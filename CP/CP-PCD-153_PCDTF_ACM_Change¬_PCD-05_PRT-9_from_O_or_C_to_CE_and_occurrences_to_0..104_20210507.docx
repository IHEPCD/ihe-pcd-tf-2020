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F1089B" w14:textId="77777777" w:rsidR="00D732B7" w:rsidRDefault="00D732B7">
      <w:pPr>
        <w:pStyle w:val="Title"/>
      </w:pPr>
      <w:r>
        <w:t>IHE Change Proposal</w:t>
      </w:r>
    </w:p>
    <w:p w14:paraId="47E40B6F" w14:textId="77777777" w:rsidR="00D732B7" w:rsidRDefault="00D732B7">
      <w:pPr>
        <w:pStyle w:val="BodyText"/>
        <w:tabs>
          <w:tab w:val="left" w:pos="9180"/>
        </w:tabs>
        <w:rPr>
          <w:strike/>
        </w:rPr>
      </w:pPr>
      <w:r>
        <w:rPr>
          <w:strike/>
        </w:rPr>
        <w:tab/>
      </w:r>
    </w:p>
    <w:p w14:paraId="12977519" w14:textId="77777777" w:rsidR="00D732B7" w:rsidRDefault="00D732B7">
      <w:pPr>
        <w:pStyle w:val="TableTitle"/>
      </w:pPr>
      <w:r>
        <w:t>Tracking information: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674"/>
        <w:gridCol w:w="4676"/>
      </w:tblGrid>
      <w:tr w:rsidR="00D732B7" w14:paraId="7BD412FE" w14:textId="77777777">
        <w:tblPrEx>
          <w:tblCellMar>
            <w:top w:w="0" w:type="dxa"/>
            <w:bottom w:w="0" w:type="dxa"/>
          </w:tblCellMar>
        </w:tblPrEx>
        <w:tc>
          <w:tcPr>
            <w:tcW w:w="4788" w:type="dxa"/>
          </w:tcPr>
          <w:p w14:paraId="5773F667" w14:textId="77777777" w:rsidR="00D732B7" w:rsidRDefault="00D732B7">
            <w:pPr>
              <w:pStyle w:val="TableEntry"/>
            </w:pPr>
            <w:r>
              <w:t>IHE Domain</w:t>
            </w:r>
          </w:p>
        </w:tc>
        <w:tc>
          <w:tcPr>
            <w:tcW w:w="4788" w:type="dxa"/>
          </w:tcPr>
          <w:p w14:paraId="16C0C1B6" w14:textId="77777777" w:rsidR="00D732B7" w:rsidRPr="004D440C" w:rsidRDefault="004D440C">
            <w:pPr>
              <w:pStyle w:val="TableEntry"/>
            </w:pPr>
            <w:r w:rsidRPr="004D440C">
              <w:t>Patient Care Device (PCD)</w:t>
            </w:r>
          </w:p>
        </w:tc>
      </w:tr>
      <w:tr w:rsidR="00D732B7" w14:paraId="13F72295" w14:textId="77777777">
        <w:tblPrEx>
          <w:tblCellMar>
            <w:top w:w="0" w:type="dxa"/>
            <w:bottom w:w="0" w:type="dxa"/>
          </w:tblCellMar>
        </w:tblPrEx>
        <w:tc>
          <w:tcPr>
            <w:tcW w:w="4788" w:type="dxa"/>
          </w:tcPr>
          <w:p w14:paraId="11E99D1A" w14:textId="77777777" w:rsidR="00D732B7" w:rsidRDefault="00D732B7">
            <w:pPr>
              <w:pStyle w:val="TableEntry"/>
            </w:pPr>
            <w:r>
              <w:t xml:space="preserve">Change Proposal </w:t>
            </w:r>
            <w:r w:rsidR="00766FFD">
              <w:t>ID</w:t>
            </w:r>
            <w:r w:rsidR="00A43CFF">
              <w:t>:</w:t>
            </w:r>
          </w:p>
        </w:tc>
        <w:tc>
          <w:tcPr>
            <w:tcW w:w="4788" w:type="dxa"/>
          </w:tcPr>
          <w:p w14:paraId="4A3CA79E" w14:textId="77777777" w:rsidR="00D732B7" w:rsidRDefault="00766FFD" w:rsidP="004D440C">
            <w:pPr>
              <w:pStyle w:val="TableEntry"/>
            </w:pPr>
            <w:r>
              <w:t>CP-</w:t>
            </w:r>
            <w:r w:rsidR="004D440C">
              <w:t>PCD</w:t>
            </w:r>
            <w:r>
              <w:t>-</w:t>
            </w:r>
            <w:r w:rsidR="005F11F2">
              <w:t>153-00</w:t>
            </w:r>
          </w:p>
        </w:tc>
      </w:tr>
      <w:tr w:rsidR="00D732B7" w14:paraId="6C3A6469" w14:textId="77777777">
        <w:tblPrEx>
          <w:tblCellMar>
            <w:top w:w="0" w:type="dxa"/>
            <w:bottom w:w="0" w:type="dxa"/>
          </w:tblCellMar>
        </w:tblPrEx>
        <w:tc>
          <w:tcPr>
            <w:tcW w:w="4788" w:type="dxa"/>
          </w:tcPr>
          <w:p w14:paraId="0AF65ADD" w14:textId="77777777" w:rsidR="00D732B7" w:rsidRDefault="00D732B7">
            <w:pPr>
              <w:pStyle w:val="TableEntry"/>
            </w:pPr>
            <w:r>
              <w:t>Change Proposal Status:</w:t>
            </w:r>
          </w:p>
        </w:tc>
        <w:tc>
          <w:tcPr>
            <w:tcW w:w="4788" w:type="dxa"/>
          </w:tcPr>
          <w:p w14:paraId="2808949F" w14:textId="77777777" w:rsidR="00D732B7" w:rsidRDefault="00F25F75">
            <w:pPr>
              <w:pStyle w:val="TableEntry"/>
            </w:pPr>
            <w:r>
              <w:t>Submitted</w:t>
            </w:r>
          </w:p>
        </w:tc>
      </w:tr>
      <w:tr w:rsidR="00D732B7" w14:paraId="318E5FAA" w14:textId="77777777">
        <w:tblPrEx>
          <w:tblCellMar>
            <w:top w:w="0" w:type="dxa"/>
            <w:bottom w:w="0" w:type="dxa"/>
          </w:tblCellMar>
        </w:tblPrEx>
        <w:tc>
          <w:tcPr>
            <w:tcW w:w="4788" w:type="dxa"/>
          </w:tcPr>
          <w:p w14:paraId="172B0962" w14:textId="77777777" w:rsidR="00D732B7" w:rsidRDefault="00D732B7">
            <w:pPr>
              <w:pStyle w:val="TableEntry"/>
            </w:pPr>
            <w:r>
              <w:t>Date of last update:</w:t>
            </w:r>
          </w:p>
        </w:tc>
        <w:tc>
          <w:tcPr>
            <w:tcW w:w="4788" w:type="dxa"/>
          </w:tcPr>
          <w:p w14:paraId="6913A42E" w14:textId="77777777" w:rsidR="00D732B7" w:rsidRDefault="00B208CF" w:rsidP="00D10B53">
            <w:pPr>
              <w:pStyle w:val="TableEntry"/>
            </w:pPr>
            <w:r>
              <w:t>2020</w:t>
            </w:r>
            <w:r w:rsidR="00F22A06">
              <w:t>-</w:t>
            </w:r>
            <w:r w:rsidR="0025586C">
              <w:t>12</w:t>
            </w:r>
            <w:r w:rsidR="004D440C">
              <w:t>-</w:t>
            </w:r>
            <w:r w:rsidR="0025586C">
              <w:t>03</w:t>
            </w:r>
          </w:p>
        </w:tc>
      </w:tr>
      <w:tr w:rsidR="00D732B7" w14:paraId="65D4D3D6" w14:textId="77777777">
        <w:tblPrEx>
          <w:tblCellMar>
            <w:top w:w="0" w:type="dxa"/>
            <w:bottom w:w="0" w:type="dxa"/>
          </w:tblCellMar>
        </w:tblPrEx>
        <w:tc>
          <w:tcPr>
            <w:tcW w:w="4788" w:type="dxa"/>
          </w:tcPr>
          <w:p w14:paraId="3DF8C643" w14:textId="77777777" w:rsidR="00D732B7" w:rsidRDefault="00D732B7">
            <w:pPr>
              <w:pStyle w:val="TableEntry"/>
            </w:pPr>
            <w:r>
              <w:t>Person assigned:</w:t>
            </w:r>
          </w:p>
        </w:tc>
        <w:tc>
          <w:tcPr>
            <w:tcW w:w="4788" w:type="dxa"/>
          </w:tcPr>
          <w:p w14:paraId="0BDAD973" w14:textId="77777777" w:rsidR="00D732B7" w:rsidRPr="004D440C" w:rsidRDefault="004D440C">
            <w:pPr>
              <w:pStyle w:val="TableEntry"/>
            </w:pPr>
            <w:r w:rsidRPr="004D440C">
              <w:rPr>
                <w:szCs w:val="18"/>
              </w:rPr>
              <w:t>Monroe Pattillo</w:t>
            </w:r>
          </w:p>
        </w:tc>
      </w:tr>
    </w:tbl>
    <w:p w14:paraId="30CFA863" w14:textId="77777777" w:rsidR="00D732B7" w:rsidRDefault="00D732B7">
      <w:pPr>
        <w:pStyle w:val="TableTitle"/>
      </w:pPr>
    </w:p>
    <w:p w14:paraId="297BAA2B" w14:textId="77777777" w:rsidR="00D732B7" w:rsidRDefault="00D732B7">
      <w:pPr>
        <w:pStyle w:val="TableTitle"/>
      </w:pPr>
      <w:r>
        <w:t>Change Proposal Summary information: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653"/>
        <w:gridCol w:w="4697"/>
      </w:tblGrid>
      <w:tr w:rsidR="00D732B7" w14:paraId="014DAB85" w14:textId="77777777">
        <w:tblPrEx>
          <w:tblCellMar>
            <w:top w:w="0" w:type="dxa"/>
            <w:bottom w:w="0" w:type="dxa"/>
          </w:tblCellMar>
        </w:tblPrEx>
        <w:trPr>
          <w:cantSplit/>
        </w:trPr>
        <w:tc>
          <w:tcPr>
            <w:tcW w:w="9576" w:type="dxa"/>
            <w:gridSpan w:val="2"/>
          </w:tcPr>
          <w:p w14:paraId="083C030C" w14:textId="77777777" w:rsidR="00D732B7" w:rsidRPr="004D440C" w:rsidRDefault="00B208CF" w:rsidP="003A2DD5">
            <w:pPr>
              <w:pStyle w:val="TableEntryHeader"/>
            </w:pPr>
            <w:r w:rsidRPr="00B208CF">
              <w:t>Change PCD-05 PRT-9 from O or C to CE and occurrences t</w:t>
            </w:r>
            <w:r>
              <w:t>o</w:t>
            </w:r>
            <w:r w:rsidRPr="00B208CF">
              <w:t xml:space="preserve"> 0..1</w:t>
            </w:r>
          </w:p>
        </w:tc>
      </w:tr>
      <w:tr w:rsidR="00D732B7" w14:paraId="6330E13E" w14:textId="77777777">
        <w:tblPrEx>
          <w:tblCellMar>
            <w:top w:w="0" w:type="dxa"/>
            <w:bottom w:w="0" w:type="dxa"/>
          </w:tblCellMar>
        </w:tblPrEx>
        <w:tc>
          <w:tcPr>
            <w:tcW w:w="4788" w:type="dxa"/>
          </w:tcPr>
          <w:p w14:paraId="1BB9BDB9" w14:textId="77777777" w:rsidR="00D732B7" w:rsidRDefault="00D732B7">
            <w:pPr>
              <w:pStyle w:val="TableEntry"/>
            </w:pPr>
            <w:r>
              <w:t>Submitter’s Name(s) and e-mail address(es):</w:t>
            </w:r>
          </w:p>
        </w:tc>
        <w:tc>
          <w:tcPr>
            <w:tcW w:w="4788" w:type="dxa"/>
          </w:tcPr>
          <w:p w14:paraId="3FB022B9" w14:textId="77777777" w:rsidR="00D732B7" w:rsidRPr="004D440C" w:rsidRDefault="004D440C">
            <w:pPr>
              <w:pStyle w:val="TableEntry"/>
            </w:pPr>
            <w:r w:rsidRPr="004D440C">
              <w:t>Monroe Pattillo, monroe.pattillo@gmail.com</w:t>
            </w:r>
          </w:p>
        </w:tc>
      </w:tr>
      <w:tr w:rsidR="00D732B7" w14:paraId="71A0AFF3" w14:textId="77777777">
        <w:tblPrEx>
          <w:tblCellMar>
            <w:top w:w="0" w:type="dxa"/>
            <w:bottom w:w="0" w:type="dxa"/>
          </w:tblCellMar>
        </w:tblPrEx>
        <w:tc>
          <w:tcPr>
            <w:tcW w:w="4788" w:type="dxa"/>
          </w:tcPr>
          <w:p w14:paraId="653DFB5C" w14:textId="77777777" w:rsidR="00D732B7" w:rsidRDefault="00D732B7">
            <w:pPr>
              <w:pStyle w:val="TableEntry"/>
            </w:pPr>
            <w:r>
              <w:t>Submission Date:</w:t>
            </w:r>
          </w:p>
        </w:tc>
        <w:tc>
          <w:tcPr>
            <w:tcW w:w="4788" w:type="dxa"/>
          </w:tcPr>
          <w:p w14:paraId="15E0F195" w14:textId="77777777" w:rsidR="00D732B7" w:rsidRPr="004D440C" w:rsidRDefault="00C77E02" w:rsidP="00C77E02">
            <w:pPr>
              <w:pStyle w:val="TableEntry"/>
              <w:ind w:left="0"/>
            </w:pPr>
            <w:r>
              <w:t xml:space="preserve"> </w:t>
            </w:r>
            <w:r w:rsidR="005F11F2">
              <w:t>2021-05-06</w:t>
            </w:r>
          </w:p>
        </w:tc>
      </w:tr>
      <w:tr w:rsidR="00D732B7" w14:paraId="75FB7481" w14:textId="77777777">
        <w:tblPrEx>
          <w:tblCellMar>
            <w:top w:w="0" w:type="dxa"/>
            <w:bottom w:w="0" w:type="dxa"/>
          </w:tblCellMar>
        </w:tblPrEx>
        <w:tc>
          <w:tcPr>
            <w:tcW w:w="4788" w:type="dxa"/>
          </w:tcPr>
          <w:p w14:paraId="3C8B00C7" w14:textId="77777777" w:rsidR="00D732B7" w:rsidRDefault="00D732B7">
            <w:pPr>
              <w:pStyle w:val="TableEntry"/>
            </w:pPr>
            <w:r>
              <w:t>Integration Profile</w:t>
            </w:r>
            <w:r w:rsidR="002D46B1">
              <w:t>(s)</w:t>
            </w:r>
            <w:r>
              <w:t xml:space="preserve"> affected:</w:t>
            </w:r>
          </w:p>
        </w:tc>
        <w:tc>
          <w:tcPr>
            <w:tcW w:w="4788" w:type="dxa"/>
          </w:tcPr>
          <w:p w14:paraId="3BA9A3BE" w14:textId="77777777" w:rsidR="00D732B7" w:rsidRPr="004D440C" w:rsidRDefault="004D440C" w:rsidP="008019F2">
            <w:pPr>
              <w:pStyle w:val="TableEntry"/>
            </w:pPr>
            <w:r w:rsidRPr="004D440C">
              <w:t>Alert Communication Management (ACM)</w:t>
            </w:r>
          </w:p>
        </w:tc>
      </w:tr>
      <w:tr w:rsidR="00766FFD" w14:paraId="79002AFF" w14:textId="77777777">
        <w:tblPrEx>
          <w:tblCellMar>
            <w:top w:w="0" w:type="dxa"/>
            <w:bottom w:w="0" w:type="dxa"/>
          </w:tblCellMar>
        </w:tblPrEx>
        <w:tc>
          <w:tcPr>
            <w:tcW w:w="4788" w:type="dxa"/>
          </w:tcPr>
          <w:p w14:paraId="4AB179D1" w14:textId="77777777" w:rsidR="00766FFD" w:rsidRDefault="00766FFD">
            <w:pPr>
              <w:pStyle w:val="TableEntry"/>
            </w:pPr>
            <w:r>
              <w:t>Actor(s) affected:</w:t>
            </w:r>
          </w:p>
        </w:tc>
        <w:tc>
          <w:tcPr>
            <w:tcW w:w="4788" w:type="dxa"/>
          </w:tcPr>
          <w:p w14:paraId="159B11A2" w14:textId="77777777" w:rsidR="004D440C" w:rsidRDefault="004D440C" w:rsidP="008019F2">
            <w:pPr>
              <w:pStyle w:val="TableEntry"/>
              <w:rPr>
                <w:color w:val="FF0000"/>
              </w:rPr>
            </w:pPr>
            <w:r w:rsidRPr="004D440C">
              <w:t>Alert Reporter (AR)</w:t>
            </w:r>
            <w:r w:rsidR="008019F2">
              <w:t xml:space="preserve"> and </w:t>
            </w:r>
            <w:r w:rsidRPr="004D440C">
              <w:t>Alert Manager (AM)</w:t>
            </w:r>
          </w:p>
        </w:tc>
      </w:tr>
      <w:tr w:rsidR="00D732B7" w14:paraId="4DC1DA0C" w14:textId="77777777">
        <w:tblPrEx>
          <w:tblCellMar>
            <w:top w:w="0" w:type="dxa"/>
            <w:bottom w:w="0" w:type="dxa"/>
          </w:tblCellMar>
        </w:tblPrEx>
        <w:trPr>
          <w:cantSplit/>
        </w:trPr>
        <w:tc>
          <w:tcPr>
            <w:tcW w:w="4788" w:type="dxa"/>
          </w:tcPr>
          <w:p w14:paraId="167E6CDA" w14:textId="77777777" w:rsidR="00D732B7" w:rsidRDefault="00D732B7">
            <w:pPr>
              <w:pStyle w:val="TableEntry"/>
            </w:pPr>
            <w:r>
              <w:t>IHE Technical Framework</w:t>
            </w:r>
            <w:r w:rsidR="008F1355">
              <w:t xml:space="preserve"> or Supplement</w:t>
            </w:r>
            <w:r w:rsidR="00EE3EC0">
              <w:t xml:space="preserve"> modified</w:t>
            </w:r>
            <w:r>
              <w:t>:</w:t>
            </w:r>
          </w:p>
        </w:tc>
        <w:tc>
          <w:tcPr>
            <w:tcW w:w="4788" w:type="dxa"/>
          </w:tcPr>
          <w:p w14:paraId="0B22B68C" w14:textId="77777777" w:rsidR="00D732B7" w:rsidRPr="004D440C" w:rsidRDefault="00B208CF" w:rsidP="00B208CF">
            <w:pPr>
              <w:pStyle w:val="TableEntry"/>
            </w:pPr>
            <w:r>
              <w:t>ACM profile in PCD TF revision 9</w:t>
            </w:r>
            <w:r w:rsidR="004D440C" w:rsidRPr="004D440C">
              <w:t xml:space="preserve">.0, dated </w:t>
            </w:r>
            <w:r>
              <w:t>Dec</w:t>
            </w:r>
            <w:r w:rsidR="004D440C" w:rsidRPr="004D440C">
              <w:t xml:space="preserve"> </w:t>
            </w:r>
            <w:r>
              <w:t>12</w:t>
            </w:r>
            <w:r w:rsidR="004D440C" w:rsidRPr="004D440C">
              <w:t>, 201</w:t>
            </w:r>
            <w:r>
              <w:t>9</w:t>
            </w:r>
          </w:p>
        </w:tc>
      </w:tr>
      <w:tr w:rsidR="00D732B7" w14:paraId="1108BE64" w14:textId="77777777">
        <w:tblPrEx>
          <w:tblCellMar>
            <w:top w:w="0" w:type="dxa"/>
            <w:bottom w:w="0" w:type="dxa"/>
          </w:tblCellMar>
        </w:tblPrEx>
        <w:tc>
          <w:tcPr>
            <w:tcW w:w="4788" w:type="dxa"/>
          </w:tcPr>
          <w:p w14:paraId="20D6D940" w14:textId="77777777" w:rsidR="00D732B7" w:rsidRDefault="00D732B7">
            <w:pPr>
              <w:pStyle w:val="TableEntry"/>
            </w:pPr>
            <w:r>
              <w:t>Volume(s) and Section(s) affected:</w:t>
            </w:r>
          </w:p>
        </w:tc>
        <w:tc>
          <w:tcPr>
            <w:tcW w:w="4788" w:type="dxa"/>
          </w:tcPr>
          <w:p w14:paraId="6D592C63" w14:textId="77777777" w:rsidR="0018592D" w:rsidRPr="004D440C" w:rsidRDefault="008019F2" w:rsidP="00154A1E">
            <w:pPr>
              <w:pStyle w:val="TableEntry"/>
            </w:pPr>
            <w:r>
              <w:t>IHE PCD TF Vol 2</w:t>
            </w:r>
            <w:r w:rsidR="0006687D">
              <w:t>,</w:t>
            </w:r>
            <w:r w:rsidR="00905A8C" w:rsidRPr="00905A8C">
              <w:t xml:space="preserve"> </w:t>
            </w:r>
            <w:r w:rsidR="009E74D8">
              <w:t xml:space="preserve">Table 3.5.4.1.4-1 in section 3.5.4.1 and </w:t>
            </w:r>
            <w:r w:rsidR="005E377A">
              <w:t xml:space="preserve">add new </w:t>
            </w:r>
            <w:r w:rsidR="00C36FB6">
              <w:t>Appendix B</w:t>
            </w:r>
            <w:r w:rsidR="005E377A">
              <w:t>.7.1.2 for PRT in PCD-05</w:t>
            </w:r>
            <w:r w:rsidR="0006687D">
              <w:t xml:space="preserve">, </w:t>
            </w:r>
            <w:r w:rsidR="00905A8C" w:rsidRPr="00905A8C">
              <w:t>Alert Communication Management transa</w:t>
            </w:r>
            <w:r w:rsidR="0006687D">
              <w:t>ct</w:t>
            </w:r>
            <w:r w:rsidR="00576C3C">
              <w:t>ion [</w:t>
            </w:r>
            <w:r w:rsidR="00B208CF">
              <w:t>PCD-05</w:t>
            </w:r>
            <w:r w:rsidR="00576C3C">
              <w:t>]</w:t>
            </w:r>
          </w:p>
        </w:tc>
      </w:tr>
      <w:tr w:rsidR="00D732B7" w14:paraId="548FA2CD" w14:textId="77777777">
        <w:tblPrEx>
          <w:tblCellMar>
            <w:top w:w="0" w:type="dxa"/>
            <w:bottom w:w="0" w:type="dxa"/>
          </w:tblCellMar>
        </w:tblPrEx>
        <w:trPr>
          <w:cantSplit/>
        </w:trPr>
        <w:tc>
          <w:tcPr>
            <w:tcW w:w="9576" w:type="dxa"/>
            <w:gridSpan w:val="2"/>
          </w:tcPr>
          <w:p w14:paraId="177CAF83" w14:textId="77777777" w:rsidR="00D732B7" w:rsidRPr="005E377A" w:rsidRDefault="00D732B7">
            <w:pPr>
              <w:pStyle w:val="TableEntry"/>
              <w:rPr>
                <w:sz w:val="20"/>
              </w:rPr>
            </w:pPr>
            <w:r w:rsidRPr="005E377A">
              <w:rPr>
                <w:sz w:val="20"/>
              </w:rPr>
              <w:t>Rationale for Change:</w:t>
            </w:r>
          </w:p>
          <w:p w14:paraId="2565FC60" w14:textId="77777777" w:rsidR="00154A1E" w:rsidRPr="005E377A" w:rsidRDefault="009E74D8" w:rsidP="00576C3C">
            <w:pPr>
              <w:pStyle w:val="TableEntry"/>
              <w:rPr>
                <w:sz w:val="20"/>
              </w:rPr>
            </w:pPr>
            <w:r w:rsidRPr="005E377A">
              <w:rPr>
                <w:sz w:val="20"/>
              </w:rPr>
              <w:t>I</w:t>
            </w:r>
            <w:r w:rsidR="005E377A">
              <w:rPr>
                <w:sz w:val="20"/>
              </w:rPr>
              <w:t>n an</w:t>
            </w:r>
            <w:r w:rsidRPr="005E377A">
              <w:rPr>
                <w:sz w:val="20"/>
              </w:rPr>
              <w:t xml:space="preserve"> ACM PCD-05 transaction the PRT </w:t>
            </w:r>
            <w:r w:rsidR="00FA5AC8">
              <w:rPr>
                <w:sz w:val="20"/>
              </w:rPr>
              <w:t xml:space="preserve">Participation </w:t>
            </w:r>
            <w:r w:rsidRPr="005E377A">
              <w:rPr>
                <w:sz w:val="20"/>
              </w:rPr>
              <w:t xml:space="preserve">segment is used to communicate location of where the alert notification communication </w:t>
            </w:r>
            <w:r w:rsidR="005E377A">
              <w:rPr>
                <w:sz w:val="20"/>
              </w:rPr>
              <w:t xml:space="preserve">status update </w:t>
            </w:r>
            <w:r w:rsidRPr="005E377A">
              <w:rPr>
                <w:sz w:val="20"/>
              </w:rPr>
              <w:t xml:space="preserve">or endpoint communication device operator response took place.  The PRT-9 </w:t>
            </w:r>
            <w:r w:rsidR="005E377A" w:rsidRPr="005E377A">
              <w:rPr>
                <w:sz w:val="20"/>
              </w:rPr>
              <w:t xml:space="preserve">Participation Location </w:t>
            </w:r>
            <w:r w:rsidRPr="005E377A">
              <w:rPr>
                <w:sz w:val="20"/>
              </w:rPr>
              <w:t xml:space="preserve">field within the PRT </w:t>
            </w:r>
            <w:r w:rsidR="00FA5AC8">
              <w:rPr>
                <w:sz w:val="20"/>
              </w:rPr>
              <w:t>segment is used to communicate</w:t>
            </w:r>
            <w:r w:rsidRPr="005E377A">
              <w:rPr>
                <w:sz w:val="20"/>
              </w:rPr>
              <w:t xml:space="preserve"> this information.  Assuming the AM actor </w:t>
            </w:r>
            <w:r w:rsidR="005E377A">
              <w:rPr>
                <w:sz w:val="20"/>
              </w:rPr>
              <w:t>has</w:t>
            </w:r>
            <w:r w:rsidRPr="005E377A">
              <w:rPr>
                <w:sz w:val="20"/>
              </w:rPr>
              <w:t xml:space="preserve"> access to this information, either from the AC actor in PCD-07</w:t>
            </w:r>
            <w:r w:rsidR="00FA5AC8">
              <w:rPr>
                <w:sz w:val="20"/>
              </w:rPr>
              <w:t xml:space="preserve"> transaction </w:t>
            </w:r>
            <w:r w:rsidR="005E377A">
              <w:rPr>
                <w:sz w:val="20"/>
              </w:rPr>
              <w:t>content</w:t>
            </w:r>
            <w:r w:rsidRPr="005E377A">
              <w:rPr>
                <w:sz w:val="20"/>
              </w:rPr>
              <w:t xml:space="preserve"> or by the AM actor integrating with a </w:t>
            </w:r>
            <w:r w:rsidR="005E377A">
              <w:rPr>
                <w:sz w:val="20"/>
              </w:rPr>
              <w:t>Medical Equipment Management (</w:t>
            </w:r>
            <w:r w:rsidRPr="005E377A">
              <w:rPr>
                <w:sz w:val="20"/>
              </w:rPr>
              <w:t>MEM</w:t>
            </w:r>
            <w:r w:rsidR="005E377A">
              <w:rPr>
                <w:sz w:val="20"/>
              </w:rPr>
              <w:t>)</w:t>
            </w:r>
            <w:r w:rsidRPr="005E377A">
              <w:rPr>
                <w:sz w:val="20"/>
              </w:rPr>
              <w:t xml:space="preserve"> </w:t>
            </w:r>
            <w:r w:rsidR="005E377A">
              <w:rPr>
                <w:sz w:val="20"/>
              </w:rPr>
              <w:t>Location Service (</w:t>
            </w:r>
            <w:r w:rsidRPr="005E377A">
              <w:rPr>
                <w:sz w:val="20"/>
              </w:rPr>
              <w:t>LS</w:t>
            </w:r>
            <w:r w:rsidR="005E377A">
              <w:rPr>
                <w:sz w:val="20"/>
              </w:rPr>
              <w:t>)</w:t>
            </w:r>
            <w:r w:rsidRPr="005E377A">
              <w:rPr>
                <w:sz w:val="20"/>
              </w:rPr>
              <w:t xml:space="preserve"> </w:t>
            </w:r>
            <w:r w:rsidR="005E377A">
              <w:rPr>
                <w:sz w:val="20"/>
              </w:rPr>
              <w:t>IHE profile Location Observation Reporter (</w:t>
            </w:r>
            <w:r w:rsidRPr="005E377A">
              <w:rPr>
                <w:sz w:val="20"/>
              </w:rPr>
              <w:t>LOR</w:t>
            </w:r>
            <w:r w:rsidR="005E377A">
              <w:rPr>
                <w:sz w:val="20"/>
              </w:rPr>
              <w:t>)</w:t>
            </w:r>
            <w:r w:rsidRPr="005E377A">
              <w:rPr>
                <w:sz w:val="20"/>
              </w:rPr>
              <w:t xml:space="preserve"> </w:t>
            </w:r>
            <w:r w:rsidR="005E377A">
              <w:rPr>
                <w:sz w:val="20"/>
              </w:rPr>
              <w:t>actor that</w:t>
            </w:r>
            <w:r w:rsidRPr="005E377A">
              <w:rPr>
                <w:sz w:val="20"/>
              </w:rPr>
              <w:t xml:space="preserve"> loca</w:t>
            </w:r>
            <w:r w:rsidR="005E377A">
              <w:rPr>
                <w:sz w:val="20"/>
              </w:rPr>
              <w:t>ti</w:t>
            </w:r>
            <w:r w:rsidRPr="005E377A">
              <w:rPr>
                <w:sz w:val="20"/>
              </w:rPr>
              <w:t>on information can be included in the PCD-05 transaction</w:t>
            </w:r>
            <w:r w:rsidR="005E377A">
              <w:rPr>
                <w:sz w:val="20"/>
              </w:rPr>
              <w:t>, in the PRT segment, in the PRT-9 field</w:t>
            </w:r>
            <w:r w:rsidRPr="005E377A">
              <w:rPr>
                <w:sz w:val="20"/>
              </w:rPr>
              <w:t>.  And since there is a one to one correlation between PCD-07 and PCD-05 transactions there should not be more than one alert notification response location per PCD-05 transaction.</w:t>
            </w:r>
            <w:r w:rsidR="005E377A">
              <w:rPr>
                <w:sz w:val="20"/>
              </w:rPr>
              <w:t xml:space="preserve"> And add a new Appendix B.7.1.2 to </w:t>
            </w:r>
            <w:r w:rsidR="00576C3C">
              <w:rPr>
                <w:sz w:val="20"/>
              </w:rPr>
              <w:t xml:space="preserve">document </w:t>
            </w:r>
            <w:r w:rsidR="005E377A">
              <w:rPr>
                <w:sz w:val="20"/>
              </w:rPr>
              <w:t>use of the PRT segment in PCD-05 transactions.</w:t>
            </w:r>
          </w:p>
        </w:tc>
      </w:tr>
    </w:tbl>
    <w:p w14:paraId="25656798" w14:textId="77777777" w:rsidR="005E377A" w:rsidRPr="008019F2" w:rsidRDefault="005E377A" w:rsidP="005E377A">
      <w:pPr>
        <w:pStyle w:val="EditorInstructions"/>
        <w:keepNext/>
        <w:keepLines/>
      </w:pPr>
      <w:r>
        <w:t xml:space="preserve">Section 3.5.4.1.4 </w:t>
      </w:r>
      <w:r>
        <w:rPr>
          <w:b/>
          <w:bCs/>
          <w:sz w:val="23"/>
          <w:szCs w:val="23"/>
        </w:rPr>
        <w:t>Table 3.5.4.1.4-1: ORA^R41^ORA_R41 station definition</w:t>
      </w:r>
      <w:r>
        <w:t>, change usage and cardinality for PRT row of table, after line 1310, on page 51to the following</w:t>
      </w:r>
      <w:r w:rsidRPr="008019F2">
        <w:t>:</w:t>
      </w:r>
    </w:p>
    <w:p w14:paraId="3E43F2E2" w14:textId="77777777" w:rsidR="005E377A" w:rsidRDefault="005E377A" w:rsidP="005E377A">
      <w:pPr>
        <w:pStyle w:val="Default"/>
        <w:rPr>
          <w:sz w:val="23"/>
          <w:szCs w:val="23"/>
        </w:rPr>
      </w:pPr>
    </w:p>
    <w:p w14:paraId="4FC99893" w14:textId="77777777" w:rsidR="005E377A" w:rsidRDefault="005E377A" w:rsidP="005E377A">
      <w:pPr>
        <w:pStyle w:val="Default"/>
        <w:rPr>
          <w:sz w:val="23"/>
          <w:szCs w:val="23"/>
        </w:rPr>
      </w:pPr>
      <w:r>
        <w:rPr>
          <w:sz w:val="23"/>
          <w:szCs w:val="23"/>
        </w:rPr>
        <w:t>[PRT] usage from O to CE, cardinality from [0..n] to [0..1]</w:t>
      </w:r>
    </w:p>
    <w:p w14:paraId="03EF1C64" w14:textId="77777777" w:rsidR="005E377A" w:rsidRPr="008019F2" w:rsidRDefault="005E377A" w:rsidP="005E377A">
      <w:pPr>
        <w:pStyle w:val="Default"/>
      </w:pPr>
    </w:p>
    <w:p w14:paraId="0720EBC4" w14:textId="77777777" w:rsidR="005E377A" w:rsidRPr="008019F2" w:rsidRDefault="005E377A" w:rsidP="005E377A">
      <w:pPr>
        <w:pStyle w:val="EditorInstructions"/>
        <w:keepNext/>
        <w:keepLines/>
      </w:pPr>
      <w:r>
        <w:t xml:space="preserve">Add </w:t>
      </w:r>
      <w:r>
        <w:rPr>
          <w:b/>
          <w:bCs/>
          <w:sz w:val="23"/>
          <w:szCs w:val="23"/>
        </w:rPr>
        <w:t>Appendix B.7.1.2 PRT Participation Information Segment in ACM Transaction [PCD-05]</w:t>
      </w:r>
      <w:r>
        <w:t>,</w:t>
      </w:r>
      <w:r w:rsidR="00BA7654">
        <w:t xml:space="preserve"> </w:t>
      </w:r>
      <w:r>
        <w:t xml:space="preserve">, after line </w:t>
      </w:r>
      <w:r w:rsidR="00573622">
        <w:t>2703</w:t>
      </w:r>
      <w:r>
        <w:t xml:space="preserve">, on page </w:t>
      </w:r>
      <w:r w:rsidR="00573622">
        <w:t>114</w:t>
      </w:r>
      <w:r w:rsidRPr="008019F2">
        <w:t>:</w:t>
      </w:r>
    </w:p>
    <w:p w14:paraId="150183F7" w14:textId="77777777" w:rsidR="005E377A" w:rsidRDefault="005E377A" w:rsidP="005E377A">
      <w:pPr>
        <w:pStyle w:val="Default"/>
        <w:rPr>
          <w:sz w:val="23"/>
          <w:szCs w:val="23"/>
        </w:rPr>
      </w:pPr>
    </w:p>
    <w:p w14:paraId="76305253" w14:textId="77777777" w:rsidR="00BA7654" w:rsidRPr="00621E63" w:rsidRDefault="00BA7654" w:rsidP="00BA7654">
      <w:pPr>
        <w:pStyle w:val="Heading4"/>
        <w:numPr>
          <w:ilvl w:val="0"/>
          <w:numId w:val="0"/>
        </w:numPr>
        <w:rPr>
          <w:noProof w:val="0"/>
        </w:rPr>
      </w:pPr>
      <w:bookmarkStart w:id="0" w:name="_Toc27064055"/>
      <w:r>
        <w:rPr>
          <w:noProof w:val="0"/>
        </w:rPr>
        <w:t>B.7.1.2</w:t>
      </w:r>
      <w:r w:rsidRPr="00621E63">
        <w:rPr>
          <w:noProof w:val="0"/>
        </w:rPr>
        <w:t xml:space="preserve"> PRT Participation Information Segment in ACM Transaction </w:t>
      </w:r>
      <w:r>
        <w:rPr>
          <w:noProof w:val="0"/>
        </w:rPr>
        <w:t>[PCD-05</w:t>
      </w:r>
      <w:r w:rsidRPr="00621E63">
        <w:rPr>
          <w:noProof w:val="0"/>
        </w:rPr>
        <w:t>]</w:t>
      </w:r>
      <w:bookmarkEnd w:id="0"/>
    </w:p>
    <w:p w14:paraId="36D331D0" w14:textId="77777777" w:rsidR="00BA7654" w:rsidRDefault="00BA7654" w:rsidP="00BA7654">
      <w:pPr>
        <w:pStyle w:val="HL7FieldIndent2"/>
        <w:ind w:left="0"/>
        <w:rPr>
          <w:noProof w:val="0"/>
        </w:rPr>
      </w:pPr>
      <w:r>
        <w:rPr>
          <w:noProof w:val="0"/>
        </w:rPr>
        <w:t xml:space="preserve">A Report Alert Dissemination [PCD-05] transaction can optionally contain at most one occurrence of the Participation Information (PRT) segment to indicate the location associated with an alert notification dissemination status update, for example delivered or read receipt, or </w:t>
      </w:r>
      <w:r>
        <w:rPr>
          <w:noProof w:val="0"/>
        </w:rPr>
        <w:lastRenderedPageBreak/>
        <w:t xml:space="preserve">the location where an endpoint communication device operator response took place, for example accept or reject.  Whether or not the Alert Manager (AM) includes this information in a PCD-05 transaction is dependent upon the AM actor having a source for this information.  The source can be either from the Alert Communicator (AC) actor in PCD-07 </w:t>
      </w:r>
      <w:r w:rsidRPr="00BA7654">
        <w:rPr>
          <w:noProof w:val="0"/>
        </w:rPr>
        <w:t>Report Dissemination Alert Status</w:t>
      </w:r>
      <w:r>
        <w:rPr>
          <w:noProof w:val="0"/>
        </w:rPr>
        <w:t xml:space="preserve"> transaction content or by the AM actor integrating as a Medical Equipment Management (MEM) Location Services (LS) Location Observation Consumer (LOC) profile actor and receiving PCD-16 Report Location Observation (RLO) transactions and copying PRT segment information into the PCD-05. </w:t>
      </w:r>
      <w:r w:rsidR="00FA5AC8">
        <w:rPr>
          <w:noProof w:val="0"/>
        </w:rPr>
        <w:t>When location information is from a PCD-16 transaction it is the last known location which may not be the same location as would be provided in a PCD-07 transaction.</w:t>
      </w:r>
    </w:p>
    <w:p w14:paraId="5F2AD58C" w14:textId="77777777" w:rsidR="00BA7654" w:rsidRPr="00621E63" w:rsidRDefault="00BA7654" w:rsidP="00BA7654">
      <w:pPr>
        <w:pStyle w:val="HL7FieldIndent2"/>
        <w:ind w:left="0"/>
        <w:rPr>
          <w:noProof w:val="0"/>
        </w:rPr>
      </w:pPr>
      <w:r>
        <w:rPr>
          <w:noProof w:val="0"/>
        </w:rPr>
        <w:t>Use of the PRT segment is an extraction from HL7 v2.8</w:t>
      </w:r>
      <w:r w:rsidR="00FA5AC8">
        <w:rPr>
          <w:noProof w:val="0"/>
        </w:rPr>
        <w:t xml:space="preserve"> with field </w:t>
      </w:r>
      <w:r>
        <w:rPr>
          <w:noProof w:val="0"/>
        </w:rPr>
        <w:t>optionality and cardinality specific to the PCD-05 message.</w:t>
      </w:r>
    </w:p>
    <w:p w14:paraId="094F45A9" w14:textId="77777777" w:rsidR="00BA7654" w:rsidRPr="00B34AEB" w:rsidRDefault="00BA7654" w:rsidP="00BA7654">
      <w:pPr>
        <w:pStyle w:val="TableTitle"/>
        <w:rPr>
          <w:lang w:val="fr-FR"/>
        </w:rPr>
      </w:pPr>
      <w:r>
        <w:rPr>
          <w:lang w:val="fr-FR"/>
        </w:rPr>
        <w:t>Table B.7.1.2</w:t>
      </w:r>
      <w:r w:rsidRPr="00B34AEB">
        <w:rPr>
          <w:lang w:val="fr-FR"/>
        </w:rPr>
        <w:t>-1: HL7 Attribute Table – PRT – Participation Information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83"/>
        <w:gridCol w:w="797"/>
        <w:gridCol w:w="760"/>
        <w:gridCol w:w="772"/>
        <w:gridCol w:w="805"/>
        <w:gridCol w:w="921"/>
        <w:gridCol w:w="3578"/>
      </w:tblGrid>
      <w:tr w:rsidR="00BA7654" w:rsidRPr="00621E63" w14:paraId="42519C4E" w14:textId="77777777" w:rsidTr="00843635">
        <w:trPr>
          <w:tblHeader/>
          <w:jc w:val="center"/>
        </w:trPr>
        <w:tc>
          <w:tcPr>
            <w:tcW w:w="0" w:type="auto"/>
            <w:tcBorders>
              <w:top w:val="single" w:sz="4" w:space="0" w:color="auto"/>
              <w:left w:val="single" w:sz="4" w:space="0" w:color="auto"/>
              <w:bottom w:val="single" w:sz="4" w:space="0" w:color="auto"/>
              <w:right w:val="single" w:sz="4" w:space="0" w:color="auto"/>
            </w:tcBorders>
            <w:shd w:val="clear" w:color="auto" w:fill="D9D9D9"/>
            <w:vAlign w:val="center"/>
            <w:hideMark/>
          </w:tcPr>
          <w:p w14:paraId="41302A27" w14:textId="77777777" w:rsidR="00BA7654" w:rsidRPr="00621E63" w:rsidRDefault="00BA7654" w:rsidP="00843635">
            <w:pPr>
              <w:pStyle w:val="TableEntryHeader"/>
            </w:pPr>
            <w:r w:rsidRPr="00621E63">
              <w:t>SEQ</w:t>
            </w:r>
          </w:p>
        </w:tc>
        <w:tc>
          <w:tcPr>
            <w:tcW w:w="797"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6FCDF820" w14:textId="77777777" w:rsidR="00BA7654" w:rsidRPr="00621E63" w:rsidRDefault="00BA7654" w:rsidP="00843635">
            <w:pPr>
              <w:pStyle w:val="TableEntryHeader"/>
            </w:pPr>
            <w:r w:rsidRPr="00621E63">
              <w:t>LEN</w:t>
            </w:r>
          </w:p>
        </w:tc>
        <w:tc>
          <w:tcPr>
            <w:tcW w:w="760"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4BB4DB49" w14:textId="77777777" w:rsidR="00BA7654" w:rsidRPr="00621E63" w:rsidRDefault="00BA7654" w:rsidP="00843635">
            <w:pPr>
              <w:pStyle w:val="TableEntryHeader"/>
            </w:pPr>
            <w:r w:rsidRPr="00621E63">
              <w:t>DT</w:t>
            </w:r>
          </w:p>
        </w:tc>
        <w:tc>
          <w:tcPr>
            <w:tcW w:w="0" w:type="auto"/>
            <w:tcBorders>
              <w:top w:val="single" w:sz="4" w:space="0" w:color="auto"/>
              <w:left w:val="single" w:sz="4" w:space="0" w:color="auto"/>
              <w:bottom w:val="single" w:sz="4" w:space="0" w:color="auto"/>
              <w:right w:val="single" w:sz="4" w:space="0" w:color="auto"/>
            </w:tcBorders>
            <w:shd w:val="clear" w:color="auto" w:fill="D9D9D9"/>
            <w:vAlign w:val="center"/>
            <w:hideMark/>
          </w:tcPr>
          <w:p w14:paraId="744D5C81" w14:textId="77777777" w:rsidR="00BA7654" w:rsidRPr="00621E63" w:rsidRDefault="00BA7654" w:rsidP="00843635">
            <w:pPr>
              <w:pStyle w:val="TableEntryHeader"/>
            </w:pPr>
            <w:r w:rsidRPr="00621E63">
              <w:t>OPT</w:t>
            </w:r>
          </w:p>
        </w:tc>
        <w:tc>
          <w:tcPr>
            <w:tcW w:w="0" w:type="auto"/>
            <w:tcBorders>
              <w:top w:val="single" w:sz="4" w:space="0" w:color="auto"/>
              <w:left w:val="single" w:sz="4" w:space="0" w:color="auto"/>
              <w:bottom w:val="single" w:sz="4" w:space="0" w:color="auto"/>
              <w:right w:val="single" w:sz="4" w:space="0" w:color="auto"/>
            </w:tcBorders>
            <w:shd w:val="clear" w:color="auto" w:fill="D9D9D9"/>
            <w:vAlign w:val="center"/>
            <w:hideMark/>
          </w:tcPr>
          <w:p w14:paraId="56E2AAA9" w14:textId="77777777" w:rsidR="00BA7654" w:rsidRPr="00621E63" w:rsidRDefault="00BA7654" w:rsidP="00843635">
            <w:pPr>
              <w:pStyle w:val="TableEntryHeader"/>
            </w:pPr>
            <w:r w:rsidRPr="00621E63">
              <w:t>RP/#</w:t>
            </w:r>
          </w:p>
        </w:tc>
        <w:tc>
          <w:tcPr>
            <w:tcW w:w="921"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50BA0184" w14:textId="77777777" w:rsidR="00BA7654" w:rsidRPr="00621E63" w:rsidRDefault="00BA7654" w:rsidP="00843635">
            <w:pPr>
              <w:pStyle w:val="TableEntryHeader"/>
            </w:pPr>
            <w:r w:rsidRPr="00621E63">
              <w:t>TBL#</w:t>
            </w:r>
          </w:p>
        </w:tc>
        <w:tc>
          <w:tcPr>
            <w:tcW w:w="3578"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0AD902EB" w14:textId="77777777" w:rsidR="00BA7654" w:rsidRPr="00621E63" w:rsidRDefault="00BA7654" w:rsidP="00843635">
            <w:pPr>
              <w:pStyle w:val="TableEntryHeader"/>
            </w:pPr>
            <w:r w:rsidRPr="00621E63">
              <w:t>ELEMENT NAME</w:t>
            </w:r>
          </w:p>
        </w:tc>
      </w:tr>
      <w:tr w:rsidR="00BA7654" w:rsidRPr="00621E63" w14:paraId="46D98426" w14:textId="77777777" w:rsidTr="00843635">
        <w:trPr>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4FE6393F" w14:textId="77777777" w:rsidR="00BA7654" w:rsidRPr="00621E63" w:rsidRDefault="00BA7654" w:rsidP="00843635">
            <w:pPr>
              <w:pStyle w:val="TableEntry"/>
            </w:pPr>
            <w:r w:rsidRPr="00621E63">
              <w:t>1</w:t>
            </w:r>
          </w:p>
        </w:tc>
        <w:tc>
          <w:tcPr>
            <w:tcW w:w="797" w:type="dxa"/>
            <w:tcBorders>
              <w:top w:val="single" w:sz="4" w:space="0" w:color="auto"/>
              <w:left w:val="single" w:sz="4" w:space="0" w:color="auto"/>
              <w:bottom w:val="single" w:sz="4" w:space="0" w:color="auto"/>
              <w:right w:val="single" w:sz="4" w:space="0" w:color="auto"/>
            </w:tcBorders>
            <w:vAlign w:val="center"/>
            <w:hideMark/>
          </w:tcPr>
          <w:p w14:paraId="4E2F08B7" w14:textId="77777777" w:rsidR="00BA7654" w:rsidRPr="00621E63" w:rsidRDefault="00BA7654" w:rsidP="00843635">
            <w:pPr>
              <w:pStyle w:val="TableEntry"/>
            </w:pPr>
            <w:r w:rsidRPr="00621E63">
              <w:t>1..4</w:t>
            </w:r>
          </w:p>
        </w:tc>
        <w:tc>
          <w:tcPr>
            <w:tcW w:w="760" w:type="dxa"/>
            <w:tcBorders>
              <w:top w:val="single" w:sz="4" w:space="0" w:color="auto"/>
              <w:left w:val="single" w:sz="4" w:space="0" w:color="auto"/>
              <w:bottom w:val="single" w:sz="4" w:space="0" w:color="auto"/>
              <w:right w:val="single" w:sz="4" w:space="0" w:color="auto"/>
            </w:tcBorders>
            <w:vAlign w:val="center"/>
            <w:hideMark/>
          </w:tcPr>
          <w:p w14:paraId="7D6E44B8" w14:textId="77777777" w:rsidR="00BA7654" w:rsidRPr="00621E63" w:rsidRDefault="00BA7654" w:rsidP="00843635">
            <w:pPr>
              <w:pStyle w:val="TableEntry"/>
            </w:pPr>
            <w:r w:rsidRPr="00621E63">
              <w:t>EI</w:t>
            </w:r>
          </w:p>
        </w:tc>
        <w:tc>
          <w:tcPr>
            <w:tcW w:w="0" w:type="auto"/>
            <w:tcBorders>
              <w:top w:val="single" w:sz="4" w:space="0" w:color="auto"/>
              <w:left w:val="single" w:sz="4" w:space="0" w:color="auto"/>
              <w:bottom w:val="single" w:sz="4" w:space="0" w:color="auto"/>
              <w:right w:val="single" w:sz="4" w:space="0" w:color="auto"/>
            </w:tcBorders>
            <w:vAlign w:val="center"/>
            <w:hideMark/>
          </w:tcPr>
          <w:p w14:paraId="0A4F4ACC" w14:textId="77777777" w:rsidR="00BA7654" w:rsidRPr="00621E63" w:rsidRDefault="00BA7654" w:rsidP="00843635">
            <w:pPr>
              <w:pStyle w:val="TableEntry"/>
            </w:pPr>
            <w:r w:rsidRPr="00621E63">
              <w:t>R</w:t>
            </w:r>
          </w:p>
        </w:tc>
        <w:tc>
          <w:tcPr>
            <w:tcW w:w="0" w:type="auto"/>
            <w:tcBorders>
              <w:top w:val="single" w:sz="4" w:space="0" w:color="auto"/>
              <w:left w:val="single" w:sz="4" w:space="0" w:color="auto"/>
              <w:bottom w:val="single" w:sz="4" w:space="0" w:color="auto"/>
              <w:right w:val="single" w:sz="4" w:space="0" w:color="auto"/>
            </w:tcBorders>
            <w:vAlign w:val="center"/>
            <w:hideMark/>
          </w:tcPr>
          <w:p w14:paraId="1EF522A4" w14:textId="77777777" w:rsidR="00BA7654" w:rsidRPr="00621E63" w:rsidRDefault="00BA7654" w:rsidP="00843635">
            <w:pPr>
              <w:pStyle w:val="TableEntry"/>
            </w:pPr>
            <w:r w:rsidRPr="00621E63">
              <w:t>N</w:t>
            </w:r>
          </w:p>
        </w:tc>
        <w:tc>
          <w:tcPr>
            <w:tcW w:w="921" w:type="dxa"/>
            <w:tcBorders>
              <w:top w:val="single" w:sz="4" w:space="0" w:color="auto"/>
              <w:left w:val="single" w:sz="4" w:space="0" w:color="auto"/>
              <w:bottom w:val="single" w:sz="4" w:space="0" w:color="auto"/>
              <w:right w:val="single" w:sz="4" w:space="0" w:color="auto"/>
            </w:tcBorders>
            <w:vAlign w:val="center"/>
          </w:tcPr>
          <w:p w14:paraId="3D3EBFB3" w14:textId="77777777" w:rsidR="00BA7654" w:rsidRPr="00621E63" w:rsidRDefault="00BA7654" w:rsidP="00843635">
            <w:pPr>
              <w:pStyle w:val="TableEntry"/>
              <w:rPr>
                <w:rFonts w:ascii="Calibri" w:hAnsi="Calibri"/>
              </w:rPr>
            </w:pPr>
          </w:p>
        </w:tc>
        <w:tc>
          <w:tcPr>
            <w:tcW w:w="3578" w:type="dxa"/>
            <w:tcBorders>
              <w:top w:val="single" w:sz="4" w:space="0" w:color="auto"/>
              <w:left w:val="single" w:sz="4" w:space="0" w:color="auto"/>
              <w:bottom w:val="single" w:sz="4" w:space="0" w:color="auto"/>
              <w:right w:val="single" w:sz="4" w:space="0" w:color="auto"/>
            </w:tcBorders>
            <w:vAlign w:val="center"/>
            <w:hideMark/>
          </w:tcPr>
          <w:p w14:paraId="2B4D12DD" w14:textId="77777777" w:rsidR="00BA7654" w:rsidRPr="00621E63" w:rsidRDefault="00BA7654" w:rsidP="00843635">
            <w:pPr>
              <w:pStyle w:val="TableEntry"/>
            </w:pPr>
            <w:r w:rsidRPr="00621E63">
              <w:t>Participation Instance ID</w:t>
            </w:r>
          </w:p>
        </w:tc>
      </w:tr>
      <w:tr w:rsidR="00BA7654" w:rsidRPr="00621E63" w14:paraId="34FF4F63" w14:textId="77777777" w:rsidTr="00843635">
        <w:trPr>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21AF73CF" w14:textId="77777777" w:rsidR="00BA7654" w:rsidRPr="00621E63" w:rsidRDefault="00BA7654" w:rsidP="00843635">
            <w:pPr>
              <w:pStyle w:val="TableEntry"/>
            </w:pPr>
            <w:r w:rsidRPr="00621E63">
              <w:t>2</w:t>
            </w:r>
          </w:p>
        </w:tc>
        <w:tc>
          <w:tcPr>
            <w:tcW w:w="797" w:type="dxa"/>
            <w:tcBorders>
              <w:top w:val="single" w:sz="4" w:space="0" w:color="auto"/>
              <w:left w:val="single" w:sz="4" w:space="0" w:color="auto"/>
              <w:bottom w:val="single" w:sz="4" w:space="0" w:color="auto"/>
              <w:right w:val="single" w:sz="4" w:space="0" w:color="auto"/>
            </w:tcBorders>
            <w:vAlign w:val="center"/>
            <w:hideMark/>
          </w:tcPr>
          <w:p w14:paraId="62FA830C" w14:textId="77777777" w:rsidR="00BA7654" w:rsidRPr="00621E63" w:rsidRDefault="00BA7654" w:rsidP="00843635">
            <w:pPr>
              <w:pStyle w:val="TableEntry"/>
            </w:pPr>
            <w:r w:rsidRPr="00621E63">
              <w:t>2..2</w:t>
            </w:r>
          </w:p>
        </w:tc>
        <w:tc>
          <w:tcPr>
            <w:tcW w:w="760" w:type="dxa"/>
            <w:tcBorders>
              <w:top w:val="single" w:sz="4" w:space="0" w:color="auto"/>
              <w:left w:val="single" w:sz="4" w:space="0" w:color="auto"/>
              <w:bottom w:val="single" w:sz="4" w:space="0" w:color="auto"/>
              <w:right w:val="single" w:sz="4" w:space="0" w:color="auto"/>
            </w:tcBorders>
            <w:vAlign w:val="center"/>
            <w:hideMark/>
          </w:tcPr>
          <w:p w14:paraId="3F823BB3" w14:textId="77777777" w:rsidR="00BA7654" w:rsidRPr="00621E63" w:rsidRDefault="00BA7654" w:rsidP="00843635">
            <w:pPr>
              <w:pStyle w:val="TableEntry"/>
            </w:pPr>
            <w:r w:rsidRPr="00621E63">
              <w:t>ID</w:t>
            </w:r>
          </w:p>
        </w:tc>
        <w:tc>
          <w:tcPr>
            <w:tcW w:w="0" w:type="auto"/>
            <w:tcBorders>
              <w:top w:val="single" w:sz="4" w:space="0" w:color="auto"/>
              <w:left w:val="single" w:sz="4" w:space="0" w:color="auto"/>
              <w:bottom w:val="single" w:sz="4" w:space="0" w:color="auto"/>
              <w:right w:val="single" w:sz="4" w:space="0" w:color="auto"/>
            </w:tcBorders>
            <w:vAlign w:val="center"/>
            <w:hideMark/>
          </w:tcPr>
          <w:p w14:paraId="023921CA" w14:textId="77777777" w:rsidR="00BA7654" w:rsidRPr="00621E63" w:rsidRDefault="00BA7654" w:rsidP="00843635">
            <w:pPr>
              <w:pStyle w:val="TableEntry"/>
            </w:pPr>
            <w:r w:rsidRPr="00621E63">
              <w:t>R</w:t>
            </w:r>
          </w:p>
        </w:tc>
        <w:tc>
          <w:tcPr>
            <w:tcW w:w="0" w:type="auto"/>
            <w:tcBorders>
              <w:top w:val="single" w:sz="4" w:space="0" w:color="auto"/>
              <w:left w:val="single" w:sz="4" w:space="0" w:color="auto"/>
              <w:bottom w:val="single" w:sz="4" w:space="0" w:color="auto"/>
              <w:right w:val="single" w:sz="4" w:space="0" w:color="auto"/>
            </w:tcBorders>
            <w:vAlign w:val="center"/>
          </w:tcPr>
          <w:p w14:paraId="64D1FB1A" w14:textId="77777777" w:rsidR="00BA7654" w:rsidRPr="00621E63" w:rsidRDefault="00BA7654" w:rsidP="00843635">
            <w:pPr>
              <w:pStyle w:val="TableEntry"/>
              <w:rPr>
                <w:rFonts w:ascii="Calibri" w:hAnsi="Calibri"/>
              </w:rPr>
            </w:pPr>
          </w:p>
        </w:tc>
        <w:tc>
          <w:tcPr>
            <w:tcW w:w="921" w:type="dxa"/>
            <w:tcBorders>
              <w:top w:val="single" w:sz="4" w:space="0" w:color="auto"/>
              <w:left w:val="single" w:sz="4" w:space="0" w:color="auto"/>
              <w:bottom w:val="single" w:sz="4" w:space="0" w:color="auto"/>
              <w:right w:val="single" w:sz="4" w:space="0" w:color="auto"/>
            </w:tcBorders>
            <w:vAlign w:val="center"/>
            <w:hideMark/>
          </w:tcPr>
          <w:p w14:paraId="669B018B" w14:textId="77777777" w:rsidR="00BA7654" w:rsidRPr="00621E63" w:rsidRDefault="00BA7654" w:rsidP="00843635">
            <w:pPr>
              <w:pStyle w:val="TableEntry"/>
            </w:pPr>
            <w:r w:rsidRPr="00621E63">
              <w:t>0287</w:t>
            </w:r>
          </w:p>
        </w:tc>
        <w:tc>
          <w:tcPr>
            <w:tcW w:w="3578" w:type="dxa"/>
            <w:tcBorders>
              <w:top w:val="single" w:sz="4" w:space="0" w:color="auto"/>
              <w:left w:val="single" w:sz="4" w:space="0" w:color="auto"/>
              <w:bottom w:val="single" w:sz="4" w:space="0" w:color="auto"/>
              <w:right w:val="single" w:sz="4" w:space="0" w:color="auto"/>
            </w:tcBorders>
            <w:vAlign w:val="center"/>
            <w:hideMark/>
          </w:tcPr>
          <w:p w14:paraId="63970DF5" w14:textId="77777777" w:rsidR="00BA7654" w:rsidRPr="00621E63" w:rsidRDefault="00BA7654" w:rsidP="00843635">
            <w:pPr>
              <w:pStyle w:val="TableEntry"/>
            </w:pPr>
            <w:r w:rsidRPr="00621E63">
              <w:t>Action Code</w:t>
            </w:r>
          </w:p>
        </w:tc>
      </w:tr>
      <w:tr w:rsidR="00BA7654" w:rsidRPr="00621E63" w14:paraId="07D8E250" w14:textId="77777777" w:rsidTr="00843635">
        <w:trPr>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41956B92" w14:textId="77777777" w:rsidR="00BA7654" w:rsidRPr="00621E63" w:rsidRDefault="00BA7654" w:rsidP="00843635">
            <w:pPr>
              <w:pStyle w:val="TableEntry"/>
            </w:pPr>
            <w:r w:rsidRPr="00621E63">
              <w:t>3</w:t>
            </w:r>
          </w:p>
        </w:tc>
        <w:tc>
          <w:tcPr>
            <w:tcW w:w="797" w:type="dxa"/>
            <w:tcBorders>
              <w:top w:val="single" w:sz="4" w:space="0" w:color="auto"/>
              <w:left w:val="single" w:sz="4" w:space="0" w:color="auto"/>
              <w:bottom w:val="single" w:sz="4" w:space="0" w:color="auto"/>
              <w:right w:val="single" w:sz="4" w:space="0" w:color="auto"/>
            </w:tcBorders>
            <w:vAlign w:val="center"/>
          </w:tcPr>
          <w:p w14:paraId="1C4C9B61" w14:textId="77777777" w:rsidR="00BA7654" w:rsidRPr="00621E63" w:rsidRDefault="00BA7654" w:rsidP="00843635">
            <w:pPr>
              <w:pStyle w:val="TableEntry"/>
              <w:rPr>
                <w:rFonts w:ascii="Calibri" w:hAnsi="Calibri"/>
              </w:rPr>
            </w:pPr>
          </w:p>
        </w:tc>
        <w:tc>
          <w:tcPr>
            <w:tcW w:w="760" w:type="dxa"/>
            <w:tcBorders>
              <w:top w:val="single" w:sz="4" w:space="0" w:color="auto"/>
              <w:left w:val="single" w:sz="4" w:space="0" w:color="auto"/>
              <w:bottom w:val="single" w:sz="4" w:space="0" w:color="auto"/>
              <w:right w:val="single" w:sz="4" w:space="0" w:color="auto"/>
            </w:tcBorders>
            <w:vAlign w:val="center"/>
            <w:hideMark/>
          </w:tcPr>
          <w:p w14:paraId="41F19BD3" w14:textId="77777777" w:rsidR="00BA7654" w:rsidRPr="00621E63" w:rsidRDefault="00BA7654" w:rsidP="00843635">
            <w:pPr>
              <w:pStyle w:val="TableEntry"/>
            </w:pPr>
            <w:r w:rsidRPr="00621E63">
              <w:t>CWE</w:t>
            </w:r>
          </w:p>
        </w:tc>
        <w:tc>
          <w:tcPr>
            <w:tcW w:w="0" w:type="auto"/>
            <w:tcBorders>
              <w:top w:val="single" w:sz="4" w:space="0" w:color="auto"/>
              <w:left w:val="single" w:sz="4" w:space="0" w:color="auto"/>
              <w:bottom w:val="single" w:sz="4" w:space="0" w:color="auto"/>
              <w:right w:val="single" w:sz="4" w:space="0" w:color="auto"/>
            </w:tcBorders>
            <w:vAlign w:val="center"/>
            <w:hideMark/>
          </w:tcPr>
          <w:p w14:paraId="6CF3C158" w14:textId="77777777" w:rsidR="00BA7654" w:rsidRPr="00621E63" w:rsidRDefault="00FA5AC8" w:rsidP="00843635">
            <w:pPr>
              <w:pStyle w:val="TableEntry"/>
            </w:pPr>
            <w:r>
              <w:t>R</w:t>
            </w:r>
          </w:p>
        </w:tc>
        <w:tc>
          <w:tcPr>
            <w:tcW w:w="0" w:type="auto"/>
            <w:tcBorders>
              <w:top w:val="single" w:sz="4" w:space="0" w:color="auto"/>
              <w:left w:val="single" w:sz="4" w:space="0" w:color="auto"/>
              <w:bottom w:val="single" w:sz="4" w:space="0" w:color="auto"/>
              <w:right w:val="single" w:sz="4" w:space="0" w:color="auto"/>
            </w:tcBorders>
            <w:vAlign w:val="center"/>
          </w:tcPr>
          <w:p w14:paraId="5E4D490C" w14:textId="77777777" w:rsidR="00BA7654" w:rsidRPr="00621E63" w:rsidRDefault="00BA7654" w:rsidP="00843635">
            <w:pPr>
              <w:pStyle w:val="TableEntry"/>
              <w:rPr>
                <w:rFonts w:ascii="Calibri" w:hAnsi="Calibri"/>
              </w:rPr>
            </w:pPr>
          </w:p>
        </w:tc>
        <w:tc>
          <w:tcPr>
            <w:tcW w:w="921" w:type="dxa"/>
            <w:tcBorders>
              <w:top w:val="single" w:sz="4" w:space="0" w:color="auto"/>
              <w:left w:val="single" w:sz="4" w:space="0" w:color="auto"/>
              <w:bottom w:val="single" w:sz="4" w:space="0" w:color="auto"/>
              <w:right w:val="single" w:sz="4" w:space="0" w:color="auto"/>
            </w:tcBorders>
            <w:vAlign w:val="center"/>
          </w:tcPr>
          <w:p w14:paraId="55F849C5" w14:textId="77777777" w:rsidR="00BA7654" w:rsidRPr="00621E63" w:rsidRDefault="00BA7654" w:rsidP="00843635">
            <w:pPr>
              <w:pStyle w:val="TableEntry"/>
              <w:rPr>
                <w:rFonts w:ascii="Calibri" w:hAnsi="Calibri"/>
              </w:rPr>
            </w:pPr>
          </w:p>
        </w:tc>
        <w:tc>
          <w:tcPr>
            <w:tcW w:w="3578" w:type="dxa"/>
            <w:tcBorders>
              <w:top w:val="single" w:sz="4" w:space="0" w:color="auto"/>
              <w:left w:val="single" w:sz="4" w:space="0" w:color="auto"/>
              <w:bottom w:val="single" w:sz="4" w:space="0" w:color="auto"/>
              <w:right w:val="single" w:sz="4" w:space="0" w:color="auto"/>
            </w:tcBorders>
            <w:vAlign w:val="center"/>
            <w:hideMark/>
          </w:tcPr>
          <w:p w14:paraId="3132E06F" w14:textId="77777777" w:rsidR="00BA7654" w:rsidRPr="00621E63" w:rsidRDefault="00BA7654" w:rsidP="00843635">
            <w:pPr>
              <w:pStyle w:val="TableEntry"/>
            </w:pPr>
            <w:r w:rsidRPr="00621E63">
              <w:t>Action Reason</w:t>
            </w:r>
          </w:p>
        </w:tc>
      </w:tr>
      <w:tr w:rsidR="00BA7654" w:rsidRPr="00621E63" w14:paraId="2C6E9F2D" w14:textId="77777777" w:rsidTr="00843635">
        <w:trPr>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266EBE54" w14:textId="77777777" w:rsidR="00BA7654" w:rsidRPr="00621E63" w:rsidRDefault="00BA7654" w:rsidP="00843635">
            <w:pPr>
              <w:pStyle w:val="TableEntry"/>
            </w:pPr>
            <w:r w:rsidRPr="00621E63">
              <w:t>4</w:t>
            </w:r>
          </w:p>
        </w:tc>
        <w:tc>
          <w:tcPr>
            <w:tcW w:w="797" w:type="dxa"/>
            <w:tcBorders>
              <w:top w:val="single" w:sz="4" w:space="0" w:color="auto"/>
              <w:left w:val="single" w:sz="4" w:space="0" w:color="auto"/>
              <w:bottom w:val="single" w:sz="4" w:space="0" w:color="auto"/>
              <w:right w:val="single" w:sz="4" w:space="0" w:color="auto"/>
            </w:tcBorders>
            <w:vAlign w:val="center"/>
          </w:tcPr>
          <w:p w14:paraId="018856E4" w14:textId="77777777" w:rsidR="00BA7654" w:rsidRPr="00621E63" w:rsidRDefault="00BA7654" w:rsidP="00843635">
            <w:pPr>
              <w:pStyle w:val="TableEntry"/>
              <w:rPr>
                <w:rFonts w:ascii="Calibri" w:hAnsi="Calibri"/>
              </w:rPr>
            </w:pPr>
          </w:p>
        </w:tc>
        <w:tc>
          <w:tcPr>
            <w:tcW w:w="760" w:type="dxa"/>
            <w:tcBorders>
              <w:top w:val="single" w:sz="4" w:space="0" w:color="auto"/>
              <w:left w:val="single" w:sz="4" w:space="0" w:color="auto"/>
              <w:bottom w:val="single" w:sz="4" w:space="0" w:color="auto"/>
              <w:right w:val="single" w:sz="4" w:space="0" w:color="auto"/>
            </w:tcBorders>
            <w:vAlign w:val="center"/>
            <w:hideMark/>
          </w:tcPr>
          <w:p w14:paraId="667A090C" w14:textId="77777777" w:rsidR="00BA7654" w:rsidRPr="00621E63" w:rsidRDefault="00BA7654" w:rsidP="00843635">
            <w:pPr>
              <w:pStyle w:val="TableEntry"/>
            </w:pPr>
            <w:r w:rsidRPr="00621E63">
              <w:t>CEW</w:t>
            </w:r>
          </w:p>
        </w:tc>
        <w:tc>
          <w:tcPr>
            <w:tcW w:w="0" w:type="auto"/>
            <w:tcBorders>
              <w:top w:val="single" w:sz="4" w:space="0" w:color="auto"/>
              <w:left w:val="single" w:sz="4" w:space="0" w:color="auto"/>
              <w:bottom w:val="single" w:sz="4" w:space="0" w:color="auto"/>
              <w:right w:val="single" w:sz="4" w:space="0" w:color="auto"/>
            </w:tcBorders>
            <w:vAlign w:val="center"/>
            <w:hideMark/>
          </w:tcPr>
          <w:p w14:paraId="72B9EF3E" w14:textId="77777777" w:rsidR="00BA7654" w:rsidRPr="00621E63" w:rsidRDefault="00BA7654" w:rsidP="00843635">
            <w:pPr>
              <w:pStyle w:val="TableEntry"/>
            </w:pPr>
            <w:r w:rsidRPr="00621E63">
              <w:t>R</w:t>
            </w:r>
          </w:p>
        </w:tc>
        <w:tc>
          <w:tcPr>
            <w:tcW w:w="0" w:type="auto"/>
            <w:tcBorders>
              <w:top w:val="single" w:sz="4" w:space="0" w:color="auto"/>
              <w:left w:val="single" w:sz="4" w:space="0" w:color="auto"/>
              <w:bottom w:val="single" w:sz="4" w:space="0" w:color="auto"/>
              <w:right w:val="single" w:sz="4" w:space="0" w:color="auto"/>
            </w:tcBorders>
            <w:vAlign w:val="center"/>
          </w:tcPr>
          <w:p w14:paraId="621C19AE" w14:textId="77777777" w:rsidR="00BA7654" w:rsidRPr="00621E63" w:rsidRDefault="00BA7654" w:rsidP="00843635">
            <w:pPr>
              <w:pStyle w:val="TableEntry"/>
              <w:rPr>
                <w:rFonts w:ascii="Calibri" w:hAnsi="Calibri"/>
              </w:rPr>
            </w:pPr>
          </w:p>
        </w:tc>
        <w:tc>
          <w:tcPr>
            <w:tcW w:w="921" w:type="dxa"/>
            <w:tcBorders>
              <w:top w:val="single" w:sz="4" w:space="0" w:color="auto"/>
              <w:left w:val="single" w:sz="4" w:space="0" w:color="auto"/>
              <w:bottom w:val="single" w:sz="4" w:space="0" w:color="auto"/>
              <w:right w:val="single" w:sz="4" w:space="0" w:color="auto"/>
            </w:tcBorders>
            <w:vAlign w:val="center"/>
            <w:hideMark/>
          </w:tcPr>
          <w:p w14:paraId="6B12014C" w14:textId="77777777" w:rsidR="00BA7654" w:rsidRPr="00621E63" w:rsidRDefault="00BA7654" w:rsidP="00843635">
            <w:pPr>
              <w:pStyle w:val="TableEntry"/>
            </w:pPr>
            <w:r w:rsidRPr="00621E63">
              <w:t>0912</w:t>
            </w:r>
          </w:p>
        </w:tc>
        <w:tc>
          <w:tcPr>
            <w:tcW w:w="3578" w:type="dxa"/>
            <w:tcBorders>
              <w:top w:val="single" w:sz="4" w:space="0" w:color="auto"/>
              <w:left w:val="single" w:sz="4" w:space="0" w:color="auto"/>
              <w:bottom w:val="single" w:sz="4" w:space="0" w:color="auto"/>
              <w:right w:val="single" w:sz="4" w:space="0" w:color="auto"/>
            </w:tcBorders>
            <w:vAlign w:val="center"/>
            <w:hideMark/>
          </w:tcPr>
          <w:p w14:paraId="2CC8BFB0" w14:textId="77777777" w:rsidR="00BA7654" w:rsidRPr="00621E63" w:rsidRDefault="00BA7654" w:rsidP="00843635">
            <w:pPr>
              <w:pStyle w:val="TableEntry"/>
            </w:pPr>
            <w:r w:rsidRPr="00621E63">
              <w:t>Participation</w:t>
            </w:r>
          </w:p>
        </w:tc>
      </w:tr>
      <w:tr w:rsidR="00BA7654" w:rsidRPr="00621E63" w14:paraId="59AEFF1B" w14:textId="77777777" w:rsidTr="00843635">
        <w:trPr>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2ADD4BD4" w14:textId="77777777" w:rsidR="00BA7654" w:rsidRPr="00621E63" w:rsidRDefault="00BA7654" w:rsidP="00843635">
            <w:pPr>
              <w:pStyle w:val="TableEntry"/>
            </w:pPr>
            <w:r w:rsidRPr="00621E63">
              <w:t>5</w:t>
            </w:r>
          </w:p>
        </w:tc>
        <w:tc>
          <w:tcPr>
            <w:tcW w:w="797" w:type="dxa"/>
            <w:tcBorders>
              <w:top w:val="single" w:sz="4" w:space="0" w:color="auto"/>
              <w:left w:val="single" w:sz="4" w:space="0" w:color="auto"/>
              <w:bottom w:val="single" w:sz="4" w:space="0" w:color="auto"/>
              <w:right w:val="single" w:sz="4" w:space="0" w:color="auto"/>
            </w:tcBorders>
            <w:vAlign w:val="center"/>
          </w:tcPr>
          <w:p w14:paraId="06B2CCA0" w14:textId="77777777" w:rsidR="00BA7654" w:rsidRPr="00621E63" w:rsidRDefault="00BA7654" w:rsidP="00843635">
            <w:pPr>
              <w:pStyle w:val="TableEntry"/>
              <w:rPr>
                <w:rFonts w:ascii="Calibri" w:hAnsi="Calibri"/>
              </w:rPr>
            </w:pPr>
          </w:p>
        </w:tc>
        <w:tc>
          <w:tcPr>
            <w:tcW w:w="760" w:type="dxa"/>
            <w:tcBorders>
              <w:top w:val="single" w:sz="4" w:space="0" w:color="auto"/>
              <w:left w:val="single" w:sz="4" w:space="0" w:color="auto"/>
              <w:bottom w:val="single" w:sz="4" w:space="0" w:color="auto"/>
              <w:right w:val="single" w:sz="4" w:space="0" w:color="auto"/>
            </w:tcBorders>
            <w:vAlign w:val="center"/>
            <w:hideMark/>
          </w:tcPr>
          <w:p w14:paraId="1460C9FA" w14:textId="77777777" w:rsidR="00BA7654" w:rsidRPr="00621E63" w:rsidRDefault="00BA7654" w:rsidP="00843635">
            <w:pPr>
              <w:pStyle w:val="TableEntry"/>
            </w:pPr>
            <w:r w:rsidRPr="00621E63">
              <w:t>XCN</w:t>
            </w:r>
          </w:p>
        </w:tc>
        <w:tc>
          <w:tcPr>
            <w:tcW w:w="0" w:type="auto"/>
            <w:tcBorders>
              <w:top w:val="single" w:sz="4" w:space="0" w:color="auto"/>
              <w:left w:val="single" w:sz="4" w:space="0" w:color="auto"/>
              <w:bottom w:val="single" w:sz="4" w:space="0" w:color="auto"/>
              <w:right w:val="single" w:sz="4" w:space="0" w:color="auto"/>
            </w:tcBorders>
            <w:vAlign w:val="center"/>
            <w:hideMark/>
          </w:tcPr>
          <w:p w14:paraId="603149F8" w14:textId="77777777" w:rsidR="00BA7654" w:rsidRPr="00621E63" w:rsidRDefault="00BC3540" w:rsidP="00843635">
            <w:pPr>
              <w:pStyle w:val="TableEntry"/>
            </w:pPr>
            <w:r>
              <w:t>R</w:t>
            </w:r>
          </w:p>
        </w:tc>
        <w:tc>
          <w:tcPr>
            <w:tcW w:w="0" w:type="auto"/>
            <w:tcBorders>
              <w:top w:val="single" w:sz="4" w:space="0" w:color="auto"/>
              <w:left w:val="single" w:sz="4" w:space="0" w:color="auto"/>
              <w:bottom w:val="single" w:sz="4" w:space="0" w:color="auto"/>
              <w:right w:val="single" w:sz="4" w:space="0" w:color="auto"/>
            </w:tcBorders>
            <w:vAlign w:val="center"/>
            <w:hideMark/>
          </w:tcPr>
          <w:p w14:paraId="5DEF9A3D" w14:textId="77777777" w:rsidR="00BA7654" w:rsidRPr="00621E63" w:rsidRDefault="00BA7654" w:rsidP="00843635">
            <w:pPr>
              <w:pStyle w:val="TableEntry"/>
            </w:pPr>
            <w:r w:rsidRPr="00621E63">
              <w:t>N</w:t>
            </w:r>
          </w:p>
        </w:tc>
        <w:tc>
          <w:tcPr>
            <w:tcW w:w="921" w:type="dxa"/>
            <w:tcBorders>
              <w:top w:val="single" w:sz="4" w:space="0" w:color="auto"/>
              <w:left w:val="single" w:sz="4" w:space="0" w:color="auto"/>
              <w:bottom w:val="single" w:sz="4" w:space="0" w:color="auto"/>
              <w:right w:val="single" w:sz="4" w:space="0" w:color="auto"/>
            </w:tcBorders>
            <w:vAlign w:val="center"/>
          </w:tcPr>
          <w:p w14:paraId="4BFD0C9F" w14:textId="77777777" w:rsidR="00BA7654" w:rsidRPr="00621E63" w:rsidRDefault="00BA7654" w:rsidP="00843635">
            <w:pPr>
              <w:pStyle w:val="TableEntry"/>
              <w:rPr>
                <w:rFonts w:ascii="Calibri" w:hAnsi="Calibri"/>
              </w:rPr>
            </w:pPr>
          </w:p>
        </w:tc>
        <w:tc>
          <w:tcPr>
            <w:tcW w:w="3578" w:type="dxa"/>
            <w:tcBorders>
              <w:top w:val="single" w:sz="4" w:space="0" w:color="auto"/>
              <w:left w:val="single" w:sz="4" w:space="0" w:color="auto"/>
              <w:bottom w:val="single" w:sz="4" w:space="0" w:color="auto"/>
              <w:right w:val="single" w:sz="4" w:space="0" w:color="auto"/>
            </w:tcBorders>
            <w:vAlign w:val="center"/>
            <w:hideMark/>
          </w:tcPr>
          <w:p w14:paraId="45DA1045" w14:textId="77777777" w:rsidR="00BA7654" w:rsidRPr="00621E63" w:rsidRDefault="00BA7654" w:rsidP="00843635">
            <w:pPr>
              <w:pStyle w:val="TableEntry"/>
            </w:pPr>
            <w:r w:rsidRPr="00621E63">
              <w:t>Participation Person</w:t>
            </w:r>
          </w:p>
        </w:tc>
      </w:tr>
      <w:tr w:rsidR="00BA7654" w:rsidRPr="00621E63" w14:paraId="7A5D5F1C" w14:textId="77777777" w:rsidTr="00843635">
        <w:trPr>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297D990F" w14:textId="77777777" w:rsidR="00BA7654" w:rsidRPr="00621E63" w:rsidRDefault="00BA7654" w:rsidP="00843635">
            <w:pPr>
              <w:pStyle w:val="TableEntry"/>
            </w:pPr>
            <w:r w:rsidRPr="00621E63">
              <w:t>6</w:t>
            </w:r>
          </w:p>
        </w:tc>
        <w:tc>
          <w:tcPr>
            <w:tcW w:w="797" w:type="dxa"/>
            <w:tcBorders>
              <w:top w:val="single" w:sz="4" w:space="0" w:color="auto"/>
              <w:left w:val="single" w:sz="4" w:space="0" w:color="auto"/>
              <w:bottom w:val="single" w:sz="4" w:space="0" w:color="auto"/>
              <w:right w:val="single" w:sz="4" w:space="0" w:color="auto"/>
            </w:tcBorders>
            <w:vAlign w:val="center"/>
          </w:tcPr>
          <w:p w14:paraId="52659DA7" w14:textId="77777777" w:rsidR="00BA7654" w:rsidRPr="00621E63" w:rsidRDefault="00BA7654" w:rsidP="00843635">
            <w:pPr>
              <w:pStyle w:val="TableEntry"/>
              <w:rPr>
                <w:rFonts w:ascii="Calibri" w:hAnsi="Calibri"/>
              </w:rPr>
            </w:pPr>
          </w:p>
        </w:tc>
        <w:tc>
          <w:tcPr>
            <w:tcW w:w="760" w:type="dxa"/>
            <w:tcBorders>
              <w:top w:val="single" w:sz="4" w:space="0" w:color="auto"/>
              <w:left w:val="single" w:sz="4" w:space="0" w:color="auto"/>
              <w:bottom w:val="single" w:sz="4" w:space="0" w:color="auto"/>
              <w:right w:val="single" w:sz="4" w:space="0" w:color="auto"/>
            </w:tcBorders>
            <w:vAlign w:val="center"/>
            <w:hideMark/>
          </w:tcPr>
          <w:p w14:paraId="1F5DFB44" w14:textId="77777777" w:rsidR="00BA7654" w:rsidRPr="00621E63" w:rsidRDefault="00BA7654" w:rsidP="00843635">
            <w:pPr>
              <w:pStyle w:val="TableEntry"/>
            </w:pPr>
            <w:r w:rsidRPr="00621E63">
              <w:t>CWE</w:t>
            </w:r>
          </w:p>
        </w:tc>
        <w:tc>
          <w:tcPr>
            <w:tcW w:w="0" w:type="auto"/>
            <w:tcBorders>
              <w:top w:val="single" w:sz="4" w:space="0" w:color="auto"/>
              <w:left w:val="single" w:sz="4" w:space="0" w:color="auto"/>
              <w:bottom w:val="single" w:sz="4" w:space="0" w:color="auto"/>
              <w:right w:val="single" w:sz="4" w:space="0" w:color="auto"/>
            </w:tcBorders>
            <w:vAlign w:val="center"/>
            <w:hideMark/>
          </w:tcPr>
          <w:p w14:paraId="737D333F" w14:textId="77777777" w:rsidR="00BA7654" w:rsidRPr="00621E63" w:rsidRDefault="00BC3540" w:rsidP="00843635">
            <w:pPr>
              <w:pStyle w:val="TableEntry"/>
            </w:pPr>
            <w:r>
              <w:t>R</w:t>
            </w:r>
          </w:p>
        </w:tc>
        <w:tc>
          <w:tcPr>
            <w:tcW w:w="0" w:type="auto"/>
            <w:tcBorders>
              <w:top w:val="single" w:sz="4" w:space="0" w:color="auto"/>
              <w:left w:val="single" w:sz="4" w:space="0" w:color="auto"/>
              <w:bottom w:val="single" w:sz="4" w:space="0" w:color="auto"/>
              <w:right w:val="single" w:sz="4" w:space="0" w:color="auto"/>
            </w:tcBorders>
            <w:vAlign w:val="center"/>
          </w:tcPr>
          <w:p w14:paraId="2523E609" w14:textId="77777777" w:rsidR="00BA7654" w:rsidRPr="00621E63" w:rsidRDefault="00BA7654" w:rsidP="00843635">
            <w:pPr>
              <w:pStyle w:val="TableEntry"/>
              <w:rPr>
                <w:rFonts w:ascii="Calibri" w:hAnsi="Calibri"/>
              </w:rPr>
            </w:pPr>
          </w:p>
        </w:tc>
        <w:tc>
          <w:tcPr>
            <w:tcW w:w="921" w:type="dxa"/>
            <w:tcBorders>
              <w:top w:val="single" w:sz="4" w:space="0" w:color="auto"/>
              <w:left w:val="single" w:sz="4" w:space="0" w:color="auto"/>
              <w:bottom w:val="single" w:sz="4" w:space="0" w:color="auto"/>
              <w:right w:val="single" w:sz="4" w:space="0" w:color="auto"/>
            </w:tcBorders>
            <w:vAlign w:val="center"/>
          </w:tcPr>
          <w:p w14:paraId="6D3C9B58" w14:textId="77777777" w:rsidR="00BA7654" w:rsidRPr="00621E63" w:rsidRDefault="00BA7654" w:rsidP="00843635">
            <w:pPr>
              <w:pStyle w:val="TableEntry"/>
              <w:rPr>
                <w:rFonts w:ascii="Calibri" w:hAnsi="Calibri"/>
              </w:rPr>
            </w:pPr>
          </w:p>
        </w:tc>
        <w:tc>
          <w:tcPr>
            <w:tcW w:w="3578" w:type="dxa"/>
            <w:tcBorders>
              <w:top w:val="single" w:sz="4" w:space="0" w:color="auto"/>
              <w:left w:val="single" w:sz="4" w:space="0" w:color="auto"/>
              <w:bottom w:val="single" w:sz="4" w:space="0" w:color="auto"/>
              <w:right w:val="single" w:sz="4" w:space="0" w:color="auto"/>
            </w:tcBorders>
            <w:vAlign w:val="center"/>
            <w:hideMark/>
          </w:tcPr>
          <w:p w14:paraId="49206206" w14:textId="77777777" w:rsidR="00BA7654" w:rsidRPr="00621E63" w:rsidRDefault="00BA7654" w:rsidP="00843635">
            <w:pPr>
              <w:pStyle w:val="TableEntry"/>
            </w:pPr>
            <w:r w:rsidRPr="00621E63">
              <w:t>Participation Person Provider Type</w:t>
            </w:r>
          </w:p>
        </w:tc>
      </w:tr>
      <w:tr w:rsidR="00BA7654" w:rsidRPr="00621E63" w14:paraId="398D717C" w14:textId="77777777" w:rsidTr="00843635">
        <w:trPr>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6B16BAB1" w14:textId="77777777" w:rsidR="00BA7654" w:rsidRPr="00621E63" w:rsidRDefault="00BA7654" w:rsidP="00843635">
            <w:pPr>
              <w:pStyle w:val="TableEntry"/>
            </w:pPr>
            <w:r w:rsidRPr="00621E63">
              <w:t>7</w:t>
            </w:r>
          </w:p>
        </w:tc>
        <w:tc>
          <w:tcPr>
            <w:tcW w:w="797" w:type="dxa"/>
            <w:tcBorders>
              <w:top w:val="single" w:sz="4" w:space="0" w:color="auto"/>
              <w:left w:val="single" w:sz="4" w:space="0" w:color="auto"/>
              <w:bottom w:val="single" w:sz="4" w:space="0" w:color="auto"/>
              <w:right w:val="single" w:sz="4" w:space="0" w:color="auto"/>
            </w:tcBorders>
            <w:vAlign w:val="center"/>
          </w:tcPr>
          <w:p w14:paraId="62050C83" w14:textId="77777777" w:rsidR="00BA7654" w:rsidRPr="00621E63" w:rsidRDefault="00BA7654" w:rsidP="00843635">
            <w:pPr>
              <w:pStyle w:val="TableEntry"/>
              <w:rPr>
                <w:rFonts w:ascii="Calibri" w:hAnsi="Calibri"/>
              </w:rPr>
            </w:pPr>
          </w:p>
        </w:tc>
        <w:tc>
          <w:tcPr>
            <w:tcW w:w="760" w:type="dxa"/>
            <w:tcBorders>
              <w:top w:val="single" w:sz="4" w:space="0" w:color="auto"/>
              <w:left w:val="single" w:sz="4" w:space="0" w:color="auto"/>
              <w:bottom w:val="single" w:sz="4" w:space="0" w:color="auto"/>
              <w:right w:val="single" w:sz="4" w:space="0" w:color="auto"/>
            </w:tcBorders>
            <w:vAlign w:val="center"/>
            <w:hideMark/>
          </w:tcPr>
          <w:p w14:paraId="76BDF34D" w14:textId="77777777" w:rsidR="00BA7654" w:rsidRPr="00621E63" w:rsidRDefault="00BA7654" w:rsidP="00843635">
            <w:pPr>
              <w:pStyle w:val="TableEntry"/>
            </w:pPr>
            <w:r w:rsidRPr="00621E63">
              <w:t>CWE</w:t>
            </w:r>
          </w:p>
        </w:tc>
        <w:tc>
          <w:tcPr>
            <w:tcW w:w="0" w:type="auto"/>
            <w:tcBorders>
              <w:top w:val="single" w:sz="4" w:space="0" w:color="auto"/>
              <w:left w:val="single" w:sz="4" w:space="0" w:color="auto"/>
              <w:bottom w:val="single" w:sz="4" w:space="0" w:color="auto"/>
              <w:right w:val="single" w:sz="4" w:space="0" w:color="auto"/>
            </w:tcBorders>
            <w:vAlign w:val="center"/>
            <w:hideMark/>
          </w:tcPr>
          <w:p w14:paraId="702BB885" w14:textId="77777777" w:rsidR="00BA7654" w:rsidRPr="00621E63" w:rsidRDefault="00BA7654" w:rsidP="00843635">
            <w:pPr>
              <w:pStyle w:val="TableEntry"/>
            </w:pPr>
            <w:r w:rsidRPr="00621E63">
              <w:t>O</w:t>
            </w:r>
          </w:p>
        </w:tc>
        <w:tc>
          <w:tcPr>
            <w:tcW w:w="0" w:type="auto"/>
            <w:tcBorders>
              <w:top w:val="single" w:sz="4" w:space="0" w:color="auto"/>
              <w:left w:val="single" w:sz="4" w:space="0" w:color="auto"/>
              <w:bottom w:val="single" w:sz="4" w:space="0" w:color="auto"/>
              <w:right w:val="single" w:sz="4" w:space="0" w:color="auto"/>
            </w:tcBorders>
            <w:vAlign w:val="center"/>
          </w:tcPr>
          <w:p w14:paraId="5852C7B7" w14:textId="77777777" w:rsidR="00BA7654" w:rsidRPr="00621E63" w:rsidRDefault="00BA7654" w:rsidP="00843635">
            <w:pPr>
              <w:pStyle w:val="TableEntry"/>
              <w:rPr>
                <w:rFonts w:ascii="Calibri" w:hAnsi="Calibri"/>
              </w:rPr>
            </w:pPr>
          </w:p>
        </w:tc>
        <w:tc>
          <w:tcPr>
            <w:tcW w:w="921" w:type="dxa"/>
            <w:tcBorders>
              <w:top w:val="single" w:sz="4" w:space="0" w:color="auto"/>
              <w:left w:val="single" w:sz="4" w:space="0" w:color="auto"/>
              <w:bottom w:val="single" w:sz="4" w:space="0" w:color="auto"/>
              <w:right w:val="single" w:sz="4" w:space="0" w:color="auto"/>
            </w:tcBorders>
            <w:vAlign w:val="center"/>
            <w:hideMark/>
          </w:tcPr>
          <w:p w14:paraId="7AC4ABFE" w14:textId="77777777" w:rsidR="00BA7654" w:rsidRPr="00621E63" w:rsidRDefault="00BA7654" w:rsidP="00843635">
            <w:pPr>
              <w:pStyle w:val="TableEntry"/>
            </w:pPr>
            <w:r w:rsidRPr="00621E63">
              <w:t>0406</w:t>
            </w:r>
          </w:p>
        </w:tc>
        <w:tc>
          <w:tcPr>
            <w:tcW w:w="3578" w:type="dxa"/>
            <w:tcBorders>
              <w:top w:val="single" w:sz="4" w:space="0" w:color="auto"/>
              <w:left w:val="single" w:sz="4" w:space="0" w:color="auto"/>
              <w:bottom w:val="single" w:sz="4" w:space="0" w:color="auto"/>
              <w:right w:val="single" w:sz="4" w:space="0" w:color="auto"/>
            </w:tcBorders>
            <w:vAlign w:val="center"/>
            <w:hideMark/>
          </w:tcPr>
          <w:p w14:paraId="66071A6B" w14:textId="77777777" w:rsidR="00BA7654" w:rsidRPr="00621E63" w:rsidRDefault="00BA7654" w:rsidP="00843635">
            <w:pPr>
              <w:pStyle w:val="TableEntry"/>
            </w:pPr>
            <w:r w:rsidRPr="00621E63">
              <w:t>Participation Organization Unit Type</w:t>
            </w:r>
          </w:p>
        </w:tc>
      </w:tr>
      <w:tr w:rsidR="00BA7654" w:rsidRPr="00621E63" w14:paraId="01A037BD" w14:textId="77777777" w:rsidTr="00843635">
        <w:trPr>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02476A22" w14:textId="77777777" w:rsidR="00BA7654" w:rsidRPr="00621E63" w:rsidRDefault="00BA7654" w:rsidP="00843635">
            <w:pPr>
              <w:pStyle w:val="TableEntry"/>
            </w:pPr>
            <w:r w:rsidRPr="00621E63">
              <w:t>8</w:t>
            </w:r>
          </w:p>
        </w:tc>
        <w:tc>
          <w:tcPr>
            <w:tcW w:w="797" w:type="dxa"/>
            <w:tcBorders>
              <w:top w:val="single" w:sz="4" w:space="0" w:color="auto"/>
              <w:left w:val="single" w:sz="4" w:space="0" w:color="auto"/>
              <w:bottom w:val="single" w:sz="4" w:space="0" w:color="auto"/>
              <w:right w:val="single" w:sz="4" w:space="0" w:color="auto"/>
            </w:tcBorders>
            <w:vAlign w:val="center"/>
          </w:tcPr>
          <w:p w14:paraId="08BF43CA" w14:textId="77777777" w:rsidR="00BA7654" w:rsidRPr="00621E63" w:rsidRDefault="00BA7654" w:rsidP="00843635">
            <w:pPr>
              <w:pStyle w:val="TableEntry"/>
              <w:rPr>
                <w:rFonts w:ascii="Calibri" w:hAnsi="Calibri"/>
              </w:rPr>
            </w:pPr>
          </w:p>
        </w:tc>
        <w:tc>
          <w:tcPr>
            <w:tcW w:w="760" w:type="dxa"/>
            <w:tcBorders>
              <w:top w:val="single" w:sz="4" w:space="0" w:color="auto"/>
              <w:left w:val="single" w:sz="4" w:space="0" w:color="auto"/>
              <w:bottom w:val="single" w:sz="4" w:space="0" w:color="auto"/>
              <w:right w:val="single" w:sz="4" w:space="0" w:color="auto"/>
            </w:tcBorders>
            <w:vAlign w:val="center"/>
            <w:hideMark/>
          </w:tcPr>
          <w:p w14:paraId="2C986105" w14:textId="77777777" w:rsidR="00BA7654" w:rsidRPr="00621E63" w:rsidRDefault="00BA7654" w:rsidP="00843635">
            <w:pPr>
              <w:pStyle w:val="TableEntry"/>
            </w:pPr>
            <w:r w:rsidRPr="00621E63">
              <w:t>XON</w:t>
            </w:r>
          </w:p>
        </w:tc>
        <w:tc>
          <w:tcPr>
            <w:tcW w:w="0" w:type="auto"/>
            <w:tcBorders>
              <w:top w:val="single" w:sz="4" w:space="0" w:color="auto"/>
              <w:left w:val="single" w:sz="4" w:space="0" w:color="auto"/>
              <w:bottom w:val="single" w:sz="4" w:space="0" w:color="auto"/>
              <w:right w:val="single" w:sz="4" w:space="0" w:color="auto"/>
            </w:tcBorders>
            <w:vAlign w:val="center"/>
            <w:hideMark/>
          </w:tcPr>
          <w:p w14:paraId="6CCED5F8" w14:textId="77777777" w:rsidR="00BA7654" w:rsidRPr="00621E63" w:rsidRDefault="00BA7654" w:rsidP="00843635">
            <w:pPr>
              <w:pStyle w:val="TableEntry"/>
            </w:pPr>
            <w:r w:rsidRPr="00621E63">
              <w:t>O</w:t>
            </w:r>
          </w:p>
        </w:tc>
        <w:tc>
          <w:tcPr>
            <w:tcW w:w="0" w:type="auto"/>
            <w:tcBorders>
              <w:top w:val="single" w:sz="4" w:space="0" w:color="auto"/>
              <w:left w:val="single" w:sz="4" w:space="0" w:color="auto"/>
              <w:bottom w:val="single" w:sz="4" w:space="0" w:color="auto"/>
              <w:right w:val="single" w:sz="4" w:space="0" w:color="auto"/>
            </w:tcBorders>
            <w:vAlign w:val="center"/>
            <w:hideMark/>
          </w:tcPr>
          <w:p w14:paraId="55F381E4" w14:textId="77777777" w:rsidR="00BA7654" w:rsidRPr="00621E63" w:rsidRDefault="00BA7654" w:rsidP="00843635">
            <w:pPr>
              <w:pStyle w:val="TableEntry"/>
            </w:pPr>
            <w:r w:rsidRPr="00621E63">
              <w:t>N</w:t>
            </w:r>
          </w:p>
        </w:tc>
        <w:tc>
          <w:tcPr>
            <w:tcW w:w="921" w:type="dxa"/>
            <w:tcBorders>
              <w:top w:val="single" w:sz="4" w:space="0" w:color="auto"/>
              <w:left w:val="single" w:sz="4" w:space="0" w:color="auto"/>
              <w:bottom w:val="single" w:sz="4" w:space="0" w:color="auto"/>
              <w:right w:val="single" w:sz="4" w:space="0" w:color="auto"/>
            </w:tcBorders>
            <w:vAlign w:val="center"/>
          </w:tcPr>
          <w:p w14:paraId="79CAF48C" w14:textId="77777777" w:rsidR="00BA7654" w:rsidRPr="00621E63" w:rsidRDefault="00BA7654" w:rsidP="00843635">
            <w:pPr>
              <w:pStyle w:val="TableEntry"/>
              <w:rPr>
                <w:rFonts w:ascii="Calibri" w:hAnsi="Calibri"/>
              </w:rPr>
            </w:pPr>
          </w:p>
        </w:tc>
        <w:tc>
          <w:tcPr>
            <w:tcW w:w="3578" w:type="dxa"/>
            <w:tcBorders>
              <w:top w:val="single" w:sz="4" w:space="0" w:color="auto"/>
              <w:left w:val="single" w:sz="4" w:space="0" w:color="auto"/>
              <w:bottom w:val="single" w:sz="4" w:space="0" w:color="auto"/>
              <w:right w:val="single" w:sz="4" w:space="0" w:color="auto"/>
            </w:tcBorders>
            <w:vAlign w:val="center"/>
            <w:hideMark/>
          </w:tcPr>
          <w:p w14:paraId="7A148E33" w14:textId="77777777" w:rsidR="00BA7654" w:rsidRPr="00621E63" w:rsidRDefault="00BA7654" w:rsidP="00843635">
            <w:pPr>
              <w:pStyle w:val="TableEntry"/>
            </w:pPr>
            <w:r w:rsidRPr="00621E63">
              <w:t>Participation Organization</w:t>
            </w:r>
          </w:p>
        </w:tc>
      </w:tr>
      <w:tr w:rsidR="00BA7654" w:rsidRPr="00621E63" w14:paraId="3F7080A2" w14:textId="77777777" w:rsidTr="00843635">
        <w:trPr>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7A86EEDA" w14:textId="77777777" w:rsidR="00BA7654" w:rsidRPr="00621E63" w:rsidRDefault="00BA7654" w:rsidP="00843635">
            <w:pPr>
              <w:pStyle w:val="TableEntry"/>
            </w:pPr>
            <w:r w:rsidRPr="00621E63">
              <w:t>9</w:t>
            </w:r>
          </w:p>
        </w:tc>
        <w:tc>
          <w:tcPr>
            <w:tcW w:w="797" w:type="dxa"/>
            <w:tcBorders>
              <w:top w:val="single" w:sz="4" w:space="0" w:color="auto"/>
              <w:left w:val="single" w:sz="4" w:space="0" w:color="auto"/>
              <w:bottom w:val="single" w:sz="4" w:space="0" w:color="auto"/>
              <w:right w:val="single" w:sz="4" w:space="0" w:color="auto"/>
            </w:tcBorders>
            <w:vAlign w:val="center"/>
          </w:tcPr>
          <w:p w14:paraId="25860CF2" w14:textId="77777777" w:rsidR="00BA7654" w:rsidRPr="00621E63" w:rsidRDefault="00BA7654" w:rsidP="00843635">
            <w:pPr>
              <w:pStyle w:val="TableEntry"/>
              <w:rPr>
                <w:rFonts w:ascii="Calibri" w:hAnsi="Calibri"/>
              </w:rPr>
            </w:pPr>
          </w:p>
        </w:tc>
        <w:tc>
          <w:tcPr>
            <w:tcW w:w="760" w:type="dxa"/>
            <w:tcBorders>
              <w:top w:val="single" w:sz="4" w:space="0" w:color="auto"/>
              <w:left w:val="single" w:sz="4" w:space="0" w:color="auto"/>
              <w:bottom w:val="single" w:sz="4" w:space="0" w:color="auto"/>
              <w:right w:val="single" w:sz="4" w:space="0" w:color="auto"/>
            </w:tcBorders>
            <w:vAlign w:val="center"/>
            <w:hideMark/>
          </w:tcPr>
          <w:p w14:paraId="22AB6693" w14:textId="77777777" w:rsidR="00BA7654" w:rsidRPr="00621E63" w:rsidRDefault="00BA7654" w:rsidP="00843635">
            <w:pPr>
              <w:pStyle w:val="TableEntry"/>
            </w:pPr>
            <w:r w:rsidRPr="00621E63">
              <w:t>PL</w:t>
            </w:r>
          </w:p>
        </w:tc>
        <w:tc>
          <w:tcPr>
            <w:tcW w:w="0" w:type="auto"/>
            <w:tcBorders>
              <w:top w:val="single" w:sz="4" w:space="0" w:color="auto"/>
              <w:left w:val="single" w:sz="4" w:space="0" w:color="auto"/>
              <w:bottom w:val="single" w:sz="4" w:space="0" w:color="auto"/>
              <w:right w:val="single" w:sz="4" w:space="0" w:color="auto"/>
            </w:tcBorders>
            <w:vAlign w:val="center"/>
            <w:hideMark/>
          </w:tcPr>
          <w:p w14:paraId="248AD3E5" w14:textId="77777777" w:rsidR="00BA7654" w:rsidRPr="00621E63" w:rsidRDefault="00BA7654" w:rsidP="00843635">
            <w:pPr>
              <w:pStyle w:val="TableEntry"/>
            </w:pPr>
            <w:r>
              <w:t>CE</w:t>
            </w:r>
          </w:p>
        </w:tc>
        <w:tc>
          <w:tcPr>
            <w:tcW w:w="0" w:type="auto"/>
            <w:tcBorders>
              <w:top w:val="single" w:sz="4" w:space="0" w:color="auto"/>
              <w:left w:val="single" w:sz="4" w:space="0" w:color="auto"/>
              <w:bottom w:val="single" w:sz="4" w:space="0" w:color="auto"/>
              <w:right w:val="single" w:sz="4" w:space="0" w:color="auto"/>
            </w:tcBorders>
            <w:vAlign w:val="center"/>
            <w:hideMark/>
          </w:tcPr>
          <w:p w14:paraId="7CEFBE65" w14:textId="77777777" w:rsidR="00BA7654" w:rsidRPr="00621E63" w:rsidRDefault="00FA5AC8" w:rsidP="00843635">
            <w:pPr>
              <w:pStyle w:val="TableEntry"/>
            </w:pPr>
            <w:r w:rsidRPr="00621E63">
              <w:t>N</w:t>
            </w:r>
          </w:p>
        </w:tc>
        <w:tc>
          <w:tcPr>
            <w:tcW w:w="921" w:type="dxa"/>
            <w:tcBorders>
              <w:top w:val="single" w:sz="4" w:space="0" w:color="auto"/>
              <w:left w:val="single" w:sz="4" w:space="0" w:color="auto"/>
              <w:bottom w:val="single" w:sz="4" w:space="0" w:color="auto"/>
              <w:right w:val="single" w:sz="4" w:space="0" w:color="auto"/>
            </w:tcBorders>
            <w:vAlign w:val="center"/>
          </w:tcPr>
          <w:p w14:paraId="14683077" w14:textId="77777777" w:rsidR="00BA7654" w:rsidRPr="00621E63" w:rsidRDefault="00BA7654" w:rsidP="00843635">
            <w:pPr>
              <w:pStyle w:val="TableEntry"/>
              <w:rPr>
                <w:rFonts w:ascii="Calibri" w:hAnsi="Calibri"/>
              </w:rPr>
            </w:pPr>
          </w:p>
        </w:tc>
        <w:tc>
          <w:tcPr>
            <w:tcW w:w="3578" w:type="dxa"/>
            <w:tcBorders>
              <w:top w:val="single" w:sz="4" w:space="0" w:color="auto"/>
              <w:left w:val="single" w:sz="4" w:space="0" w:color="auto"/>
              <w:bottom w:val="single" w:sz="4" w:space="0" w:color="auto"/>
              <w:right w:val="single" w:sz="4" w:space="0" w:color="auto"/>
            </w:tcBorders>
            <w:vAlign w:val="center"/>
            <w:hideMark/>
          </w:tcPr>
          <w:p w14:paraId="7C17FDCC" w14:textId="77777777" w:rsidR="00BA7654" w:rsidRPr="00621E63" w:rsidRDefault="00BA7654" w:rsidP="00843635">
            <w:pPr>
              <w:pStyle w:val="TableEntry"/>
            </w:pPr>
            <w:r w:rsidRPr="00621E63">
              <w:t>Participation Location</w:t>
            </w:r>
          </w:p>
        </w:tc>
      </w:tr>
      <w:tr w:rsidR="00BA7654" w:rsidRPr="00621E63" w14:paraId="228CA6F9" w14:textId="77777777" w:rsidTr="00843635">
        <w:trPr>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5A0394B3" w14:textId="77777777" w:rsidR="00BA7654" w:rsidRPr="00621E63" w:rsidRDefault="00BA7654" w:rsidP="00843635">
            <w:pPr>
              <w:pStyle w:val="TableEntry"/>
            </w:pPr>
            <w:r w:rsidRPr="00621E63">
              <w:t>10</w:t>
            </w:r>
          </w:p>
        </w:tc>
        <w:tc>
          <w:tcPr>
            <w:tcW w:w="797" w:type="dxa"/>
            <w:tcBorders>
              <w:top w:val="single" w:sz="4" w:space="0" w:color="auto"/>
              <w:left w:val="single" w:sz="4" w:space="0" w:color="auto"/>
              <w:bottom w:val="single" w:sz="4" w:space="0" w:color="auto"/>
              <w:right w:val="single" w:sz="4" w:space="0" w:color="auto"/>
            </w:tcBorders>
            <w:vAlign w:val="center"/>
          </w:tcPr>
          <w:p w14:paraId="566C8CAA" w14:textId="77777777" w:rsidR="00BA7654" w:rsidRPr="00621E63" w:rsidRDefault="00BA7654" w:rsidP="00843635">
            <w:pPr>
              <w:pStyle w:val="TableEntry"/>
              <w:rPr>
                <w:rFonts w:ascii="Calibri" w:hAnsi="Calibri"/>
              </w:rPr>
            </w:pPr>
          </w:p>
        </w:tc>
        <w:tc>
          <w:tcPr>
            <w:tcW w:w="760" w:type="dxa"/>
            <w:tcBorders>
              <w:top w:val="single" w:sz="4" w:space="0" w:color="auto"/>
              <w:left w:val="single" w:sz="4" w:space="0" w:color="auto"/>
              <w:bottom w:val="single" w:sz="4" w:space="0" w:color="auto"/>
              <w:right w:val="single" w:sz="4" w:space="0" w:color="auto"/>
            </w:tcBorders>
            <w:vAlign w:val="center"/>
            <w:hideMark/>
          </w:tcPr>
          <w:p w14:paraId="1D5D3658" w14:textId="77777777" w:rsidR="00BA7654" w:rsidRPr="00621E63" w:rsidRDefault="00BA7654" w:rsidP="00843635">
            <w:pPr>
              <w:pStyle w:val="TableEntry"/>
            </w:pPr>
            <w:r w:rsidRPr="00621E63">
              <w:t>EI</w:t>
            </w:r>
          </w:p>
        </w:tc>
        <w:tc>
          <w:tcPr>
            <w:tcW w:w="0" w:type="auto"/>
            <w:tcBorders>
              <w:top w:val="single" w:sz="4" w:space="0" w:color="auto"/>
              <w:left w:val="single" w:sz="4" w:space="0" w:color="auto"/>
              <w:bottom w:val="single" w:sz="4" w:space="0" w:color="auto"/>
              <w:right w:val="single" w:sz="4" w:space="0" w:color="auto"/>
            </w:tcBorders>
            <w:vAlign w:val="center"/>
            <w:hideMark/>
          </w:tcPr>
          <w:p w14:paraId="1BFA869E" w14:textId="77777777" w:rsidR="00BA7654" w:rsidRPr="00621E63" w:rsidRDefault="00BA7654" w:rsidP="00843635">
            <w:pPr>
              <w:pStyle w:val="TableEntry"/>
            </w:pPr>
            <w:r w:rsidRPr="00621E63">
              <w:t>O</w:t>
            </w:r>
          </w:p>
        </w:tc>
        <w:tc>
          <w:tcPr>
            <w:tcW w:w="0" w:type="auto"/>
            <w:tcBorders>
              <w:top w:val="single" w:sz="4" w:space="0" w:color="auto"/>
              <w:left w:val="single" w:sz="4" w:space="0" w:color="auto"/>
              <w:bottom w:val="single" w:sz="4" w:space="0" w:color="auto"/>
              <w:right w:val="single" w:sz="4" w:space="0" w:color="auto"/>
            </w:tcBorders>
            <w:vAlign w:val="center"/>
            <w:hideMark/>
          </w:tcPr>
          <w:p w14:paraId="750B1B29" w14:textId="77777777" w:rsidR="00BA7654" w:rsidRPr="00621E63" w:rsidRDefault="00BA7654" w:rsidP="00843635">
            <w:pPr>
              <w:pStyle w:val="TableEntry"/>
            </w:pPr>
            <w:r w:rsidRPr="00621E63">
              <w:t>N</w:t>
            </w:r>
          </w:p>
        </w:tc>
        <w:tc>
          <w:tcPr>
            <w:tcW w:w="921" w:type="dxa"/>
            <w:tcBorders>
              <w:top w:val="single" w:sz="4" w:space="0" w:color="auto"/>
              <w:left w:val="single" w:sz="4" w:space="0" w:color="auto"/>
              <w:bottom w:val="single" w:sz="4" w:space="0" w:color="auto"/>
              <w:right w:val="single" w:sz="4" w:space="0" w:color="auto"/>
            </w:tcBorders>
            <w:vAlign w:val="center"/>
          </w:tcPr>
          <w:p w14:paraId="461DE3D6" w14:textId="77777777" w:rsidR="00BA7654" w:rsidRPr="00621E63" w:rsidRDefault="00BA7654" w:rsidP="00843635">
            <w:pPr>
              <w:pStyle w:val="TableEntry"/>
              <w:rPr>
                <w:rFonts w:ascii="Calibri" w:hAnsi="Calibri"/>
              </w:rPr>
            </w:pPr>
          </w:p>
        </w:tc>
        <w:tc>
          <w:tcPr>
            <w:tcW w:w="3578" w:type="dxa"/>
            <w:tcBorders>
              <w:top w:val="single" w:sz="4" w:space="0" w:color="auto"/>
              <w:left w:val="single" w:sz="4" w:space="0" w:color="auto"/>
              <w:bottom w:val="single" w:sz="4" w:space="0" w:color="auto"/>
              <w:right w:val="single" w:sz="4" w:space="0" w:color="auto"/>
            </w:tcBorders>
            <w:vAlign w:val="center"/>
            <w:hideMark/>
          </w:tcPr>
          <w:p w14:paraId="03BA70F9" w14:textId="77777777" w:rsidR="00BA7654" w:rsidRPr="00621E63" w:rsidRDefault="00BA7654" w:rsidP="00843635">
            <w:pPr>
              <w:pStyle w:val="TableEntry"/>
            </w:pPr>
            <w:r w:rsidRPr="00621E63">
              <w:t>Participation Device</w:t>
            </w:r>
          </w:p>
        </w:tc>
      </w:tr>
      <w:tr w:rsidR="00BA7654" w:rsidRPr="00621E63" w14:paraId="68A94AB5" w14:textId="77777777" w:rsidTr="00843635">
        <w:trPr>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08EE5FE0" w14:textId="77777777" w:rsidR="00BA7654" w:rsidRPr="00621E63" w:rsidRDefault="00BA7654" w:rsidP="00843635">
            <w:pPr>
              <w:pStyle w:val="TableEntry"/>
            </w:pPr>
            <w:r w:rsidRPr="00621E63">
              <w:t>11</w:t>
            </w:r>
          </w:p>
        </w:tc>
        <w:tc>
          <w:tcPr>
            <w:tcW w:w="797" w:type="dxa"/>
            <w:tcBorders>
              <w:top w:val="single" w:sz="4" w:space="0" w:color="auto"/>
              <w:left w:val="single" w:sz="4" w:space="0" w:color="auto"/>
              <w:bottom w:val="single" w:sz="4" w:space="0" w:color="auto"/>
              <w:right w:val="single" w:sz="4" w:space="0" w:color="auto"/>
            </w:tcBorders>
            <w:vAlign w:val="center"/>
          </w:tcPr>
          <w:p w14:paraId="3BE0B771" w14:textId="77777777" w:rsidR="00BA7654" w:rsidRPr="00621E63" w:rsidRDefault="00BA7654" w:rsidP="00843635">
            <w:pPr>
              <w:pStyle w:val="TableEntry"/>
              <w:rPr>
                <w:rFonts w:ascii="Calibri" w:hAnsi="Calibri"/>
              </w:rPr>
            </w:pPr>
          </w:p>
        </w:tc>
        <w:tc>
          <w:tcPr>
            <w:tcW w:w="760" w:type="dxa"/>
            <w:tcBorders>
              <w:top w:val="single" w:sz="4" w:space="0" w:color="auto"/>
              <w:left w:val="single" w:sz="4" w:space="0" w:color="auto"/>
              <w:bottom w:val="single" w:sz="4" w:space="0" w:color="auto"/>
              <w:right w:val="single" w:sz="4" w:space="0" w:color="auto"/>
            </w:tcBorders>
            <w:vAlign w:val="center"/>
            <w:hideMark/>
          </w:tcPr>
          <w:p w14:paraId="36EA4431" w14:textId="77777777" w:rsidR="00BA7654" w:rsidRPr="00621E63" w:rsidRDefault="00BA7654" w:rsidP="00843635">
            <w:pPr>
              <w:pStyle w:val="TableEntry"/>
            </w:pPr>
            <w:r w:rsidRPr="00621E63">
              <w:t>DTM</w:t>
            </w:r>
          </w:p>
        </w:tc>
        <w:tc>
          <w:tcPr>
            <w:tcW w:w="0" w:type="auto"/>
            <w:tcBorders>
              <w:top w:val="single" w:sz="4" w:space="0" w:color="auto"/>
              <w:left w:val="single" w:sz="4" w:space="0" w:color="auto"/>
              <w:bottom w:val="single" w:sz="4" w:space="0" w:color="auto"/>
              <w:right w:val="single" w:sz="4" w:space="0" w:color="auto"/>
            </w:tcBorders>
            <w:vAlign w:val="center"/>
            <w:hideMark/>
          </w:tcPr>
          <w:p w14:paraId="5446D2FB" w14:textId="77777777" w:rsidR="00BA7654" w:rsidRPr="00621E63" w:rsidRDefault="00BC3540" w:rsidP="00843635">
            <w:pPr>
              <w:pStyle w:val="TableEntry"/>
            </w:pPr>
            <w:r>
              <w:t>R</w:t>
            </w:r>
          </w:p>
        </w:tc>
        <w:tc>
          <w:tcPr>
            <w:tcW w:w="0" w:type="auto"/>
            <w:tcBorders>
              <w:top w:val="single" w:sz="4" w:space="0" w:color="auto"/>
              <w:left w:val="single" w:sz="4" w:space="0" w:color="auto"/>
              <w:bottom w:val="single" w:sz="4" w:space="0" w:color="auto"/>
              <w:right w:val="single" w:sz="4" w:space="0" w:color="auto"/>
            </w:tcBorders>
            <w:vAlign w:val="center"/>
          </w:tcPr>
          <w:p w14:paraId="3C18D674" w14:textId="77777777" w:rsidR="00BA7654" w:rsidRPr="00621E63" w:rsidRDefault="00BA7654" w:rsidP="00843635">
            <w:pPr>
              <w:pStyle w:val="TableEntry"/>
              <w:rPr>
                <w:rFonts w:ascii="Calibri" w:hAnsi="Calibri"/>
              </w:rPr>
            </w:pPr>
          </w:p>
        </w:tc>
        <w:tc>
          <w:tcPr>
            <w:tcW w:w="921" w:type="dxa"/>
            <w:tcBorders>
              <w:top w:val="single" w:sz="4" w:space="0" w:color="auto"/>
              <w:left w:val="single" w:sz="4" w:space="0" w:color="auto"/>
              <w:bottom w:val="single" w:sz="4" w:space="0" w:color="auto"/>
              <w:right w:val="single" w:sz="4" w:space="0" w:color="auto"/>
            </w:tcBorders>
            <w:vAlign w:val="center"/>
          </w:tcPr>
          <w:p w14:paraId="1FE7EFDE" w14:textId="77777777" w:rsidR="00BA7654" w:rsidRPr="00621E63" w:rsidRDefault="00BA7654" w:rsidP="00843635">
            <w:pPr>
              <w:pStyle w:val="TableEntry"/>
              <w:rPr>
                <w:rFonts w:ascii="Calibri" w:hAnsi="Calibri"/>
              </w:rPr>
            </w:pPr>
          </w:p>
        </w:tc>
        <w:tc>
          <w:tcPr>
            <w:tcW w:w="3578" w:type="dxa"/>
            <w:tcBorders>
              <w:top w:val="single" w:sz="4" w:space="0" w:color="auto"/>
              <w:left w:val="single" w:sz="4" w:space="0" w:color="auto"/>
              <w:bottom w:val="single" w:sz="4" w:space="0" w:color="auto"/>
              <w:right w:val="single" w:sz="4" w:space="0" w:color="auto"/>
            </w:tcBorders>
            <w:vAlign w:val="center"/>
            <w:hideMark/>
          </w:tcPr>
          <w:p w14:paraId="1FE9D551" w14:textId="77777777" w:rsidR="00BA7654" w:rsidRPr="00621E63" w:rsidRDefault="00BA7654" w:rsidP="00843635">
            <w:pPr>
              <w:pStyle w:val="TableEntry"/>
            </w:pPr>
            <w:r w:rsidRPr="00621E63">
              <w:t>Participation Begin Date/Time (arrival Time)</w:t>
            </w:r>
          </w:p>
        </w:tc>
      </w:tr>
      <w:tr w:rsidR="00BA7654" w:rsidRPr="00621E63" w14:paraId="530623F5" w14:textId="77777777" w:rsidTr="00843635">
        <w:trPr>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41A3EA21" w14:textId="77777777" w:rsidR="00BA7654" w:rsidRPr="00621E63" w:rsidRDefault="00BA7654" w:rsidP="00843635">
            <w:pPr>
              <w:pStyle w:val="TableEntry"/>
            </w:pPr>
            <w:r w:rsidRPr="00621E63">
              <w:t>12</w:t>
            </w:r>
          </w:p>
        </w:tc>
        <w:tc>
          <w:tcPr>
            <w:tcW w:w="797" w:type="dxa"/>
            <w:tcBorders>
              <w:top w:val="single" w:sz="4" w:space="0" w:color="auto"/>
              <w:left w:val="single" w:sz="4" w:space="0" w:color="auto"/>
              <w:bottom w:val="single" w:sz="4" w:space="0" w:color="auto"/>
              <w:right w:val="single" w:sz="4" w:space="0" w:color="auto"/>
            </w:tcBorders>
            <w:vAlign w:val="center"/>
          </w:tcPr>
          <w:p w14:paraId="4859CECD" w14:textId="77777777" w:rsidR="00BA7654" w:rsidRPr="00621E63" w:rsidRDefault="00BA7654" w:rsidP="00843635">
            <w:pPr>
              <w:pStyle w:val="TableEntry"/>
              <w:rPr>
                <w:rFonts w:ascii="Calibri" w:hAnsi="Calibri"/>
              </w:rPr>
            </w:pPr>
          </w:p>
        </w:tc>
        <w:tc>
          <w:tcPr>
            <w:tcW w:w="760" w:type="dxa"/>
            <w:tcBorders>
              <w:top w:val="single" w:sz="4" w:space="0" w:color="auto"/>
              <w:left w:val="single" w:sz="4" w:space="0" w:color="auto"/>
              <w:bottom w:val="single" w:sz="4" w:space="0" w:color="auto"/>
              <w:right w:val="single" w:sz="4" w:space="0" w:color="auto"/>
            </w:tcBorders>
            <w:vAlign w:val="center"/>
            <w:hideMark/>
          </w:tcPr>
          <w:p w14:paraId="385F6E02" w14:textId="77777777" w:rsidR="00BA7654" w:rsidRPr="00621E63" w:rsidRDefault="00BA7654" w:rsidP="00843635">
            <w:pPr>
              <w:pStyle w:val="TableEntry"/>
            </w:pPr>
            <w:r w:rsidRPr="00621E63">
              <w:t>DTM</w:t>
            </w:r>
          </w:p>
        </w:tc>
        <w:tc>
          <w:tcPr>
            <w:tcW w:w="0" w:type="auto"/>
            <w:tcBorders>
              <w:top w:val="single" w:sz="4" w:space="0" w:color="auto"/>
              <w:left w:val="single" w:sz="4" w:space="0" w:color="auto"/>
              <w:bottom w:val="single" w:sz="4" w:space="0" w:color="auto"/>
              <w:right w:val="single" w:sz="4" w:space="0" w:color="auto"/>
            </w:tcBorders>
            <w:vAlign w:val="center"/>
            <w:hideMark/>
          </w:tcPr>
          <w:p w14:paraId="400C0CE8" w14:textId="77777777" w:rsidR="00BA7654" w:rsidRPr="00621E63" w:rsidRDefault="00BA7654" w:rsidP="00843635">
            <w:pPr>
              <w:pStyle w:val="TableEntry"/>
            </w:pPr>
            <w:r w:rsidRPr="00621E63">
              <w:t>O</w:t>
            </w:r>
          </w:p>
        </w:tc>
        <w:tc>
          <w:tcPr>
            <w:tcW w:w="0" w:type="auto"/>
            <w:tcBorders>
              <w:top w:val="single" w:sz="4" w:space="0" w:color="auto"/>
              <w:left w:val="single" w:sz="4" w:space="0" w:color="auto"/>
              <w:bottom w:val="single" w:sz="4" w:space="0" w:color="auto"/>
              <w:right w:val="single" w:sz="4" w:space="0" w:color="auto"/>
            </w:tcBorders>
            <w:vAlign w:val="center"/>
          </w:tcPr>
          <w:p w14:paraId="2957F361" w14:textId="77777777" w:rsidR="00BA7654" w:rsidRPr="00621E63" w:rsidRDefault="00BA7654" w:rsidP="00843635">
            <w:pPr>
              <w:pStyle w:val="TableEntry"/>
              <w:rPr>
                <w:rFonts w:ascii="Calibri" w:hAnsi="Calibri"/>
              </w:rPr>
            </w:pPr>
          </w:p>
        </w:tc>
        <w:tc>
          <w:tcPr>
            <w:tcW w:w="921" w:type="dxa"/>
            <w:tcBorders>
              <w:top w:val="single" w:sz="4" w:space="0" w:color="auto"/>
              <w:left w:val="single" w:sz="4" w:space="0" w:color="auto"/>
              <w:bottom w:val="single" w:sz="4" w:space="0" w:color="auto"/>
              <w:right w:val="single" w:sz="4" w:space="0" w:color="auto"/>
            </w:tcBorders>
            <w:vAlign w:val="center"/>
          </w:tcPr>
          <w:p w14:paraId="2E209493" w14:textId="77777777" w:rsidR="00BA7654" w:rsidRPr="00621E63" w:rsidRDefault="00BA7654" w:rsidP="00843635">
            <w:pPr>
              <w:pStyle w:val="TableEntry"/>
              <w:rPr>
                <w:rFonts w:ascii="Calibri" w:hAnsi="Calibri"/>
              </w:rPr>
            </w:pPr>
          </w:p>
        </w:tc>
        <w:tc>
          <w:tcPr>
            <w:tcW w:w="3578" w:type="dxa"/>
            <w:tcBorders>
              <w:top w:val="single" w:sz="4" w:space="0" w:color="auto"/>
              <w:left w:val="single" w:sz="4" w:space="0" w:color="auto"/>
              <w:bottom w:val="single" w:sz="4" w:space="0" w:color="auto"/>
              <w:right w:val="single" w:sz="4" w:space="0" w:color="auto"/>
            </w:tcBorders>
            <w:vAlign w:val="center"/>
            <w:hideMark/>
          </w:tcPr>
          <w:p w14:paraId="32F0980E" w14:textId="77777777" w:rsidR="00BA7654" w:rsidRPr="00621E63" w:rsidRDefault="00BA7654" w:rsidP="00843635">
            <w:pPr>
              <w:pStyle w:val="TableEntry"/>
            </w:pPr>
            <w:r w:rsidRPr="00621E63">
              <w:t>Participation End Date/Time (departure time)</w:t>
            </w:r>
          </w:p>
        </w:tc>
      </w:tr>
      <w:tr w:rsidR="00BA7654" w:rsidRPr="00621E63" w14:paraId="1EC94048" w14:textId="77777777" w:rsidTr="00843635">
        <w:trPr>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2D9E43CC" w14:textId="77777777" w:rsidR="00BA7654" w:rsidRPr="00621E63" w:rsidRDefault="00BA7654" w:rsidP="00843635">
            <w:pPr>
              <w:pStyle w:val="TableEntry"/>
            </w:pPr>
            <w:r w:rsidRPr="00621E63">
              <w:t>13</w:t>
            </w:r>
          </w:p>
        </w:tc>
        <w:tc>
          <w:tcPr>
            <w:tcW w:w="797" w:type="dxa"/>
            <w:tcBorders>
              <w:top w:val="single" w:sz="4" w:space="0" w:color="auto"/>
              <w:left w:val="single" w:sz="4" w:space="0" w:color="auto"/>
              <w:bottom w:val="single" w:sz="4" w:space="0" w:color="auto"/>
              <w:right w:val="single" w:sz="4" w:space="0" w:color="auto"/>
            </w:tcBorders>
            <w:vAlign w:val="center"/>
          </w:tcPr>
          <w:p w14:paraId="2B9BC220" w14:textId="77777777" w:rsidR="00BA7654" w:rsidRPr="00621E63" w:rsidRDefault="00BA7654" w:rsidP="00843635">
            <w:pPr>
              <w:pStyle w:val="TableEntry"/>
              <w:rPr>
                <w:rFonts w:ascii="Calibri" w:hAnsi="Calibri"/>
              </w:rPr>
            </w:pPr>
          </w:p>
        </w:tc>
        <w:tc>
          <w:tcPr>
            <w:tcW w:w="760" w:type="dxa"/>
            <w:tcBorders>
              <w:top w:val="single" w:sz="4" w:space="0" w:color="auto"/>
              <w:left w:val="single" w:sz="4" w:space="0" w:color="auto"/>
              <w:bottom w:val="single" w:sz="4" w:space="0" w:color="auto"/>
              <w:right w:val="single" w:sz="4" w:space="0" w:color="auto"/>
            </w:tcBorders>
            <w:vAlign w:val="center"/>
            <w:hideMark/>
          </w:tcPr>
          <w:p w14:paraId="11731760" w14:textId="77777777" w:rsidR="00BA7654" w:rsidRPr="00621E63" w:rsidRDefault="00BA7654" w:rsidP="00843635">
            <w:pPr>
              <w:pStyle w:val="TableEntry"/>
            </w:pPr>
            <w:r w:rsidRPr="00621E63">
              <w:t>CWE</w:t>
            </w:r>
          </w:p>
        </w:tc>
        <w:tc>
          <w:tcPr>
            <w:tcW w:w="0" w:type="auto"/>
            <w:tcBorders>
              <w:top w:val="single" w:sz="4" w:space="0" w:color="auto"/>
              <w:left w:val="single" w:sz="4" w:space="0" w:color="auto"/>
              <w:bottom w:val="single" w:sz="4" w:space="0" w:color="auto"/>
              <w:right w:val="single" w:sz="4" w:space="0" w:color="auto"/>
            </w:tcBorders>
            <w:vAlign w:val="center"/>
            <w:hideMark/>
          </w:tcPr>
          <w:p w14:paraId="075477E0" w14:textId="77777777" w:rsidR="00BA7654" w:rsidRPr="00621E63" w:rsidRDefault="00BA7654" w:rsidP="00843635">
            <w:pPr>
              <w:pStyle w:val="TableEntry"/>
            </w:pPr>
            <w:r w:rsidRPr="00621E63">
              <w:t>O</w:t>
            </w:r>
          </w:p>
        </w:tc>
        <w:tc>
          <w:tcPr>
            <w:tcW w:w="0" w:type="auto"/>
            <w:tcBorders>
              <w:top w:val="single" w:sz="4" w:space="0" w:color="auto"/>
              <w:left w:val="single" w:sz="4" w:space="0" w:color="auto"/>
              <w:bottom w:val="single" w:sz="4" w:space="0" w:color="auto"/>
              <w:right w:val="single" w:sz="4" w:space="0" w:color="auto"/>
            </w:tcBorders>
            <w:vAlign w:val="center"/>
          </w:tcPr>
          <w:p w14:paraId="4E87701E" w14:textId="77777777" w:rsidR="00BA7654" w:rsidRPr="00621E63" w:rsidRDefault="00BA7654" w:rsidP="00843635">
            <w:pPr>
              <w:pStyle w:val="TableEntry"/>
              <w:rPr>
                <w:rFonts w:ascii="Calibri" w:hAnsi="Calibri"/>
              </w:rPr>
            </w:pPr>
          </w:p>
        </w:tc>
        <w:tc>
          <w:tcPr>
            <w:tcW w:w="921" w:type="dxa"/>
            <w:tcBorders>
              <w:top w:val="single" w:sz="4" w:space="0" w:color="auto"/>
              <w:left w:val="single" w:sz="4" w:space="0" w:color="auto"/>
              <w:bottom w:val="single" w:sz="4" w:space="0" w:color="auto"/>
              <w:right w:val="single" w:sz="4" w:space="0" w:color="auto"/>
            </w:tcBorders>
            <w:vAlign w:val="center"/>
          </w:tcPr>
          <w:p w14:paraId="3CE4FB07" w14:textId="77777777" w:rsidR="00BA7654" w:rsidRPr="00621E63" w:rsidRDefault="00BA7654" w:rsidP="00843635">
            <w:pPr>
              <w:pStyle w:val="TableEntry"/>
              <w:rPr>
                <w:rFonts w:ascii="Calibri" w:hAnsi="Calibri"/>
              </w:rPr>
            </w:pPr>
          </w:p>
        </w:tc>
        <w:tc>
          <w:tcPr>
            <w:tcW w:w="3578" w:type="dxa"/>
            <w:tcBorders>
              <w:top w:val="single" w:sz="4" w:space="0" w:color="auto"/>
              <w:left w:val="single" w:sz="4" w:space="0" w:color="auto"/>
              <w:bottom w:val="single" w:sz="4" w:space="0" w:color="auto"/>
              <w:right w:val="single" w:sz="4" w:space="0" w:color="auto"/>
            </w:tcBorders>
            <w:vAlign w:val="center"/>
            <w:hideMark/>
          </w:tcPr>
          <w:p w14:paraId="377F0400" w14:textId="77777777" w:rsidR="00BA7654" w:rsidRPr="00621E63" w:rsidRDefault="00BA7654" w:rsidP="00843635">
            <w:pPr>
              <w:pStyle w:val="TableEntry"/>
            </w:pPr>
            <w:r w:rsidRPr="00621E63">
              <w:t>Participation Qualitative Duration</w:t>
            </w:r>
          </w:p>
        </w:tc>
      </w:tr>
      <w:tr w:rsidR="00BA7654" w:rsidRPr="00621E63" w14:paraId="0A03959C" w14:textId="77777777" w:rsidTr="00843635">
        <w:trPr>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29B3BA30" w14:textId="77777777" w:rsidR="00BA7654" w:rsidRPr="00621E63" w:rsidRDefault="00BA7654" w:rsidP="00843635">
            <w:pPr>
              <w:pStyle w:val="TableEntry"/>
            </w:pPr>
            <w:r w:rsidRPr="00621E63">
              <w:t>14</w:t>
            </w:r>
          </w:p>
        </w:tc>
        <w:tc>
          <w:tcPr>
            <w:tcW w:w="797" w:type="dxa"/>
            <w:tcBorders>
              <w:top w:val="single" w:sz="4" w:space="0" w:color="auto"/>
              <w:left w:val="single" w:sz="4" w:space="0" w:color="auto"/>
              <w:bottom w:val="single" w:sz="4" w:space="0" w:color="auto"/>
              <w:right w:val="single" w:sz="4" w:space="0" w:color="auto"/>
            </w:tcBorders>
            <w:vAlign w:val="center"/>
          </w:tcPr>
          <w:p w14:paraId="6EFA8778" w14:textId="77777777" w:rsidR="00BA7654" w:rsidRPr="00621E63" w:rsidRDefault="00BA7654" w:rsidP="00843635">
            <w:pPr>
              <w:pStyle w:val="TableEntry"/>
              <w:rPr>
                <w:rFonts w:ascii="Calibri" w:hAnsi="Calibri"/>
              </w:rPr>
            </w:pPr>
          </w:p>
        </w:tc>
        <w:tc>
          <w:tcPr>
            <w:tcW w:w="760" w:type="dxa"/>
            <w:tcBorders>
              <w:top w:val="single" w:sz="4" w:space="0" w:color="auto"/>
              <w:left w:val="single" w:sz="4" w:space="0" w:color="auto"/>
              <w:bottom w:val="single" w:sz="4" w:space="0" w:color="auto"/>
              <w:right w:val="single" w:sz="4" w:space="0" w:color="auto"/>
            </w:tcBorders>
            <w:vAlign w:val="center"/>
            <w:hideMark/>
          </w:tcPr>
          <w:p w14:paraId="1C2C041A" w14:textId="77777777" w:rsidR="00BA7654" w:rsidRPr="00621E63" w:rsidRDefault="00BA7654" w:rsidP="00843635">
            <w:pPr>
              <w:pStyle w:val="TableEntry"/>
            </w:pPr>
            <w:r w:rsidRPr="00621E63">
              <w:t>XAD</w:t>
            </w:r>
          </w:p>
        </w:tc>
        <w:tc>
          <w:tcPr>
            <w:tcW w:w="0" w:type="auto"/>
            <w:tcBorders>
              <w:top w:val="single" w:sz="4" w:space="0" w:color="auto"/>
              <w:left w:val="single" w:sz="4" w:space="0" w:color="auto"/>
              <w:bottom w:val="single" w:sz="4" w:space="0" w:color="auto"/>
              <w:right w:val="single" w:sz="4" w:space="0" w:color="auto"/>
            </w:tcBorders>
            <w:vAlign w:val="center"/>
            <w:hideMark/>
          </w:tcPr>
          <w:p w14:paraId="5FA61683" w14:textId="77777777" w:rsidR="00BA7654" w:rsidRPr="00621E63" w:rsidRDefault="00BA7654" w:rsidP="00843635">
            <w:pPr>
              <w:pStyle w:val="TableEntry"/>
            </w:pPr>
            <w:r w:rsidRPr="00621E63">
              <w:t>O</w:t>
            </w:r>
          </w:p>
        </w:tc>
        <w:tc>
          <w:tcPr>
            <w:tcW w:w="0" w:type="auto"/>
            <w:tcBorders>
              <w:top w:val="single" w:sz="4" w:space="0" w:color="auto"/>
              <w:left w:val="single" w:sz="4" w:space="0" w:color="auto"/>
              <w:bottom w:val="single" w:sz="4" w:space="0" w:color="auto"/>
              <w:right w:val="single" w:sz="4" w:space="0" w:color="auto"/>
            </w:tcBorders>
            <w:vAlign w:val="center"/>
            <w:hideMark/>
          </w:tcPr>
          <w:p w14:paraId="01BA7ADB" w14:textId="77777777" w:rsidR="00BA7654" w:rsidRPr="00621E63" w:rsidRDefault="00BA7654" w:rsidP="00843635">
            <w:pPr>
              <w:pStyle w:val="TableEntry"/>
            </w:pPr>
            <w:r w:rsidRPr="00621E63">
              <w:t>N</w:t>
            </w:r>
          </w:p>
        </w:tc>
        <w:tc>
          <w:tcPr>
            <w:tcW w:w="921" w:type="dxa"/>
            <w:tcBorders>
              <w:top w:val="single" w:sz="4" w:space="0" w:color="auto"/>
              <w:left w:val="single" w:sz="4" w:space="0" w:color="auto"/>
              <w:bottom w:val="single" w:sz="4" w:space="0" w:color="auto"/>
              <w:right w:val="single" w:sz="4" w:space="0" w:color="auto"/>
            </w:tcBorders>
            <w:vAlign w:val="center"/>
          </w:tcPr>
          <w:p w14:paraId="6A07E02C" w14:textId="77777777" w:rsidR="00BA7654" w:rsidRPr="00621E63" w:rsidRDefault="00BA7654" w:rsidP="00843635">
            <w:pPr>
              <w:pStyle w:val="TableEntry"/>
              <w:rPr>
                <w:rFonts w:ascii="Calibri" w:hAnsi="Calibri"/>
              </w:rPr>
            </w:pPr>
          </w:p>
        </w:tc>
        <w:tc>
          <w:tcPr>
            <w:tcW w:w="3578" w:type="dxa"/>
            <w:tcBorders>
              <w:top w:val="single" w:sz="4" w:space="0" w:color="auto"/>
              <w:left w:val="single" w:sz="4" w:space="0" w:color="auto"/>
              <w:bottom w:val="single" w:sz="4" w:space="0" w:color="auto"/>
              <w:right w:val="single" w:sz="4" w:space="0" w:color="auto"/>
            </w:tcBorders>
            <w:vAlign w:val="center"/>
            <w:hideMark/>
          </w:tcPr>
          <w:p w14:paraId="4B2FF62A" w14:textId="77777777" w:rsidR="00BA7654" w:rsidRPr="00621E63" w:rsidRDefault="00BA7654" w:rsidP="00843635">
            <w:pPr>
              <w:pStyle w:val="TableEntry"/>
            </w:pPr>
            <w:r w:rsidRPr="00621E63">
              <w:t>Participation Address</w:t>
            </w:r>
            <w:r w:rsidR="00BC3540">
              <w:t xml:space="preserve"> (postal address)</w:t>
            </w:r>
          </w:p>
        </w:tc>
      </w:tr>
      <w:tr w:rsidR="00BA7654" w:rsidRPr="00621E63" w14:paraId="53D0DE94" w14:textId="77777777" w:rsidTr="00843635">
        <w:trPr>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468F27CF" w14:textId="77777777" w:rsidR="00BA7654" w:rsidRPr="00621E63" w:rsidRDefault="00BA7654" w:rsidP="00843635">
            <w:pPr>
              <w:pStyle w:val="TableEntry"/>
            </w:pPr>
            <w:r w:rsidRPr="00621E63">
              <w:t>15</w:t>
            </w:r>
          </w:p>
        </w:tc>
        <w:tc>
          <w:tcPr>
            <w:tcW w:w="797" w:type="dxa"/>
            <w:tcBorders>
              <w:top w:val="single" w:sz="4" w:space="0" w:color="auto"/>
              <w:left w:val="single" w:sz="4" w:space="0" w:color="auto"/>
              <w:bottom w:val="single" w:sz="4" w:space="0" w:color="auto"/>
              <w:right w:val="single" w:sz="4" w:space="0" w:color="auto"/>
            </w:tcBorders>
            <w:vAlign w:val="center"/>
          </w:tcPr>
          <w:p w14:paraId="7CF71B7E" w14:textId="77777777" w:rsidR="00BA7654" w:rsidRPr="00621E63" w:rsidRDefault="00BA7654" w:rsidP="00843635">
            <w:pPr>
              <w:pStyle w:val="TableEntry"/>
              <w:rPr>
                <w:rFonts w:ascii="Calibri" w:hAnsi="Calibri"/>
              </w:rPr>
            </w:pPr>
          </w:p>
        </w:tc>
        <w:tc>
          <w:tcPr>
            <w:tcW w:w="760" w:type="dxa"/>
            <w:tcBorders>
              <w:top w:val="single" w:sz="4" w:space="0" w:color="auto"/>
              <w:left w:val="single" w:sz="4" w:space="0" w:color="auto"/>
              <w:bottom w:val="single" w:sz="4" w:space="0" w:color="auto"/>
              <w:right w:val="single" w:sz="4" w:space="0" w:color="auto"/>
            </w:tcBorders>
            <w:vAlign w:val="center"/>
            <w:hideMark/>
          </w:tcPr>
          <w:p w14:paraId="2EE6B52C" w14:textId="77777777" w:rsidR="00BA7654" w:rsidRPr="00621E63" w:rsidRDefault="00BA7654" w:rsidP="00843635">
            <w:pPr>
              <w:pStyle w:val="TableEntry"/>
            </w:pPr>
            <w:r w:rsidRPr="00621E63">
              <w:t>XTN</w:t>
            </w:r>
          </w:p>
        </w:tc>
        <w:tc>
          <w:tcPr>
            <w:tcW w:w="0" w:type="auto"/>
            <w:tcBorders>
              <w:top w:val="single" w:sz="4" w:space="0" w:color="auto"/>
              <w:left w:val="single" w:sz="4" w:space="0" w:color="auto"/>
              <w:bottom w:val="single" w:sz="4" w:space="0" w:color="auto"/>
              <w:right w:val="single" w:sz="4" w:space="0" w:color="auto"/>
            </w:tcBorders>
            <w:vAlign w:val="center"/>
            <w:hideMark/>
          </w:tcPr>
          <w:p w14:paraId="63C13153" w14:textId="77777777" w:rsidR="00BA7654" w:rsidRPr="00621E63" w:rsidRDefault="00BA7654" w:rsidP="00843635">
            <w:pPr>
              <w:pStyle w:val="TableEntry"/>
            </w:pPr>
            <w:r w:rsidRPr="00621E63">
              <w:t>C</w:t>
            </w:r>
          </w:p>
        </w:tc>
        <w:tc>
          <w:tcPr>
            <w:tcW w:w="0" w:type="auto"/>
            <w:tcBorders>
              <w:top w:val="single" w:sz="4" w:space="0" w:color="auto"/>
              <w:left w:val="single" w:sz="4" w:space="0" w:color="auto"/>
              <w:bottom w:val="single" w:sz="4" w:space="0" w:color="auto"/>
              <w:right w:val="single" w:sz="4" w:space="0" w:color="auto"/>
            </w:tcBorders>
            <w:vAlign w:val="center"/>
            <w:hideMark/>
          </w:tcPr>
          <w:p w14:paraId="058E1CEA" w14:textId="77777777" w:rsidR="00BA7654" w:rsidRPr="00621E63" w:rsidRDefault="00BA7654" w:rsidP="00843635">
            <w:pPr>
              <w:pStyle w:val="TableEntry"/>
            </w:pPr>
            <w:r w:rsidRPr="00621E63">
              <w:t>N</w:t>
            </w:r>
          </w:p>
        </w:tc>
        <w:tc>
          <w:tcPr>
            <w:tcW w:w="921" w:type="dxa"/>
            <w:tcBorders>
              <w:top w:val="single" w:sz="4" w:space="0" w:color="auto"/>
              <w:left w:val="single" w:sz="4" w:space="0" w:color="auto"/>
              <w:bottom w:val="single" w:sz="4" w:space="0" w:color="auto"/>
              <w:right w:val="single" w:sz="4" w:space="0" w:color="auto"/>
            </w:tcBorders>
            <w:vAlign w:val="center"/>
          </w:tcPr>
          <w:p w14:paraId="37F7F5BB" w14:textId="77777777" w:rsidR="00BA7654" w:rsidRPr="00621E63" w:rsidRDefault="00BA7654" w:rsidP="00843635">
            <w:pPr>
              <w:pStyle w:val="TableEntry"/>
              <w:rPr>
                <w:rFonts w:ascii="Calibri" w:hAnsi="Calibri"/>
              </w:rPr>
            </w:pPr>
          </w:p>
        </w:tc>
        <w:tc>
          <w:tcPr>
            <w:tcW w:w="3578" w:type="dxa"/>
            <w:tcBorders>
              <w:top w:val="single" w:sz="4" w:space="0" w:color="auto"/>
              <w:left w:val="single" w:sz="4" w:space="0" w:color="auto"/>
              <w:bottom w:val="single" w:sz="4" w:space="0" w:color="auto"/>
              <w:right w:val="single" w:sz="4" w:space="0" w:color="auto"/>
            </w:tcBorders>
            <w:vAlign w:val="center"/>
            <w:hideMark/>
          </w:tcPr>
          <w:p w14:paraId="3E9ACDAB" w14:textId="77777777" w:rsidR="00BA7654" w:rsidRPr="00621E63" w:rsidRDefault="00BA7654" w:rsidP="00843635">
            <w:pPr>
              <w:pStyle w:val="TableEntry"/>
            </w:pPr>
            <w:r w:rsidRPr="00621E63">
              <w:t>Participation Telecommunication Address</w:t>
            </w:r>
          </w:p>
        </w:tc>
      </w:tr>
    </w:tbl>
    <w:p w14:paraId="0EF7BC38" w14:textId="77777777" w:rsidR="00BA7654" w:rsidRPr="00621E63" w:rsidRDefault="00BA7654" w:rsidP="00BA7654">
      <w:pPr>
        <w:pStyle w:val="BodyText"/>
      </w:pPr>
    </w:p>
    <w:p w14:paraId="50FC6BC3" w14:textId="77777777" w:rsidR="00BA7654" w:rsidRPr="00B34AEB" w:rsidRDefault="00BA7654" w:rsidP="00BA7654">
      <w:pPr>
        <w:pStyle w:val="HL7Field"/>
        <w:rPr>
          <w:lang w:val="fr-FR"/>
        </w:rPr>
      </w:pPr>
      <w:r w:rsidRPr="00B34AEB">
        <w:rPr>
          <w:lang w:val="fr-FR"/>
        </w:rPr>
        <w:t>PRT-1 Participation Instance ID (EI) 02379</w:t>
      </w:r>
    </w:p>
    <w:p w14:paraId="7EBEF340" w14:textId="77777777" w:rsidR="00BA7654" w:rsidRPr="00621E63" w:rsidRDefault="00BA7654" w:rsidP="00BA7654">
      <w:pPr>
        <w:pStyle w:val="HL7FieldIndent2"/>
        <w:rPr>
          <w:noProof w:val="0"/>
        </w:rPr>
      </w:pPr>
      <w:r w:rsidRPr="00621E63">
        <w:rPr>
          <w:noProof w:val="0"/>
        </w:rPr>
        <w:t>This field contains a unique identifier of the specific participation record.</w:t>
      </w:r>
    </w:p>
    <w:p w14:paraId="7E86CF2A" w14:textId="77777777" w:rsidR="00BA7654" w:rsidRPr="00621E63" w:rsidRDefault="00BA7654" w:rsidP="00BA7654">
      <w:pPr>
        <w:pStyle w:val="HL7Field"/>
      </w:pPr>
      <w:r w:rsidRPr="00621E63">
        <w:t>PRT-2 Action Code (ID) 00816</w:t>
      </w:r>
    </w:p>
    <w:p w14:paraId="14C67446" w14:textId="77777777" w:rsidR="00BA7654" w:rsidRPr="00621E63" w:rsidRDefault="00BA7654" w:rsidP="00BA7654">
      <w:pPr>
        <w:pStyle w:val="HL7FieldIndent2"/>
        <w:rPr>
          <w:noProof w:val="0"/>
        </w:rPr>
      </w:pPr>
      <w:r w:rsidRPr="00621E63">
        <w:rPr>
          <w:noProof w:val="0"/>
        </w:rPr>
        <w:t xml:space="preserve">For the </w:t>
      </w:r>
      <w:r>
        <w:rPr>
          <w:noProof w:val="0"/>
        </w:rPr>
        <w:t>PCD-05</w:t>
      </w:r>
      <w:r w:rsidRPr="00621E63">
        <w:rPr>
          <w:noProof w:val="0"/>
        </w:rPr>
        <w:t xml:space="preserve"> message this field shall contain the value AD indicating Add.</w:t>
      </w:r>
    </w:p>
    <w:p w14:paraId="1C675834" w14:textId="77777777" w:rsidR="00BA7654" w:rsidRPr="00621E63" w:rsidRDefault="00BA7654" w:rsidP="00BA7654">
      <w:pPr>
        <w:pStyle w:val="HL7Field"/>
      </w:pPr>
      <w:r w:rsidRPr="00621E63">
        <w:t>PRT-3 Action Reason (CWE) 02380</w:t>
      </w:r>
    </w:p>
    <w:p w14:paraId="43AF9443" w14:textId="77777777" w:rsidR="00353825" w:rsidRDefault="00353825" w:rsidP="00BA7654">
      <w:pPr>
        <w:pStyle w:val="HL7FieldIndent2"/>
        <w:rPr>
          <w:noProof w:val="0"/>
        </w:rPr>
      </w:pPr>
      <w:r>
        <w:rPr>
          <w:noProof w:val="0"/>
        </w:rPr>
        <w:t xml:space="preserve">For the PCD-05 message </w:t>
      </w:r>
      <w:r w:rsidR="00735BF8">
        <w:rPr>
          <w:noProof w:val="0"/>
        </w:rPr>
        <w:t xml:space="preserve">the </w:t>
      </w:r>
      <w:r>
        <w:rPr>
          <w:noProof w:val="0"/>
        </w:rPr>
        <w:t xml:space="preserve">PRT-3.1 Action Reason – Identifier </w:t>
      </w:r>
      <w:r w:rsidR="00735BF8">
        <w:rPr>
          <w:noProof w:val="0"/>
        </w:rPr>
        <w:t xml:space="preserve">component </w:t>
      </w:r>
      <w:r w:rsidR="00735BF8" w:rsidRPr="00F5766C">
        <w:rPr>
          <w:i/>
          <w:noProof w:val="0"/>
        </w:rPr>
        <w:t>shall</w:t>
      </w:r>
      <w:r w:rsidR="00735BF8">
        <w:rPr>
          <w:noProof w:val="0"/>
        </w:rPr>
        <w:t xml:space="preserve"> be populated </w:t>
      </w:r>
      <w:r>
        <w:rPr>
          <w:noProof w:val="0"/>
        </w:rPr>
        <w:t xml:space="preserve">with the string </w:t>
      </w:r>
      <w:r w:rsidR="00735BF8">
        <w:rPr>
          <w:noProof w:val="0"/>
        </w:rPr>
        <w:t>RESPONSE.</w:t>
      </w:r>
    </w:p>
    <w:p w14:paraId="41D7B238" w14:textId="77777777" w:rsidR="00BA7654" w:rsidRDefault="00BA7654" w:rsidP="00BA7654">
      <w:pPr>
        <w:pStyle w:val="HL7FieldIndent2"/>
        <w:rPr>
          <w:noProof w:val="0"/>
        </w:rPr>
      </w:pPr>
      <w:r w:rsidRPr="00621E63">
        <w:rPr>
          <w:noProof w:val="0"/>
        </w:rPr>
        <w:lastRenderedPageBreak/>
        <w:t xml:space="preserve">For the </w:t>
      </w:r>
      <w:r>
        <w:rPr>
          <w:noProof w:val="0"/>
        </w:rPr>
        <w:t>PCD-05</w:t>
      </w:r>
      <w:r w:rsidRPr="00621E63">
        <w:rPr>
          <w:noProof w:val="0"/>
        </w:rPr>
        <w:t xml:space="preserve"> message </w:t>
      </w:r>
      <w:r w:rsidR="00735BF8">
        <w:rPr>
          <w:noProof w:val="0"/>
        </w:rPr>
        <w:t xml:space="preserve">the </w:t>
      </w:r>
      <w:r w:rsidR="00C02AAD">
        <w:rPr>
          <w:noProof w:val="0"/>
        </w:rPr>
        <w:t xml:space="preserve">PRT-3.2 Action Reason – Text </w:t>
      </w:r>
      <w:r w:rsidR="00735BF8">
        <w:rPr>
          <w:noProof w:val="0"/>
        </w:rPr>
        <w:t xml:space="preserve">component </w:t>
      </w:r>
      <w:r w:rsidR="00735BF8" w:rsidRPr="00F5766C">
        <w:rPr>
          <w:i/>
          <w:noProof w:val="0"/>
        </w:rPr>
        <w:t>shall</w:t>
      </w:r>
      <w:r w:rsidR="00735BF8">
        <w:rPr>
          <w:noProof w:val="0"/>
        </w:rPr>
        <w:t xml:space="preserve"> be populated </w:t>
      </w:r>
      <w:r w:rsidR="00C02AAD">
        <w:rPr>
          <w:noProof w:val="0"/>
        </w:rPr>
        <w:t xml:space="preserve">with </w:t>
      </w:r>
      <w:r w:rsidR="00735BF8">
        <w:rPr>
          <w:noProof w:val="0"/>
        </w:rPr>
        <w:t xml:space="preserve">a </w:t>
      </w:r>
      <w:r w:rsidR="00BA2D58">
        <w:rPr>
          <w:noProof w:val="0"/>
        </w:rPr>
        <w:t xml:space="preserve">string </w:t>
      </w:r>
      <w:r w:rsidR="00735BF8">
        <w:rPr>
          <w:noProof w:val="0"/>
        </w:rPr>
        <w:t xml:space="preserve">value from the following table which correlates with </w:t>
      </w:r>
      <w:r w:rsidR="00C02AAD">
        <w:rPr>
          <w:noProof w:val="0"/>
        </w:rPr>
        <w:t>values from the PCD-07 response status</w:t>
      </w:r>
      <w:r w:rsidR="00BC3540">
        <w:rPr>
          <w:noProof w:val="0"/>
        </w:rPr>
        <w:t xml:space="preserve"> and shall be one of the following</w:t>
      </w:r>
      <w:r w:rsidRPr="00621E63">
        <w:rPr>
          <w:noProof w:val="0"/>
        </w:rPr>
        <w:t>.</w:t>
      </w:r>
    </w:p>
    <w:p w14:paraId="0ADCED0F" w14:textId="77777777" w:rsidR="006A6960" w:rsidRDefault="006A6960" w:rsidP="00BA7654">
      <w:pPr>
        <w:pStyle w:val="HL7FieldIndent2"/>
        <w:rPr>
          <w:noProof w:val="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67"/>
        <w:gridCol w:w="4494"/>
      </w:tblGrid>
      <w:tr w:rsidR="006A6960" w:rsidRPr="00843635" w14:paraId="0AFFD9B4" w14:textId="77777777" w:rsidTr="00843635">
        <w:trPr>
          <w:jc w:val="center"/>
        </w:trPr>
        <w:tc>
          <w:tcPr>
            <w:tcW w:w="2367" w:type="dxa"/>
            <w:shd w:val="clear" w:color="auto" w:fill="auto"/>
          </w:tcPr>
          <w:p w14:paraId="587EFC57" w14:textId="77777777" w:rsidR="00C02AAD" w:rsidRPr="00843635" w:rsidRDefault="00C02AAD" w:rsidP="00843635">
            <w:pPr>
              <w:pStyle w:val="HL7FieldIndent2"/>
              <w:keepNext/>
              <w:keepLines/>
              <w:ind w:left="0"/>
              <w:rPr>
                <w:rFonts w:ascii="Calibri" w:hAnsi="Calibri" w:cs="Calibri"/>
                <w:b/>
                <w:noProof w:val="0"/>
                <w:sz w:val="22"/>
              </w:rPr>
            </w:pPr>
            <w:r w:rsidRPr="00843635">
              <w:rPr>
                <w:rFonts w:ascii="Calibri" w:hAnsi="Calibri" w:cs="Calibri"/>
                <w:b/>
                <w:noProof w:val="0"/>
                <w:sz w:val="22"/>
              </w:rPr>
              <w:lastRenderedPageBreak/>
              <w:t>PRT-3.2 value</w:t>
            </w:r>
          </w:p>
        </w:tc>
        <w:tc>
          <w:tcPr>
            <w:tcW w:w="4494" w:type="dxa"/>
            <w:shd w:val="clear" w:color="auto" w:fill="auto"/>
          </w:tcPr>
          <w:p w14:paraId="1AA36FAC" w14:textId="77777777" w:rsidR="00C02AAD" w:rsidRPr="00843635" w:rsidRDefault="00C02AAD" w:rsidP="00843635">
            <w:pPr>
              <w:pStyle w:val="HL7FieldIndent2"/>
              <w:keepNext/>
              <w:keepLines/>
              <w:ind w:left="0"/>
              <w:rPr>
                <w:rFonts w:ascii="Calibri" w:hAnsi="Calibri" w:cs="Calibri"/>
                <w:b/>
                <w:noProof w:val="0"/>
                <w:sz w:val="22"/>
              </w:rPr>
            </w:pPr>
            <w:r w:rsidRPr="00843635">
              <w:rPr>
                <w:rFonts w:ascii="Calibri" w:hAnsi="Calibri" w:cs="Calibri"/>
                <w:b/>
                <w:noProof w:val="0"/>
                <w:sz w:val="22"/>
              </w:rPr>
              <w:t>PCD-07 response status</w:t>
            </w:r>
          </w:p>
        </w:tc>
      </w:tr>
      <w:tr w:rsidR="00C02AAD" w:rsidRPr="00843635" w14:paraId="0CBBAEE1" w14:textId="77777777" w:rsidTr="00843635">
        <w:trPr>
          <w:jc w:val="center"/>
        </w:trPr>
        <w:tc>
          <w:tcPr>
            <w:tcW w:w="2367" w:type="dxa"/>
            <w:shd w:val="clear" w:color="auto" w:fill="auto"/>
            <w:vAlign w:val="center"/>
          </w:tcPr>
          <w:p w14:paraId="144F750E" w14:textId="77777777" w:rsidR="00C02AAD" w:rsidRPr="00843635" w:rsidRDefault="00C02AAD" w:rsidP="00843635">
            <w:pPr>
              <w:pStyle w:val="HL7FieldIndent2"/>
              <w:keepNext/>
              <w:keepLines/>
              <w:ind w:left="0"/>
              <w:rPr>
                <w:rFonts w:ascii="Calibri" w:hAnsi="Calibri" w:cs="Calibri"/>
                <w:noProof w:val="0"/>
                <w:sz w:val="20"/>
              </w:rPr>
            </w:pPr>
            <w:r w:rsidRPr="00843635">
              <w:rPr>
                <w:rFonts w:ascii="Calibri" w:hAnsi="Calibri" w:cs="Calibri"/>
                <w:noProof w:val="0"/>
                <w:sz w:val="20"/>
              </w:rPr>
              <w:t>RECEIVED</w:t>
            </w:r>
          </w:p>
        </w:tc>
        <w:tc>
          <w:tcPr>
            <w:tcW w:w="4494" w:type="dxa"/>
            <w:shd w:val="clear" w:color="auto" w:fill="auto"/>
            <w:vAlign w:val="center"/>
          </w:tcPr>
          <w:p w14:paraId="474A696F" w14:textId="77777777" w:rsidR="00C02AAD" w:rsidRPr="00843635" w:rsidRDefault="00C02AAD" w:rsidP="00843635">
            <w:pPr>
              <w:pStyle w:val="HL7FieldIndent2"/>
              <w:keepNext/>
              <w:keepLines/>
              <w:ind w:left="0"/>
              <w:rPr>
                <w:noProof w:val="0"/>
                <w:sz w:val="20"/>
              </w:rPr>
            </w:pPr>
            <w:r w:rsidRPr="00843635">
              <w:rPr>
                <w:noProof w:val="0"/>
                <w:sz w:val="20"/>
              </w:rPr>
              <w:t>PCD-06 received and verified by ACM AC actor</w:t>
            </w:r>
          </w:p>
        </w:tc>
      </w:tr>
      <w:tr w:rsidR="00C02AAD" w:rsidRPr="00843635" w14:paraId="54EB8687" w14:textId="77777777" w:rsidTr="00843635">
        <w:trPr>
          <w:jc w:val="center"/>
        </w:trPr>
        <w:tc>
          <w:tcPr>
            <w:tcW w:w="2367" w:type="dxa"/>
            <w:shd w:val="clear" w:color="auto" w:fill="auto"/>
            <w:vAlign w:val="center"/>
          </w:tcPr>
          <w:p w14:paraId="1730A244" w14:textId="77777777" w:rsidR="00C02AAD" w:rsidRPr="00843635" w:rsidRDefault="00C02AAD" w:rsidP="00843635">
            <w:pPr>
              <w:pStyle w:val="HL7FieldIndent2"/>
              <w:keepNext/>
              <w:keepLines/>
              <w:ind w:left="0"/>
              <w:rPr>
                <w:rFonts w:ascii="Calibri" w:hAnsi="Calibri" w:cs="Calibri"/>
                <w:noProof w:val="0"/>
                <w:sz w:val="20"/>
              </w:rPr>
            </w:pPr>
            <w:r w:rsidRPr="00843635">
              <w:rPr>
                <w:rFonts w:ascii="Calibri" w:hAnsi="Calibri" w:cs="Calibri"/>
                <w:noProof w:val="0"/>
                <w:sz w:val="20"/>
              </w:rPr>
              <w:t>UNDELIVERABLE</w:t>
            </w:r>
          </w:p>
        </w:tc>
        <w:tc>
          <w:tcPr>
            <w:tcW w:w="4494" w:type="dxa"/>
            <w:shd w:val="clear" w:color="auto" w:fill="auto"/>
            <w:vAlign w:val="center"/>
          </w:tcPr>
          <w:p w14:paraId="3FCDCAD8" w14:textId="77777777" w:rsidR="00C02AAD" w:rsidRPr="00843635" w:rsidRDefault="00C02AAD" w:rsidP="00843635">
            <w:pPr>
              <w:pStyle w:val="HL7FieldIndent2"/>
              <w:keepNext/>
              <w:keepLines/>
              <w:ind w:left="0"/>
              <w:rPr>
                <w:noProof w:val="0"/>
                <w:sz w:val="20"/>
              </w:rPr>
            </w:pPr>
            <w:r w:rsidRPr="00843635">
              <w:rPr>
                <w:noProof w:val="0"/>
                <w:sz w:val="20"/>
              </w:rPr>
              <w:t>ACM AC actor unable to deliver notification to endpoint communication device</w:t>
            </w:r>
          </w:p>
        </w:tc>
      </w:tr>
      <w:tr w:rsidR="00C02AAD" w:rsidRPr="00843635" w14:paraId="0BBF419E" w14:textId="77777777" w:rsidTr="00843635">
        <w:trPr>
          <w:jc w:val="center"/>
        </w:trPr>
        <w:tc>
          <w:tcPr>
            <w:tcW w:w="2367" w:type="dxa"/>
            <w:shd w:val="clear" w:color="auto" w:fill="auto"/>
            <w:vAlign w:val="center"/>
          </w:tcPr>
          <w:p w14:paraId="6A94BC83" w14:textId="77777777" w:rsidR="00C02AAD" w:rsidRPr="00843635" w:rsidRDefault="00C02AAD" w:rsidP="00843635">
            <w:pPr>
              <w:pStyle w:val="HL7FieldIndent2"/>
              <w:keepNext/>
              <w:keepLines/>
              <w:ind w:left="0"/>
              <w:rPr>
                <w:rFonts w:ascii="Calibri" w:hAnsi="Calibri" w:cs="Calibri"/>
                <w:noProof w:val="0"/>
                <w:sz w:val="20"/>
              </w:rPr>
            </w:pPr>
            <w:r w:rsidRPr="00843635">
              <w:rPr>
                <w:rFonts w:ascii="Calibri" w:hAnsi="Calibri" w:cs="Calibri"/>
                <w:noProof w:val="0"/>
                <w:sz w:val="20"/>
              </w:rPr>
              <w:t>DELIVERED</w:t>
            </w:r>
          </w:p>
        </w:tc>
        <w:tc>
          <w:tcPr>
            <w:tcW w:w="4494" w:type="dxa"/>
            <w:shd w:val="clear" w:color="auto" w:fill="auto"/>
            <w:vAlign w:val="center"/>
          </w:tcPr>
          <w:p w14:paraId="6710D4C4" w14:textId="77777777" w:rsidR="00C02AAD" w:rsidRPr="00843635" w:rsidRDefault="00C02AAD" w:rsidP="00843635">
            <w:pPr>
              <w:pStyle w:val="HL7FieldIndent2"/>
              <w:keepNext/>
              <w:keepLines/>
              <w:ind w:left="0"/>
              <w:rPr>
                <w:noProof w:val="0"/>
                <w:sz w:val="20"/>
              </w:rPr>
            </w:pPr>
            <w:r w:rsidRPr="00843635">
              <w:rPr>
                <w:noProof w:val="0"/>
                <w:sz w:val="20"/>
              </w:rPr>
              <w:t>ACM AC delivered notification to endpoint communication device</w:t>
            </w:r>
          </w:p>
        </w:tc>
      </w:tr>
      <w:tr w:rsidR="00C02AAD" w:rsidRPr="00843635" w14:paraId="15DA2130" w14:textId="77777777" w:rsidTr="00843635">
        <w:trPr>
          <w:jc w:val="center"/>
        </w:trPr>
        <w:tc>
          <w:tcPr>
            <w:tcW w:w="2367" w:type="dxa"/>
            <w:shd w:val="clear" w:color="auto" w:fill="auto"/>
            <w:vAlign w:val="center"/>
          </w:tcPr>
          <w:p w14:paraId="4344F8C7" w14:textId="77777777" w:rsidR="00C02AAD" w:rsidRPr="00843635" w:rsidRDefault="00C02AAD" w:rsidP="00843635">
            <w:pPr>
              <w:pStyle w:val="HL7FieldIndent2"/>
              <w:keepNext/>
              <w:keepLines/>
              <w:ind w:left="0"/>
              <w:rPr>
                <w:rFonts w:ascii="Calibri" w:hAnsi="Calibri" w:cs="Calibri"/>
                <w:noProof w:val="0"/>
                <w:sz w:val="20"/>
              </w:rPr>
            </w:pPr>
            <w:r w:rsidRPr="00843635">
              <w:rPr>
                <w:rFonts w:ascii="Calibri" w:hAnsi="Calibri" w:cs="Calibri"/>
                <w:noProof w:val="0"/>
                <w:sz w:val="20"/>
              </w:rPr>
              <w:t>READ</w:t>
            </w:r>
          </w:p>
        </w:tc>
        <w:tc>
          <w:tcPr>
            <w:tcW w:w="4494" w:type="dxa"/>
            <w:shd w:val="clear" w:color="auto" w:fill="auto"/>
            <w:vAlign w:val="center"/>
          </w:tcPr>
          <w:p w14:paraId="4808D4D7" w14:textId="77777777" w:rsidR="00C02AAD" w:rsidRPr="00843635" w:rsidRDefault="00C02AAD" w:rsidP="00843635">
            <w:pPr>
              <w:pStyle w:val="HL7FieldIndent2"/>
              <w:keepNext/>
              <w:keepLines/>
              <w:ind w:left="0"/>
              <w:rPr>
                <w:noProof w:val="0"/>
                <w:sz w:val="20"/>
              </w:rPr>
            </w:pPr>
            <w:r w:rsidRPr="00843635">
              <w:rPr>
                <w:noProof w:val="0"/>
                <w:sz w:val="20"/>
              </w:rPr>
              <w:t>Application on endpoint communication device has presented the notification to the operator and the operator may have manually indicated read receipt</w:t>
            </w:r>
          </w:p>
        </w:tc>
      </w:tr>
      <w:tr w:rsidR="00C02AAD" w:rsidRPr="00843635" w14:paraId="01C1B7D2" w14:textId="77777777" w:rsidTr="00843635">
        <w:trPr>
          <w:jc w:val="center"/>
        </w:trPr>
        <w:tc>
          <w:tcPr>
            <w:tcW w:w="2367" w:type="dxa"/>
            <w:shd w:val="clear" w:color="auto" w:fill="auto"/>
            <w:vAlign w:val="center"/>
          </w:tcPr>
          <w:p w14:paraId="6C37E32F" w14:textId="77777777" w:rsidR="00C02AAD" w:rsidRPr="00843635" w:rsidRDefault="00C02AAD" w:rsidP="00843635">
            <w:pPr>
              <w:pStyle w:val="HL7FieldIndent2"/>
              <w:keepNext/>
              <w:keepLines/>
              <w:ind w:left="0"/>
              <w:rPr>
                <w:rFonts w:ascii="Calibri" w:hAnsi="Calibri" w:cs="Calibri"/>
                <w:noProof w:val="0"/>
                <w:sz w:val="20"/>
              </w:rPr>
            </w:pPr>
            <w:r w:rsidRPr="00843635">
              <w:rPr>
                <w:rFonts w:ascii="Calibri" w:hAnsi="Calibri" w:cs="Calibri"/>
                <w:noProof w:val="0"/>
                <w:sz w:val="20"/>
              </w:rPr>
              <w:t>CALLBACKSTART</w:t>
            </w:r>
          </w:p>
        </w:tc>
        <w:tc>
          <w:tcPr>
            <w:tcW w:w="4494" w:type="dxa"/>
            <w:shd w:val="clear" w:color="auto" w:fill="auto"/>
            <w:vAlign w:val="center"/>
          </w:tcPr>
          <w:p w14:paraId="37137D7B" w14:textId="77777777" w:rsidR="00C02AAD" w:rsidRPr="00843635" w:rsidRDefault="00C02AAD" w:rsidP="00843635">
            <w:pPr>
              <w:pStyle w:val="HL7FieldIndent2"/>
              <w:keepNext/>
              <w:keepLines/>
              <w:ind w:left="0"/>
              <w:rPr>
                <w:noProof w:val="0"/>
                <w:sz w:val="20"/>
              </w:rPr>
            </w:pPr>
            <w:r w:rsidRPr="00843635">
              <w:rPr>
                <w:noProof w:val="0"/>
                <w:sz w:val="20"/>
              </w:rPr>
              <w:t>Endpoint communication device telephony dial back started</w:t>
            </w:r>
          </w:p>
        </w:tc>
      </w:tr>
      <w:tr w:rsidR="00C02AAD" w:rsidRPr="00843635" w14:paraId="6022CB40" w14:textId="77777777" w:rsidTr="00843635">
        <w:trPr>
          <w:jc w:val="center"/>
        </w:trPr>
        <w:tc>
          <w:tcPr>
            <w:tcW w:w="2367" w:type="dxa"/>
            <w:shd w:val="clear" w:color="auto" w:fill="auto"/>
            <w:vAlign w:val="center"/>
          </w:tcPr>
          <w:p w14:paraId="7FB5A87C" w14:textId="77777777" w:rsidR="00C02AAD" w:rsidRPr="00843635" w:rsidRDefault="00C02AAD" w:rsidP="00843635">
            <w:pPr>
              <w:pStyle w:val="HL7FieldIndent2"/>
              <w:keepNext/>
              <w:keepLines/>
              <w:ind w:left="0"/>
              <w:rPr>
                <w:rFonts w:ascii="Calibri" w:hAnsi="Calibri" w:cs="Calibri"/>
                <w:noProof w:val="0"/>
                <w:sz w:val="20"/>
              </w:rPr>
            </w:pPr>
            <w:r w:rsidRPr="00843635">
              <w:rPr>
                <w:rFonts w:ascii="Calibri" w:hAnsi="Calibri" w:cs="Calibri"/>
                <w:noProof w:val="0"/>
                <w:sz w:val="20"/>
              </w:rPr>
              <w:t>CALLBACKEND</w:t>
            </w:r>
          </w:p>
        </w:tc>
        <w:tc>
          <w:tcPr>
            <w:tcW w:w="4494" w:type="dxa"/>
            <w:shd w:val="clear" w:color="auto" w:fill="auto"/>
            <w:vAlign w:val="center"/>
          </w:tcPr>
          <w:p w14:paraId="770D9BE6" w14:textId="77777777" w:rsidR="00C02AAD" w:rsidRPr="00843635" w:rsidRDefault="00C02AAD" w:rsidP="00843635">
            <w:pPr>
              <w:pStyle w:val="HL7FieldIndent2"/>
              <w:keepNext/>
              <w:keepLines/>
              <w:ind w:left="0"/>
              <w:rPr>
                <w:noProof w:val="0"/>
                <w:sz w:val="20"/>
              </w:rPr>
            </w:pPr>
            <w:r w:rsidRPr="00843635">
              <w:rPr>
                <w:noProof w:val="0"/>
                <w:sz w:val="20"/>
              </w:rPr>
              <w:t>Endpoint communication device telephony dial back ended</w:t>
            </w:r>
          </w:p>
        </w:tc>
      </w:tr>
      <w:tr w:rsidR="00C02AAD" w:rsidRPr="00843635" w14:paraId="0031E373" w14:textId="77777777" w:rsidTr="00843635">
        <w:trPr>
          <w:jc w:val="center"/>
        </w:trPr>
        <w:tc>
          <w:tcPr>
            <w:tcW w:w="2367" w:type="dxa"/>
            <w:shd w:val="clear" w:color="auto" w:fill="auto"/>
            <w:vAlign w:val="center"/>
          </w:tcPr>
          <w:p w14:paraId="31DC4A77" w14:textId="77777777" w:rsidR="00C02AAD" w:rsidRPr="00843635" w:rsidRDefault="00C02AAD" w:rsidP="00843635">
            <w:pPr>
              <w:pStyle w:val="HL7FieldIndent2"/>
              <w:keepNext/>
              <w:keepLines/>
              <w:ind w:left="0"/>
              <w:rPr>
                <w:rFonts w:ascii="Calibri" w:hAnsi="Calibri" w:cs="Calibri"/>
                <w:noProof w:val="0"/>
                <w:sz w:val="20"/>
              </w:rPr>
            </w:pPr>
            <w:r w:rsidRPr="00843635">
              <w:rPr>
                <w:rFonts w:ascii="Calibri" w:hAnsi="Calibri" w:cs="Calibri"/>
                <w:noProof w:val="0"/>
                <w:sz w:val="20"/>
              </w:rPr>
              <w:t>ACCEPTED</w:t>
            </w:r>
          </w:p>
        </w:tc>
        <w:tc>
          <w:tcPr>
            <w:tcW w:w="4494" w:type="dxa"/>
            <w:shd w:val="clear" w:color="auto" w:fill="auto"/>
            <w:vAlign w:val="center"/>
          </w:tcPr>
          <w:p w14:paraId="6B218681" w14:textId="77777777" w:rsidR="00C02AAD" w:rsidRPr="00843635" w:rsidRDefault="00C02AAD" w:rsidP="00843635">
            <w:pPr>
              <w:pStyle w:val="HL7FieldIndent2"/>
              <w:keepNext/>
              <w:keepLines/>
              <w:ind w:left="0"/>
              <w:rPr>
                <w:noProof w:val="0"/>
                <w:sz w:val="20"/>
              </w:rPr>
            </w:pPr>
            <w:r w:rsidRPr="00843635">
              <w:rPr>
                <w:noProof w:val="0"/>
                <w:sz w:val="20"/>
              </w:rPr>
              <w:t>Endpoint communication device operator has accepted responsibility for the alert</w:t>
            </w:r>
          </w:p>
        </w:tc>
      </w:tr>
      <w:tr w:rsidR="00C02AAD" w:rsidRPr="00843635" w14:paraId="3B09D5A0" w14:textId="77777777" w:rsidTr="00843635">
        <w:trPr>
          <w:jc w:val="center"/>
        </w:trPr>
        <w:tc>
          <w:tcPr>
            <w:tcW w:w="2367" w:type="dxa"/>
            <w:shd w:val="clear" w:color="auto" w:fill="auto"/>
            <w:vAlign w:val="center"/>
          </w:tcPr>
          <w:p w14:paraId="14EF6B80" w14:textId="77777777" w:rsidR="00C02AAD" w:rsidRPr="00843635" w:rsidRDefault="00C02AAD" w:rsidP="00843635">
            <w:pPr>
              <w:pStyle w:val="HL7FieldIndent2"/>
              <w:keepNext/>
              <w:keepLines/>
              <w:ind w:left="0"/>
              <w:rPr>
                <w:rFonts w:ascii="Calibri" w:hAnsi="Calibri" w:cs="Calibri"/>
                <w:noProof w:val="0"/>
                <w:sz w:val="20"/>
              </w:rPr>
            </w:pPr>
            <w:r w:rsidRPr="00843635">
              <w:rPr>
                <w:rFonts w:ascii="Calibri" w:hAnsi="Calibri" w:cs="Calibri"/>
                <w:noProof w:val="0"/>
                <w:sz w:val="20"/>
              </w:rPr>
              <w:t>ACCEPTEDPOSITIVE</w:t>
            </w:r>
          </w:p>
        </w:tc>
        <w:tc>
          <w:tcPr>
            <w:tcW w:w="4494" w:type="dxa"/>
            <w:shd w:val="clear" w:color="auto" w:fill="auto"/>
            <w:vAlign w:val="center"/>
          </w:tcPr>
          <w:p w14:paraId="3FFBD43C" w14:textId="77777777" w:rsidR="00C02AAD" w:rsidRPr="00843635" w:rsidRDefault="00C02AAD" w:rsidP="00843635">
            <w:pPr>
              <w:pStyle w:val="HL7FieldIndent2"/>
              <w:keepNext/>
              <w:keepLines/>
              <w:ind w:left="0"/>
              <w:rPr>
                <w:noProof w:val="0"/>
                <w:sz w:val="20"/>
              </w:rPr>
            </w:pPr>
            <w:r w:rsidRPr="00843635">
              <w:rPr>
                <w:noProof w:val="0"/>
                <w:sz w:val="20"/>
              </w:rPr>
              <w:t>Endpoint communication device oper</w:t>
            </w:r>
            <w:r w:rsidR="006A6960" w:rsidRPr="00843635">
              <w:rPr>
                <w:noProof w:val="0"/>
                <w:sz w:val="20"/>
              </w:rPr>
              <w:t>ator has accepted respons</w:t>
            </w:r>
            <w:r w:rsidRPr="00843635">
              <w:rPr>
                <w:noProof w:val="0"/>
                <w:sz w:val="20"/>
              </w:rPr>
              <w:t>ibility for the alert and has indicated that the alert is actionable</w:t>
            </w:r>
          </w:p>
        </w:tc>
      </w:tr>
      <w:tr w:rsidR="00C02AAD" w:rsidRPr="00843635" w14:paraId="4F3453FC" w14:textId="77777777" w:rsidTr="00843635">
        <w:trPr>
          <w:jc w:val="center"/>
        </w:trPr>
        <w:tc>
          <w:tcPr>
            <w:tcW w:w="2367" w:type="dxa"/>
            <w:shd w:val="clear" w:color="auto" w:fill="auto"/>
            <w:vAlign w:val="center"/>
          </w:tcPr>
          <w:p w14:paraId="0355204A" w14:textId="77777777" w:rsidR="00C02AAD" w:rsidRPr="00843635" w:rsidRDefault="00C02AAD" w:rsidP="00843635">
            <w:pPr>
              <w:pStyle w:val="HL7FieldIndent2"/>
              <w:keepNext/>
              <w:keepLines/>
              <w:ind w:left="0"/>
              <w:rPr>
                <w:rFonts w:ascii="Calibri" w:hAnsi="Calibri" w:cs="Calibri"/>
                <w:noProof w:val="0"/>
                <w:sz w:val="20"/>
              </w:rPr>
            </w:pPr>
            <w:r w:rsidRPr="00843635">
              <w:rPr>
                <w:rFonts w:ascii="Calibri" w:hAnsi="Calibri" w:cs="Calibri"/>
                <w:noProof w:val="0"/>
                <w:sz w:val="20"/>
              </w:rPr>
              <w:t>ACCEPTEDNOTRELEVANT</w:t>
            </w:r>
          </w:p>
        </w:tc>
        <w:tc>
          <w:tcPr>
            <w:tcW w:w="4494" w:type="dxa"/>
            <w:shd w:val="clear" w:color="auto" w:fill="auto"/>
            <w:vAlign w:val="center"/>
          </w:tcPr>
          <w:p w14:paraId="73C45D18" w14:textId="77777777" w:rsidR="00C02AAD" w:rsidRPr="00843635" w:rsidRDefault="00C02AAD" w:rsidP="00843635">
            <w:pPr>
              <w:pStyle w:val="HL7FieldIndent2"/>
              <w:keepNext/>
              <w:keepLines/>
              <w:ind w:left="0"/>
              <w:rPr>
                <w:noProof w:val="0"/>
                <w:sz w:val="20"/>
              </w:rPr>
            </w:pPr>
            <w:r w:rsidRPr="00843635">
              <w:rPr>
                <w:noProof w:val="0"/>
                <w:sz w:val="20"/>
              </w:rPr>
              <w:t>Endpoint communication device operator has accepted responsibility for the alert and has indicated it as not actionable</w:t>
            </w:r>
          </w:p>
        </w:tc>
      </w:tr>
      <w:tr w:rsidR="006A6960" w:rsidRPr="00843635" w14:paraId="6D363BED" w14:textId="77777777" w:rsidTr="00843635">
        <w:trPr>
          <w:jc w:val="center"/>
        </w:trPr>
        <w:tc>
          <w:tcPr>
            <w:tcW w:w="2367" w:type="dxa"/>
            <w:shd w:val="clear" w:color="auto" w:fill="auto"/>
            <w:vAlign w:val="center"/>
          </w:tcPr>
          <w:p w14:paraId="2586DB77" w14:textId="77777777" w:rsidR="006A6960" w:rsidRPr="00843635" w:rsidRDefault="006A6960" w:rsidP="00843635">
            <w:pPr>
              <w:pStyle w:val="HL7FieldIndent2"/>
              <w:keepNext/>
              <w:keepLines/>
              <w:ind w:left="0"/>
              <w:rPr>
                <w:rFonts w:ascii="Calibri" w:hAnsi="Calibri" w:cs="Calibri"/>
                <w:noProof w:val="0"/>
                <w:sz w:val="20"/>
              </w:rPr>
            </w:pPr>
            <w:r w:rsidRPr="00843635">
              <w:rPr>
                <w:rFonts w:ascii="Calibri" w:hAnsi="Calibri" w:cs="Calibri"/>
                <w:noProof w:val="0"/>
                <w:sz w:val="20"/>
              </w:rPr>
              <w:t>ACCEPTEDFALSE</w:t>
            </w:r>
          </w:p>
        </w:tc>
        <w:tc>
          <w:tcPr>
            <w:tcW w:w="4494" w:type="dxa"/>
            <w:shd w:val="clear" w:color="auto" w:fill="auto"/>
            <w:vAlign w:val="center"/>
          </w:tcPr>
          <w:p w14:paraId="419E33CE" w14:textId="77777777" w:rsidR="006A6960" w:rsidRPr="00843635" w:rsidRDefault="006A6960" w:rsidP="00843635">
            <w:pPr>
              <w:pStyle w:val="HL7FieldIndent2"/>
              <w:keepNext/>
              <w:keepLines/>
              <w:ind w:left="0"/>
              <w:rPr>
                <w:noProof w:val="0"/>
                <w:sz w:val="20"/>
              </w:rPr>
            </w:pPr>
            <w:r w:rsidRPr="00843635">
              <w:rPr>
                <w:noProof w:val="0"/>
                <w:sz w:val="20"/>
              </w:rPr>
              <w:t>Endpoint communication device  operator has accepted responsibility for the alert has indicated that it is not a true alert</w:t>
            </w:r>
          </w:p>
        </w:tc>
      </w:tr>
      <w:tr w:rsidR="006A6960" w:rsidRPr="00843635" w14:paraId="4CAAF7D7" w14:textId="77777777" w:rsidTr="00843635">
        <w:trPr>
          <w:jc w:val="center"/>
        </w:trPr>
        <w:tc>
          <w:tcPr>
            <w:tcW w:w="2367" w:type="dxa"/>
            <w:shd w:val="clear" w:color="auto" w:fill="auto"/>
            <w:vAlign w:val="center"/>
          </w:tcPr>
          <w:p w14:paraId="54A5E7FC" w14:textId="77777777" w:rsidR="006A6960" w:rsidRPr="00843635" w:rsidRDefault="006A6960" w:rsidP="00843635">
            <w:pPr>
              <w:pStyle w:val="HL7FieldIndent2"/>
              <w:keepNext/>
              <w:keepLines/>
              <w:ind w:left="0"/>
              <w:rPr>
                <w:rFonts w:ascii="Calibri" w:hAnsi="Calibri" w:cs="Calibri"/>
                <w:noProof w:val="0"/>
                <w:sz w:val="20"/>
              </w:rPr>
            </w:pPr>
            <w:r w:rsidRPr="00843635">
              <w:rPr>
                <w:rFonts w:ascii="Calibri" w:hAnsi="Calibri" w:cs="Calibri"/>
                <w:noProof w:val="0"/>
                <w:sz w:val="20"/>
              </w:rPr>
              <w:t>REJECTED</w:t>
            </w:r>
          </w:p>
        </w:tc>
        <w:tc>
          <w:tcPr>
            <w:tcW w:w="4494" w:type="dxa"/>
            <w:shd w:val="clear" w:color="auto" w:fill="auto"/>
            <w:vAlign w:val="center"/>
          </w:tcPr>
          <w:p w14:paraId="7BC1962B" w14:textId="77777777" w:rsidR="006A6960" w:rsidRPr="00843635" w:rsidRDefault="006A6960" w:rsidP="00843635">
            <w:pPr>
              <w:pStyle w:val="HL7FieldIndent2"/>
              <w:keepNext/>
              <w:keepLines/>
              <w:ind w:left="0"/>
              <w:rPr>
                <w:noProof w:val="0"/>
                <w:sz w:val="20"/>
              </w:rPr>
            </w:pPr>
            <w:r w:rsidRPr="00843635">
              <w:rPr>
                <w:noProof w:val="0"/>
                <w:sz w:val="20"/>
              </w:rPr>
              <w:t>Endpoint communication device  operator has declined responsibility for the alert</w:t>
            </w:r>
          </w:p>
        </w:tc>
      </w:tr>
      <w:tr w:rsidR="006A6960" w:rsidRPr="00843635" w14:paraId="2D3C1C33" w14:textId="77777777" w:rsidTr="00843635">
        <w:trPr>
          <w:jc w:val="center"/>
        </w:trPr>
        <w:tc>
          <w:tcPr>
            <w:tcW w:w="2367" w:type="dxa"/>
            <w:shd w:val="clear" w:color="auto" w:fill="auto"/>
            <w:vAlign w:val="center"/>
          </w:tcPr>
          <w:p w14:paraId="55F2D5A3" w14:textId="77777777" w:rsidR="006A6960" w:rsidRPr="00843635" w:rsidRDefault="006A6960" w:rsidP="00843635">
            <w:pPr>
              <w:pStyle w:val="HL7FieldIndent2"/>
              <w:keepNext/>
              <w:keepLines/>
              <w:ind w:left="0"/>
              <w:rPr>
                <w:rFonts w:ascii="Calibri" w:hAnsi="Calibri" w:cs="Calibri"/>
                <w:noProof w:val="0"/>
                <w:sz w:val="20"/>
              </w:rPr>
            </w:pPr>
            <w:r w:rsidRPr="00843635">
              <w:rPr>
                <w:rFonts w:ascii="Calibri" w:hAnsi="Calibri" w:cs="Calibri"/>
                <w:noProof w:val="0"/>
                <w:sz w:val="20"/>
              </w:rPr>
              <w:t>CANCELLED</w:t>
            </w:r>
          </w:p>
        </w:tc>
        <w:tc>
          <w:tcPr>
            <w:tcW w:w="4494" w:type="dxa"/>
            <w:shd w:val="clear" w:color="auto" w:fill="auto"/>
            <w:vAlign w:val="center"/>
          </w:tcPr>
          <w:p w14:paraId="5FFAA295" w14:textId="77777777" w:rsidR="006A6960" w:rsidRPr="00843635" w:rsidRDefault="006A6960" w:rsidP="00843635">
            <w:pPr>
              <w:pStyle w:val="HL7FieldIndent2"/>
              <w:keepNext/>
              <w:keepLines/>
              <w:ind w:left="0"/>
              <w:rPr>
                <w:noProof w:val="0"/>
                <w:sz w:val="20"/>
              </w:rPr>
            </w:pPr>
            <w:r w:rsidRPr="00843635">
              <w:rPr>
                <w:noProof w:val="0"/>
                <w:sz w:val="20"/>
              </w:rPr>
              <w:t>[reserved, not implemented]</w:t>
            </w:r>
          </w:p>
        </w:tc>
      </w:tr>
      <w:tr w:rsidR="006A6960" w:rsidRPr="00843635" w14:paraId="4A77BA44" w14:textId="77777777" w:rsidTr="00843635">
        <w:trPr>
          <w:jc w:val="center"/>
        </w:trPr>
        <w:tc>
          <w:tcPr>
            <w:tcW w:w="2367" w:type="dxa"/>
            <w:shd w:val="clear" w:color="auto" w:fill="auto"/>
            <w:vAlign w:val="center"/>
          </w:tcPr>
          <w:p w14:paraId="7612A3D8" w14:textId="77777777" w:rsidR="006A6960" w:rsidRPr="00843635" w:rsidRDefault="006A6960" w:rsidP="00843635">
            <w:pPr>
              <w:pStyle w:val="HL7FieldIndent2"/>
              <w:keepNext/>
              <w:keepLines/>
              <w:ind w:left="0"/>
              <w:rPr>
                <w:rFonts w:ascii="Calibri" w:hAnsi="Calibri" w:cs="Calibri"/>
                <w:noProof w:val="0"/>
                <w:sz w:val="20"/>
              </w:rPr>
            </w:pPr>
            <w:r w:rsidRPr="00843635">
              <w:rPr>
                <w:rFonts w:ascii="Calibri" w:hAnsi="Calibri" w:cs="Calibri"/>
                <w:noProof w:val="0"/>
                <w:sz w:val="20"/>
              </w:rPr>
              <w:t>COMPLETED</w:t>
            </w:r>
          </w:p>
        </w:tc>
        <w:tc>
          <w:tcPr>
            <w:tcW w:w="4494" w:type="dxa"/>
            <w:shd w:val="clear" w:color="auto" w:fill="auto"/>
            <w:vAlign w:val="center"/>
          </w:tcPr>
          <w:p w14:paraId="44249512" w14:textId="77777777" w:rsidR="006A6960" w:rsidRPr="00843635" w:rsidRDefault="006A6960" w:rsidP="00843635">
            <w:pPr>
              <w:pStyle w:val="HL7FieldIndent2"/>
              <w:keepNext/>
              <w:keepLines/>
              <w:ind w:left="0"/>
              <w:rPr>
                <w:noProof w:val="0"/>
                <w:sz w:val="20"/>
              </w:rPr>
            </w:pPr>
            <w:r w:rsidRPr="00843635">
              <w:rPr>
                <w:noProof w:val="0"/>
                <w:sz w:val="20"/>
              </w:rPr>
              <w:t>Endpoint communication device operator has indicated completion of the clinical workflow step associated with the alert notification</w:t>
            </w:r>
          </w:p>
        </w:tc>
      </w:tr>
      <w:tr w:rsidR="00ED1B4C" w:rsidRPr="00843635" w14:paraId="3D641D25" w14:textId="77777777" w:rsidTr="00843635">
        <w:trPr>
          <w:jc w:val="center"/>
        </w:trPr>
        <w:tc>
          <w:tcPr>
            <w:tcW w:w="2367" w:type="dxa"/>
            <w:shd w:val="clear" w:color="auto" w:fill="auto"/>
            <w:vAlign w:val="center"/>
          </w:tcPr>
          <w:p w14:paraId="6E319DAA" w14:textId="77777777" w:rsidR="00ED1B4C" w:rsidRPr="00843635" w:rsidRDefault="00ED1B4C" w:rsidP="00843635">
            <w:pPr>
              <w:pStyle w:val="HL7FieldIndent2"/>
              <w:keepNext/>
              <w:keepLines/>
              <w:ind w:left="0"/>
              <w:rPr>
                <w:rFonts w:ascii="Calibri" w:hAnsi="Calibri" w:cs="Calibri"/>
                <w:noProof w:val="0"/>
                <w:sz w:val="20"/>
              </w:rPr>
            </w:pPr>
            <w:r>
              <w:rPr>
                <w:rFonts w:ascii="Calibri" w:hAnsi="Calibri" w:cs="Calibri"/>
                <w:noProof w:val="0"/>
                <w:sz w:val="20"/>
              </w:rPr>
              <w:t>ACTIONURI</w:t>
            </w:r>
          </w:p>
        </w:tc>
        <w:tc>
          <w:tcPr>
            <w:tcW w:w="4494" w:type="dxa"/>
            <w:shd w:val="clear" w:color="auto" w:fill="auto"/>
            <w:vAlign w:val="center"/>
          </w:tcPr>
          <w:p w14:paraId="007A703B" w14:textId="77777777" w:rsidR="00735BF8" w:rsidRDefault="00ED1B4C" w:rsidP="00735BF8">
            <w:pPr>
              <w:pStyle w:val="HL7FieldIndent2"/>
              <w:keepNext/>
              <w:keepLines/>
              <w:ind w:left="0"/>
              <w:rPr>
                <w:noProof w:val="0"/>
                <w:sz w:val="20"/>
              </w:rPr>
            </w:pPr>
            <w:r>
              <w:rPr>
                <w:noProof w:val="0"/>
                <w:sz w:val="20"/>
              </w:rPr>
              <w:t xml:space="preserve">An </w:t>
            </w:r>
            <w:proofErr w:type="spellStart"/>
            <w:r>
              <w:rPr>
                <w:noProof w:val="0"/>
                <w:sz w:val="20"/>
              </w:rPr>
              <w:t>actionURI</w:t>
            </w:r>
            <w:proofErr w:type="spellEnd"/>
            <w:r>
              <w:rPr>
                <w:noProof w:val="0"/>
                <w:sz w:val="20"/>
              </w:rPr>
              <w:t xml:space="preserve"> </w:t>
            </w:r>
            <w:r w:rsidR="005D6B46">
              <w:rPr>
                <w:noProof w:val="0"/>
                <w:sz w:val="20"/>
              </w:rPr>
              <w:t>provided in</w:t>
            </w:r>
            <w:r>
              <w:rPr>
                <w:noProof w:val="0"/>
                <w:sz w:val="20"/>
              </w:rPr>
              <w:t xml:space="preserve"> </w:t>
            </w:r>
            <w:r w:rsidR="005D6B46">
              <w:rPr>
                <w:noProof w:val="0"/>
                <w:sz w:val="20"/>
              </w:rPr>
              <w:t>the</w:t>
            </w:r>
            <w:r>
              <w:rPr>
                <w:noProof w:val="0"/>
                <w:sz w:val="20"/>
              </w:rPr>
              <w:t xml:space="preserve"> PCD-06 associated with the PCD-07 has been activated</w:t>
            </w:r>
            <w:r w:rsidR="00353825">
              <w:rPr>
                <w:noProof w:val="0"/>
                <w:sz w:val="20"/>
              </w:rPr>
              <w:t xml:space="preserve"> </w:t>
            </w:r>
            <w:r w:rsidR="00735BF8">
              <w:rPr>
                <w:noProof w:val="0"/>
                <w:sz w:val="20"/>
              </w:rPr>
              <w:t xml:space="preserve">(the endpoint device operator clicked on the provided link and therefore activated it) </w:t>
            </w:r>
            <w:r w:rsidR="00353825">
              <w:rPr>
                <w:noProof w:val="0"/>
                <w:sz w:val="20"/>
              </w:rPr>
              <w:t xml:space="preserve">in which case PRT-3.2 </w:t>
            </w:r>
            <w:r w:rsidR="00735BF8" w:rsidRPr="006722AC">
              <w:rPr>
                <w:i/>
                <w:noProof w:val="0"/>
                <w:sz w:val="20"/>
              </w:rPr>
              <w:t>shall</w:t>
            </w:r>
            <w:r w:rsidR="00735BF8">
              <w:rPr>
                <w:noProof w:val="0"/>
                <w:sz w:val="20"/>
              </w:rPr>
              <w:t xml:space="preserve"> have </w:t>
            </w:r>
            <w:r w:rsidR="00BA2D58">
              <w:rPr>
                <w:noProof w:val="0"/>
                <w:sz w:val="20"/>
              </w:rPr>
              <w:t xml:space="preserve">three </w:t>
            </w:r>
            <w:r w:rsidR="00353825">
              <w:rPr>
                <w:noProof w:val="0"/>
                <w:sz w:val="20"/>
              </w:rPr>
              <w:t>repeat</w:t>
            </w:r>
            <w:r w:rsidR="00735BF8">
              <w:rPr>
                <w:noProof w:val="0"/>
                <w:sz w:val="20"/>
              </w:rPr>
              <w:t>ed occurrences.</w:t>
            </w:r>
          </w:p>
          <w:p w14:paraId="74304971" w14:textId="77777777" w:rsidR="00735BF8" w:rsidRDefault="00735BF8" w:rsidP="00735BF8">
            <w:pPr>
              <w:pStyle w:val="HL7FieldIndent2"/>
              <w:keepNext/>
              <w:keepLines/>
              <w:ind w:left="0"/>
              <w:rPr>
                <w:noProof w:val="0"/>
                <w:sz w:val="20"/>
              </w:rPr>
            </w:pPr>
            <w:r>
              <w:rPr>
                <w:noProof w:val="0"/>
                <w:sz w:val="20"/>
              </w:rPr>
              <w:t>T</w:t>
            </w:r>
            <w:r w:rsidR="00353825">
              <w:rPr>
                <w:noProof w:val="0"/>
                <w:sz w:val="20"/>
              </w:rPr>
              <w:t xml:space="preserve">he </w:t>
            </w:r>
            <w:r>
              <w:rPr>
                <w:noProof w:val="0"/>
                <w:sz w:val="20"/>
              </w:rPr>
              <w:t>second</w:t>
            </w:r>
            <w:r w:rsidR="00353825">
              <w:rPr>
                <w:noProof w:val="0"/>
                <w:sz w:val="20"/>
              </w:rPr>
              <w:t xml:space="preserve"> occurrence </w:t>
            </w:r>
            <w:r w:rsidR="00BA2D58">
              <w:rPr>
                <w:noProof w:val="0"/>
                <w:sz w:val="20"/>
              </w:rPr>
              <w:t>–</w:t>
            </w:r>
            <w:r>
              <w:rPr>
                <w:noProof w:val="0"/>
                <w:sz w:val="20"/>
              </w:rPr>
              <w:t xml:space="preserve"> Identifier shall contain the string </w:t>
            </w:r>
            <w:r w:rsidR="00353825">
              <w:rPr>
                <w:noProof w:val="0"/>
                <w:sz w:val="20"/>
              </w:rPr>
              <w:t>ACTIONURI</w:t>
            </w:r>
            <w:r>
              <w:rPr>
                <w:noProof w:val="0"/>
                <w:sz w:val="20"/>
              </w:rPr>
              <w:t>.  The</w:t>
            </w:r>
            <w:r w:rsidR="00BA2D58">
              <w:rPr>
                <w:noProof w:val="0"/>
                <w:sz w:val="20"/>
              </w:rPr>
              <w:t xml:space="preserve"> </w:t>
            </w:r>
            <w:r>
              <w:rPr>
                <w:noProof w:val="0"/>
                <w:sz w:val="20"/>
              </w:rPr>
              <w:t xml:space="preserve">– Text </w:t>
            </w:r>
            <w:r w:rsidRPr="006722AC">
              <w:rPr>
                <w:i/>
                <w:noProof w:val="0"/>
                <w:sz w:val="20"/>
              </w:rPr>
              <w:t>shall</w:t>
            </w:r>
            <w:r>
              <w:rPr>
                <w:noProof w:val="0"/>
                <w:sz w:val="20"/>
              </w:rPr>
              <w:t xml:space="preserve"> contain the </w:t>
            </w:r>
            <w:proofErr w:type="spellStart"/>
            <w:r>
              <w:rPr>
                <w:noProof w:val="0"/>
                <w:sz w:val="20"/>
              </w:rPr>
              <w:t>actionURL</w:t>
            </w:r>
            <w:proofErr w:type="spellEnd"/>
            <w:r>
              <w:rPr>
                <w:noProof w:val="0"/>
                <w:sz w:val="20"/>
              </w:rPr>
              <w:t xml:space="preserve"> from the PCD-06.</w:t>
            </w:r>
          </w:p>
          <w:p w14:paraId="7B7E753A" w14:textId="77777777" w:rsidR="005D6B46" w:rsidRPr="00843635" w:rsidRDefault="00735BF8" w:rsidP="00BA2D58">
            <w:pPr>
              <w:pStyle w:val="HL7FieldIndent2"/>
              <w:keepNext/>
              <w:keepLines/>
              <w:ind w:left="0"/>
              <w:rPr>
                <w:noProof w:val="0"/>
                <w:sz w:val="20"/>
              </w:rPr>
            </w:pPr>
            <w:r>
              <w:rPr>
                <w:noProof w:val="0"/>
                <w:sz w:val="20"/>
              </w:rPr>
              <w:t>The third occurrence – Identifier shall contain the string ACTIONURIPURPOSE.  The</w:t>
            </w:r>
            <w:r w:rsidR="00BA2D58">
              <w:rPr>
                <w:noProof w:val="0"/>
                <w:sz w:val="20"/>
              </w:rPr>
              <w:t xml:space="preserve"> </w:t>
            </w:r>
            <w:r>
              <w:rPr>
                <w:noProof w:val="0"/>
                <w:sz w:val="20"/>
              </w:rPr>
              <w:t xml:space="preserve">– Text </w:t>
            </w:r>
            <w:r w:rsidRPr="00F5766C">
              <w:rPr>
                <w:i/>
                <w:noProof w:val="0"/>
                <w:sz w:val="20"/>
              </w:rPr>
              <w:t>shall</w:t>
            </w:r>
            <w:r>
              <w:rPr>
                <w:noProof w:val="0"/>
                <w:sz w:val="20"/>
              </w:rPr>
              <w:t xml:space="preserve"> contain the </w:t>
            </w:r>
            <w:proofErr w:type="spellStart"/>
            <w:r>
              <w:rPr>
                <w:noProof w:val="0"/>
                <w:sz w:val="20"/>
              </w:rPr>
              <w:t>actionURIPurpose</w:t>
            </w:r>
            <w:proofErr w:type="spellEnd"/>
            <w:r>
              <w:rPr>
                <w:noProof w:val="0"/>
                <w:sz w:val="20"/>
              </w:rPr>
              <w:t xml:space="preserve"> from the PCD-07</w:t>
            </w:r>
          </w:p>
        </w:tc>
      </w:tr>
    </w:tbl>
    <w:p w14:paraId="44BEDDA5" w14:textId="77777777" w:rsidR="006A6960" w:rsidRPr="00621E63" w:rsidRDefault="006A6960" w:rsidP="006A6960">
      <w:pPr>
        <w:pStyle w:val="HL7FieldIndent2"/>
        <w:rPr>
          <w:noProof w:val="0"/>
        </w:rPr>
      </w:pPr>
      <w:r>
        <w:rPr>
          <w:noProof w:val="0"/>
        </w:rPr>
        <w:t>PRT-3.3 Name of Coding System is IHE_PCD_ACM.</w:t>
      </w:r>
    </w:p>
    <w:p w14:paraId="6949EE89" w14:textId="77777777" w:rsidR="00BA7654" w:rsidRPr="00621E63" w:rsidRDefault="00BA7654" w:rsidP="00BA7654">
      <w:pPr>
        <w:pStyle w:val="HL7Field"/>
      </w:pPr>
      <w:r w:rsidRPr="00621E63">
        <w:lastRenderedPageBreak/>
        <w:t>PRT-4 Participation (CWE) 02381</w:t>
      </w:r>
    </w:p>
    <w:p w14:paraId="5450F7AD" w14:textId="77777777" w:rsidR="00BA7654" w:rsidRDefault="006A6960" w:rsidP="00BA7654">
      <w:pPr>
        <w:pStyle w:val="HL7FieldIndent2"/>
        <w:rPr>
          <w:noProof w:val="0"/>
        </w:rPr>
      </w:pPr>
      <w:r>
        <w:rPr>
          <w:noProof w:val="0"/>
        </w:rPr>
        <w:t>Identifier = ‘AAP” Alert Acknowledging Provider</w:t>
      </w:r>
    </w:p>
    <w:p w14:paraId="413A95FE" w14:textId="77777777" w:rsidR="006A6960" w:rsidRPr="00621E63" w:rsidRDefault="006A6960" w:rsidP="00BA7654">
      <w:pPr>
        <w:pStyle w:val="HL7FieldIndent2"/>
        <w:rPr>
          <w:noProof w:val="0"/>
        </w:rPr>
      </w:pPr>
      <w:r>
        <w:rPr>
          <w:noProof w:val="0"/>
        </w:rPr>
        <w:t>Text = “Alert Acknowledging Provider”</w:t>
      </w:r>
    </w:p>
    <w:p w14:paraId="7F990B8F" w14:textId="77777777" w:rsidR="00BA7654" w:rsidRPr="00621E63" w:rsidRDefault="00BA7654" w:rsidP="00BA7654">
      <w:pPr>
        <w:pStyle w:val="HL7Field"/>
        <w:keepNext w:val="0"/>
      </w:pPr>
      <w:r w:rsidRPr="00621E63">
        <w:t>PRT-5 Participation Person (XCN) 02382</w:t>
      </w:r>
    </w:p>
    <w:p w14:paraId="2D5D686F" w14:textId="77777777" w:rsidR="00BA7654" w:rsidRPr="00621E63" w:rsidRDefault="00BA7654" w:rsidP="00BA7654">
      <w:pPr>
        <w:pStyle w:val="HL7FieldIndent2"/>
        <w:rPr>
          <w:noProof w:val="0"/>
        </w:rPr>
      </w:pPr>
      <w:r w:rsidRPr="00621E63">
        <w:rPr>
          <w:noProof w:val="0"/>
        </w:rPr>
        <w:t>This is the ide</w:t>
      </w:r>
      <w:r w:rsidR="006A6960">
        <w:rPr>
          <w:noProof w:val="0"/>
        </w:rPr>
        <w:t>ntification of the person that wa</w:t>
      </w:r>
      <w:r w:rsidRPr="00621E63">
        <w:rPr>
          <w:noProof w:val="0"/>
        </w:rPr>
        <w:t xml:space="preserve">s the </w:t>
      </w:r>
      <w:r w:rsidR="006A6960">
        <w:rPr>
          <w:noProof w:val="0"/>
        </w:rPr>
        <w:t xml:space="preserve">intended </w:t>
      </w:r>
      <w:r w:rsidRPr="00621E63">
        <w:rPr>
          <w:noProof w:val="0"/>
        </w:rPr>
        <w:t>recipient of the alert notification</w:t>
      </w:r>
      <w:r w:rsidR="006A6960">
        <w:rPr>
          <w:noProof w:val="0"/>
        </w:rPr>
        <w:t xml:space="preserve"> as communicated by the values </w:t>
      </w:r>
      <w:proofErr w:type="spellStart"/>
      <w:r w:rsidR="006A6960">
        <w:rPr>
          <w:noProof w:val="0"/>
        </w:rPr>
        <w:t>ParticipantName</w:t>
      </w:r>
      <w:proofErr w:type="spellEnd"/>
      <w:r w:rsidR="006A6960">
        <w:rPr>
          <w:noProof w:val="0"/>
        </w:rPr>
        <w:t xml:space="preserve"> and </w:t>
      </w:r>
      <w:proofErr w:type="spellStart"/>
      <w:r w:rsidR="006A6960">
        <w:rPr>
          <w:noProof w:val="0"/>
        </w:rPr>
        <w:t>ParticipantID</w:t>
      </w:r>
      <w:proofErr w:type="spellEnd"/>
      <w:r w:rsidRPr="00621E63">
        <w:rPr>
          <w:noProof w:val="0"/>
        </w:rPr>
        <w:t xml:space="preserve">. </w:t>
      </w:r>
      <w:r w:rsidR="00D57CA2">
        <w:rPr>
          <w:noProof w:val="0"/>
        </w:rPr>
        <w:t xml:space="preserve">This may refer to a specific person or it may refer to a shift changed shared device or a display device or it may refer to a person or device known only to the AC actor.  </w:t>
      </w:r>
      <w:r w:rsidRPr="00621E63">
        <w:rPr>
          <w:noProof w:val="0"/>
        </w:rPr>
        <w:t xml:space="preserve">If this field is populated it shall unambiguously resolve to one person. </w:t>
      </w:r>
      <w:r w:rsidR="00BC3540">
        <w:rPr>
          <w:noProof w:val="0"/>
        </w:rPr>
        <w:t>When</w:t>
      </w:r>
      <w:r w:rsidRPr="00621E63">
        <w:rPr>
          <w:noProof w:val="0"/>
        </w:rPr>
        <w:t xml:space="preserve"> this field is populated and PRT-15 is not populated it presumes the Alert Manager </w:t>
      </w:r>
      <w:r w:rsidR="00576C3C">
        <w:rPr>
          <w:noProof w:val="0"/>
        </w:rPr>
        <w:t>has</w:t>
      </w:r>
      <w:r w:rsidRPr="00621E63">
        <w:rPr>
          <w:noProof w:val="0"/>
        </w:rPr>
        <w:t xml:space="preserve"> internally resolve</w:t>
      </w:r>
      <w:r w:rsidR="00576C3C">
        <w:rPr>
          <w:noProof w:val="0"/>
        </w:rPr>
        <w:t>d</w:t>
      </w:r>
      <w:r w:rsidRPr="00621E63">
        <w:rPr>
          <w:noProof w:val="0"/>
        </w:rPr>
        <w:t xml:space="preserve"> the person to their currently assigned endpoint communication device or devices.</w:t>
      </w:r>
    </w:p>
    <w:p w14:paraId="737C2AFC" w14:textId="77777777" w:rsidR="00BA7654" w:rsidRPr="00621E63" w:rsidRDefault="00BA7654" w:rsidP="00BA7654">
      <w:pPr>
        <w:pStyle w:val="HL7Field"/>
      </w:pPr>
      <w:r w:rsidRPr="00621E63">
        <w:t>PRT-6 Participation Person Provider Type (CWE) 02383</w:t>
      </w:r>
    </w:p>
    <w:p w14:paraId="7D89FC61" w14:textId="77777777" w:rsidR="00BA7654" w:rsidRDefault="00BA7654" w:rsidP="00BA7654">
      <w:pPr>
        <w:pStyle w:val="HL7FieldIndent2"/>
        <w:rPr>
          <w:noProof w:val="0"/>
        </w:rPr>
      </w:pPr>
      <w:r w:rsidRPr="00621E63">
        <w:rPr>
          <w:noProof w:val="0"/>
        </w:rPr>
        <w:t xml:space="preserve">For the </w:t>
      </w:r>
      <w:r>
        <w:rPr>
          <w:noProof w:val="0"/>
        </w:rPr>
        <w:t>PCD-05</w:t>
      </w:r>
      <w:r w:rsidRPr="00621E63">
        <w:rPr>
          <w:noProof w:val="0"/>
        </w:rPr>
        <w:t xml:space="preserve"> message this </w:t>
      </w:r>
      <w:r w:rsidR="00D57CA2">
        <w:rPr>
          <w:noProof w:val="0"/>
        </w:rPr>
        <w:t xml:space="preserve">is STF-4 </w:t>
      </w:r>
      <w:proofErr w:type="spellStart"/>
      <w:r w:rsidR="00D57CA2">
        <w:rPr>
          <w:noProof w:val="0"/>
        </w:rPr>
        <w:t>StaffType</w:t>
      </w:r>
      <w:proofErr w:type="spellEnd"/>
      <w:r w:rsidR="00D57CA2">
        <w:rPr>
          <w:noProof w:val="0"/>
        </w:rPr>
        <w:t>.  For example, to encode a nurse as the type of provider person consider using</w:t>
      </w:r>
    </w:p>
    <w:p w14:paraId="31A418BD" w14:textId="77777777" w:rsidR="00D57CA2" w:rsidRDefault="00D57CA2" w:rsidP="00BA7654">
      <w:pPr>
        <w:pStyle w:val="HL7FieldIndent2"/>
        <w:rPr>
          <w:noProof w:val="0"/>
        </w:rPr>
      </w:pPr>
      <w:r>
        <w:rPr>
          <w:noProof w:val="0"/>
        </w:rPr>
        <w:tab/>
        <w:t>NURSE^Nurse^HL70182</w:t>
      </w:r>
    </w:p>
    <w:p w14:paraId="7F55DC1B" w14:textId="77777777" w:rsidR="00D57CA2" w:rsidRPr="00621E63" w:rsidRDefault="00D57CA2" w:rsidP="00BA7654">
      <w:pPr>
        <w:pStyle w:val="HL7FieldIndent2"/>
        <w:rPr>
          <w:noProof w:val="0"/>
        </w:rPr>
      </w:pPr>
      <w:r>
        <w:rPr>
          <w:noProof w:val="0"/>
        </w:rPr>
        <w:t>If table HL70182 has not been loaded in the verification tool use “HL7nnnn”.</w:t>
      </w:r>
    </w:p>
    <w:p w14:paraId="1BE9E2A9" w14:textId="77777777" w:rsidR="00BA7654" w:rsidRPr="00621E63" w:rsidRDefault="00BA7654" w:rsidP="00BA7654">
      <w:pPr>
        <w:pStyle w:val="HL7Field"/>
      </w:pPr>
      <w:r w:rsidRPr="00621E63">
        <w:t>PRT-7 Participation Organization Unit Type (CWE) 02384</w:t>
      </w:r>
    </w:p>
    <w:p w14:paraId="76A921C4" w14:textId="77777777" w:rsidR="00BA7654" w:rsidRPr="00621E63" w:rsidRDefault="00BA7654" w:rsidP="00BA7654">
      <w:pPr>
        <w:pStyle w:val="HL7FieldIndent2"/>
        <w:rPr>
          <w:noProof w:val="0"/>
        </w:rPr>
      </w:pPr>
      <w:r w:rsidRPr="00621E63">
        <w:rPr>
          <w:noProof w:val="0"/>
        </w:rPr>
        <w:t xml:space="preserve">For the </w:t>
      </w:r>
      <w:r>
        <w:rPr>
          <w:noProof w:val="0"/>
        </w:rPr>
        <w:t>PCD-05</w:t>
      </w:r>
      <w:r w:rsidRPr="00621E63">
        <w:rPr>
          <w:noProof w:val="0"/>
        </w:rPr>
        <w:t xml:space="preserve"> message this field is optional.</w:t>
      </w:r>
    </w:p>
    <w:p w14:paraId="51815B22" w14:textId="77777777" w:rsidR="00BA7654" w:rsidRPr="00621E63" w:rsidRDefault="00BA7654" w:rsidP="00BA7654">
      <w:pPr>
        <w:pStyle w:val="HL7Field"/>
      </w:pPr>
      <w:r w:rsidRPr="00621E63">
        <w:t>PRT-8 Participation Organization (XON) 02385</w:t>
      </w:r>
    </w:p>
    <w:p w14:paraId="6A91F5CD" w14:textId="77777777" w:rsidR="00BA7654" w:rsidRPr="00621E63" w:rsidRDefault="00BA7654" w:rsidP="00BA7654">
      <w:pPr>
        <w:pStyle w:val="HL7FieldIndent2"/>
        <w:rPr>
          <w:noProof w:val="0"/>
        </w:rPr>
      </w:pPr>
      <w:r w:rsidRPr="00621E63">
        <w:rPr>
          <w:noProof w:val="0"/>
        </w:rPr>
        <w:t xml:space="preserve">For the </w:t>
      </w:r>
      <w:r>
        <w:rPr>
          <w:noProof w:val="0"/>
        </w:rPr>
        <w:t>PCD-05</w:t>
      </w:r>
      <w:r w:rsidRPr="00621E63">
        <w:rPr>
          <w:noProof w:val="0"/>
        </w:rPr>
        <w:t xml:space="preserve"> message this field is optional.</w:t>
      </w:r>
    </w:p>
    <w:p w14:paraId="7C8F9A20" w14:textId="77777777" w:rsidR="00BA7654" w:rsidRPr="00621E63" w:rsidRDefault="00BA7654" w:rsidP="00BA7654">
      <w:pPr>
        <w:pStyle w:val="HL7Field"/>
        <w:keepNext w:val="0"/>
      </w:pPr>
      <w:r w:rsidRPr="00621E63">
        <w:t>PRT-9 Participation Location (PL) 02386</w:t>
      </w:r>
    </w:p>
    <w:p w14:paraId="2C18C9F8" w14:textId="77777777" w:rsidR="00BA7654" w:rsidRPr="00621E63" w:rsidRDefault="00BA7654" w:rsidP="00BA7654">
      <w:pPr>
        <w:pStyle w:val="HL7FieldIndent2"/>
        <w:rPr>
          <w:noProof w:val="0"/>
        </w:rPr>
      </w:pPr>
      <w:r w:rsidRPr="00621E63">
        <w:rPr>
          <w:noProof w:val="0"/>
        </w:rPr>
        <w:t xml:space="preserve">For the </w:t>
      </w:r>
      <w:r>
        <w:rPr>
          <w:noProof w:val="0"/>
        </w:rPr>
        <w:t>PCD-05</w:t>
      </w:r>
      <w:r w:rsidRPr="00621E63">
        <w:rPr>
          <w:noProof w:val="0"/>
        </w:rPr>
        <w:t xml:space="preserve"> message this field </w:t>
      </w:r>
      <w:r>
        <w:rPr>
          <w:noProof w:val="0"/>
        </w:rPr>
        <w:t>contains the location associated with the alert notification dissemination status update, where the alert dissemination status update took place, for example delivered or read, or where the endpoint communication device operator response took place, for example accept or reject</w:t>
      </w:r>
      <w:r w:rsidRPr="00621E63">
        <w:rPr>
          <w:noProof w:val="0"/>
        </w:rPr>
        <w:t>.</w:t>
      </w:r>
    </w:p>
    <w:p w14:paraId="4E08EAD0" w14:textId="77777777" w:rsidR="00BA7654" w:rsidRPr="00621E63" w:rsidRDefault="00BA7654" w:rsidP="00BA7654">
      <w:pPr>
        <w:pStyle w:val="HL7Field"/>
      </w:pPr>
      <w:r w:rsidRPr="00621E63">
        <w:t>PRT-10 Participation Device (EI) 02348</w:t>
      </w:r>
    </w:p>
    <w:p w14:paraId="4724FE7C" w14:textId="77777777" w:rsidR="00BA7654" w:rsidRPr="00621E63" w:rsidRDefault="00BA7654" w:rsidP="00BA7654">
      <w:pPr>
        <w:pStyle w:val="HL7FieldIndent2"/>
        <w:rPr>
          <w:noProof w:val="0"/>
        </w:rPr>
      </w:pPr>
      <w:r w:rsidRPr="00621E63">
        <w:rPr>
          <w:noProof w:val="0"/>
        </w:rPr>
        <w:t xml:space="preserve">For the </w:t>
      </w:r>
      <w:r>
        <w:rPr>
          <w:noProof w:val="0"/>
        </w:rPr>
        <w:t>PCD-05</w:t>
      </w:r>
      <w:r w:rsidRPr="00621E63">
        <w:rPr>
          <w:noProof w:val="0"/>
        </w:rPr>
        <w:t xml:space="preserve"> </w:t>
      </w:r>
      <w:r w:rsidR="00D57CA2">
        <w:rPr>
          <w:noProof w:val="0"/>
        </w:rPr>
        <w:t xml:space="preserve">this is </w:t>
      </w:r>
      <w:r w:rsidR="00D57CA2" w:rsidRPr="00D57CA2">
        <w:rPr>
          <w:noProof w:val="0"/>
        </w:rPr>
        <w:t xml:space="preserve">the </w:t>
      </w:r>
      <w:r w:rsidR="00BC3540">
        <w:rPr>
          <w:noProof w:val="0"/>
        </w:rPr>
        <w:t xml:space="preserve">world unique </w:t>
      </w:r>
      <w:r w:rsidR="00D57CA2" w:rsidRPr="00D57CA2">
        <w:rPr>
          <w:noProof w:val="0"/>
        </w:rPr>
        <w:t>identification of the endpoint communication device and not of the alerting medical device</w:t>
      </w:r>
      <w:r w:rsidRPr="00621E63">
        <w:rPr>
          <w:noProof w:val="0"/>
        </w:rPr>
        <w:t>.</w:t>
      </w:r>
    </w:p>
    <w:p w14:paraId="7143BB7A" w14:textId="77777777" w:rsidR="00BA7654" w:rsidRPr="00621E63" w:rsidRDefault="00BA7654" w:rsidP="00BA7654">
      <w:pPr>
        <w:pStyle w:val="HL7Field"/>
        <w:keepNext w:val="0"/>
      </w:pPr>
      <w:r w:rsidRPr="00621E63">
        <w:t>PRT-11 Participation Begin Date/Time (DTM) 02387</w:t>
      </w:r>
    </w:p>
    <w:p w14:paraId="4E7C2EC1" w14:textId="77777777" w:rsidR="00BA7654" w:rsidRDefault="00BA7654" w:rsidP="00BA7654">
      <w:pPr>
        <w:pStyle w:val="HL7FieldIndent2"/>
        <w:rPr>
          <w:noProof w:val="0"/>
        </w:rPr>
      </w:pPr>
      <w:r w:rsidRPr="00621E63">
        <w:rPr>
          <w:noProof w:val="0"/>
        </w:rPr>
        <w:t xml:space="preserve">For the </w:t>
      </w:r>
      <w:r>
        <w:rPr>
          <w:noProof w:val="0"/>
        </w:rPr>
        <w:t>PCD-05</w:t>
      </w:r>
      <w:r w:rsidRPr="00621E63">
        <w:rPr>
          <w:noProof w:val="0"/>
        </w:rPr>
        <w:t xml:space="preserve"> </w:t>
      </w:r>
      <w:r w:rsidR="00D57CA2">
        <w:rPr>
          <w:noProof w:val="0"/>
        </w:rPr>
        <w:t>this contains the reformatted for conformance timestamp from the underlying WCTP status update message of the PCD-07 transaction</w:t>
      </w:r>
      <w:r w:rsidRPr="00621E63">
        <w:rPr>
          <w:noProof w:val="0"/>
        </w:rPr>
        <w:t>.</w:t>
      </w:r>
    </w:p>
    <w:p w14:paraId="0D1A90A3" w14:textId="77777777" w:rsidR="00BA2D58" w:rsidRPr="00621E63" w:rsidRDefault="00BA2D58" w:rsidP="00BA7654">
      <w:pPr>
        <w:pStyle w:val="HL7FieldIndent2"/>
        <w:rPr>
          <w:noProof w:val="0"/>
        </w:rPr>
      </w:pPr>
      <w:r>
        <w:rPr>
          <w:noProof w:val="0"/>
        </w:rPr>
        <w:t>The syntax of WCTP timestamps and PCD (HL7) timestamps is not identical.  Some reformatting is required to map the WCTP timestamp to a PCD timestamp.</w:t>
      </w:r>
    </w:p>
    <w:p w14:paraId="4F2B6D9E" w14:textId="77777777" w:rsidR="00BA7654" w:rsidRPr="00621E63" w:rsidRDefault="00BA7654" w:rsidP="00BA7654">
      <w:pPr>
        <w:pStyle w:val="HL7Field"/>
      </w:pPr>
      <w:r w:rsidRPr="00621E63">
        <w:t>PRT-12 Participation End Date/Time (DTM) 02388</w:t>
      </w:r>
    </w:p>
    <w:p w14:paraId="50192D46" w14:textId="77777777" w:rsidR="00BA7654" w:rsidRPr="00621E63" w:rsidRDefault="00BA7654" w:rsidP="00BA7654">
      <w:pPr>
        <w:pStyle w:val="HL7FieldIndent2"/>
        <w:rPr>
          <w:noProof w:val="0"/>
        </w:rPr>
      </w:pPr>
      <w:r w:rsidRPr="00621E63">
        <w:rPr>
          <w:noProof w:val="0"/>
        </w:rPr>
        <w:t xml:space="preserve">For the </w:t>
      </w:r>
      <w:r>
        <w:rPr>
          <w:noProof w:val="0"/>
        </w:rPr>
        <w:t>PCD-05</w:t>
      </w:r>
      <w:r w:rsidRPr="00621E63">
        <w:rPr>
          <w:noProof w:val="0"/>
        </w:rPr>
        <w:t xml:space="preserve"> message this field is not used.</w:t>
      </w:r>
    </w:p>
    <w:p w14:paraId="70EABF54" w14:textId="77777777" w:rsidR="00BA7654" w:rsidRPr="00B34AEB" w:rsidRDefault="00BA7654" w:rsidP="00BA7654">
      <w:pPr>
        <w:pStyle w:val="HL7Field"/>
        <w:rPr>
          <w:lang w:val="fr-FR"/>
        </w:rPr>
      </w:pPr>
      <w:r w:rsidRPr="00B34AEB">
        <w:rPr>
          <w:lang w:val="fr-FR"/>
        </w:rPr>
        <w:lastRenderedPageBreak/>
        <w:t>PRT-13 Participation Qualitative Duration (CWE) 02389</w:t>
      </w:r>
    </w:p>
    <w:p w14:paraId="78BADEBE" w14:textId="77777777" w:rsidR="00BA7654" w:rsidRPr="00621E63" w:rsidRDefault="00BA7654" w:rsidP="00BA7654">
      <w:pPr>
        <w:pStyle w:val="HL7FieldIndent2"/>
        <w:rPr>
          <w:noProof w:val="0"/>
        </w:rPr>
      </w:pPr>
      <w:r w:rsidRPr="00621E63">
        <w:rPr>
          <w:noProof w:val="0"/>
        </w:rPr>
        <w:t xml:space="preserve">For the </w:t>
      </w:r>
      <w:r>
        <w:rPr>
          <w:noProof w:val="0"/>
        </w:rPr>
        <w:t>PCD-05</w:t>
      </w:r>
      <w:r w:rsidRPr="00621E63">
        <w:rPr>
          <w:noProof w:val="0"/>
        </w:rPr>
        <w:t xml:space="preserve"> message this field is not used.</w:t>
      </w:r>
    </w:p>
    <w:p w14:paraId="34000826" w14:textId="77777777" w:rsidR="00BA7654" w:rsidRPr="00621E63" w:rsidRDefault="00BA7654" w:rsidP="00BA7654">
      <w:pPr>
        <w:pStyle w:val="HL7Field"/>
      </w:pPr>
      <w:r w:rsidRPr="00621E63">
        <w:t>PRT-14 Participation Address (XAD) 02390</w:t>
      </w:r>
    </w:p>
    <w:p w14:paraId="00456DA7" w14:textId="77777777" w:rsidR="00BA7654" w:rsidRPr="00621E63" w:rsidRDefault="00BA7654" w:rsidP="00BA7654">
      <w:pPr>
        <w:pStyle w:val="HL7FieldIndent2"/>
        <w:rPr>
          <w:noProof w:val="0"/>
        </w:rPr>
      </w:pPr>
      <w:r w:rsidRPr="00621E63">
        <w:rPr>
          <w:noProof w:val="0"/>
        </w:rPr>
        <w:t xml:space="preserve">For the </w:t>
      </w:r>
      <w:r>
        <w:rPr>
          <w:noProof w:val="0"/>
        </w:rPr>
        <w:t>PCD-05</w:t>
      </w:r>
      <w:r w:rsidRPr="00621E63">
        <w:rPr>
          <w:noProof w:val="0"/>
        </w:rPr>
        <w:t xml:space="preserve"> message this field is </w:t>
      </w:r>
      <w:r w:rsidR="00BA2D58">
        <w:rPr>
          <w:noProof w:val="0"/>
        </w:rPr>
        <w:t>optional.  A value in this field may be useful if the endpoint communication device operator is accessing the communication device from outside the healthcare facility in which case the AC actor may be able to optionally provide a value for the field in the form of an XAD data type conformant postal service address</w:t>
      </w:r>
      <w:r w:rsidRPr="00621E63">
        <w:rPr>
          <w:noProof w:val="0"/>
        </w:rPr>
        <w:t>.</w:t>
      </w:r>
    </w:p>
    <w:p w14:paraId="028C5CF7" w14:textId="77777777" w:rsidR="00BA7654" w:rsidRPr="00621E63" w:rsidRDefault="00BA7654" w:rsidP="00BA7654">
      <w:pPr>
        <w:pStyle w:val="HL7Field"/>
      </w:pPr>
      <w:r w:rsidRPr="00621E63">
        <w:t>PRT-15 Participation Telecommunication Address (XTN) 02391</w:t>
      </w:r>
    </w:p>
    <w:p w14:paraId="5DD7132C" w14:textId="77777777" w:rsidR="00576C3C" w:rsidRDefault="00BA7654" w:rsidP="00576C3C">
      <w:pPr>
        <w:pStyle w:val="HL7FieldIndent2"/>
        <w:rPr>
          <w:noProof w:val="0"/>
        </w:rPr>
      </w:pPr>
      <w:r w:rsidRPr="00621E63">
        <w:rPr>
          <w:noProof w:val="0"/>
        </w:rPr>
        <w:t>This field contains the telecommunication identification of the alert notification recipient’s telecommunication device (phone #, carrier and PIN, etc.)</w:t>
      </w:r>
      <w:r w:rsidR="00D57CA2">
        <w:rPr>
          <w:noProof w:val="0"/>
        </w:rPr>
        <w:t xml:space="preserve"> from the WCTP </w:t>
      </w:r>
      <w:proofErr w:type="spellStart"/>
      <w:r w:rsidR="00D57CA2">
        <w:rPr>
          <w:noProof w:val="0"/>
        </w:rPr>
        <w:t>recipientID</w:t>
      </w:r>
      <w:proofErr w:type="spellEnd"/>
      <w:r w:rsidR="00D57CA2">
        <w:rPr>
          <w:noProof w:val="0"/>
        </w:rPr>
        <w:t xml:space="preserve"> from the PCD-07 transaction</w:t>
      </w:r>
      <w:r w:rsidRPr="00621E63">
        <w:rPr>
          <w:noProof w:val="0"/>
        </w:rPr>
        <w:t xml:space="preserve">. If this field is populated it shall unambiguously resolve to one endpoint communication device. If this field is not populated then PRT-5 Participation Person shall be populated and it is presumed </w:t>
      </w:r>
      <w:r w:rsidR="00576C3C">
        <w:rPr>
          <w:noProof w:val="0"/>
        </w:rPr>
        <w:t xml:space="preserve">that </w:t>
      </w:r>
      <w:r w:rsidRPr="00621E63">
        <w:rPr>
          <w:noProof w:val="0"/>
        </w:rPr>
        <w:t xml:space="preserve">the Alert Manager </w:t>
      </w:r>
      <w:r w:rsidR="00576C3C">
        <w:rPr>
          <w:noProof w:val="0"/>
        </w:rPr>
        <w:t>has</w:t>
      </w:r>
      <w:r w:rsidRPr="00621E63">
        <w:rPr>
          <w:noProof w:val="0"/>
        </w:rPr>
        <w:t xml:space="preserve"> internally resolve</w:t>
      </w:r>
      <w:r w:rsidR="00576C3C">
        <w:rPr>
          <w:noProof w:val="0"/>
        </w:rPr>
        <w:t>d</w:t>
      </w:r>
      <w:r w:rsidRPr="00621E63">
        <w:rPr>
          <w:noProof w:val="0"/>
        </w:rPr>
        <w:t xml:space="preserve"> the person to their currently assigned endpoint communication device or devices.</w:t>
      </w:r>
    </w:p>
    <w:p w14:paraId="1F0763FA" w14:textId="77777777" w:rsidR="00BC3540" w:rsidRDefault="00BA7654" w:rsidP="00576C3C">
      <w:pPr>
        <w:pStyle w:val="HL7FieldIndent2"/>
        <w:rPr>
          <w:noProof w:val="0"/>
        </w:rPr>
      </w:pPr>
      <w:r w:rsidRPr="00621E63">
        <w:rPr>
          <w:noProof w:val="0"/>
        </w:rPr>
        <w:t>If the field value represents a telecommunications carrier identification and PIN reference, the carrier identification string goes in the fourth component Communication Address and the PIN string goes in the seventh component Local Number. If the field value represents a telephony dial string it can either be split into its XTN data type components or it can be a dial string in the twelfth component Unformatted Telephone number.</w:t>
      </w:r>
      <w:r w:rsidR="00D57CA2">
        <w:rPr>
          <w:noProof w:val="0"/>
        </w:rPr>
        <w:t xml:space="preserve">  </w:t>
      </w:r>
    </w:p>
    <w:p w14:paraId="79934209" w14:textId="77777777" w:rsidR="00BA7654" w:rsidRPr="008019F2" w:rsidRDefault="00D57CA2" w:rsidP="00576C3C">
      <w:pPr>
        <w:pStyle w:val="HL7FieldIndent2"/>
      </w:pPr>
      <w:r>
        <w:rPr>
          <w:noProof w:val="0"/>
        </w:rPr>
        <w:t xml:space="preserve">Note that XTN.1 was withdrawn as of HL7 v2.6.  The field value should be formatted as per </w:t>
      </w:r>
      <w:r w:rsidR="00BC3540">
        <w:rPr>
          <w:noProof w:val="0"/>
        </w:rPr>
        <w:t xml:space="preserve">the </w:t>
      </w:r>
      <w:r>
        <w:rPr>
          <w:noProof w:val="0"/>
        </w:rPr>
        <w:t xml:space="preserve">HL7 2.6 </w:t>
      </w:r>
      <w:r w:rsidR="00BC3540">
        <w:rPr>
          <w:noProof w:val="0"/>
        </w:rPr>
        <w:t>form of the X</w:t>
      </w:r>
      <w:r>
        <w:rPr>
          <w:noProof w:val="0"/>
        </w:rPr>
        <w:t xml:space="preserve">GN </w:t>
      </w:r>
      <w:r w:rsidR="00BC3540">
        <w:rPr>
          <w:noProof w:val="0"/>
        </w:rPr>
        <w:t>datatype and leave XTN.1 empty.</w:t>
      </w:r>
    </w:p>
    <w:sectPr w:rsidR="00BA7654" w:rsidRPr="008019F2">
      <w:headerReference w:type="default" r:id="rId7"/>
      <w:footerReference w:type="default" r:id="rId8"/>
      <w:pgSz w:w="12240" w:h="15840"/>
      <w:pgMar w:top="1440" w:right="108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F4AAAA" w14:textId="77777777" w:rsidR="00EA1E17" w:rsidRDefault="00EA1E17">
      <w:r>
        <w:separator/>
      </w:r>
    </w:p>
  </w:endnote>
  <w:endnote w:type="continuationSeparator" w:id="0">
    <w:p w14:paraId="0B23411B" w14:textId="77777777" w:rsidR="00EA1E17" w:rsidRDefault="00EA1E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angal">
    <w:panose1 w:val="02040503050203030202"/>
    <w:charset w:val="01"/>
    <w:family w:val="roman"/>
    <w:pitch w:val="variable"/>
    <w:sig w:usb0="0000A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BAF676" w14:textId="77777777" w:rsidR="0006687D" w:rsidRDefault="0006687D" w:rsidP="0006687D">
    <w:pPr>
      <w:pStyle w:val="Footer"/>
      <w:jc w:val="center"/>
    </w:pPr>
    <w:r>
      <w:t xml:space="preserve">Page </w:t>
    </w:r>
    <w:r>
      <w:fldChar w:fldCharType="begin"/>
    </w:r>
    <w:r>
      <w:instrText xml:space="preserve"> PAGE   \* MERGEFORMAT </w:instrText>
    </w:r>
    <w:r>
      <w:fldChar w:fldCharType="separate"/>
    </w:r>
    <w:r w:rsidR="00F5766C">
      <w:rPr>
        <w:noProof/>
      </w:rPr>
      <w:t>1</w:t>
    </w:r>
    <w:r>
      <w:fldChar w:fldCharType="end"/>
    </w:r>
    <w:r>
      <w:t xml:space="preserve"> of </w:t>
    </w:r>
    <w:fldSimple w:instr=" NUMPAGES   \* MERGEFORMAT ">
      <w:r w:rsidR="00F5766C">
        <w:rPr>
          <w:noProof/>
        </w:rPr>
        <w:t>6</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BB2787" w14:textId="77777777" w:rsidR="00EA1E17" w:rsidRDefault="00EA1E17">
      <w:r>
        <w:separator/>
      </w:r>
    </w:p>
  </w:footnote>
  <w:footnote w:type="continuationSeparator" w:id="0">
    <w:p w14:paraId="659798EC" w14:textId="77777777" w:rsidR="00EA1E17" w:rsidRDefault="00EA1E1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583F1D" w14:textId="77777777" w:rsidR="00415035" w:rsidRPr="00B208CF" w:rsidRDefault="00415035">
    <w:pPr>
      <w:pStyle w:val="Header"/>
      <w:rPr>
        <w:rFonts w:ascii="Arial" w:hAnsi="Arial" w:cs="Arial"/>
        <w:i/>
        <w:iCs/>
        <w:sz w:val="18"/>
      </w:rPr>
    </w:pPr>
    <w:r w:rsidRPr="00B208CF">
      <w:rPr>
        <w:rFonts w:ascii="Arial" w:hAnsi="Arial" w:cs="Arial"/>
        <w:i/>
        <w:iCs/>
        <w:sz w:val="18"/>
      </w:rPr>
      <w:fldChar w:fldCharType="begin"/>
    </w:r>
    <w:r w:rsidRPr="00B208CF">
      <w:rPr>
        <w:rFonts w:ascii="Arial" w:hAnsi="Arial" w:cs="Arial"/>
        <w:i/>
        <w:iCs/>
        <w:sz w:val="18"/>
      </w:rPr>
      <w:instrText xml:space="preserve"> FILENAME </w:instrText>
    </w:r>
    <w:r w:rsidRPr="00B208CF">
      <w:rPr>
        <w:rFonts w:ascii="Arial" w:hAnsi="Arial" w:cs="Arial"/>
        <w:i/>
        <w:iCs/>
        <w:sz w:val="18"/>
      </w:rPr>
      <w:fldChar w:fldCharType="separate"/>
    </w:r>
    <w:ins w:id="1" w:author="Michael Kirwan" w:date="2021-05-07T16:32:00Z">
      <w:r w:rsidR="008772EC">
        <w:rPr>
          <w:rFonts w:ascii="Arial" w:hAnsi="Arial" w:cs="Arial"/>
          <w:i/>
          <w:iCs/>
          <w:noProof/>
          <w:sz w:val="18"/>
        </w:rPr>
        <w:t>CP-PCD-153_PCDTF_ACM_Change¬_PCD-05_PRT-9_from_O_or_C_to_CE_and_occurrences_to_0..104_20210507</w:t>
      </w:r>
    </w:ins>
    <w:del w:id="2" w:author="Michael Kirwan" w:date="2021-05-06T23:47:00Z">
      <w:r w:rsidR="00CC00D3" w:rsidDel="00330A2D">
        <w:rPr>
          <w:rFonts w:ascii="Arial" w:hAnsi="Arial" w:cs="Arial"/>
          <w:i/>
          <w:iCs/>
          <w:noProof/>
          <w:sz w:val="18"/>
        </w:rPr>
        <w:delText>CP-PCD-</w:delText>
      </w:r>
      <w:r w:rsidR="00C77E02" w:rsidDel="00330A2D">
        <w:rPr>
          <w:rFonts w:ascii="Arial" w:hAnsi="Arial" w:cs="Arial"/>
          <w:i/>
          <w:iCs/>
          <w:noProof/>
          <w:sz w:val="18"/>
        </w:rPr>
        <w:delText>153-00</w:delText>
      </w:r>
      <w:r w:rsidR="00CC00D3" w:rsidDel="00330A2D">
        <w:rPr>
          <w:rFonts w:ascii="Arial" w:hAnsi="Arial" w:cs="Arial"/>
          <w:i/>
          <w:iCs/>
          <w:noProof/>
          <w:sz w:val="18"/>
        </w:rPr>
        <w:delText>-MWP_PCDTF_ACM_Change PCD-05 PRT-9 from O or C to CE and occurrences to 0..1 02.doc</w:delText>
      </w:r>
    </w:del>
    <w:r w:rsidRPr="00B208CF">
      <w:rPr>
        <w:rFonts w:ascii="Arial" w:hAnsi="Arial" w:cs="Arial"/>
        <w:i/>
        <w:iCs/>
        <w:sz w:val="18"/>
      </w:rPr>
      <w:fldChar w:fldCharType="end"/>
    </w:r>
  </w:p>
  <w:p w14:paraId="667A06D6" w14:textId="77777777" w:rsidR="00415035" w:rsidRDefault="009E74D8" w:rsidP="00703BCC">
    <w:pPr>
      <w:pStyle w:val="Header"/>
      <w:rPr>
        <w:rFonts w:ascii="Arial" w:hAnsi="Arial" w:cs="Arial"/>
        <w:i/>
        <w:iCs/>
        <w:sz w:val="20"/>
      </w:rPr>
    </w:pPr>
    <w:r w:rsidRPr="009E74D8">
      <w:rPr>
        <w:rFonts w:ascii="Arial" w:hAnsi="Arial" w:cs="Arial"/>
        <w:i/>
        <w:iCs/>
        <w:sz w:val="20"/>
      </w:rPr>
      <w:t>Change PCD-05 PRT-9 from O or C to CE and occurrences to 0..1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2"/>
    <w:multiLevelType w:val="singleLevel"/>
    <w:tmpl w:val="3176DBA0"/>
    <w:lvl w:ilvl="0">
      <w:start w:val="1"/>
      <w:numFmt w:val="bullet"/>
      <w:pStyle w:val="ListBullet3"/>
      <w:lvlText w:val=""/>
      <w:lvlJc w:val="left"/>
      <w:pPr>
        <w:tabs>
          <w:tab w:val="num" w:pos="1080"/>
        </w:tabs>
        <w:ind w:left="1080" w:hanging="360"/>
      </w:pPr>
      <w:rPr>
        <w:rFonts w:ascii="Symbol" w:hAnsi="Symbol" w:hint="default"/>
      </w:rPr>
    </w:lvl>
  </w:abstractNum>
  <w:abstractNum w:abstractNumId="1" w15:restartNumberingAfterBreak="0">
    <w:nsid w:val="FFFFFF83"/>
    <w:multiLevelType w:val="singleLevel"/>
    <w:tmpl w:val="CF568E72"/>
    <w:lvl w:ilvl="0">
      <w:start w:val="1"/>
      <w:numFmt w:val="bullet"/>
      <w:pStyle w:val="ListBullet2"/>
      <w:lvlText w:val=""/>
      <w:lvlJc w:val="left"/>
      <w:pPr>
        <w:tabs>
          <w:tab w:val="num" w:pos="720"/>
        </w:tabs>
        <w:ind w:left="720" w:hanging="360"/>
      </w:pPr>
      <w:rPr>
        <w:rFonts w:ascii="Symbol" w:hAnsi="Symbol" w:hint="default"/>
      </w:rPr>
    </w:lvl>
  </w:abstractNum>
  <w:abstractNum w:abstractNumId="2" w15:restartNumberingAfterBreak="0">
    <w:nsid w:val="FFFFFF88"/>
    <w:multiLevelType w:val="singleLevel"/>
    <w:tmpl w:val="6D502382"/>
    <w:lvl w:ilvl="0">
      <w:start w:val="1"/>
      <w:numFmt w:val="decimal"/>
      <w:pStyle w:val="ListNumber"/>
      <w:lvlText w:val="%1."/>
      <w:lvlJc w:val="left"/>
      <w:pPr>
        <w:tabs>
          <w:tab w:val="num" w:pos="900"/>
        </w:tabs>
        <w:ind w:left="900" w:hanging="540"/>
      </w:pPr>
    </w:lvl>
  </w:abstractNum>
  <w:abstractNum w:abstractNumId="3" w15:restartNumberingAfterBreak="0">
    <w:nsid w:val="FFFFFF89"/>
    <w:multiLevelType w:val="singleLevel"/>
    <w:tmpl w:val="49EC6644"/>
    <w:lvl w:ilvl="0">
      <w:start w:val="1"/>
      <w:numFmt w:val="bullet"/>
      <w:pStyle w:val="ListBullet"/>
      <w:lvlText w:val=""/>
      <w:lvlJc w:val="left"/>
      <w:pPr>
        <w:tabs>
          <w:tab w:val="num" w:pos="360"/>
        </w:tabs>
        <w:ind w:left="360" w:hanging="360"/>
      </w:pPr>
      <w:rPr>
        <w:rFonts w:ascii="Symbol" w:hAnsi="Symbol" w:hint="default"/>
      </w:rPr>
    </w:lvl>
  </w:abstractNum>
  <w:abstractNum w:abstractNumId="4" w15:restartNumberingAfterBreak="0">
    <w:nsid w:val="130A1F67"/>
    <w:multiLevelType w:val="multilevel"/>
    <w:tmpl w:val="23DAB5A8"/>
    <w:lvl w:ilvl="0">
      <w:start w:val="1"/>
      <w:numFmt w:val="upperLetter"/>
      <w:lvlText w:val="Appendix %1:"/>
      <w:lvlJc w:val="left"/>
      <w:pPr>
        <w:tabs>
          <w:tab w:val="num" w:pos="1800"/>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5" w15:restartNumberingAfterBreak="0">
    <w:nsid w:val="13821335"/>
    <w:multiLevelType w:val="multilevel"/>
    <w:tmpl w:val="CAC0C834"/>
    <w:lvl w:ilvl="0">
      <w:start w:val="1"/>
      <w:numFmt w:val="upperLetter"/>
      <w:pStyle w:val="AppendixHeading3"/>
      <w:lvlText w:val="Appendix %1:"/>
      <w:lvlJc w:val="left"/>
      <w:pPr>
        <w:tabs>
          <w:tab w:val="num" w:pos="1800"/>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6" w15:restartNumberingAfterBreak="0">
    <w:nsid w:val="2B9D6087"/>
    <w:multiLevelType w:val="multilevel"/>
    <w:tmpl w:val="DC1C9DE2"/>
    <w:lvl w:ilvl="0">
      <w:start w:val="1"/>
      <w:numFmt w:val="upperLetter"/>
      <w:lvlText w:val="Appendix %1:"/>
      <w:lvlJc w:val="left"/>
      <w:pPr>
        <w:tabs>
          <w:tab w:val="num" w:pos="1800"/>
        </w:tabs>
        <w:ind w:left="432" w:hanging="432"/>
      </w:pPr>
    </w:lvl>
    <w:lvl w:ilvl="1">
      <w:start w:val="1"/>
      <w:numFmt w:val="decimal"/>
      <w:lvlText w:val="%1.%2:"/>
      <w:lvlJc w:val="left"/>
      <w:pPr>
        <w:tabs>
          <w:tab w:val="num" w:pos="576"/>
        </w:tabs>
        <w:ind w:left="576" w:hanging="576"/>
      </w:pPr>
    </w:lvl>
    <w:lvl w:ilvl="2">
      <w:start w:val="1"/>
      <w:numFmt w:val="decimal"/>
      <w:suff w:val="nothing"/>
      <w:lvlText w:val="%1.%2.%3:  "/>
      <w:lvlJc w:val="left"/>
      <w:pPr>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7" w15:restartNumberingAfterBreak="0">
    <w:nsid w:val="332665ED"/>
    <w:multiLevelType w:val="multilevel"/>
    <w:tmpl w:val="079C2AD6"/>
    <w:lvl w:ilvl="0">
      <w:start w:val="1"/>
      <w:numFmt w:val="upperLetter"/>
      <w:pStyle w:val="AppendixHeading3"/>
      <w:suff w:val="nothing"/>
      <w:lvlText w:val="Appendix %1:  "/>
      <w:lvlJc w:val="left"/>
      <w:pPr>
        <w:ind w:left="432" w:hanging="432"/>
      </w:pPr>
    </w:lvl>
    <w:lvl w:ilvl="1">
      <w:start w:val="1"/>
      <w:numFmt w:val="decimal"/>
      <w:suff w:val="nothing"/>
      <w:lvlText w:val="%1.%2:  "/>
      <w:lvlJc w:val="left"/>
      <w:pPr>
        <w:ind w:left="576" w:hanging="576"/>
      </w:pPr>
    </w:lvl>
    <w:lvl w:ilvl="2">
      <w:start w:val="1"/>
      <w:numFmt w:val="decimal"/>
      <w:suff w:val="nothing"/>
      <w:lvlText w:val="%1.%2.%3:  "/>
      <w:lvlJc w:val="left"/>
      <w:pPr>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8" w15:restartNumberingAfterBreak="0">
    <w:nsid w:val="39995F40"/>
    <w:multiLevelType w:val="hybridMultilevel"/>
    <w:tmpl w:val="B5F044C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565828D3"/>
    <w:multiLevelType w:val="multilevel"/>
    <w:tmpl w:val="F1446090"/>
    <w:lvl w:ilvl="0">
      <w:start w:val="1"/>
      <w:numFmt w:val="upperLetter"/>
      <w:pStyle w:val="AppendixHeading1"/>
      <w:lvlText w:val="Appendix %1:"/>
      <w:lvlJc w:val="left"/>
      <w:pPr>
        <w:tabs>
          <w:tab w:val="num" w:pos="1980"/>
        </w:tabs>
        <w:ind w:left="1980" w:hanging="1980"/>
      </w:pPr>
    </w:lvl>
    <w:lvl w:ilvl="1">
      <w:start w:val="1"/>
      <w:numFmt w:val="decimal"/>
      <w:pStyle w:val="AppendixHeading2"/>
      <w:lvlText w:val="%1.%2:"/>
      <w:lvlJc w:val="left"/>
      <w:pPr>
        <w:tabs>
          <w:tab w:val="num" w:pos="900"/>
        </w:tabs>
        <w:ind w:left="900" w:hanging="900"/>
      </w:pPr>
    </w:lvl>
    <w:lvl w:ilvl="2">
      <w:start w:val="1"/>
      <w:numFmt w:val="decimal"/>
      <w:pStyle w:val="AppendixHeading3"/>
      <w:lvlText w:val="%1.%2.%3:  "/>
      <w:lvlJc w:val="left"/>
      <w:pPr>
        <w:tabs>
          <w:tab w:val="num" w:pos="1080"/>
        </w:tabs>
        <w:ind w:left="1080" w:hanging="108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0" w15:restartNumberingAfterBreak="0">
    <w:nsid w:val="59E61463"/>
    <w:multiLevelType w:val="multilevel"/>
    <w:tmpl w:val="3FE226EE"/>
    <w:lvl w:ilvl="0">
      <w:start w:val="1"/>
      <w:numFmt w:val="upperLetter"/>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1" w15:restartNumberingAfterBreak="0">
    <w:nsid w:val="606556C3"/>
    <w:multiLevelType w:val="multilevel"/>
    <w:tmpl w:val="CD60718C"/>
    <w:lvl w:ilvl="0">
      <w:start w:val="1"/>
      <w:numFmt w:val="upperLetter"/>
      <w:pStyle w:val="AppendixHeading2"/>
      <w:lvlText w:val="Appendix %1:"/>
      <w:lvlJc w:val="left"/>
      <w:pPr>
        <w:tabs>
          <w:tab w:val="num" w:pos="1980"/>
        </w:tabs>
        <w:ind w:left="1980" w:hanging="1980"/>
      </w:pPr>
    </w:lvl>
    <w:lvl w:ilvl="1">
      <w:start w:val="1"/>
      <w:numFmt w:val="decimal"/>
      <w:lvlText w:val="%1.%2:"/>
      <w:lvlJc w:val="left"/>
      <w:pPr>
        <w:tabs>
          <w:tab w:val="num" w:pos="900"/>
        </w:tabs>
        <w:ind w:left="900" w:hanging="900"/>
      </w:pPr>
    </w:lvl>
    <w:lvl w:ilvl="2">
      <w:start w:val="1"/>
      <w:numFmt w:val="decimal"/>
      <w:lvlText w:val="%1.%2.%3:  "/>
      <w:lvlJc w:val="left"/>
      <w:pPr>
        <w:tabs>
          <w:tab w:val="num" w:pos="1080"/>
        </w:tabs>
        <w:ind w:left="1080" w:hanging="108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2" w15:restartNumberingAfterBreak="0">
    <w:nsid w:val="62150EC1"/>
    <w:multiLevelType w:val="multilevel"/>
    <w:tmpl w:val="BDB68EEE"/>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Appendix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3" w15:restartNumberingAfterBreak="0">
    <w:nsid w:val="75C7297E"/>
    <w:multiLevelType w:val="multilevel"/>
    <w:tmpl w:val="F544E75A"/>
    <w:lvl w:ilvl="0">
      <w:start w:val="1"/>
      <w:numFmt w:val="upperLetter"/>
      <w:pStyle w:val="AppendixHeading2"/>
      <w:lvlText w:val="Appendix %1:"/>
      <w:lvlJc w:val="left"/>
      <w:pPr>
        <w:tabs>
          <w:tab w:val="num" w:pos="1800"/>
        </w:tabs>
        <w:ind w:left="432" w:hanging="432"/>
      </w:pPr>
    </w:lvl>
    <w:lvl w:ilvl="1">
      <w:start w:val="1"/>
      <w:numFmt w:val="decimal"/>
      <w:lvlText w:val="%1.%2:"/>
      <w:lvlJc w:val="left"/>
      <w:pPr>
        <w:tabs>
          <w:tab w:val="num" w:pos="576"/>
        </w:tabs>
        <w:ind w:left="576" w:hanging="576"/>
      </w:pPr>
    </w:lvl>
    <w:lvl w:ilvl="2">
      <w:start w:val="1"/>
      <w:numFmt w:val="decimal"/>
      <w:suff w:val="nothing"/>
      <w:lvlText w:val="%1.%2.%3:  "/>
      <w:lvlJc w:val="left"/>
      <w:pPr>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4" w15:restartNumberingAfterBreak="0">
    <w:nsid w:val="79CB397A"/>
    <w:multiLevelType w:val="multilevel"/>
    <w:tmpl w:val="9C54C07A"/>
    <w:lvl w:ilvl="0">
      <w:start w:val="1"/>
      <w:numFmt w:val="upperLetter"/>
      <w:pStyle w:val="AppendixHeading2"/>
      <w:lvlText w:val="Appendix %1:"/>
      <w:lvlJc w:val="left"/>
      <w:pPr>
        <w:tabs>
          <w:tab w:val="num" w:pos="1800"/>
        </w:tabs>
        <w:ind w:left="432" w:hanging="432"/>
      </w:pPr>
    </w:lvl>
    <w:lvl w:ilvl="1">
      <w:start w:val="1"/>
      <w:numFmt w:val="decimal"/>
      <w:lvlText w:val="%1.%2:"/>
      <w:lvlJc w:val="left"/>
      <w:pPr>
        <w:tabs>
          <w:tab w:val="num" w:pos="576"/>
        </w:tabs>
        <w:ind w:left="576" w:hanging="576"/>
      </w:pPr>
    </w:lvl>
    <w:lvl w:ilvl="2">
      <w:start w:val="1"/>
      <w:numFmt w:val="decimal"/>
      <w:suff w:val="nothing"/>
      <w:lvlText w:val="%1.%2.%3:  "/>
      <w:lvlJc w:val="left"/>
      <w:pPr>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num w:numId="1" w16cid:durableId="142083080">
    <w:abstractNumId w:val="2"/>
  </w:num>
  <w:num w:numId="2" w16cid:durableId="1395274088">
    <w:abstractNumId w:val="12"/>
  </w:num>
  <w:num w:numId="3" w16cid:durableId="513426337">
    <w:abstractNumId w:val="3"/>
  </w:num>
  <w:num w:numId="4" w16cid:durableId="803354303">
    <w:abstractNumId w:val="1"/>
  </w:num>
  <w:num w:numId="5" w16cid:durableId="233780801">
    <w:abstractNumId w:val="0"/>
  </w:num>
  <w:num w:numId="6" w16cid:durableId="133059995">
    <w:abstractNumId w:val="5"/>
  </w:num>
  <w:num w:numId="7" w16cid:durableId="1786732896">
    <w:abstractNumId w:val="10"/>
  </w:num>
  <w:num w:numId="8" w16cid:durableId="2063554369">
    <w:abstractNumId w:val="4"/>
  </w:num>
  <w:num w:numId="9" w16cid:durableId="367490341">
    <w:abstractNumId w:val="7"/>
  </w:num>
  <w:num w:numId="10" w16cid:durableId="1332634761">
    <w:abstractNumId w:val="14"/>
  </w:num>
  <w:num w:numId="11" w16cid:durableId="871572355">
    <w:abstractNumId w:val="2"/>
    <w:lvlOverride w:ilvl="0">
      <w:startOverride w:val="1"/>
    </w:lvlOverride>
  </w:num>
  <w:num w:numId="12" w16cid:durableId="14113852">
    <w:abstractNumId w:val="2"/>
    <w:lvlOverride w:ilvl="0">
      <w:startOverride w:val="1"/>
    </w:lvlOverride>
  </w:num>
  <w:num w:numId="13" w16cid:durableId="1169639362">
    <w:abstractNumId w:val="2"/>
    <w:lvlOverride w:ilvl="0">
      <w:startOverride w:val="1"/>
    </w:lvlOverride>
  </w:num>
  <w:num w:numId="14" w16cid:durableId="537206387">
    <w:abstractNumId w:val="13"/>
  </w:num>
  <w:num w:numId="15" w16cid:durableId="1470516629">
    <w:abstractNumId w:val="6"/>
  </w:num>
  <w:num w:numId="16" w16cid:durableId="47187725">
    <w:abstractNumId w:val="11"/>
  </w:num>
  <w:num w:numId="17" w16cid:durableId="729114434">
    <w:abstractNumId w:val="9"/>
  </w:num>
  <w:num w:numId="18" w16cid:durableId="51029314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17"/>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7427"/>
    <w:rsid w:val="00042635"/>
    <w:rsid w:val="00052210"/>
    <w:rsid w:val="0006545F"/>
    <w:rsid w:val="0006687D"/>
    <w:rsid w:val="00075871"/>
    <w:rsid w:val="00076925"/>
    <w:rsid w:val="000A16A5"/>
    <w:rsid w:val="000D1827"/>
    <w:rsid w:val="000E05B1"/>
    <w:rsid w:val="000F4969"/>
    <w:rsid w:val="0010601B"/>
    <w:rsid w:val="00142465"/>
    <w:rsid w:val="00154A1E"/>
    <w:rsid w:val="00161F1F"/>
    <w:rsid w:val="0018592D"/>
    <w:rsid w:val="001A0923"/>
    <w:rsid w:val="001D33EA"/>
    <w:rsid w:val="001E41A6"/>
    <w:rsid w:val="0025586C"/>
    <w:rsid w:val="00277FC7"/>
    <w:rsid w:val="00293018"/>
    <w:rsid w:val="002A5837"/>
    <w:rsid w:val="002D46B1"/>
    <w:rsid w:val="00330A2D"/>
    <w:rsid w:val="00346B8F"/>
    <w:rsid w:val="00350DD0"/>
    <w:rsid w:val="00352155"/>
    <w:rsid w:val="00353825"/>
    <w:rsid w:val="003A2DD5"/>
    <w:rsid w:val="003B3883"/>
    <w:rsid w:val="003D4635"/>
    <w:rsid w:val="0041108F"/>
    <w:rsid w:val="00415035"/>
    <w:rsid w:val="004319CA"/>
    <w:rsid w:val="00437641"/>
    <w:rsid w:val="00496B9D"/>
    <w:rsid w:val="004A3986"/>
    <w:rsid w:val="004A7CDC"/>
    <w:rsid w:val="004B55FE"/>
    <w:rsid w:val="004D440C"/>
    <w:rsid w:val="005209F8"/>
    <w:rsid w:val="00555123"/>
    <w:rsid w:val="00573622"/>
    <w:rsid w:val="00576C3C"/>
    <w:rsid w:val="00587BF6"/>
    <w:rsid w:val="00592911"/>
    <w:rsid w:val="005D6B46"/>
    <w:rsid w:val="005E377A"/>
    <w:rsid w:val="005F11F2"/>
    <w:rsid w:val="00616019"/>
    <w:rsid w:val="0065580F"/>
    <w:rsid w:val="006722AC"/>
    <w:rsid w:val="00675CAB"/>
    <w:rsid w:val="006A3A1E"/>
    <w:rsid w:val="006A6960"/>
    <w:rsid w:val="00703BCC"/>
    <w:rsid w:val="00705699"/>
    <w:rsid w:val="00705CED"/>
    <w:rsid w:val="00707427"/>
    <w:rsid w:val="00735BF8"/>
    <w:rsid w:val="00766FFD"/>
    <w:rsid w:val="00776B11"/>
    <w:rsid w:val="007A724B"/>
    <w:rsid w:val="008019F2"/>
    <w:rsid w:val="00801FCA"/>
    <w:rsid w:val="008140AF"/>
    <w:rsid w:val="00843635"/>
    <w:rsid w:val="0087355F"/>
    <w:rsid w:val="008772EC"/>
    <w:rsid w:val="00882FD1"/>
    <w:rsid w:val="008A5A3E"/>
    <w:rsid w:val="008C6235"/>
    <w:rsid w:val="008F1355"/>
    <w:rsid w:val="00905A8C"/>
    <w:rsid w:val="00932E1F"/>
    <w:rsid w:val="0096532F"/>
    <w:rsid w:val="0097476E"/>
    <w:rsid w:val="009A2588"/>
    <w:rsid w:val="009E3C1B"/>
    <w:rsid w:val="009E74D8"/>
    <w:rsid w:val="009F4ACB"/>
    <w:rsid w:val="00A43CFF"/>
    <w:rsid w:val="00AC0744"/>
    <w:rsid w:val="00AD3D5D"/>
    <w:rsid w:val="00B044C0"/>
    <w:rsid w:val="00B14786"/>
    <w:rsid w:val="00B1735A"/>
    <w:rsid w:val="00B208CF"/>
    <w:rsid w:val="00B2241B"/>
    <w:rsid w:val="00B815D8"/>
    <w:rsid w:val="00BA2D58"/>
    <w:rsid w:val="00BA3CBE"/>
    <w:rsid w:val="00BA7654"/>
    <w:rsid w:val="00BC3540"/>
    <w:rsid w:val="00C02AAD"/>
    <w:rsid w:val="00C36FB6"/>
    <w:rsid w:val="00C55889"/>
    <w:rsid w:val="00C638AB"/>
    <w:rsid w:val="00C76BFC"/>
    <w:rsid w:val="00C77E02"/>
    <w:rsid w:val="00CC00D3"/>
    <w:rsid w:val="00D019F5"/>
    <w:rsid w:val="00D10B53"/>
    <w:rsid w:val="00D23AA5"/>
    <w:rsid w:val="00D24D16"/>
    <w:rsid w:val="00D4044C"/>
    <w:rsid w:val="00D57CA2"/>
    <w:rsid w:val="00D651BF"/>
    <w:rsid w:val="00D732B7"/>
    <w:rsid w:val="00D83EF3"/>
    <w:rsid w:val="00D868B8"/>
    <w:rsid w:val="00D97F9B"/>
    <w:rsid w:val="00DA22A5"/>
    <w:rsid w:val="00DA4A9D"/>
    <w:rsid w:val="00DE7025"/>
    <w:rsid w:val="00E402A7"/>
    <w:rsid w:val="00E654CF"/>
    <w:rsid w:val="00E70B3E"/>
    <w:rsid w:val="00EA1E17"/>
    <w:rsid w:val="00ED1B4C"/>
    <w:rsid w:val="00EE3EC0"/>
    <w:rsid w:val="00F21552"/>
    <w:rsid w:val="00F22A06"/>
    <w:rsid w:val="00F25F75"/>
    <w:rsid w:val="00F4071A"/>
    <w:rsid w:val="00F44252"/>
    <w:rsid w:val="00F5766C"/>
    <w:rsid w:val="00F67923"/>
    <w:rsid w:val="00FA5AC8"/>
    <w:rsid w:val="00FF0C6E"/>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78FD0DC"/>
  <w15:chartTrackingRefBased/>
  <w15:docId w15:val="{EC30AC65-A5AE-4342-9000-EE0EA92888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i-IN"/>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before="120"/>
    </w:pPr>
    <w:rPr>
      <w:sz w:val="24"/>
      <w:lang w:bidi="ar-SA"/>
    </w:rPr>
  </w:style>
  <w:style w:type="paragraph" w:styleId="Heading1">
    <w:name w:val="heading 1"/>
    <w:next w:val="BodyText"/>
    <w:qFormat/>
    <w:pPr>
      <w:keepNext/>
      <w:numPr>
        <w:numId w:val="2"/>
      </w:numPr>
      <w:tabs>
        <w:tab w:val="clear" w:pos="432"/>
        <w:tab w:val="num" w:pos="360"/>
      </w:tabs>
      <w:spacing w:before="240" w:after="60"/>
      <w:ind w:left="360" w:hanging="720"/>
      <w:outlineLvl w:val="0"/>
    </w:pPr>
    <w:rPr>
      <w:rFonts w:ascii="Arial" w:hAnsi="Arial"/>
      <w:b/>
      <w:noProof/>
      <w:kern w:val="28"/>
      <w:sz w:val="28"/>
      <w:lang w:bidi="ar-SA"/>
    </w:rPr>
  </w:style>
  <w:style w:type="paragraph" w:styleId="Heading2">
    <w:name w:val="heading 2"/>
    <w:basedOn w:val="Heading1"/>
    <w:next w:val="BodyText"/>
    <w:qFormat/>
    <w:pPr>
      <w:numPr>
        <w:ilvl w:val="1"/>
      </w:numPr>
      <w:tabs>
        <w:tab w:val="clear" w:pos="576"/>
        <w:tab w:val="num" w:pos="540"/>
      </w:tabs>
      <w:ind w:left="547" w:hanging="907"/>
      <w:outlineLvl w:val="1"/>
    </w:pPr>
  </w:style>
  <w:style w:type="paragraph" w:styleId="Heading3">
    <w:name w:val="heading 3"/>
    <w:basedOn w:val="Heading2"/>
    <w:next w:val="BodyText"/>
    <w:qFormat/>
    <w:pPr>
      <w:numPr>
        <w:ilvl w:val="2"/>
      </w:numPr>
      <w:ind w:hanging="1080"/>
      <w:outlineLvl w:val="2"/>
    </w:pPr>
    <w:rPr>
      <w:sz w:val="24"/>
    </w:rPr>
  </w:style>
  <w:style w:type="paragraph" w:styleId="Heading4">
    <w:name w:val="heading 4"/>
    <w:basedOn w:val="Heading3"/>
    <w:next w:val="BodyText"/>
    <w:qFormat/>
    <w:pPr>
      <w:numPr>
        <w:ilvl w:val="3"/>
      </w:numPr>
      <w:tabs>
        <w:tab w:val="clear" w:pos="864"/>
        <w:tab w:val="left" w:pos="900"/>
      </w:tabs>
      <w:ind w:left="900" w:hanging="1260"/>
      <w:outlineLvl w:val="3"/>
    </w:pPr>
  </w:style>
  <w:style w:type="paragraph" w:styleId="Heading5">
    <w:name w:val="heading 5"/>
    <w:basedOn w:val="Heading4"/>
    <w:next w:val="BodyText"/>
    <w:qFormat/>
    <w:pPr>
      <w:numPr>
        <w:ilvl w:val="4"/>
      </w:numPr>
      <w:tabs>
        <w:tab w:val="clear" w:pos="900"/>
        <w:tab w:val="clear" w:pos="1008"/>
        <w:tab w:val="num" w:pos="1080"/>
      </w:tabs>
      <w:ind w:left="1080" w:hanging="1440"/>
      <w:outlineLvl w:val="4"/>
    </w:pPr>
  </w:style>
  <w:style w:type="paragraph" w:styleId="Heading6">
    <w:name w:val="heading 6"/>
    <w:basedOn w:val="Heading5"/>
    <w:next w:val="BodyText"/>
    <w:qFormat/>
    <w:pPr>
      <w:numPr>
        <w:ilvl w:val="5"/>
      </w:numPr>
      <w:tabs>
        <w:tab w:val="clear" w:pos="1152"/>
        <w:tab w:val="num" w:pos="1260"/>
      </w:tabs>
      <w:ind w:left="1260" w:hanging="1620"/>
      <w:outlineLvl w:val="5"/>
    </w:pPr>
  </w:style>
  <w:style w:type="paragraph" w:styleId="Heading7">
    <w:name w:val="heading 7"/>
    <w:basedOn w:val="Heading6"/>
    <w:next w:val="BodyText"/>
    <w:qFormat/>
    <w:pPr>
      <w:numPr>
        <w:ilvl w:val="6"/>
      </w:numPr>
      <w:tabs>
        <w:tab w:val="clear" w:pos="1296"/>
        <w:tab w:val="num" w:pos="1440"/>
      </w:tabs>
      <w:ind w:left="1440" w:hanging="1800"/>
      <w:outlineLvl w:val="6"/>
    </w:pPr>
  </w:style>
  <w:style w:type="paragraph" w:styleId="Heading8">
    <w:name w:val="heading 8"/>
    <w:basedOn w:val="Heading7"/>
    <w:next w:val="BodyText"/>
    <w:qFormat/>
    <w:pPr>
      <w:numPr>
        <w:ilvl w:val="7"/>
      </w:numPr>
      <w:tabs>
        <w:tab w:val="clear" w:pos="1440"/>
        <w:tab w:val="num" w:pos="1620"/>
      </w:tabs>
      <w:ind w:left="1620" w:hanging="1980"/>
      <w:outlineLvl w:val="7"/>
    </w:pPr>
  </w:style>
  <w:style w:type="paragraph" w:styleId="Heading9">
    <w:name w:val="heading 9"/>
    <w:basedOn w:val="Heading8"/>
    <w:next w:val="BodyText"/>
    <w:qFormat/>
    <w:pPr>
      <w:numPr>
        <w:ilvl w:val="8"/>
      </w:numPr>
      <w:tabs>
        <w:tab w:val="clear" w:pos="1584"/>
        <w:tab w:val="num" w:pos="1800"/>
      </w:tabs>
      <w:ind w:left="1800" w:hanging="2160"/>
      <w:outlineLvl w:val="8"/>
    </w:p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Title">
    <w:name w:val="Title"/>
    <w:basedOn w:val="Normal"/>
    <w:qFormat/>
    <w:pPr>
      <w:jc w:val="center"/>
    </w:pPr>
    <w:rPr>
      <w:b/>
      <w:sz w:val="44"/>
    </w:rPr>
  </w:style>
  <w:style w:type="paragraph" w:styleId="BodyText">
    <w:name w:val="Body Text"/>
    <w:pPr>
      <w:spacing w:before="120"/>
    </w:pPr>
    <w:rPr>
      <w:noProof/>
      <w:sz w:val="24"/>
      <w:lang w:bidi="ar-SA"/>
    </w:rPr>
  </w:style>
  <w:style w:type="paragraph" w:styleId="BodyTextIndent">
    <w:name w:val="Body Text Indent"/>
    <w:basedOn w:val="BodyText"/>
    <w:pPr>
      <w:ind w:left="360"/>
    </w:pPr>
  </w:style>
  <w:style w:type="paragraph" w:styleId="ListNumber">
    <w:name w:val="List Number"/>
    <w:basedOn w:val="BodyText"/>
    <w:pPr>
      <w:numPr>
        <w:numId w:val="1"/>
      </w:numPr>
    </w:pPr>
  </w:style>
  <w:style w:type="paragraph" w:styleId="List">
    <w:name w:val="List"/>
    <w:basedOn w:val="BodyText"/>
    <w:pPr>
      <w:spacing w:before="60"/>
      <w:ind w:left="1080" w:hanging="720"/>
    </w:pPr>
  </w:style>
  <w:style w:type="paragraph" w:styleId="ListBullet">
    <w:name w:val="List Bullet"/>
    <w:basedOn w:val="BodyText"/>
    <w:pPr>
      <w:numPr>
        <w:numId w:val="3"/>
      </w:numPr>
      <w:tabs>
        <w:tab w:val="clear" w:pos="360"/>
        <w:tab w:val="num" w:pos="720"/>
      </w:tabs>
      <w:spacing w:before="60"/>
      <w:ind w:left="720"/>
    </w:pPr>
  </w:style>
  <w:style w:type="paragraph" w:styleId="ListBullet2">
    <w:name w:val="List Bullet 2"/>
    <w:basedOn w:val="ListBullet"/>
    <w:pPr>
      <w:numPr>
        <w:numId w:val="4"/>
      </w:numPr>
      <w:tabs>
        <w:tab w:val="clear" w:pos="720"/>
        <w:tab w:val="num" w:pos="1080"/>
      </w:tabs>
      <w:ind w:left="1080"/>
    </w:pPr>
  </w:style>
  <w:style w:type="paragraph" w:styleId="ListBullet3">
    <w:name w:val="List Bullet 3"/>
    <w:basedOn w:val="ListBullet"/>
    <w:pPr>
      <w:numPr>
        <w:numId w:val="5"/>
      </w:numPr>
      <w:tabs>
        <w:tab w:val="clear" w:pos="1080"/>
        <w:tab w:val="num" w:pos="1440"/>
      </w:tabs>
      <w:ind w:left="1440"/>
    </w:pPr>
  </w:style>
  <w:style w:type="paragraph" w:styleId="List2">
    <w:name w:val="List 2"/>
    <w:basedOn w:val="List"/>
    <w:pPr>
      <w:ind w:left="1440"/>
    </w:pPr>
  </w:style>
  <w:style w:type="paragraph" w:styleId="TOC1">
    <w:name w:val="toc 1"/>
    <w:next w:val="Normal"/>
    <w:semiHidden/>
    <w:rPr>
      <w:noProof/>
      <w:sz w:val="24"/>
      <w:lang w:bidi="ar-SA"/>
    </w:rPr>
  </w:style>
  <w:style w:type="paragraph" w:styleId="TOC2">
    <w:name w:val="toc 2"/>
    <w:basedOn w:val="TOC1"/>
    <w:next w:val="Normal"/>
    <w:semiHidden/>
    <w:pPr>
      <w:ind w:left="240"/>
    </w:pPr>
  </w:style>
  <w:style w:type="paragraph" w:styleId="TOC3">
    <w:name w:val="toc 3"/>
    <w:basedOn w:val="TOC2"/>
    <w:next w:val="Normal"/>
    <w:semiHidden/>
    <w:pPr>
      <w:ind w:left="480"/>
    </w:pPr>
  </w:style>
  <w:style w:type="paragraph" w:styleId="TOC4">
    <w:name w:val="toc 4"/>
    <w:basedOn w:val="TOC3"/>
    <w:next w:val="Normal"/>
    <w:semiHidden/>
    <w:pPr>
      <w:ind w:left="720"/>
    </w:pPr>
  </w:style>
  <w:style w:type="paragraph" w:styleId="TOC5">
    <w:name w:val="toc 5"/>
    <w:basedOn w:val="TOC4"/>
    <w:next w:val="Normal"/>
    <w:semiHidden/>
    <w:pPr>
      <w:ind w:left="960"/>
    </w:pPr>
  </w:style>
  <w:style w:type="paragraph" w:styleId="TOC6">
    <w:name w:val="toc 6"/>
    <w:basedOn w:val="TOC5"/>
    <w:next w:val="Normal"/>
    <w:semiHidden/>
    <w:pPr>
      <w:ind w:left="1200"/>
    </w:pPr>
  </w:style>
  <w:style w:type="paragraph" w:styleId="TOC7">
    <w:name w:val="toc 7"/>
    <w:basedOn w:val="TOC6"/>
    <w:next w:val="Normal"/>
    <w:semiHidden/>
    <w:pPr>
      <w:ind w:left="1440"/>
    </w:pPr>
  </w:style>
  <w:style w:type="paragraph" w:styleId="TOC8">
    <w:name w:val="toc 8"/>
    <w:basedOn w:val="TOC7"/>
    <w:next w:val="Normal"/>
    <w:semiHidden/>
    <w:pPr>
      <w:ind w:left="1680"/>
    </w:pPr>
  </w:style>
  <w:style w:type="paragraph" w:styleId="TOC9">
    <w:name w:val="toc 9"/>
    <w:basedOn w:val="TOC8"/>
    <w:next w:val="Normal"/>
    <w:semiHidden/>
    <w:pPr>
      <w:ind w:left="1920"/>
    </w:pPr>
  </w:style>
  <w:style w:type="paragraph" w:customStyle="1" w:styleId="TableEntry">
    <w:name w:val="Table Entry"/>
    <w:basedOn w:val="BodyText"/>
    <w:link w:val="TableEntryChar"/>
    <w:pPr>
      <w:spacing w:before="40" w:after="40"/>
      <w:ind w:left="72" w:right="72"/>
    </w:pPr>
    <w:rPr>
      <w:sz w:val="18"/>
    </w:rPr>
  </w:style>
  <w:style w:type="paragraph" w:customStyle="1" w:styleId="TableEntryHeader">
    <w:name w:val="Table Entry Header"/>
    <w:basedOn w:val="TableEntry"/>
    <w:link w:val="TableEntryHeaderChar"/>
    <w:pPr>
      <w:jc w:val="center"/>
    </w:pPr>
    <w:rPr>
      <w:rFonts w:ascii="Arial" w:hAnsi="Arial"/>
      <w:b/>
      <w:sz w:val="20"/>
    </w:rPr>
  </w:style>
  <w:style w:type="paragraph" w:customStyle="1" w:styleId="TableTitle">
    <w:name w:val="Table Title"/>
    <w:basedOn w:val="BodyText"/>
    <w:pPr>
      <w:spacing w:before="60" w:after="60"/>
      <w:jc w:val="center"/>
    </w:pPr>
    <w:rPr>
      <w:rFonts w:ascii="Arial" w:hAnsi="Arial"/>
      <w:b/>
      <w:sz w:val="22"/>
    </w:rPr>
  </w:style>
  <w:style w:type="paragraph" w:customStyle="1" w:styleId="FigureTitle">
    <w:name w:val="Figure Title"/>
    <w:basedOn w:val="TableTitle"/>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Caption">
    <w:name w:val="caption"/>
    <w:basedOn w:val="BodyText"/>
    <w:next w:val="BodyText"/>
    <w:qFormat/>
    <w:rPr>
      <w:rFonts w:ascii="Arial" w:hAnsi="Arial"/>
      <w:b/>
    </w:rPr>
  </w:style>
  <w:style w:type="paragraph" w:styleId="List3">
    <w:name w:val="List 3"/>
    <w:basedOn w:val="Normal"/>
    <w:pPr>
      <w:ind w:left="1800" w:hanging="720"/>
    </w:pPr>
  </w:style>
  <w:style w:type="paragraph" w:styleId="ListContinue">
    <w:name w:val="List Continue"/>
    <w:basedOn w:val="List"/>
    <w:pPr>
      <w:spacing w:after="120"/>
      <w:ind w:firstLine="0"/>
    </w:pPr>
  </w:style>
  <w:style w:type="paragraph" w:styleId="ListContinue2">
    <w:name w:val="List Continue 2"/>
    <w:basedOn w:val="List2"/>
    <w:pPr>
      <w:ind w:firstLine="0"/>
    </w:pPr>
  </w:style>
  <w:style w:type="paragraph" w:customStyle="1" w:styleId="ParagraphHeading">
    <w:name w:val="Paragraph Heading"/>
    <w:basedOn w:val="Caption"/>
    <w:next w:val="BodyText"/>
    <w:pPr>
      <w:spacing w:before="180"/>
    </w:pPr>
  </w:style>
  <w:style w:type="paragraph" w:customStyle="1" w:styleId="ListNumberContinue">
    <w:name w:val="List Number Continue"/>
    <w:basedOn w:val="ListNumber"/>
    <w:pPr>
      <w:numPr>
        <w:numId w:val="0"/>
      </w:numPr>
      <w:spacing w:before="60"/>
      <w:ind w:left="900"/>
    </w:pPr>
  </w:style>
  <w:style w:type="paragraph" w:customStyle="1" w:styleId="ListBulletContinue">
    <w:name w:val="List Bullet Continue"/>
    <w:basedOn w:val="ListBullet"/>
    <w:pPr>
      <w:numPr>
        <w:numId w:val="0"/>
      </w:numPr>
      <w:ind w:left="720"/>
    </w:pPr>
  </w:style>
  <w:style w:type="paragraph" w:customStyle="1" w:styleId="ListBullet2Continue">
    <w:name w:val="List Bullet 2 Continue"/>
    <w:basedOn w:val="ListBullet2"/>
    <w:pPr>
      <w:numPr>
        <w:numId w:val="0"/>
      </w:numPr>
      <w:ind w:left="1080"/>
    </w:pPr>
  </w:style>
  <w:style w:type="paragraph" w:customStyle="1" w:styleId="ListBullet3Continue">
    <w:name w:val="List Bullet 3 Continue"/>
    <w:basedOn w:val="ListBullet3"/>
    <w:pPr>
      <w:numPr>
        <w:numId w:val="0"/>
      </w:numPr>
      <w:ind w:left="1440"/>
    </w:pPr>
  </w:style>
  <w:style w:type="paragraph" w:customStyle="1" w:styleId="List3Continue">
    <w:name w:val="List 3 Continue"/>
    <w:basedOn w:val="List3"/>
    <w:pPr>
      <w:ind w:firstLine="0"/>
    </w:pPr>
  </w:style>
  <w:style w:type="paragraph" w:customStyle="1" w:styleId="AppendixHeading2">
    <w:name w:val="Appendix Heading 2"/>
    <w:next w:val="BodyText"/>
    <w:pPr>
      <w:numPr>
        <w:ilvl w:val="1"/>
        <w:numId w:val="17"/>
      </w:numPr>
      <w:spacing w:before="240" w:after="60"/>
    </w:pPr>
    <w:rPr>
      <w:rFonts w:ascii="Arial" w:hAnsi="Arial"/>
      <w:b/>
      <w:noProof/>
      <w:sz w:val="28"/>
      <w:lang w:bidi="ar-SA"/>
    </w:rPr>
  </w:style>
  <w:style w:type="paragraph" w:customStyle="1" w:styleId="AppendixHeading1">
    <w:name w:val="Appendix Heading 1"/>
    <w:next w:val="BodyText"/>
    <w:pPr>
      <w:numPr>
        <w:numId w:val="17"/>
      </w:numPr>
      <w:spacing w:before="240" w:after="60"/>
    </w:pPr>
    <w:rPr>
      <w:rFonts w:ascii="Arial" w:hAnsi="Arial"/>
      <w:b/>
      <w:noProof/>
      <w:sz w:val="28"/>
      <w:lang w:bidi="ar-SA"/>
    </w:rPr>
  </w:style>
  <w:style w:type="paragraph" w:customStyle="1" w:styleId="AppendixHeading3">
    <w:name w:val="Appendix Heading 3"/>
    <w:basedOn w:val="AppendixHeading2"/>
    <w:next w:val="BodyText"/>
    <w:pPr>
      <w:numPr>
        <w:ilvl w:val="2"/>
      </w:numPr>
    </w:pPr>
    <w:rPr>
      <w:sz w:val="24"/>
    </w:rPr>
  </w:style>
  <w:style w:type="paragraph" w:customStyle="1" w:styleId="EditorInstructions">
    <w:name w:val="Editor Instructions"/>
    <w:basedOn w:val="BodyText"/>
    <w:rsid w:val="00707427"/>
    <w:pPr>
      <w:pBdr>
        <w:top w:val="single" w:sz="4" w:space="1" w:color="auto"/>
        <w:left w:val="single" w:sz="4" w:space="4" w:color="auto"/>
        <w:bottom w:val="single" w:sz="4" w:space="1" w:color="auto"/>
        <w:right w:val="single" w:sz="4" w:space="4" w:color="auto"/>
      </w:pBdr>
    </w:pPr>
    <w:rPr>
      <w:i/>
      <w:iCs/>
    </w:rPr>
  </w:style>
  <w:style w:type="paragraph" w:customStyle="1" w:styleId="StyleBodyTextItalicRedBoxSinglesolidlineAuto05">
    <w:name w:val="Style Body Text + Italic Red Box: (Single solid line Auto  0.5 ..."/>
    <w:basedOn w:val="BodyText"/>
    <w:rsid w:val="00707427"/>
    <w:pPr>
      <w:pBdr>
        <w:top w:val="single" w:sz="4" w:space="1" w:color="auto"/>
        <w:left w:val="single" w:sz="4" w:space="4" w:color="auto"/>
        <w:bottom w:val="single" w:sz="4" w:space="1" w:color="auto"/>
        <w:right w:val="single" w:sz="4" w:space="4" w:color="auto"/>
      </w:pBdr>
    </w:pPr>
    <w:rPr>
      <w:i/>
      <w:iCs/>
    </w:rPr>
  </w:style>
  <w:style w:type="paragraph" w:customStyle="1" w:styleId="Note">
    <w:name w:val="Note"/>
    <w:basedOn w:val="FootnoteText"/>
    <w:rsid w:val="00707427"/>
    <w:pPr>
      <w:ind w:left="1152" w:hanging="720"/>
    </w:pPr>
    <w:rPr>
      <w:sz w:val="18"/>
    </w:rPr>
  </w:style>
  <w:style w:type="paragraph" w:styleId="FootnoteText">
    <w:name w:val="footnote text"/>
    <w:basedOn w:val="Normal"/>
    <w:semiHidden/>
    <w:rsid w:val="00707427"/>
    <w:rPr>
      <w:sz w:val="20"/>
    </w:rPr>
  </w:style>
  <w:style w:type="paragraph" w:styleId="BalloonText">
    <w:name w:val="Balloon Text"/>
    <w:basedOn w:val="Normal"/>
    <w:semiHidden/>
    <w:rsid w:val="00801FCA"/>
    <w:rPr>
      <w:rFonts w:ascii="Tahoma" w:hAnsi="Tahoma" w:cs="Tahoma"/>
      <w:sz w:val="16"/>
      <w:szCs w:val="16"/>
    </w:rPr>
  </w:style>
  <w:style w:type="table" w:styleId="TableGrid">
    <w:name w:val="Table Grid"/>
    <w:basedOn w:val="TableNormal"/>
    <w:rsid w:val="00776B1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154A1E"/>
    <w:pPr>
      <w:autoSpaceDE w:val="0"/>
      <w:autoSpaceDN w:val="0"/>
      <w:adjustRightInd w:val="0"/>
    </w:pPr>
    <w:rPr>
      <w:color w:val="000000"/>
      <w:sz w:val="24"/>
      <w:szCs w:val="24"/>
      <w:lang w:bidi="ar-SA"/>
    </w:rPr>
  </w:style>
  <w:style w:type="paragraph" w:customStyle="1" w:styleId="HL7FieldIndent2">
    <w:name w:val="HL7 Field Indent 2"/>
    <w:basedOn w:val="BodyTextIndent"/>
    <w:link w:val="HL7FieldIndent2Char"/>
    <w:qFormat/>
    <w:rsid w:val="00BA7654"/>
    <w:pPr>
      <w:spacing w:line="240" w:lineRule="atLeast"/>
      <w:ind w:left="720"/>
    </w:pPr>
  </w:style>
  <w:style w:type="character" w:customStyle="1" w:styleId="HL7FieldIndent2Char">
    <w:name w:val="HL7 Field Indent 2 Char"/>
    <w:link w:val="HL7FieldIndent2"/>
    <w:locked/>
    <w:rsid w:val="00BA7654"/>
    <w:rPr>
      <w:noProof/>
      <w:sz w:val="24"/>
    </w:rPr>
  </w:style>
  <w:style w:type="paragraph" w:customStyle="1" w:styleId="HL7Field">
    <w:name w:val="HL7 Field"/>
    <w:basedOn w:val="Normal"/>
    <w:qFormat/>
    <w:rsid w:val="00BA7654"/>
    <w:pPr>
      <w:keepNext/>
      <w:spacing w:after="60" w:line="260" w:lineRule="atLeast"/>
    </w:pPr>
    <w:rPr>
      <w:b/>
      <w:bCs/>
    </w:rPr>
  </w:style>
  <w:style w:type="character" w:customStyle="1" w:styleId="TableEntryChar">
    <w:name w:val="Table Entry Char"/>
    <w:link w:val="TableEntry"/>
    <w:rsid w:val="00BA7654"/>
    <w:rPr>
      <w:noProof/>
      <w:sz w:val="18"/>
    </w:rPr>
  </w:style>
  <w:style w:type="character" w:customStyle="1" w:styleId="TableEntryHeaderChar">
    <w:name w:val="Table Entry Header Char"/>
    <w:link w:val="TableEntryHeader"/>
    <w:rsid w:val="00BA7654"/>
    <w:rPr>
      <w:rFonts w:ascii="Arial" w:hAnsi="Arial"/>
      <w:b/>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My%20Stuff\IHE\Technical%20Framework\IHE%20TF%20CP.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C:\My Stuff\IHE\Technical Framework\IHE TF CP.dot</Template>
  <TotalTime>0</TotalTime>
  <Pages>6</Pages>
  <Words>1586</Words>
  <Characters>9046</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&lt;Change Proposal Title&gt;</vt:lpstr>
    </vt:vector>
  </TitlesOfParts>
  <Company/>
  <LinksUpToDate>false</LinksUpToDate>
  <CharactersWithSpaces>10611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&lt;Change Proposal Title&gt;</dc:title>
  <dc:subject/>
  <dc:creator>NO ONE ASSIGNED</dc:creator>
  <cp:keywords/>
  <cp:lastModifiedBy>John Rhoads</cp:lastModifiedBy>
  <cp:revision>2</cp:revision>
  <cp:lastPrinted>2021-05-07T20:32:00Z</cp:lastPrinted>
  <dcterms:created xsi:type="dcterms:W3CDTF">2022-04-02T01:27:00Z</dcterms:created>
  <dcterms:modified xsi:type="dcterms:W3CDTF">2022-04-02T01:27:00Z</dcterms:modified>
</cp:coreProperties>
</file>