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A4CD" w14:textId="77777777" w:rsidR="00D732B7" w:rsidRDefault="00D732B7">
      <w:pPr>
        <w:pStyle w:val="Title"/>
      </w:pPr>
      <w:r>
        <w:t>IHE Change Proposal</w:t>
      </w:r>
    </w:p>
    <w:p w14:paraId="73E90378" w14:textId="77777777" w:rsidR="00D732B7" w:rsidRDefault="00D732B7">
      <w:pPr>
        <w:pStyle w:val="BodyText"/>
        <w:tabs>
          <w:tab w:val="left" w:pos="9180"/>
        </w:tabs>
        <w:rPr>
          <w:strike/>
        </w:rPr>
      </w:pPr>
      <w:r>
        <w:rPr>
          <w:strike/>
        </w:rPr>
        <w:tab/>
      </w:r>
    </w:p>
    <w:p w14:paraId="4D36F8DF" w14:textId="77777777" w:rsidR="00D732B7" w:rsidRDefault="00D732B7">
      <w:pPr>
        <w:pStyle w:val="BodyText"/>
      </w:pPr>
    </w:p>
    <w:p w14:paraId="50F65A9A" w14:textId="77777777" w:rsidR="00D732B7" w:rsidRDefault="00D732B7">
      <w:pPr>
        <w:pStyle w:val="TableTitle"/>
      </w:pPr>
      <w:r>
        <w:t>Tracking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4"/>
        <w:gridCol w:w="4676"/>
      </w:tblGrid>
      <w:tr w:rsidR="00D732B7" w14:paraId="4043F5C6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15FEACC0" w14:textId="77777777" w:rsidR="00D732B7" w:rsidRDefault="00D732B7">
            <w:pPr>
              <w:pStyle w:val="TableEntry"/>
            </w:pPr>
            <w:r>
              <w:t>IHE Domain</w:t>
            </w:r>
          </w:p>
        </w:tc>
        <w:tc>
          <w:tcPr>
            <w:tcW w:w="4788" w:type="dxa"/>
          </w:tcPr>
          <w:p w14:paraId="6635FD51" w14:textId="77777777" w:rsidR="00D732B7" w:rsidRDefault="00A73731">
            <w:pPr>
              <w:pStyle w:val="TableEntry"/>
            </w:pPr>
            <w:r>
              <w:t>Patient Care Device (PCD)</w:t>
            </w:r>
          </w:p>
        </w:tc>
      </w:tr>
      <w:tr w:rsidR="00D732B7" w14:paraId="4826B4E7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0A38959C" w14:textId="77777777" w:rsidR="00D732B7" w:rsidRDefault="00D732B7">
            <w:pPr>
              <w:pStyle w:val="TableEntry"/>
            </w:pPr>
            <w:r>
              <w:t xml:space="preserve">Change Proposal </w:t>
            </w:r>
            <w:r w:rsidR="00766FFD">
              <w:t>ID</w:t>
            </w:r>
            <w:r w:rsidR="00A43CFF">
              <w:t>:</w:t>
            </w:r>
          </w:p>
        </w:tc>
        <w:tc>
          <w:tcPr>
            <w:tcW w:w="4788" w:type="dxa"/>
          </w:tcPr>
          <w:p w14:paraId="37D02BA2" w14:textId="77777777" w:rsidR="00D732B7" w:rsidRDefault="00766FFD">
            <w:pPr>
              <w:pStyle w:val="TableEntry"/>
            </w:pPr>
            <w:r w:rsidRPr="00A73731">
              <w:rPr>
                <w:highlight w:val="yellow"/>
              </w:rPr>
              <w:t>CP-</w:t>
            </w:r>
            <w:r w:rsidR="00A73731" w:rsidRPr="00A73731">
              <w:rPr>
                <w:highlight w:val="yellow"/>
              </w:rPr>
              <w:t>PCD</w:t>
            </w:r>
            <w:r w:rsidRPr="00A73731">
              <w:rPr>
                <w:highlight w:val="yellow"/>
              </w:rPr>
              <w:t>-</w:t>
            </w:r>
            <w:ins w:id="0" w:author="John Rhoads" w:date="2021-11-14T16:49:00Z">
              <w:r w:rsidR="00336A3E">
                <w:rPr>
                  <w:highlight w:val="yellow"/>
                </w:rPr>
                <w:t>157</w:t>
              </w:r>
            </w:ins>
            <w:del w:id="1" w:author="John Rhoads" w:date="2021-11-14T16:49:00Z">
              <w:r w:rsidR="00F25F75" w:rsidRPr="00A73731" w:rsidDel="00336A3E">
                <w:rPr>
                  <w:highlight w:val="yellow"/>
                </w:rPr>
                <w:delText>xxx</w:delText>
              </w:r>
            </w:del>
          </w:p>
        </w:tc>
      </w:tr>
      <w:tr w:rsidR="00D732B7" w14:paraId="74A724DB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0FF6CD99" w14:textId="77777777" w:rsidR="00D732B7" w:rsidRDefault="00D732B7">
            <w:pPr>
              <w:pStyle w:val="TableEntry"/>
            </w:pPr>
            <w:r>
              <w:t>Change Proposal Status:</w:t>
            </w:r>
          </w:p>
        </w:tc>
        <w:tc>
          <w:tcPr>
            <w:tcW w:w="4788" w:type="dxa"/>
          </w:tcPr>
          <w:p w14:paraId="0A3A2B98" w14:textId="77777777" w:rsidR="00D732B7" w:rsidRDefault="00F25F75">
            <w:pPr>
              <w:pStyle w:val="TableEntry"/>
            </w:pPr>
            <w:r>
              <w:t>Submitted</w:t>
            </w:r>
          </w:p>
        </w:tc>
      </w:tr>
      <w:tr w:rsidR="00D732B7" w14:paraId="1AA75A2A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4B3DE011" w14:textId="77777777" w:rsidR="00D732B7" w:rsidRDefault="00D732B7">
            <w:pPr>
              <w:pStyle w:val="TableEntry"/>
            </w:pPr>
            <w:r>
              <w:t>Date of last update:</w:t>
            </w:r>
          </w:p>
        </w:tc>
        <w:tc>
          <w:tcPr>
            <w:tcW w:w="4788" w:type="dxa"/>
          </w:tcPr>
          <w:p w14:paraId="1FC9C56B" w14:textId="77777777" w:rsidR="00D732B7" w:rsidRDefault="00A1780A">
            <w:pPr>
              <w:pStyle w:val="TableEntry"/>
            </w:pPr>
            <w:r>
              <w:t>2</w:t>
            </w:r>
            <w:r w:rsidR="00ED6EDC">
              <w:t>2</w:t>
            </w:r>
            <w:r w:rsidR="00A73731">
              <w:t>-Oct-2021</w:t>
            </w:r>
          </w:p>
        </w:tc>
      </w:tr>
      <w:tr w:rsidR="00D732B7" w14:paraId="3033D903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213AAAE4" w14:textId="77777777" w:rsidR="00D732B7" w:rsidRDefault="00D732B7">
            <w:pPr>
              <w:pStyle w:val="TableEntry"/>
            </w:pPr>
            <w:r>
              <w:t>Person assigned:</w:t>
            </w:r>
          </w:p>
        </w:tc>
        <w:tc>
          <w:tcPr>
            <w:tcW w:w="4788" w:type="dxa"/>
          </w:tcPr>
          <w:p w14:paraId="62BAB80E" w14:textId="77777777" w:rsidR="00D732B7" w:rsidRDefault="00A73731">
            <w:pPr>
              <w:pStyle w:val="TableEntry"/>
            </w:pPr>
            <w:r w:rsidRPr="00A73731">
              <w:rPr>
                <w:highlight w:val="yellow"/>
              </w:rPr>
              <w:t>John Rhoads</w:t>
            </w:r>
          </w:p>
        </w:tc>
      </w:tr>
    </w:tbl>
    <w:p w14:paraId="50191F75" w14:textId="77777777" w:rsidR="00D732B7" w:rsidRDefault="00D732B7">
      <w:pPr>
        <w:pStyle w:val="TableTitle"/>
      </w:pPr>
    </w:p>
    <w:p w14:paraId="6ED89D66" w14:textId="77777777" w:rsidR="00D732B7" w:rsidRDefault="00D732B7">
      <w:pPr>
        <w:pStyle w:val="TableTitle"/>
      </w:pPr>
      <w:r>
        <w:t>Change Proposal Summary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4"/>
        <w:gridCol w:w="4696"/>
      </w:tblGrid>
      <w:tr w:rsidR="00D732B7" w14:paraId="3B807E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6" w:type="dxa"/>
            <w:gridSpan w:val="2"/>
          </w:tcPr>
          <w:p w14:paraId="071B405A" w14:textId="77777777" w:rsidR="00D732B7" w:rsidRPr="00A73731" w:rsidRDefault="00A73731">
            <w:pPr>
              <w:pStyle w:val="TableEntryHeader"/>
            </w:pPr>
            <w:r>
              <w:t>DEC OBX-17 additional MeasureMode Table</w:t>
            </w:r>
          </w:p>
        </w:tc>
      </w:tr>
      <w:tr w:rsidR="00D732B7" w:rsidRPr="00A73731" w14:paraId="54D1F364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4B8400D3" w14:textId="77777777" w:rsidR="00D732B7" w:rsidRDefault="00D732B7">
            <w:pPr>
              <w:pStyle w:val="TableEntry"/>
            </w:pPr>
            <w:r>
              <w:t>Submitter’s Name(s) and e-mail address(es):</w:t>
            </w:r>
          </w:p>
        </w:tc>
        <w:tc>
          <w:tcPr>
            <w:tcW w:w="4788" w:type="dxa"/>
          </w:tcPr>
          <w:p w14:paraId="2220866E" w14:textId="77777777" w:rsidR="00D732B7" w:rsidRPr="00A73731" w:rsidRDefault="00A73731">
            <w:pPr>
              <w:pStyle w:val="TableEntry"/>
              <w:rPr>
                <w:lang w:val="de-DE"/>
              </w:rPr>
            </w:pPr>
            <w:r w:rsidRPr="00A73731">
              <w:rPr>
                <w:lang w:val="de-DE"/>
              </w:rPr>
              <w:t>Peter Kranich, peter.kranich@p</w:t>
            </w:r>
            <w:r>
              <w:rPr>
                <w:lang w:val="de-DE"/>
              </w:rPr>
              <w:t>hilips.com</w:t>
            </w:r>
          </w:p>
        </w:tc>
      </w:tr>
      <w:tr w:rsidR="00D732B7" w14:paraId="7CEDDA32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15731D78" w14:textId="77777777" w:rsidR="00D732B7" w:rsidRDefault="00D732B7">
            <w:pPr>
              <w:pStyle w:val="TableEntry"/>
            </w:pPr>
            <w:r>
              <w:t>Submission Date:</w:t>
            </w:r>
          </w:p>
        </w:tc>
        <w:tc>
          <w:tcPr>
            <w:tcW w:w="4788" w:type="dxa"/>
          </w:tcPr>
          <w:p w14:paraId="7C3E4BC6" w14:textId="77777777" w:rsidR="00D732B7" w:rsidRDefault="00A1780A">
            <w:pPr>
              <w:pStyle w:val="TableEntry"/>
            </w:pPr>
            <w:r>
              <w:t>2</w:t>
            </w:r>
            <w:r w:rsidR="00ED6EDC">
              <w:t>2</w:t>
            </w:r>
            <w:r w:rsidR="00A73731">
              <w:t>-Oct-2021</w:t>
            </w:r>
          </w:p>
        </w:tc>
      </w:tr>
      <w:tr w:rsidR="00D732B7" w14:paraId="1075DF34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4BD8A653" w14:textId="77777777" w:rsidR="00D732B7" w:rsidRDefault="00D732B7">
            <w:pPr>
              <w:pStyle w:val="TableEntry"/>
            </w:pPr>
            <w:r>
              <w:t>Integration Profile</w:t>
            </w:r>
            <w:r w:rsidR="002D46B1">
              <w:t>(s)</w:t>
            </w:r>
            <w:r>
              <w:t xml:space="preserve"> affected:</w:t>
            </w:r>
          </w:p>
        </w:tc>
        <w:tc>
          <w:tcPr>
            <w:tcW w:w="4788" w:type="dxa"/>
          </w:tcPr>
          <w:p w14:paraId="5171A939" w14:textId="77777777" w:rsidR="00D732B7" w:rsidRPr="00A73731" w:rsidRDefault="00A73731">
            <w:pPr>
              <w:pStyle w:val="TableEntry"/>
            </w:pPr>
            <w:r w:rsidRPr="00A73731">
              <w:t>Device to Enterprise Communications (DEC)</w:t>
            </w:r>
          </w:p>
        </w:tc>
      </w:tr>
      <w:tr w:rsidR="00766FFD" w14:paraId="157A15F0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15008C29" w14:textId="77777777" w:rsidR="00766FFD" w:rsidRDefault="00766FFD">
            <w:pPr>
              <w:pStyle w:val="TableEntry"/>
            </w:pPr>
            <w:r>
              <w:t>Actor(s) affected:</w:t>
            </w:r>
          </w:p>
        </w:tc>
        <w:tc>
          <w:tcPr>
            <w:tcW w:w="4788" w:type="dxa"/>
          </w:tcPr>
          <w:p w14:paraId="510DB232" w14:textId="77777777" w:rsidR="00766FFD" w:rsidRPr="00DC49A8" w:rsidRDefault="00DC49A8">
            <w:pPr>
              <w:pStyle w:val="TableEntry"/>
            </w:pPr>
            <w:r>
              <w:t>Device Observation Reporter (DOR) and Device Observation Consumer (DOC)</w:t>
            </w:r>
          </w:p>
        </w:tc>
      </w:tr>
      <w:tr w:rsidR="00D732B7" w14:paraId="333E63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8" w:type="dxa"/>
          </w:tcPr>
          <w:p w14:paraId="07A84FA3" w14:textId="77777777" w:rsidR="00D732B7" w:rsidRDefault="00D732B7">
            <w:pPr>
              <w:pStyle w:val="TableEntry"/>
            </w:pPr>
            <w:r>
              <w:t>IHE Technical Framework</w:t>
            </w:r>
            <w:r w:rsidR="008F1355">
              <w:t xml:space="preserve"> or Supplement</w:t>
            </w:r>
            <w:r w:rsidR="00EE3EC0">
              <w:t xml:space="preserve"> modified</w:t>
            </w:r>
            <w:r>
              <w:t>:</w:t>
            </w:r>
          </w:p>
        </w:tc>
        <w:tc>
          <w:tcPr>
            <w:tcW w:w="4788" w:type="dxa"/>
          </w:tcPr>
          <w:p w14:paraId="5F03E393" w14:textId="77777777" w:rsidR="00D732B7" w:rsidRPr="00DC49A8" w:rsidRDefault="00DC49A8" w:rsidP="00DC49A8">
            <w:pPr>
              <w:pStyle w:val="TableEntry"/>
            </w:pPr>
            <w:r>
              <w:t>IHE Patient Care Device (PCD) TF revistion 9.0, dated Dec. 12, 2019</w:t>
            </w:r>
          </w:p>
        </w:tc>
      </w:tr>
      <w:tr w:rsidR="00D732B7" w14:paraId="2072B36E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7B7E20AA" w14:textId="77777777" w:rsidR="00D732B7" w:rsidRDefault="00D732B7">
            <w:pPr>
              <w:pStyle w:val="TableEntry"/>
            </w:pPr>
            <w:r>
              <w:t>Volume(s) and Section(s) affected:</w:t>
            </w:r>
          </w:p>
        </w:tc>
        <w:tc>
          <w:tcPr>
            <w:tcW w:w="4788" w:type="dxa"/>
          </w:tcPr>
          <w:p w14:paraId="30B8110B" w14:textId="77777777" w:rsidR="00D732B7" w:rsidRPr="00DC49A8" w:rsidRDefault="00DC49A8">
            <w:pPr>
              <w:pStyle w:val="TableEntry"/>
            </w:pPr>
            <w:r>
              <w:t xml:space="preserve">IHE PCD TF Vol 2, section </w:t>
            </w:r>
            <w:r w:rsidRPr="00DC49A8">
              <w:t>B.8 OBX - Observation/Result segment</w:t>
            </w:r>
            <w:r>
              <w:t xml:space="preserve">, subsection </w:t>
            </w:r>
            <w:r w:rsidRPr="00DC49A8">
              <w:t>OBX-17 Observation Method</w:t>
            </w:r>
          </w:p>
        </w:tc>
      </w:tr>
      <w:tr w:rsidR="00D732B7" w14:paraId="291026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6" w:type="dxa"/>
            <w:gridSpan w:val="2"/>
          </w:tcPr>
          <w:p w14:paraId="6B5A5408" w14:textId="77777777" w:rsidR="00D732B7" w:rsidRDefault="00D732B7">
            <w:pPr>
              <w:pStyle w:val="TableEntry"/>
            </w:pPr>
            <w:r>
              <w:t>Rationale for Change:</w:t>
            </w:r>
          </w:p>
          <w:p w14:paraId="0356A548" w14:textId="77777777" w:rsidR="00D732B7" w:rsidRDefault="00DC49A8">
            <w:pPr>
              <w:pStyle w:val="TableEntry"/>
            </w:pPr>
            <w:r>
              <w:t xml:space="preserve">Currently, the additional information </w:t>
            </w:r>
            <w:r w:rsidR="008016EA">
              <w:t xml:space="preserve">about a measurement in OBX-17 “Observation Method” are limited to the metric category as specified in table B.8.6-2: MetricCategory Codes. </w:t>
            </w:r>
          </w:p>
          <w:p w14:paraId="2E0F5DB3" w14:textId="77777777" w:rsidR="00380549" w:rsidRDefault="00380549">
            <w:pPr>
              <w:pStyle w:val="TableEntry"/>
            </w:pPr>
            <w:r>
              <w:t xml:space="preserve">This Change Proposal (CP) proposes to add an additional table with codes for the </w:t>
            </w:r>
            <w:r w:rsidR="00D80CD7">
              <w:t>measure mode</w:t>
            </w:r>
            <w:r w:rsidR="00501637">
              <w:t xml:space="preserve"> </w:t>
            </w:r>
            <w:r w:rsidR="00212F09">
              <w:t xml:space="preserve">at the end of section OBX-17 Observation Method. The codes are uniquely </w:t>
            </w:r>
            <w:r w:rsidR="00212F09" w:rsidRPr="00212F09">
              <w:t>distinguishable</w:t>
            </w:r>
            <w:r w:rsidR="00212F09">
              <w:t xml:space="preserve"> from the metric categories, and therefore, they do not conflict with the metric category codes.</w:t>
            </w:r>
          </w:p>
          <w:p w14:paraId="1E8A6BC1" w14:textId="77777777" w:rsidR="00A1780A" w:rsidRDefault="00A1780A" w:rsidP="00A1780A">
            <w:pPr>
              <w:pStyle w:val="TableEntry"/>
            </w:pPr>
            <w:r>
              <w:t>The change is required to support the c</w:t>
            </w:r>
            <w:r w:rsidRPr="00A1780A">
              <w:t>linical investigation with an auscultatory reference sphygmomanometer</w:t>
            </w:r>
            <w:r>
              <w:t xml:space="preserve"> </w:t>
            </w:r>
            <w:r w:rsidR="00ED6EDC">
              <w:t xml:space="preserve">/ with reference invasive blood pressure monitoring equipment </w:t>
            </w:r>
            <w:r>
              <w:t xml:space="preserve">as described in the </w:t>
            </w:r>
            <w:r w:rsidRPr="00A1780A">
              <w:t>ISO 81060-2</w:t>
            </w:r>
            <w:r>
              <w:t xml:space="preserve"> “Non-invasive sphygmomanometers — Part 2: Clinical investigation of intermittent automated measurement type”.</w:t>
            </w:r>
          </w:p>
          <w:p w14:paraId="3F5488C8" w14:textId="77777777" w:rsidR="00D732B7" w:rsidRDefault="00D732B7">
            <w:pPr>
              <w:pStyle w:val="TableEntry"/>
            </w:pPr>
          </w:p>
        </w:tc>
      </w:tr>
    </w:tbl>
    <w:p w14:paraId="6BB2AD8F" w14:textId="77777777" w:rsidR="00501637" w:rsidRPr="00501637" w:rsidRDefault="00501637" w:rsidP="0096532F">
      <w:pPr>
        <w:pStyle w:val="EditorInstructions"/>
        <w:rPr>
          <w:i w:val="0"/>
          <w:iCs w:val="0"/>
        </w:rPr>
      </w:pPr>
      <w:r>
        <w:rPr>
          <w:i w:val="0"/>
          <w:iCs w:val="0"/>
        </w:rPr>
        <w:t xml:space="preserve">Add the following content at the end of section </w:t>
      </w:r>
      <w:r w:rsidRPr="00501637">
        <w:rPr>
          <w:i w:val="0"/>
          <w:iCs w:val="0"/>
        </w:rPr>
        <w:t>OBX-17 Observation Method</w:t>
      </w:r>
      <w:r>
        <w:rPr>
          <w:i w:val="0"/>
          <w:iCs w:val="0"/>
        </w:rPr>
        <w:t>, after line 3167 on page 135:</w:t>
      </w:r>
    </w:p>
    <w:p w14:paraId="40B94820" w14:textId="77777777" w:rsidR="0096532F" w:rsidRDefault="00501637">
      <w:pPr>
        <w:pStyle w:val="BodyText"/>
      </w:pPr>
      <w:r w:rsidRPr="00501637">
        <w:t xml:space="preserve">The observation may </w:t>
      </w:r>
      <w:r>
        <w:t>provide</w:t>
      </w:r>
      <w:r w:rsidRPr="00501637">
        <w:t xml:space="preserve"> </w:t>
      </w:r>
      <w:r>
        <w:t>additional information about the measure m</w:t>
      </w:r>
      <w:r w:rsidR="00212F09">
        <w:t>ode</w:t>
      </w:r>
      <w:r w:rsidRPr="00501637">
        <w:t>:</w:t>
      </w:r>
    </w:p>
    <w:p w14:paraId="1F10D329" w14:textId="77777777" w:rsidR="00212F09" w:rsidRDefault="00212F09">
      <w:pPr>
        <w:pStyle w:val="BodyText"/>
      </w:pPr>
      <w:r w:rsidRPr="00212F09">
        <w:t>Table B.8.6-</w:t>
      </w:r>
      <w:r>
        <w:t>4</w:t>
      </w:r>
      <w:r w:rsidRPr="00212F09">
        <w:t>: Me</w:t>
      </w:r>
      <w:r>
        <w:t>asureMode</w:t>
      </w:r>
      <w:r w:rsidRPr="00212F09">
        <w:t xml:space="preserve"> Codes</w:t>
      </w:r>
    </w:p>
    <w:p w14:paraId="63819612" w14:textId="77777777" w:rsidR="00212F09" w:rsidRDefault="00212F09" w:rsidP="00212F09">
      <w:pPr>
        <w:rPr>
          <w:sz w:val="22"/>
        </w:rPr>
      </w:pPr>
    </w:p>
    <w:tbl>
      <w:tblPr>
        <w:tblW w:w="8880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3210"/>
      </w:tblGrid>
      <w:tr w:rsidR="00212F09" w14:paraId="49D6DDE5" w14:textId="77777777" w:rsidTr="00212F09">
        <w:trPr>
          <w:tblHeader/>
        </w:trPr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729FF" w14:textId="77777777" w:rsidR="00212F09" w:rsidRDefault="00212F09">
            <w:pPr>
              <w:pStyle w:val="tableentryheader0"/>
            </w:pPr>
            <w:r>
              <w:rPr>
                <w:rFonts w:ascii="TimesNewRomanPSMT" w:hAnsi="TimesNewRomanPSMT"/>
                <w:sz w:val="18"/>
                <w:szCs w:val="18"/>
              </w:rPr>
              <w:t>Me</w:t>
            </w:r>
            <w:r w:rsidR="00380FFF">
              <w:rPr>
                <w:rFonts w:ascii="TimesNewRomanPSMT" w:hAnsi="TimesNewRomanPSMT"/>
                <w:sz w:val="18"/>
                <w:szCs w:val="18"/>
              </w:rPr>
              <w:t>asureMode</w:t>
            </w:r>
          </w:p>
        </w:tc>
        <w:tc>
          <w:tcPr>
            <w:tcW w:w="3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30655" w14:textId="77777777" w:rsidR="00212F09" w:rsidRDefault="00212F09">
            <w:pPr>
              <w:pStyle w:val="tableentryheader0"/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OBX-17</w:t>
            </w:r>
          </w:p>
        </w:tc>
      </w:tr>
      <w:tr w:rsidR="00212F09" w14:paraId="17268138" w14:textId="77777777" w:rsidTr="00212F09">
        <w:tc>
          <w:tcPr>
            <w:tcW w:w="5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B6D23" w14:textId="77777777" w:rsidR="00212F09" w:rsidRDefault="00F65159">
            <w:pPr>
              <w:pStyle w:val="tableentry0"/>
            </w:pPr>
            <w:r w:rsidRPr="00F65159">
              <w:rPr>
                <w:rFonts w:ascii="TimesNewRomanPSMT" w:hAnsi="TimesNewRomanPSMT"/>
                <w:sz w:val="18"/>
                <w:szCs w:val="18"/>
              </w:rPr>
              <w:t>mode-auscultatory-ref</w:t>
            </w:r>
            <w:r w:rsidR="00212F09">
              <w:rPr>
                <w:rFonts w:ascii="TimesNewRomanPSMT" w:hAnsi="TimesNewRomanPSMT"/>
                <w:sz w:val="18"/>
                <w:szCs w:val="18"/>
              </w:rPr>
              <w:t>,</w:t>
            </w:r>
            <w:r w:rsidR="00ED6EDC">
              <w:rPr>
                <w:rFonts w:ascii="TimesNewRomanPSMT" w:hAnsi="TimesNewRomanPSMT"/>
                <w:sz w:val="18"/>
                <w:szCs w:val="18"/>
              </w:rPr>
              <w:br/>
              <w:t>mode-invasive-ref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6B479" w14:textId="77777777" w:rsidR="00212F09" w:rsidRDefault="00380FFF">
            <w:pPr>
              <w:pStyle w:val="tableentry0"/>
            </w:pPr>
            <w:r>
              <w:rPr>
                <w:rFonts w:ascii="TimesNewRomanPSMT" w:hAnsi="TimesNewRomanPSMT"/>
                <w:sz w:val="18"/>
                <w:szCs w:val="18"/>
              </w:rPr>
              <w:t>AUSRFS</w:t>
            </w:r>
            <w:r w:rsidR="00212F09">
              <w:rPr>
                <w:rFonts w:ascii="TimesNewRomanPSMT" w:hAnsi="TimesNewRomanPSMT"/>
                <w:sz w:val="18"/>
                <w:szCs w:val="18"/>
              </w:rPr>
              <w:t>^</w:t>
            </w:r>
            <w:r w:rsidRPr="00F65159">
              <w:rPr>
                <w:rFonts w:ascii="TimesNewRomanPSMT" w:hAnsi="TimesNewRomanPSMT"/>
                <w:sz w:val="18"/>
                <w:szCs w:val="18"/>
              </w:rPr>
              <w:t>mode-auscultatory-ref</w:t>
            </w:r>
            <w:r w:rsidR="00212F09">
              <w:rPr>
                <w:rFonts w:ascii="TimesNewRomanPSMT" w:hAnsi="TimesNewRomanPSMT"/>
                <w:sz w:val="18"/>
                <w:szCs w:val="18"/>
              </w:rPr>
              <w:t>^MDC</w:t>
            </w:r>
            <w:r w:rsidR="00ED6EDC">
              <w:rPr>
                <w:rFonts w:ascii="TimesNewRomanPSMT" w:hAnsi="TimesNewRomanPSMT"/>
                <w:sz w:val="18"/>
                <w:szCs w:val="18"/>
              </w:rPr>
              <w:t>,</w:t>
            </w:r>
            <w:r w:rsidR="00ED6EDC">
              <w:rPr>
                <w:rFonts w:ascii="TimesNewRomanPSMT" w:hAnsi="TimesNewRomanPSMT"/>
                <w:sz w:val="18"/>
                <w:szCs w:val="18"/>
              </w:rPr>
              <w:br/>
              <w:t>INVRFS^mode-invasive-ref^MDC</w:t>
            </w:r>
          </w:p>
        </w:tc>
      </w:tr>
    </w:tbl>
    <w:p w14:paraId="3B37ED2D" w14:textId="77777777" w:rsidR="00212F09" w:rsidRDefault="00212F09">
      <w:pPr>
        <w:pStyle w:val="BodyText"/>
      </w:pPr>
    </w:p>
    <w:p w14:paraId="6B92BB26" w14:textId="77777777" w:rsidR="00ED6EDC" w:rsidRPr="00501637" w:rsidRDefault="00ED6EDC">
      <w:pPr>
        <w:pStyle w:val="BodyText"/>
      </w:pPr>
      <w:r>
        <w:lastRenderedPageBreak/>
        <w:t xml:space="preserve">The MeasureMode “mode-auscultatory-ref” and “mode-invasive-ref” </w:t>
      </w:r>
      <w:r w:rsidR="008703EA">
        <w:t xml:space="preserve">indicates the reference measurement method / equipment used in clinical investigations for this </w:t>
      </w:r>
      <w:r w:rsidR="00680EA5">
        <w:t>observation</w:t>
      </w:r>
      <w:r w:rsidR="008703EA">
        <w:t xml:space="preserve">. </w:t>
      </w:r>
      <w:r w:rsidR="00A9651D">
        <w:t>An</w:t>
      </w:r>
      <w:r w:rsidR="008703EA">
        <w:t xml:space="preserve"> example is the Non-invasive Blood Pressure (NBP) measurement.</w:t>
      </w:r>
      <w:r w:rsidR="008703EA">
        <w:br/>
        <w:t xml:space="preserve">When </w:t>
      </w:r>
      <w:r w:rsidR="00387E5E">
        <w:t>none of the reference modes are specified in the OBX-17, the reference measurement method</w:t>
      </w:r>
      <w:r w:rsidR="00680EA5">
        <w:t xml:space="preserve"> / equipment</w:t>
      </w:r>
      <w:r w:rsidR="00387E5E">
        <w:t xml:space="preserve"> is either unknown, does not apply for this </w:t>
      </w:r>
      <w:r w:rsidR="00680EA5">
        <w:t>observation</w:t>
      </w:r>
      <w:r w:rsidR="00387E5E">
        <w:t>, or the measurement is not involved in a clinical investigation.</w:t>
      </w:r>
    </w:p>
    <w:sectPr w:rsidR="00ED6EDC" w:rsidRPr="00501637">
      <w:headerReference w:type="default" r:id="rId8"/>
      <w:pgSz w:w="12240" w:h="15840"/>
      <w:pgMar w:top="1440" w:right="108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5F1AF" w14:textId="77777777" w:rsidR="00AD4C5B" w:rsidRDefault="00AD4C5B">
      <w:r>
        <w:separator/>
      </w:r>
    </w:p>
  </w:endnote>
  <w:endnote w:type="continuationSeparator" w:id="0">
    <w:p w14:paraId="73F9F75A" w14:textId="77777777" w:rsidR="00AD4C5B" w:rsidRDefault="00AD4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9DDF1" w14:textId="77777777" w:rsidR="00AD4C5B" w:rsidRDefault="00AD4C5B">
      <w:r>
        <w:separator/>
      </w:r>
    </w:p>
  </w:footnote>
  <w:footnote w:type="continuationSeparator" w:id="0">
    <w:p w14:paraId="651DD2CD" w14:textId="77777777" w:rsidR="00AD4C5B" w:rsidRDefault="00AD4C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9016B" w14:textId="77777777" w:rsidR="00415035" w:rsidRDefault="00415035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fldChar w:fldCharType="begin"/>
    </w:r>
    <w:r>
      <w:rPr>
        <w:rFonts w:ascii="Arial" w:hAnsi="Arial" w:cs="Arial"/>
        <w:i/>
        <w:iCs/>
        <w:sz w:val="20"/>
      </w:rPr>
      <w:instrText xml:space="preserve"> FILENAME </w:instrText>
    </w:r>
    <w:r>
      <w:rPr>
        <w:rFonts w:ascii="Arial" w:hAnsi="Arial" w:cs="Arial"/>
        <w:i/>
        <w:iCs/>
        <w:sz w:val="20"/>
      </w:rPr>
      <w:fldChar w:fldCharType="separate"/>
    </w:r>
    <w:r>
      <w:rPr>
        <w:rFonts w:ascii="Arial" w:hAnsi="Arial" w:cs="Arial"/>
        <w:i/>
        <w:iCs/>
        <w:noProof/>
        <w:sz w:val="20"/>
      </w:rPr>
      <w:t>IHE_TF_</w:t>
    </w:r>
    <w:r w:rsidR="00B7379D" w:rsidRPr="00B7379D">
      <w:rPr>
        <w:rFonts w:ascii="Arial" w:hAnsi="Arial" w:cs="Arial"/>
        <w:i/>
        <w:iCs/>
        <w:noProof/>
        <w:sz w:val="20"/>
      </w:rPr>
      <w:t>IHE_CP-nnn-PK_PCDTF_DEC_OBX-1</w:t>
    </w:r>
    <w:r w:rsidR="00B7379D">
      <w:rPr>
        <w:rFonts w:ascii="Arial" w:hAnsi="Arial" w:cs="Arial"/>
        <w:i/>
        <w:iCs/>
        <w:noProof/>
        <w:sz w:val="20"/>
      </w:rPr>
      <w:t>7 additional</w:t>
    </w:r>
    <w:r w:rsidR="00B7379D" w:rsidRPr="00B7379D">
      <w:rPr>
        <w:rFonts w:ascii="Arial" w:hAnsi="Arial" w:cs="Arial"/>
        <w:i/>
        <w:iCs/>
        <w:noProof/>
        <w:sz w:val="20"/>
      </w:rPr>
      <w:t xml:space="preserve"> MeasureMode Tab</w:t>
    </w:r>
    <w:r w:rsidR="00B7379D">
      <w:rPr>
        <w:rFonts w:ascii="Arial" w:hAnsi="Arial" w:cs="Arial"/>
        <w:i/>
        <w:iCs/>
        <w:noProof/>
        <w:sz w:val="20"/>
      </w:rPr>
      <w:t>le</w:t>
    </w:r>
    <w:r w:rsidR="00B7379D" w:rsidRPr="00B7379D">
      <w:rPr>
        <w:rFonts w:ascii="Arial" w:hAnsi="Arial" w:cs="Arial"/>
        <w:i/>
        <w:iCs/>
        <w:noProof/>
        <w:sz w:val="20"/>
      </w:rPr>
      <w:t xml:space="preserve"> 01</w:t>
    </w:r>
    <w:r>
      <w:rPr>
        <w:rFonts w:ascii="Arial" w:hAnsi="Arial" w:cs="Arial"/>
        <w:i/>
        <w:iCs/>
        <w:noProof/>
        <w:sz w:val="20"/>
      </w:rPr>
      <w:t>.doc</w:t>
    </w:r>
    <w:r>
      <w:rPr>
        <w:rFonts w:ascii="Arial" w:hAnsi="Arial" w:cs="Arial"/>
        <w:i/>
        <w:iCs/>
        <w:sz w:val="20"/>
      </w:rPr>
      <w:fldChar w:fldCharType="end"/>
    </w:r>
  </w:p>
  <w:p w14:paraId="7F98580F" w14:textId="77777777" w:rsidR="00415035" w:rsidRDefault="00B7379D" w:rsidP="00DA4A9D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>DEC OBX-17 additional MeasureMode Table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3176DBA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F568E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D502382"/>
    <w:lvl w:ilvl="0">
      <w:start w:val="1"/>
      <w:numFmt w:val="decimal"/>
      <w:pStyle w:val="ListNumber"/>
      <w:lvlText w:val="%1."/>
      <w:lvlJc w:val="left"/>
      <w:pPr>
        <w:tabs>
          <w:tab w:val="num" w:pos="900"/>
        </w:tabs>
        <w:ind w:left="900" w:hanging="540"/>
      </w:pPr>
    </w:lvl>
  </w:abstractNum>
  <w:abstractNum w:abstractNumId="3" w15:restartNumberingAfterBreak="0">
    <w:nsid w:val="FFFFFF89"/>
    <w:multiLevelType w:val="singleLevel"/>
    <w:tmpl w:val="49EC66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0A1F67"/>
    <w:multiLevelType w:val="multilevel"/>
    <w:tmpl w:val="23DAB5A8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3821335"/>
    <w:multiLevelType w:val="multilevel"/>
    <w:tmpl w:val="CAC0C834"/>
    <w:lvl w:ilvl="0">
      <w:start w:val="1"/>
      <w:numFmt w:val="upperLetter"/>
      <w:pStyle w:val="AppendixHeading3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B9D6087"/>
    <w:multiLevelType w:val="multilevel"/>
    <w:tmpl w:val="DC1C9DE2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32665ED"/>
    <w:multiLevelType w:val="multilevel"/>
    <w:tmpl w:val="079C2AD6"/>
    <w:lvl w:ilvl="0">
      <w:start w:val="1"/>
      <w:numFmt w:val="upperLetter"/>
      <w:pStyle w:val="AppendixHeading3"/>
      <w:suff w:val="nothing"/>
      <w:lvlText w:val="Appendix %1:  "/>
      <w:lvlJc w:val="left"/>
      <w:pPr>
        <w:ind w:left="432" w:hanging="432"/>
      </w:pPr>
    </w:lvl>
    <w:lvl w:ilvl="1">
      <w:start w:val="1"/>
      <w:numFmt w:val="decimal"/>
      <w:suff w:val="nothing"/>
      <w:lvlText w:val="%1.%2:  "/>
      <w:lvlJc w:val="left"/>
      <w:pPr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9995F40"/>
    <w:multiLevelType w:val="hybridMultilevel"/>
    <w:tmpl w:val="B5F04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828D3"/>
    <w:multiLevelType w:val="multilevel"/>
    <w:tmpl w:val="F1446090"/>
    <w:lvl w:ilvl="0">
      <w:start w:val="1"/>
      <w:numFmt w:val="upperLetter"/>
      <w:pStyle w:val="AppendixHeading1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pStyle w:val="AppendixHeading2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pStyle w:val="AppendixHeading3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9E61463"/>
    <w:multiLevelType w:val="multilevel"/>
    <w:tmpl w:val="3FE226EE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06556C3"/>
    <w:multiLevelType w:val="multilevel"/>
    <w:tmpl w:val="CD60718C"/>
    <w:lvl w:ilvl="0">
      <w:start w:val="1"/>
      <w:numFmt w:val="upperLetter"/>
      <w:pStyle w:val="AppendixHeading2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62150EC1"/>
    <w:multiLevelType w:val="multilevel"/>
    <w:tmpl w:val="BDB68E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Appendix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5C7297E"/>
    <w:multiLevelType w:val="multilevel"/>
    <w:tmpl w:val="F544E75A"/>
    <w:lvl w:ilvl="0">
      <w:start w:val="1"/>
      <w:numFmt w:val="upperLetter"/>
      <w:pStyle w:val="AppendixHeading2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9CB397A"/>
    <w:multiLevelType w:val="multilevel"/>
    <w:tmpl w:val="9C54C07A"/>
    <w:lvl w:ilvl="0">
      <w:start w:val="1"/>
      <w:numFmt w:val="upperLetter"/>
      <w:pStyle w:val="AppendixHeading2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317616547">
    <w:abstractNumId w:val="2"/>
  </w:num>
  <w:num w:numId="2" w16cid:durableId="1197885815">
    <w:abstractNumId w:val="12"/>
  </w:num>
  <w:num w:numId="3" w16cid:durableId="304969819">
    <w:abstractNumId w:val="3"/>
  </w:num>
  <w:num w:numId="4" w16cid:durableId="170873811">
    <w:abstractNumId w:val="1"/>
  </w:num>
  <w:num w:numId="5" w16cid:durableId="419982206">
    <w:abstractNumId w:val="0"/>
  </w:num>
  <w:num w:numId="6" w16cid:durableId="359210364">
    <w:abstractNumId w:val="5"/>
  </w:num>
  <w:num w:numId="7" w16cid:durableId="1721900652">
    <w:abstractNumId w:val="10"/>
  </w:num>
  <w:num w:numId="8" w16cid:durableId="1593512783">
    <w:abstractNumId w:val="4"/>
  </w:num>
  <w:num w:numId="9" w16cid:durableId="18507041">
    <w:abstractNumId w:val="7"/>
  </w:num>
  <w:num w:numId="10" w16cid:durableId="1596085320">
    <w:abstractNumId w:val="14"/>
  </w:num>
  <w:num w:numId="11" w16cid:durableId="618951517">
    <w:abstractNumId w:val="2"/>
    <w:lvlOverride w:ilvl="0">
      <w:startOverride w:val="1"/>
    </w:lvlOverride>
  </w:num>
  <w:num w:numId="12" w16cid:durableId="2006082322">
    <w:abstractNumId w:val="2"/>
    <w:lvlOverride w:ilvl="0">
      <w:startOverride w:val="1"/>
    </w:lvlOverride>
  </w:num>
  <w:num w:numId="13" w16cid:durableId="1967738222">
    <w:abstractNumId w:val="2"/>
    <w:lvlOverride w:ilvl="0">
      <w:startOverride w:val="1"/>
    </w:lvlOverride>
  </w:num>
  <w:num w:numId="14" w16cid:durableId="1032606357">
    <w:abstractNumId w:val="13"/>
  </w:num>
  <w:num w:numId="15" w16cid:durableId="1796098080">
    <w:abstractNumId w:val="6"/>
  </w:num>
  <w:num w:numId="16" w16cid:durableId="870842536">
    <w:abstractNumId w:val="11"/>
  </w:num>
  <w:num w:numId="17" w16cid:durableId="1831672851">
    <w:abstractNumId w:val="9"/>
  </w:num>
  <w:num w:numId="18" w16cid:durableId="81684157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n Rhoads">
    <w15:presenceInfo w15:providerId="AD" w15:userId="S::johnrhoads@johnrhoads.net::b9c5eda0-89d1-40e1-a696-8d237d2a42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7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27"/>
    <w:rsid w:val="00042635"/>
    <w:rsid w:val="00045001"/>
    <w:rsid w:val="000D1827"/>
    <w:rsid w:val="001934D4"/>
    <w:rsid w:val="001B2687"/>
    <w:rsid w:val="001F3866"/>
    <w:rsid w:val="00212F09"/>
    <w:rsid w:val="00293018"/>
    <w:rsid w:val="002A5837"/>
    <w:rsid w:val="002D46B1"/>
    <w:rsid w:val="00336A3E"/>
    <w:rsid w:val="00352155"/>
    <w:rsid w:val="00362A74"/>
    <w:rsid w:val="00380549"/>
    <w:rsid w:val="00380FFF"/>
    <w:rsid w:val="00387E5E"/>
    <w:rsid w:val="003B3883"/>
    <w:rsid w:val="0041108F"/>
    <w:rsid w:val="00415035"/>
    <w:rsid w:val="00496B9D"/>
    <w:rsid w:val="004A3986"/>
    <w:rsid w:val="004A7CDC"/>
    <w:rsid w:val="00501637"/>
    <w:rsid w:val="00592911"/>
    <w:rsid w:val="00670272"/>
    <w:rsid w:val="00680EA5"/>
    <w:rsid w:val="006D6539"/>
    <w:rsid w:val="00705699"/>
    <w:rsid w:val="00707427"/>
    <w:rsid w:val="00766FFD"/>
    <w:rsid w:val="007A724B"/>
    <w:rsid w:val="008016EA"/>
    <w:rsid w:val="00801FCA"/>
    <w:rsid w:val="008140AF"/>
    <w:rsid w:val="008703EA"/>
    <w:rsid w:val="008C6235"/>
    <w:rsid w:val="008F1355"/>
    <w:rsid w:val="0096532F"/>
    <w:rsid w:val="0097476E"/>
    <w:rsid w:val="009A2588"/>
    <w:rsid w:val="00A1780A"/>
    <w:rsid w:val="00A327A6"/>
    <w:rsid w:val="00A43CFF"/>
    <w:rsid w:val="00A73731"/>
    <w:rsid w:val="00A742EE"/>
    <w:rsid w:val="00A9651D"/>
    <w:rsid w:val="00A96F27"/>
    <w:rsid w:val="00AD3D5D"/>
    <w:rsid w:val="00AD4C5B"/>
    <w:rsid w:val="00AE42CB"/>
    <w:rsid w:val="00B14786"/>
    <w:rsid w:val="00B1735A"/>
    <w:rsid w:val="00B2241B"/>
    <w:rsid w:val="00B7379D"/>
    <w:rsid w:val="00B75D43"/>
    <w:rsid w:val="00C638AB"/>
    <w:rsid w:val="00C9298F"/>
    <w:rsid w:val="00CC4A9C"/>
    <w:rsid w:val="00CD2894"/>
    <w:rsid w:val="00D23AA5"/>
    <w:rsid w:val="00D41BB9"/>
    <w:rsid w:val="00D45A01"/>
    <w:rsid w:val="00D732B7"/>
    <w:rsid w:val="00D80CD7"/>
    <w:rsid w:val="00D83EF3"/>
    <w:rsid w:val="00D97F9B"/>
    <w:rsid w:val="00DA4A9D"/>
    <w:rsid w:val="00DC49A8"/>
    <w:rsid w:val="00ED6EDC"/>
    <w:rsid w:val="00EE3EC0"/>
    <w:rsid w:val="00F25F75"/>
    <w:rsid w:val="00F6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7A6119"/>
  <w15:chartTrackingRefBased/>
  <w15:docId w15:val="{8E70E123-7F5E-6847-836E-5FB48133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sz w:val="24"/>
      <w:lang w:bidi="ar-SA"/>
    </w:rPr>
  </w:style>
  <w:style w:type="paragraph" w:styleId="Heading1">
    <w:name w:val="heading 1"/>
    <w:next w:val="BodyText"/>
    <w:qFormat/>
    <w:pPr>
      <w:keepNext/>
      <w:numPr>
        <w:numId w:val="2"/>
      </w:numPr>
      <w:tabs>
        <w:tab w:val="clear" w:pos="432"/>
        <w:tab w:val="num" w:pos="360"/>
      </w:tabs>
      <w:spacing w:before="240" w:after="60"/>
      <w:ind w:left="360" w:hanging="720"/>
      <w:outlineLvl w:val="0"/>
    </w:pPr>
    <w:rPr>
      <w:rFonts w:ascii="Arial" w:hAnsi="Arial"/>
      <w:b/>
      <w:noProof/>
      <w:kern w:val="28"/>
      <w:sz w:val="28"/>
      <w:lang w:bidi="ar-SA"/>
    </w:rPr>
  </w:style>
  <w:style w:type="paragraph" w:styleId="Heading2">
    <w:name w:val="heading 2"/>
    <w:basedOn w:val="Heading1"/>
    <w:next w:val="BodyText"/>
    <w:qFormat/>
    <w:pPr>
      <w:numPr>
        <w:ilvl w:val="1"/>
      </w:numPr>
      <w:tabs>
        <w:tab w:val="clear" w:pos="576"/>
        <w:tab w:val="num" w:pos="540"/>
      </w:tabs>
      <w:ind w:left="547" w:hanging="907"/>
      <w:outlineLvl w:val="1"/>
    </w:pPr>
  </w:style>
  <w:style w:type="paragraph" w:styleId="Heading3">
    <w:name w:val="heading 3"/>
    <w:basedOn w:val="Heading2"/>
    <w:next w:val="BodyText"/>
    <w:qFormat/>
    <w:pPr>
      <w:numPr>
        <w:ilvl w:val="2"/>
      </w:numPr>
      <w:ind w:hanging="1080"/>
      <w:outlineLvl w:val="2"/>
    </w:pPr>
    <w:rPr>
      <w:sz w:val="24"/>
    </w:rPr>
  </w:style>
  <w:style w:type="paragraph" w:styleId="Heading4">
    <w:name w:val="heading 4"/>
    <w:basedOn w:val="Heading3"/>
    <w:next w:val="BodyText"/>
    <w:qFormat/>
    <w:pPr>
      <w:numPr>
        <w:ilvl w:val="3"/>
      </w:numPr>
      <w:tabs>
        <w:tab w:val="clear" w:pos="864"/>
        <w:tab w:val="left" w:pos="900"/>
      </w:tabs>
      <w:ind w:left="900" w:hanging="1260"/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tabs>
        <w:tab w:val="clear" w:pos="900"/>
        <w:tab w:val="clear" w:pos="1008"/>
        <w:tab w:val="num" w:pos="1080"/>
      </w:tabs>
      <w:ind w:left="1080" w:hanging="1440"/>
      <w:outlineLvl w:val="4"/>
    </w:pPr>
  </w:style>
  <w:style w:type="paragraph" w:styleId="Heading6">
    <w:name w:val="heading 6"/>
    <w:basedOn w:val="Heading5"/>
    <w:next w:val="BodyText"/>
    <w:qFormat/>
    <w:pPr>
      <w:numPr>
        <w:ilvl w:val="5"/>
      </w:numPr>
      <w:tabs>
        <w:tab w:val="clear" w:pos="1152"/>
        <w:tab w:val="num" w:pos="1260"/>
      </w:tabs>
      <w:ind w:left="1260" w:hanging="1620"/>
      <w:outlineLvl w:val="5"/>
    </w:pPr>
  </w:style>
  <w:style w:type="paragraph" w:styleId="Heading7">
    <w:name w:val="heading 7"/>
    <w:basedOn w:val="Heading6"/>
    <w:next w:val="BodyText"/>
    <w:qFormat/>
    <w:pPr>
      <w:numPr>
        <w:ilvl w:val="6"/>
      </w:numPr>
      <w:tabs>
        <w:tab w:val="clear" w:pos="1296"/>
        <w:tab w:val="num" w:pos="1440"/>
      </w:tabs>
      <w:ind w:left="1440" w:hanging="1800"/>
      <w:outlineLvl w:val="6"/>
    </w:pPr>
  </w:style>
  <w:style w:type="paragraph" w:styleId="Heading8">
    <w:name w:val="heading 8"/>
    <w:basedOn w:val="Heading7"/>
    <w:next w:val="BodyText"/>
    <w:qFormat/>
    <w:pPr>
      <w:numPr>
        <w:ilvl w:val="7"/>
      </w:numPr>
      <w:tabs>
        <w:tab w:val="clear" w:pos="1440"/>
        <w:tab w:val="num" w:pos="1620"/>
      </w:tabs>
      <w:ind w:left="1620" w:hanging="1980"/>
      <w:outlineLvl w:val="7"/>
    </w:pPr>
  </w:style>
  <w:style w:type="paragraph" w:styleId="Heading9">
    <w:name w:val="heading 9"/>
    <w:basedOn w:val="Heading8"/>
    <w:next w:val="BodyText"/>
    <w:qFormat/>
    <w:pPr>
      <w:numPr>
        <w:ilvl w:val="8"/>
      </w:numPr>
      <w:tabs>
        <w:tab w:val="clear" w:pos="1584"/>
        <w:tab w:val="num" w:pos="1800"/>
      </w:tabs>
      <w:ind w:left="1800" w:hanging="2160"/>
      <w:outlineLvl w:val="8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44"/>
    </w:rPr>
  </w:style>
  <w:style w:type="paragraph" w:styleId="BodyText">
    <w:name w:val="Body Text"/>
    <w:pPr>
      <w:spacing w:before="120"/>
    </w:pPr>
    <w:rPr>
      <w:noProof/>
      <w:sz w:val="24"/>
      <w:lang w:bidi="ar-SA"/>
    </w:rPr>
  </w:style>
  <w:style w:type="paragraph" w:styleId="BodyTextIndent">
    <w:name w:val="Body Text Indent"/>
    <w:basedOn w:val="BodyText"/>
    <w:pPr>
      <w:ind w:left="360"/>
    </w:pPr>
  </w:style>
  <w:style w:type="paragraph" w:styleId="ListNumber">
    <w:name w:val="List Number"/>
    <w:basedOn w:val="BodyText"/>
    <w:pPr>
      <w:numPr>
        <w:numId w:val="1"/>
      </w:numPr>
    </w:pPr>
  </w:style>
  <w:style w:type="paragraph" w:styleId="List">
    <w:name w:val="List"/>
    <w:basedOn w:val="BodyText"/>
    <w:pPr>
      <w:spacing w:before="60"/>
      <w:ind w:left="1080" w:hanging="720"/>
    </w:pPr>
  </w:style>
  <w:style w:type="paragraph" w:styleId="ListBullet">
    <w:name w:val="List Bullet"/>
    <w:basedOn w:val="BodyText"/>
    <w:pPr>
      <w:numPr>
        <w:numId w:val="3"/>
      </w:numPr>
      <w:tabs>
        <w:tab w:val="clear" w:pos="360"/>
        <w:tab w:val="num" w:pos="720"/>
      </w:tabs>
      <w:spacing w:before="60"/>
      <w:ind w:left="720"/>
    </w:pPr>
  </w:style>
  <w:style w:type="paragraph" w:styleId="ListBullet2">
    <w:name w:val="List Bullet 2"/>
    <w:basedOn w:val="ListBullet"/>
    <w:pPr>
      <w:numPr>
        <w:numId w:val="4"/>
      </w:numPr>
      <w:tabs>
        <w:tab w:val="clear" w:pos="720"/>
        <w:tab w:val="num" w:pos="1080"/>
      </w:tabs>
      <w:ind w:left="1080"/>
    </w:pPr>
  </w:style>
  <w:style w:type="paragraph" w:styleId="ListBullet3">
    <w:name w:val="List Bullet 3"/>
    <w:basedOn w:val="ListBullet"/>
    <w:pPr>
      <w:numPr>
        <w:numId w:val="5"/>
      </w:numPr>
      <w:tabs>
        <w:tab w:val="clear" w:pos="1080"/>
        <w:tab w:val="num" w:pos="1440"/>
      </w:tabs>
      <w:ind w:left="1440"/>
    </w:pPr>
  </w:style>
  <w:style w:type="paragraph" w:styleId="List2">
    <w:name w:val="List 2"/>
    <w:basedOn w:val="List"/>
    <w:pPr>
      <w:ind w:left="1440"/>
    </w:pPr>
  </w:style>
  <w:style w:type="paragraph" w:styleId="TOC1">
    <w:name w:val="toc 1"/>
    <w:next w:val="Normal"/>
    <w:semiHidden/>
    <w:rPr>
      <w:noProof/>
      <w:sz w:val="24"/>
      <w:lang w:bidi="ar-SA"/>
    </w:rPr>
  </w:style>
  <w:style w:type="paragraph" w:styleId="TOC2">
    <w:name w:val="toc 2"/>
    <w:basedOn w:val="TOC1"/>
    <w:next w:val="Normal"/>
    <w:semiHidden/>
    <w:pPr>
      <w:ind w:left="240"/>
    </w:pPr>
  </w:style>
  <w:style w:type="paragraph" w:styleId="TOC3">
    <w:name w:val="toc 3"/>
    <w:basedOn w:val="TOC2"/>
    <w:next w:val="Normal"/>
    <w:semiHidden/>
    <w:pPr>
      <w:ind w:left="480"/>
    </w:pPr>
  </w:style>
  <w:style w:type="paragraph" w:styleId="TOC4">
    <w:name w:val="toc 4"/>
    <w:basedOn w:val="TOC3"/>
    <w:next w:val="Normal"/>
    <w:semiHidden/>
    <w:pPr>
      <w:ind w:left="720"/>
    </w:pPr>
  </w:style>
  <w:style w:type="paragraph" w:styleId="TOC5">
    <w:name w:val="toc 5"/>
    <w:basedOn w:val="TOC4"/>
    <w:next w:val="Normal"/>
    <w:semiHidden/>
    <w:pPr>
      <w:ind w:left="960"/>
    </w:pPr>
  </w:style>
  <w:style w:type="paragraph" w:styleId="TOC6">
    <w:name w:val="toc 6"/>
    <w:basedOn w:val="TOC5"/>
    <w:next w:val="Normal"/>
    <w:semiHidden/>
    <w:pPr>
      <w:ind w:left="1200"/>
    </w:pPr>
  </w:style>
  <w:style w:type="paragraph" w:styleId="TOC7">
    <w:name w:val="toc 7"/>
    <w:basedOn w:val="TOC6"/>
    <w:next w:val="Normal"/>
    <w:semiHidden/>
    <w:pPr>
      <w:ind w:left="1440"/>
    </w:pPr>
  </w:style>
  <w:style w:type="paragraph" w:styleId="TOC8">
    <w:name w:val="toc 8"/>
    <w:basedOn w:val="TOC7"/>
    <w:next w:val="Normal"/>
    <w:semiHidden/>
    <w:pPr>
      <w:ind w:left="1680"/>
    </w:pPr>
  </w:style>
  <w:style w:type="paragraph" w:styleId="TOC9">
    <w:name w:val="toc 9"/>
    <w:basedOn w:val="TOC8"/>
    <w:next w:val="Normal"/>
    <w:semiHidden/>
    <w:pPr>
      <w:ind w:left="1920"/>
    </w:pPr>
  </w:style>
  <w:style w:type="paragraph" w:customStyle="1" w:styleId="TableEntry">
    <w:name w:val="Table Entry"/>
    <w:basedOn w:val="BodyText"/>
    <w:pPr>
      <w:spacing w:before="40" w:after="40"/>
      <w:ind w:left="72" w:right="72"/>
    </w:pPr>
    <w:rPr>
      <w:sz w:val="18"/>
    </w:rPr>
  </w:style>
  <w:style w:type="paragraph" w:customStyle="1" w:styleId="TableEntryHeader">
    <w:name w:val="Table Entry Header"/>
    <w:basedOn w:val="TableEntry"/>
    <w:pPr>
      <w:jc w:val="center"/>
    </w:pPr>
    <w:rPr>
      <w:rFonts w:ascii="Arial" w:hAnsi="Arial"/>
      <w:b/>
      <w:sz w:val="20"/>
    </w:rPr>
  </w:style>
  <w:style w:type="paragraph" w:customStyle="1" w:styleId="TableTitle">
    <w:name w:val="Table Title"/>
    <w:basedOn w:val="BodyText"/>
    <w:pPr>
      <w:spacing w:before="60" w:after="60"/>
      <w:jc w:val="center"/>
    </w:pPr>
    <w:rPr>
      <w:rFonts w:ascii="Arial" w:hAnsi="Arial"/>
      <w:b/>
      <w:sz w:val="22"/>
    </w:rPr>
  </w:style>
  <w:style w:type="paragraph" w:customStyle="1" w:styleId="FigureTitle">
    <w:name w:val="Figure Title"/>
    <w:basedOn w:val="Table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BodyText"/>
    <w:next w:val="BodyText"/>
    <w:qFormat/>
    <w:rPr>
      <w:rFonts w:ascii="Arial" w:hAnsi="Arial"/>
      <w:b/>
    </w:rPr>
  </w:style>
  <w:style w:type="paragraph" w:styleId="List3">
    <w:name w:val="List 3"/>
    <w:basedOn w:val="Normal"/>
    <w:pPr>
      <w:ind w:left="1800" w:hanging="720"/>
    </w:pPr>
  </w:style>
  <w:style w:type="paragraph" w:styleId="ListContinue">
    <w:name w:val="List Continue"/>
    <w:basedOn w:val="List"/>
    <w:pPr>
      <w:spacing w:after="120"/>
      <w:ind w:firstLine="0"/>
    </w:pPr>
  </w:style>
  <w:style w:type="paragraph" w:styleId="ListContinue2">
    <w:name w:val="List Continue 2"/>
    <w:basedOn w:val="List2"/>
    <w:pPr>
      <w:ind w:firstLine="0"/>
    </w:pPr>
  </w:style>
  <w:style w:type="paragraph" w:customStyle="1" w:styleId="ParagraphHeading">
    <w:name w:val="Paragraph Heading"/>
    <w:basedOn w:val="Caption"/>
    <w:next w:val="BodyText"/>
    <w:pPr>
      <w:spacing w:before="180"/>
    </w:pPr>
  </w:style>
  <w:style w:type="paragraph" w:customStyle="1" w:styleId="ListNumberContinue">
    <w:name w:val="List Number Continue"/>
    <w:basedOn w:val="ListNumber"/>
    <w:pPr>
      <w:numPr>
        <w:numId w:val="0"/>
      </w:numPr>
      <w:spacing w:before="60"/>
      <w:ind w:left="900"/>
    </w:pPr>
  </w:style>
  <w:style w:type="paragraph" w:customStyle="1" w:styleId="ListBulletContinue">
    <w:name w:val="List Bullet Continue"/>
    <w:basedOn w:val="ListBullet"/>
    <w:pPr>
      <w:numPr>
        <w:numId w:val="0"/>
      </w:numPr>
      <w:ind w:left="720"/>
    </w:pPr>
  </w:style>
  <w:style w:type="paragraph" w:customStyle="1" w:styleId="ListBullet2Continue">
    <w:name w:val="List Bullet 2 Continue"/>
    <w:basedOn w:val="ListBullet2"/>
    <w:pPr>
      <w:numPr>
        <w:numId w:val="0"/>
      </w:numPr>
      <w:ind w:left="1080"/>
    </w:pPr>
  </w:style>
  <w:style w:type="paragraph" w:customStyle="1" w:styleId="ListBullet3Continue">
    <w:name w:val="List Bullet 3 Continue"/>
    <w:basedOn w:val="ListBullet3"/>
    <w:pPr>
      <w:numPr>
        <w:numId w:val="0"/>
      </w:numPr>
      <w:ind w:left="1440"/>
    </w:pPr>
  </w:style>
  <w:style w:type="paragraph" w:customStyle="1" w:styleId="List3Continue">
    <w:name w:val="List 3 Continue"/>
    <w:basedOn w:val="List3"/>
    <w:pPr>
      <w:ind w:firstLine="0"/>
    </w:pPr>
  </w:style>
  <w:style w:type="paragraph" w:customStyle="1" w:styleId="AppendixHeading2">
    <w:name w:val="Appendix Heading 2"/>
    <w:next w:val="BodyText"/>
    <w:pPr>
      <w:numPr>
        <w:ilvl w:val="1"/>
        <w:numId w:val="17"/>
      </w:numPr>
      <w:spacing w:before="240" w:after="60"/>
    </w:pPr>
    <w:rPr>
      <w:rFonts w:ascii="Arial" w:hAnsi="Arial"/>
      <w:b/>
      <w:noProof/>
      <w:sz w:val="28"/>
      <w:lang w:bidi="ar-SA"/>
    </w:rPr>
  </w:style>
  <w:style w:type="paragraph" w:customStyle="1" w:styleId="AppendixHeading1">
    <w:name w:val="Appendix Heading 1"/>
    <w:next w:val="BodyText"/>
    <w:pPr>
      <w:numPr>
        <w:numId w:val="17"/>
      </w:numPr>
      <w:spacing w:before="240" w:after="60"/>
    </w:pPr>
    <w:rPr>
      <w:rFonts w:ascii="Arial" w:hAnsi="Arial"/>
      <w:b/>
      <w:noProof/>
      <w:sz w:val="28"/>
      <w:lang w:bidi="ar-SA"/>
    </w:rPr>
  </w:style>
  <w:style w:type="paragraph" w:customStyle="1" w:styleId="AppendixHeading3">
    <w:name w:val="Appendix Heading 3"/>
    <w:basedOn w:val="AppendixHeading2"/>
    <w:next w:val="BodyText"/>
    <w:pPr>
      <w:numPr>
        <w:ilvl w:val="2"/>
      </w:numPr>
    </w:pPr>
    <w:rPr>
      <w:sz w:val="24"/>
    </w:rPr>
  </w:style>
  <w:style w:type="paragraph" w:customStyle="1" w:styleId="EditorInstructions">
    <w:name w:val="Editor Instructions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StyleBodyTextItalicRedBoxSinglesolidlineAuto05">
    <w:name w:val="Style Body Text + Italic Red Box: (Single solid line Auto  0.5 ...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Note">
    <w:name w:val="Note"/>
    <w:basedOn w:val="FootnoteText"/>
    <w:rsid w:val="00707427"/>
    <w:pPr>
      <w:ind w:left="1152" w:hanging="720"/>
    </w:pPr>
    <w:rPr>
      <w:sz w:val="18"/>
    </w:rPr>
  </w:style>
  <w:style w:type="paragraph" w:styleId="FootnoteText">
    <w:name w:val="footnote text"/>
    <w:basedOn w:val="Normal"/>
    <w:semiHidden/>
    <w:rsid w:val="00707427"/>
    <w:rPr>
      <w:sz w:val="20"/>
    </w:rPr>
  </w:style>
  <w:style w:type="paragraph" w:styleId="BalloonText">
    <w:name w:val="Balloon Text"/>
    <w:basedOn w:val="Normal"/>
    <w:semiHidden/>
    <w:rsid w:val="00801FCA"/>
    <w:rPr>
      <w:rFonts w:ascii="Tahoma" w:hAnsi="Tahoma" w:cs="Tahoma"/>
      <w:sz w:val="16"/>
      <w:szCs w:val="16"/>
    </w:rPr>
  </w:style>
  <w:style w:type="paragraph" w:customStyle="1" w:styleId="tableentryheader0">
    <w:name w:val="tableentryheader"/>
    <w:basedOn w:val="Normal"/>
    <w:rsid w:val="00212F09"/>
    <w:pPr>
      <w:spacing w:before="100" w:beforeAutospacing="1" w:after="100" w:afterAutospacing="1"/>
    </w:pPr>
    <w:rPr>
      <w:rFonts w:ascii="Calibri" w:eastAsia="Calibri" w:hAnsi="Calibri" w:cs="Calibri"/>
      <w:sz w:val="22"/>
      <w:szCs w:val="22"/>
    </w:rPr>
  </w:style>
  <w:style w:type="paragraph" w:customStyle="1" w:styleId="tableentry0">
    <w:name w:val="tableentry"/>
    <w:basedOn w:val="Normal"/>
    <w:rsid w:val="00212F09"/>
    <w:pPr>
      <w:spacing w:before="100" w:beforeAutospacing="1" w:after="100" w:afterAutospacing="1"/>
    </w:pPr>
    <w:rPr>
      <w:rFonts w:ascii="Calibri" w:eastAsia="Calibri" w:hAnsi="Calibri" w:cs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212F09"/>
  </w:style>
  <w:style w:type="character" w:styleId="FootnoteReference">
    <w:name w:val="footnote reference"/>
    <w:rsid w:val="00D45A01"/>
    <w:rPr>
      <w:vertAlign w:val="superscript"/>
    </w:rPr>
  </w:style>
  <w:style w:type="paragraph" w:styleId="Revision">
    <w:name w:val="Revision"/>
    <w:hidden/>
    <w:uiPriority w:val="99"/>
    <w:semiHidden/>
    <w:rsid w:val="00336A3E"/>
    <w:rPr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5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Stuff\IHE\Technical%20Framework\IHE%20TF%20C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11526-867B-4A58-8C7B-0AD68685F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C:\My Stuff\IHE\Technical Framework\IHE TF CP.dot</Template>
  <TotalTime>1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&lt;Change Proposal Title&gt;</vt:lpstr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&lt;Change Proposal Title&gt;</dc:title>
  <dc:subject/>
  <dc:creator>NO ONE ASSIGNED</dc:creator>
  <cp:keywords/>
  <cp:lastModifiedBy>John Rhoads</cp:lastModifiedBy>
  <cp:revision>2</cp:revision>
  <cp:lastPrinted>1601-01-01T00:00:00Z</cp:lastPrinted>
  <dcterms:created xsi:type="dcterms:W3CDTF">2022-04-02T15:34:00Z</dcterms:created>
  <dcterms:modified xsi:type="dcterms:W3CDTF">2022-04-02T15:34:00Z</dcterms:modified>
</cp:coreProperties>
</file>