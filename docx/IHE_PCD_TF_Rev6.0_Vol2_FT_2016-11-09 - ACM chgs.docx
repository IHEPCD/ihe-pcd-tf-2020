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CC264" w14:textId="55EA687C" w:rsidR="00C15551" w:rsidRPr="006D613E" w:rsidRDefault="00C15551" w:rsidP="00123C7B">
      <w:pPr>
        <w:pStyle w:val="TitlePage2"/>
        <w:outlineLvl w:val="0"/>
      </w:pPr>
      <w:bookmarkStart w:id="0" w:name="_GoBack"/>
      <w:bookmarkEnd w:id="0"/>
      <w:r w:rsidRPr="006D613E">
        <w:t>Integrating the Healthcare Enterprise</w:t>
      </w:r>
    </w:p>
    <w:p w14:paraId="379A3A84" w14:textId="77777777" w:rsidR="00C15551" w:rsidRPr="006D613E" w:rsidRDefault="00C15551" w:rsidP="00C15551">
      <w:pPr>
        <w:pStyle w:val="BodyText"/>
      </w:pPr>
    </w:p>
    <w:p w14:paraId="32C398AB" w14:textId="77777777" w:rsidR="00C15551" w:rsidRPr="006D613E" w:rsidRDefault="00F73333" w:rsidP="001A673A">
      <w:pPr>
        <w:pStyle w:val="IHELogo"/>
      </w:pPr>
      <w:r w:rsidRPr="006D613E">
        <w:rPr>
          <w:noProof/>
        </w:rPr>
        <w:drawing>
          <wp:inline distT="0" distB="0" distL="0" distR="0" wp14:anchorId="26C97805" wp14:editId="1A0E309C">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4C4B33D" w14:textId="77777777" w:rsidR="00C15551" w:rsidRPr="006D613E" w:rsidRDefault="00C15551" w:rsidP="00C15551">
      <w:pPr>
        <w:pStyle w:val="BodyText"/>
      </w:pPr>
    </w:p>
    <w:p w14:paraId="591CD9D7" w14:textId="77777777" w:rsidR="00C15551" w:rsidRPr="006D613E" w:rsidRDefault="00C15551" w:rsidP="00123C7B">
      <w:pPr>
        <w:pStyle w:val="TitlePage1"/>
        <w:outlineLvl w:val="0"/>
      </w:pPr>
      <w:r w:rsidRPr="006D613E">
        <w:t>IHE Patient Care Device (PCD)</w:t>
      </w:r>
    </w:p>
    <w:p w14:paraId="42DDED2A" w14:textId="77777777" w:rsidR="00C15551" w:rsidRPr="006D613E" w:rsidRDefault="00C15551" w:rsidP="001A673A">
      <w:pPr>
        <w:pStyle w:val="TitlePage1"/>
      </w:pPr>
      <w:r w:rsidRPr="006D613E">
        <w:t>Technical Framework</w:t>
      </w:r>
    </w:p>
    <w:p w14:paraId="56E038DA" w14:textId="77777777" w:rsidR="00C15551" w:rsidRPr="006D613E" w:rsidRDefault="00C15551" w:rsidP="002E3ED0">
      <w:pPr>
        <w:pStyle w:val="BodyText"/>
      </w:pPr>
    </w:p>
    <w:p w14:paraId="72F1DFCE" w14:textId="77777777" w:rsidR="00C15551" w:rsidRPr="006D613E" w:rsidRDefault="00C15551" w:rsidP="002E3ED0">
      <w:pPr>
        <w:pStyle w:val="BodyText"/>
      </w:pPr>
    </w:p>
    <w:p w14:paraId="4423CF28" w14:textId="77777777" w:rsidR="00C15551" w:rsidRPr="006D613E" w:rsidRDefault="00C15551" w:rsidP="00123C7B">
      <w:pPr>
        <w:pStyle w:val="TitlePage1"/>
        <w:outlineLvl w:val="0"/>
      </w:pPr>
      <w:r w:rsidRPr="006D613E">
        <w:t xml:space="preserve">Volume 2 </w:t>
      </w:r>
    </w:p>
    <w:p w14:paraId="2CCF0BF9" w14:textId="77777777" w:rsidR="00C15551" w:rsidRPr="006D613E" w:rsidRDefault="00C15551" w:rsidP="001A673A">
      <w:pPr>
        <w:pStyle w:val="TitlePage1"/>
      </w:pPr>
      <w:r w:rsidRPr="006D613E">
        <w:t>IHE PCD TF-2</w:t>
      </w:r>
    </w:p>
    <w:p w14:paraId="1E0B0C27" w14:textId="77777777" w:rsidR="00C15551" w:rsidRPr="006D613E" w:rsidRDefault="00C15551" w:rsidP="001A673A">
      <w:pPr>
        <w:pStyle w:val="TitlePage1"/>
      </w:pPr>
      <w:r w:rsidRPr="006D613E">
        <w:t>Transactions</w:t>
      </w:r>
    </w:p>
    <w:p w14:paraId="28DDEC97" w14:textId="77777777" w:rsidR="00C15551" w:rsidRPr="006D613E" w:rsidRDefault="00C15551" w:rsidP="00C15551">
      <w:pPr>
        <w:pStyle w:val="BodyText"/>
      </w:pPr>
    </w:p>
    <w:p w14:paraId="64CA2E13" w14:textId="77777777" w:rsidR="00C15551" w:rsidRPr="006D613E" w:rsidRDefault="00C15551" w:rsidP="00C15551">
      <w:pPr>
        <w:pStyle w:val="BodyText"/>
      </w:pPr>
    </w:p>
    <w:p w14:paraId="3B568B36" w14:textId="77777777" w:rsidR="00C15551" w:rsidRPr="006D613E" w:rsidRDefault="00C15551" w:rsidP="00C15551">
      <w:pPr>
        <w:pStyle w:val="BodyText"/>
      </w:pPr>
    </w:p>
    <w:p w14:paraId="02275736" w14:textId="77777777" w:rsidR="00C15551" w:rsidRPr="006D613E" w:rsidRDefault="00C15551" w:rsidP="00C15551">
      <w:pPr>
        <w:pStyle w:val="BodyText"/>
      </w:pPr>
    </w:p>
    <w:p w14:paraId="3A4955C2" w14:textId="77777777" w:rsidR="00C15551" w:rsidRPr="006D613E" w:rsidRDefault="00C15551" w:rsidP="00C15551">
      <w:pPr>
        <w:pStyle w:val="BodyText"/>
      </w:pPr>
    </w:p>
    <w:p w14:paraId="2A6BD496" w14:textId="77777777" w:rsidR="00C15551" w:rsidRPr="006D613E" w:rsidRDefault="00C15551" w:rsidP="00C15551">
      <w:pPr>
        <w:pStyle w:val="BodyText"/>
      </w:pPr>
    </w:p>
    <w:p w14:paraId="05C7588F" w14:textId="77777777" w:rsidR="002E782A" w:rsidRPr="006D613E" w:rsidRDefault="002E782A" w:rsidP="00C15551">
      <w:pPr>
        <w:pStyle w:val="BodyText"/>
      </w:pPr>
    </w:p>
    <w:p w14:paraId="4B9D262A" w14:textId="77777777" w:rsidR="00C15551" w:rsidRPr="006D613E" w:rsidRDefault="00C15551" w:rsidP="00C15551">
      <w:pPr>
        <w:pStyle w:val="BodyText"/>
      </w:pPr>
    </w:p>
    <w:p w14:paraId="66CDE648" w14:textId="5B0B5731" w:rsidR="00C15551" w:rsidRPr="006D613E" w:rsidRDefault="00C15551" w:rsidP="00123C7B">
      <w:pPr>
        <w:pStyle w:val="TitlePage2"/>
        <w:outlineLvl w:val="0"/>
      </w:pPr>
      <w:r w:rsidRPr="006D613E">
        <w:t xml:space="preserve">Revision </w:t>
      </w:r>
      <w:del w:id="1" w:author="Monroe Pattillo" w:date="2017-09-02T12:53:00Z">
        <w:r w:rsidR="006D613E" w:rsidDel="00166EF7">
          <w:delText>6</w:delText>
        </w:r>
        <w:r w:rsidR="008C78EC" w:rsidRPr="006D613E" w:rsidDel="00166EF7">
          <w:delText>.0</w:delText>
        </w:r>
      </w:del>
      <w:ins w:id="2" w:author="Monroe Pattillo" w:date="2017-09-02T12:53:00Z">
        <w:r w:rsidR="00166EF7">
          <w:t>7.0</w:t>
        </w:r>
      </w:ins>
      <w:r w:rsidRPr="006D613E">
        <w:t xml:space="preserve"> - </w:t>
      </w:r>
      <w:r w:rsidR="00CB1FD5" w:rsidRPr="006D613E">
        <w:t>Final Text</w:t>
      </w:r>
    </w:p>
    <w:p w14:paraId="04084DDF" w14:textId="2150D22C" w:rsidR="00C15551" w:rsidRDefault="00130543" w:rsidP="001A673A">
      <w:pPr>
        <w:pStyle w:val="TitlePage2"/>
        <w:rPr>
          <w:ins w:id="3" w:author="Monroe Pattillo" w:date="2017-09-02T12:53:00Z"/>
        </w:rPr>
      </w:pPr>
      <w:del w:id="4" w:author="Monroe Pattillo" w:date="2017-09-02T12:53:00Z">
        <w:r w:rsidDel="00166EF7">
          <w:delText>November 9</w:delText>
        </w:r>
        <w:r w:rsidR="008C78EC" w:rsidRPr="006D613E" w:rsidDel="00166EF7">
          <w:delText>, 201</w:delText>
        </w:r>
        <w:r w:rsidR="006D613E" w:rsidDel="00166EF7">
          <w:delText>6</w:delText>
        </w:r>
      </w:del>
      <w:ins w:id="5" w:author="Monroe Pattillo" w:date="2017-09-02T12:53:00Z">
        <w:r w:rsidR="00166EF7">
          <w:t>September 2, 2017</w:t>
        </w:r>
      </w:ins>
    </w:p>
    <w:p w14:paraId="6BE09213" w14:textId="00EBC38E" w:rsidR="00166EF7" w:rsidRPr="006D613E" w:rsidRDefault="00166EF7" w:rsidP="001A673A">
      <w:pPr>
        <w:pStyle w:val="TitlePage2"/>
      </w:pPr>
      <w:ins w:id="6" w:author="Monroe Pattillo" w:date="2017-09-02T12:54:00Z">
        <w:r>
          <w:t>[ACM profile updates]</w:t>
        </w:r>
      </w:ins>
    </w:p>
    <w:p w14:paraId="4DA02533" w14:textId="77777777" w:rsidR="00C15551" w:rsidRPr="006D613E" w:rsidRDefault="00C15551" w:rsidP="00C15551">
      <w:pPr>
        <w:pStyle w:val="BodyText"/>
      </w:pPr>
    </w:p>
    <w:p w14:paraId="13BFF06B" w14:textId="77777777" w:rsidR="00C15551" w:rsidRPr="006D613E" w:rsidRDefault="00C15551" w:rsidP="00C15551">
      <w:pPr>
        <w:pStyle w:val="BodyText"/>
      </w:pPr>
    </w:p>
    <w:p w14:paraId="4576F902" w14:textId="77777777" w:rsidR="00C15551" w:rsidRPr="006D613E" w:rsidRDefault="00C15551" w:rsidP="00C15551"/>
    <w:p w14:paraId="003BAE27" w14:textId="77777777" w:rsidR="00C15551" w:rsidRPr="006D613E" w:rsidRDefault="00C15551" w:rsidP="00123C7B">
      <w:pPr>
        <w:pStyle w:val="Warning"/>
        <w:outlineLvl w:val="0"/>
      </w:pPr>
      <w:r w:rsidRPr="006D613E">
        <w:rPr>
          <w:rStyle w:val="Strong"/>
        </w:rPr>
        <w:t>Please verify you have the most recent version of this document,</w:t>
      </w:r>
      <w:r w:rsidRPr="006D613E">
        <w:t xml:space="preserve"> which is published </w:t>
      </w:r>
      <w:hyperlink r:id="rId10" w:history="1">
        <w:r w:rsidRPr="006D613E">
          <w:rPr>
            <w:rStyle w:val="Hyperlink"/>
            <w:b/>
          </w:rPr>
          <w:t>here</w:t>
        </w:r>
      </w:hyperlink>
      <w:r w:rsidRPr="006D613E">
        <w:t>.</w:t>
      </w:r>
    </w:p>
    <w:p w14:paraId="0C94BB47" w14:textId="77777777" w:rsidR="00B11855" w:rsidRPr="006D613E" w:rsidRDefault="00C15551" w:rsidP="00123C7B">
      <w:pPr>
        <w:pStyle w:val="BodyText"/>
        <w:outlineLvl w:val="0"/>
        <w:rPr>
          <w:b/>
        </w:rPr>
      </w:pPr>
      <w:r w:rsidRPr="006D613E">
        <w:br w:type="page"/>
      </w:r>
      <w:r w:rsidR="003D003E" w:rsidRPr="006D613E">
        <w:rPr>
          <w:b/>
        </w:rPr>
        <w:lastRenderedPageBreak/>
        <w:t>CONTENTS</w:t>
      </w:r>
    </w:p>
    <w:p w14:paraId="40E1539C" w14:textId="77777777" w:rsidR="00C15551" w:rsidRPr="006D613E" w:rsidRDefault="00C15551" w:rsidP="00C15551">
      <w:pPr>
        <w:pStyle w:val="BodyText"/>
      </w:pPr>
    </w:p>
    <w:bookmarkStart w:id="7" w:name="1_Introduction"/>
    <w:bookmarkEnd w:id="7"/>
    <w:p w14:paraId="0C375E24" w14:textId="77777777" w:rsidR="00A06F9A" w:rsidRDefault="009F4303">
      <w:pPr>
        <w:pStyle w:val="TOC1"/>
        <w:rPr>
          <w:rFonts w:asciiTheme="minorHAnsi" w:eastAsiaTheme="minorEastAsia" w:hAnsiTheme="minorHAnsi" w:cstheme="minorBidi"/>
          <w:noProof/>
          <w:sz w:val="22"/>
          <w:szCs w:val="22"/>
        </w:rPr>
      </w:pPr>
      <w:r w:rsidRPr="006D613E">
        <w:rPr>
          <w:bCs/>
          <w:caps/>
        </w:rPr>
        <w:fldChar w:fldCharType="begin"/>
      </w:r>
      <w:r w:rsidRPr="006D613E">
        <w:rPr>
          <w:bCs/>
          <w:caps/>
        </w:rPr>
        <w:instrText xml:space="preserve"> TOC \o "1-1" \h \z \t "Heading 2,2,Heading 3,3,Heading 4,4,Heading 5,5,Heading 6,6,Appendix Heading 2,2,Appendix Heading 1,1,Appendix Heading 3,3" </w:instrText>
      </w:r>
      <w:r w:rsidRPr="006D613E">
        <w:rPr>
          <w:bCs/>
          <w:caps/>
        </w:rPr>
        <w:fldChar w:fldCharType="separate"/>
      </w:r>
      <w:hyperlink w:anchor="_Toc466373638" w:history="1">
        <w:r w:rsidR="00A06F9A" w:rsidRPr="00B10AE4">
          <w:rPr>
            <w:rStyle w:val="Hyperlink"/>
            <w:noProof/>
          </w:rPr>
          <w:t>1 Introduction</w:t>
        </w:r>
        <w:r w:rsidR="00A06F9A">
          <w:rPr>
            <w:noProof/>
            <w:webHidden/>
          </w:rPr>
          <w:tab/>
        </w:r>
        <w:r w:rsidR="00A06F9A">
          <w:rPr>
            <w:noProof/>
            <w:webHidden/>
          </w:rPr>
          <w:fldChar w:fldCharType="begin"/>
        </w:r>
        <w:r w:rsidR="00A06F9A">
          <w:rPr>
            <w:noProof/>
            <w:webHidden/>
          </w:rPr>
          <w:instrText xml:space="preserve"> PAGEREF _Toc466373638 \h </w:instrText>
        </w:r>
        <w:r w:rsidR="00A06F9A">
          <w:rPr>
            <w:noProof/>
            <w:webHidden/>
          </w:rPr>
        </w:r>
        <w:r w:rsidR="00A06F9A">
          <w:rPr>
            <w:noProof/>
            <w:webHidden/>
          </w:rPr>
          <w:fldChar w:fldCharType="separate"/>
        </w:r>
        <w:r w:rsidR="00A06F9A">
          <w:rPr>
            <w:noProof/>
            <w:webHidden/>
          </w:rPr>
          <w:t>8</w:t>
        </w:r>
        <w:r w:rsidR="00A06F9A">
          <w:rPr>
            <w:noProof/>
            <w:webHidden/>
          </w:rPr>
          <w:fldChar w:fldCharType="end"/>
        </w:r>
      </w:hyperlink>
    </w:p>
    <w:p w14:paraId="43232F6B" w14:textId="77777777" w:rsidR="00A06F9A" w:rsidRDefault="00A47063">
      <w:pPr>
        <w:pStyle w:val="TOC2"/>
        <w:rPr>
          <w:rFonts w:asciiTheme="minorHAnsi" w:eastAsiaTheme="minorEastAsia" w:hAnsiTheme="minorHAnsi" w:cstheme="minorBidi"/>
          <w:noProof/>
          <w:sz w:val="22"/>
          <w:szCs w:val="22"/>
        </w:rPr>
      </w:pPr>
      <w:hyperlink w:anchor="_Toc466373639" w:history="1">
        <w:r w:rsidR="00A06F9A" w:rsidRPr="00B10AE4">
          <w:rPr>
            <w:rStyle w:val="Hyperlink"/>
            <w:noProof/>
          </w:rPr>
          <w:t>1.1 Introduction to IHE</w:t>
        </w:r>
        <w:r w:rsidR="00A06F9A">
          <w:rPr>
            <w:noProof/>
            <w:webHidden/>
          </w:rPr>
          <w:tab/>
        </w:r>
        <w:r w:rsidR="00A06F9A">
          <w:rPr>
            <w:noProof/>
            <w:webHidden/>
          </w:rPr>
          <w:fldChar w:fldCharType="begin"/>
        </w:r>
        <w:r w:rsidR="00A06F9A">
          <w:rPr>
            <w:noProof/>
            <w:webHidden/>
          </w:rPr>
          <w:instrText xml:space="preserve"> PAGEREF _Toc466373639 \h </w:instrText>
        </w:r>
        <w:r w:rsidR="00A06F9A">
          <w:rPr>
            <w:noProof/>
            <w:webHidden/>
          </w:rPr>
        </w:r>
        <w:r w:rsidR="00A06F9A">
          <w:rPr>
            <w:noProof/>
            <w:webHidden/>
          </w:rPr>
          <w:fldChar w:fldCharType="separate"/>
        </w:r>
        <w:r w:rsidR="00A06F9A">
          <w:rPr>
            <w:noProof/>
            <w:webHidden/>
          </w:rPr>
          <w:t>8</w:t>
        </w:r>
        <w:r w:rsidR="00A06F9A">
          <w:rPr>
            <w:noProof/>
            <w:webHidden/>
          </w:rPr>
          <w:fldChar w:fldCharType="end"/>
        </w:r>
      </w:hyperlink>
    </w:p>
    <w:p w14:paraId="37DEF962" w14:textId="77777777" w:rsidR="00A06F9A" w:rsidRDefault="00A47063">
      <w:pPr>
        <w:pStyle w:val="TOC2"/>
        <w:rPr>
          <w:rFonts w:asciiTheme="minorHAnsi" w:eastAsiaTheme="minorEastAsia" w:hAnsiTheme="minorHAnsi" w:cstheme="minorBidi"/>
          <w:noProof/>
          <w:sz w:val="22"/>
          <w:szCs w:val="22"/>
        </w:rPr>
      </w:pPr>
      <w:hyperlink w:anchor="_Toc466373640" w:history="1">
        <w:r w:rsidR="00A06F9A" w:rsidRPr="00B10AE4">
          <w:rPr>
            <w:rStyle w:val="Hyperlink"/>
            <w:noProof/>
          </w:rPr>
          <w:t>1.2 Intended Audience</w:t>
        </w:r>
        <w:r w:rsidR="00A06F9A">
          <w:rPr>
            <w:noProof/>
            <w:webHidden/>
          </w:rPr>
          <w:tab/>
        </w:r>
        <w:r w:rsidR="00A06F9A">
          <w:rPr>
            <w:noProof/>
            <w:webHidden/>
          </w:rPr>
          <w:fldChar w:fldCharType="begin"/>
        </w:r>
        <w:r w:rsidR="00A06F9A">
          <w:rPr>
            <w:noProof/>
            <w:webHidden/>
          </w:rPr>
          <w:instrText xml:space="preserve"> PAGEREF _Toc466373640 \h </w:instrText>
        </w:r>
        <w:r w:rsidR="00A06F9A">
          <w:rPr>
            <w:noProof/>
            <w:webHidden/>
          </w:rPr>
        </w:r>
        <w:r w:rsidR="00A06F9A">
          <w:rPr>
            <w:noProof/>
            <w:webHidden/>
          </w:rPr>
          <w:fldChar w:fldCharType="separate"/>
        </w:r>
        <w:r w:rsidR="00A06F9A">
          <w:rPr>
            <w:noProof/>
            <w:webHidden/>
          </w:rPr>
          <w:t>8</w:t>
        </w:r>
        <w:r w:rsidR="00A06F9A">
          <w:rPr>
            <w:noProof/>
            <w:webHidden/>
          </w:rPr>
          <w:fldChar w:fldCharType="end"/>
        </w:r>
      </w:hyperlink>
    </w:p>
    <w:p w14:paraId="0011F275" w14:textId="77777777" w:rsidR="00A06F9A" w:rsidRDefault="00A47063">
      <w:pPr>
        <w:pStyle w:val="TOC2"/>
        <w:rPr>
          <w:rFonts w:asciiTheme="minorHAnsi" w:eastAsiaTheme="minorEastAsia" w:hAnsiTheme="minorHAnsi" w:cstheme="minorBidi"/>
          <w:noProof/>
          <w:sz w:val="22"/>
          <w:szCs w:val="22"/>
        </w:rPr>
      </w:pPr>
      <w:hyperlink w:anchor="_Toc466373641" w:history="1">
        <w:r w:rsidR="00A06F9A" w:rsidRPr="00B10AE4">
          <w:rPr>
            <w:rStyle w:val="Hyperlink"/>
            <w:noProof/>
          </w:rPr>
          <w:t>1.3 Overview of Technical Framework Volume 2</w:t>
        </w:r>
        <w:r w:rsidR="00A06F9A">
          <w:rPr>
            <w:noProof/>
            <w:webHidden/>
          </w:rPr>
          <w:tab/>
        </w:r>
        <w:r w:rsidR="00A06F9A">
          <w:rPr>
            <w:noProof/>
            <w:webHidden/>
          </w:rPr>
          <w:fldChar w:fldCharType="begin"/>
        </w:r>
        <w:r w:rsidR="00A06F9A">
          <w:rPr>
            <w:noProof/>
            <w:webHidden/>
          </w:rPr>
          <w:instrText xml:space="preserve"> PAGEREF _Toc466373641 \h </w:instrText>
        </w:r>
        <w:r w:rsidR="00A06F9A">
          <w:rPr>
            <w:noProof/>
            <w:webHidden/>
          </w:rPr>
        </w:r>
        <w:r w:rsidR="00A06F9A">
          <w:rPr>
            <w:noProof/>
            <w:webHidden/>
          </w:rPr>
          <w:fldChar w:fldCharType="separate"/>
        </w:r>
        <w:r w:rsidR="00A06F9A">
          <w:rPr>
            <w:noProof/>
            <w:webHidden/>
          </w:rPr>
          <w:t>8</w:t>
        </w:r>
        <w:r w:rsidR="00A06F9A">
          <w:rPr>
            <w:noProof/>
            <w:webHidden/>
          </w:rPr>
          <w:fldChar w:fldCharType="end"/>
        </w:r>
      </w:hyperlink>
    </w:p>
    <w:p w14:paraId="4B8F1B6A" w14:textId="77777777" w:rsidR="00A06F9A" w:rsidRDefault="00A47063">
      <w:pPr>
        <w:pStyle w:val="TOC2"/>
        <w:rPr>
          <w:rFonts w:asciiTheme="minorHAnsi" w:eastAsiaTheme="minorEastAsia" w:hAnsiTheme="minorHAnsi" w:cstheme="minorBidi"/>
          <w:noProof/>
          <w:sz w:val="22"/>
          <w:szCs w:val="22"/>
        </w:rPr>
      </w:pPr>
      <w:hyperlink w:anchor="_Toc466373642" w:history="1">
        <w:r w:rsidR="00A06F9A" w:rsidRPr="00B10AE4">
          <w:rPr>
            <w:rStyle w:val="Hyperlink"/>
            <w:noProof/>
          </w:rPr>
          <w:t>1.4 Comment Process</w:t>
        </w:r>
        <w:r w:rsidR="00A06F9A">
          <w:rPr>
            <w:noProof/>
            <w:webHidden/>
          </w:rPr>
          <w:tab/>
        </w:r>
        <w:r w:rsidR="00A06F9A">
          <w:rPr>
            <w:noProof/>
            <w:webHidden/>
          </w:rPr>
          <w:fldChar w:fldCharType="begin"/>
        </w:r>
        <w:r w:rsidR="00A06F9A">
          <w:rPr>
            <w:noProof/>
            <w:webHidden/>
          </w:rPr>
          <w:instrText xml:space="preserve"> PAGEREF _Toc466373642 \h </w:instrText>
        </w:r>
        <w:r w:rsidR="00A06F9A">
          <w:rPr>
            <w:noProof/>
            <w:webHidden/>
          </w:rPr>
        </w:r>
        <w:r w:rsidR="00A06F9A">
          <w:rPr>
            <w:noProof/>
            <w:webHidden/>
          </w:rPr>
          <w:fldChar w:fldCharType="separate"/>
        </w:r>
        <w:r w:rsidR="00A06F9A">
          <w:rPr>
            <w:noProof/>
            <w:webHidden/>
          </w:rPr>
          <w:t>9</w:t>
        </w:r>
        <w:r w:rsidR="00A06F9A">
          <w:rPr>
            <w:noProof/>
            <w:webHidden/>
          </w:rPr>
          <w:fldChar w:fldCharType="end"/>
        </w:r>
      </w:hyperlink>
    </w:p>
    <w:p w14:paraId="4C1B9217" w14:textId="77777777" w:rsidR="00A06F9A" w:rsidRDefault="00A47063">
      <w:pPr>
        <w:pStyle w:val="TOC2"/>
        <w:rPr>
          <w:rFonts w:asciiTheme="minorHAnsi" w:eastAsiaTheme="minorEastAsia" w:hAnsiTheme="minorHAnsi" w:cstheme="minorBidi"/>
          <w:noProof/>
          <w:sz w:val="22"/>
          <w:szCs w:val="22"/>
        </w:rPr>
      </w:pPr>
      <w:hyperlink w:anchor="_Toc466373643" w:history="1">
        <w:r w:rsidR="00A06F9A" w:rsidRPr="00B10AE4">
          <w:rPr>
            <w:rStyle w:val="Hyperlink"/>
            <w:noProof/>
          </w:rPr>
          <w:t>1.5 Copyright Licenses</w:t>
        </w:r>
        <w:r w:rsidR="00A06F9A">
          <w:rPr>
            <w:noProof/>
            <w:webHidden/>
          </w:rPr>
          <w:tab/>
        </w:r>
        <w:r w:rsidR="00A06F9A">
          <w:rPr>
            <w:noProof/>
            <w:webHidden/>
          </w:rPr>
          <w:fldChar w:fldCharType="begin"/>
        </w:r>
        <w:r w:rsidR="00A06F9A">
          <w:rPr>
            <w:noProof/>
            <w:webHidden/>
          </w:rPr>
          <w:instrText xml:space="preserve"> PAGEREF _Toc466373643 \h </w:instrText>
        </w:r>
        <w:r w:rsidR="00A06F9A">
          <w:rPr>
            <w:noProof/>
            <w:webHidden/>
          </w:rPr>
        </w:r>
        <w:r w:rsidR="00A06F9A">
          <w:rPr>
            <w:noProof/>
            <w:webHidden/>
          </w:rPr>
          <w:fldChar w:fldCharType="separate"/>
        </w:r>
        <w:r w:rsidR="00A06F9A">
          <w:rPr>
            <w:noProof/>
            <w:webHidden/>
          </w:rPr>
          <w:t>9</w:t>
        </w:r>
        <w:r w:rsidR="00A06F9A">
          <w:rPr>
            <w:noProof/>
            <w:webHidden/>
          </w:rPr>
          <w:fldChar w:fldCharType="end"/>
        </w:r>
      </w:hyperlink>
    </w:p>
    <w:p w14:paraId="58C06900" w14:textId="77777777" w:rsidR="00A06F9A" w:rsidRDefault="00A47063">
      <w:pPr>
        <w:pStyle w:val="TOC3"/>
        <w:rPr>
          <w:rFonts w:asciiTheme="minorHAnsi" w:eastAsiaTheme="minorEastAsia" w:hAnsiTheme="minorHAnsi" w:cstheme="minorBidi"/>
          <w:noProof/>
          <w:sz w:val="22"/>
          <w:szCs w:val="22"/>
        </w:rPr>
      </w:pPr>
      <w:hyperlink w:anchor="_Toc466373644" w:history="1">
        <w:r w:rsidR="00A06F9A" w:rsidRPr="00B10AE4">
          <w:rPr>
            <w:rStyle w:val="Hyperlink"/>
            <w:noProof/>
          </w:rPr>
          <w:t>1.5.1 Copyright of Base Standards</w:t>
        </w:r>
        <w:r w:rsidR="00A06F9A">
          <w:rPr>
            <w:noProof/>
            <w:webHidden/>
          </w:rPr>
          <w:tab/>
        </w:r>
        <w:r w:rsidR="00A06F9A">
          <w:rPr>
            <w:noProof/>
            <w:webHidden/>
          </w:rPr>
          <w:fldChar w:fldCharType="begin"/>
        </w:r>
        <w:r w:rsidR="00A06F9A">
          <w:rPr>
            <w:noProof/>
            <w:webHidden/>
          </w:rPr>
          <w:instrText xml:space="preserve"> PAGEREF _Toc466373644 \h </w:instrText>
        </w:r>
        <w:r w:rsidR="00A06F9A">
          <w:rPr>
            <w:noProof/>
            <w:webHidden/>
          </w:rPr>
        </w:r>
        <w:r w:rsidR="00A06F9A">
          <w:rPr>
            <w:noProof/>
            <w:webHidden/>
          </w:rPr>
          <w:fldChar w:fldCharType="separate"/>
        </w:r>
        <w:r w:rsidR="00A06F9A">
          <w:rPr>
            <w:noProof/>
            <w:webHidden/>
          </w:rPr>
          <w:t>9</w:t>
        </w:r>
        <w:r w:rsidR="00A06F9A">
          <w:rPr>
            <w:noProof/>
            <w:webHidden/>
          </w:rPr>
          <w:fldChar w:fldCharType="end"/>
        </w:r>
      </w:hyperlink>
    </w:p>
    <w:p w14:paraId="68890D5F" w14:textId="77777777" w:rsidR="00A06F9A" w:rsidRDefault="00A47063">
      <w:pPr>
        <w:pStyle w:val="TOC2"/>
        <w:rPr>
          <w:rFonts w:asciiTheme="minorHAnsi" w:eastAsiaTheme="minorEastAsia" w:hAnsiTheme="minorHAnsi" w:cstheme="minorBidi"/>
          <w:noProof/>
          <w:sz w:val="22"/>
          <w:szCs w:val="22"/>
        </w:rPr>
      </w:pPr>
      <w:hyperlink w:anchor="_Toc466373645" w:history="1">
        <w:r w:rsidR="00A06F9A" w:rsidRPr="00B10AE4">
          <w:rPr>
            <w:rStyle w:val="Hyperlink"/>
            <w:noProof/>
          </w:rPr>
          <w:t>1.6 Trademark</w:t>
        </w:r>
        <w:r w:rsidR="00A06F9A">
          <w:rPr>
            <w:noProof/>
            <w:webHidden/>
          </w:rPr>
          <w:tab/>
        </w:r>
        <w:r w:rsidR="00A06F9A">
          <w:rPr>
            <w:noProof/>
            <w:webHidden/>
          </w:rPr>
          <w:fldChar w:fldCharType="begin"/>
        </w:r>
        <w:r w:rsidR="00A06F9A">
          <w:rPr>
            <w:noProof/>
            <w:webHidden/>
          </w:rPr>
          <w:instrText xml:space="preserve"> PAGEREF _Toc466373645 \h </w:instrText>
        </w:r>
        <w:r w:rsidR="00A06F9A">
          <w:rPr>
            <w:noProof/>
            <w:webHidden/>
          </w:rPr>
        </w:r>
        <w:r w:rsidR="00A06F9A">
          <w:rPr>
            <w:noProof/>
            <w:webHidden/>
          </w:rPr>
          <w:fldChar w:fldCharType="separate"/>
        </w:r>
        <w:r w:rsidR="00A06F9A">
          <w:rPr>
            <w:noProof/>
            <w:webHidden/>
          </w:rPr>
          <w:t>9</w:t>
        </w:r>
        <w:r w:rsidR="00A06F9A">
          <w:rPr>
            <w:noProof/>
            <w:webHidden/>
          </w:rPr>
          <w:fldChar w:fldCharType="end"/>
        </w:r>
      </w:hyperlink>
    </w:p>
    <w:p w14:paraId="6CD2F6B0" w14:textId="77777777" w:rsidR="00A06F9A" w:rsidRDefault="00A47063">
      <w:pPr>
        <w:pStyle w:val="TOC2"/>
        <w:rPr>
          <w:rFonts w:asciiTheme="minorHAnsi" w:eastAsiaTheme="minorEastAsia" w:hAnsiTheme="minorHAnsi" w:cstheme="minorBidi"/>
          <w:noProof/>
          <w:sz w:val="22"/>
          <w:szCs w:val="22"/>
        </w:rPr>
      </w:pPr>
      <w:hyperlink w:anchor="_Toc466373646" w:history="1">
        <w:r w:rsidR="00A06F9A" w:rsidRPr="00B10AE4">
          <w:rPr>
            <w:rStyle w:val="Hyperlink"/>
            <w:noProof/>
          </w:rPr>
          <w:t>1.7 Disclaimer Regarding Patent Rights</w:t>
        </w:r>
        <w:r w:rsidR="00A06F9A">
          <w:rPr>
            <w:noProof/>
            <w:webHidden/>
          </w:rPr>
          <w:tab/>
        </w:r>
        <w:r w:rsidR="00A06F9A">
          <w:rPr>
            <w:noProof/>
            <w:webHidden/>
          </w:rPr>
          <w:fldChar w:fldCharType="begin"/>
        </w:r>
        <w:r w:rsidR="00A06F9A">
          <w:rPr>
            <w:noProof/>
            <w:webHidden/>
          </w:rPr>
          <w:instrText xml:space="preserve"> PAGEREF _Toc466373646 \h </w:instrText>
        </w:r>
        <w:r w:rsidR="00A06F9A">
          <w:rPr>
            <w:noProof/>
            <w:webHidden/>
          </w:rPr>
        </w:r>
        <w:r w:rsidR="00A06F9A">
          <w:rPr>
            <w:noProof/>
            <w:webHidden/>
          </w:rPr>
          <w:fldChar w:fldCharType="separate"/>
        </w:r>
        <w:r w:rsidR="00A06F9A">
          <w:rPr>
            <w:noProof/>
            <w:webHidden/>
          </w:rPr>
          <w:t>9</w:t>
        </w:r>
        <w:r w:rsidR="00A06F9A">
          <w:rPr>
            <w:noProof/>
            <w:webHidden/>
          </w:rPr>
          <w:fldChar w:fldCharType="end"/>
        </w:r>
      </w:hyperlink>
    </w:p>
    <w:p w14:paraId="744E9D78" w14:textId="77777777" w:rsidR="00A06F9A" w:rsidRDefault="00A47063">
      <w:pPr>
        <w:pStyle w:val="TOC2"/>
        <w:rPr>
          <w:rFonts w:asciiTheme="minorHAnsi" w:eastAsiaTheme="minorEastAsia" w:hAnsiTheme="minorHAnsi" w:cstheme="minorBidi"/>
          <w:noProof/>
          <w:sz w:val="22"/>
          <w:szCs w:val="22"/>
        </w:rPr>
      </w:pPr>
      <w:hyperlink w:anchor="_Toc466373647" w:history="1">
        <w:r w:rsidR="00A06F9A" w:rsidRPr="00B10AE4">
          <w:rPr>
            <w:rStyle w:val="Hyperlink"/>
            <w:noProof/>
          </w:rPr>
          <w:t>1.8 History of Document Changes</w:t>
        </w:r>
        <w:r w:rsidR="00A06F9A">
          <w:rPr>
            <w:noProof/>
            <w:webHidden/>
          </w:rPr>
          <w:tab/>
        </w:r>
        <w:r w:rsidR="00A06F9A">
          <w:rPr>
            <w:noProof/>
            <w:webHidden/>
          </w:rPr>
          <w:fldChar w:fldCharType="begin"/>
        </w:r>
        <w:r w:rsidR="00A06F9A">
          <w:rPr>
            <w:noProof/>
            <w:webHidden/>
          </w:rPr>
          <w:instrText xml:space="preserve"> PAGEREF _Toc466373647 \h </w:instrText>
        </w:r>
        <w:r w:rsidR="00A06F9A">
          <w:rPr>
            <w:noProof/>
            <w:webHidden/>
          </w:rPr>
        </w:r>
        <w:r w:rsidR="00A06F9A">
          <w:rPr>
            <w:noProof/>
            <w:webHidden/>
          </w:rPr>
          <w:fldChar w:fldCharType="separate"/>
        </w:r>
        <w:r w:rsidR="00A06F9A">
          <w:rPr>
            <w:noProof/>
            <w:webHidden/>
          </w:rPr>
          <w:t>10</w:t>
        </w:r>
        <w:r w:rsidR="00A06F9A">
          <w:rPr>
            <w:noProof/>
            <w:webHidden/>
          </w:rPr>
          <w:fldChar w:fldCharType="end"/>
        </w:r>
      </w:hyperlink>
    </w:p>
    <w:p w14:paraId="06FBF537" w14:textId="77777777" w:rsidR="00A06F9A" w:rsidRDefault="00A47063">
      <w:pPr>
        <w:pStyle w:val="TOC1"/>
        <w:rPr>
          <w:rFonts w:asciiTheme="minorHAnsi" w:eastAsiaTheme="minorEastAsia" w:hAnsiTheme="minorHAnsi" w:cstheme="minorBidi"/>
          <w:noProof/>
          <w:sz w:val="22"/>
          <w:szCs w:val="22"/>
        </w:rPr>
      </w:pPr>
      <w:hyperlink w:anchor="_Toc466373648" w:history="1">
        <w:r w:rsidR="00A06F9A" w:rsidRPr="00B10AE4">
          <w:rPr>
            <w:rStyle w:val="Hyperlink"/>
            <w:noProof/>
          </w:rPr>
          <w:t>2 Conventions</w:t>
        </w:r>
        <w:r w:rsidR="00A06F9A">
          <w:rPr>
            <w:noProof/>
            <w:webHidden/>
          </w:rPr>
          <w:tab/>
        </w:r>
        <w:r w:rsidR="00A06F9A">
          <w:rPr>
            <w:noProof/>
            <w:webHidden/>
          </w:rPr>
          <w:fldChar w:fldCharType="begin"/>
        </w:r>
        <w:r w:rsidR="00A06F9A">
          <w:rPr>
            <w:noProof/>
            <w:webHidden/>
          </w:rPr>
          <w:instrText xml:space="preserve"> PAGEREF _Toc466373648 \h </w:instrText>
        </w:r>
        <w:r w:rsidR="00A06F9A">
          <w:rPr>
            <w:noProof/>
            <w:webHidden/>
          </w:rPr>
        </w:r>
        <w:r w:rsidR="00A06F9A">
          <w:rPr>
            <w:noProof/>
            <w:webHidden/>
          </w:rPr>
          <w:fldChar w:fldCharType="separate"/>
        </w:r>
        <w:r w:rsidR="00A06F9A">
          <w:rPr>
            <w:noProof/>
            <w:webHidden/>
          </w:rPr>
          <w:t>11</w:t>
        </w:r>
        <w:r w:rsidR="00A06F9A">
          <w:rPr>
            <w:noProof/>
            <w:webHidden/>
          </w:rPr>
          <w:fldChar w:fldCharType="end"/>
        </w:r>
      </w:hyperlink>
    </w:p>
    <w:p w14:paraId="0AFAF2C2" w14:textId="77777777" w:rsidR="00A06F9A" w:rsidRDefault="00A47063">
      <w:pPr>
        <w:pStyle w:val="TOC2"/>
        <w:rPr>
          <w:rFonts w:asciiTheme="minorHAnsi" w:eastAsiaTheme="minorEastAsia" w:hAnsiTheme="minorHAnsi" w:cstheme="minorBidi"/>
          <w:noProof/>
          <w:sz w:val="22"/>
          <w:szCs w:val="22"/>
        </w:rPr>
      </w:pPr>
      <w:hyperlink w:anchor="_Toc466373649" w:history="1">
        <w:r w:rsidR="00A06F9A" w:rsidRPr="00B10AE4">
          <w:rPr>
            <w:rStyle w:val="Hyperlink"/>
            <w:noProof/>
          </w:rPr>
          <w:t>2.1 Transaction Modeling and Profiling Conventions</w:t>
        </w:r>
        <w:r w:rsidR="00A06F9A">
          <w:rPr>
            <w:noProof/>
            <w:webHidden/>
          </w:rPr>
          <w:tab/>
        </w:r>
        <w:r w:rsidR="00A06F9A">
          <w:rPr>
            <w:noProof/>
            <w:webHidden/>
          </w:rPr>
          <w:fldChar w:fldCharType="begin"/>
        </w:r>
        <w:r w:rsidR="00A06F9A">
          <w:rPr>
            <w:noProof/>
            <w:webHidden/>
          </w:rPr>
          <w:instrText xml:space="preserve"> PAGEREF _Toc466373649 \h </w:instrText>
        </w:r>
        <w:r w:rsidR="00A06F9A">
          <w:rPr>
            <w:noProof/>
            <w:webHidden/>
          </w:rPr>
        </w:r>
        <w:r w:rsidR="00A06F9A">
          <w:rPr>
            <w:noProof/>
            <w:webHidden/>
          </w:rPr>
          <w:fldChar w:fldCharType="separate"/>
        </w:r>
        <w:r w:rsidR="00A06F9A">
          <w:rPr>
            <w:noProof/>
            <w:webHidden/>
          </w:rPr>
          <w:t>11</w:t>
        </w:r>
        <w:r w:rsidR="00A06F9A">
          <w:rPr>
            <w:noProof/>
            <w:webHidden/>
          </w:rPr>
          <w:fldChar w:fldCharType="end"/>
        </w:r>
      </w:hyperlink>
    </w:p>
    <w:p w14:paraId="583FC3A8" w14:textId="77777777" w:rsidR="00A06F9A" w:rsidRDefault="00A47063">
      <w:pPr>
        <w:pStyle w:val="TOC2"/>
        <w:rPr>
          <w:rFonts w:asciiTheme="minorHAnsi" w:eastAsiaTheme="minorEastAsia" w:hAnsiTheme="minorHAnsi" w:cstheme="minorBidi"/>
          <w:noProof/>
          <w:sz w:val="22"/>
          <w:szCs w:val="22"/>
        </w:rPr>
      </w:pPr>
      <w:hyperlink w:anchor="_Toc466373650" w:history="1">
        <w:r w:rsidR="00A06F9A" w:rsidRPr="00B10AE4">
          <w:rPr>
            <w:rStyle w:val="Hyperlink"/>
            <w:noProof/>
          </w:rPr>
          <w:t>2.2 Additional Standards Profiling Conventions</w:t>
        </w:r>
        <w:r w:rsidR="00A06F9A">
          <w:rPr>
            <w:noProof/>
            <w:webHidden/>
          </w:rPr>
          <w:tab/>
        </w:r>
        <w:r w:rsidR="00A06F9A">
          <w:rPr>
            <w:noProof/>
            <w:webHidden/>
          </w:rPr>
          <w:fldChar w:fldCharType="begin"/>
        </w:r>
        <w:r w:rsidR="00A06F9A">
          <w:rPr>
            <w:noProof/>
            <w:webHidden/>
          </w:rPr>
          <w:instrText xml:space="preserve"> PAGEREF _Toc466373650 \h </w:instrText>
        </w:r>
        <w:r w:rsidR="00A06F9A">
          <w:rPr>
            <w:noProof/>
            <w:webHidden/>
          </w:rPr>
        </w:r>
        <w:r w:rsidR="00A06F9A">
          <w:rPr>
            <w:noProof/>
            <w:webHidden/>
          </w:rPr>
          <w:fldChar w:fldCharType="separate"/>
        </w:r>
        <w:r w:rsidR="00A06F9A">
          <w:rPr>
            <w:noProof/>
            <w:webHidden/>
          </w:rPr>
          <w:t>11</w:t>
        </w:r>
        <w:r w:rsidR="00A06F9A">
          <w:rPr>
            <w:noProof/>
            <w:webHidden/>
          </w:rPr>
          <w:fldChar w:fldCharType="end"/>
        </w:r>
      </w:hyperlink>
    </w:p>
    <w:p w14:paraId="2141F34D" w14:textId="77777777" w:rsidR="00A06F9A" w:rsidRDefault="00A47063">
      <w:pPr>
        <w:pStyle w:val="TOC2"/>
        <w:rPr>
          <w:rFonts w:asciiTheme="minorHAnsi" w:eastAsiaTheme="minorEastAsia" w:hAnsiTheme="minorHAnsi" w:cstheme="minorBidi"/>
          <w:noProof/>
          <w:sz w:val="22"/>
          <w:szCs w:val="22"/>
        </w:rPr>
      </w:pPr>
      <w:hyperlink w:anchor="_Toc466373651" w:history="1">
        <w:r w:rsidR="00A06F9A" w:rsidRPr="00B10AE4">
          <w:rPr>
            <w:rStyle w:val="Hyperlink"/>
            <w:noProof/>
          </w:rPr>
          <w:t>2.3 Use of Coded Entities and Coding Schemes</w:t>
        </w:r>
        <w:r w:rsidR="00A06F9A">
          <w:rPr>
            <w:noProof/>
            <w:webHidden/>
          </w:rPr>
          <w:tab/>
        </w:r>
        <w:r w:rsidR="00A06F9A">
          <w:rPr>
            <w:noProof/>
            <w:webHidden/>
          </w:rPr>
          <w:fldChar w:fldCharType="begin"/>
        </w:r>
        <w:r w:rsidR="00A06F9A">
          <w:rPr>
            <w:noProof/>
            <w:webHidden/>
          </w:rPr>
          <w:instrText xml:space="preserve"> PAGEREF _Toc466373651 \h </w:instrText>
        </w:r>
        <w:r w:rsidR="00A06F9A">
          <w:rPr>
            <w:noProof/>
            <w:webHidden/>
          </w:rPr>
        </w:r>
        <w:r w:rsidR="00A06F9A">
          <w:rPr>
            <w:noProof/>
            <w:webHidden/>
          </w:rPr>
          <w:fldChar w:fldCharType="separate"/>
        </w:r>
        <w:r w:rsidR="00A06F9A">
          <w:rPr>
            <w:noProof/>
            <w:webHidden/>
          </w:rPr>
          <w:t>11</w:t>
        </w:r>
        <w:r w:rsidR="00A06F9A">
          <w:rPr>
            <w:noProof/>
            <w:webHidden/>
          </w:rPr>
          <w:fldChar w:fldCharType="end"/>
        </w:r>
      </w:hyperlink>
    </w:p>
    <w:p w14:paraId="7A1FA0B1" w14:textId="77777777" w:rsidR="00A06F9A" w:rsidRDefault="00A47063">
      <w:pPr>
        <w:pStyle w:val="TOC1"/>
        <w:rPr>
          <w:rFonts w:asciiTheme="minorHAnsi" w:eastAsiaTheme="minorEastAsia" w:hAnsiTheme="minorHAnsi" w:cstheme="minorBidi"/>
          <w:noProof/>
          <w:sz w:val="22"/>
          <w:szCs w:val="22"/>
        </w:rPr>
      </w:pPr>
      <w:hyperlink w:anchor="_Toc466373652" w:history="1">
        <w:r w:rsidR="00A06F9A" w:rsidRPr="00B10AE4">
          <w:rPr>
            <w:rStyle w:val="Hyperlink"/>
            <w:noProof/>
          </w:rPr>
          <w:t>3 IHE PCD Transactions</w:t>
        </w:r>
        <w:r w:rsidR="00A06F9A">
          <w:rPr>
            <w:noProof/>
            <w:webHidden/>
          </w:rPr>
          <w:tab/>
        </w:r>
        <w:r w:rsidR="00A06F9A">
          <w:rPr>
            <w:noProof/>
            <w:webHidden/>
          </w:rPr>
          <w:fldChar w:fldCharType="begin"/>
        </w:r>
        <w:r w:rsidR="00A06F9A">
          <w:rPr>
            <w:noProof/>
            <w:webHidden/>
          </w:rPr>
          <w:instrText xml:space="preserve"> PAGEREF _Toc466373652 \h </w:instrText>
        </w:r>
        <w:r w:rsidR="00A06F9A">
          <w:rPr>
            <w:noProof/>
            <w:webHidden/>
          </w:rPr>
        </w:r>
        <w:r w:rsidR="00A06F9A">
          <w:rPr>
            <w:noProof/>
            <w:webHidden/>
          </w:rPr>
          <w:fldChar w:fldCharType="separate"/>
        </w:r>
        <w:r w:rsidR="00A06F9A">
          <w:rPr>
            <w:noProof/>
            <w:webHidden/>
          </w:rPr>
          <w:t>12</w:t>
        </w:r>
        <w:r w:rsidR="00A06F9A">
          <w:rPr>
            <w:noProof/>
            <w:webHidden/>
          </w:rPr>
          <w:fldChar w:fldCharType="end"/>
        </w:r>
      </w:hyperlink>
    </w:p>
    <w:p w14:paraId="2A64B0B2" w14:textId="77777777" w:rsidR="00A06F9A" w:rsidRDefault="00A47063">
      <w:pPr>
        <w:pStyle w:val="TOC2"/>
        <w:rPr>
          <w:rFonts w:asciiTheme="minorHAnsi" w:eastAsiaTheme="minorEastAsia" w:hAnsiTheme="minorHAnsi" w:cstheme="minorBidi"/>
          <w:noProof/>
          <w:sz w:val="22"/>
          <w:szCs w:val="22"/>
        </w:rPr>
      </w:pPr>
      <w:hyperlink w:anchor="_Toc466373653" w:history="1">
        <w:r w:rsidR="00A06F9A" w:rsidRPr="00B10AE4">
          <w:rPr>
            <w:rStyle w:val="Hyperlink"/>
            <w:noProof/>
          </w:rPr>
          <w:t>3.1 PCD-01 Communicate PCD Data</w:t>
        </w:r>
        <w:r w:rsidR="00A06F9A">
          <w:rPr>
            <w:noProof/>
            <w:webHidden/>
          </w:rPr>
          <w:tab/>
        </w:r>
        <w:r w:rsidR="00A06F9A">
          <w:rPr>
            <w:noProof/>
            <w:webHidden/>
          </w:rPr>
          <w:fldChar w:fldCharType="begin"/>
        </w:r>
        <w:r w:rsidR="00A06F9A">
          <w:rPr>
            <w:noProof/>
            <w:webHidden/>
          </w:rPr>
          <w:instrText xml:space="preserve"> PAGEREF _Toc466373653 \h </w:instrText>
        </w:r>
        <w:r w:rsidR="00A06F9A">
          <w:rPr>
            <w:noProof/>
            <w:webHidden/>
          </w:rPr>
        </w:r>
        <w:r w:rsidR="00A06F9A">
          <w:rPr>
            <w:noProof/>
            <w:webHidden/>
          </w:rPr>
          <w:fldChar w:fldCharType="separate"/>
        </w:r>
        <w:r w:rsidR="00A06F9A">
          <w:rPr>
            <w:noProof/>
            <w:webHidden/>
          </w:rPr>
          <w:t>12</w:t>
        </w:r>
        <w:r w:rsidR="00A06F9A">
          <w:rPr>
            <w:noProof/>
            <w:webHidden/>
          </w:rPr>
          <w:fldChar w:fldCharType="end"/>
        </w:r>
      </w:hyperlink>
    </w:p>
    <w:p w14:paraId="73DB6305" w14:textId="77777777" w:rsidR="00A06F9A" w:rsidRDefault="00A47063">
      <w:pPr>
        <w:pStyle w:val="TOC3"/>
        <w:rPr>
          <w:rFonts w:asciiTheme="minorHAnsi" w:eastAsiaTheme="minorEastAsia" w:hAnsiTheme="minorHAnsi" w:cstheme="minorBidi"/>
          <w:noProof/>
          <w:sz w:val="22"/>
          <w:szCs w:val="22"/>
        </w:rPr>
      </w:pPr>
      <w:hyperlink w:anchor="_Toc466373654" w:history="1">
        <w:r w:rsidR="00A06F9A" w:rsidRPr="00B10AE4">
          <w:rPr>
            <w:rStyle w:val="Hyperlink"/>
            <w:noProof/>
          </w:rPr>
          <w:t>3.1.1 Scope</w:t>
        </w:r>
        <w:r w:rsidR="00A06F9A">
          <w:rPr>
            <w:noProof/>
            <w:webHidden/>
          </w:rPr>
          <w:tab/>
        </w:r>
        <w:r w:rsidR="00A06F9A">
          <w:rPr>
            <w:noProof/>
            <w:webHidden/>
          </w:rPr>
          <w:fldChar w:fldCharType="begin"/>
        </w:r>
        <w:r w:rsidR="00A06F9A">
          <w:rPr>
            <w:noProof/>
            <w:webHidden/>
          </w:rPr>
          <w:instrText xml:space="preserve"> PAGEREF _Toc466373654 \h </w:instrText>
        </w:r>
        <w:r w:rsidR="00A06F9A">
          <w:rPr>
            <w:noProof/>
            <w:webHidden/>
          </w:rPr>
        </w:r>
        <w:r w:rsidR="00A06F9A">
          <w:rPr>
            <w:noProof/>
            <w:webHidden/>
          </w:rPr>
          <w:fldChar w:fldCharType="separate"/>
        </w:r>
        <w:r w:rsidR="00A06F9A">
          <w:rPr>
            <w:noProof/>
            <w:webHidden/>
          </w:rPr>
          <w:t>12</w:t>
        </w:r>
        <w:r w:rsidR="00A06F9A">
          <w:rPr>
            <w:noProof/>
            <w:webHidden/>
          </w:rPr>
          <w:fldChar w:fldCharType="end"/>
        </w:r>
      </w:hyperlink>
    </w:p>
    <w:p w14:paraId="4272A629" w14:textId="77777777" w:rsidR="00A06F9A" w:rsidRDefault="00A47063">
      <w:pPr>
        <w:pStyle w:val="TOC3"/>
        <w:rPr>
          <w:rFonts w:asciiTheme="minorHAnsi" w:eastAsiaTheme="minorEastAsia" w:hAnsiTheme="minorHAnsi" w:cstheme="minorBidi"/>
          <w:noProof/>
          <w:sz w:val="22"/>
          <w:szCs w:val="22"/>
        </w:rPr>
      </w:pPr>
      <w:hyperlink w:anchor="_Toc466373655" w:history="1">
        <w:r w:rsidR="00A06F9A" w:rsidRPr="00B10AE4">
          <w:rPr>
            <w:rStyle w:val="Hyperlink"/>
            <w:noProof/>
          </w:rPr>
          <w:t>3.1.2 Use Case Roles</w:t>
        </w:r>
        <w:r w:rsidR="00A06F9A">
          <w:rPr>
            <w:noProof/>
            <w:webHidden/>
          </w:rPr>
          <w:tab/>
        </w:r>
        <w:r w:rsidR="00A06F9A">
          <w:rPr>
            <w:noProof/>
            <w:webHidden/>
          </w:rPr>
          <w:fldChar w:fldCharType="begin"/>
        </w:r>
        <w:r w:rsidR="00A06F9A">
          <w:rPr>
            <w:noProof/>
            <w:webHidden/>
          </w:rPr>
          <w:instrText xml:space="preserve"> PAGEREF _Toc466373655 \h </w:instrText>
        </w:r>
        <w:r w:rsidR="00A06F9A">
          <w:rPr>
            <w:noProof/>
            <w:webHidden/>
          </w:rPr>
        </w:r>
        <w:r w:rsidR="00A06F9A">
          <w:rPr>
            <w:noProof/>
            <w:webHidden/>
          </w:rPr>
          <w:fldChar w:fldCharType="separate"/>
        </w:r>
        <w:r w:rsidR="00A06F9A">
          <w:rPr>
            <w:noProof/>
            <w:webHidden/>
          </w:rPr>
          <w:t>12</w:t>
        </w:r>
        <w:r w:rsidR="00A06F9A">
          <w:rPr>
            <w:noProof/>
            <w:webHidden/>
          </w:rPr>
          <w:fldChar w:fldCharType="end"/>
        </w:r>
      </w:hyperlink>
    </w:p>
    <w:p w14:paraId="435D49BD" w14:textId="77777777" w:rsidR="00A06F9A" w:rsidRDefault="00A47063">
      <w:pPr>
        <w:pStyle w:val="TOC3"/>
        <w:rPr>
          <w:rFonts w:asciiTheme="minorHAnsi" w:eastAsiaTheme="minorEastAsia" w:hAnsiTheme="minorHAnsi" w:cstheme="minorBidi"/>
          <w:noProof/>
          <w:sz w:val="22"/>
          <w:szCs w:val="22"/>
        </w:rPr>
      </w:pPr>
      <w:hyperlink w:anchor="_Toc466373656" w:history="1">
        <w:r w:rsidR="00A06F9A" w:rsidRPr="00B10AE4">
          <w:rPr>
            <w:rStyle w:val="Hyperlink"/>
            <w:noProof/>
          </w:rPr>
          <w:t>3.1.3 Referenced Standards</w:t>
        </w:r>
        <w:r w:rsidR="00A06F9A">
          <w:rPr>
            <w:noProof/>
            <w:webHidden/>
          </w:rPr>
          <w:tab/>
        </w:r>
        <w:r w:rsidR="00A06F9A">
          <w:rPr>
            <w:noProof/>
            <w:webHidden/>
          </w:rPr>
          <w:fldChar w:fldCharType="begin"/>
        </w:r>
        <w:r w:rsidR="00A06F9A">
          <w:rPr>
            <w:noProof/>
            <w:webHidden/>
          </w:rPr>
          <w:instrText xml:space="preserve"> PAGEREF _Toc466373656 \h </w:instrText>
        </w:r>
        <w:r w:rsidR="00A06F9A">
          <w:rPr>
            <w:noProof/>
            <w:webHidden/>
          </w:rPr>
        </w:r>
        <w:r w:rsidR="00A06F9A">
          <w:rPr>
            <w:noProof/>
            <w:webHidden/>
          </w:rPr>
          <w:fldChar w:fldCharType="separate"/>
        </w:r>
        <w:r w:rsidR="00A06F9A">
          <w:rPr>
            <w:noProof/>
            <w:webHidden/>
          </w:rPr>
          <w:t>13</w:t>
        </w:r>
        <w:r w:rsidR="00A06F9A">
          <w:rPr>
            <w:noProof/>
            <w:webHidden/>
          </w:rPr>
          <w:fldChar w:fldCharType="end"/>
        </w:r>
      </w:hyperlink>
    </w:p>
    <w:p w14:paraId="6CE29F24" w14:textId="77777777" w:rsidR="00A06F9A" w:rsidRDefault="00A47063">
      <w:pPr>
        <w:pStyle w:val="TOC3"/>
        <w:rPr>
          <w:rFonts w:asciiTheme="minorHAnsi" w:eastAsiaTheme="minorEastAsia" w:hAnsiTheme="minorHAnsi" w:cstheme="minorBidi"/>
          <w:noProof/>
          <w:sz w:val="22"/>
          <w:szCs w:val="22"/>
        </w:rPr>
      </w:pPr>
      <w:hyperlink w:anchor="_Toc466373657" w:history="1">
        <w:r w:rsidR="00A06F9A" w:rsidRPr="00B10AE4">
          <w:rPr>
            <w:rStyle w:val="Hyperlink"/>
            <w:noProof/>
          </w:rPr>
          <w:t>3.1.4 Interaction Diagrams</w:t>
        </w:r>
        <w:r w:rsidR="00A06F9A">
          <w:rPr>
            <w:noProof/>
            <w:webHidden/>
          </w:rPr>
          <w:tab/>
        </w:r>
        <w:r w:rsidR="00A06F9A">
          <w:rPr>
            <w:noProof/>
            <w:webHidden/>
          </w:rPr>
          <w:fldChar w:fldCharType="begin"/>
        </w:r>
        <w:r w:rsidR="00A06F9A">
          <w:rPr>
            <w:noProof/>
            <w:webHidden/>
          </w:rPr>
          <w:instrText xml:space="preserve"> PAGEREF _Toc466373657 \h </w:instrText>
        </w:r>
        <w:r w:rsidR="00A06F9A">
          <w:rPr>
            <w:noProof/>
            <w:webHidden/>
          </w:rPr>
        </w:r>
        <w:r w:rsidR="00A06F9A">
          <w:rPr>
            <w:noProof/>
            <w:webHidden/>
          </w:rPr>
          <w:fldChar w:fldCharType="separate"/>
        </w:r>
        <w:r w:rsidR="00A06F9A">
          <w:rPr>
            <w:noProof/>
            <w:webHidden/>
          </w:rPr>
          <w:t>13</w:t>
        </w:r>
        <w:r w:rsidR="00A06F9A">
          <w:rPr>
            <w:noProof/>
            <w:webHidden/>
          </w:rPr>
          <w:fldChar w:fldCharType="end"/>
        </w:r>
      </w:hyperlink>
    </w:p>
    <w:p w14:paraId="4D000CDB" w14:textId="77777777" w:rsidR="00A06F9A" w:rsidRDefault="00A47063">
      <w:pPr>
        <w:pStyle w:val="TOC4"/>
        <w:rPr>
          <w:rFonts w:asciiTheme="minorHAnsi" w:eastAsiaTheme="minorEastAsia" w:hAnsiTheme="minorHAnsi" w:cstheme="minorBidi"/>
          <w:noProof/>
          <w:sz w:val="22"/>
          <w:szCs w:val="22"/>
        </w:rPr>
      </w:pPr>
      <w:hyperlink w:anchor="_Toc466373658" w:history="1">
        <w:r w:rsidR="00A06F9A" w:rsidRPr="00B10AE4">
          <w:rPr>
            <w:rStyle w:val="Hyperlink"/>
            <w:noProof/>
          </w:rPr>
          <w:t>3.1.4.1 DOR communicates with DOC</w:t>
        </w:r>
        <w:r w:rsidR="00A06F9A">
          <w:rPr>
            <w:noProof/>
            <w:webHidden/>
          </w:rPr>
          <w:tab/>
        </w:r>
        <w:r w:rsidR="00A06F9A">
          <w:rPr>
            <w:noProof/>
            <w:webHidden/>
          </w:rPr>
          <w:fldChar w:fldCharType="begin"/>
        </w:r>
        <w:r w:rsidR="00A06F9A">
          <w:rPr>
            <w:noProof/>
            <w:webHidden/>
          </w:rPr>
          <w:instrText xml:space="preserve"> PAGEREF _Toc466373658 \h </w:instrText>
        </w:r>
        <w:r w:rsidR="00A06F9A">
          <w:rPr>
            <w:noProof/>
            <w:webHidden/>
          </w:rPr>
        </w:r>
        <w:r w:rsidR="00A06F9A">
          <w:rPr>
            <w:noProof/>
            <w:webHidden/>
          </w:rPr>
          <w:fldChar w:fldCharType="separate"/>
        </w:r>
        <w:r w:rsidR="00A06F9A">
          <w:rPr>
            <w:noProof/>
            <w:webHidden/>
          </w:rPr>
          <w:t>13</w:t>
        </w:r>
        <w:r w:rsidR="00A06F9A">
          <w:rPr>
            <w:noProof/>
            <w:webHidden/>
          </w:rPr>
          <w:fldChar w:fldCharType="end"/>
        </w:r>
      </w:hyperlink>
    </w:p>
    <w:p w14:paraId="15FA133D" w14:textId="77777777" w:rsidR="00A06F9A" w:rsidRDefault="00A47063">
      <w:pPr>
        <w:pStyle w:val="TOC5"/>
        <w:rPr>
          <w:rFonts w:asciiTheme="minorHAnsi" w:eastAsiaTheme="minorEastAsia" w:hAnsiTheme="minorHAnsi" w:cstheme="minorBidi"/>
          <w:noProof/>
          <w:sz w:val="22"/>
          <w:szCs w:val="22"/>
        </w:rPr>
      </w:pPr>
      <w:hyperlink w:anchor="_Toc466373659" w:history="1">
        <w:r w:rsidR="00A06F9A" w:rsidRPr="00B10AE4">
          <w:rPr>
            <w:rStyle w:val="Hyperlink"/>
            <w:noProof/>
          </w:rPr>
          <w:t>3.1.4.1.1 PCD-01 Communicate PCD Data (ORU^R01^ORU_R01) static definition</w:t>
        </w:r>
        <w:r w:rsidR="00A06F9A">
          <w:rPr>
            <w:noProof/>
            <w:webHidden/>
          </w:rPr>
          <w:tab/>
        </w:r>
        <w:r w:rsidR="00A06F9A">
          <w:rPr>
            <w:noProof/>
            <w:webHidden/>
          </w:rPr>
          <w:fldChar w:fldCharType="begin"/>
        </w:r>
        <w:r w:rsidR="00A06F9A">
          <w:rPr>
            <w:noProof/>
            <w:webHidden/>
          </w:rPr>
          <w:instrText xml:space="preserve"> PAGEREF _Toc466373659 \h </w:instrText>
        </w:r>
        <w:r w:rsidR="00A06F9A">
          <w:rPr>
            <w:noProof/>
            <w:webHidden/>
          </w:rPr>
        </w:r>
        <w:r w:rsidR="00A06F9A">
          <w:rPr>
            <w:noProof/>
            <w:webHidden/>
          </w:rPr>
          <w:fldChar w:fldCharType="separate"/>
        </w:r>
        <w:r w:rsidR="00A06F9A">
          <w:rPr>
            <w:noProof/>
            <w:webHidden/>
          </w:rPr>
          <w:t>14</w:t>
        </w:r>
        <w:r w:rsidR="00A06F9A">
          <w:rPr>
            <w:noProof/>
            <w:webHidden/>
          </w:rPr>
          <w:fldChar w:fldCharType="end"/>
        </w:r>
      </w:hyperlink>
    </w:p>
    <w:p w14:paraId="35C0D14B" w14:textId="77777777" w:rsidR="00A06F9A" w:rsidRDefault="00A47063">
      <w:pPr>
        <w:pStyle w:val="TOC5"/>
        <w:rPr>
          <w:rFonts w:asciiTheme="minorHAnsi" w:eastAsiaTheme="minorEastAsia" w:hAnsiTheme="minorHAnsi" w:cstheme="minorBidi"/>
          <w:noProof/>
          <w:sz w:val="22"/>
          <w:szCs w:val="22"/>
        </w:rPr>
      </w:pPr>
      <w:hyperlink w:anchor="_Toc466373660" w:history="1">
        <w:r w:rsidR="00A06F9A" w:rsidRPr="00B10AE4">
          <w:rPr>
            <w:rStyle w:val="Hyperlink"/>
            <w:noProof/>
          </w:rPr>
          <w:t>3.1.4.1.2 Trigger events</w:t>
        </w:r>
        <w:r w:rsidR="00A06F9A">
          <w:rPr>
            <w:noProof/>
            <w:webHidden/>
          </w:rPr>
          <w:tab/>
        </w:r>
        <w:r w:rsidR="00A06F9A">
          <w:rPr>
            <w:noProof/>
            <w:webHidden/>
          </w:rPr>
          <w:fldChar w:fldCharType="begin"/>
        </w:r>
        <w:r w:rsidR="00A06F9A">
          <w:rPr>
            <w:noProof/>
            <w:webHidden/>
          </w:rPr>
          <w:instrText xml:space="preserve"> PAGEREF _Toc466373660 \h </w:instrText>
        </w:r>
        <w:r w:rsidR="00A06F9A">
          <w:rPr>
            <w:noProof/>
            <w:webHidden/>
          </w:rPr>
        </w:r>
        <w:r w:rsidR="00A06F9A">
          <w:rPr>
            <w:noProof/>
            <w:webHidden/>
          </w:rPr>
          <w:fldChar w:fldCharType="separate"/>
        </w:r>
        <w:r w:rsidR="00A06F9A">
          <w:rPr>
            <w:noProof/>
            <w:webHidden/>
          </w:rPr>
          <w:t>15</w:t>
        </w:r>
        <w:r w:rsidR="00A06F9A">
          <w:rPr>
            <w:noProof/>
            <w:webHidden/>
          </w:rPr>
          <w:fldChar w:fldCharType="end"/>
        </w:r>
      </w:hyperlink>
    </w:p>
    <w:p w14:paraId="412A04AF" w14:textId="77777777" w:rsidR="00A06F9A" w:rsidRDefault="00A47063">
      <w:pPr>
        <w:pStyle w:val="TOC5"/>
        <w:rPr>
          <w:rFonts w:asciiTheme="minorHAnsi" w:eastAsiaTheme="minorEastAsia" w:hAnsiTheme="minorHAnsi" w:cstheme="minorBidi"/>
          <w:noProof/>
          <w:sz w:val="22"/>
          <w:szCs w:val="22"/>
        </w:rPr>
      </w:pPr>
      <w:hyperlink w:anchor="_Toc466373661" w:history="1">
        <w:r w:rsidR="00A06F9A" w:rsidRPr="00B10AE4">
          <w:rPr>
            <w:rStyle w:val="Hyperlink"/>
            <w:noProof/>
          </w:rPr>
          <w:t>3.1.4.1.3 Message Semantics</w:t>
        </w:r>
        <w:r w:rsidR="00A06F9A">
          <w:rPr>
            <w:noProof/>
            <w:webHidden/>
          </w:rPr>
          <w:tab/>
        </w:r>
        <w:r w:rsidR="00A06F9A">
          <w:rPr>
            <w:noProof/>
            <w:webHidden/>
          </w:rPr>
          <w:fldChar w:fldCharType="begin"/>
        </w:r>
        <w:r w:rsidR="00A06F9A">
          <w:rPr>
            <w:noProof/>
            <w:webHidden/>
          </w:rPr>
          <w:instrText xml:space="preserve"> PAGEREF _Toc466373661 \h </w:instrText>
        </w:r>
        <w:r w:rsidR="00A06F9A">
          <w:rPr>
            <w:noProof/>
            <w:webHidden/>
          </w:rPr>
        </w:r>
        <w:r w:rsidR="00A06F9A">
          <w:rPr>
            <w:noProof/>
            <w:webHidden/>
          </w:rPr>
          <w:fldChar w:fldCharType="separate"/>
        </w:r>
        <w:r w:rsidR="00A06F9A">
          <w:rPr>
            <w:noProof/>
            <w:webHidden/>
          </w:rPr>
          <w:t>16</w:t>
        </w:r>
        <w:r w:rsidR="00A06F9A">
          <w:rPr>
            <w:noProof/>
            <w:webHidden/>
          </w:rPr>
          <w:fldChar w:fldCharType="end"/>
        </w:r>
      </w:hyperlink>
    </w:p>
    <w:p w14:paraId="040290A2" w14:textId="77777777" w:rsidR="00A06F9A" w:rsidRDefault="00A47063">
      <w:pPr>
        <w:pStyle w:val="TOC5"/>
        <w:rPr>
          <w:rFonts w:asciiTheme="minorHAnsi" w:eastAsiaTheme="minorEastAsia" w:hAnsiTheme="minorHAnsi" w:cstheme="minorBidi"/>
          <w:noProof/>
          <w:sz w:val="22"/>
          <w:szCs w:val="22"/>
        </w:rPr>
      </w:pPr>
      <w:hyperlink w:anchor="_Toc466373662" w:history="1">
        <w:r w:rsidR="00A06F9A" w:rsidRPr="00B10AE4">
          <w:rPr>
            <w:rStyle w:val="Hyperlink"/>
            <w:noProof/>
          </w:rPr>
          <w:t>3.1.4.1.4 Expected Actions</w:t>
        </w:r>
        <w:r w:rsidR="00A06F9A">
          <w:rPr>
            <w:noProof/>
            <w:webHidden/>
          </w:rPr>
          <w:tab/>
        </w:r>
        <w:r w:rsidR="00A06F9A">
          <w:rPr>
            <w:noProof/>
            <w:webHidden/>
          </w:rPr>
          <w:fldChar w:fldCharType="begin"/>
        </w:r>
        <w:r w:rsidR="00A06F9A">
          <w:rPr>
            <w:noProof/>
            <w:webHidden/>
          </w:rPr>
          <w:instrText xml:space="preserve"> PAGEREF _Toc466373662 \h </w:instrText>
        </w:r>
        <w:r w:rsidR="00A06F9A">
          <w:rPr>
            <w:noProof/>
            <w:webHidden/>
          </w:rPr>
        </w:r>
        <w:r w:rsidR="00A06F9A">
          <w:rPr>
            <w:noProof/>
            <w:webHidden/>
          </w:rPr>
          <w:fldChar w:fldCharType="separate"/>
        </w:r>
        <w:r w:rsidR="00A06F9A">
          <w:rPr>
            <w:noProof/>
            <w:webHidden/>
          </w:rPr>
          <w:t>16</w:t>
        </w:r>
        <w:r w:rsidR="00A06F9A">
          <w:rPr>
            <w:noProof/>
            <w:webHidden/>
          </w:rPr>
          <w:fldChar w:fldCharType="end"/>
        </w:r>
      </w:hyperlink>
    </w:p>
    <w:p w14:paraId="71734F45" w14:textId="77777777" w:rsidR="00A06F9A" w:rsidRDefault="00A47063">
      <w:pPr>
        <w:pStyle w:val="TOC3"/>
        <w:rPr>
          <w:rFonts w:asciiTheme="minorHAnsi" w:eastAsiaTheme="minorEastAsia" w:hAnsiTheme="minorHAnsi" w:cstheme="minorBidi"/>
          <w:noProof/>
          <w:sz w:val="22"/>
          <w:szCs w:val="22"/>
        </w:rPr>
      </w:pPr>
      <w:hyperlink w:anchor="_Toc466373663" w:history="1">
        <w:r w:rsidR="00A06F9A" w:rsidRPr="00B10AE4">
          <w:rPr>
            <w:rStyle w:val="Hyperlink"/>
            <w:noProof/>
          </w:rPr>
          <w:t>3.1.5 Security Considerations</w:t>
        </w:r>
        <w:r w:rsidR="00A06F9A">
          <w:rPr>
            <w:noProof/>
            <w:webHidden/>
          </w:rPr>
          <w:tab/>
        </w:r>
        <w:r w:rsidR="00A06F9A">
          <w:rPr>
            <w:noProof/>
            <w:webHidden/>
          </w:rPr>
          <w:fldChar w:fldCharType="begin"/>
        </w:r>
        <w:r w:rsidR="00A06F9A">
          <w:rPr>
            <w:noProof/>
            <w:webHidden/>
          </w:rPr>
          <w:instrText xml:space="preserve"> PAGEREF _Toc466373663 \h </w:instrText>
        </w:r>
        <w:r w:rsidR="00A06F9A">
          <w:rPr>
            <w:noProof/>
            <w:webHidden/>
          </w:rPr>
        </w:r>
        <w:r w:rsidR="00A06F9A">
          <w:rPr>
            <w:noProof/>
            <w:webHidden/>
          </w:rPr>
          <w:fldChar w:fldCharType="separate"/>
        </w:r>
        <w:r w:rsidR="00A06F9A">
          <w:rPr>
            <w:noProof/>
            <w:webHidden/>
          </w:rPr>
          <w:t>16</w:t>
        </w:r>
        <w:r w:rsidR="00A06F9A">
          <w:rPr>
            <w:noProof/>
            <w:webHidden/>
          </w:rPr>
          <w:fldChar w:fldCharType="end"/>
        </w:r>
      </w:hyperlink>
    </w:p>
    <w:p w14:paraId="6FB501A6" w14:textId="77777777" w:rsidR="00A06F9A" w:rsidRDefault="00A47063">
      <w:pPr>
        <w:pStyle w:val="TOC2"/>
        <w:rPr>
          <w:rFonts w:asciiTheme="minorHAnsi" w:eastAsiaTheme="minorEastAsia" w:hAnsiTheme="minorHAnsi" w:cstheme="minorBidi"/>
          <w:noProof/>
          <w:sz w:val="22"/>
          <w:szCs w:val="22"/>
        </w:rPr>
      </w:pPr>
      <w:hyperlink w:anchor="_Toc466373664" w:history="1">
        <w:r w:rsidR="00A06F9A" w:rsidRPr="00B10AE4">
          <w:rPr>
            <w:rStyle w:val="Hyperlink"/>
            <w:noProof/>
          </w:rPr>
          <w:t>3.2 PCD-02 Reserved</w:t>
        </w:r>
        <w:r w:rsidR="00A06F9A">
          <w:rPr>
            <w:noProof/>
            <w:webHidden/>
          </w:rPr>
          <w:tab/>
        </w:r>
        <w:r w:rsidR="00A06F9A">
          <w:rPr>
            <w:noProof/>
            <w:webHidden/>
          </w:rPr>
          <w:fldChar w:fldCharType="begin"/>
        </w:r>
        <w:r w:rsidR="00A06F9A">
          <w:rPr>
            <w:noProof/>
            <w:webHidden/>
          </w:rPr>
          <w:instrText xml:space="preserve"> PAGEREF _Toc466373664 \h </w:instrText>
        </w:r>
        <w:r w:rsidR="00A06F9A">
          <w:rPr>
            <w:noProof/>
            <w:webHidden/>
          </w:rPr>
        </w:r>
        <w:r w:rsidR="00A06F9A">
          <w:rPr>
            <w:noProof/>
            <w:webHidden/>
          </w:rPr>
          <w:fldChar w:fldCharType="separate"/>
        </w:r>
        <w:r w:rsidR="00A06F9A">
          <w:rPr>
            <w:noProof/>
            <w:webHidden/>
          </w:rPr>
          <w:t>17</w:t>
        </w:r>
        <w:r w:rsidR="00A06F9A">
          <w:rPr>
            <w:noProof/>
            <w:webHidden/>
          </w:rPr>
          <w:fldChar w:fldCharType="end"/>
        </w:r>
      </w:hyperlink>
    </w:p>
    <w:p w14:paraId="0E0D399D" w14:textId="77777777" w:rsidR="00A06F9A" w:rsidRDefault="00A47063">
      <w:pPr>
        <w:pStyle w:val="TOC2"/>
        <w:rPr>
          <w:rFonts w:asciiTheme="minorHAnsi" w:eastAsiaTheme="minorEastAsia" w:hAnsiTheme="minorHAnsi" w:cstheme="minorBidi"/>
          <w:noProof/>
          <w:sz w:val="22"/>
          <w:szCs w:val="22"/>
        </w:rPr>
      </w:pPr>
      <w:hyperlink w:anchor="_Toc466373665" w:history="1">
        <w:r w:rsidR="00A06F9A" w:rsidRPr="00B10AE4">
          <w:rPr>
            <w:rStyle w:val="Hyperlink"/>
            <w:noProof/>
          </w:rPr>
          <w:t>3.3 PCD-03 Communicate Infusion Order</w:t>
        </w:r>
        <w:r w:rsidR="00A06F9A">
          <w:rPr>
            <w:noProof/>
            <w:webHidden/>
          </w:rPr>
          <w:tab/>
        </w:r>
        <w:r w:rsidR="00A06F9A">
          <w:rPr>
            <w:noProof/>
            <w:webHidden/>
          </w:rPr>
          <w:fldChar w:fldCharType="begin"/>
        </w:r>
        <w:r w:rsidR="00A06F9A">
          <w:rPr>
            <w:noProof/>
            <w:webHidden/>
          </w:rPr>
          <w:instrText xml:space="preserve"> PAGEREF _Toc466373665 \h </w:instrText>
        </w:r>
        <w:r w:rsidR="00A06F9A">
          <w:rPr>
            <w:noProof/>
            <w:webHidden/>
          </w:rPr>
        </w:r>
        <w:r w:rsidR="00A06F9A">
          <w:rPr>
            <w:noProof/>
            <w:webHidden/>
          </w:rPr>
          <w:fldChar w:fldCharType="separate"/>
        </w:r>
        <w:r w:rsidR="00A06F9A">
          <w:rPr>
            <w:noProof/>
            <w:webHidden/>
          </w:rPr>
          <w:t>17</w:t>
        </w:r>
        <w:r w:rsidR="00A06F9A">
          <w:rPr>
            <w:noProof/>
            <w:webHidden/>
          </w:rPr>
          <w:fldChar w:fldCharType="end"/>
        </w:r>
      </w:hyperlink>
    </w:p>
    <w:p w14:paraId="2C67FCB3" w14:textId="77777777" w:rsidR="00A06F9A" w:rsidRDefault="00A47063">
      <w:pPr>
        <w:pStyle w:val="TOC3"/>
        <w:rPr>
          <w:rFonts w:asciiTheme="minorHAnsi" w:eastAsiaTheme="minorEastAsia" w:hAnsiTheme="minorHAnsi" w:cstheme="minorBidi"/>
          <w:noProof/>
          <w:sz w:val="22"/>
          <w:szCs w:val="22"/>
        </w:rPr>
      </w:pPr>
      <w:hyperlink w:anchor="_Toc466373666" w:history="1">
        <w:r w:rsidR="00A06F9A" w:rsidRPr="00B10AE4">
          <w:rPr>
            <w:rStyle w:val="Hyperlink"/>
            <w:noProof/>
          </w:rPr>
          <w:t>3.3.1 Scope</w:t>
        </w:r>
        <w:r w:rsidR="00A06F9A">
          <w:rPr>
            <w:noProof/>
            <w:webHidden/>
          </w:rPr>
          <w:tab/>
        </w:r>
        <w:r w:rsidR="00A06F9A">
          <w:rPr>
            <w:noProof/>
            <w:webHidden/>
          </w:rPr>
          <w:fldChar w:fldCharType="begin"/>
        </w:r>
        <w:r w:rsidR="00A06F9A">
          <w:rPr>
            <w:noProof/>
            <w:webHidden/>
          </w:rPr>
          <w:instrText xml:space="preserve"> PAGEREF _Toc466373666 \h </w:instrText>
        </w:r>
        <w:r w:rsidR="00A06F9A">
          <w:rPr>
            <w:noProof/>
            <w:webHidden/>
          </w:rPr>
        </w:r>
        <w:r w:rsidR="00A06F9A">
          <w:rPr>
            <w:noProof/>
            <w:webHidden/>
          </w:rPr>
          <w:fldChar w:fldCharType="separate"/>
        </w:r>
        <w:r w:rsidR="00A06F9A">
          <w:rPr>
            <w:noProof/>
            <w:webHidden/>
          </w:rPr>
          <w:t>17</w:t>
        </w:r>
        <w:r w:rsidR="00A06F9A">
          <w:rPr>
            <w:noProof/>
            <w:webHidden/>
          </w:rPr>
          <w:fldChar w:fldCharType="end"/>
        </w:r>
      </w:hyperlink>
    </w:p>
    <w:p w14:paraId="2C562F80" w14:textId="77777777" w:rsidR="00A06F9A" w:rsidRDefault="00A47063">
      <w:pPr>
        <w:pStyle w:val="TOC3"/>
        <w:rPr>
          <w:rFonts w:asciiTheme="minorHAnsi" w:eastAsiaTheme="minorEastAsia" w:hAnsiTheme="minorHAnsi" w:cstheme="minorBidi"/>
          <w:noProof/>
          <w:sz w:val="22"/>
          <w:szCs w:val="22"/>
        </w:rPr>
      </w:pPr>
      <w:hyperlink w:anchor="_Toc466373667" w:history="1">
        <w:r w:rsidR="00A06F9A" w:rsidRPr="00B10AE4">
          <w:rPr>
            <w:rStyle w:val="Hyperlink"/>
            <w:noProof/>
          </w:rPr>
          <w:t>3.3.2 Use Case Roles</w:t>
        </w:r>
        <w:r w:rsidR="00A06F9A">
          <w:rPr>
            <w:noProof/>
            <w:webHidden/>
          </w:rPr>
          <w:tab/>
        </w:r>
        <w:r w:rsidR="00A06F9A">
          <w:rPr>
            <w:noProof/>
            <w:webHidden/>
          </w:rPr>
          <w:fldChar w:fldCharType="begin"/>
        </w:r>
        <w:r w:rsidR="00A06F9A">
          <w:rPr>
            <w:noProof/>
            <w:webHidden/>
          </w:rPr>
          <w:instrText xml:space="preserve"> PAGEREF _Toc466373667 \h </w:instrText>
        </w:r>
        <w:r w:rsidR="00A06F9A">
          <w:rPr>
            <w:noProof/>
            <w:webHidden/>
          </w:rPr>
        </w:r>
        <w:r w:rsidR="00A06F9A">
          <w:rPr>
            <w:noProof/>
            <w:webHidden/>
          </w:rPr>
          <w:fldChar w:fldCharType="separate"/>
        </w:r>
        <w:r w:rsidR="00A06F9A">
          <w:rPr>
            <w:noProof/>
            <w:webHidden/>
          </w:rPr>
          <w:t>17</w:t>
        </w:r>
        <w:r w:rsidR="00A06F9A">
          <w:rPr>
            <w:noProof/>
            <w:webHidden/>
          </w:rPr>
          <w:fldChar w:fldCharType="end"/>
        </w:r>
      </w:hyperlink>
    </w:p>
    <w:p w14:paraId="01691E7D" w14:textId="77777777" w:rsidR="00A06F9A" w:rsidRDefault="00A47063">
      <w:pPr>
        <w:pStyle w:val="TOC3"/>
        <w:rPr>
          <w:rFonts w:asciiTheme="minorHAnsi" w:eastAsiaTheme="minorEastAsia" w:hAnsiTheme="minorHAnsi" w:cstheme="minorBidi"/>
          <w:noProof/>
          <w:sz w:val="22"/>
          <w:szCs w:val="22"/>
        </w:rPr>
      </w:pPr>
      <w:hyperlink w:anchor="_Toc466373668" w:history="1">
        <w:r w:rsidR="00A06F9A" w:rsidRPr="00B10AE4">
          <w:rPr>
            <w:rStyle w:val="Hyperlink"/>
            <w:noProof/>
          </w:rPr>
          <w:t>3.3.3 Referenced Standard</w:t>
        </w:r>
        <w:r w:rsidR="00A06F9A">
          <w:rPr>
            <w:noProof/>
            <w:webHidden/>
          </w:rPr>
          <w:tab/>
        </w:r>
        <w:r w:rsidR="00A06F9A">
          <w:rPr>
            <w:noProof/>
            <w:webHidden/>
          </w:rPr>
          <w:fldChar w:fldCharType="begin"/>
        </w:r>
        <w:r w:rsidR="00A06F9A">
          <w:rPr>
            <w:noProof/>
            <w:webHidden/>
          </w:rPr>
          <w:instrText xml:space="preserve"> PAGEREF _Toc466373668 \h </w:instrText>
        </w:r>
        <w:r w:rsidR="00A06F9A">
          <w:rPr>
            <w:noProof/>
            <w:webHidden/>
          </w:rPr>
        </w:r>
        <w:r w:rsidR="00A06F9A">
          <w:rPr>
            <w:noProof/>
            <w:webHidden/>
          </w:rPr>
          <w:fldChar w:fldCharType="separate"/>
        </w:r>
        <w:r w:rsidR="00A06F9A">
          <w:rPr>
            <w:noProof/>
            <w:webHidden/>
          </w:rPr>
          <w:t>17</w:t>
        </w:r>
        <w:r w:rsidR="00A06F9A">
          <w:rPr>
            <w:noProof/>
            <w:webHidden/>
          </w:rPr>
          <w:fldChar w:fldCharType="end"/>
        </w:r>
      </w:hyperlink>
    </w:p>
    <w:p w14:paraId="38C364D9" w14:textId="77777777" w:rsidR="00A06F9A" w:rsidRDefault="00A47063">
      <w:pPr>
        <w:pStyle w:val="TOC3"/>
        <w:rPr>
          <w:rFonts w:asciiTheme="minorHAnsi" w:eastAsiaTheme="minorEastAsia" w:hAnsiTheme="minorHAnsi" w:cstheme="minorBidi"/>
          <w:noProof/>
          <w:sz w:val="22"/>
          <w:szCs w:val="22"/>
        </w:rPr>
      </w:pPr>
      <w:hyperlink w:anchor="_Toc466373669" w:history="1">
        <w:r w:rsidR="00A06F9A" w:rsidRPr="00B10AE4">
          <w:rPr>
            <w:rStyle w:val="Hyperlink"/>
            <w:noProof/>
          </w:rPr>
          <w:t>3.3.4 Interaction Diagram</w:t>
        </w:r>
        <w:r w:rsidR="00A06F9A">
          <w:rPr>
            <w:noProof/>
            <w:webHidden/>
          </w:rPr>
          <w:tab/>
        </w:r>
        <w:r w:rsidR="00A06F9A">
          <w:rPr>
            <w:noProof/>
            <w:webHidden/>
          </w:rPr>
          <w:fldChar w:fldCharType="begin"/>
        </w:r>
        <w:r w:rsidR="00A06F9A">
          <w:rPr>
            <w:noProof/>
            <w:webHidden/>
          </w:rPr>
          <w:instrText xml:space="preserve"> PAGEREF _Toc466373669 \h </w:instrText>
        </w:r>
        <w:r w:rsidR="00A06F9A">
          <w:rPr>
            <w:noProof/>
            <w:webHidden/>
          </w:rPr>
        </w:r>
        <w:r w:rsidR="00A06F9A">
          <w:rPr>
            <w:noProof/>
            <w:webHidden/>
          </w:rPr>
          <w:fldChar w:fldCharType="separate"/>
        </w:r>
        <w:r w:rsidR="00A06F9A">
          <w:rPr>
            <w:noProof/>
            <w:webHidden/>
          </w:rPr>
          <w:t>17</w:t>
        </w:r>
        <w:r w:rsidR="00A06F9A">
          <w:rPr>
            <w:noProof/>
            <w:webHidden/>
          </w:rPr>
          <w:fldChar w:fldCharType="end"/>
        </w:r>
      </w:hyperlink>
    </w:p>
    <w:p w14:paraId="3B009E98" w14:textId="77777777" w:rsidR="00A06F9A" w:rsidRDefault="00A47063">
      <w:pPr>
        <w:pStyle w:val="TOC4"/>
        <w:rPr>
          <w:rFonts w:asciiTheme="minorHAnsi" w:eastAsiaTheme="minorEastAsia" w:hAnsiTheme="minorHAnsi" w:cstheme="minorBidi"/>
          <w:noProof/>
          <w:sz w:val="22"/>
          <w:szCs w:val="22"/>
        </w:rPr>
      </w:pPr>
      <w:hyperlink w:anchor="_Toc466373670" w:history="1">
        <w:r w:rsidR="00A06F9A" w:rsidRPr="00B10AE4">
          <w:rPr>
            <w:rStyle w:val="Hyperlink"/>
            <w:noProof/>
          </w:rPr>
          <w:t>3.3.4.1 PCD-03 Communicate Infusion Order (RGV^O15^RGV_O15) static definition</w:t>
        </w:r>
        <w:r w:rsidR="00A06F9A">
          <w:rPr>
            <w:noProof/>
            <w:webHidden/>
          </w:rPr>
          <w:tab/>
        </w:r>
        <w:r w:rsidR="00A06F9A">
          <w:rPr>
            <w:noProof/>
            <w:webHidden/>
          </w:rPr>
          <w:fldChar w:fldCharType="begin"/>
        </w:r>
        <w:r w:rsidR="00A06F9A">
          <w:rPr>
            <w:noProof/>
            <w:webHidden/>
          </w:rPr>
          <w:instrText xml:space="preserve"> PAGEREF _Toc466373670 \h </w:instrText>
        </w:r>
        <w:r w:rsidR="00A06F9A">
          <w:rPr>
            <w:noProof/>
            <w:webHidden/>
          </w:rPr>
        </w:r>
        <w:r w:rsidR="00A06F9A">
          <w:rPr>
            <w:noProof/>
            <w:webHidden/>
          </w:rPr>
          <w:fldChar w:fldCharType="separate"/>
        </w:r>
        <w:r w:rsidR="00A06F9A">
          <w:rPr>
            <w:noProof/>
            <w:webHidden/>
          </w:rPr>
          <w:t>18</w:t>
        </w:r>
        <w:r w:rsidR="00A06F9A">
          <w:rPr>
            <w:noProof/>
            <w:webHidden/>
          </w:rPr>
          <w:fldChar w:fldCharType="end"/>
        </w:r>
      </w:hyperlink>
    </w:p>
    <w:p w14:paraId="21D0F048" w14:textId="77777777" w:rsidR="00A06F9A" w:rsidRDefault="00A47063">
      <w:pPr>
        <w:pStyle w:val="TOC4"/>
        <w:rPr>
          <w:rFonts w:asciiTheme="minorHAnsi" w:eastAsiaTheme="minorEastAsia" w:hAnsiTheme="minorHAnsi" w:cstheme="minorBidi"/>
          <w:noProof/>
          <w:sz w:val="22"/>
          <w:szCs w:val="22"/>
        </w:rPr>
      </w:pPr>
      <w:hyperlink w:anchor="_Toc466373671" w:history="1">
        <w:r w:rsidR="00A06F9A" w:rsidRPr="00B10AE4">
          <w:rPr>
            <w:rStyle w:val="Hyperlink"/>
            <w:noProof/>
          </w:rPr>
          <w:t>3.3.4.2 RGV^O15^RGV_O15 Pharmacy/Treatment Give Message</w:t>
        </w:r>
        <w:r w:rsidR="00A06F9A">
          <w:rPr>
            <w:noProof/>
            <w:webHidden/>
          </w:rPr>
          <w:tab/>
        </w:r>
        <w:r w:rsidR="00A06F9A">
          <w:rPr>
            <w:noProof/>
            <w:webHidden/>
          </w:rPr>
          <w:fldChar w:fldCharType="begin"/>
        </w:r>
        <w:r w:rsidR="00A06F9A">
          <w:rPr>
            <w:noProof/>
            <w:webHidden/>
          </w:rPr>
          <w:instrText xml:space="preserve"> PAGEREF _Toc466373671 \h </w:instrText>
        </w:r>
        <w:r w:rsidR="00A06F9A">
          <w:rPr>
            <w:noProof/>
            <w:webHidden/>
          </w:rPr>
        </w:r>
        <w:r w:rsidR="00A06F9A">
          <w:rPr>
            <w:noProof/>
            <w:webHidden/>
          </w:rPr>
          <w:fldChar w:fldCharType="separate"/>
        </w:r>
        <w:r w:rsidR="00A06F9A">
          <w:rPr>
            <w:noProof/>
            <w:webHidden/>
          </w:rPr>
          <w:t>18</w:t>
        </w:r>
        <w:r w:rsidR="00A06F9A">
          <w:rPr>
            <w:noProof/>
            <w:webHidden/>
          </w:rPr>
          <w:fldChar w:fldCharType="end"/>
        </w:r>
      </w:hyperlink>
    </w:p>
    <w:p w14:paraId="679EC36F" w14:textId="77777777" w:rsidR="00A06F9A" w:rsidRDefault="00A47063">
      <w:pPr>
        <w:pStyle w:val="TOC4"/>
        <w:rPr>
          <w:rFonts w:asciiTheme="minorHAnsi" w:eastAsiaTheme="minorEastAsia" w:hAnsiTheme="minorHAnsi" w:cstheme="minorBidi"/>
          <w:noProof/>
          <w:sz w:val="22"/>
          <w:szCs w:val="22"/>
        </w:rPr>
      </w:pPr>
      <w:hyperlink w:anchor="_Toc466373672" w:history="1">
        <w:r w:rsidR="00A06F9A" w:rsidRPr="00B10AE4">
          <w:rPr>
            <w:rStyle w:val="Hyperlink"/>
            <w:noProof/>
          </w:rPr>
          <w:t>3.3.4.3 Trigger Events</w:t>
        </w:r>
        <w:r w:rsidR="00A06F9A">
          <w:rPr>
            <w:noProof/>
            <w:webHidden/>
          </w:rPr>
          <w:tab/>
        </w:r>
        <w:r w:rsidR="00A06F9A">
          <w:rPr>
            <w:noProof/>
            <w:webHidden/>
          </w:rPr>
          <w:fldChar w:fldCharType="begin"/>
        </w:r>
        <w:r w:rsidR="00A06F9A">
          <w:rPr>
            <w:noProof/>
            <w:webHidden/>
          </w:rPr>
          <w:instrText xml:space="preserve"> PAGEREF _Toc466373672 \h </w:instrText>
        </w:r>
        <w:r w:rsidR="00A06F9A">
          <w:rPr>
            <w:noProof/>
            <w:webHidden/>
          </w:rPr>
        </w:r>
        <w:r w:rsidR="00A06F9A">
          <w:rPr>
            <w:noProof/>
            <w:webHidden/>
          </w:rPr>
          <w:fldChar w:fldCharType="separate"/>
        </w:r>
        <w:r w:rsidR="00A06F9A">
          <w:rPr>
            <w:noProof/>
            <w:webHidden/>
          </w:rPr>
          <w:t>20</w:t>
        </w:r>
        <w:r w:rsidR="00A06F9A">
          <w:rPr>
            <w:noProof/>
            <w:webHidden/>
          </w:rPr>
          <w:fldChar w:fldCharType="end"/>
        </w:r>
      </w:hyperlink>
    </w:p>
    <w:p w14:paraId="50BC6BE4" w14:textId="77777777" w:rsidR="00A06F9A" w:rsidRDefault="00A47063">
      <w:pPr>
        <w:pStyle w:val="TOC4"/>
        <w:rPr>
          <w:rFonts w:asciiTheme="minorHAnsi" w:eastAsiaTheme="minorEastAsia" w:hAnsiTheme="minorHAnsi" w:cstheme="minorBidi"/>
          <w:noProof/>
          <w:sz w:val="22"/>
          <w:szCs w:val="22"/>
        </w:rPr>
      </w:pPr>
      <w:hyperlink w:anchor="_Toc466373673" w:history="1">
        <w:r w:rsidR="00A06F9A" w:rsidRPr="00B10AE4">
          <w:rPr>
            <w:rStyle w:val="Hyperlink"/>
            <w:noProof/>
          </w:rPr>
          <w:t>3.3.4.4 Message Semantics</w:t>
        </w:r>
        <w:r w:rsidR="00A06F9A">
          <w:rPr>
            <w:noProof/>
            <w:webHidden/>
          </w:rPr>
          <w:tab/>
        </w:r>
        <w:r w:rsidR="00A06F9A">
          <w:rPr>
            <w:noProof/>
            <w:webHidden/>
          </w:rPr>
          <w:fldChar w:fldCharType="begin"/>
        </w:r>
        <w:r w:rsidR="00A06F9A">
          <w:rPr>
            <w:noProof/>
            <w:webHidden/>
          </w:rPr>
          <w:instrText xml:space="preserve"> PAGEREF _Toc466373673 \h </w:instrText>
        </w:r>
        <w:r w:rsidR="00A06F9A">
          <w:rPr>
            <w:noProof/>
            <w:webHidden/>
          </w:rPr>
        </w:r>
        <w:r w:rsidR="00A06F9A">
          <w:rPr>
            <w:noProof/>
            <w:webHidden/>
          </w:rPr>
          <w:fldChar w:fldCharType="separate"/>
        </w:r>
        <w:r w:rsidR="00A06F9A">
          <w:rPr>
            <w:noProof/>
            <w:webHidden/>
          </w:rPr>
          <w:t>20</w:t>
        </w:r>
        <w:r w:rsidR="00A06F9A">
          <w:rPr>
            <w:noProof/>
            <w:webHidden/>
          </w:rPr>
          <w:fldChar w:fldCharType="end"/>
        </w:r>
      </w:hyperlink>
    </w:p>
    <w:p w14:paraId="6783D940" w14:textId="77777777" w:rsidR="00A06F9A" w:rsidRDefault="00A47063">
      <w:pPr>
        <w:pStyle w:val="TOC5"/>
        <w:rPr>
          <w:rFonts w:asciiTheme="minorHAnsi" w:eastAsiaTheme="minorEastAsia" w:hAnsiTheme="minorHAnsi" w:cstheme="minorBidi"/>
          <w:noProof/>
          <w:sz w:val="22"/>
          <w:szCs w:val="22"/>
        </w:rPr>
      </w:pPr>
      <w:hyperlink w:anchor="_Toc466373674" w:history="1">
        <w:r w:rsidR="00A06F9A" w:rsidRPr="00B10AE4">
          <w:rPr>
            <w:rStyle w:val="Hyperlink"/>
            <w:noProof/>
          </w:rPr>
          <w:t>3.3.4.4.1 MSH – Message Header Segment</w:t>
        </w:r>
        <w:r w:rsidR="00A06F9A">
          <w:rPr>
            <w:noProof/>
            <w:webHidden/>
          </w:rPr>
          <w:tab/>
        </w:r>
        <w:r w:rsidR="00A06F9A">
          <w:rPr>
            <w:noProof/>
            <w:webHidden/>
          </w:rPr>
          <w:fldChar w:fldCharType="begin"/>
        </w:r>
        <w:r w:rsidR="00A06F9A">
          <w:rPr>
            <w:noProof/>
            <w:webHidden/>
          </w:rPr>
          <w:instrText xml:space="preserve"> PAGEREF _Toc466373674 \h </w:instrText>
        </w:r>
        <w:r w:rsidR="00A06F9A">
          <w:rPr>
            <w:noProof/>
            <w:webHidden/>
          </w:rPr>
        </w:r>
        <w:r w:rsidR="00A06F9A">
          <w:rPr>
            <w:noProof/>
            <w:webHidden/>
          </w:rPr>
          <w:fldChar w:fldCharType="separate"/>
        </w:r>
        <w:r w:rsidR="00A06F9A">
          <w:rPr>
            <w:noProof/>
            <w:webHidden/>
          </w:rPr>
          <w:t>20</w:t>
        </w:r>
        <w:r w:rsidR="00A06F9A">
          <w:rPr>
            <w:noProof/>
            <w:webHidden/>
          </w:rPr>
          <w:fldChar w:fldCharType="end"/>
        </w:r>
      </w:hyperlink>
    </w:p>
    <w:p w14:paraId="48325AC5" w14:textId="7639578B" w:rsidR="00A06F9A" w:rsidRDefault="00A47063">
      <w:pPr>
        <w:pStyle w:val="TOC5"/>
        <w:rPr>
          <w:rFonts w:asciiTheme="minorHAnsi" w:eastAsiaTheme="minorEastAsia" w:hAnsiTheme="minorHAnsi" w:cstheme="minorBidi"/>
          <w:noProof/>
          <w:sz w:val="22"/>
          <w:szCs w:val="22"/>
        </w:rPr>
      </w:pPr>
      <w:r>
        <w:fldChar w:fldCharType="begin"/>
      </w:r>
      <w:r>
        <w:instrText xml:space="preserve"> HYPERLINK \l "_Toc466373675" </w:instrText>
      </w:r>
      <w:r>
        <w:fldChar w:fldCharType="separate"/>
      </w:r>
      <w:r w:rsidR="00A06F9A" w:rsidRPr="00B10AE4">
        <w:rPr>
          <w:rStyle w:val="Hyperlink"/>
          <w:noProof/>
        </w:rPr>
        <w:t xml:space="preserve">3.3.4.4.2 PID </w:t>
      </w:r>
      <w:del w:id="8" w:author="Monroe Pattillo" w:date="2017-09-02T12:54:00Z">
        <w:r w:rsidR="00A06F9A" w:rsidRPr="00B10AE4" w:rsidDel="00166EF7">
          <w:rPr>
            <w:rStyle w:val="Hyperlink"/>
            <w:noProof/>
          </w:rPr>
          <w:delText>-</w:delText>
        </w:r>
      </w:del>
      <w:ins w:id="9" w:author="Monroe Pattillo" w:date="2017-09-02T12:54:00Z">
        <w:r w:rsidR="00166EF7">
          <w:rPr>
            <w:rStyle w:val="Hyperlink"/>
            <w:noProof/>
          </w:rPr>
          <w:t>–</w:t>
        </w:r>
      </w:ins>
      <w:r w:rsidR="00A06F9A" w:rsidRPr="00B10AE4">
        <w:rPr>
          <w:rStyle w:val="Hyperlink"/>
          <w:noProof/>
        </w:rPr>
        <w:t xml:space="preserve"> Patient Identification Segment</w:t>
      </w:r>
      <w:r w:rsidR="00A06F9A">
        <w:rPr>
          <w:noProof/>
          <w:webHidden/>
        </w:rPr>
        <w:tab/>
      </w:r>
      <w:r w:rsidR="00A06F9A">
        <w:rPr>
          <w:noProof/>
          <w:webHidden/>
        </w:rPr>
        <w:fldChar w:fldCharType="begin"/>
      </w:r>
      <w:r w:rsidR="00A06F9A">
        <w:rPr>
          <w:noProof/>
          <w:webHidden/>
        </w:rPr>
        <w:instrText xml:space="preserve"> PAGEREF _Toc466373675 \h </w:instrText>
      </w:r>
      <w:r w:rsidR="00A06F9A">
        <w:rPr>
          <w:noProof/>
          <w:webHidden/>
        </w:rPr>
      </w:r>
      <w:r w:rsidR="00A06F9A">
        <w:rPr>
          <w:noProof/>
          <w:webHidden/>
        </w:rPr>
        <w:fldChar w:fldCharType="separate"/>
      </w:r>
      <w:r w:rsidR="00A06F9A">
        <w:rPr>
          <w:noProof/>
          <w:webHidden/>
        </w:rPr>
        <w:t>22</w:t>
      </w:r>
      <w:r w:rsidR="00A06F9A">
        <w:rPr>
          <w:noProof/>
          <w:webHidden/>
        </w:rPr>
        <w:fldChar w:fldCharType="end"/>
      </w:r>
      <w:r>
        <w:rPr>
          <w:noProof/>
        </w:rPr>
        <w:fldChar w:fldCharType="end"/>
      </w:r>
    </w:p>
    <w:p w14:paraId="4ED10E55" w14:textId="77777777" w:rsidR="00A06F9A" w:rsidRDefault="00A47063">
      <w:pPr>
        <w:pStyle w:val="TOC5"/>
        <w:rPr>
          <w:rFonts w:asciiTheme="minorHAnsi" w:eastAsiaTheme="minorEastAsia" w:hAnsiTheme="minorHAnsi" w:cstheme="minorBidi"/>
          <w:noProof/>
          <w:sz w:val="22"/>
          <w:szCs w:val="22"/>
        </w:rPr>
      </w:pPr>
      <w:hyperlink w:anchor="_Toc466373676" w:history="1">
        <w:r w:rsidR="00A06F9A" w:rsidRPr="00B10AE4">
          <w:rPr>
            <w:rStyle w:val="Hyperlink"/>
            <w:noProof/>
          </w:rPr>
          <w:t>3.3.4.4.3 PV1 Patient Visit Segment</w:t>
        </w:r>
        <w:r w:rsidR="00A06F9A">
          <w:rPr>
            <w:noProof/>
            <w:webHidden/>
          </w:rPr>
          <w:tab/>
        </w:r>
        <w:r w:rsidR="00A06F9A">
          <w:rPr>
            <w:noProof/>
            <w:webHidden/>
          </w:rPr>
          <w:fldChar w:fldCharType="begin"/>
        </w:r>
        <w:r w:rsidR="00A06F9A">
          <w:rPr>
            <w:noProof/>
            <w:webHidden/>
          </w:rPr>
          <w:instrText xml:space="preserve"> PAGEREF _Toc466373676 \h </w:instrText>
        </w:r>
        <w:r w:rsidR="00A06F9A">
          <w:rPr>
            <w:noProof/>
            <w:webHidden/>
          </w:rPr>
        </w:r>
        <w:r w:rsidR="00A06F9A">
          <w:rPr>
            <w:noProof/>
            <w:webHidden/>
          </w:rPr>
          <w:fldChar w:fldCharType="separate"/>
        </w:r>
        <w:r w:rsidR="00A06F9A">
          <w:rPr>
            <w:noProof/>
            <w:webHidden/>
          </w:rPr>
          <w:t>22</w:t>
        </w:r>
        <w:r w:rsidR="00A06F9A">
          <w:rPr>
            <w:noProof/>
            <w:webHidden/>
          </w:rPr>
          <w:fldChar w:fldCharType="end"/>
        </w:r>
      </w:hyperlink>
    </w:p>
    <w:p w14:paraId="451FB9C1" w14:textId="0A051BFD" w:rsidR="00A06F9A" w:rsidRDefault="00A47063">
      <w:pPr>
        <w:pStyle w:val="TOC5"/>
        <w:rPr>
          <w:rFonts w:asciiTheme="minorHAnsi" w:eastAsiaTheme="minorEastAsia" w:hAnsiTheme="minorHAnsi" w:cstheme="minorBidi"/>
          <w:noProof/>
          <w:sz w:val="22"/>
          <w:szCs w:val="22"/>
        </w:rPr>
      </w:pPr>
      <w:r>
        <w:lastRenderedPageBreak/>
        <w:fldChar w:fldCharType="begin"/>
      </w:r>
      <w:r>
        <w:instrText xml:space="preserve"> HYPERLINK \l "_Toc466373677" </w:instrText>
      </w:r>
      <w:r>
        <w:fldChar w:fldCharType="separate"/>
      </w:r>
      <w:r w:rsidR="00A06F9A" w:rsidRPr="00B10AE4">
        <w:rPr>
          <w:rStyle w:val="Hyperlink"/>
          <w:noProof/>
        </w:rPr>
        <w:t xml:space="preserve">3.3.4.4.4 ORC </w:t>
      </w:r>
      <w:del w:id="10" w:author="Monroe Pattillo" w:date="2017-09-02T12:54:00Z">
        <w:r w:rsidR="00A06F9A" w:rsidRPr="00B10AE4" w:rsidDel="00166EF7">
          <w:rPr>
            <w:rStyle w:val="Hyperlink"/>
            <w:rFonts w:eastAsia="MS Gothic"/>
            <w:noProof/>
          </w:rPr>
          <w:delText>-</w:delText>
        </w:r>
      </w:del>
      <w:ins w:id="11" w:author="Monroe Pattillo" w:date="2017-09-02T12:54:00Z">
        <w:r w:rsidR="00166EF7">
          <w:rPr>
            <w:rStyle w:val="Hyperlink"/>
            <w:rFonts w:eastAsia="MS Gothic"/>
            <w:noProof/>
          </w:rPr>
          <w:t>–</w:t>
        </w:r>
      </w:ins>
      <w:r w:rsidR="00A06F9A" w:rsidRPr="00B10AE4">
        <w:rPr>
          <w:rStyle w:val="Hyperlink"/>
          <w:noProof/>
        </w:rPr>
        <w:t xml:space="preserve"> Common Order Segment</w:t>
      </w:r>
      <w:r w:rsidR="00A06F9A">
        <w:rPr>
          <w:noProof/>
          <w:webHidden/>
        </w:rPr>
        <w:tab/>
      </w:r>
      <w:r w:rsidR="00A06F9A">
        <w:rPr>
          <w:noProof/>
          <w:webHidden/>
        </w:rPr>
        <w:fldChar w:fldCharType="begin"/>
      </w:r>
      <w:r w:rsidR="00A06F9A">
        <w:rPr>
          <w:noProof/>
          <w:webHidden/>
        </w:rPr>
        <w:instrText xml:space="preserve"> PAGEREF _Toc466373677 \h </w:instrText>
      </w:r>
      <w:r w:rsidR="00A06F9A">
        <w:rPr>
          <w:noProof/>
          <w:webHidden/>
        </w:rPr>
      </w:r>
      <w:r w:rsidR="00A06F9A">
        <w:rPr>
          <w:noProof/>
          <w:webHidden/>
        </w:rPr>
        <w:fldChar w:fldCharType="separate"/>
      </w:r>
      <w:r w:rsidR="00A06F9A">
        <w:rPr>
          <w:noProof/>
          <w:webHidden/>
        </w:rPr>
        <w:t>22</w:t>
      </w:r>
      <w:r w:rsidR="00A06F9A">
        <w:rPr>
          <w:noProof/>
          <w:webHidden/>
        </w:rPr>
        <w:fldChar w:fldCharType="end"/>
      </w:r>
      <w:r>
        <w:rPr>
          <w:noProof/>
        </w:rPr>
        <w:fldChar w:fldCharType="end"/>
      </w:r>
    </w:p>
    <w:p w14:paraId="6D260A03" w14:textId="492AF336" w:rsidR="00A06F9A" w:rsidRDefault="00A47063">
      <w:pPr>
        <w:pStyle w:val="TOC5"/>
        <w:rPr>
          <w:rFonts w:asciiTheme="minorHAnsi" w:eastAsiaTheme="minorEastAsia" w:hAnsiTheme="minorHAnsi" w:cstheme="minorBidi"/>
          <w:noProof/>
          <w:sz w:val="22"/>
          <w:szCs w:val="22"/>
        </w:rPr>
      </w:pPr>
      <w:r>
        <w:fldChar w:fldCharType="begin"/>
      </w:r>
      <w:r>
        <w:instrText xml:space="preserve"> HYPERLINK \l "_Toc466373678" </w:instrText>
      </w:r>
      <w:r>
        <w:fldChar w:fldCharType="separate"/>
      </w:r>
      <w:r w:rsidR="00A06F9A" w:rsidRPr="00B10AE4">
        <w:rPr>
          <w:rStyle w:val="Hyperlink"/>
          <w:noProof/>
        </w:rPr>
        <w:t xml:space="preserve">3.3.4.4.5 RXG </w:t>
      </w:r>
      <w:del w:id="12" w:author="Monroe Pattillo" w:date="2017-09-02T12:54:00Z">
        <w:r w:rsidR="00A06F9A" w:rsidRPr="00B10AE4" w:rsidDel="00166EF7">
          <w:rPr>
            <w:rStyle w:val="Hyperlink"/>
            <w:noProof/>
          </w:rPr>
          <w:delText>-</w:delText>
        </w:r>
      </w:del>
      <w:ins w:id="13" w:author="Monroe Pattillo" w:date="2017-09-02T12:54:00Z">
        <w:r w:rsidR="00166EF7">
          <w:rPr>
            <w:rStyle w:val="Hyperlink"/>
            <w:noProof/>
          </w:rPr>
          <w:t>–</w:t>
        </w:r>
      </w:ins>
      <w:r w:rsidR="00A06F9A" w:rsidRPr="00B10AE4">
        <w:rPr>
          <w:rStyle w:val="Hyperlink"/>
          <w:noProof/>
        </w:rPr>
        <w:t xml:space="preserve"> Pharmacy/Treatment Give Segment</w:t>
      </w:r>
      <w:r w:rsidR="00A06F9A">
        <w:rPr>
          <w:noProof/>
          <w:webHidden/>
        </w:rPr>
        <w:tab/>
      </w:r>
      <w:r w:rsidR="00A06F9A">
        <w:rPr>
          <w:noProof/>
          <w:webHidden/>
        </w:rPr>
        <w:fldChar w:fldCharType="begin"/>
      </w:r>
      <w:r w:rsidR="00A06F9A">
        <w:rPr>
          <w:noProof/>
          <w:webHidden/>
        </w:rPr>
        <w:instrText xml:space="preserve"> PAGEREF _Toc466373678 \h </w:instrText>
      </w:r>
      <w:r w:rsidR="00A06F9A">
        <w:rPr>
          <w:noProof/>
          <w:webHidden/>
        </w:rPr>
      </w:r>
      <w:r w:rsidR="00A06F9A">
        <w:rPr>
          <w:noProof/>
          <w:webHidden/>
        </w:rPr>
        <w:fldChar w:fldCharType="separate"/>
      </w:r>
      <w:r w:rsidR="00A06F9A">
        <w:rPr>
          <w:noProof/>
          <w:webHidden/>
        </w:rPr>
        <w:t>23</w:t>
      </w:r>
      <w:r w:rsidR="00A06F9A">
        <w:rPr>
          <w:noProof/>
          <w:webHidden/>
        </w:rPr>
        <w:fldChar w:fldCharType="end"/>
      </w:r>
      <w:r>
        <w:rPr>
          <w:noProof/>
        </w:rPr>
        <w:fldChar w:fldCharType="end"/>
      </w:r>
    </w:p>
    <w:p w14:paraId="675AFA51" w14:textId="77777777" w:rsidR="00A06F9A" w:rsidRDefault="00A47063">
      <w:pPr>
        <w:pStyle w:val="TOC5"/>
        <w:rPr>
          <w:rFonts w:asciiTheme="minorHAnsi" w:eastAsiaTheme="minorEastAsia" w:hAnsiTheme="minorHAnsi" w:cstheme="minorBidi"/>
          <w:noProof/>
          <w:sz w:val="22"/>
          <w:szCs w:val="22"/>
        </w:rPr>
      </w:pPr>
      <w:hyperlink w:anchor="_Toc466373679" w:history="1">
        <w:r w:rsidR="00A06F9A" w:rsidRPr="00B10AE4">
          <w:rPr>
            <w:rStyle w:val="Hyperlink"/>
            <w:noProof/>
          </w:rPr>
          <w:t>3.3.4.4.6 TQ1 Timing Quantity Segment</w:t>
        </w:r>
        <w:r w:rsidR="00A06F9A">
          <w:rPr>
            <w:noProof/>
            <w:webHidden/>
          </w:rPr>
          <w:tab/>
        </w:r>
        <w:r w:rsidR="00A06F9A">
          <w:rPr>
            <w:noProof/>
            <w:webHidden/>
          </w:rPr>
          <w:fldChar w:fldCharType="begin"/>
        </w:r>
        <w:r w:rsidR="00A06F9A">
          <w:rPr>
            <w:noProof/>
            <w:webHidden/>
          </w:rPr>
          <w:instrText xml:space="preserve"> PAGEREF _Toc466373679 \h </w:instrText>
        </w:r>
        <w:r w:rsidR="00A06F9A">
          <w:rPr>
            <w:noProof/>
            <w:webHidden/>
          </w:rPr>
        </w:r>
        <w:r w:rsidR="00A06F9A">
          <w:rPr>
            <w:noProof/>
            <w:webHidden/>
          </w:rPr>
          <w:fldChar w:fldCharType="separate"/>
        </w:r>
        <w:r w:rsidR="00A06F9A">
          <w:rPr>
            <w:noProof/>
            <w:webHidden/>
          </w:rPr>
          <w:t>28</w:t>
        </w:r>
        <w:r w:rsidR="00A06F9A">
          <w:rPr>
            <w:noProof/>
            <w:webHidden/>
          </w:rPr>
          <w:fldChar w:fldCharType="end"/>
        </w:r>
      </w:hyperlink>
    </w:p>
    <w:p w14:paraId="2841DE8D" w14:textId="77777777" w:rsidR="00A06F9A" w:rsidRDefault="00A47063">
      <w:pPr>
        <w:pStyle w:val="TOC5"/>
        <w:rPr>
          <w:rFonts w:asciiTheme="minorHAnsi" w:eastAsiaTheme="minorEastAsia" w:hAnsiTheme="minorHAnsi" w:cstheme="minorBidi"/>
          <w:noProof/>
          <w:sz w:val="22"/>
          <w:szCs w:val="22"/>
        </w:rPr>
      </w:pPr>
      <w:hyperlink w:anchor="_Toc466373680" w:history="1">
        <w:r w:rsidR="00A06F9A" w:rsidRPr="00B10AE4">
          <w:rPr>
            <w:rStyle w:val="Hyperlink"/>
            <w:noProof/>
          </w:rPr>
          <w:t>3.3.4.4.7 Usage notes for RXG 17, 18, 23, and 24</w:t>
        </w:r>
        <w:r w:rsidR="00A06F9A">
          <w:rPr>
            <w:noProof/>
            <w:webHidden/>
          </w:rPr>
          <w:tab/>
        </w:r>
        <w:r w:rsidR="00A06F9A">
          <w:rPr>
            <w:noProof/>
            <w:webHidden/>
          </w:rPr>
          <w:fldChar w:fldCharType="begin"/>
        </w:r>
        <w:r w:rsidR="00A06F9A">
          <w:rPr>
            <w:noProof/>
            <w:webHidden/>
          </w:rPr>
          <w:instrText xml:space="preserve"> PAGEREF _Toc466373680 \h </w:instrText>
        </w:r>
        <w:r w:rsidR="00A06F9A">
          <w:rPr>
            <w:noProof/>
            <w:webHidden/>
          </w:rPr>
        </w:r>
        <w:r w:rsidR="00A06F9A">
          <w:rPr>
            <w:noProof/>
            <w:webHidden/>
          </w:rPr>
          <w:fldChar w:fldCharType="separate"/>
        </w:r>
        <w:r w:rsidR="00A06F9A">
          <w:rPr>
            <w:noProof/>
            <w:webHidden/>
          </w:rPr>
          <w:t>30</w:t>
        </w:r>
        <w:r w:rsidR="00A06F9A">
          <w:rPr>
            <w:noProof/>
            <w:webHidden/>
          </w:rPr>
          <w:fldChar w:fldCharType="end"/>
        </w:r>
      </w:hyperlink>
    </w:p>
    <w:p w14:paraId="02039AFF" w14:textId="049C86C1" w:rsidR="00A06F9A" w:rsidRDefault="00A47063">
      <w:pPr>
        <w:pStyle w:val="TOC5"/>
        <w:rPr>
          <w:rFonts w:asciiTheme="minorHAnsi" w:eastAsiaTheme="minorEastAsia" w:hAnsiTheme="minorHAnsi" w:cstheme="minorBidi"/>
          <w:noProof/>
          <w:sz w:val="22"/>
          <w:szCs w:val="22"/>
        </w:rPr>
      </w:pPr>
      <w:r>
        <w:fldChar w:fldCharType="begin"/>
      </w:r>
      <w:r>
        <w:instrText xml:space="preserve"> HYPERLINK \l "_Toc466373681" </w:instrText>
      </w:r>
      <w:r>
        <w:fldChar w:fldCharType="separate"/>
      </w:r>
      <w:r w:rsidR="00A06F9A" w:rsidRPr="00B10AE4">
        <w:rPr>
          <w:rStyle w:val="Hyperlink"/>
          <w:noProof/>
        </w:rPr>
        <w:t xml:space="preserve">3.3.4.4.8 RXR </w:t>
      </w:r>
      <w:del w:id="14" w:author="Monroe Pattillo" w:date="2017-09-02T12:54:00Z">
        <w:r w:rsidR="00A06F9A" w:rsidRPr="00B10AE4" w:rsidDel="00166EF7">
          <w:rPr>
            <w:rStyle w:val="Hyperlink"/>
            <w:noProof/>
          </w:rPr>
          <w:delText>-</w:delText>
        </w:r>
      </w:del>
      <w:ins w:id="15" w:author="Monroe Pattillo" w:date="2017-09-02T12:54:00Z">
        <w:r w:rsidR="00166EF7">
          <w:rPr>
            <w:rStyle w:val="Hyperlink"/>
            <w:noProof/>
          </w:rPr>
          <w:t>–</w:t>
        </w:r>
      </w:ins>
      <w:r w:rsidR="00A06F9A" w:rsidRPr="00B10AE4">
        <w:rPr>
          <w:rStyle w:val="Hyperlink"/>
          <w:noProof/>
        </w:rPr>
        <w:t xml:space="preserve"> Pharmacy/Treatment Route Segment</w:t>
      </w:r>
      <w:r w:rsidR="00A06F9A">
        <w:rPr>
          <w:noProof/>
          <w:webHidden/>
        </w:rPr>
        <w:tab/>
      </w:r>
      <w:r w:rsidR="00A06F9A">
        <w:rPr>
          <w:noProof/>
          <w:webHidden/>
        </w:rPr>
        <w:fldChar w:fldCharType="begin"/>
      </w:r>
      <w:r w:rsidR="00A06F9A">
        <w:rPr>
          <w:noProof/>
          <w:webHidden/>
        </w:rPr>
        <w:instrText xml:space="preserve"> PAGEREF _Toc466373681 \h </w:instrText>
      </w:r>
      <w:r w:rsidR="00A06F9A">
        <w:rPr>
          <w:noProof/>
          <w:webHidden/>
        </w:rPr>
      </w:r>
      <w:r w:rsidR="00A06F9A">
        <w:rPr>
          <w:noProof/>
          <w:webHidden/>
        </w:rPr>
        <w:fldChar w:fldCharType="separate"/>
      </w:r>
      <w:r w:rsidR="00A06F9A">
        <w:rPr>
          <w:noProof/>
          <w:webHidden/>
        </w:rPr>
        <w:t>32</w:t>
      </w:r>
      <w:r w:rsidR="00A06F9A">
        <w:rPr>
          <w:noProof/>
          <w:webHidden/>
        </w:rPr>
        <w:fldChar w:fldCharType="end"/>
      </w:r>
      <w:r>
        <w:rPr>
          <w:noProof/>
        </w:rPr>
        <w:fldChar w:fldCharType="end"/>
      </w:r>
    </w:p>
    <w:p w14:paraId="5F5DDEF5" w14:textId="4D567B0C" w:rsidR="00A06F9A" w:rsidRDefault="00A47063">
      <w:pPr>
        <w:pStyle w:val="TOC5"/>
        <w:rPr>
          <w:rFonts w:asciiTheme="minorHAnsi" w:eastAsiaTheme="minorEastAsia" w:hAnsiTheme="minorHAnsi" w:cstheme="minorBidi"/>
          <w:noProof/>
          <w:sz w:val="22"/>
          <w:szCs w:val="22"/>
        </w:rPr>
      </w:pPr>
      <w:r>
        <w:fldChar w:fldCharType="begin"/>
      </w:r>
      <w:r>
        <w:instrText xml:space="preserve"> HYPERLINK \l "_Toc466373682" </w:instrText>
      </w:r>
      <w:r>
        <w:fldChar w:fldCharType="separate"/>
      </w:r>
      <w:r w:rsidR="00A06F9A" w:rsidRPr="00B10AE4">
        <w:rPr>
          <w:rStyle w:val="Hyperlink"/>
          <w:noProof/>
        </w:rPr>
        <w:t xml:space="preserve">3.3.4.4.9 OBX </w:t>
      </w:r>
      <w:del w:id="16" w:author="Monroe Pattillo" w:date="2017-09-02T12:54:00Z">
        <w:r w:rsidR="00A06F9A" w:rsidRPr="00B10AE4" w:rsidDel="00166EF7">
          <w:rPr>
            <w:rStyle w:val="Hyperlink"/>
            <w:rFonts w:eastAsia="MS Gothic"/>
            <w:noProof/>
          </w:rPr>
          <w:delText>-</w:delText>
        </w:r>
      </w:del>
      <w:ins w:id="17" w:author="Monroe Pattillo" w:date="2017-09-02T12:54:00Z">
        <w:r w:rsidR="00166EF7">
          <w:rPr>
            <w:rStyle w:val="Hyperlink"/>
            <w:rFonts w:eastAsia="MS Gothic"/>
            <w:noProof/>
          </w:rPr>
          <w:t>–</w:t>
        </w:r>
      </w:ins>
      <w:r w:rsidR="00A06F9A" w:rsidRPr="00B10AE4">
        <w:rPr>
          <w:rStyle w:val="Hyperlink"/>
          <w:noProof/>
        </w:rPr>
        <w:t xml:space="preserve"> Observation/Result segment</w:t>
      </w:r>
      <w:r w:rsidR="00A06F9A">
        <w:rPr>
          <w:noProof/>
          <w:webHidden/>
        </w:rPr>
        <w:tab/>
      </w:r>
      <w:r w:rsidR="00A06F9A">
        <w:rPr>
          <w:noProof/>
          <w:webHidden/>
        </w:rPr>
        <w:fldChar w:fldCharType="begin"/>
      </w:r>
      <w:r w:rsidR="00A06F9A">
        <w:rPr>
          <w:noProof/>
          <w:webHidden/>
        </w:rPr>
        <w:instrText xml:space="preserve"> PAGEREF _Toc466373682 \h </w:instrText>
      </w:r>
      <w:r w:rsidR="00A06F9A">
        <w:rPr>
          <w:noProof/>
          <w:webHidden/>
        </w:rPr>
      </w:r>
      <w:r w:rsidR="00A06F9A">
        <w:rPr>
          <w:noProof/>
          <w:webHidden/>
        </w:rPr>
        <w:fldChar w:fldCharType="separate"/>
      </w:r>
      <w:r w:rsidR="00A06F9A">
        <w:rPr>
          <w:noProof/>
          <w:webHidden/>
        </w:rPr>
        <w:t>33</w:t>
      </w:r>
      <w:r w:rsidR="00A06F9A">
        <w:rPr>
          <w:noProof/>
          <w:webHidden/>
        </w:rPr>
        <w:fldChar w:fldCharType="end"/>
      </w:r>
      <w:r>
        <w:rPr>
          <w:noProof/>
        </w:rPr>
        <w:fldChar w:fldCharType="end"/>
      </w:r>
    </w:p>
    <w:p w14:paraId="2F3F514C" w14:textId="77777777" w:rsidR="00A06F9A" w:rsidRDefault="00A47063">
      <w:pPr>
        <w:pStyle w:val="TOC5"/>
        <w:rPr>
          <w:rFonts w:asciiTheme="minorHAnsi" w:eastAsiaTheme="minorEastAsia" w:hAnsiTheme="minorHAnsi" w:cstheme="minorBidi"/>
          <w:noProof/>
          <w:sz w:val="22"/>
          <w:szCs w:val="22"/>
        </w:rPr>
      </w:pPr>
      <w:hyperlink w:anchor="_Toc466373683" w:history="1">
        <w:r w:rsidR="00A06F9A" w:rsidRPr="00B10AE4">
          <w:rPr>
            <w:rStyle w:val="Hyperlink"/>
            <w:noProof/>
          </w:rPr>
          <w:t>3.3.4.4.10 Expected Actions</w:t>
        </w:r>
        <w:r w:rsidR="00A06F9A">
          <w:rPr>
            <w:noProof/>
            <w:webHidden/>
          </w:rPr>
          <w:tab/>
        </w:r>
        <w:r w:rsidR="00A06F9A">
          <w:rPr>
            <w:noProof/>
            <w:webHidden/>
          </w:rPr>
          <w:fldChar w:fldCharType="begin"/>
        </w:r>
        <w:r w:rsidR="00A06F9A">
          <w:rPr>
            <w:noProof/>
            <w:webHidden/>
          </w:rPr>
          <w:instrText xml:space="preserve"> PAGEREF _Toc466373683 \h </w:instrText>
        </w:r>
        <w:r w:rsidR="00A06F9A">
          <w:rPr>
            <w:noProof/>
            <w:webHidden/>
          </w:rPr>
        </w:r>
        <w:r w:rsidR="00A06F9A">
          <w:rPr>
            <w:noProof/>
            <w:webHidden/>
          </w:rPr>
          <w:fldChar w:fldCharType="separate"/>
        </w:r>
        <w:r w:rsidR="00A06F9A">
          <w:rPr>
            <w:noProof/>
            <w:webHidden/>
          </w:rPr>
          <w:t>37</w:t>
        </w:r>
        <w:r w:rsidR="00A06F9A">
          <w:rPr>
            <w:noProof/>
            <w:webHidden/>
          </w:rPr>
          <w:fldChar w:fldCharType="end"/>
        </w:r>
      </w:hyperlink>
    </w:p>
    <w:p w14:paraId="2B1E977E" w14:textId="77777777" w:rsidR="00A06F9A" w:rsidRDefault="00A47063">
      <w:pPr>
        <w:pStyle w:val="TOC3"/>
        <w:rPr>
          <w:rFonts w:asciiTheme="minorHAnsi" w:eastAsiaTheme="minorEastAsia" w:hAnsiTheme="minorHAnsi" w:cstheme="minorBidi"/>
          <w:noProof/>
          <w:sz w:val="22"/>
          <w:szCs w:val="22"/>
        </w:rPr>
      </w:pPr>
      <w:hyperlink w:anchor="_Toc466373684" w:history="1">
        <w:r w:rsidR="00A06F9A" w:rsidRPr="00B10AE4">
          <w:rPr>
            <w:rStyle w:val="Hyperlink"/>
            <w:noProof/>
          </w:rPr>
          <w:t>3.3.5 RRG^O16^RRG_O16 Pharmacy/Treatment Give Acknowledgement Message</w:t>
        </w:r>
        <w:r w:rsidR="00A06F9A">
          <w:rPr>
            <w:noProof/>
            <w:webHidden/>
          </w:rPr>
          <w:tab/>
        </w:r>
        <w:r w:rsidR="00A06F9A">
          <w:rPr>
            <w:noProof/>
            <w:webHidden/>
          </w:rPr>
          <w:fldChar w:fldCharType="begin"/>
        </w:r>
        <w:r w:rsidR="00A06F9A">
          <w:rPr>
            <w:noProof/>
            <w:webHidden/>
          </w:rPr>
          <w:instrText xml:space="preserve"> PAGEREF _Toc466373684 \h </w:instrText>
        </w:r>
        <w:r w:rsidR="00A06F9A">
          <w:rPr>
            <w:noProof/>
            <w:webHidden/>
          </w:rPr>
        </w:r>
        <w:r w:rsidR="00A06F9A">
          <w:rPr>
            <w:noProof/>
            <w:webHidden/>
          </w:rPr>
          <w:fldChar w:fldCharType="separate"/>
        </w:r>
        <w:r w:rsidR="00A06F9A">
          <w:rPr>
            <w:noProof/>
            <w:webHidden/>
          </w:rPr>
          <w:t>38</w:t>
        </w:r>
        <w:r w:rsidR="00A06F9A">
          <w:rPr>
            <w:noProof/>
            <w:webHidden/>
          </w:rPr>
          <w:fldChar w:fldCharType="end"/>
        </w:r>
      </w:hyperlink>
    </w:p>
    <w:p w14:paraId="4FA6902B" w14:textId="77777777" w:rsidR="00A06F9A" w:rsidRDefault="00A47063">
      <w:pPr>
        <w:pStyle w:val="TOC4"/>
        <w:rPr>
          <w:rFonts w:asciiTheme="minorHAnsi" w:eastAsiaTheme="minorEastAsia" w:hAnsiTheme="minorHAnsi" w:cstheme="minorBidi"/>
          <w:noProof/>
          <w:sz w:val="22"/>
          <w:szCs w:val="22"/>
        </w:rPr>
      </w:pPr>
      <w:hyperlink w:anchor="_Toc466373685" w:history="1">
        <w:r w:rsidR="00A06F9A" w:rsidRPr="00B10AE4">
          <w:rPr>
            <w:rStyle w:val="Hyperlink"/>
            <w:noProof/>
          </w:rPr>
          <w:t>3.3.5.1 MSH – Message Header Segment</w:t>
        </w:r>
        <w:r w:rsidR="00A06F9A">
          <w:rPr>
            <w:noProof/>
            <w:webHidden/>
          </w:rPr>
          <w:tab/>
        </w:r>
        <w:r w:rsidR="00A06F9A">
          <w:rPr>
            <w:noProof/>
            <w:webHidden/>
          </w:rPr>
          <w:fldChar w:fldCharType="begin"/>
        </w:r>
        <w:r w:rsidR="00A06F9A">
          <w:rPr>
            <w:noProof/>
            <w:webHidden/>
          </w:rPr>
          <w:instrText xml:space="preserve"> PAGEREF _Toc466373685 \h </w:instrText>
        </w:r>
        <w:r w:rsidR="00A06F9A">
          <w:rPr>
            <w:noProof/>
            <w:webHidden/>
          </w:rPr>
        </w:r>
        <w:r w:rsidR="00A06F9A">
          <w:rPr>
            <w:noProof/>
            <w:webHidden/>
          </w:rPr>
          <w:fldChar w:fldCharType="separate"/>
        </w:r>
        <w:r w:rsidR="00A06F9A">
          <w:rPr>
            <w:noProof/>
            <w:webHidden/>
          </w:rPr>
          <w:t>39</w:t>
        </w:r>
        <w:r w:rsidR="00A06F9A">
          <w:rPr>
            <w:noProof/>
            <w:webHidden/>
          </w:rPr>
          <w:fldChar w:fldCharType="end"/>
        </w:r>
      </w:hyperlink>
    </w:p>
    <w:p w14:paraId="43F5A1D4" w14:textId="720E1F37" w:rsidR="00A06F9A" w:rsidRDefault="00A47063">
      <w:pPr>
        <w:pStyle w:val="TOC4"/>
        <w:rPr>
          <w:rFonts w:asciiTheme="minorHAnsi" w:eastAsiaTheme="minorEastAsia" w:hAnsiTheme="minorHAnsi" w:cstheme="minorBidi"/>
          <w:noProof/>
          <w:sz w:val="22"/>
          <w:szCs w:val="22"/>
        </w:rPr>
      </w:pPr>
      <w:r>
        <w:fldChar w:fldCharType="begin"/>
      </w:r>
      <w:r>
        <w:instrText xml:space="preserve"> HYPERLINK \l "_Toc466373686" </w:instrText>
      </w:r>
      <w:r>
        <w:fldChar w:fldCharType="separate"/>
      </w:r>
      <w:r w:rsidR="00A06F9A" w:rsidRPr="00B10AE4">
        <w:rPr>
          <w:rStyle w:val="Hyperlink"/>
          <w:noProof/>
        </w:rPr>
        <w:t xml:space="preserve">3.3.5.2 MSA </w:t>
      </w:r>
      <w:del w:id="18" w:author="Monroe Pattillo" w:date="2017-09-02T12:54:00Z">
        <w:r w:rsidR="00A06F9A" w:rsidRPr="00B10AE4" w:rsidDel="00166EF7">
          <w:rPr>
            <w:rStyle w:val="Hyperlink"/>
            <w:noProof/>
          </w:rPr>
          <w:delText>-</w:delText>
        </w:r>
      </w:del>
      <w:ins w:id="19" w:author="Monroe Pattillo" w:date="2017-09-02T12:54:00Z">
        <w:r w:rsidR="00166EF7">
          <w:rPr>
            <w:rStyle w:val="Hyperlink"/>
            <w:noProof/>
          </w:rPr>
          <w:t>–</w:t>
        </w:r>
      </w:ins>
      <w:r w:rsidR="00A06F9A" w:rsidRPr="00B10AE4">
        <w:rPr>
          <w:rStyle w:val="Hyperlink"/>
          <w:noProof/>
        </w:rPr>
        <w:t xml:space="preserve"> Message Acknowledgement segment</w:t>
      </w:r>
      <w:r w:rsidR="00A06F9A">
        <w:rPr>
          <w:noProof/>
          <w:webHidden/>
        </w:rPr>
        <w:tab/>
      </w:r>
      <w:r w:rsidR="00A06F9A">
        <w:rPr>
          <w:noProof/>
          <w:webHidden/>
        </w:rPr>
        <w:fldChar w:fldCharType="begin"/>
      </w:r>
      <w:r w:rsidR="00A06F9A">
        <w:rPr>
          <w:noProof/>
          <w:webHidden/>
        </w:rPr>
        <w:instrText xml:space="preserve"> PAGEREF _Toc466373686 \h </w:instrText>
      </w:r>
      <w:r w:rsidR="00A06F9A">
        <w:rPr>
          <w:noProof/>
          <w:webHidden/>
        </w:rPr>
      </w:r>
      <w:r w:rsidR="00A06F9A">
        <w:rPr>
          <w:noProof/>
          <w:webHidden/>
        </w:rPr>
        <w:fldChar w:fldCharType="separate"/>
      </w:r>
      <w:r w:rsidR="00A06F9A">
        <w:rPr>
          <w:noProof/>
          <w:webHidden/>
        </w:rPr>
        <w:t>39</w:t>
      </w:r>
      <w:r w:rsidR="00A06F9A">
        <w:rPr>
          <w:noProof/>
          <w:webHidden/>
        </w:rPr>
        <w:fldChar w:fldCharType="end"/>
      </w:r>
      <w:r>
        <w:rPr>
          <w:noProof/>
        </w:rPr>
        <w:fldChar w:fldCharType="end"/>
      </w:r>
    </w:p>
    <w:p w14:paraId="414E248C" w14:textId="31F3511A" w:rsidR="00A06F9A" w:rsidRDefault="00A47063">
      <w:pPr>
        <w:pStyle w:val="TOC4"/>
        <w:rPr>
          <w:rFonts w:asciiTheme="minorHAnsi" w:eastAsiaTheme="minorEastAsia" w:hAnsiTheme="minorHAnsi" w:cstheme="minorBidi"/>
          <w:noProof/>
          <w:sz w:val="22"/>
          <w:szCs w:val="22"/>
        </w:rPr>
      </w:pPr>
      <w:r>
        <w:fldChar w:fldCharType="begin"/>
      </w:r>
      <w:r>
        <w:instrText xml:space="preserve"> HYPERLINK \l "_Toc466373687" </w:instrText>
      </w:r>
      <w:r>
        <w:fldChar w:fldCharType="separate"/>
      </w:r>
      <w:r w:rsidR="00A06F9A" w:rsidRPr="00B10AE4">
        <w:rPr>
          <w:rStyle w:val="Hyperlink"/>
          <w:noProof/>
        </w:rPr>
        <w:t xml:space="preserve">3.3.5.3 ERR </w:t>
      </w:r>
      <w:del w:id="20" w:author="Monroe Pattillo" w:date="2017-09-02T12:54:00Z">
        <w:r w:rsidR="00A06F9A" w:rsidRPr="00B10AE4" w:rsidDel="00166EF7">
          <w:rPr>
            <w:rStyle w:val="Hyperlink"/>
            <w:noProof/>
          </w:rPr>
          <w:delText>-</w:delText>
        </w:r>
      </w:del>
      <w:ins w:id="21" w:author="Monroe Pattillo" w:date="2017-09-02T12:54:00Z">
        <w:r w:rsidR="00166EF7">
          <w:rPr>
            <w:rStyle w:val="Hyperlink"/>
            <w:noProof/>
          </w:rPr>
          <w:t>–</w:t>
        </w:r>
      </w:ins>
      <w:r w:rsidR="00A06F9A" w:rsidRPr="00B10AE4">
        <w:rPr>
          <w:rStyle w:val="Hyperlink"/>
          <w:noProof/>
        </w:rPr>
        <w:t xml:space="preserve"> Error segment</w:t>
      </w:r>
      <w:r w:rsidR="00A06F9A">
        <w:rPr>
          <w:noProof/>
          <w:webHidden/>
        </w:rPr>
        <w:tab/>
      </w:r>
      <w:r w:rsidR="00A06F9A">
        <w:rPr>
          <w:noProof/>
          <w:webHidden/>
        </w:rPr>
        <w:fldChar w:fldCharType="begin"/>
      </w:r>
      <w:r w:rsidR="00A06F9A">
        <w:rPr>
          <w:noProof/>
          <w:webHidden/>
        </w:rPr>
        <w:instrText xml:space="preserve"> PAGEREF _Toc466373687 \h </w:instrText>
      </w:r>
      <w:r w:rsidR="00A06F9A">
        <w:rPr>
          <w:noProof/>
          <w:webHidden/>
        </w:rPr>
      </w:r>
      <w:r w:rsidR="00A06F9A">
        <w:rPr>
          <w:noProof/>
          <w:webHidden/>
        </w:rPr>
        <w:fldChar w:fldCharType="separate"/>
      </w:r>
      <w:r w:rsidR="00A06F9A">
        <w:rPr>
          <w:noProof/>
          <w:webHidden/>
        </w:rPr>
        <w:t>39</w:t>
      </w:r>
      <w:r w:rsidR="00A06F9A">
        <w:rPr>
          <w:noProof/>
          <w:webHidden/>
        </w:rPr>
        <w:fldChar w:fldCharType="end"/>
      </w:r>
      <w:r>
        <w:rPr>
          <w:noProof/>
        </w:rPr>
        <w:fldChar w:fldCharType="end"/>
      </w:r>
    </w:p>
    <w:p w14:paraId="6DDCE33A" w14:textId="77777777" w:rsidR="00A06F9A" w:rsidRDefault="00A47063">
      <w:pPr>
        <w:pStyle w:val="TOC2"/>
        <w:rPr>
          <w:rFonts w:asciiTheme="minorHAnsi" w:eastAsiaTheme="minorEastAsia" w:hAnsiTheme="minorHAnsi" w:cstheme="minorBidi"/>
          <w:noProof/>
          <w:sz w:val="22"/>
          <w:szCs w:val="22"/>
        </w:rPr>
      </w:pPr>
      <w:hyperlink w:anchor="_Toc466373688" w:history="1">
        <w:r w:rsidR="00A06F9A" w:rsidRPr="00B10AE4">
          <w:rPr>
            <w:rStyle w:val="Hyperlink"/>
            <w:noProof/>
          </w:rPr>
          <w:t>3.4 PCD-04 Report Alert</w:t>
        </w:r>
        <w:r w:rsidR="00A06F9A">
          <w:rPr>
            <w:noProof/>
            <w:webHidden/>
          </w:rPr>
          <w:tab/>
        </w:r>
        <w:r w:rsidR="00A06F9A">
          <w:rPr>
            <w:noProof/>
            <w:webHidden/>
          </w:rPr>
          <w:fldChar w:fldCharType="begin"/>
        </w:r>
        <w:r w:rsidR="00A06F9A">
          <w:rPr>
            <w:noProof/>
            <w:webHidden/>
          </w:rPr>
          <w:instrText xml:space="preserve"> PAGEREF _Toc466373688 \h </w:instrText>
        </w:r>
        <w:r w:rsidR="00A06F9A">
          <w:rPr>
            <w:noProof/>
            <w:webHidden/>
          </w:rPr>
        </w:r>
        <w:r w:rsidR="00A06F9A">
          <w:rPr>
            <w:noProof/>
            <w:webHidden/>
          </w:rPr>
          <w:fldChar w:fldCharType="separate"/>
        </w:r>
        <w:r w:rsidR="00A06F9A">
          <w:rPr>
            <w:noProof/>
            <w:webHidden/>
          </w:rPr>
          <w:t>39</w:t>
        </w:r>
        <w:r w:rsidR="00A06F9A">
          <w:rPr>
            <w:noProof/>
            <w:webHidden/>
          </w:rPr>
          <w:fldChar w:fldCharType="end"/>
        </w:r>
      </w:hyperlink>
    </w:p>
    <w:p w14:paraId="4E061624" w14:textId="77777777" w:rsidR="00A06F9A" w:rsidRDefault="00A47063">
      <w:pPr>
        <w:pStyle w:val="TOC3"/>
        <w:rPr>
          <w:rFonts w:asciiTheme="minorHAnsi" w:eastAsiaTheme="minorEastAsia" w:hAnsiTheme="minorHAnsi" w:cstheme="minorBidi"/>
          <w:noProof/>
          <w:sz w:val="22"/>
          <w:szCs w:val="22"/>
        </w:rPr>
      </w:pPr>
      <w:hyperlink w:anchor="_Toc466373689" w:history="1">
        <w:r w:rsidR="00A06F9A" w:rsidRPr="00B10AE4">
          <w:rPr>
            <w:rStyle w:val="Hyperlink"/>
            <w:noProof/>
          </w:rPr>
          <w:t>3.4.1 Scope</w:t>
        </w:r>
        <w:r w:rsidR="00A06F9A">
          <w:rPr>
            <w:noProof/>
            <w:webHidden/>
          </w:rPr>
          <w:tab/>
        </w:r>
        <w:r w:rsidR="00A06F9A">
          <w:rPr>
            <w:noProof/>
            <w:webHidden/>
          </w:rPr>
          <w:fldChar w:fldCharType="begin"/>
        </w:r>
        <w:r w:rsidR="00A06F9A">
          <w:rPr>
            <w:noProof/>
            <w:webHidden/>
          </w:rPr>
          <w:instrText xml:space="preserve"> PAGEREF _Toc466373689 \h </w:instrText>
        </w:r>
        <w:r w:rsidR="00A06F9A">
          <w:rPr>
            <w:noProof/>
            <w:webHidden/>
          </w:rPr>
        </w:r>
        <w:r w:rsidR="00A06F9A">
          <w:rPr>
            <w:noProof/>
            <w:webHidden/>
          </w:rPr>
          <w:fldChar w:fldCharType="separate"/>
        </w:r>
        <w:r w:rsidR="00A06F9A">
          <w:rPr>
            <w:noProof/>
            <w:webHidden/>
          </w:rPr>
          <w:t>40</w:t>
        </w:r>
        <w:r w:rsidR="00A06F9A">
          <w:rPr>
            <w:noProof/>
            <w:webHidden/>
          </w:rPr>
          <w:fldChar w:fldCharType="end"/>
        </w:r>
      </w:hyperlink>
    </w:p>
    <w:p w14:paraId="5A8C3679" w14:textId="77777777" w:rsidR="00A06F9A" w:rsidRDefault="00A47063">
      <w:pPr>
        <w:pStyle w:val="TOC3"/>
        <w:rPr>
          <w:rFonts w:asciiTheme="minorHAnsi" w:eastAsiaTheme="minorEastAsia" w:hAnsiTheme="minorHAnsi" w:cstheme="minorBidi"/>
          <w:noProof/>
          <w:sz w:val="22"/>
          <w:szCs w:val="22"/>
        </w:rPr>
      </w:pPr>
      <w:hyperlink w:anchor="_Toc466373690" w:history="1">
        <w:r w:rsidR="00A06F9A" w:rsidRPr="00B10AE4">
          <w:rPr>
            <w:rStyle w:val="Hyperlink"/>
            <w:noProof/>
          </w:rPr>
          <w:t>3.4.2 Use Case Roles</w:t>
        </w:r>
        <w:r w:rsidR="00A06F9A">
          <w:rPr>
            <w:noProof/>
            <w:webHidden/>
          </w:rPr>
          <w:tab/>
        </w:r>
        <w:r w:rsidR="00A06F9A">
          <w:rPr>
            <w:noProof/>
            <w:webHidden/>
          </w:rPr>
          <w:fldChar w:fldCharType="begin"/>
        </w:r>
        <w:r w:rsidR="00A06F9A">
          <w:rPr>
            <w:noProof/>
            <w:webHidden/>
          </w:rPr>
          <w:instrText xml:space="preserve"> PAGEREF _Toc466373690 \h </w:instrText>
        </w:r>
        <w:r w:rsidR="00A06F9A">
          <w:rPr>
            <w:noProof/>
            <w:webHidden/>
          </w:rPr>
        </w:r>
        <w:r w:rsidR="00A06F9A">
          <w:rPr>
            <w:noProof/>
            <w:webHidden/>
          </w:rPr>
          <w:fldChar w:fldCharType="separate"/>
        </w:r>
        <w:r w:rsidR="00A06F9A">
          <w:rPr>
            <w:noProof/>
            <w:webHidden/>
          </w:rPr>
          <w:t>40</w:t>
        </w:r>
        <w:r w:rsidR="00A06F9A">
          <w:rPr>
            <w:noProof/>
            <w:webHidden/>
          </w:rPr>
          <w:fldChar w:fldCharType="end"/>
        </w:r>
      </w:hyperlink>
    </w:p>
    <w:p w14:paraId="5012A02A" w14:textId="77777777" w:rsidR="00A06F9A" w:rsidRDefault="00A47063">
      <w:pPr>
        <w:pStyle w:val="TOC3"/>
        <w:rPr>
          <w:rFonts w:asciiTheme="minorHAnsi" w:eastAsiaTheme="minorEastAsia" w:hAnsiTheme="minorHAnsi" w:cstheme="minorBidi"/>
          <w:noProof/>
          <w:sz w:val="22"/>
          <w:szCs w:val="22"/>
        </w:rPr>
      </w:pPr>
      <w:hyperlink w:anchor="_Toc466373691" w:history="1">
        <w:r w:rsidR="00A06F9A" w:rsidRPr="00B10AE4">
          <w:rPr>
            <w:rStyle w:val="Hyperlink"/>
            <w:noProof/>
          </w:rPr>
          <w:t>3.4.3 Referenced Standards</w:t>
        </w:r>
        <w:r w:rsidR="00A06F9A">
          <w:rPr>
            <w:noProof/>
            <w:webHidden/>
          </w:rPr>
          <w:tab/>
        </w:r>
        <w:r w:rsidR="00A06F9A">
          <w:rPr>
            <w:noProof/>
            <w:webHidden/>
          </w:rPr>
          <w:fldChar w:fldCharType="begin"/>
        </w:r>
        <w:r w:rsidR="00A06F9A">
          <w:rPr>
            <w:noProof/>
            <w:webHidden/>
          </w:rPr>
          <w:instrText xml:space="preserve"> PAGEREF _Toc466373691 \h </w:instrText>
        </w:r>
        <w:r w:rsidR="00A06F9A">
          <w:rPr>
            <w:noProof/>
            <w:webHidden/>
          </w:rPr>
        </w:r>
        <w:r w:rsidR="00A06F9A">
          <w:rPr>
            <w:noProof/>
            <w:webHidden/>
          </w:rPr>
          <w:fldChar w:fldCharType="separate"/>
        </w:r>
        <w:r w:rsidR="00A06F9A">
          <w:rPr>
            <w:noProof/>
            <w:webHidden/>
          </w:rPr>
          <w:t>40</w:t>
        </w:r>
        <w:r w:rsidR="00A06F9A">
          <w:rPr>
            <w:noProof/>
            <w:webHidden/>
          </w:rPr>
          <w:fldChar w:fldCharType="end"/>
        </w:r>
      </w:hyperlink>
    </w:p>
    <w:p w14:paraId="75974DC9" w14:textId="77777777" w:rsidR="00A06F9A" w:rsidRDefault="00A47063">
      <w:pPr>
        <w:pStyle w:val="TOC3"/>
        <w:rPr>
          <w:rFonts w:asciiTheme="minorHAnsi" w:eastAsiaTheme="minorEastAsia" w:hAnsiTheme="minorHAnsi" w:cstheme="minorBidi"/>
          <w:noProof/>
          <w:sz w:val="22"/>
          <w:szCs w:val="22"/>
        </w:rPr>
      </w:pPr>
      <w:hyperlink w:anchor="_Toc466373692" w:history="1">
        <w:r w:rsidR="00A06F9A" w:rsidRPr="00B10AE4">
          <w:rPr>
            <w:rStyle w:val="Hyperlink"/>
            <w:noProof/>
          </w:rPr>
          <w:t>3.4.4 Interaction Diagrams</w:t>
        </w:r>
        <w:r w:rsidR="00A06F9A">
          <w:rPr>
            <w:noProof/>
            <w:webHidden/>
          </w:rPr>
          <w:tab/>
        </w:r>
        <w:r w:rsidR="00A06F9A">
          <w:rPr>
            <w:noProof/>
            <w:webHidden/>
          </w:rPr>
          <w:fldChar w:fldCharType="begin"/>
        </w:r>
        <w:r w:rsidR="00A06F9A">
          <w:rPr>
            <w:noProof/>
            <w:webHidden/>
          </w:rPr>
          <w:instrText xml:space="preserve"> PAGEREF _Toc466373692 \h </w:instrText>
        </w:r>
        <w:r w:rsidR="00A06F9A">
          <w:rPr>
            <w:noProof/>
            <w:webHidden/>
          </w:rPr>
        </w:r>
        <w:r w:rsidR="00A06F9A">
          <w:rPr>
            <w:noProof/>
            <w:webHidden/>
          </w:rPr>
          <w:fldChar w:fldCharType="separate"/>
        </w:r>
        <w:r w:rsidR="00A06F9A">
          <w:rPr>
            <w:noProof/>
            <w:webHidden/>
          </w:rPr>
          <w:t>41</w:t>
        </w:r>
        <w:r w:rsidR="00A06F9A">
          <w:rPr>
            <w:noProof/>
            <w:webHidden/>
          </w:rPr>
          <w:fldChar w:fldCharType="end"/>
        </w:r>
      </w:hyperlink>
    </w:p>
    <w:p w14:paraId="489012C0" w14:textId="77777777" w:rsidR="00A06F9A" w:rsidRDefault="00A47063">
      <w:pPr>
        <w:pStyle w:val="TOC4"/>
        <w:rPr>
          <w:rFonts w:asciiTheme="minorHAnsi" w:eastAsiaTheme="minorEastAsia" w:hAnsiTheme="minorHAnsi" w:cstheme="minorBidi"/>
          <w:noProof/>
          <w:sz w:val="22"/>
          <w:szCs w:val="22"/>
        </w:rPr>
      </w:pPr>
      <w:hyperlink w:anchor="_Toc466373693" w:history="1">
        <w:r w:rsidR="00A06F9A" w:rsidRPr="00B10AE4">
          <w:rPr>
            <w:rStyle w:val="Hyperlink"/>
            <w:noProof/>
          </w:rPr>
          <w:t>3.4.4.1 Alert Reporter reports to Alert Manager/Alert Consumer</w:t>
        </w:r>
        <w:r w:rsidR="00A06F9A">
          <w:rPr>
            <w:noProof/>
            <w:webHidden/>
          </w:rPr>
          <w:tab/>
        </w:r>
        <w:r w:rsidR="00A06F9A">
          <w:rPr>
            <w:noProof/>
            <w:webHidden/>
          </w:rPr>
          <w:fldChar w:fldCharType="begin"/>
        </w:r>
        <w:r w:rsidR="00A06F9A">
          <w:rPr>
            <w:noProof/>
            <w:webHidden/>
          </w:rPr>
          <w:instrText xml:space="preserve"> PAGEREF _Toc466373693 \h </w:instrText>
        </w:r>
        <w:r w:rsidR="00A06F9A">
          <w:rPr>
            <w:noProof/>
            <w:webHidden/>
          </w:rPr>
        </w:r>
        <w:r w:rsidR="00A06F9A">
          <w:rPr>
            <w:noProof/>
            <w:webHidden/>
          </w:rPr>
          <w:fldChar w:fldCharType="separate"/>
        </w:r>
        <w:r w:rsidR="00A06F9A">
          <w:rPr>
            <w:noProof/>
            <w:webHidden/>
          </w:rPr>
          <w:t>41</w:t>
        </w:r>
        <w:r w:rsidR="00A06F9A">
          <w:rPr>
            <w:noProof/>
            <w:webHidden/>
          </w:rPr>
          <w:fldChar w:fldCharType="end"/>
        </w:r>
      </w:hyperlink>
    </w:p>
    <w:p w14:paraId="5A2C3DF8" w14:textId="77777777" w:rsidR="00A06F9A" w:rsidRDefault="00A47063">
      <w:pPr>
        <w:pStyle w:val="TOC5"/>
        <w:rPr>
          <w:rFonts w:asciiTheme="minorHAnsi" w:eastAsiaTheme="minorEastAsia" w:hAnsiTheme="minorHAnsi" w:cstheme="minorBidi"/>
          <w:noProof/>
          <w:sz w:val="22"/>
          <w:szCs w:val="22"/>
        </w:rPr>
      </w:pPr>
      <w:hyperlink w:anchor="_Toc466373694" w:history="1">
        <w:r w:rsidR="00A06F9A" w:rsidRPr="00B10AE4">
          <w:rPr>
            <w:rStyle w:val="Hyperlink"/>
            <w:noProof/>
          </w:rPr>
          <w:t>3.4.4.1.1 HL7 Conformance Statement</w:t>
        </w:r>
        <w:r w:rsidR="00A06F9A">
          <w:rPr>
            <w:noProof/>
            <w:webHidden/>
          </w:rPr>
          <w:tab/>
        </w:r>
        <w:r w:rsidR="00A06F9A">
          <w:rPr>
            <w:noProof/>
            <w:webHidden/>
          </w:rPr>
          <w:fldChar w:fldCharType="begin"/>
        </w:r>
        <w:r w:rsidR="00A06F9A">
          <w:rPr>
            <w:noProof/>
            <w:webHidden/>
          </w:rPr>
          <w:instrText xml:space="preserve"> PAGEREF _Toc466373694 \h </w:instrText>
        </w:r>
        <w:r w:rsidR="00A06F9A">
          <w:rPr>
            <w:noProof/>
            <w:webHidden/>
          </w:rPr>
        </w:r>
        <w:r w:rsidR="00A06F9A">
          <w:rPr>
            <w:noProof/>
            <w:webHidden/>
          </w:rPr>
          <w:fldChar w:fldCharType="separate"/>
        </w:r>
        <w:r w:rsidR="00A06F9A">
          <w:rPr>
            <w:noProof/>
            <w:webHidden/>
          </w:rPr>
          <w:t>41</w:t>
        </w:r>
        <w:r w:rsidR="00A06F9A">
          <w:rPr>
            <w:noProof/>
            <w:webHidden/>
          </w:rPr>
          <w:fldChar w:fldCharType="end"/>
        </w:r>
      </w:hyperlink>
    </w:p>
    <w:p w14:paraId="6E523459" w14:textId="77777777" w:rsidR="00A06F9A" w:rsidRDefault="00A47063">
      <w:pPr>
        <w:pStyle w:val="TOC5"/>
        <w:rPr>
          <w:rFonts w:asciiTheme="minorHAnsi" w:eastAsiaTheme="minorEastAsia" w:hAnsiTheme="minorHAnsi" w:cstheme="minorBidi"/>
          <w:noProof/>
          <w:sz w:val="22"/>
          <w:szCs w:val="22"/>
        </w:rPr>
      </w:pPr>
      <w:hyperlink w:anchor="_Toc466373695" w:history="1">
        <w:r w:rsidR="00A06F9A" w:rsidRPr="00B10AE4">
          <w:rPr>
            <w:rStyle w:val="Hyperlink"/>
            <w:noProof/>
          </w:rPr>
          <w:t>3.4.4.1.2 PCD-04 Report Alert (ORU^R40^ORU_R40) static definition</w:t>
        </w:r>
        <w:r w:rsidR="00A06F9A">
          <w:rPr>
            <w:noProof/>
            <w:webHidden/>
          </w:rPr>
          <w:tab/>
        </w:r>
        <w:r w:rsidR="00A06F9A">
          <w:rPr>
            <w:noProof/>
            <w:webHidden/>
          </w:rPr>
          <w:fldChar w:fldCharType="begin"/>
        </w:r>
        <w:r w:rsidR="00A06F9A">
          <w:rPr>
            <w:noProof/>
            <w:webHidden/>
          </w:rPr>
          <w:instrText xml:space="preserve"> PAGEREF _Toc466373695 \h </w:instrText>
        </w:r>
        <w:r w:rsidR="00A06F9A">
          <w:rPr>
            <w:noProof/>
            <w:webHidden/>
          </w:rPr>
        </w:r>
        <w:r w:rsidR="00A06F9A">
          <w:rPr>
            <w:noProof/>
            <w:webHidden/>
          </w:rPr>
          <w:fldChar w:fldCharType="separate"/>
        </w:r>
        <w:r w:rsidR="00A06F9A">
          <w:rPr>
            <w:noProof/>
            <w:webHidden/>
          </w:rPr>
          <w:t>41</w:t>
        </w:r>
        <w:r w:rsidR="00A06F9A">
          <w:rPr>
            <w:noProof/>
            <w:webHidden/>
          </w:rPr>
          <w:fldChar w:fldCharType="end"/>
        </w:r>
      </w:hyperlink>
    </w:p>
    <w:p w14:paraId="62AF31B1" w14:textId="77777777" w:rsidR="00A06F9A" w:rsidRDefault="00A47063">
      <w:pPr>
        <w:pStyle w:val="TOC5"/>
        <w:rPr>
          <w:rFonts w:asciiTheme="minorHAnsi" w:eastAsiaTheme="minorEastAsia" w:hAnsiTheme="minorHAnsi" w:cstheme="minorBidi"/>
          <w:noProof/>
          <w:sz w:val="22"/>
          <w:szCs w:val="22"/>
        </w:rPr>
      </w:pPr>
      <w:hyperlink w:anchor="_Toc466373696" w:history="1">
        <w:r w:rsidR="00A06F9A" w:rsidRPr="00B10AE4">
          <w:rPr>
            <w:rStyle w:val="Hyperlink"/>
            <w:noProof/>
          </w:rPr>
          <w:t>3.4.4.1.3 Trigger Events</w:t>
        </w:r>
        <w:r w:rsidR="00A06F9A">
          <w:rPr>
            <w:noProof/>
            <w:webHidden/>
          </w:rPr>
          <w:tab/>
        </w:r>
        <w:r w:rsidR="00A06F9A">
          <w:rPr>
            <w:noProof/>
            <w:webHidden/>
          </w:rPr>
          <w:fldChar w:fldCharType="begin"/>
        </w:r>
        <w:r w:rsidR="00A06F9A">
          <w:rPr>
            <w:noProof/>
            <w:webHidden/>
          </w:rPr>
          <w:instrText xml:space="preserve"> PAGEREF _Toc466373696 \h </w:instrText>
        </w:r>
        <w:r w:rsidR="00A06F9A">
          <w:rPr>
            <w:noProof/>
            <w:webHidden/>
          </w:rPr>
        </w:r>
        <w:r w:rsidR="00A06F9A">
          <w:rPr>
            <w:noProof/>
            <w:webHidden/>
          </w:rPr>
          <w:fldChar w:fldCharType="separate"/>
        </w:r>
        <w:r w:rsidR="00A06F9A">
          <w:rPr>
            <w:noProof/>
            <w:webHidden/>
          </w:rPr>
          <w:t>43</w:t>
        </w:r>
        <w:r w:rsidR="00A06F9A">
          <w:rPr>
            <w:noProof/>
            <w:webHidden/>
          </w:rPr>
          <w:fldChar w:fldCharType="end"/>
        </w:r>
      </w:hyperlink>
    </w:p>
    <w:p w14:paraId="76123AC6" w14:textId="77777777" w:rsidR="00A06F9A" w:rsidRDefault="00A47063">
      <w:pPr>
        <w:pStyle w:val="TOC5"/>
        <w:rPr>
          <w:rFonts w:asciiTheme="minorHAnsi" w:eastAsiaTheme="minorEastAsia" w:hAnsiTheme="minorHAnsi" w:cstheme="minorBidi"/>
          <w:noProof/>
          <w:sz w:val="22"/>
          <w:szCs w:val="22"/>
        </w:rPr>
      </w:pPr>
      <w:hyperlink w:anchor="_Toc466373697" w:history="1">
        <w:r w:rsidR="00A06F9A" w:rsidRPr="00B10AE4">
          <w:rPr>
            <w:rStyle w:val="Hyperlink"/>
            <w:noProof/>
          </w:rPr>
          <w:t>3.4.4.1.4 Message Semantics</w:t>
        </w:r>
        <w:r w:rsidR="00A06F9A">
          <w:rPr>
            <w:noProof/>
            <w:webHidden/>
          </w:rPr>
          <w:tab/>
        </w:r>
        <w:r w:rsidR="00A06F9A">
          <w:rPr>
            <w:noProof/>
            <w:webHidden/>
          </w:rPr>
          <w:fldChar w:fldCharType="begin"/>
        </w:r>
        <w:r w:rsidR="00A06F9A">
          <w:rPr>
            <w:noProof/>
            <w:webHidden/>
          </w:rPr>
          <w:instrText xml:space="preserve"> PAGEREF _Toc466373697 \h </w:instrText>
        </w:r>
        <w:r w:rsidR="00A06F9A">
          <w:rPr>
            <w:noProof/>
            <w:webHidden/>
          </w:rPr>
        </w:r>
        <w:r w:rsidR="00A06F9A">
          <w:rPr>
            <w:noProof/>
            <w:webHidden/>
          </w:rPr>
          <w:fldChar w:fldCharType="separate"/>
        </w:r>
        <w:r w:rsidR="00A06F9A">
          <w:rPr>
            <w:noProof/>
            <w:webHidden/>
          </w:rPr>
          <w:t>43</w:t>
        </w:r>
        <w:r w:rsidR="00A06F9A">
          <w:rPr>
            <w:noProof/>
            <w:webHidden/>
          </w:rPr>
          <w:fldChar w:fldCharType="end"/>
        </w:r>
      </w:hyperlink>
    </w:p>
    <w:p w14:paraId="3465B837" w14:textId="77777777" w:rsidR="00A06F9A" w:rsidRDefault="00A47063">
      <w:pPr>
        <w:pStyle w:val="TOC5"/>
        <w:rPr>
          <w:rFonts w:asciiTheme="minorHAnsi" w:eastAsiaTheme="minorEastAsia" w:hAnsiTheme="minorHAnsi" w:cstheme="minorBidi"/>
          <w:noProof/>
          <w:sz w:val="22"/>
          <w:szCs w:val="22"/>
        </w:rPr>
      </w:pPr>
      <w:hyperlink w:anchor="_Toc466373698" w:history="1">
        <w:r w:rsidR="00A06F9A" w:rsidRPr="00B10AE4">
          <w:rPr>
            <w:rStyle w:val="Hyperlink"/>
            <w:noProof/>
          </w:rPr>
          <w:t>3.4.4.1.5 Expected Actions</w:t>
        </w:r>
        <w:r w:rsidR="00A06F9A">
          <w:rPr>
            <w:noProof/>
            <w:webHidden/>
          </w:rPr>
          <w:tab/>
        </w:r>
        <w:r w:rsidR="00A06F9A">
          <w:rPr>
            <w:noProof/>
            <w:webHidden/>
          </w:rPr>
          <w:fldChar w:fldCharType="begin"/>
        </w:r>
        <w:r w:rsidR="00A06F9A">
          <w:rPr>
            <w:noProof/>
            <w:webHidden/>
          </w:rPr>
          <w:instrText xml:space="preserve"> PAGEREF _Toc466373698 \h </w:instrText>
        </w:r>
        <w:r w:rsidR="00A06F9A">
          <w:rPr>
            <w:noProof/>
            <w:webHidden/>
          </w:rPr>
        </w:r>
        <w:r w:rsidR="00A06F9A">
          <w:rPr>
            <w:noProof/>
            <w:webHidden/>
          </w:rPr>
          <w:fldChar w:fldCharType="separate"/>
        </w:r>
        <w:r w:rsidR="00A06F9A">
          <w:rPr>
            <w:noProof/>
            <w:webHidden/>
          </w:rPr>
          <w:t>44</w:t>
        </w:r>
        <w:r w:rsidR="00A06F9A">
          <w:rPr>
            <w:noProof/>
            <w:webHidden/>
          </w:rPr>
          <w:fldChar w:fldCharType="end"/>
        </w:r>
      </w:hyperlink>
    </w:p>
    <w:p w14:paraId="3D58DA3E" w14:textId="77777777" w:rsidR="00A06F9A" w:rsidRDefault="00A47063">
      <w:pPr>
        <w:pStyle w:val="TOC5"/>
        <w:rPr>
          <w:rFonts w:asciiTheme="minorHAnsi" w:eastAsiaTheme="minorEastAsia" w:hAnsiTheme="minorHAnsi" w:cstheme="minorBidi"/>
          <w:noProof/>
          <w:sz w:val="22"/>
          <w:szCs w:val="22"/>
        </w:rPr>
      </w:pPr>
      <w:hyperlink w:anchor="_Toc466373699" w:history="1">
        <w:r w:rsidR="00A06F9A" w:rsidRPr="00B10AE4">
          <w:rPr>
            <w:rStyle w:val="Hyperlink"/>
            <w:noProof/>
          </w:rPr>
          <w:t>3.4.4.1.6 Security Considerations</w:t>
        </w:r>
        <w:r w:rsidR="00A06F9A">
          <w:rPr>
            <w:noProof/>
            <w:webHidden/>
          </w:rPr>
          <w:tab/>
        </w:r>
        <w:r w:rsidR="00A06F9A">
          <w:rPr>
            <w:noProof/>
            <w:webHidden/>
          </w:rPr>
          <w:fldChar w:fldCharType="begin"/>
        </w:r>
        <w:r w:rsidR="00A06F9A">
          <w:rPr>
            <w:noProof/>
            <w:webHidden/>
          </w:rPr>
          <w:instrText xml:space="preserve"> PAGEREF _Toc466373699 \h </w:instrText>
        </w:r>
        <w:r w:rsidR="00A06F9A">
          <w:rPr>
            <w:noProof/>
            <w:webHidden/>
          </w:rPr>
        </w:r>
        <w:r w:rsidR="00A06F9A">
          <w:rPr>
            <w:noProof/>
            <w:webHidden/>
          </w:rPr>
          <w:fldChar w:fldCharType="separate"/>
        </w:r>
        <w:r w:rsidR="00A06F9A">
          <w:rPr>
            <w:noProof/>
            <w:webHidden/>
          </w:rPr>
          <w:t>44</w:t>
        </w:r>
        <w:r w:rsidR="00A06F9A">
          <w:rPr>
            <w:noProof/>
            <w:webHidden/>
          </w:rPr>
          <w:fldChar w:fldCharType="end"/>
        </w:r>
      </w:hyperlink>
    </w:p>
    <w:p w14:paraId="14B94236" w14:textId="77777777" w:rsidR="00A06F9A" w:rsidRDefault="00A47063">
      <w:pPr>
        <w:pStyle w:val="TOC2"/>
        <w:rPr>
          <w:rFonts w:asciiTheme="minorHAnsi" w:eastAsiaTheme="minorEastAsia" w:hAnsiTheme="minorHAnsi" w:cstheme="minorBidi"/>
          <w:noProof/>
          <w:sz w:val="22"/>
          <w:szCs w:val="22"/>
        </w:rPr>
      </w:pPr>
      <w:hyperlink w:anchor="_Toc466373700" w:history="1">
        <w:r w:rsidR="00A06F9A" w:rsidRPr="00B10AE4">
          <w:rPr>
            <w:rStyle w:val="Hyperlink"/>
            <w:noProof/>
          </w:rPr>
          <w:t>3.5 PCD-05 Report Alert Status</w:t>
        </w:r>
        <w:r w:rsidR="00A06F9A">
          <w:rPr>
            <w:noProof/>
            <w:webHidden/>
          </w:rPr>
          <w:tab/>
        </w:r>
        <w:r w:rsidR="00A06F9A">
          <w:rPr>
            <w:noProof/>
            <w:webHidden/>
          </w:rPr>
          <w:fldChar w:fldCharType="begin"/>
        </w:r>
        <w:r w:rsidR="00A06F9A">
          <w:rPr>
            <w:noProof/>
            <w:webHidden/>
          </w:rPr>
          <w:instrText xml:space="preserve"> PAGEREF _Toc466373700 \h </w:instrText>
        </w:r>
        <w:r w:rsidR="00A06F9A">
          <w:rPr>
            <w:noProof/>
            <w:webHidden/>
          </w:rPr>
        </w:r>
        <w:r w:rsidR="00A06F9A">
          <w:rPr>
            <w:noProof/>
            <w:webHidden/>
          </w:rPr>
          <w:fldChar w:fldCharType="separate"/>
        </w:r>
        <w:r w:rsidR="00A06F9A">
          <w:rPr>
            <w:noProof/>
            <w:webHidden/>
          </w:rPr>
          <w:t>44</w:t>
        </w:r>
        <w:r w:rsidR="00A06F9A">
          <w:rPr>
            <w:noProof/>
            <w:webHidden/>
          </w:rPr>
          <w:fldChar w:fldCharType="end"/>
        </w:r>
      </w:hyperlink>
    </w:p>
    <w:p w14:paraId="222DC23F" w14:textId="77777777" w:rsidR="00A06F9A" w:rsidRDefault="00A47063">
      <w:pPr>
        <w:pStyle w:val="TOC3"/>
        <w:rPr>
          <w:rFonts w:asciiTheme="minorHAnsi" w:eastAsiaTheme="minorEastAsia" w:hAnsiTheme="minorHAnsi" w:cstheme="minorBidi"/>
          <w:noProof/>
          <w:sz w:val="22"/>
          <w:szCs w:val="22"/>
        </w:rPr>
      </w:pPr>
      <w:hyperlink w:anchor="_Toc466373701" w:history="1">
        <w:r w:rsidR="00A06F9A" w:rsidRPr="00B10AE4">
          <w:rPr>
            <w:rStyle w:val="Hyperlink"/>
            <w:noProof/>
          </w:rPr>
          <w:t>3.5.1 Scope</w:t>
        </w:r>
        <w:r w:rsidR="00A06F9A">
          <w:rPr>
            <w:noProof/>
            <w:webHidden/>
          </w:rPr>
          <w:tab/>
        </w:r>
        <w:r w:rsidR="00A06F9A">
          <w:rPr>
            <w:noProof/>
            <w:webHidden/>
          </w:rPr>
          <w:fldChar w:fldCharType="begin"/>
        </w:r>
        <w:r w:rsidR="00A06F9A">
          <w:rPr>
            <w:noProof/>
            <w:webHidden/>
          </w:rPr>
          <w:instrText xml:space="preserve"> PAGEREF _Toc466373701 \h </w:instrText>
        </w:r>
        <w:r w:rsidR="00A06F9A">
          <w:rPr>
            <w:noProof/>
            <w:webHidden/>
          </w:rPr>
        </w:r>
        <w:r w:rsidR="00A06F9A">
          <w:rPr>
            <w:noProof/>
            <w:webHidden/>
          </w:rPr>
          <w:fldChar w:fldCharType="separate"/>
        </w:r>
        <w:r w:rsidR="00A06F9A">
          <w:rPr>
            <w:noProof/>
            <w:webHidden/>
          </w:rPr>
          <w:t>45</w:t>
        </w:r>
        <w:r w:rsidR="00A06F9A">
          <w:rPr>
            <w:noProof/>
            <w:webHidden/>
          </w:rPr>
          <w:fldChar w:fldCharType="end"/>
        </w:r>
      </w:hyperlink>
    </w:p>
    <w:p w14:paraId="5081C04E" w14:textId="77777777" w:rsidR="00A06F9A" w:rsidRDefault="00A47063">
      <w:pPr>
        <w:pStyle w:val="TOC3"/>
        <w:rPr>
          <w:rFonts w:asciiTheme="minorHAnsi" w:eastAsiaTheme="minorEastAsia" w:hAnsiTheme="minorHAnsi" w:cstheme="minorBidi"/>
          <w:noProof/>
          <w:sz w:val="22"/>
          <w:szCs w:val="22"/>
        </w:rPr>
      </w:pPr>
      <w:hyperlink w:anchor="_Toc466373702" w:history="1">
        <w:r w:rsidR="00A06F9A" w:rsidRPr="00B10AE4">
          <w:rPr>
            <w:rStyle w:val="Hyperlink"/>
            <w:noProof/>
          </w:rPr>
          <w:t>3.5.2 Use Case Roles</w:t>
        </w:r>
        <w:r w:rsidR="00A06F9A">
          <w:rPr>
            <w:noProof/>
            <w:webHidden/>
          </w:rPr>
          <w:tab/>
        </w:r>
        <w:r w:rsidR="00A06F9A">
          <w:rPr>
            <w:noProof/>
            <w:webHidden/>
          </w:rPr>
          <w:fldChar w:fldCharType="begin"/>
        </w:r>
        <w:r w:rsidR="00A06F9A">
          <w:rPr>
            <w:noProof/>
            <w:webHidden/>
          </w:rPr>
          <w:instrText xml:space="preserve"> PAGEREF _Toc466373702 \h </w:instrText>
        </w:r>
        <w:r w:rsidR="00A06F9A">
          <w:rPr>
            <w:noProof/>
            <w:webHidden/>
          </w:rPr>
        </w:r>
        <w:r w:rsidR="00A06F9A">
          <w:rPr>
            <w:noProof/>
            <w:webHidden/>
          </w:rPr>
          <w:fldChar w:fldCharType="separate"/>
        </w:r>
        <w:r w:rsidR="00A06F9A">
          <w:rPr>
            <w:noProof/>
            <w:webHidden/>
          </w:rPr>
          <w:t>45</w:t>
        </w:r>
        <w:r w:rsidR="00A06F9A">
          <w:rPr>
            <w:noProof/>
            <w:webHidden/>
          </w:rPr>
          <w:fldChar w:fldCharType="end"/>
        </w:r>
      </w:hyperlink>
    </w:p>
    <w:p w14:paraId="1CBB4CE0" w14:textId="77777777" w:rsidR="00A06F9A" w:rsidRDefault="00A47063">
      <w:pPr>
        <w:pStyle w:val="TOC3"/>
        <w:rPr>
          <w:rFonts w:asciiTheme="minorHAnsi" w:eastAsiaTheme="minorEastAsia" w:hAnsiTheme="minorHAnsi" w:cstheme="minorBidi"/>
          <w:noProof/>
          <w:sz w:val="22"/>
          <w:szCs w:val="22"/>
        </w:rPr>
      </w:pPr>
      <w:hyperlink w:anchor="_Toc466373703" w:history="1">
        <w:r w:rsidR="00A06F9A" w:rsidRPr="00B10AE4">
          <w:rPr>
            <w:rStyle w:val="Hyperlink"/>
            <w:noProof/>
          </w:rPr>
          <w:t>3.5.3 Referenced Standard</w:t>
        </w:r>
        <w:r w:rsidR="00A06F9A">
          <w:rPr>
            <w:noProof/>
            <w:webHidden/>
          </w:rPr>
          <w:tab/>
        </w:r>
        <w:r w:rsidR="00A06F9A">
          <w:rPr>
            <w:noProof/>
            <w:webHidden/>
          </w:rPr>
          <w:fldChar w:fldCharType="begin"/>
        </w:r>
        <w:r w:rsidR="00A06F9A">
          <w:rPr>
            <w:noProof/>
            <w:webHidden/>
          </w:rPr>
          <w:instrText xml:space="preserve"> PAGEREF _Toc466373703 \h </w:instrText>
        </w:r>
        <w:r w:rsidR="00A06F9A">
          <w:rPr>
            <w:noProof/>
            <w:webHidden/>
          </w:rPr>
        </w:r>
        <w:r w:rsidR="00A06F9A">
          <w:rPr>
            <w:noProof/>
            <w:webHidden/>
          </w:rPr>
          <w:fldChar w:fldCharType="separate"/>
        </w:r>
        <w:r w:rsidR="00A06F9A">
          <w:rPr>
            <w:noProof/>
            <w:webHidden/>
          </w:rPr>
          <w:t>45</w:t>
        </w:r>
        <w:r w:rsidR="00A06F9A">
          <w:rPr>
            <w:noProof/>
            <w:webHidden/>
          </w:rPr>
          <w:fldChar w:fldCharType="end"/>
        </w:r>
      </w:hyperlink>
    </w:p>
    <w:p w14:paraId="5880ED5D" w14:textId="77777777" w:rsidR="00A06F9A" w:rsidRDefault="00A47063">
      <w:pPr>
        <w:pStyle w:val="TOC3"/>
        <w:rPr>
          <w:rFonts w:asciiTheme="minorHAnsi" w:eastAsiaTheme="minorEastAsia" w:hAnsiTheme="minorHAnsi" w:cstheme="minorBidi"/>
          <w:noProof/>
          <w:sz w:val="22"/>
          <w:szCs w:val="22"/>
        </w:rPr>
      </w:pPr>
      <w:hyperlink w:anchor="_Toc466373704" w:history="1">
        <w:r w:rsidR="00A06F9A" w:rsidRPr="00B10AE4">
          <w:rPr>
            <w:rStyle w:val="Hyperlink"/>
            <w:noProof/>
          </w:rPr>
          <w:t>3.5.4 Interaction Diagrams</w:t>
        </w:r>
        <w:r w:rsidR="00A06F9A">
          <w:rPr>
            <w:noProof/>
            <w:webHidden/>
          </w:rPr>
          <w:tab/>
        </w:r>
        <w:r w:rsidR="00A06F9A">
          <w:rPr>
            <w:noProof/>
            <w:webHidden/>
          </w:rPr>
          <w:fldChar w:fldCharType="begin"/>
        </w:r>
        <w:r w:rsidR="00A06F9A">
          <w:rPr>
            <w:noProof/>
            <w:webHidden/>
          </w:rPr>
          <w:instrText xml:space="preserve"> PAGEREF _Toc466373704 \h </w:instrText>
        </w:r>
        <w:r w:rsidR="00A06F9A">
          <w:rPr>
            <w:noProof/>
            <w:webHidden/>
          </w:rPr>
        </w:r>
        <w:r w:rsidR="00A06F9A">
          <w:rPr>
            <w:noProof/>
            <w:webHidden/>
          </w:rPr>
          <w:fldChar w:fldCharType="separate"/>
        </w:r>
        <w:r w:rsidR="00A06F9A">
          <w:rPr>
            <w:noProof/>
            <w:webHidden/>
          </w:rPr>
          <w:t>45</w:t>
        </w:r>
        <w:r w:rsidR="00A06F9A">
          <w:rPr>
            <w:noProof/>
            <w:webHidden/>
          </w:rPr>
          <w:fldChar w:fldCharType="end"/>
        </w:r>
      </w:hyperlink>
    </w:p>
    <w:p w14:paraId="651EE745" w14:textId="77777777" w:rsidR="00A06F9A" w:rsidRDefault="00A47063">
      <w:pPr>
        <w:pStyle w:val="TOC4"/>
        <w:rPr>
          <w:rFonts w:asciiTheme="minorHAnsi" w:eastAsiaTheme="minorEastAsia" w:hAnsiTheme="minorHAnsi" w:cstheme="minorBidi"/>
          <w:noProof/>
          <w:sz w:val="22"/>
          <w:szCs w:val="22"/>
        </w:rPr>
      </w:pPr>
      <w:hyperlink w:anchor="_Toc466373705" w:history="1">
        <w:r w:rsidR="00A06F9A" w:rsidRPr="00B10AE4">
          <w:rPr>
            <w:rStyle w:val="Hyperlink"/>
            <w:noProof/>
          </w:rPr>
          <w:t>3.5.4.1 Alert Manager status updates to Alert Reporter</w:t>
        </w:r>
        <w:r w:rsidR="00A06F9A">
          <w:rPr>
            <w:noProof/>
            <w:webHidden/>
          </w:rPr>
          <w:tab/>
        </w:r>
        <w:r w:rsidR="00A06F9A">
          <w:rPr>
            <w:noProof/>
            <w:webHidden/>
          </w:rPr>
          <w:fldChar w:fldCharType="begin"/>
        </w:r>
        <w:r w:rsidR="00A06F9A">
          <w:rPr>
            <w:noProof/>
            <w:webHidden/>
          </w:rPr>
          <w:instrText xml:space="preserve"> PAGEREF _Toc466373705 \h </w:instrText>
        </w:r>
        <w:r w:rsidR="00A06F9A">
          <w:rPr>
            <w:noProof/>
            <w:webHidden/>
          </w:rPr>
        </w:r>
        <w:r w:rsidR="00A06F9A">
          <w:rPr>
            <w:noProof/>
            <w:webHidden/>
          </w:rPr>
          <w:fldChar w:fldCharType="separate"/>
        </w:r>
        <w:r w:rsidR="00A06F9A">
          <w:rPr>
            <w:noProof/>
            <w:webHidden/>
          </w:rPr>
          <w:t>46</w:t>
        </w:r>
        <w:r w:rsidR="00A06F9A">
          <w:rPr>
            <w:noProof/>
            <w:webHidden/>
          </w:rPr>
          <w:fldChar w:fldCharType="end"/>
        </w:r>
      </w:hyperlink>
    </w:p>
    <w:p w14:paraId="6D9B1DC7" w14:textId="77777777" w:rsidR="00A06F9A" w:rsidRDefault="00A47063">
      <w:pPr>
        <w:pStyle w:val="TOC5"/>
        <w:rPr>
          <w:rFonts w:asciiTheme="minorHAnsi" w:eastAsiaTheme="minorEastAsia" w:hAnsiTheme="minorHAnsi" w:cstheme="minorBidi"/>
          <w:noProof/>
          <w:sz w:val="22"/>
          <w:szCs w:val="22"/>
        </w:rPr>
      </w:pPr>
      <w:hyperlink w:anchor="_Toc466373706" w:history="1">
        <w:r w:rsidR="00A06F9A" w:rsidRPr="00B10AE4">
          <w:rPr>
            <w:rStyle w:val="Hyperlink"/>
            <w:noProof/>
          </w:rPr>
          <w:t>3.5.4.1.1 Trigger Events</w:t>
        </w:r>
        <w:r w:rsidR="00A06F9A">
          <w:rPr>
            <w:noProof/>
            <w:webHidden/>
          </w:rPr>
          <w:tab/>
        </w:r>
        <w:r w:rsidR="00A06F9A">
          <w:rPr>
            <w:noProof/>
            <w:webHidden/>
          </w:rPr>
          <w:fldChar w:fldCharType="begin"/>
        </w:r>
        <w:r w:rsidR="00A06F9A">
          <w:rPr>
            <w:noProof/>
            <w:webHidden/>
          </w:rPr>
          <w:instrText xml:space="preserve"> PAGEREF _Toc466373706 \h </w:instrText>
        </w:r>
        <w:r w:rsidR="00A06F9A">
          <w:rPr>
            <w:noProof/>
            <w:webHidden/>
          </w:rPr>
        </w:r>
        <w:r w:rsidR="00A06F9A">
          <w:rPr>
            <w:noProof/>
            <w:webHidden/>
          </w:rPr>
          <w:fldChar w:fldCharType="separate"/>
        </w:r>
        <w:r w:rsidR="00A06F9A">
          <w:rPr>
            <w:noProof/>
            <w:webHidden/>
          </w:rPr>
          <w:t>46</w:t>
        </w:r>
        <w:r w:rsidR="00A06F9A">
          <w:rPr>
            <w:noProof/>
            <w:webHidden/>
          </w:rPr>
          <w:fldChar w:fldCharType="end"/>
        </w:r>
      </w:hyperlink>
    </w:p>
    <w:p w14:paraId="72D241B8" w14:textId="77777777" w:rsidR="00A06F9A" w:rsidRDefault="00A47063">
      <w:pPr>
        <w:pStyle w:val="TOC5"/>
        <w:rPr>
          <w:rFonts w:asciiTheme="minorHAnsi" w:eastAsiaTheme="minorEastAsia" w:hAnsiTheme="minorHAnsi" w:cstheme="minorBidi"/>
          <w:noProof/>
          <w:sz w:val="22"/>
          <w:szCs w:val="22"/>
        </w:rPr>
      </w:pPr>
      <w:hyperlink w:anchor="_Toc466373707" w:history="1">
        <w:r w:rsidR="00A06F9A" w:rsidRPr="00B10AE4">
          <w:rPr>
            <w:rStyle w:val="Hyperlink"/>
            <w:noProof/>
          </w:rPr>
          <w:t>3.5.4.1.2 Message Semantics</w:t>
        </w:r>
        <w:r w:rsidR="00A06F9A">
          <w:rPr>
            <w:noProof/>
            <w:webHidden/>
          </w:rPr>
          <w:tab/>
        </w:r>
        <w:r w:rsidR="00A06F9A">
          <w:rPr>
            <w:noProof/>
            <w:webHidden/>
          </w:rPr>
          <w:fldChar w:fldCharType="begin"/>
        </w:r>
        <w:r w:rsidR="00A06F9A">
          <w:rPr>
            <w:noProof/>
            <w:webHidden/>
          </w:rPr>
          <w:instrText xml:space="preserve"> PAGEREF _Toc466373707 \h </w:instrText>
        </w:r>
        <w:r w:rsidR="00A06F9A">
          <w:rPr>
            <w:noProof/>
            <w:webHidden/>
          </w:rPr>
        </w:r>
        <w:r w:rsidR="00A06F9A">
          <w:rPr>
            <w:noProof/>
            <w:webHidden/>
          </w:rPr>
          <w:fldChar w:fldCharType="separate"/>
        </w:r>
        <w:r w:rsidR="00A06F9A">
          <w:rPr>
            <w:noProof/>
            <w:webHidden/>
          </w:rPr>
          <w:t>47</w:t>
        </w:r>
        <w:r w:rsidR="00A06F9A">
          <w:rPr>
            <w:noProof/>
            <w:webHidden/>
          </w:rPr>
          <w:fldChar w:fldCharType="end"/>
        </w:r>
      </w:hyperlink>
    </w:p>
    <w:p w14:paraId="07301560" w14:textId="77777777" w:rsidR="00A06F9A" w:rsidRDefault="00A47063">
      <w:pPr>
        <w:pStyle w:val="TOC5"/>
        <w:rPr>
          <w:rFonts w:asciiTheme="minorHAnsi" w:eastAsiaTheme="minorEastAsia" w:hAnsiTheme="minorHAnsi" w:cstheme="minorBidi"/>
          <w:noProof/>
          <w:sz w:val="22"/>
          <w:szCs w:val="22"/>
        </w:rPr>
      </w:pPr>
      <w:hyperlink w:anchor="_Toc466373708" w:history="1">
        <w:r w:rsidR="00A06F9A" w:rsidRPr="00B10AE4">
          <w:rPr>
            <w:rStyle w:val="Hyperlink"/>
            <w:noProof/>
          </w:rPr>
          <w:t>3.5.4.1.3 HL7 Conformance Statement</w:t>
        </w:r>
        <w:r w:rsidR="00A06F9A">
          <w:rPr>
            <w:noProof/>
            <w:webHidden/>
          </w:rPr>
          <w:tab/>
        </w:r>
        <w:r w:rsidR="00A06F9A">
          <w:rPr>
            <w:noProof/>
            <w:webHidden/>
          </w:rPr>
          <w:fldChar w:fldCharType="begin"/>
        </w:r>
        <w:r w:rsidR="00A06F9A">
          <w:rPr>
            <w:noProof/>
            <w:webHidden/>
          </w:rPr>
          <w:instrText xml:space="preserve"> PAGEREF _Toc466373708 \h </w:instrText>
        </w:r>
        <w:r w:rsidR="00A06F9A">
          <w:rPr>
            <w:noProof/>
            <w:webHidden/>
          </w:rPr>
        </w:r>
        <w:r w:rsidR="00A06F9A">
          <w:rPr>
            <w:noProof/>
            <w:webHidden/>
          </w:rPr>
          <w:fldChar w:fldCharType="separate"/>
        </w:r>
        <w:r w:rsidR="00A06F9A">
          <w:rPr>
            <w:noProof/>
            <w:webHidden/>
          </w:rPr>
          <w:t>47</w:t>
        </w:r>
        <w:r w:rsidR="00A06F9A">
          <w:rPr>
            <w:noProof/>
            <w:webHidden/>
          </w:rPr>
          <w:fldChar w:fldCharType="end"/>
        </w:r>
      </w:hyperlink>
    </w:p>
    <w:p w14:paraId="5AB0BC25" w14:textId="77777777" w:rsidR="00A06F9A" w:rsidRDefault="00A47063">
      <w:pPr>
        <w:pStyle w:val="TOC5"/>
        <w:rPr>
          <w:rFonts w:asciiTheme="minorHAnsi" w:eastAsiaTheme="minorEastAsia" w:hAnsiTheme="minorHAnsi" w:cstheme="minorBidi"/>
          <w:noProof/>
          <w:sz w:val="22"/>
          <w:szCs w:val="22"/>
        </w:rPr>
      </w:pPr>
      <w:hyperlink w:anchor="_Toc466373709" w:history="1">
        <w:r w:rsidR="00A06F9A" w:rsidRPr="00B10AE4">
          <w:rPr>
            <w:rStyle w:val="Hyperlink"/>
            <w:noProof/>
          </w:rPr>
          <w:t>3.5.4.1.4 PCD-05 Report Alert Status (ORA^R42^ORA_R42) static definition</w:t>
        </w:r>
        <w:r w:rsidR="00A06F9A">
          <w:rPr>
            <w:noProof/>
            <w:webHidden/>
          </w:rPr>
          <w:tab/>
        </w:r>
        <w:r w:rsidR="00A06F9A">
          <w:rPr>
            <w:noProof/>
            <w:webHidden/>
          </w:rPr>
          <w:fldChar w:fldCharType="begin"/>
        </w:r>
        <w:r w:rsidR="00A06F9A">
          <w:rPr>
            <w:noProof/>
            <w:webHidden/>
          </w:rPr>
          <w:instrText xml:space="preserve"> PAGEREF _Toc466373709 \h </w:instrText>
        </w:r>
        <w:r w:rsidR="00A06F9A">
          <w:rPr>
            <w:noProof/>
            <w:webHidden/>
          </w:rPr>
        </w:r>
        <w:r w:rsidR="00A06F9A">
          <w:rPr>
            <w:noProof/>
            <w:webHidden/>
          </w:rPr>
          <w:fldChar w:fldCharType="separate"/>
        </w:r>
        <w:r w:rsidR="00A06F9A">
          <w:rPr>
            <w:noProof/>
            <w:webHidden/>
          </w:rPr>
          <w:t>48</w:t>
        </w:r>
        <w:r w:rsidR="00A06F9A">
          <w:rPr>
            <w:noProof/>
            <w:webHidden/>
          </w:rPr>
          <w:fldChar w:fldCharType="end"/>
        </w:r>
      </w:hyperlink>
    </w:p>
    <w:p w14:paraId="492EC117" w14:textId="77777777" w:rsidR="00A06F9A" w:rsidRDefault="00A47063">
      <w:pPr>
        <w:pStyle w:val="TOC5"/>
        <w:rPr>
          <w:rFonts w:asciiTheme="minorHAnsi" w:eastAsiaTheme="minorEastAsia" w:hAnsiTheme="minorHAnsi" w:cstheme="minorBidi"/>
          <w:noProof/>
          <w:sz w:val="22"/>
          <w:szCs w:val="22"/>
        </w:rPr>
      </w:pPr>
      <w:hyperlink w:anchor="_Toc466373710" w:history="1">
        <w:r w:rsidR="00A06F9A" w:rsidRPr="00B10AE4">
          <w:rPr>
            <w:rStyle w:val="Hyperlink"/>
            <w:noProof/>
          </w:rPr>
          <w:t>3.5.4.1.5 Expected Actions</w:t>
        </w:r>
        <w:r w:rsidR="00A06F9A">
          <w:rPr>
            <w:noProof/>
            <w:webHidden/>
          </w:rPr>
          <w:tab/>
        </w:r>
        <w:r w:rsidR="00A06F9A">
          <w:rPr>
            <w:noProof/>
            <w:webHidden/>
          </w:rPr>
          <w:fldChar w:fldCharType="begin"/>
        </w:r>
        <w:r w:rsidR="00A06F9A">
          <w:rPr>
            <w:noProof/>
            <w:webHidden/>
          </w:rPr>
          <w:instrText xml:space="preserve"> PAGEREF _Toc466373710 \h </w:instrText>
        </w:r>
        <w:r w:rsidR="00A06F9A">
          <w:rPr>
            <w:noProof/>
            <w:webHidden/>
          </w:rPr>
        </w:r>
        <w:r w:rsidR="00A06F9A">
          <w:rPr>
            <w:noProof/>
            <w:webHidden/>
          </w:rPr>
          <w:fldChar w:fldCharType="separate"/>
        </w:r>
        <w:r w:rsidR="00A06F9A">
          <w:rPr>
            <w:noProof/>
            <w:webHidden/>
          </w:rPr>
          <w:t>49</w:t>
        </w:r>
        <w:r w:rsidR="00A06F9A">
          <w:rPr>
            <w:noProof/>
            <w:webHidden/>
          </w:rPr>
          <w:fldChar w:fldCharType="end"/>
        </w:r>
      </w:hyperlink>
    </w:p>
    <w:p w14:paraId="21B26D8B" w14:textId="77777777" w:rsidR="00A06F9A" w:rsidRDefault="00A47063">
      <w:pPr>
        <w:pStyle w:val="TOC5"/>
        <w:rPr>
          <w:rFonts w:asciiTheme="minorHAnsi" w:eastAsiaTheme="minorEastAsia" w:hAnsiTheme="minorHAnsi" w:cstheme="minorBidi"/>
          <w:noProof/>
          <w:sz w:val="22"/>
          <w:szCs w:val="22"/>
        </w:rPr>
      </w:pPr>
      <w:hyperlink w:anchor="_Toc466373711" w:history="1">
        <w:r w:rsidR="00A06F9A" w:rsidRPr="00B10AE4">
          <w:rPr>
            <w:rStyle w:val="Hyperlink"/>
            <w:noProof/>
          </w:rPr>
          <w:t>3.5.4.1.6 Security Considerations</w:t>
        </w:r>
        <w:r w:rsidR="00A06F9A">
          <w:rPr>
            <w:noProof/>
            <w:webHidden/>
          </w:rPr>
          <w:tab/>
        </w:r>
        <w:r w:rsidR="00A06F9A">
          <w:rPr>
            <w:noProof/>
            <w:webHidden/>
          </w:rPr>
          <w:fldChar w:fldCharType="begin"/>
        </w:r>
        <w:r w:rsidR="00A06F9A">
          <w:rPr>
            <w:noProof/>
            <w:webHidden/>
          </w:rPr>
          <w:instrText xml:space="preserve"> PAGEREF _Toc466373711 \h </w:instrText>
        </w:r>
        <w:r w:rsidR="00A06F9A">
          <w:rPr>
            <w:noProof/>
            <w:webHidden/>
          </w:rPr>
        </w:r>
        <w:r w:rsidR="00A06F9A">
          <w:rPr>
            <w:noProof/>
            <w:webHidden/>
          </w:rPr>
          <w:fldChar w:fldCharType="separate"/>
        </w:r>
        <w:r w:rsidR="00A06F9A">
          <w:rPr>
            <w:noProof/>
            <w:webHidden/>
          </w:rPr>
          <w:t>49</w:t>
        </w:r>
        <w:r w:rsidR="00A06F9A">
          <w:rPr>
            <w:noProof/>
            <w:webHidden/>
          </w:rPr>
          <w:fldChar w:fldCharType="end"/>
        </w:r>
      </w:hyperlink>
    </w:p>
    <w:p w14:paraId="55212D56" w14:textId="77777777" w:rsidR="00A06F9A" w:rsidRDefault="00A47063">
      <w:pPr>
        <w:pStyle w:val="TOC2"/>
        <w:rPr>
          <w:rFonts w:asciiTheme="minorHAnsi" w:eastAsiaTheme="minorEastAsia" w:hAnsiTheme="minorHAnsi" w:cstheme="minorBidi"/>
          <w:noProof/>
          <w:sz w:val="22"/>
          <w:szCs w:val="22"/>
        </w:rPr>
      </w:pPr>
      <w:hyperlink w:anchor="_Toc466373712" w:history="1">
        <w:r w:rsidR="00A06F9A" w:rsidRPr="00B10AE4">
          <w:rPr>
            <w:rStyle w:val="Hyperlink"/>
            <w:noProof/>
          </w:rPr>
          <w:t>3.6 PCD-06 Disseminate Alert</w:t>
        </w:r>
        <w:r w:rsidR="00A06F9A">
          <w:rPr>
            <w:noProof/>
            <w:webHidden/>
          </w:rPr>
          <w:tab/>
        </w:r>
        <w:r w:rsidR="00A06F9A">
          <w:rPr>
            <w:noProof/>
            <w:webHidden/>
          </w:rPr>
          <w:fldChar w:fldCharType="begin"/>
        </w:r>
        <w:r w:rsidR="00A06F9A">
          <w:rPr>
            <w:noProof/>
            <w:webHidden/>
          </w:rPr>
          <w:instrText xml:space="preserve"> PAGEREF _Toc466373712 \h </w:instrText>
        </w:r>
        <w:r w:rsidR="00A06F9A">
          <w:rPr>
            <w:noProof/>
            <w:webHidden/>
          </w:rPr>
        </w:r>
        <w:r w:rsidR="00A06F9A">
          <w:rPr>
            <w:noProof/>
            <w:webHidden/>
          </w:rPr>
          <w:fldChar w:fldCharType="separate"/>
        </w:r>
        <w:r w:rsidR="00A06F9A">
          <w:rPr>
            <w:noProof/>
            <w:webHidden/>
          </w:rPr>
          <w:t>49</w:t>
        </w:r>
        <w:r w:rsidR="00A06F9A">
          <w:rPr>
            <w:noProof/>
            <w:webHidden/>
          </w:rPr>
          <w:fldChar w:fldCharType="end"/>
        </w:r>
      </w:hyperlink>
    </w:p>
    <w:p w14:paraId="74D50CCA" w14:textId="77777777" w:rsidR="00A06F9A" w:rsidRDefault="00A47063">
      <w:pPr>
        <w:pStyle w:val="TOC3"/>
        <w:rPr>
          <w:rFonts w:asciiTheme="minorHAnsi" w:eastAsiaTheme="minorEastAsia" w:hAnsiTheme="minorHAnsi" w:cstheme="minorBidi"/>
          <w:noProof/>
          <w:sz w:val="22"/>
          <w:szCs w:val="22"/>
        </w:rPr>
      </w:pPr>
      <w:hyperlink w:anchor="_Toc466373713" w:history="1">
        <w:r w:rsidR="00A06F9A" w:rsidRPr="00B10AE4">
          <w:rPr>
            <w:rStyle w:val="Hyperlink"/>
            <w:noProof/>
          </w:rPr>
          <w:t>3.6.1 Scope</w:t>
        </w:r>
        <w:r w:rsidR="00A06F9A">
          <w:rPr>
            <w:noProof/>
            <w:webHidden/>
          </w:rPr>
          <w:tab/>
        </w:r>
        <w:r w:rsidR="00A06F9A">
          <w:rPr>
            <w:noProof/>
            <w:webHidden/>
          </w:rPr>
          <w:fldChar w:fldCharType="begin"/>
        </w:r>
        <w:r w:rsidR="00A06F9A">
          <w:rPr>
            <w:noProof/>
            <w:webHidden/>
          </w:rPr>
          <w:instrText xml:space="preserve"> PAGEREF _Toc466373713 \h </w:instrText>
        </w:r>
        <w:r w:rsidR="00A06F9A">
          <w:rPr>
            <w:noProof/>
            <w:webHidden/>
          </w:rPr>
        </w:r>
        <w:r w:rsidR="00A06F9A">
          <w:rPr>
            <w:noProof/>
            <w:webHidden/>
          </w:rPr>
          <w:fldChar w:fldCharType="separate"/>
        </w:r>
        <w:r w:rsidR="00A06F9A">
          <w:rPr>
            <w:noProof/>
            <w:webHidden/>
          </w:rPr>
          <w:t>49</w:t>
        </w:r>
        <w:r w:rsidR="00A06F9A">
          <w:rPr>
            <w:noProof/>
            <w:webHidden/>
          </w:rPr>
          <w:fldChar w:fldCharType="end"/>
        </w:r>
      </w:hyperlink>
    </w:p>
    <w:p w14:paraId="2C588557" w14:textId="77777777" w:rsidR="00A06F9A" w:rsidRDefault="00A47063">
      <w:pPr>
        <w:pStyle w:val="TOC3"/>
        <w:rPr>
          <w:rFonts w:asciiTheme="minorHAnsi" w:eastAsiaTheme="minorEastAsia" w:hAnsiTheme="minorHAnsi" w:cstheme="minorBidi"/>
          <w:noProof/>
          <w:sz w:val="22"/>
          <w:szCs w:val="22"/>
        </w:rPr>
      </w:pPr>
      <w:hyperlink w:anchor="_Toc466373714" w:history="1">
        <w:r w:rsidR="00A06F9A" w:rsidRPr="00B10AE4">
          <w:rPr>
            <w:rStyle w:val="Hyperlink"/>
            <w:noProof/>
          </w:rPr>
          <w:t>3.6.2 Use Case Roles</w:t>
        </w:r>
        <w:r w:rsidR="00A06F9A">
          <w:rPr>
            <w:noProof/>
            <w:webHidden/>
          </w:rPr>
          <w:tab/>
        </w:r>
        <w:r w:rsidR="00A06F9A">
          <w:rPr>
            <w:noProof/>
            <w:webHidden/>
          </w:rPr>
          <w:fldChar w:fldCharType="begin"/>
        </w:r>
        <w:r w:rsidR="00A06F9A">
          <w:rPr>
            <w:noProof/>
            <w:webHidden/>
          </w:rPr>
          <w:instrText xml:space="preserve"> PAGEREF _Toc466373714 \h </w:instrText>
        </w:r>
        <w:r w:rsidR="00A06F9A">
          <w:rPr>
            <w:noProof/>
            <w:webHidden/>
          </w:rPr>
        </w:r>
        <w:r w:rsidR="00A06F9A">
          <w:rPr>
            <w:noProof/>
            <w:webHidden/>
          </w:rPr>
          <w:fldChar w:fldCharType="separate"/>
        </w:r>
        <w:r w:rsidR="00A06F9A">
          <w:rPr>
            <w:noProof/>
            <w:webHidden/>
          </w:rPr>
          <w:t>49</w:t>
        </w:r>
        <w:r w:rsidR="00A06F9A">
          <w:rPr>
            <w:noProof/>
            <w:webHidden/>
          </w:rPr>
          <w:fldChar w:fldCharType="end"/>
        </w:r>
      </w:hyperlink>
    </w:p>
    <w:p w14:paraId="5B001A12" w14:textId="77777777" w:rsidR="00A06F9A" w:rsidRDefault="00A47063">
      <w:pPr>
        <w:pStyle w:val="TOC3"/>
        <w:rPr>
          <w:rFonts w:asciiTheme="minorHAnsi" w:eastAsiaTheme="minorEastAsia" w:hAnsiTheme="minorHAnsi" w:cstheme="minorBidi"/>
          <w:noProof/>
          <w:sz w:val="22"/>
          <w:szCs w:val="22"/>
        </w:rPr>
      </w:pPr>
      <w:hyperlink w:anchor="_Toc466373715" w:history="1">
        <w:r w:rsidR="00A06F9A" w:rsidRPr="00B10AE4">
          <w:rPr>
            <w:rStyle w:val="Hyperlink"/>
            <w:noProof/>
          </w:rPr>
          <w:t>3.6.3 Referenced Standard</w:t>
        </w:r>
        <w:r w:rsidR="00A06F9A">
          <w:rPr>
            <w:noProof/>
            <w:webHidden/>
          </w:rPr>
          <w:tab/>
        </w:r>
        <w:r w:rsidR="00A06F9A">
          <w:rPr>
            <w:noProof/>
            <w:webHidden/>
          </w:rPr>
          <w:fldChar w:fldCharType="begin"/>
        </w:r>
        <w:r w:rsidR="00A06F9A">
          <w:rPr>
            <w:noProof/>
            <w:webHidden/>
          </w:rPr>
          <w:instrText xml:space="preserve"> PAGEREF _Toc466373715 \h </w:instrText>
        </w:r>
        <w:r w:rsidR="00A06F9A">
          <w:rPr>
            <w:noProof/>
            <w:webHidden/>
          </w:rPr>
        </w:r>
        <w:r w:rsidR="00A06F9A">
          <w:rPr>
            <w:noProof/>
            <w:webHidden/>
          </w:rPr>
          <w:fldChar w:fldCharType="separate"/>
        </w:r>
        <w:r w:rsidR="00A06F9A">
          <w:rPr>
            <w:noProof/>
            <w:webHidden/>
          </w:rPr>
          <w:t>50</w:t>
        </w:r>
        <w:r w:rsidR="00A06F9A">
          <w:rPr>
            <w:noProof/>
            <w:webHidden/>
          </w:rPr>
          <w:fldChar w:fldCharType="end"/>
        </w:r>
      </w:hyperlink>
    </w:p>
    <w:p w14:paraId="2DF4F89C" w14:textId="77777777" w:rsidR="00A06F9A" w:rsidRDefault="00A47063">
      <w:pPr>
        <w:pStyle w:val="TOC3"/>
        <w:rPr>
          <w:rFonts w:asciiTheme="minorHAnsi" w:eastAsiaTheme="minorEastAsia" w:hAnsiTheme="minorHAnsi" w:cstheme="minorBidi"/>
          <w:noProof/>
          <w:sz w:val="22"/>
          <w:szCs w:val="22"/>
        </w:rPr>
      </w:pPr>
      <w:hyperlink w:anchor="_Toc466373716" w:history="1">
        <w:r w:rsidR="00A06F9A" w:rsidRPr="00B10AE4">
          <w:rPr>
            <w:rStyle w:val="Hyperlink"/>
            <w:noProof/>
          </w:rPr>
          <w:t>3.6.4 Interaction Diagrams</w:t>
        </w:r>
        <w:r w:rsidR="00A06F9A">
          <w:rPr>
            <w:noProof/>
            <w:webHidden/>
          </w:rPr>
          <w:tab/>
        </w:r>
        <w:r w:rsidR="00A06F9A">
          <w:rPr>
            <w:noProof/>
            <w:webHidden/>
          </w:rPr>
          <w:fldChar w:fldCharType="begin"/>
        </w:r>
        <w:r w:rsidR="00A06F9A">
          <w:rPr>
            <w:noProof/>
            <w:webHidden/>
          </w:rPr>
          <w:instrText xml:space="preserve"> PAGEREF _Toc466373716 \h </w:instrText>
        </w:r>
        <w:r w:rsidR="00A06F9A">
          <w:rPr>
            <w:noProof/>
            <w:webHidden/>
          </w:rPr>
        </w:r>
        <w:r w:rsidR="00A06F9A">
          <w:rPr>
            <w:noProof/>
            <w:webHidden/>
          </w:rPr>
          <w:fldChar w:fldCharType="separate"/>
        </w:r>
        <w:r w:rsidR="00A06F9A">
          <w:rPr>
            <w:noProof/>
            <w:webHidden/>
          </w:rPr>
          <w:t>50</w:t>
        </w:r>
        <w:r w:rsidR="00A06F9A">
          <w:rPr>
            <w:noProof/>
            <w:webHidden/>
          </w:rPr>
          <w:fldChar w:fldCharType="end"/>
        </w:r>
      </w:hyperlink>
    </w:p>
    <w:p w14:paraId="29F24ADF" w14:textId="77777777" w:rsidR="00A06F9A" w:rsidRDefault="00A47063">
      <w:pPr>
        <w:pStyle w:val="TOC4"/>
        <w:rPr>
          <w:rFonts w:asciiTheme="minorHAnsi" w:eastAsiaTheme="minorEastAsia" w:hAnsiTheme="minorHAnsi" w:cstheme="minorBidi"/>
          <w:noProof/>
          <w:sz w:val="22"/>
          <w:szCs w:val="22"/>
        </w:rPr>
      </w:pPr>
      <w:hyperlink w:anchor="_Toc466373717" w:history="1">
        <w:r w:rsidR="00A06F9A" w:rsidRPr="00B10AE4">
          <w:rPr>
            <w:rStyle w:val="Hyperlink"/>
            <w:noProof/>
          </w:rPr>
          <w:t>3.6.4.1 Alert Manager disseminate alert to Alert Communicator</w:t>
        </w:r>
        <w:r w:rsidR="00A06F9A">
          <w:rPr>
            <w:noProof/>
            <w:webHidden/>
          </w:rPr>
          <w:tab/>
        </w:r>
        <w:r w:rsidR="00A06F9A">
          <w:rPr>
            <w:noProof/>
            <w:webHidden/>
          </w:rPr>
          <w:fldChar w:fldCharType="begin"/>
        </w:r>
        <w:r w:rsidR="00A06F9A">
          <w:rPr>
            <w:noProof/>
            <w:webHidden/>
          </w:rPr>
          <w:instrText xml:space="preserve"> PAGEREF _Toc466373717 \h </w:instrText>
        </w:r>
        <w:r w:rsidR="00A06F9A">
          <w:rPr>
            <w:noProof/>
            <w:webHidden/>
          </w:rPr>
        </w:r>
        <w:r w:rsidR="00A06F9A">
          <w:rPr>
            <w:noProof/>
            <w:webHidden/>
          </w:rPr>
          <w:fldChar w:fldCharType="separate"/>
        </w:r>
        <w:r w:rsidR="00A06F9A">
          <w:rPr>
            <w:noProof/>
            <w:webHidden/>
          </w:rPr>
          <w:t>50</w:t>
        </w:r>
        <w:r w:rsidR="00A06F9A">
          <w:rPr>
            <w:noProof/>
            <w:webHidden/>
          </w:rPr>
          <w:fldChar w:fldCharType="end"/>
        </w:r>
      </w:hyperlink>
    </w:p>
    <w:p w14:paraId="4F2F0A74" w14:textId="77777777" w:rsidR="00A06F9A" w:rsidRDefault="00A47063">
      <w:pPr>
        <w:pStyle w:val="TOC5"/>
        <w:rPr>
          <w:rFonts w:asciiTheme="minorHAnsi" w:eastAsiaTheme="minorEastAsia" w:hAnsiTheme="minorHAnsi" w:cstheme="minorBidi"/>
          <w:noProof/>
          <w:sz w:val="22"/>
          <w:szCs w:val="22"/>
        </w:rPr>
      </w:pPr>
      <w:hyperlink w:anchor="_Toc466373718" w:history="1">
        <w:r w:rsidR="00A06F9A" w:rsidRPr="00B10AE4">
          <w:rPr>
            <w:rStyle w:val="Hyperlink"/>
            <w:noProof/>
          </w:rPr>
          <w:t>3.6.4.1.1 HL7 Conformance Statement</w:t>
        </w:r>
        <w:r w:rsidR="00A06F9A">
          <w:rPr>
            <w:noProof/>
            <w:webHidden/>
          </w:rPr>
          <w:tab/>
        </w:r>
        <w:r w:rsidR="00A06F9A">
          <w:rPr>
            <w:noProof/>
            <w:webHidden/>
          </w:rPr>
          <w:fldChar w:fldCharType="begin"/>
        </w:r>
        <w:r w:rsidR="00A06F9A">
          <w:rPr>
            <w:noProof/>
            <w:webHidden/>
          </w:rPr>
          <w:instrText xml:space="preserve"> PAGEREF _Toc466373718 \h </w:instrText>
        </w:r>
        <w:r w:rsidR="00A06F9A">
          <w:rPr>
            <w:noProof/>
            <w:webHidden/>
          </w:rPr>
        </w:r>
        <w:r w:rsidR="00A06F9A">
          <w:rPr>
            <w:noProof/>
            <w:webHidden/>
          </w:rPr>
          <w:fldChar w:fldCharType="separate"/>
        </w:r>
        <w:r w:rsidR="00A06F9A">
          <w:rPr>
            <w:noProof/>
            <w:webHidden/>
          </w:rPr>
          <w:t>50</w:t>
        </w:r>
        <w:r w:rsidR="00A06F9A">
          <w:rPr>
            <w:noProof/>
            <w:webHidden/>
          </w:rPr>
          <w:fldChar w:fldCharType="end"/>
        </w:r>
      </w:hyperlink>
    </w:p>
    <w:p w14:paraId="5AB0DBE1" w14:textId="77777777" w:rsidR="00A06F9A" w:rsidRDefault="00A47063">
      <w:pPr>
        <w:pStyle w:val="TOC5"/>
        <w:rPr>
          <w:rFonts w:asciiTheme="minorHAnsi" w:eastAsiaTheme="minorEastAsia" w:hAnsiTheme="minorHAnsi" w:cstheme="minorBidi"/>
          <w:noProof/>
          <w:sz w:val="22"/>
          <w:szCs w:val="22"/>
        </w:rPr>
      </w:pPr>
      <w:hyperlink w:anchor="_Toc466373719" w:history="1">
        <w:r w:rsidR="00A06F9A" w:rsidRPr="00B10AE4">
          <w:rPr>
            <w:rStyle w:val="Hyperlink"/>
            <w:noProof/>
          </w:rPr>
          <w:t>3.6.4.1.2 PCD-06 Disseminate Alert static definition</w:t>
        </w:r>
        <w:r w:rsidR="00A06F9A">
          <w:rPr>
            <w:noProof/>
            <w:webHidden/>
          </w:rPr>
          <w:tab/>
        </w:r>
        <w:r w:rsidR="00A06F9A">
          <w:rPr>
            <w:noProof/>
            <w:webHidden/>
          </w:rPr>
          <w:fldChar w:fldCharType="begin"/>
        </w:r>
        <w:r w:rsidR="00A06F9A">
          <w:rPr>
            <w:noProof/>
            <w:webHidden/>
          </w:rPr>
          <w:instrText xml:space="preserve"> PAGEREF _Toc466373719 \h </w:instrText>
        </w:r>
        <w:r w:rsidR="00A06F9A">
          <w:rPr>
            <w:noProof/>
            <w:webHidden/>
          </w:rPr>
        </w:r>
        <w:r w:rsidR="00A06F9A">
          <w:rPr>
            <w:noProof/>
            <w:webHidden/>
          </w:rPr>
          <w:fldChar w:fldCharType="separate"/>
        </w:r>
        <w:r w:rsidR="00A06F9A">
          <w:rPr>
            <w:noProof/>
            <w:webHidden/>
          </w:rPr>
          <w:t>50</w:t>
        </w:r>
        <w:r w:rsidR="00A06F9A">
          <w:rPr>
            <w:noProof/>
            <w:webHidden/>
          </w:rPr>
          <w:fldChar w:fldCharType="end"/>
        </w:r>
      </w:hyperlink>
    </w:p>
    <w:p w14:paraId="4DF03B7A" w14:textId="77777777" w:rsidR="00A06F9A" w:rsidRDefault="00A47063">
      <w:pPr>
        <w:pStyle w:val="TOC5"/>
        <w:rPr>
          <w:rFonts w:asciiTheme="minorHAnsi" w:eastAsiaTheme="minorEastAsia" w:hAnsiTheme="minorHAnsi" w:cstheme="minorBidi"/>
          <w:noProof/>
          <w:sz w:val="22"/>
          <w:szCs w:val="22"/>
        </w:rPr>
      </w:pPr>
      <w:hyperlink w:anchor="_Toc466373720" w:history="1">
        <w:r w:rsidR="00A06F9A" w:rsidRPr="00B10AE4">
          <w:rPr>
            <w:rStyle w:val="Hyperlink"/>
            <w:noProof/>
          </w:rPr>
          <w:t>3.6.4.1.3 Trigger Events</w:t>
        </w:r>
        <w:r w:rsidR="00A06F9A">
          <w:rPr>
            <w:noProof/>
            <w:webHidden/>
          </w:rPr>
          <w:tab/>
        </w:r>
        <w:r w:rsidR="00A06F9A">
          <w:rPr>
            <w:noProof/>
            <w:webHidden/>
          </w:rPr>
          <w:fldChar w:fldCharType="begin"/>
        </w:r>
        <w:r w:rsidR="00A06F9A">
          <w:rPr>
            <w:noProof/>
            <w:webHidden/>
          </w:rPr>
          <w:instrText xml:space="preserve"> PAGEREF _Toc466373720 \h </w:instrText>
        </w:r>
        <w:r w:rsidR="00A06F9A">
          <w:rPr>
            <w:noProof/>
            <w:webHidden/>
          </w:rPr>
        </w:r>
        <w:r w:rsidR="00A06F9A">
          <w:rPr>
            <w:noProof/>
            <w:webHidden/>
          </w:rPr>
          <w:fldChar w:fldCharType="separate"/>
        </w:r>
        <w:r w:rsidR="00A06F9A">
          <w:rPr>
            <w:noProof/>
            <w:webHidden/>
          </w:rPr>
          <w:t>51</w:t>
        </w:r>
        <w:r w:rsidR="00A06F9A">
          <w:rPr>
            <w:noProof/>
            <w:webHidden/>
          </w:rPr>
          <w:fldChar w:fldCharType="end"/>
        </w:r>
      </w:hyperlink>
    </w:p>
    <w:p w14:paraId="14269103" w14:textId="77777777" w:rsidR="00A06F9A" w:rsidRDefault="00A47063">
      <w:pPr>
        <w:pStyle w:val="TOC5"/>
        <w:rPr>
          <w:rFonts w:asciiTheme="minorHAnsi" w:eastAsiaTheme="minorEastAsia" w:hAnsiTheme="minorHAnsi" w:cstheme="minorBidi"/>
          <w:noProof/>
          <w:sz w:val="22"/>
          <w:szCs w:val="22"/>
        </w:rPr>
      </w:pPr>
      <w:hyperlink w:anchor="_Toc466373721" w:history="1">
        <w:r w:rsidR="00A06F9A" w:rsidRPr="00B10AE4">
          <w:rPr>
            <w:rStyle w:val="Hyperlink"/>
            <w:noProof/>
          </w:rPr>
          <w:t>3.6.4.1.4 Message Semantics</w:t>
        </w:r>
        <w:r w:rsidR="00A06F9A">
          <w:rPr>
            <w:noProof/>
            <w:webHidden/>
          </w:rPr>
          <w:tab/>
        </w:r>
        <w:r w:rsidR="00A06F9A">
          <w:rPr>
            <w:noProof/>
            <w:webHidden/>
          </w:rPr>
          <w:fldChar w:fldCharType="begin"/>
        </w:r>
        <w:r w:rsidR="00A06F9A">
          <w:rPr>
            <w:noProof/>
            <w:webHidden/>
          </w:rPr>
          <w:instrText xml:space="preserve"> PAGEREF _Toc466373721 \h </w:instrText>
        </w:r>
        <w:r w:rsidR="00A06F9A">
          <w:rPr>
            <w:noProof/>
            <w:webHidden/>
          </w:rPr>
        </w:r>
        <w:r w:rsidR="00A06F9A">
          <w:rPr>
            <w:noProof/>
            <w:webHidden/>
          </w:rPr>
          <w:fldChar w:fldCharType="separate"/>
        </w:r>
        <w:r w:rsidR="00A06F9A">
          <w:rPr>
            <w:noProof/>
            <w:webHidden/>
          </w:rPr>
          <w:t>51</w:t>
        </w:r>
        <w:r w:rsidR="00A06F9A">
          <w:rPr>
            <w:noProof/>
            <w:webHidden/>
          </w:rPr>
          <w:fldChar w:fldCharType="end"/>
        </w:r>
      </w:hyperlink>
    </w:p>
    <w:p w14:paraId="2695E3D4" w14:textId="77777777" w:rsidR="00A06F9A" w:rsidRDefault="00A47063">
      <w:pPr>
        <w:pStyle w:val="TOC5"/>
        <w:rPr>
          <w:rFonts w:asciiTheme="minorHAnsi" w:eastAsiaTheme="minorEastAsia" w:hAnsiTheme="minorHAnsi" w:cstheme="minorBidi"/>
          <w:noProof/>
          <w:sz w:val="22"/>
          <w:szCs w:val="22"/>
        </w:rPr>
      </w:pPr>
      <w:hyperlink w:anchor="_Toc466373722" w:history="1">
        <w:r w:rsidR="00A06F9A" w:rsidRPr="00B10AE4">
          <w:rPr>
            <w:rStyle w:val="Hyperlink"/>
            <w:noProof/>
          </w:rPr>
          <w:t>3.6.4.1.5 Expected Actions</w:t>
        </w:r>
        <w:r w:rsidR="00A06F9A">
          <w:rPr>
            <w:noProof/>
            <w:webHidden/>
          </w:rPr>
          <w:tab/>
        </w:r>
        <w:r w:rsidR="00A06F9A">
          <w:rPr>
            <w:noProof/>
            <w:webHidden/>
          </w:rPr>
          <w:fldChar w:fldCharType="begin"/>
        </w:r>
        <w:r w:rsidR="00A06F9A">
          <w:rPr>
            <w:noProof/>
            <w:webHidden/>
          </w:rPr>
          <w:instrText xml:space="preserve"> PAGEREF _Toc466373722 \h </w:instrText>
        </w:r>
        <w:r w:rsidR="00A06F9A">
          <w:rPr>
            <w:noProof/>
            <w:webHidden/>
          </w:rPr>
        </w:r>
        <w:r w:rsidR="00A06F9A">
          <w:rPr>
            <w:noProof/>
            <w:webHidden/>
          </w:rPr>
          <w:fldChar w:fldCharType="separate"/>
        </w:r>
        <w:r w:rsidR="00A06F9A">
          <w:rPr>
            <w:noProof/>
            <w:webHidden/>
          </w:rPr>
          <w:t>52</w:t>
        </w:r>
        <w:r w:rsidR="00A06F9A">
          <w:rPr>
            <w:noProof/>
            <w:webHidden/>
          </w:rPr>
          <w:fldChar w:fldCharType="end"/>
        </w:r>
      </w:hyperlink>
    </w:p>
    <w:p w14:paraId="5F51F748" w14:textId="77777777" w:rsidR="00A06F9A" w:rsidRDefault="00A47063">
      <w:pPr>
        <w:pStyle w:val="TOC5"/>
        <w:rPr>
          <w:rFonts w:asciiTheme="minorHAnsi" w:eastAsiaTheme="minorEastAsia" w:hAnsiTheme="minorHAnsi" w:cstheme="minorBidi"/>
          <w:noProof/>
          <w:sz w:val="22"/>
          <w:szCs w:val="22"/>
        </w:rPr>
      </w:pPr>
      <w:hyperlink w:anchor="_Toc466373723" w:history="1">
        <w:r w:rsidR="00A06F9A" w:rsidRPr="00B10AE4">
          <w:rPr>
            <w:rStyle w:val="Hyperlink"/>
            <w:noProof/>
          </w:rPr>
          <w:t>3.6.4.1.6 Security Considerations</w:t>
        </w:r>
        <w:r w:rsidR="00A06F9A">
          <w:rPr>
            <w:noProof/>
            <w:webHidden/>
          </w:rPr>
          <w:tab/>
        </w:r>
        <w:r w:rsidR="00A06F9A">
          <w:rPr>
            <w:noProof/>
            <w:webHidden/>
          </w:rPr>
          <w:fldChar w:fldCharType="begin"/>
        </w:r>
        <w:r w:rsidR="00A06F9A">
          <w:rPr>
            <w:noProof/>
            <w:webHidden/>
          </w:rPr>
          <w:instrText xml:space="preserve"> PAGEREF _Toc466373723 \h </w:instrText>
        </w:r>
        <w:r w:rsidR="00A06F9A">
          <w:rPr>
            <w:noProof/>
            <w:webHidden/>
          </w:rPr>
        </w:r>
        <w:r w:rsidR="00A06F9A">
          <w:rPr>
            <w:noProof/>
            <w:webHidden/>
          </w:rPr>
          <w:fldChar w:fldCharType="separate"/>
        </w:r>
        <w:r w:rsidR="00A06F9A">
          <w:rPr>
            <w:noProof/>
            <w:webHidden/>
          </w:rPr>
          <w:t>52</w:t>
        </w:r>
        <w:r w:rsidR="00A06F9A">
          <w:rPr>
            <w:noProof/>
            <w:webHidden/>
          </w:rPr>
          <w:fldChar w:fldCharType="end"/>
        </w:r>
      </w:hyperlink>
    </w:p>
    <w:p w14:paraId="668878FE" w14:textId="77777777" w:rsidR="00A06F9A" w:rsidRDefault="00A47063">
      <w:pPr>
        <w:pStyle w:val="TOC2"/>
        <w:rPr>
          <w:rFonts w:asciiTheme="minorHAnsi" w:eastAsiaTheme="minorEastAsia" w:hAnsiTheme="minorHAnsi" w:cstheme="minorBidi"/>
          <w:noProof/>
          <w:sz w:val="22"/>
          <w:szCs w:val="22"/>
        </w:rPr>
      </w:pPr>
      <w:hyperlink w:anchor="_Toc466373724" w:history="1">
        <w:r w:rsidR="00A06F9A" w:rsidRPr="00B10AE4">
          <w:rPr>
            <w:rStyle w:val="Hyperlink"/>
            <w:noProof/>
          </w:rPr>
          <w:t>3.7 PCD-07 Report Dissemination Alert Status</w:t>
        </w:r>
        <w:r w:rsidR="00A06F9A">
          <w:rPr>
            <w:noProof/>
            <w:webHidden/>
          </w:rPr>
          <w:tab/>
        </w:r>
        <w:r w:rsidR="00A06F9A">
          <w:rPr>
            <w:noProof/>
            <w:webHidden/>
          </w:rPr>
          <w:fldChar w:fldCharType="begin"/>
        </w:r>
        <w:r w:rsidR="00A06F9A">
          <w:rPr>
            <w:noProof/>
            <w:webHidden/>
          </w:rPr>
          <w:instrText xml:space="preserve"> PAGEREF _Toc466373724 \h </w:instrText>
        </w:r>
        <w:r w:rsidR="00A06F9A">
          <w:rPr>
            <w:noProof/>
            <w:webHidden/>
          </w:rPr>
        </w:r>
        <w:r w:rsidR="00A06F9A">
          <w:rPr>
            <w:noProof/>
            <w:webHidden/>
          </w:rPr>
          <w:fldChar w:fldCharType="separate"/>
        </w:r>
        <w:r w:rsidR="00A06F9A">
          <w:rPr>
            <w:noProof/>
            <w:webHidden/>
          </w:rPr>
          <w:t>52</w:t>
        </w:r>
        <w:r w:rsidR="00A06F9A">
          <w:rPr>
            <w:noProof/>
            <w:webHidden/>
          </w:rPr>
          <w:fldChar w:fldCharType="end"/>
        </w:r>
      </w:hyperlink>
    </w:p>
    <w:p w14:paraId="1C96A16F" w14:textId="77777777" w:rsidR="00A06F9A" w:rsidRDefault="00A47063">
      <w:pPr>
        <w:pStyle w:val="TOC3"/>
        <w:rPr>
          <w:rFonts w:asciiTheme="minorHAnsi" w:eastAsiaTheme="minorEastAsia" w:hAnsiTheme="minorHAnsi" w:cstheme="minorBidi"/>
          <w:noProof/>
          <w:sz w:val="22"/>
          <w:szCs w:val="22"/>
        </w:rPr>
      </w:pPr>
      <w:hyperlink w:anchor="_Toc466373725" w:history="1">
        <w:r w:rsidR="00A06F9A" w:rsidRPr="00B10AE4">
          <w:rPr>
            <w:rStyle w:val="Hyperlink"/>
            <w:noProof/>
          </w:rPr>
          <w:t>3.7.1 Scope</w:t>
        </w:r>
        <w:r w:rsidR="00A06F9A">
          <w:rPr>
            <w:noProof/>
            <w:webHidden/>
          </w:rPr>
          <w:tab/>
        </w:r>
        <w:r w:rsidR="00A06F9A">
          <w:rPr>
            <w:noProof/>
            <w:webHidden/>
          </w:rPr>
          <w:fldChar w:fldCharType="begin"/>
        </w:r>
        <w:r w:rsidR="00A06F9A">
          <w:rPr>
            <w:noProof/>
            <w:webHidden/>
          </w:rPr>
          <w:instrText xml:space="preserve"> PAGEREF _Toc466373725 \h </w:instrText>
        </w:r>
        <w:r w:rsidR="00A06F9A">
          <w:rPr>
            <w:noProof/>
            <w:webHidden/>
          </w:rPr>
        </w:r>
        <w:r w:rsidR="00A06F9A">
          <w:rPr>
            <w:noProof/>
            <w:webHidden/>
          </w:rPr>
          <w:fldChar w:fldCharType="separate"/>
        </w:r>
        <w:r w:rsidR="00A06F9A">
          <w:rPr>
            <w:noProof/>
            <w:webHidden/>
          </w:rPr>
          <w:t>52</w:t>
        </w:r>
        <w:r w:rsidR="00A06F9A">
          <w:rPr>
            <w:noProof/>
            <w:webHidden/>
          </w:rPr>
          <w:fldChar w:fldCharType="end"/>
        </w:r>
      </w:hyperlink>
    </w:p>
    <w:p w14:paraId="59BBEE26" w14:textId="77777777" w:rsidR="00A06F9A" w:rsidRDefault="00A47063">
      <w:pPr>
        <w:pStyle w:val="TOC3"/>
        <w:rPr>
          <w:rFonts w:asciiTheme="minorHAnsi" w:eastAsiaTheme="minorEastAsia" w:hAnsiTheme="minorHAnsi" w:cstheme="minorBidi"/>
          <w:noProof/>
          <w:sz w:val="22"/>
          <w:szCs w:val="22"/>
        </w:rPr>
      </w:pPr>
      <w:hyperlink w:anchor="_Toc466373726" w:history="1">
        <w:r w:rsidR="00A06F9A" w:rsidRPr="00B10AE4">
          <w:rPr>
            <w:rStyle w:val="Hyperlink"/>
            <w:noProof/>
          </w:rPr>
          <w:t>3.7.2 Use Case Roles</w:t>
        </w:r>
        <w:r w:rsidR="00A06F9A">
          <w:rPr>
            <w:noProof/>
            <w:webHidden/>
          </w:rPr>
          <w:tab/>
        </w:r>
        <w:r w:rsidR="00A06F9A">
          <w:rPr>
            <w:noProof/>
            <w:webHidden/>
          </w:rPr>
          <w:fldChar w:fldCharType="begin"/>
        </w:r>
        <w:r w:rsidR="00A06F9A">
          <w:rPr>
            <w:noProof/>
            <w:webHidden/>
          </w:rPr>
          <w:instrText xml:space="preserve"> PAGEREF _Toc466373726 \h </w:instrText>
        </w:r>
        <w:r w:rsidR="00A06F9A">
          <w:rPr>
            <w:noProof/>
            <w:webHidden/>
          </w:rPr>
        </w:r>
        <w:r w:rsidR="00A06F9A">
          <w:rPr>
            <w:noProof/>
            <w:webHidden/>
          </w:rPr>
          <w:fldChar w:fldCharType="separate"/>
        </w:r>
        <w:r w:rsidR="00A06F9A">
          <w:rPr>
            <w:noProof/>
            <w:webHidden/>
          </w:rPr>
          <w:t>52</w:t>
        </w:r>
        <w:r w:rsidR="00A06F9A">
          <w:rPr>
            <w:noProof/>
            <w:webHidden/>
          </w:rPr>
          <w:fldChar w:fldCharType="end"/>
        </w:r>
      </w:hyperlink>
    </w:p>
    <w:p w14:paraId="19AC04F1" w14:textId="77777777" w:rsidR="00A06F9A" w:rsidRDefault="00A47063">
      <w:pPr>
        <w:pStyle w:val="TOC3"/>
        <w:rPr>
          <w:rFonts w:asciiTheme="minorHAnsi" w:eastAsiaTheme="minorEastAsia" w:hAnsiTheme="minorHAnsi" w:cstheme="minorBidi"/>
          <w:noProof/>
          <w:sz w:val="22"/>
          <w:szCs w:val="22"/>
        </w:rPr>
      </w:pPr>
      <w:hyperlink w:anchor="_Toc466373727" w:history="1">
        <w:r w:rsidR="00A06F9A" w:rsidRPr="00B10AE4">
          <w:rPr>
            <w:rStyle w:val="Hyperlink"/>
            <w:noProof/>
          </w:rPr>
          <w:t>3.7.3 Referenced Standards</w:t>
        </w:r>
        <w:r w:rsidR="00A06F9A">
          <w:rPr>
            <w:noProof/>
            <w:webHidden/>
          </w:rPr>
          <w:tab/>
        </w:r>
        <w:r w:rsidR="00A06F9A">
          <w:rPr>
            <w:noProof/>
            <w:webHidden/>
          </w:rPr>
          <w:fldChar w:fldCharType="begin"/>
        </w:r>
        <w:r w:rsidR="00A06F9A">
          <w:rPr>
            <w:noProof/>
            <w:webHidden/>
          </w:rPr>
          <w:instrText xml:space="preserve"> PAGEREF _Toc466373727 \h </w:instrText>
        </w:r>
        <w:r w:rsidR="00A06F9A">
          <w:rPr>
            <w:noProof/>
            <w:webHidden/>
          </w:rPr>
        </w:r>
        <w:r w:rsidR="00A06F9A">
          <w:rPr>
            <w:noProof/>
            <w:webHidden/>
          </w:rPr>
          <w:fldChar w:fldCharType="separate"/>
        </w:r>
        <w:r w:rsidR="00A06F9A">
          <w:rPr>
            <w:noProof/>
            <w:webHidden/>
          </w:rPr>
          <w:t>53</w:t>
        </w:r>
        <w:r w:rsidR="00A06F9A">
          <w:rPr>
            <w:noProof/>
            <w:webHidden/>
          </w:rPr>
          <w:fldChar w:fldCharType="end"/>
        </w:r>
      </w:hyperlink>
    </w:p>
    <w:p w14:paraId="774662EB" w14:textId="77777777" w:rsidR="00A06F9A" w:rsidRDefault="00A47063">
      <w:pPr>
        <w:pStyle w:val="TOC3"/>
        <w:rPr>
          <w:rFonts w:asciiTheme="minorHAnsi" w:eastAsiaTheme="minorEastAsia" w:hAnsiTheme="minorHAnsi" w:cstheme="minorBidi"/>
          <w:noProof/>
          <w:sz w:val="22"/>
          <w:szCs w:val="22"/>
        </w:rPr>
      </w:pPr>
      <w:hyperlink w:anchor="_Toc466373728" w:history="1">
        <w:r w:rsidR="00A06F9A" w:rsidRPr="00B10AE4">
          <w:rPr>
            <w:rStyle w:val="Hyperlink"/>
            <w:noProof/>
          </w:rPr>
          <w:t>3.7.4 Interaction Diagrams</w:t>
        </w:r>
        <w:r w:rsidR="00A06F9A">
          <w:rPr>
            <w:noProof/>
            <w:webHidden/>
          </w:rPr>
          <w:tab/>
        </w:r>
        <w:r w:rsidR="00A06F9A">
          <w:rPr>
            <w:noProof/>
            <w:webHidden/>
          </w:rPr>
          <w:fldChar w:fldCharType="begin"/>
        </w:r>
        <w:r w:rsidR="00A06F9A">
          <w:rPr>
            <w:noProof/>
            <w:webHidden/>
          </w:rPr>
          <w:instrText xml:space="preserve"> PAGEREF _Toc466373728 \h </w:instrText>
        </w:r>
        <w:r w:rsidR="00A06F9A">
          <w:rPr>
            <w:noProof/>
            <w:webHidden/>
          </w:rPr>
        </w:r>
        <w:r w:rsidR="00A06F9A">
          <w:rPr>
            <w:noProof/>
            <w:webHidden/>
          </w:rPr>
          <w:fldChar w:fldCharType="separate"/>
        </w:r>
        <w:r w:rsidR="00A06F9A">
          <w:rPr>
            <w:noProof/>
            <w:webHidden/>
          </w:rPr>
          <w:t>53</w:t>
        </w:r>
        <w:r w:rsidR="00A06F9A">
          <w:rPr>
            <w:noProof/>
            <w:webHidden/>
          </w:rPr>
          <w:fldChar w:fldCharType="end"/>
        </w:r>
      </w:hyperlink>
    </w:p>
    <w:p w14:paraId="624DDB9D" w14:textId="77777777" w:rsidR="00A06F9A" w:rsidRDefault="00A47063">
      <w:pPr>
        <w:pStyle w:val="TOC4"/>
        <w:rPr>
          <w:rFonts w:asciiTheme="minorHAnsi" w:eastAsiaTheme="minorEastAsia" w:hAnsiTheme="minorHAnsi" w:cstheme="minorBidi"/>
          <w:noProof/>
          <w:sz w:val="22"/>
          <w:szCs w:val="22"/>
        </w:rPr>
      </w:pPr>
      <w:hyperlink w:anchor="_Toc466373729" w:history="1">
        <w:r w:rsidR="00A06F9A" w:rsidRPr="00B10AE4">
          <w:rPr>
            <w:rStyle w:val="Hyperlink"/>
            <w:noProof/>
          </w:rPr>
          <w:t>3.7.4.1 Alert Communicator status updates to Alert Manager</w:t>
        </w:r>
        <w:r w:rsidR="00A06F9A">
          <w:rPr>
            <w:noProof/>
            <w:webHidden/>
          </w:rPr>
          <w:tab/>
        </w:r>
        <w:r w:rsidR="00A06F9A">
          <w:rPr>
            <w:noProof/>
            <w:webHidden/>
          </w:rPr>
          <w:fldChar w:fldCharType="begin"/>
        </w:r>
        <w:r w:rsidR="00A06F9A">
          <w:rPr>
            <w:noProof/>
            <w:webHidden/>
          </w:rPr>
          <w:instrText xml:space="preserve"> PAGEREF _Toc466373729 \h </w:instrText>
        </w:r>
        <w:r w:rsidR="00A06F9A">
          <w:rPr>
            <w:noProof/>
            <w:webHidden/>
          </w:rPr>
        </w:r>
        <w:r w:rsidR="00A06F9A">
          <w:rPr>
            <w:noProof/>
            <w:webHidden/>
          </w:rPr>
          <w:fldChar w:fldCharType="separate"/>
        </w:r>
        <w:r w:rsidR="00A06F9A">
          <w:rPr>
            <w:noProof/>
            <w:webHidden/>
          </w:rPr>
          <w:t>53</w:t>
        </w:r>
        <w:r w:rsidR="00A06F9A">
          <w:rPr>
            <w:noProof/>
            <w:webHidden/>
          </w:rPr>
          <w:fldChar w:fldCharType="end"/>
        </w:r>
      </w:hyperlink>
    </w:p>
    <w:p w14:paraId="5FEEF4D1" w14:textId="77777777" w:rsidR="00A06F9A" w:rsidRDefault="00A47063">
      <w:pPr>
        <w:pStyle w:val="TOC4"/>
        <w:rPr>
          <w:rFonts w:asciiTheme="minorHAnsi" w:eastAsiaTheme="minorEastAsia" w:hAnsiTheme="minorHAnsi" w:cstheme="minorBidi"/>
          <w:noProof/>
          <w:sz w:val="22"/>
          <w:szCs w:val="22"/>
        </w:rPr>
      </w:pPr>
      <w:hyperlink w:anchor="_Toc466373730" w:history="1">
        <w:r w:rsidR="00A06F9A" w:rsidRPr="00B10AE4">
          <w:rPr>
            <w:rStyle w:val="Hyperlink"/>
            <w:noProof/>
          </w:rPr>
          <w:t>3.7.4.2 Trigger Events</w:t>
        </w:r>
        <w:r w:rsidR="00A06F9A">
          <w:rPr>
            <w:noProof/>
            <w:webHidden/>
          </w:rPr>
          <w:tab/>
        </w:r>
        <w:r w:rsidR="00A06F9A">
          <w:rPr>
            <w:noProof/>
            <w:webHidden/>
          </w:rPr>
          <w:fldChar w:fldCharType="begin"/>
        </w:r>
        <w:r w:rsidR="00A06F9A">
          <w:rPr>
            <w:noProof/>
            <w:webHidden/>
          </w:rPr>
          <w:instrText xml:space="preserve"> PAGEREF _Toc466373730 \h </w:instrText>
        </w:r>
        <w:r w:rsidR="00A06F9A">
          <w:rPr>
            <w:noProof/>
            <w:webHidden/>
          </w:rPr>
        </w:r>
        <w:r w:rsidR="00A06F9A">
          <w:rPr>
            <w:noProof/>
            <w:webHidden/>
          </w:rPr>
          <w:fldChar w:fldCharType="separate"/>
        </w:r>
        <w:r w:rsidR="00A06F9A">
          <w:rPr>
            <w:noProof/>
            <w:webHidden/>
          </w:rPr>
          <w:t>53</w:t>
        </w:r>
        <w:r w:rsidR="00A06F9A">
          <w:rPr>
            <w:noProof/>
            <w:webHidden/>
          </w:rPr>
          <w:fldChar w:fldCharType="end"/>
        </w:r>
      </w:hyperlink>
    </w:p>
    <w:p w14:paraId="6D32ED82" w14:textId="77777777" w:rsidR="00A06F9A" w:rsidRDefault="00A47063">
      <w:pPr>
        <w:pStyle w:val="TOC5"/>
        <w:rPr>
          <w:rFonts w:asciiTheme="minorHAnsi" w:eastAsiaTheme="minorEastAsia" w:hAnsiTheme="minorHAnsi" w:cstheme="minorBidi"/>
          <w:noProof/>
          <w:sz w:val="22"/>
          <w:szCs w:val="22"/>
        </w:rPr>
      </w:pPr>
      <w:hyperlink w:anchor="_Toc466373731" w:history="1">
        <w:r w:rsidR="00A06F9A" w:rsidRPr="00B10AE4">
          <w:rPr>
            <w:rStyle w:val="Hyperlink"/>
            <w:noProof/>
          </w:rPr>
          <w:t>3.7.4.2.1 Message Semantics</w:t>
        </w:r>
        <w:r w:rsidR="00A06F9A">
          <w:rPr>
            <w:noProof/>
            <w:webHidden/>
          </w:rPr>
          <w:tab/>
        </w:r>
        <w:r w:rsidR="00A06F9A">
          <w:rPr>
            <w:noProof/>
            <w:webHidden/>
          </w:rPr>
          <w:fldChar w:fldCharType="begin"/>
        </w:r>
        <w:r w:rsidR="00A06F9A">
          <w:rPr>
            <w:noProof/>
            <w:webHidden/>
          </w:rPr>
          <w:instrText xml:space="preserve"> PAGEREF _Toc466373731 \h </w:instrText>
        </w:r>
        <w:r w:rsidR="00A06F9A">
          <w:rPr>
            <w:noProof/>
            <w:webHidden/>
          </w:rPr>
        </w:r>
        <w:r w:rsidR="00A06F9A">
          <w:rPr>
            <w:noProof/>
            <w:webHidden/>
          </w:rPr>
          <w:fldChar w:fldCharType="separate"/>
        </w:r>
        <w:r w:rsidR="00A06F9A">
          <w:rPr>
            <w:noProof/>
            <w:webHidden/>
          </w:rPr>
          <w:t>54</w:t>
        </w:r>
        <w:r w:rsidR="00A06F9A">
          <w:rPr>
            <w:noProof/>
            <w:webHidden/>
          </w:rPr>
          <w:fldChar w:fldCharType="end"/>
        </w:r>
      </w:hyperlink>
    </w:p>
    <w:p w14:paraId="55CE9088" w14:textId="77777777" w:rsidR="00A06F9A" w:rsidRDefault="00A47063">
      <w:pPr>
        <w:pStyle w:val="TOC5"/>
        <w:rPr>
          <w:rFonts w:asciiTheme="minorHAnsi" w:eastAsiaTheme="minorEastAsia" w:hAnsiTheme="minorHAnsi" w:cstheme="minorBidi"/>
          <w:noProof/>
          <w:sz w:val="22"/>
          <w:szCs w:val="22"/>
        </w:rPr>
      </w:pPr>
      <w:hyperlink w:anchor="_Toc466373732" w:history="1">
        <w:r w:rsidR="00A06F9A" w:rsidRPr="00B10AE4">
          <w:rPr>
            <w:rStyle w:val="Hyperlink"/>
            <w:noProof/>
          </w:rPr>
          <w:t>3.7.4.2.2 HL7 Conformance Statement</w:t>
        </w:r>
        <w:r w:rsidR="00A06F9A">
          <w:rPr>
            <w:noProof/>
            <w:webHidden/>
          </w:rPr>
          <w:tab/>
        </w:r>
        <w:r w:rsidR="00A06F9A">
          <w:rPr>
            <w:noProof/>
            <w:webHidden/>
          </w:rPr>
          <w:fldChar w:fldCharType="begin"/>
        </w:r>
        <w:r w:rsidR="00A06F9A">
          <w:rPr>
            <w:noProof/>
            <w:webHidden/>
          </w:rPr>
          <w:instrText xml:space="preserve"> PAGEREF _Toc466373732 \h </w:instrText>
        </w:r>
        <w:r w:rsidR="00A06F9A">
          <w:rPr>
            <w:noProof/>
            <w:webHidden/>
          </w:rPr>
        </w:r>
        <w:r w:rsidR="00A06F9A">
          <w:rPr>
            <w:noProof/>
            <w:webHidden/>
          </w:rPr>
          <w:fldChar w:fldCharType="separate"/>
        </w:r>
        <w:r w:rsidR="00A06F9A">
          <w:rPr>
            <w:noProof/>
            <w:webHidden/>
          </w:rPr>
          <w:t>54</w:t>
        </w:r>
        <w:r w:rsidR="00A06F9A">
          <w:rPr>
            <w:noProof/>
            <w:webHidden/>
          </w:rPr>
          <w:fldChar w:fldCharType="end"/>
        </w:r>
      </w:hyperlink>
    </w:p>
    <w:p w14:paraId="708B986E" w14:textId="77777777" w:rsidR="00A06F9A" w:rsidRDefault="00A47063">
      <w:pPr>
        <w:pStyle w:val="TOC5"/>
        <w:rPr>
          <w:rFonts w:asciiTheme="minorHAnsi" w:eastAsiaTheme="minorEastAsia" w:hAnsiTheme="minorHAnsi" w:cstheme="minorBidi"/>
          <w:noProof/>
          <w:sz w:val="22"/>
          <w:szCs w:val="22"/>
        </w:rPr>
      </w:pPr>
      <w:hyperlink w:anchor="_Toc466373733" w:history="1">
        <w:r w:rsidR="00A06F9A" w:rsidRPr="00B10AE4">
          <w:rPr>
            <w:rStyle w:val="Hyperlink"/>
            <w:noProof/>
          </w:rPr>
          <w:t>3.7.4.2.3 PCD-07 Report Dissemination Alert Status static definition</w:t>
        </w:r>
        <w:r w:rsidR="00A06F9A">
          <w:rPr>
            <w:noProof/>
            <w:webHidden/>
          </w:rPr>
          <w:tab/>
        </w:r>
        <w:r w:rsidR="00A06F9A">
          <w:rPr>
            <w:noProof/>
            <w:webHidden/>
          </w:rPr>
          <w:fldChar w:fldCharType="begin"/>
        </w:r>
        <w:r w:rsidR="00A06F9A">
          <w:rPr>
            <w:noProof/>
            <w:webHidden/>
          </w:rPr>
          <w:instrText xml:space="preserve"> PAGEREF _Toc466373733 \h </w:instrText>
        </w:r>
        <w:r w:rsidR="00A06F9A">
          <w:rPr>
            <w:noProof/>
            <w:webHidden/>
          </w:rPr>
        </w:r>
        <w:r w:rsidR="00A06F9A">
          <w:rPr>
            <w:noProof/>
            <w:webHidden/>
          </w:rPr>
          <w:fldChar w:fldCharType="separate"/>
        </w:r>
        <w:r w:rsidR="00A06F9A">
          <w:rPr>
            <w:noProof/>
            <w:webHidden/>
          </w:rPr>
          <w:t>54</w:t>
        </w:r>
        <w:r w:rsidR="00A06F9A">
          <w:rPr>
            <w:noProof/>
            <w:webHidden/>
          </w:rPr>
          <w:fldChar w:fldCharType="end"/>
        </w:r>
      </w:hyperlink>
    </w:p>
    <w:p w14:paraId="3663AACC" w14:textId="77777777" w:rsidR="00A06F9A" w:rsidRDefault="00A47063">
      <w:pPr>
        <w:pStyle w:val="TOC5"/>
        <w:rPr>
          <w:rFonts w:asciiTheme="minorHAnsi" w:eastAsiaTheme="minorEastAsia" w:hAnsiTheme="minorHAnsi" w:cstheme="minorBidi"/>
          <w:noProof/>
          <w:sz w:val="22"/>
          <w:szCs w:val="22"/>
        </w:rPr>
      </w:pPr>
      <w:hyperlink w:anchor="_Toc466373734" w:history="1">
        <w:r w:rsidR="00A06F9A" w:rsidRPr="00B10AE4">
          <w:rPr>
            <w:rStyle w:val="Hyperlink"/>
            <w:noProof/>
          </w:rPr>
          <w:t>3.7.4.2.4 Expected Actions</w:t>
        </w:r>
        <w:r w:rsidR="00A06F9A">
          <w:rPr>
            <w:noProof/>
            <w:webHidden/>
          </w:rPr>
          <w:tab/>
        </w:r>
        <w:r w:rsidR="00A06F9A">
          <w:rPr>
            <w:noProof/>
            <w:webHidden/>
          </w:rPr>
          <w:fldChar w:fldCharType="begin"/>
        </w:r>
        <w:r w:rsidR="00A06F9A">
          <w:rPr>
            <w:noProof/>
            <w:webHidden/>
          </w:rPr>
          <w:instrText xml:space="preserve"> PAGEREF _Toc466373734 \h </w:instrText>
        </w:r>
        <w:r w:rsidR="00A06F9A">
          <w:rPr>
            <w:noProof/>
            <w:webHidden/>
          </w:rPr>
        </w:r>
        <w:r w:rsidR="00A06F9A">
          <w:rPr>
            <w:noProof/>
            <w:webHidden/>
          </w:rPr>
          <w:fldChar w:fldCharType="separate"/>
        </w:r>
        <w:r w:rsidR="00A06F9A">
          <w:rPr>
            <w:noProof/>
            <w:webHidden/>
          </w:rPr>
          <w:t>55</w:t>
        </w:r>
        <w:r w:rsidR="00A06F9A">
          <w:rPr>
            <w:noProof/>
            <w:webHidden/>
          </w:rPr>
          <w:fldChar w:fldCharType="end"/>
        </w:r>
      </w:hyperlink>
    </w:p>
    <w:p w14:paraId="289C313F" w14:textId="77777777" w:rsidR="00A06F9A" w:rsidRDefault="00A47063">
      <w:pPr>
        <w:pStyle w:val="TOC5"/>
        <w:rPr>
          <w:rFonts w:asciiTheme="minorHAnsi" w:eastAsiaTheme="minorEastAsia" w:hAnsiTheme="minorHAnsi" w:cstheme="minorBidi"/>
          <w:noProof/>
          <w:sz w:val="22"/>
          <w:szCs w:val="22"/>
        </w:rPr>
      </w:pPr>
      <w:hyperlink w:anchor="_Toc466373735" w:history="1">
        <w:r w:rsidR="00A06F9A" w:rsidRPr="00B10AE4">
          <w:rPr>
            <w:rStyle w:val="Hyperlink"/>
            <w:noProof/>
          </w:rPr>
          <w:t>3.7.4.2.5 Security Considerations</w:t>
        </w:r>
        <w:r w:rsidR="00A06F9A">
          <w:rPr>
            <w:noProof/>
            <w:webHidden/>
          </w:rPr>
          <w:tab/>
        </w:r>
        <w:r w:rsidR="00A06F9A">
          <w:rPr>
            <w:noProof/>
            <w:webHidden/>
          </w:rPr>
          <w:fldChar w:fldCharType="begin"/>
        </w:r>
        <w:r w:rsidR="00A06F9A">
          <w:rPr>
            <w:noProof/>
            <w:webHidden/>
          </w:rPr>
          <w:instrText xml:space="preserve"> PAGEREF _Toc466373735 \h </w:instrText>
        </w:r>
        <w:r w:rsidR="00A06F9A">
          <w:rPr>
            <w:noProof/>
            <w:webHidden/>
          </w:rPr>
        </w:r>
        <w:r w:rsidR="00A06F9A">
          <w:rPr>
            <w:noProof/>
            <w:webHidden/>
          </w:rPr>
          <w:fldChar w:fldCharType="separate"/>
        </w:r>
        <w:r w:rsidR="00A06F9A">
          <w:rPr>
            <w:noProof/>
            <w:webHidden/>
          </w:rPr>
          <w:t>55</w:t>
        </w:r>
        <w:r w:rsidR="00A06F9A">
          <w:rPr>
            <w:noProof/>
            <w:webHidden/>
          </w:rPr>
          <w:fldChar w:fldCharType="end"/>
        </w:r>
      </w:hyperlink>
    </w:p>
    <w:p w14:paraId="0B1A0F43" w14:textId="77777777" w:rsidR="00A06F9A" w:rsidRDefault="00A47063">
      <w:pPr>
        <w:pStyle w:val="TOC2"/>
        <w:rPr>
          <w:rFonts w:asciiTheme="minorHAnsi" w:eastAsiaTheme="minorEastAsia" w:hAnsiTheme="minorHAnsi" w:cstheme="minorBidi"/>
          <w:noProof/>
          <w:sz w:val="22"/>
          <w:szCs w:val="22"/>
        </w:rPr>
      </w:pPr>
      <w:hyperlink w:anchor="_Toc466373736" w:history="1">
        <w:r w:rsidR="00A06F9A" w:rsidRPr="00B10AE4">
          <w:rPr>
            <w:rStyle w:val="Hyperlink"/>
            <w:noProof/>
          </w:rPr>
          <w:t>3.8 [PCD-08] Reserved</w:t>
        </w:r>
        <w:r w:rsidR="00A06F9A">
          <w:rPr>
            <w:noProof/>
            <w:webHidden/>
          </w:rPr>
          <w:tab/>
        </w:r>
        <w:r w:rsidR="00A06F9A">
          <w:rPr>
            <w:noProof/>
            <w:webHidden/>
          </w:rPr>
          <w:fldChar w:fldCharType="begin"/>
        </w:r>
        <w:r w:rsidR="00A06F9A">
          <w:rPr>
            <w:noProof/>
            <w:webHidden/>
          </w:rPr>
          <w:instrText xml:space="preserve"> PAGEREF _Toc466373736 \h </w:instrText>
        </w:r>
        <w:r w:rsidR="00A06F9A">
          <w:rPr>
            <w:noProof/>
            <w:webHidden/>
          </w:rPr>
        </w:r>
        <w:r w:rsidR="00A06F9A">
          <w:rPr>
            <w:noProof/>
            <w:webHidden/>
          </w:rPr>
          <w:fldChar w:fldCharType="separate"/>
        </w:r>
        <w:r w:rsidR="00A06F9A">
          <w:rPr>
            <w:noProof/>
            <w:webHidden/>
          </w:rPr>
          <w:t>55</w:t>
        </w:r>
        <w:r w:rsidR="00A06F9A">
          <w:rPr>
            <w:noProof/>
            <w:webHidden/>
          </w:rPr>
          <w:fldChar w:fldCharType="end"/>
        </w:r>
      </w:hyperlink>
    </w:p>
    <w:p w14:paraId="01C83ADC" w14:textId="77777777" w:rsidR="00A06F9A" w:rsidRDefault="00A47063">
      <w:pPr>
        <w:pStyle w:val="TOC2"/>
        <w:rPr>
          <w:rFonts w:asciiTheme="minorHAnsi" w:eastAsiaTheme="minorEastAsia" w:hAnsiTheme="minorHAnsi" w:cstheme="minorBidi"/>
          <w:noProof/>
          <w:sz w:val="22"/>
          <w:szCs w:val="22"/>
        </w:rPr>
      </w:pPr>
      <w:hyperlink w:anchor="_Toc466373737" w:history="1">
        <w:r w:rsidR="00A06F9A" w:rsidRPr="00B10AE4">
          <w:rPr>
            <w:rStyle w:val="Hyperlink"/>
            <w:noProof/>
          </w:rPr>
          <w:t>3.9 PCD-09 Communicate IDC Observations</w:t>
        </w:r>
        <w:r w:rsidR="00A06F9A">
          <w:rPr>
            <w:noProof/>
            <w:webHidden/>
          </w:rPr>
          <w:tab/>
        </w:r>
        <w:r w:rsidR="00A06F9A">
          <w:rPr>
            <w:noProof/>
            <w:webHidden/>
          </w:rPr>
          <w:fldChar w:fldCharType="begin"/>
        </w:r>
        <w:r w:rsidR="00A06F9A">
          <w:rPr>
            <w:noProof/>
            <w:webHidden/>
          </w:rPr>
          <w:instrText xml:space="preserve"> PAGEREF _Toc466373737 \h </w:instrText>
        </w:r>
        <w:r w:rsidR="00A06F9A">
          <w:rPr>
            <w:noProof/>
            <w:webHidden/>
          </w:rPr>
        </w:r>
        <w:r w:rsidR="00A06F9A">
          <w:rPr>
            <w:noProof/>
            <w:webHidden/>
          </w:rPr>
          <w:fldChar w:fldCharType="separate"/>
        </w:r>
        <w:r w:rsidR="00A06F9A">
          <w:rPr>
            <w:noProof/>
            <w:webHidden/>
          </w:rPr>
          <w:t>55</w:t>
        </w:r>
        <w:r w:rsidR="00A06F9A">
          <w:rPr>
            <w:noProof/>
            <w:webHidden/>
          </w:rPr>
          <w:fldChar w:fldCharType="end"/>
        </w:r>
      </w:hyperlink>
    </w:p>
    <w:p w14:paraId="7986C244" w14:textId="77777777" w:rsidR="00A06F9A" w:rsidRDefault="00A47063">
      <w:pPr>
        <w:pStyle w:val="TOC3"/>
        <w:rPr>
          <w:rFonts w:asciiTheme="minorHAnsi" w:eastAsiaTheme="minorEastAsia" w:hAnsiTheme="minorHAnsi" w:cstheme="minorBidi"/>
          <w:noProof/>
          <w:sz w:val="22"/>
          <w:szCs w:val="22"/>
        </w:rPr>
      </w:pPr>
      <w:hyperlink w:anchor="_Toc466373738" w:history="1">
        <w:r w:rsidR="00A06F9A" w:rsidRPr="00B10AE4">
          <w:rPr>
            <w:rStyle w:val="Hyperlink"/>
            <w:noProof/>
          </w:rPr>
          <w:t>3.9.1 Scope</w:t>
        </w:r>
        <w:r w:rsidR="00A06F9A">
          <w:rPr>
            <w:noProof/>
            <w:webHidden/>
          </w:rPr>
          <w:tab/>
        </w:r>
        <w:r w:rsidR="00A06F9A">
          <w:rPr>
            <w:noProof/>
            <w:webHidden/>
          </w:rPr>
          <w:fldChar w:fldCharType="begin"/>
        </w:r>
        <w:r w:rsidR="00A06F9A">
          <w:rPr>
            <w:noProof/>
            <w:webHidden/>
          </w:rPr>
          <w:instrText xml:space="preserve"> PAGEREF _Toc466373738 \h </w:instrText>
        </w:r>
        <w:r w:rsidR="00A06F9A">
          <w:rPr>
            <w:noProof/>
            <w:webHidden/>
          </w:rPr>
        </w:r>
        <w:r w:rsidR="00A06F9A">
          <w:rPr>
            <w:noProof/>
            <w:webHidden/>
          </w:rPr>
          <w:fldChar w:fldCharType="separate"/>
        </w:r>
        <w:r w:rsidR="00A06F9A">
          <w:rPr>
            <w:noProof/>
            <w:webHidden/>
          </w:rPr>
          <w:t>55</w:t>
        </w:r>
        <w:r w:rsidR="00A06F9A">
          <w:rPr>
            <w:noProof/>
            <w:webHidden/>
          </w:rPr>
          <w:fldChar w:fldCharType="end"/>
        </w:r>
      </w:hyperlink>
    </w:p>
    <w:p w14:paraId="41D79B53" w14:textId="77777777" w:rsidR="00A06F9A" w:rsidRDefault="00A47063">
      <w:pPr>
        <w:pStyle w:val="TOC3"/>
        <w:rPr>
          <w:rFonts w:asciiTheme="minorHAnsi" w:eastAsiaTheme="minorEastAsia" w:hAnsiTheme="minorHAnsi" w:cstheme="minorBidi"/>
          <w:noProof/>
          <w:sz w:val="22"/>
          <w:szCs w:val="22"/>
        </w:rPr>
      </w:pPr>
      <w:hyperlink w:anchor="_Toc466373739" w:history="1">
        <w:r w:rsidR="00A06F9A" w:rsidRPr="00B10AE4">
          <w:rPr>
            <w:rStyle w:val="Hyperlink"/>
            <w:noProof/>
          </w:rPr>
          <w:t>3.9.2 Use Case Roles</w:t>
        </w:r>
        <w:r w:rsidR="00A06F9A">
          <w:rPr>
            <w:noProof/>
            <w:webHidden/>
          </w:rPr>
          <w:tab/>
        </w:r>
        <w:r w:rsidR="00A06F9A">
          <w:rPr>
            <w:noProof/>
            <w:webHidden/>
          </w:rPr>
          <w:fldChar w:fldCharType="begin"/>
        </w:r>
        <w:r w:rsidR="00A06F9A">
          <w:rPr>
            <w:noProof/>
            <w:webHidden/>
          </w:rPr>
          <w:instrText xml:space="preserve"> PAGEREF _Toc466373739 \h </w:instrText>
        </w:r>
        <w:r w:rsidR="00A06F9A">
          <w:rPr>
            <w:noProof/>
            <w:webHidden/>
          </w:rPr>
        </w:r>
        <w:r w:rsidR="00A06F9A">
          <w:rPr>
            <w:noProof/>
            <w:webHidden/>
          </w:rPr>
          <w:fldChar w:fldCharType="separate"/>
        </w:r>
        <w:r w:rsidR="00A06F9A">
          <w:rPr>
            <w:noProof/>
            <w:webHidden/>
          </w:rPr>
          <w:t>55</w:t>
        </w:r>
        <w:r w:rsidR="00A06F9A">
          <w:rPr>
            <w:noProof/>
            <w:webHidden/>
          </w:rPr>
          <w:fldChar w:fldCharType="end"/>
        </w:r>
      </w:hyperlink>
    </w:p>
    <w:p w14:paraId="076E89DC" w14:textId="77777777" w:rsidR="00A06F9A" w:rsidRDefault="00A47063">
      <w:pPr>
        <w:pStyle w:val="TOC3"/>
        <w:rPr>
          <w:rFonts w:asciiTheme="minorHAnsi" w:eastAsiaTheme="minorEastAsia" w:hAnsiTheme="minorHAnsi" w:cstheme="minorBidi"/>
          <w:noProof/>
          <w:sz w:val="22"/>
          <w:szCs w:val="22"/>
        </w:rPr>
      </w:pPr>
      <w:hyperlink w:anchor="_Toc466373740" w:history="1">
        <w:r w:rsidR="00A06F9A" w:rsidRPr="00B10AE4">
          <w:rPr>
            <w:rStyle w:val="Hyperlink"/>
            <w:noProof/>
          </w:rPr>
          <w:t>3.9.3 Referenced Standard</w:t>
        </w:r>
        <w:r w:rsidR="00A06F9A">
          <w:rPr>
            <w:noProof/>
            <w:webHidden/>
          </w:rPr>
          <w:tab/>
        </w:r>
        <w:r w:rsidR="00A06F9A">
          <w:rPr>
            <w:noProof/>
            <w:webHidden/>
          </w:rPr>
          <w:fldChar w:fldCharType="begin"/>
        </w:r>
        <w:r w:rsidR="00A06F9A">
          <w:rPr>
            <w:noProof/>
            <w:webHidden/>
          </w:rPr>
          <w:instrText xml:space="preserve"> PAGEREF _Toc466373740 \h </w:instrText>
        </w:r>
        <w:r w:rsidR="00A06F9A">
          <w:rPr>
            <w:noProof/>
            <w:webHidden/>
          </w:rPr>
        </w:r>
        <w:r w:rsidR="00A06F9A">
          <w:rPr>
            <w:noProof/>
            <w:webHidden/>
          </w:rPr>
          <w:fldChar w:fldCharType="separate"/>
        </w:r>
        <w:r w:rsidR="00A06F9A">
          <w:rPr>
            <w:noProof/>
            <w:webHidden/>
          </w:rPr>
          <w:t>56</w:t>
        </w:r>
        <w:r w:rsidR="00A06F9A">
          <w:rPr>
            <w:noProof/>
            <w:webHidden/>
          </w:rPr>
          <w:fldChar w:fldCharType="end"/>
        </w:r>
      </w:hyperlink>
    </w:p>
    <w:p w14:paraId="36AB7412" w14:textId="77777777" w:rsidR="00A06F9A" w:rsidRDefault="00A47063">
      <w:pPr>
        <w:pStyle w:val="TOC3"/>
        <w:rPr>
          <w:rFonts w:asciiTheme="minorHAnsi" w:eastAsiaTheme="minorEastAsia" w:hAnsiTheme="minorHAnsi" w:cstheme="minorBidi"/>
          <w:noProof/>
          <w:sz w:val="22"/>
          <w:szCs w:val="22"/>
        </w:rPr>
      </w:pPr>
      <w:hyperlink w:anchor="_Toc466373741" w:history="1">
        <w:r w:rsidR="00A06F9A" w:rsidRPr="00B10AE4">
          <w:rPr>
            <w:rStyle w:val="Hyperlink"/>
            <w:noProof/>
          </w:rPr>
          <w:t>3.9.4 Interaction Diagram</w:t>
        </w:r>
        <w:r w:rsidR="00A06F9A">
          <w:rPr>
            <w:noProof/>
            <w:webHidden/>
          </w:rPr>
          <w:tab/>
        </w:r>
        <w:r w:rsidR="00A06F9A">
          <w:rPr>
            <w:noProof/>
            <w:webHidden/>
          </w:rPr>
          <w:fldChar w:fldCharType="begin"/>
        </w:r>
        <w:r w:rsidR="00A06F9A">
          <w:rPr>
            <w:noProof/>
            <w:webHidden/>
          </w:rPr>
          <w:instrText xml:space="preserve"> PAGEREF _Toc466373741 \h </w:instrText>
        </w:r>
        <w:r w:rsidR="00A06F9A">
          <w:rPr>
            <w:noProof/>
            <w:webHidden/>
          </w:rPr>
        </w:r>
        <w:r w:rsidR="00A06F9A">
          <w:rPr>
            <w:noProof/>
            <w:webHidden/>
          </w:rPr>
          <w:fldChar w:fldCharType="separate"/>
        </w:r>
        <w:r w:rsidR="00A06F9A">
          <w:rPr>
            <w:noProof/>
            <w:webHidden/>
          </w:rPr>
          <w:t>57</w:t>
        </w:r>
        <w:r w:rsidR="00A06F9A">
          <w:rPr>
            <w:noProof/>
            <w:webHidden/>
          </w:rPr>
          <w:fldChar w:fldCharType="end"/>
        </w:r>
      </w:hyperlink>
    </w:p>
    <w:p w14:paraId="6A90A463" w14:textId="77777777" w:rsidR="00A06F9A" w:rsidRDefault="00A47063">
      <w:pPr>
        <w:pStyle w:val="TOC4"/>
        <w:rPr>
          <w:rFonts w:asciiTheme="minorHAnsi" w:eastAsiaTheme="minorEastAsia" w:hAnsiTheme="minorHAnsi" w:cstheme="minorBidi"/>
          <w:noProof/>
          <w:sz w:val="22"/>
          <w:szCs w:val="22"/>
        </w:rPr>
      </w:pPr>
      <w:hyperlink w:anchor="_Toc466373742" w:history="1">
        <w:r w:rsidR="00A06F9A" w:rsidRPr="00B10AE4">
          <w:rPr>
            <w:rStyle w:val="Hyperlink"/>
            <w:noProof/>
          </w:rPr>
          <w:t>3.9.4.1 HL7 ORU Observation</w:t>
        </w:r>
        <w:r w:rsidR="00A06F9A">
          <w:rPr>
            <w:noProof/>
            <w:webHidden/>
          </w:rPr>
          <w:tab/>
        </w:r>
        <w:r w:rsidR="00A06F9A">
          <w:rPr>
            <w:noProof/>
            <w:webHidden/>
          </w:rPr>
          <w:fldChar w:fldCharType="begin"/>
        </w:r>
        <w:r w:rsidR="00A06F9A">
          <w:rPr>
            <w:noProof/>
            <w:webHidden/>
          </w:rPr>
          <w:instrText xml:space="preserve"> PAGEREF _Toc466373742 \h </w:instrText>
        </w:r>
        <w:r w:rsidR="00A06F9A">
          <w:rPr>
            <w:noProof/>
            <w:webHidden/>
          </w:rPr>
        </w:r>
        <w:r w:rsidR="00A06F9A">
          <w:rPr>
            <w:noProof/>
            <w:webHidden/>
          </w:rPr>
          <w:fldChar w:fldCharType="separate"/>
        </w:r>
        <w:r w:rsidR="00A06F9A">
          <w:rPr>
            <w:noProof/>
            <w:webHidden/>
          </w:rPr>
          <w:t>57</w:t>
        </w:r>
        <w:r w:rsidR="00A06F9A">
          <w:rPr>
            <w:noProof/>
            <w:webHidden/>
          </w:rPr>
          <w:fldChar w:fldCharType="end"/>
        </w:r>
      </w:hyperlink>
    </w:p>
    <w:p w14:paraId="49FF5F9A" w14:textId="77777777" w:rsidR="00A06F9A" w:rsidRDefault="00A47063">
      <w:pPr>
        <w:pStyle w:val="TOC5"/>
        <w:rPr>
          <w:rFonts w:asciiTheme="minorHAnsi" w:eastAsiaTheme="minorEastAsia" w:hAnsiTheme="minorHAnsi" w:cstheme="minorBidi"/>
          <w:noProof/>
          <w:sz w:val="22"/>
          <w:szCs w:val="22"/>
        </w:rPr>
      </w:pPr>
      <w:hyperlink w:anchor="_Toc466373743" w:history="1">
        <w:r w:rsidR="00A06F9A" w:rsidRPr="00B10AE4">
          <w:rPr>
            <w:rStyle w:val="Hyperlink"/>
            <w:noProof/>
          </w:rPr>
          <w:t>3.9.4.1.1 Trigger Events</w:t>
        </w:r>
        <w:r w:rsidR="00A06F9A">
          <w:rPr>
            <w:noProof/>
            <w:webHidden/>
          </w:rPr>
          <w:tab/>
        </w:r>
        <w:r w:rsidR="00A06F9A">
          <w:rPr>
            <w:noProof/>
            <w:webHidden/>
          </w:rPr>
          <w:fldChar w:fldCharType="begin"/>
        </w:r>
        <w:r w:rsidR="00A06F9A">
          <w:rPr>
            <w:noProof/>
            <w:webHidden/>
          </w:rPr>
          <w:instrText xml:space="preserve"> PAGEREF _Toc466373743 \h </w:instrText>
        </w:r>
        <w:r w:rsidR="00A06F9A">
          <w:rPr>
            <w:noProof/>
            <w:webHidden/>
          </w:rPr>
        </w:r>
        <w:r w:rsidR="00A06F9A">
          <w:rPr>
            <w:noProof/>
            <w:webHidden/>
          </w:rPr>
          <w:fldChar w:fldCharType="separate"/>
        </w:r>
        <w:r w:rsidR="00A06F9A">
          <w:rPr>
            <w:noProof/>
            <w:webHidden/>
          </w:rPr>
          <w:t>57</w:t>
        </w:r>
        <w:r w:rsidR="00A06F9A">
          <w:rPr>
            <w:noProof/>
            <w:webHidden/>
          </w:rPr>
          <w:fldChar w:fldCharType="end"/>
        </w:r>
      </w:hyperlink>
    </w:p>
    <w:p w14:paraId="65037787" w14:textId="77777777" w:rsidR="00A06F9A" w:rsidRDefault="00A47063">
      <w:pPr>
        <w:pStyle w:val="TOC5"/>
        <w:rPr>
          <w:rFonts w:asciiTheme="minorHAnsi" w:eastAsiaTheme="minorEastAsia" w:hAnsiTheme="minorHAnsi" w:cstheme="minorBidi"/>
          <w:noProof/>
          <w:sz w:val="22"/>
          <w:szCs w:val="22"/>
        </w:rPr>
      </w:pPr>
      <w:hyperlink w:anchor="_Toc466373744" w:history="1">
        <w:r w:rsidR="00A06F9A" w:rsidRPr="00B10AE4">
          <w:rPr>
            <w:rStyle w:val="Hyperlink"/>
            <w:noProof/>
          </w:rPr>
          <w:t>3.9.4.1.2 Message Semantics</w:t>
        </w:r>
        <w:r w:rsidR="00A06F9A">
          <w:rPr>
            <w:noProof/>
            <w:webHidden/>
          </w:rPr>
          <w:tab/>
        </w:r>
        <w:r w:rsidR="00A06F9A">
          <w:rPr>
            <w:noProof/>
            <w:webHidden/>
          </w:rPr>
          <w:fldChar w:fldCharType="begin"/>
        </w:r>
        <w:r w:rsidR="00A06F9A">
          <w:rPr>
            <w:noProof/>
            <w:webHidden/>
          </w:rPr>
          <w:instrText xml:space="preserve"> PAGEREF _Toc466373744 \h </w:instrText>
        </w:r>
        <w:r w:rsidR="00A06F9A">
          <w:rPr>
            <w:noProof/>
            <w:webHidden/>
          </w:rPr>
        </w:r>
        <w:r w:rsidR="00A06F9A">
          <w:rPr>
            <w:noProof/>
            <w:webHidden/>
          </w:rPr>
          <w:fldChar w:fldCharType="separate"/>
        </w:r>
        <w:r w:rsidR="00A06F9A">
          <w:rPr>
            <w:noProof/>
            <w:webHidden/>
          </w:rPr>
          <w:t>58</w:t>
        </w:r>
        <w:r w:rsidR="00A06F9A">
          <w:rPr>
            <w:noProof/>
            <w:webHidden/>
          </w:rPr>
          <w:fldChar w:fldCharType="end"/>
        </w:r>
      </w:hyperlink>
    </w:p>
    <w:p w14:paraId="510D550D" w14:textId="77777777" w:rsidR="00A06F9A" w:rsidRDefault="00A47063">
      <w:pPr>
        <w:pStyle w:val="TOC6"/>
        <w:rPr>
          <w:rFonts w:asciiTheme="minorHAnsi" w:eastAsiaTheme="minorEastAsia" w:hAnsiTheme="minorHAnsi" w:cstheme="minorBidi"/>
          <w:noProof/>
          <w:sz w:val="22"/>
          <w:szCs w:val="22"/>
        </w:rPr>
      </w:pPr>
      <w:hyperlink w:anchor="_Toc466373745" w:history="1">
        <w:r w:rsidR="00A06F9A" w:rsidRPr="00B10AE4">
          <w:rPr>
            <w:rStyle w:val="Hyperlink"/>
            <w:noProof/>
          </w:rPr>
          <w:t>3.9.4.1.2.1 MSH Segment – Message Header</w:t>
        </w:r>
        <w:r w:rsidR="00A06F9A">
          <w:rPr>
            <w:noProof/>
            <w:webHidden/>
          </w:rPr>
          <w:tab/>
        </w:r>
        <w:r w:rsidR="00A06F9A">
          <w:rPr>
            <w:noProof/>
            <w:webHidden/>
          </w:rPr>
          <w:fldChar w:fldCharType="begin"/>
        </w:r>
        <w:r w:rsidR="00A06F9A">
          <w:rPr>
            <w:noProof/>
            <w:webHidden/>
          </w:rPr>
          <w:instrText xml:space="preserve"> PAGEREF _Toc466373745 \h </w:instrText>
        </w:r>
        <w:r w:rsidR="00A06F9A">
          <w:rPr>
            <w:noProof/>
            <w:webHidden/>
          </w:rPr>
        </w:r>
        <w:r w:rsidR="00A06F9A">
          <w:rPr>
            <w:noProof/>
            <w:webHidden/>
          </w:rPr>
          <w:fldChar w:fldCharType="separate"/>
        </w:r>
        <w:r w:rsidR="00A06F9A">
          <w:rPr>
            <w:noProof/>
            <w:webHidden/>
          </w:rPr>
          <w:t>58</w:t>
        </w:r>
        <w:r w:rsidR="00A06F9A">
          <w:rPr>
            <w:noProof/>
            <w:webHidden/>
          </w:rPr>
          <w:fldChar w:fldCharType="end"/>
        </w:r>
      </w:hyperlink>
    </w:p>
    <w:p w14:paraId="0784B9DB" w14:textId="77777777" w:rsidR="00A06F9A" w:rsidRDefault="00A47063">
      <w:pPr>
        <w:pStyle w:val="TOC6"/>
        <w:rPr>
          <w:rFonts w:asciiTheme="minorHAnsi" w:eastAsiaTheme="minorEastAsia" w:hAnsiTheme="minorHAnsi" w:cstheme="minorBidi"/>
          <w:noProof/>
          <w:sz w:val="22"/>
          <w:szCs w:val="22"/>
        </w:rPr>
      </w:pPr>
      <w:hyperlink w:anchor="_Toc466373746" w:history="1">
        <w:r w:rsidR="00A06F9A" w:rsidRPr="00B10AE4">
          <w:rPr>
            <w:rStyle w:val="Hyperlink"/>
            <w:noProof/>
          </w:rPr>
          <w:t>3.9.4.1.2.2 PID Segment – Patient Identification</w:t>
        </w:r>
        <w:r w:rsidR="00A06F9A">
          <w:rPr>
            <w:noProof/>
            <w:webHidden/>
          </w:rPr>
          <w:tab/>
        </w:r>
        <w:r w:rsidR="00A06F9A">
          <w:rPr>
            <w:noProof/>
            <w:webHidden/>
          </w:rPr>
          <w:fldChar w:fldCharType="begin"/>
        </w:r>
        <w:r w:rsidR="00A06F9A">
          <w:rPr>
            <w:noProof/>
            <w:webHidden/>
          </w:rPr>
          <w:instrText xml:space="preserve"> PAGEREF _Toc466373746 \h </w:instrText>
        </w:r>
        <w:r w:rsidR="00A06F9A">
          <w:rPr>
            <w:noProof/>
            <w:webHidden/>
          </w:rPr>
        </w:r>
        <w:r w:rsidR="00A06F9A">
          <w:rPr>
            <w:noProof/>
            <w:webHidden/>
          </w:rPr>
          <w:fldChar w:fldCharType="separate"/>
        </w:r>
        <w:r w:rsidR="00A06F9A">
          <w:rPr>
            <w:noProof/>
            <w:webHidden/>
          </w:rPr>
          <w:t>59</w:t>
        </w:r>
        <w:r w:rsidR="00A06F9A">
          <w:rPr>
            <w:noProof/>
            <w:webHidden/>
          </w:rPr>
          <w:fldChar w:fldCharType="end"/>
        </w:r>
      </w:hyperlink>
    </w:p>
    <w:p w14:paraId="09DAA9C7" w14:textId="77777777" w:rsidR="00A06F9A" w:rsidRDefault="00A47063">
      <w:pPr>
        <w:pStyle w:val="TOC6"/>
        <w:rPr>
          <w:rFonts w:asciiTheme="minorHAnsi" w:eastAsiaTheme="minorEastAsia" w:hAnsiTheme="minorHAnsi" w:cstheme="minorBidi"/>
          <w:noProof/>
          <w:sz w:val="22"/>
          <w:szCs w:val="22"/>
        </w:rPr>
      </w:pPr>
      <w:hyperlink w:anchor="_Toc466373747" w:history="1">
        <w:r w:rsidR="00A06F9A" w:rsidRPr="00B10AE4">
          <w:rPr>
            <w:rStyle w:val="Hyperlink"/>
            <w:noProof/>
          </w:rPr>
          <w:t>3.9.4.1.2.3 PV1 Segment – Patient Visit (Optional)</w:t>
        </w:r>
        <w:r w:rsidR="00A06F9A">
          <w:rPr>
            <w:noProof/>
            <w:webHidden/>
          </w:rPr>
          <w:tab/>
        </w:r>
        <w:r w:rsidR="00A06F9A">
          <w:rPr>
            <w:noProof/>
            <w:webHidden/>
          </w:rPr>
          <w:fldChar w:fldCharType="begin"/>
        </w:r>
        <w:r w:rsidR="00A06F9A">
          <w:rPr>
            <w:noProof/>
            <w:webHidden/>
          </w:rPr>
          <w:instrText xml:space="preserve"> PAGEREF _Toc466373747 \h </w:instrText>
        </w:r>
        <w:r w:rsidR="00A06F9A">
          <w:rPr>
            <w:noProof/>
            <w:webHidden/>
          </w:rPr>
        </w:r>
        <w:r w:rsidR="00A06F9A">
          <w:rPr>
            <w:noProof/>
            <w:webHidden/>
          </w:rPr>
          <w:fldChar w:fldCharType="separate"/>
        </w:r>
        <w:r w:rsidR="00A06F9A">
          <w:rPr>
            <w:noProof/>
            <w:webHidden/>
          </w:rPr>
          <w:t>61</w:t>
        </w:r>
        <w:r w:rsidR="00A06F9A">
          <w:rPr>
            <w:noProof/>
            <w:webHidden/>
          </w:rPr>
          <w:fldChar w:fldCharType="end"/>
        </w:r>
      </w:hyperlink>
    </w:p>
    <w:p w14:paraId="24AFF902" w14:textId="77777777" w:rsidR="00A06F9A" w:rsidRDefault="00A47063">
      <w:pPr>
        <w:pStyle w:val="TOC6"/>
        <w:rPr>
          <w:rFonts w:asciiTheme="minorHAnsi" w:eastAsiaTheme="minorEastAsia" w:hAnsiTheme="minorHAnsi" w:cstheme="minorBidi"/>
          <w:noProof/>
          <w:sz w:val="22"/>
          <w:szCs w:val="22"/>
        </w:rPr>
      </w:pPr>
      <w:hyperlink w:anchor="_Toc466373748" w:history="1">
        <w:r w:rsidR="00A06F9A" w:rsidRPr="00B10AE4">
          <w:rPr>
            <w:rStyle w:val="Hyperlink"/>
            <w:noProof/>
          </w:rPr>
          <w:t>3.9.4.1.2.4 OBR Segment – Observation Request</w:t>
        </w:r>
        <w:r w:rsidR="00A06F9A">
          <w:rPr>
            <w:noProof/>
            <w:webHidden/>
          </w:rPr>
          <w:tab/>
        </w:r>
        <w:r w:rsidR="00A06F9A">
          <w:rPr>
            <w:noProof/>
            <w:webHidden/>
          </w:rPr>
          <w:fldChar w:fldCharType="begin"/>
        </w:r>
        <w:r w:rsidR="00A06F9A">
          <w:rPr>
            <w:noProof/>
            <w:webHidden/>
          </w:rPr>
          <w:instrText xml:space="preserve"> PAGEREF _Toc466373748 \h </w:instrText>
        </w:r>
        <w:r w:rsidR="00A06F9A">
          <w:rPr>
            <w:noProof/>
            <w:webHidden/>
          </w:rPr>
        </w:r>
        <w:r w:rsidR="00A06F9A">
          <w:rPr>
            <w:noProof/>
            <w:webHidden/>
          </w:rPr>
          <w:fldChar w:fldCharType="separate"/>
        </w:r>
        <w:r w:rsidR="00A06F9A">
          <w:rPr>
            <w:noProof/>
            <w:webHidden/>
          </w:rPr>
          <w:t>62</w:t>
        </w:r>
        <w:r w:rsidR="00A06F9A">
          <w:rPr>
            <w:noProof/>
            <w:webHidden/>
          </w:rPr>
          <w:fldChar w:fldCharType="end"/>
        </w:r>
      </w:hyperlink>
    </w:p>
    <w:p w14:paraId="0DF080AB" w14:textId="77777777" w:rsidR="00A06F9A" w:rsidRDefault="00A47063">
      <w:pPr>
        <w:pStyle w:val="TOC6"/>
        <w:rPr>
          <w:rFonts w:asciiTheme="minorHAnsi" w:eastAsiaTheme="minorEastAsia" w:hAnsiTheme="minorHAnsi" w:cstheme="minorBidi"/>
          <w:noProof/>
          <w:sz w:val="22"/>
          <w:szCs w:val="22"/>
        </w:rPr>
      </w:pPr>
      <w:hyperlink w:anchor="_Toc466373749" w:history="1">
        <w:r w:rsidR="00A06F9A" w:rsidRPr="00B10AE4">
          <w:rPr>
            <w:rStyle w:val="Hyperlink"/>
            <w:noProof/>
          </w:rPr>
          <w:t>3.9.4.1.2.5 OBX Segments – Pulse Generator and Lead Observation Results</w:t>
        </w:r>
        <w:r w:rsidR="00A06F9A">
          <w:rPr>
            <w:noProof/>
            <w:webHidden/>
          </w:rPr>
          <w:tab/>
        </w:r>
        <w:r w:rsidR="00A06F9A">
          <w:rPr>
            <w:noProof/>
            <w:webHidden/>
          </w:rPr>
          <w:fldChar w:fldCharType="begin"/>
        </w:r>
        <w:r w:rsidR="00A06F9A">
          <w:rPr>
            <w:noProof/>
            <w:webHidden/>
          </w:rPr>
          <w:instrText xml:space="preserve"> PAGEREF _Toc466373749 \h </w:instrText>
        </w:r>
        <w:r w:rsidR="00A06F9A">
          <w:rPr>
            <w:noProof/>
            <w:webHidden/>
          </w:rPr>
        </w:r>
        <w:r w:rsidR="00A06F9A">
          <w:rPr>
            <w:noProof/>
            <w:webHidden/>
          </w:rPr>
          <w:fldChar w:fldCharType="separate"/>
        </w:r>
        <w:r w:rsidR="00A06F9A">
          <w:rPr>
            <w:noProof/>
            <w:webHidden/>
          </w:rPr>
          <w:t>64</w:t>
        </w:r>
        <w:r w:rsidR="00A06F9A">
          <w:rPr>
            <w:noProof/>
            <w:webHidden/>
          </w:rPr>
          <w:fldChar w:fldCharType="end"/>
        </w:r>
      </w:hyperlink>
    </w:p>
    <w:p w14:paraId="5E84E9C6" w14:textId="77777777" w:rsidR="00A06F9A" w:rsidRDefault="00A47063">
      <w:pPr>
        <w:pStyle w:val="TOC6"/>
        <w:rPr>
          <w:rFonts w:asciiTheme="minorHAnsi" w:eastAsiaTheme="minorEastAsia" w:hAnsiTheme="minorHAnsi" w:cstheme="minorBidi"/>
          <w:noProof/>
          <w:sz w:val="22"/>
          <w:szCs w:val="22"/>
        </w:rPr>
      </w:pPr>
      <w:hyperlink w:anchor="_Toc466373750" w:history="1">
        <w:r w:rsidR="00A06F9A" w:rsidRPr="00B10AE4">
          <w:rPr>
            <w:rStyle w:val="Hyperlink"/>
            <w:noProof/>
          </w:rPr>
          <w:t>3.9.4.1.2.6 IEEE 1073.1.1.3 IDC term mapping to OBX segment</w:t>
        </w:r>
        <w:r w:rsidR="00A06F9A">
          <w:rPr>
            <w:noProof/>
            <w:webHidden/>
          </w:rPr>
          <w:tab/>
        </w:r>
        <w:r w:rsidR="00A06F9A">
          <w:rPr>
            <w:noProof/>
            <w:webHidden/>
          </w:rPr>
          <w:fldChar w:fldCharType="begin"/>
        </w:r>
        <w:r w:rsidR="00A06F9A">
          <w:rPr>
            <w:noProof/>
            <w:webHidden/>
          </w:rPr>
          <w:instrText xml:space="preserve"> PAGEREF _Toc466373750 \h </w:instrText>
        </w:r>
        <w:r w:rsidR="00A06F9A">
          <w:rPr>
            <w:noProof/>
            <w:webHidden/>
          </w:rPr>
        </w:r>
        <w:r w:rsidR="00A06F9A">
          <w:rPr>
            <w:noProof/>
            <w:webHidden/>
          </w:rPr>
          <w:fldChar w:fldCharType="separate"/>
        </w:r>
        <w:r w:rsidR="00A06F9A">
          <w:rPr>
            <w:noProof/>
            <w:webHidden/>
          </w:rPr>
          <w:t>67</w:t>
        </w:r>
        <w:r w:rsidR="00A06F9A">
          <w:rPr>
            <w:noProof/>
            <w:webHidden/>
          </w:rPr>
          <w:fldChar w:fldCharType="end"/>
        </w:r>
      </w:hyperlink>
    </w:p>
    <w:p w14:paraId="2C093FFA" w14:textId="77777777" w:rsidR="00A06F9A" w:rsidRDefault="00A47063">
      <w:pPr>
        <w:pStyle w:val="TOC6"/>
        <w:rPr>
          <w:rFonts w:asciiTheme="minorHAnsi" w:eastAsiaTheme="minorEastAsia" w:hAnsiTheme="minorHAnsi" w:cstheme="minorBidi"/>
          <w:noProof/>
          <w:sz w:val="22"/>
          <w:szCs w:val="22"/>
        </w:rPr>
      </w:pPr>
      <w:hyperlink w:anchor="_Toc466373751" w:history="1">
        <w:r w:rsidR="00A06F9A" w:rsidRPr="00B10AE4">
          <w:rPr>
            <w:rStyle w:val="Hyperlink"/>
            <w:noProof/>
          </w:rPr>
          <w:t>3.9.4.1.2.7 OBX Segment with Encapsulated PDF or Reference Pointer to External Report [Optional]</w:t>
        </w:r>
        <w:r w:rsidR="00A06F9A">
          <w:rPr>
            <w:noProof/>
            <w:webHidden/>
          </w:rPr>
          <w:tab/>
        </w:r>
        <w:r w:rsidR="00A06F9A">
          <w:rPr>
            <w:noProof/>
            <w:webHidden/>
          </w:rPr>
          <w:fldChar w:fldCharType="begin"/>
        </w:r>
        <w:r w:rsidR="00A06F9A">
          <w:rPr>
            <w:noProof/>
            <w:webHidden/>
          </w:rPr>
          <w:instrText xml:space="preserve"> PAGEREF _Toc466373751 \h </w:instrText>
        </w:r>
        <w:r w:rsidR="00A06F9A">
          <w:rPr>
            <w:noProof/>
            <w:webHidden/>
          </w:rPr>
        </w:r>
        <w:r w:rsidR="00A06F9A">
          <w:rPr>
            <w:noProof/>
            <w:webHidden/>
          </w:rPr>
          <w:fldChar w:fldCharType="separate"/>
        </w:r>
        <w:r w:rsidR="00A06F9A">
          <w:rPr>
            <w:noProof/>
            <w:webHidden/>
          </w:rPr>
          <w:t>67</w:t>
        </w:r>
        <w:r w:rsidR="00A06F9A">
          <w:rPr>
            <w:noProof/>
            <w:webHidden/>
          </w:rPr>
          <w:fldChar w:fldCharType="end"/>
        </w:r>
      </w:hyperlink>
    </w:p>
    <w:p w14:paraId="79E814A3" w14:textId="77777777" w:rsidR="00A06F9A" w:rsidRDefault="00A47063">
      <w:pPr>
        <w:pStyle w:val="TOC6"/>
        <w:rPr>
          <w:rFonts w:asciiTheme="minorHAnsi" w:eastAsiaTheme="minorEastAsia" w:hAnsiTheme="minorHAnsi" w:cstheme="minorBidi"/>
          <w:noProof/>
          <w:sz w:val="22"/>
          <w:szCs w:val="22"/>
        </w:rPr>
      </w:pPr>
      <w:hyperlink w:anchor="_Toc466373752" w:history="1">
        <w:r w:rsidR="00A06F9A" w:rsidRPr="00B10AE4">
          <w:rPr>
            <w:rStyle w:val="Hyperlink"/>
            <w:noProof/>
          </w:rPr>
          <w:t>3.9.4.1.2.8 NTE Segment – Notes and Comments [Optional]</w:t>
        </w:r>
        <w:r w:rsidR="00A06F9A">
          <w:rPr>
            <w:noProof/>
            <w:webHidden/>
          </w:rPr>
          <w:tab/>
        </w:r>
        <w:r w:rsidR="00A06F9A">
          <w:rPr>
            <w:noProof/>
            <w:webHidden/>
          </w:rPr>
          <w:fldChar w:fldCharType="begin"/>
        </w:r>
        <w:r w:rsidR="00A06F9A">
          <w:rPr>
            <w:noProof/>
            <w:webHidden/>
          </w:rPr>
          <w:instrText xml:space="preserve"> PAGEREF _Toc466373752 \h </w:instrText>
        </w:r>
        <w:r w:rsidR="00A06F9A">
          <w:rPr>
            <w:noProof/>
            <w:webHidden/>
          </w:rPr>
        </w:r>
        <w:r w:rsidR="00A06F9A">
          <w:rPr>
            <w:noProof/>
            <w:webHidden/>
          </w:rPr>
          <w:fldChar w:fldCharType="separate"/>
        </w:r>
        <w:r w:rsidR="00A06F9A">
          <w:rPr>
            <w:noProof/>
            <w:webHidden/>
          </w:rPr>
          <w:t>69</w:t>
        </w:r>
        <w:r w:rsidR="00A06F9A">
          <w:rPr>
            <w:noProof/>
            <w:webHidden/>
          </w:rPr>
          <w:fldChar w:fldCharType="end"/>
        </w:r>
      </w:hyperlink>
    </w:p>
    <w:p w14:paraId="576CA19B" w14:textId="77777777" w:rsidR="00A06F9A" w:rsidRDefault="00A47063">
      <w:pPr>
        <w:pStyle w:val="TOC5"/>
        <w:rPr>
          <w:rFonts w:asciiTheme="minorHAnsi" w:eastAsiaTheme="minorEastAsia" w:hAnsiTheme="minorHAnsi" w:cstheme="minorBidi"/>
          <w:noProof/>
          <w:sz w:val="22"/>
          <w:szCs w:val="22"/>
        </w:rPr>
      </w:pPr>
      <w:hyperlink w:anchor="_Toc466373753" w:history="1">
        <w:r w:rsidR="00A06F9A" w:rsidRPr="00B10AE4">
          <w:rPr>
            <w:rStyle w:val="Hyperlink"/>
            <w:noProof/>
          </w:rPr>
          <w:t>3.9.4.1.3 Expected Actions</w:t>
        </w:r>
        <w:r w:rsidR="00A06F9A">
          <w:rPr>
            <w:noProof/>
            <w:webHidden/>
          </w:rPr>
          <w:tab/>
        </w:r>
        <w:r w:rsidR="00A06F9A">
          <w:rPr>
            <w:noProof/>
            <w:webHidden/>
          </w:rPr>
          <w:fldChar w:fldCharType="begin"/>
        </w:r>
        <w:r w:rsidR="00A06F9A">
          <w:rPr>
            <w:noProof/>
            <w:webHidden/>
          </w:rPr>
          <w:instrText xml:space="preserve"> PAGEREF _Toc466373753 \h </w:instrText>
        </w:r>
        <w:r w:rsidR="00A06F9A">
          <w:rPr>
            <w:noProof/>
            <w:webHidden/>
          </w:rPr>
        </w:r>
        <w:r w:rsidR="00A06F9A">
          <w:rPr>
            <w:noProof/>
            <w:webHidden/>
          </w:rPr>
          <w:fldChar w:fldCharType="separate"/>
        </w:r>
        <w:r w:rsidR="00A06F9A">
          <w:rPr>
            <w:noProof/>
            <w:webHidden/>
          </w:rPr>
          <w:t>69</w:t>
        </w:r>
        <w:r w:rsidR="00A06F9A">
          <w:rPr>
            <w:noProof/>
            <w:webHidden/>
          </w:rPr>
          <w:fldChar w:fldCharType="end"/>
        </w:r>
      </w:hyperlink>
    </w:p>
    <w:p w14:paraId="7D80A2D4" w14:textId="77777777" w:rsidR="00A06F9A" w:rsidRDefault="00A47063">
      <w:pPr>
        <w:pStyle w:val="TOC6"/>
        <w:rPr>
          <w:rFonts w:asciiTheme="minorHAnsi" w:eastAsiaTheme="minorEastAsia" w:hAnsiTheme="minorHAnsi" w:cstheme="minorBidi"/>
          <w:noProof/>
          <w:sz w:val="22"/>
          <w:szCs w:val="22"/>
        </w:rPr>
      </w:pPr>
      <w:hyperlink w:anchor="_Toc466373754" w:history="1">
        <w:r w:rsidR="00A06F9A" w:rsidRPr="00B10AE4">
          <w:rPr>
            <w:rStyle w:val="Hyperlink"/>
            <w:noProof/>
          </w:rPr>
          <w:t>3.9.4.1.3.1 Implantable Device – Cardiac – Consumer</w:t>
        </w:r>
        <w:r w:rsidR="00A06F9A">
          <w:rPr>
            <w:noProof/>
            <w:webHidden/>
          </w:rPr>
          <w:tab/>
        </w:r>
        <w:r w:rsidR="00A06F9A">
          <w:rPr>
            <w:noProof/>
            <w:webHidden/>
          </w:rPr>
          <w:fldChar w:fldCharType="begin"/>
        </w:r>
        <w:r w:rsidR="00A06F9A">
          <w:rPr>
            <w:noProof/>
            <w:webHidden/>
          </w:rPr>
          <w:instrText xml:space="preserve"> PAGEREF _Toc466373754 \h </w:instrText>
        </w:r>
        <w:r w:rsidR="00A06F9A">
          <w:rPr>
            <w:noProof/>
            <w:webHidden/>
          </w:rPr>
        </w:r>
        <w:r w:rsidR="00A06F9A">
          <w:rPr>
            <w:noProof/>
            <w:webHidden/>
          </w:rPr>
          <w:fldChar w:fldCharType="separate"/>
        </w:r>
        <w:r w:rsidR="00A06F9A">
          <w:rPr>
            <w:noProof/>
            <w:webHidden/>
          </w:rPr>
          <w:t>69</w:t>
        </w:r>
        <w:r w:rsidR="00A06F9A">
          <w:rPr>
            <w:noProof/>
            <w:webHidden/>
          </w:rPr>
          <w:fldChar w:fldCharType="end"/>
        </w:r>
      </w:hyperlink>
    </w:p>
    <w:p w14:paraId="4AF391F5" w14:textId="77777777" w:rsidR="00A06F9A" w:rsidRDefault="00A47063">
      <w:pPr>
        <w:pStyle w:val="TOC3"/>
        <w:rPr>
          <w:rFonts w:asciiTheme="minorHAnsi" w:eastAsiaTheme="minorEastAsia" w:hAnsiTheme="minorHAnsi" w:cstheme="minorBidi"/>
          <w:noProof/>
          <w:sz w:val="22"/>
          <w:szCs w:val="22"/>
        </w:rPr>
      </w:pPr>
      <w:hyperlink w:anchor="_Toc466373755" w:history="1">
        <w:r w:rsidR="00A06F9A" w:rsidRPr="00B10AE4">
          <w:rPr>
            <w:rStyle w:val="Hyperlink"/>
            <w:noProof/>
          </w:rPr>
          <w:t>3.9.5 Security Considerations</w:t>
        </w:r>
        <w:r w:rsidR="00A06F9A">
          <w:rPr>
            <w:noProof/>
            <w:webHidden/>
          </w:rPr>
          <w:tab/>
        </w:r>
        <w:r w:rsidR="00A06F9A">
          <w:rPr>
            <w:noProof/>
            <w:webHidden/>
          </w:rPr>
          <w:fldChar w:fldCharType="begin"/>
        </w:r>
        <w:r w:rsidR="00A06F9A">
          <w:rPr>
            <w:noProof/>
            <w:webHidden/>
          </w:rPr>
          <w:instrText xml:space="preserve"> PAGEREF _Toc466373755 \h </w:instrText>
        </w:r>
        <w:r w:rsidR="00A06F9A">
          <w:rPr>
            <w:noProof/>
            <w:webHidden/>
          </w:rPr>
        </w:r>
        <w:r w:rsidR="00A06F9A">
          <w:rPr>
            <w:noProof/>
            <w:webHidden/>
          </w:rPr>
          <w:fldChar w:fldCharType="separate"/>
        </w:r>
        <w:r w:rsidR="00A06F9A">
          <w:rPr>
            <w:noProof/>
            <w:webHidden/>
          </w:rPr>
          <w:t>69</w:t>
        </w:r>
        <w:r w:rsidR="00A06F9A">
          <w:rPr>
            <w:noProof/>
            <w:webHidden/>
          </w:rPr>
          <w:fldChar w:fldCharType="end"/>
        </w:r>
      </w:hyperlink>
    </w:p>
    <w:p w14:paraId="7D33300D" w14:textId="77777777" w:rsidR="00A06F9A" w:rsidRDefault="00A47063">
      <w:pPr>
        <w:pStyle w:val="TOC1"/>
        <w:rPr>
          <w:rFonts w:asciiTheme="minorHAnsi" w:eastAsiaTheme="minorEastAsia" w:hAnsiTheme="minorHAnsi" w:cstheme="minorBidi"/>
          <w:noProof/>
          <w:sz w:val="22"/>
          <w:szCs w:val="22"/>
        </w:rPr>
      </w:pPr>
      <w:hyperlink w:anchor="_Toc466373756" w:history="1">
        <w:r w:rsidR="00A06F9A" w:rsidRPr="00B10AE4">
          <w:rPr>
            <w:rStyle w:val="Hyperlink"/>
            <w:noProof/>
          </w:rPr>
          <w:t>Appendix A Mapping ISO/IEEE 11073 Domain Information Model to HL7</w:t>
        </w:r>
        <w:r w:rsidR="00A06F9A">
          <w:rPr>
            <w:noProof/>
            <w:webHidden/>
          </w:rPr>
          <w:tab/>
        </w:r>
        <w:r w:rsidR="00A06F9A">
          <w:rPr>
            <w:noProof/>
            <w:webHidden/>
          </w:rPr>
          <w:fldChar w:fldCharType="begin"/>
        </w:r>
        <w:r w:rsidR="00A06F9A">
          <w:rPr>
            <w:noProof/>
            <w:webHidden/>
          </w:rPr>
          <w:instrText xml:space="preserve"> PAGEREF _Toc466373756 \h </w:instrText>
        </w:r>
        <w:r w:rsidR="00A06F9A">
          <w:rPr>
            <w:noProof/>
            <w:webHidden/>
          </w:rPr>
        </w:r>
        <w:r w:rsidR="00A06F9A">
          <w:rPr>
            <w:noProof/>
            <w:webHidden/>
          </w:rPr>
          <w:fldChar w:fldCharType="separate"/>
        </w:r>
        <w:r w:rsidR="00A06F9A">
          <w:rPr>
            <w:noProof/>
            <w:webHidden/>
          </w:rPr>
          <w:t>70</w:t>
        </w:r>
        <w:r w:rsidR="00A06F9A">
          <w:rPr>
            <w:noProof/>
            <w:webHidden/>
          </w:rPr>
          <w:fldChar w:fldCharType="end"/>
        </w:r>
      </w:hyperlink>
    </w:p>
    <w:p w14:paraId="2FC770F0" w14:textId="77777777" w:rsidR="00A06F9A" w:rsidRDefault="00A47063">
      <w:pPr>
        <w:pStyle w:val="TOC2"/>
        <w:rPr>
          <w:rFonts w:asciiTheme="minorHAnsi" w:eastAsiaTheme="minorEastAsia" w:hAnsiTheme="minorHAnsi" w:cstheme="minorBidi"/>
          <w:noProof/>
          <w:sz w:val="22"/>
          <w:szCs w:val="22"/>
        </w:rPr>
      </w:pPr>
      <w:hyperlink w:anchor="_Toc466373757" w:history="1">
        <w:r w:rsidR="00A06F9A" w:rsidRPr="00B10AE4">
          <w:rPr>
            <w:rStyle w:val="Hyperlink"/>
            <w:noProof/>
          </w:rPr>
          <w:t>A.1 ISO/IEEE Nomenclature mapping to HL7 OBX-3</w:t>
        </w:r>
        <w:r w:rsidR="00A06F9A">
          <w:rPr>
            <w:noProof/>
            <w:webHidden/>
          </w:rPr>
          <w:tab/>
        </w:r>
        <w:r w:rsidR="00A06F9A">
          <w:rPr>
            <w:noProof/>
            <w:webHidden/>
          </w:rPr>
          <w:fldChar w:fldCharType="begin"/>
        </w:r>
        <w:r w:rsidR="00A06F9A">
          <w:rPr>
            <w:noProof/>
            <w:webHidden/>
          </w:rPr>
          <w:instrText xml:space="preserve"> PAGEREF _Toc466373757 \h </w:instrText>
        </w:r>
        <w:r w:rsidR="00A06F9A">
          <w:rPr>
            <w:noProof/>
            <w:webHidden/>
          </w:rPr>
        </w:r>
        <w:r w:rsidR="00A06F9A">
          <w:rPr>
            <w:noProof/>
            <w:webHidden/>
          </w:rPr>
          <w:fldChar w:fldCharType="separate"/>
        </w:r>
        <w:r w:rsidR="00A06F9A">
          <w:rPr>
            <w:noProof/>
            <w:webHidden/>
          </w:rPr>
          <w:t>73</w:t>
        </w:r>
        <w:r w:rsidR="00A06F9A">
          <w:rPr>
            <w:noProof/>
            <w:webHidden/>
          </w:rPr>
          <w:fldChar w:fldCharType="end"/>
        </w:r>
      </w:hyperlink>
    </w:p>
    <w:p w14:paraId="114477BD" w14:textId="77777777" w:rsidR="00A06F9A" w:rsidRDefault="00A47063">
      <w:pPr>
        <w:pStyle w:val="TOC1"/>
        <w:rPr>
          <w:rFonts w:asciiTheme="minorHAnsi" w:eastAsiaTheme="minorEastAsia" w:hAnsiTheme="minorHAnsi" w:cstheme="minorBidi"/>
          <w:noProof/>
          <w:sz w:val="22"/>
          <w:szCs w:val="22"/>
        </w:rPr>
      </w:pPr>
      <w:hyperlink w:anchor="_Toc466373758" w:history="1">
        <w:r w:rsidR="00A06F9A" w:rsidRPr="00B10AE4">
          <w:rPr>
            <w:rStyle w:val="Hyperlink"/>
            <w:noProof/>
          </w:rPr>
          <w:t>Appendix B Common Segment Descriptions</w:t>
        </w:r>
        <w:r w:rsidR="00A06F9A">
          <w:rPr>
            <w:noProof/>
            <w:webHidden/>
          </w:rPr>
          <w:tab/>
        </w:r>
        <w:r w:rsidR="00A06F9A">
          <w:rPr>
            <w:noProof/>
            <w:webHidden/>
          </w:rPr>
          <w:fldChar w:fldCharType="begin"/>
        </w:r>
        <w:r w:rsidR="00A06F9A">
          <w:rPr>
            <w:noProof/>
            <w:webHidden/>
          </w:rPr>
          <w:instrText xml:space="preserve"> PAGEREF _Toc466373758 \h </w:instrText>
        </w:r>
        <w:r w:rsidR="00A06F9A">
          <w:rPr>
            <w:noProof/>
            <w:webHidden/>
          </w:rPr>
        </w:r>
        <w:r w:rsidR="00A06F9A">
          <w:rPr>
            <w:noProof/>
            <w:webHidden/>
          </w:rPr>
          <w:fldChar w:fldCharType="separate"/>
        </w:r>
        <w:r w:rsidR="00A06F9A">
          <w:rPr>
            <w:noProof/>
            <w:webHidden/>
          </w:rPr>
          <w:t>75</w:t>
        </w:r>
        <w:r w:rsidR="00A06F9A">
          <w:rPr>
            <w:noProof/>
            <w:webHidden/>
          </w:rPr>
          <w:fldChar w:fldCharType="end"/>
        </w:r>
      </w:hyperlink>
    </w:p>
    <w:p w14:paraId="0AB24B41" w14:textId="77777777" w:rsidR="00A06F9A" w:rsidRDefault="00A47063">
      <w:pPr>
        <w:pStyle w:val="TOC2"/>
        <w:rPr>
          <w:rFonts w:asciiTheme="minorHAnsi" w:eastAsiaTheme="minorEastAsia" w:hAnsiTheme="minorHAnsi" w:cstheme="minorBidi"/>
          <w:noProof/>
          <w:sz w:val="22"/>
          <w:szCs w:val="22"/>
        </w:rPr>
      </w:pPr>
      <w:hyperlink w:anchor="_Toc466373759" w:history="1">
        <w:r w:rsidR="00A06F9A" w:rsidRPr="00B10AE4">
          <w:rPr>
            <w:rStyle w:val="Hyperlink"/>
            <w:noProof/>
          </w:rPr>
          <w:t>B.1 MSH – Message Header Segment</w:t>
        </w:r>
        <w:r w:rsidR="00A06F9A">
          <w:rPr>
            <w:noProof/>
            <w:webHidden/>
          </w:rPr>
          <w:tab/>
        </w:r>
        <w:r w:rsidR="00A06F9A">
          <w:rPr>
            <w:noProof/>
            <w:webHidden/>
          </w:rPr>
          <w:fldChar w:fldCharType="begin"/>
        </w:r>
        <w:r w:rsidR="00A06F9A">
          <w:rPr>
            <w:noProof/>
            <w:webHidden/>
          </w:rPr>
          <w:instrText xml:space="preserve"> PAGEREF _Toc466373759 \h </w:instrText>
        </w:r>
        <w:r w:rsidR="00A06F9A">
          <w:rPr>
            <w:noProof/>
            <w:webHidden/>
          </w:rPr>
        </w:r>
        <w:r w:rsidR="00A06F9A">
          <w:rPr>
            <w:noProof/>
            <w:webHidden/>
          </w:rPr>
          <w:fldChar w:fldCharType="separate"/>
        </w:r>
        <w:r w:rsidR="00A06F9A">
          <w:rPr>
            <w:noProof/>
            <w:webHidden/>
          </w:rPr>
          <w:t>75</w:t>
        </w:r>
        <w:r w:rsidR="00A06F9A">
          <w:rPr>
            <w:noProof/>
            <w:webHidden/>
          </w:rPr>
          <w:fldChar w:fldCharType="end"/>
        </w:r>
      </w:hyperlink>
    </w:p>
    <w:p w14:paraId="74FDBBED" w14:textId="77777777" w:rsidR="00A06F9A" w:rsidRDefault="00A47063">
      <w:pPr>
        <w:pStyle w:val="TOC2"/>
        <w:rPr>
          <w:rFonts w:asciiTheme="minorHAnsi" w:eastAsiaTheme="minorEastAsia" w:hAnsiTheme="minorHAnsi" w:cstheme="minorBidi"/>
          <w:noProof/>
          <w:sz w:val="22"/>
          <w:szCs w:val="22"/>
        </w:rPr>
      </w:pPr>
      <w:hyperlink w:anchor="_Toc466373799" w:history="1">
        <w:r w:rsidR="00A06F9A" w:rsidRPr="00B10AE4">
          <w:rPr>
            <w:rStyle w:val="Hyperlink"/>
            <w:noProof/>
          </w:rPr>
          <w:t>B.2 MSA – Message Acknowledgement Segment</w:t>
        </w:r>
        <w:r w:rsidR="00A06F9A">
          <w:rPr>
            <w:noProof/>
            <w:webHidden/>
          </w:rPr>
          <w:tab/>
        </w:r>
        <w:r w:rsidR="00A06F9A">
          <w:rPr>
            <w:noProof/>
            <w:webHidden/>
          </w:rPr>
          <w:fldChar w:fldCharType="begin"/>
        </w:r>
        <w:r w:rsidR="00A06F9A">
          <w:rPr>
            <w:noProof/>
            <w:webHidden/>
          </w:rPr>
          <w:instrText xml:space="preserve"> PAGEREF _Toc466373799 \h </w:instrText>
        </w:r>
        <w:r w:rsidR="00A06F9A">
          <w:rPr>
            <w:noProof/>
            <w:webHidden/>
          </w:rPr>
        </w:r>
        <w:r w:rsidR="00A06F9A">
          <w:rPr>
            <w:noProof/>
            <w:webHidden/>
          </w:rPr>
          <w:fldChar w:fldCharType="separate"/>
        </w:r>
        <w:r w:rsidR="00A06F9A">
          <w:rPr>
            <w:noProof/>
            <w:webHidden/>
          </w:rPr>
          <w:t>80</w:t>
        </w:r>
        <w:r w:rsidR="00A06F9A">
          <w:rPr>
            <w:noProof/>
            <w:webHidden/>
          </w:rPr>
          <w:fldChar w:fldCharType="end"/>
        </w:r>
      </w:hyperlink>
    </w:p>
    <w:p w14:paraId="451F5F98" w14:textId="77777777" w:rsidR="00A06F9A" w:rsidRDefault="00A47063">
      <w:pPr>
        <w:pStyle w:val="TOC2"/>
        <w:rPr>
          <w:rFonts w:asciiTheme="minorHAnsi" w:eastAsiaTheme="minorEastAsia" w:hAnsiTheme="minorHAnsi" w:cstheme="minorBidi"/>
          <w:noProof/>
          <w:sz w:val="22"/>
          <w:szCs w:val="22"/>
        </w:rPr>
      </w:pPr>
      <w:hyperlink w:anchor="_Toc466373800" w:history="1">
        <w:r w:rsidR="00A06F9A" w:rsidRPr="00B10AE4">
          <w:rPr>
            <w:rStyle w:val="Hyperlink"/>
            <w:noProof/>
          </w:rPr>
          <w:t>B.3 ERR – Error Segment</w:t>
        </w:r>
        <w:r w:rsidR="00A06F9A">
          <w:rPr>
            <w:noProof/>
            <w:webHidden/>
          </w:rPr>
          <w:tab/>
        </w:r>
        <w:r w:rsidR="00A06F9A">
          <w:rPr>
            <w:noProof/>
            <w:webHidden/>
          </w:rPr>
          <w:fldChar w:fldCharType="begin"/>
        </w:r>
        <w:r w:rsidR="00A06F9A">
          <w:rPr>
            <w:noProof/>
            <w:webHidden/>
          </w:rPr>
          <w:instrText xml:space="preserve"> PAGEREF _Toc466373800 \h </w:instrText>
        </w:r>
        <w:r w:rsidR="00A06F9A">
          <w:rPr>
            <w:noProof/>
            <w:webHidden/>
          </w:rPr>
        </w:r>
        <w:r w:rsidR="00A06F9A">
          <w:rPr>
            <w:noProof/>
            <w:webHidden/>
          </w:rPr>
          <w:fldChar w:fldCharType="separate"/>
        </w:r>
        <w:r w:rsidR="00A06F9A">
          <w:rPr>
            <w:noProof/>
            <w:webHidden/>
          </w:rPr>
          <w:t>81</w:t>
        </w:r>
        <w:r w:rsidR="00A06F9A">
          <w:rPr>
            <w:noProof/>
            <w:webHidden/>
          </w:rPr>
          <w:fldChar w:fldCharType="end"/>
        </w:r>
      </w:hyperlink>
    </w:p>
    <w:p w14:paraId="5FA324A8" w14:textId="33877EE9" w:rsidR="00A06F9A" w:rsidRDefault="00A47063">
      <w:pPr>
        <w:pStyle w:val="TOC2"/>
        <w:rPr>
          <w:rFonts w:asciiTheme="minorHAnsi" w:eastAsiaTheme="minorEastAsia" w:hAnsiTheme="minorHAnsi" w:cstheme="minorBidi"/>
          <w:noProof/>
          <w:sz w:val="22"/>
          <w:szCs w:val="22"/>
        </w:rPr>
      </w:pPr>
      <w:r>
        <w:fldChar w:fldCharType="begin"/>
      </w:r>
      <w:r>
        <w:instrText xml:space="preserve"> HYPERLINK \l "_Toc466373801" </w:instrText>
      </w:r>
      <w:r>
        <w:fldChar w:fldCharType="separate"/>
      </w:r>
      <w:r w:rsidR="00A06F9A" w:rsidRPr="00B10AE4">
        <w:rPr>
          <w:rStyle w:val="Hyperlink"/>
          <w:noProof/>
        </w:rPr>
        <w:t xml:space="preserve">B.4 NTE </w:t>
      </w:r>
      <w:del w:id="22" w:author="Monroe Pattillo" w:date="2017-09-02T12:54:00Z">
        <w:r w:rsidR="00A06F9A" w:rsidRPr="00B10AE4" w:rsidDel="00166EF7">
          <w:rPr>
            <w:rStyle w:val="Hyperlink"/>
            <w:noProof/>
          </w:rPr>
          <w:delText>-</w:delText>
        </w:r>
      </w:del>
      <w:ins w:id="23" w:author="Monroe Pattillo" w:date="2017-09-02T12:54:00Z">
        <w:r w:rsidR="00166EF7">
          <w:rPr>
            <w:rStyle w:val="Hyperlink"/>
            <w:noProof/>
          </w:rPr>
          <w:t>–</w:t>
        </w:r>
      </w:ins>
      <w:r w:rsidR="00A06F9A" w:rsidRPr="00B10AE4">
        <w:rPr>
          <w:rStyle w:val="Hyperlink"/>
          <w:noProof/>
        </w:rPr>
        <w:t xml:space="preserve"> Notes and Comment Segment</w:t>
      </w:r>
      <w:r w:rsidR="00A06F9A">
        <w:rPr>
          <w:noProof/>
          <w:webHidden/>
        </w:rPr>
        <w:tab/>
      </w:r>
      <w:r w:rsidR="00A06F9A">
        <w:rPr>
          <w:noProof/>
          <w:webHidden/>
        </w:rPr>
        <w:fldChar w:fldCharType="begin"/>
      </w:r>
      <w:r w:rsidR="00A06F9A">
        <w:rPr>
          <w:noProof/>
          <w:webHidden/>
        </w:rPr>
        <w:instrText xml:space="preserve"> PAGEREF _Toc466373801 \h </w:instrText>
      </w:r>
      <w:r w:rsidR="00A06F9A">
        <w:rPr>
          <w:noProof/>
          <w:webHidden/>
        </w:rPr>
      </w:r>
      <w:r w:rsidR="00A06F9A">
        <w:rPr>
          <w:noProof/>
          <w:webHidden/>
        </w:rPr>
        <w:fldChar w:fldCharType="separate"/>
      </w:r>
      <w:r w:rsidR="00A06F9A">
        <w:rPr>
          <w:noProof/>
          <w:webHidden/>
        </w:rPr>
        <w:t>84</w:t>
      </w:r>
      <w:r w:rsidR="00A06F9A">
        <w:rPr>
          <w:noProof/>
          <w:webHidden/>
        </w:rPr>
        <w:fldChar w:fldCharType="end"/>
      </w:r>
      <w:r>
        <w:rPr>
          <w:noProof/>
        </w:rPr>
        <w:fldChar w:fldCharType="end"/>
      </w:r>
    </w:p>
    <w:p w14:paraId="10C22417" w14:textId="12EDDDBB" w:rsidR="00A06F9A" w:rsidRDefault="00A47063">
      <w:pPr>
        <w:pStyle w:val="TOC2"/>
        <w:rPr>
          <w:rFonts w:asciiTheme="minorHAnsi" w:eastAsiaTheme="minorEastAsia" w:hAnsiTheme="minorHAnsi" w:cstheme="minorBidi"/>
          <w:noProof/>
          <w:sz w:val="22"/>
          <w:szCs w:val="22"/>
        </w:rPr>
      </w:pPr>
      <w:r>
        <w:fldChar w:fldCharType="begin"/>
      </w:r>
      <w:r>
        <w:instrText xml:space="preserve"> HYPERLINK \l "_Toc466373802" </w:instrText>
      </w:r>
      <w:r>
        <w:fldChar w:fldCharType="separate"/>
      </w:r>
      <w:r w:rsidR="00A06F9A" w:rsidRPr="00B10AE4">
        <w:rPr>
          <w:rStyle w:val="Hyperlink"/>
          <w:noProof/>
        </w:rPr>
        <w:t xml:space="preserve">B.5 PID </w:t>
      </w:r>
      <w:del w:id="24" w:author="Monroe Pattillo" w:date="2017-09-02T12:54:00Z">
        <w:r w:rsidR="00A06F9A" w:rsidRPr="00B10AE4" w:rsidDel="00166EF7">
          <w:rPr>
            <w:rStyle w:val="Hyperlink"/>
            <w:noProof/>
          </w:rPr>
          <w:delText>-</w:delText>
        </w:r>
      </w:del>
      <w:ins w:id="25" w:author="Monroe Pattillo" w:date="2017-09-02T12:54:00Z">
        <w:r w:rsidR="00166EF7">
          <w:rPr>
            <w:rStyle w:val="Hyperlink"/>
            <w:noProof/>
          </w:rPr>
          <w:t>–</w:t>
        </w:r>
      </w:ins>
      <w:r w:rsidR="00A06F9A" w:rsidRPr="00B10AE4">
        <w:rPr>
          <w:rStyle w:val="Hyperlink"/>
          <w:noProof/>
        </w:rPr>
        <w:t xml:space="preserve"> Patient Identification segment</w:t>
      </w:r>
      <w:r w:rsidR="00A06F9A">
        <w:rPr>
          <w:noProof/>
          <w:webHidden/>
        </w:rPr>
        <w:tab/>
      </w:r>
      <w:r w:rsidR="00A06F9A">
        <w:rPr>
          <w:noProof/>
          <w:webHidden/>
        </w:rPr>
        <w:fldChar w:fldCharType="begin"/>
      </w:r>
      <w:r w:rsidR="00A06F9A">
        <w:rPr>
          <w:noProof/>
          <w:webHidden/>
        </w:rPr>
        <w:instrText xml:space="preserve"> PAGEREF _Toc466373802 \h </w:instrText>
      </w:r>
      <w:r w:rsidR="00A06F9A">
        <w:rPr>
          <w:noProof/>
          <w:webHidden/>
        </w:rPr>
      </w:r>
      <w:r w:rsidR="00A06F9A">
        <w:rPr>
          <w:noProof/>
          <w:webHidden/>
        </w:rPr>
        <w:fldChar w:fldCharType="separate"/>
      </w:r>
      <w:r w:rsidR="00A06F9A">
        <w:rPr>
          <w:noProof/>
          <w:webHidden/>
        </w:rPr>
        <w:t>85</w:t>
      </w:r>
      <w:r w:rsidR="00A06F9A">
        <w:rPr>
          <w:noProof/>
          <w:webHidden/>
        </w:rPr>
        <w:fldChar w:fldCharType="end"/>
      </w:r>
      <w:r>
        <w:rPr>
          <w:noProof/>
        </w:rPr>
        <w:fldChar w:fldCharType="end"/>
      </w:r>
    </w:p>
    <w:p w14:paraId="02EF3EC8" w14:textId="77777777" w:rsidR="00A06F9A" w:rsidRDefault="00A47063">
      <w:pPr>
        <w:pStyle w:val="TOC3"/>
        <w:rPr>
          <w:rFonts w:asciiTheme="minorHAnsi" w:eastAsiaTheme="minorEastAsia" w:hAnsiTheme="minorHAnsi" w:cstheme="minorBidi"/>
          <w:noProof/>
          <w:sz w:val="22"/>
          <w:szCs w:val="22"/>
        </w:rPr>
      </w:pPr>
      <w:hyperlink w:anchor="_Toc466373803" w:history="1">
        <w:r w:rsidR="00A06F9A" w:rsidRPr="00B10AE4">
          <w:rPr>
            <w:rStyle w:val="Hyperlink"/>
            <w:noProof/>
          </w:rPr>
          <w:t>B.5.1 PID Segment requirements for ACM Transaction PCD-04</w:t>
        </w:r>
        <w:r w:rsidR="00A06F9A">
          <w:rPr>
            <w:noProof/>
            <w:webHidden/>
          </w:rPr>
          <w:tab/>
        </w:r>
        <w:r w:rsidR="00A06F9A">
          <w:rPr>
            <w:noProof/>
            <w:webHidden/>
          </w:rPr>
          <w:fldChar w:fldCharType="begin"/>
        </w:r>
        <w:r w:rsidR="00A06F9A">
          <w:rPr>
            <w:noProof/>
            <w:webHidden/>
          </w:rPr>
          <w:instrText xml:space="preserve"> PAGEREF _Toc466373803 \h </w:instrText>
        </w:r>
        <w:r w:rsidR="00A06F9A">
          <w:rPr>
            <w:noProof/>
            <w:webHidden/>
          </w:rPr>
        </w:r>
        <w:r w:rsidR="00A06F9A">
          <w:rPr>
            <w:noProof/>
            <w:webHidden/>
          </w:rPr>
          <w:fldChar w:fldCharType="separate"/>
        </w:r>
        <w:r w:rsidR="00A06F9A">
          <w:rPr>
            <w:noProof/>
            <w:webHidden/>
          </w:rPr>
          <w:t>92</w:t>
        </w:r>
        <w:r w:rsidR="00A06F9A">
          <w:rPr>
            <w:noProof/>
            <w:webHidden/>
          </w:rPr>
          <w:fldChar w:fldCharType="end"/>
        </w:r>
      </w:hyperlink>
    </w:p>
    <w:p w14:paraId="2F482984" w14:textId="5F7A5120" w:rsidR="00A06F9A" w:rsidRDefault="00A47063">
      <w:pPr>
        <w:pStyle w:val="TOC2"/>
        <w:rPr>
          <w:rFonts w:asciiTheme="minorHAnsi" w:eastAsiaTheme="minorEastAsia" w:hAnsiTheme="minorHAnsi" w:cstheme="minorBidi"/>
          <w:noProof/>
          <w:sz w:val="22"/>
          <w:szCs w:val="22"/>
        </w:rPr>
      </w:pPr>
      <w:r>
        <w:fldChar w:fldCharType="begin"/>
      </w:r>
      <w:r>
        <w:instrText xml:space="preserve"> HYPERLINK \l "_Toc466373804" </w:instrText>
      </w:r>
      <w:r>
        <w:fldChar w:fldCharType="separate"/>
      </w:r>
      <w:r w:rsidR="00A06F9A" w:rsidRPr="00B10AE4">
        <w:rPr>
          <w:rStyle w:val="Hyperlink"/>
          <w:noProof/>
        </w:rPr>
        <w:t xml:space="preserve">B.6 PV1 </w:t>
      </w:r>
      <w:del w:id="26" w:author="Monroe Pattillo" w:date="2017-09-02T12:54:00Z">
        <w:r w:rsidR="00A06F9A" w:rsidRPr="00B10AE4" w:rsidDel="00166EF7">
          <w:rPr>
            <w:rStyle w:val="Hyperlink"/>
            <w:noProof/>
          </w:rPr>
          <w:delText>-</w:delText>
        </w:r>
      </w:del>
      <w:ins w:id="27" w:author="Monroe Pattillo" w:date="2017-09-02T12:54:00Z">
        <w:r w:rsidR="00166EF7">
          <w:rPr>
            <w:rStyle w:val="Hyperlink"/>
            <w:noProof/>
          </w:rPr>
          <w:t>–</w:t>
        </w:r>
      </w:ins>
      <w:r w:rsidR="00A06F9A" w:rsidRPr="00B10AE4">
        <w:rPr>
          <w:rStyle w:val="Hyperlink"/>
          <w:noProof/>
        </w:rPr>
        <w:t xml:space="preserve"> Patient Visit Segment</w:t>
      </w:r>
      <w:r w:rsidR="00A06F9A">
        <w:rPr>
          <w:noProof/>
          <w:webHidden/>
        </w:rPr>
        <w:tab/>
      </w:r>
      <w:r w:rsidR="00A06F9A">
        <w:rPr>
          <w:noProof/>
          <w:webHidden/>
        </w:rPr>
        <w:fldChar w:fldCharType="begin"/>
      </w:r>
      <w:r w:rsidR="00A06F9A">
        <w:rPr>
          <w:noProof/>
          <w:webHidden/>
        </w:rPr>
        <w:instrText xml:space="preserve"> PAGEREF _Toc466373804 \h </w:instrText>
      </w:r>
      <w:r w:rsidR="00A06F9A">
        <w:rPr>
          <w:noProof/>
          <w:webHidden/>
        </w:rPr>
      </w:r>
      <w:r w:rsidR="00A06F9A">
        <w:rPr>
          <w:noProof/>
          <w:webHidden/>
        </w:rPr>
        <w:fldChar w:fldCharType="separate"/>
      </w:r>
      <w:r w:rsidR="00A06F9A">
        <w:rPr>
          <w:noProof/>
          <w:webHidden/>
        </w:rPr>
        <w:t>93</w:t>
      </w:r>
      <w:r w:rsidR="00A06F9A">
        <w:rPr>
          <w:noProof/>
          <w:webHidden/>
        </w:rPr>
        <w:fldChar w:fldCharType="end"/>
      </w:r>
      <w:r>
        <w:rPr>
          <w:noProof/>
        </w:rPr>
        <w:fldChar w:fldCharType="end"/>
      </w:r>
    </w:p>
    <w:p w14:paraId="7E6D82E5" w14:textId="77777777" w:rsidR="00A06F9A" w:rsidRDefault="00A47063">
      <w:pPr>
        <w:pStyle w:val="TOC3"/>
        <w:rPr>
          <w:rFonts w:asciiTheme="minorHAnsi" w:eastAsiaTheme="minorEastAsia" w:hAnsiTheme="minorHAnsi" w:cstheme="minorBidi"/>
          <w:noProof/>
          <w:sz w:val="22"/>
          <w:szCs w:val="22"/>
        </w:rPr>
      </w:pPr>
      <w:hyperlink w:anchor="_Toc466373805" w:history="1">
        <w:r w:rsidR="00A06F9A" w:rsidRPr="00B10AE4">
          <w:rPr>
            <w:rStyle w:val="Hyperlink"/>
            <w:noProof/>
          </w:rPr>
          <w:t>B.6.1 PV1 Patient Visit Segment in ACM Transaction PCD-04</w:t>
        </w:r>
        <w:r w:rsidR="00A06F9A">
          <w:rPr>
            <w:noProof/>
            <w:webHidden/>
          </w:rPr>
          <w:tab/>
        </w:r>
        <w:r w:rsidR="00A06F9A">
          <w:rPr>
            <w:noProof/>
            <w:webHidden/>
          </w:rPr>
          <w:fldChar w:fldCharType="begin"/>
        </w:r>
        <w:r w:rsidR="00A06F9A">
          <w:rPr>
            <w:noProof/>
            <w:webHidden/>
          </w:rPr>
          <w:instrText xml:space="preserve"> PAGEREF _Toc466373805 \h </w:instrText>
        </w:r>
        <w:r w:rsidR="00A06F9A">
          <w:rPr>
            <w:noProof/>
            <w:webHidden/>
          </w:rPr>
        </w:r>
        <w:r w:rsidR="00A06F9A">
          <w:rPr>
            <w:noProof/>
            <w:webHidden/>
          </w:rPr>
          <w:fldChar w:fldCharType="separate"/>
        </w:r>
        <w:r w:rsidR="00A06F9A">
          <w:rPr>
            <w:noProof/>
            <w:webHidden/>
          </w:rPr>
          <w:t>96</w:t>
        </w:r>
        <w:r w:rsidR="00A06F9A">
          <w:rPr>
            <w:noProof/>
            <w:webHidden/>
          </w:rPr>
          <w:fldChar w:fldCharType="end"/>
        </w:r>
      </w:hyperlink>
    </w:p>
    <w:p w14:paraId="4A438925" w14:textId="77777777" w:rsidR="00A06F9A" w:rsidRDefault="00A47063">
      <w:pPr>
        <w:pStyle w:val="TOC2"/>
        <w:rPr>
          <w:rFonts w:asciiTheme="minorHAnsi" w:eastAsiaTheme="minorEastAsia" w:hAnsiTheme="minorHAnsi" w:cstheme="minorBidi"/>
          <w:noProof/>
          <w:sz w:val="22"/>
          <w:szCs w:val="22"/>
        </w:rPr>
      </w:pPr>
      <w:hyperlink w:anchor="_Toc466373806" w:history="1">
        <w:r w:rsidR="00A06F9A" w:rsidRPr="00B10AE4">
          <w:rPr>
            <w:rStyle w:val="Hyperlink"/>
            <w:noProof/>
          </w:rPr>
          <w:t>B.7 OBR – Observation Request segment</w:t>
        </w:r>
        <w:r w:rsidR="00A06F9A">
          <w:rPr>
            <w:noProof/>
            <w:webHidden/>
          </w:rPr>
          <w:tab/>
        </w:r>
        <w:r w:rsidR="00A06F9A">
          <w:rPr>
            <w:noProof/>
            <w:webHidden/>
          </w:rPr>
          <w:fldChar w:fldCharType="begin"/>
        </w:r>
        <w:r w:rsidR="00A06F9A">
          <w:rPr>
            <w:noProof/>
            <w:webHidden/>
          </w:rPr>
          <w:instrText xml:space="preserve"> PAGEREF _Toc466373806 \h </w:instrText>
        </w:r>
        <w:r w:rsidR="00A06F9A">
          <w:rPr>
            <w:noProof/>
            <w:webHidden/>
          </w:rPr>
        </w:r>
        <w:r w:rsidR="00A06F9A">
          <w:rPr>
            <w:noProof/>
            <w:webHidden/>
          </w:rPr>
          <w:fldChar w:fldCharType="separate"/>
        </w:r>
        <w:r w:rsidR="00A06F9A">
          <w:rPr>
            <w:noProof/>
            <w:webHidden/>
          </w:rPr>
          <w:t>97</w:t>
        </w:r>
        <w:r w:rsidR="00A06F9A">
          <w:rPr>
            <w:noProof/>
            <w:webHidden/>
          </w:rPr>
          <w:fldChar w:fldCharType="end"/>
        </w:r>
      </w:hyperlink>
    </w:p>
    <w:p w14:paraId="1BF13752" w14:textId="77777777" w:rsidR="00A06F9A" w:rsidRDefault="00A47063">
      <w:pPr>
        <w:pStyle w:val="TOC3"/>
        <w:rPr>
          <w:rFonts w:asciiTheme="minorHAnsi" w:eastAsiaTheme="minorEastAsia" w:hAnsiTheme="minorHAnsi" w:cstheme="minorBidi"/>
          <w:noProof/>
          <w:sz w:val="22"/>
          <w:szCs w:val="22"/>
        </w:rPr>
      </w:pPr>
      <w:hyperlink w:anchor="_Toc466373807" w:history="1">
        <w:r w:rsidR="00A06F9A" w:rsidRPr="00B10AE4">
          <w:rPr>
            <w:rStyle w:val="Hyperlink"/>
            <w:noProof/>
          </w:rPr>
          <w:t>B.7.1 OBR Observation Request Segment in ACM Transaction PCD-04</w:t>
        </w:r>
        <w:r w:rsidR="00A06F9A">
          <w:rPr>
            <w:noProof/>
            <w:webHidden/>
          </w:rPr>
          <w:tab/>
        </w:r>
        <w:r w:rsidR="00A06F9A">
          <w:rPr>
            <w:noProof/>
            <w:webHidden/>
          </w:rPr>
          <w:fldChar w:fldCharType="begin"/>
        </w:r>
        <w:r w:rsidR="00A06F9A">
          <w:rPr>
            <w:noProof/>
            <w:webHidden/>
          </w:rPr>
          <w:instrText xml:space="preserve"> PAGEREF _Toc466373807 \h </w:instrText>
        </w:r>
        <w:r w:rsidR="00A06F9A">
          <w:rPr>
            <w:noProof/>
            <w:webHidden/>
          </w:rPr>
        </w:r>
        <w:r w:rsidR="00A06F9A">
          <w:rPr>
            <w:noProof/>
            <w:webHidden/>
          </w:rPr>
          <w:fldChar w:fldCharType="separate"/>
        </w:r>
        <w:r w:rsidR="00A06F9A">
          <w:rPr>
            <w:noProof/>
            <w:webHidden/>
          </w:rPr>
          <w:t>102</w:t>
        </w:r>
        <w:r w:rsidR="00A06F9A">
          <w:rPr>
            <w:noProof/>
            <w:webHidden/>
          </w:rPr>
          <w:fldChar w:fldCharType="end"/>
        </w:r>
      </w:hyperlink>
    </w:p>
    <w:p w14:paraId="0FE40754" w14:textId="77777777" w:rsidR="00A06F9A" w:rsidRDefault="00A47063">
      <w:pPr>
        <w:pStyle w:val="TOC4"/>
        <w:rPr>
          <w:rFonts w:asciiTheme="minorHAnsi" w:eastAsiaTheme="minorEastAsia" w:hAnsiTheme="minorHAnsi" w:cstheme="minorBidi"/>
          <w:noProof/>
          <w:sz w:val="22"/>
          <w:szCs w:val="22"/>
        </w:rPr>
      </w:pPr>
      <w:hyperlink w:anchor="_Toc466373808" w:history="1">
        <w:r w:rsidR="00A06F9A" w:rsidRPr="00B10AE4">
          <w:rPr>
            <w:rStyle w:val="Hyperlink"/>
            <w:noProof/>
          </w:rPr>
          <w:t>B.7.1.1 PRT Participation Information Segment in ACM Transaction PCD-04</w:t>
        </w:r>
        <w:r w:rsidR="00A06F9A">
          <w:rPr>
            <w:noProof/>
            <w:webHidden/>
          </w:rPr>
          <w:tab/>
        </w:r>
        <w:r w:rsidR="00A06F9A">
          <w:rPr>
            <w:noProof/>
            <w:webHidden/>
          </w:rPr>
          <w:fldChar w:fldCharType="begin"/>
        </w:r>
        <w:r w:rsidR="00A06F9A">
          <w:rPr>
            <w:noProof/>
            <w:webHidden/>
          </w:rPr>
          <w:instrText xml:space="preserve"> PAGEREF _Toc466373808 \h </w:instrText>
        </w:r>
        <w:r w:rsidR="00A06F9A">
          <w:rPr>
            <w:noProof/>
            <w:webHidden/>
          </w:rPr>
        </w:r>
        <w:r w:rsidR="00A06F9A">
          <w:rPr>
            <w:noProof/>
            <w:webHidden/>
          </w:rPr>
          <w:fldChar w:fldCharType="separate"/>
        </w:r>
        <w:r w:rsidR="00A06F9A">
          <w:rPr>
            <w:noProof/>
            <w:webHidden/>
          </w:rPr>
          <w:t>103</w:t>
        </w:r>
        <w:r w:rsidR="00A06F9A">
          <w:rPr>
            <w:noProof/>
            <w:webHidden/>
          </w:rPr>
          <w:fldChar w:fldCharType="end"/>
        </w:r>
      </w:hyperlink>
    </w:p>
    <w:p w14:paraId="39F9E062" w14:textId="4703C10D" w:rsidR="00A06F9A" w:rsidRDefault="00A47063">
      <w:pPr>
        <w:pStyle w:val="TOC2"/>
        <w:rPr>
          <w:rFonts w:asciiTheme="minorHAnsi" w:eastAsiaTheme="minorEastAsia" w:hAnsiTheme="minorHAnsi" w:cstheme="minorBidi"/>
          <w:noProof/>
          <w:sz w:val="22"/>
          <w:szCs w:val="22"/>
        </w:rPr>
      </w:pPr>
      <w:r>
        <w:fldChar w:fldCharType="begin"/>
      </w:r>
      <w:r>
        <w:instrText xml:space="preserve"> HYPERLINK \l "_Toc466373809" </w:instrText>
      </w:r>
      <w:r>
        <w:fldChar w:fldCharType="separate"/>
      </w:r>
      <w:r w:rsidR="00A06F9A" w:rsidRPr="00B10AE4">
        <w:rPr>
          <w:rStyle w:val="Hyperlink"/>
          <w:noProof/>
        </w:rPr>
        <w:t xml:space="preserve">B.8 OBX </w:t>
      </w:r>
      <w:del w:id="28" w:author="Monroe Pattillo" w:date="2017-09-02T12:54:00Z">
        <w:r w:rsidR="00A06F9A" w:rsidRPr="00B10AE4" w:rsidDel="00166EF7">
          <w:rPr>
            <w:rStyle w:val="Hyperlink"/>
            <w:rFonts w:eastAsia="MS Gothic"/>
            <w:noProof/>
          </w:rPr>
          <w:delText>-</w:delText>
        </w:r>
      </w:del>
      <w:ins w:id="29" w:author="Monroe Pattillo" w:date="2017-09-02T12:54:00Z">
        <w:r w:rsidR="00166EF7">
          <w:rPr>
            <w:rStyle w:val="Hyperlink"/>
            <w:rFonts w:eastAsia="MS Gothic"/>
            <w:noProof/>
          </w:rPr>
          <w:t>–</w:t>
        </w:r>
      </w:ins>
      <w:r w:rsidR="00A06F9A" w:rsidRPr="00B10AE4">
        <w:rPr>
          <w:rStyle w:val="Hyperlink"/>
          <w:noProof/>
        </w:rPr>
        <w:t xml:space="preserve"> Observation/Result segment</w:t>
      </w:r>
      <w:r w:rsidR="00A06F9A">
        <w:rPr>
          <w:noProof/>
          <w:webHidden/>
        </w:rPr>
        <w:tab/>
      </w:r>
      <w:r w:rsidR="00A06F9A">
        <w:rPr>
          <w:noProof/>
          <w:webHidden/>
        </w:rPr>
        <w:fldChar w:fldCharType="begin"/>
      </w:r>
      <w:r w:rsidR="00A06F9A">
        <w:rPr>
          <w:noProof/>
          <w:webHidden/>
        </w:rPr>
        <w:instrText xml:space="preserve"> PAGEREF _Toc466373809 \h </w:instrText>
      </w:r>
      <w:r w:rsidR="00A06F9A">
        <w:rPr>
          <w:noProof/>
          <w:webHidden/>
        </w:rPr>
      </w:r>
      <w:r w:rsidR="00A06F9A">
        <w:rPr>
          <w:noProof/>
          <w:webHidden/>
        </w:rPr>
        <w:fldChar w:fldCharType="separate"/>
      </w:r>
      <w:r w:rsidR="00A06F9A">
        <w:rPr>
          <w:noProof/>
          <w:webHidden/>
        </w:rPr>
        <w:t>105</w:t>
      </w:r>
      <w:r w:rsidR="00A06F9A">
        <w:rPr>
          <w:noProof/>
          <w:webHidden/>
        </w:rPr>
        <w:fldChar w:fldCharType="end"/>
      </w:r>
      <w:r>
        <w:rPr>
          <w:noProof/>
        </w:rPr>
        <w:fldChar w:fldCharType="end"/>
      </w:r>
    </w:p>
    <w:p w14:paraId="4221D24A" w14:textId="7DA6248D" w:rsidR="00A06F9A" w:rsidRDefault="00A47063">
      <w:pPr>
        <w:pStyle w:val="TOC3"/>
        <w:rPr>
          <w:rFonts w:asciiTheme="minorHAnsi" w:eastAsiaTheme="minorEastAsia" w:hAnsiTheme="minorHAnsi" w:cstheme="minorBidi"/>
          <w:noProof/>
          <w:sz w:val="22"/>
          <w:szCs w:val="22"/>
        </w:rPr>
      </w:pPr>
      <w:r>
        <w:fldChar w:fldCharType="begin"/>
      </w:r>
      <w:r>
        <w:instrText xml:space="preserve"> HYPERLINK \l "_Toc466373810" </w:instrText>
      </w:r>
      <w:r>
        <w:fldChar w:fldCharType="separate"/>
      </w:r>
      <w:r w:rsidR="00A06F9A" w:rsidRPr="00B10AE4">
        <w:rPr>
          <w:rStyle w:val="Hyperlink"/>
          <w:noProof/>
        </w:rPr>
        <w:t xml:space="preserve">B.8.1 OBX-4 in a </w:t>
      </w:r>
      <w:del w:id="30" w:author="Monroe Pattillo" w:date="2017-09-02T12:54:00Z">
        <w:r w:rsidR="00A06F9A" w:rsidRPr="00B10AE4" w:rsidDel="00166EF7">
          <w:rPr>
            <w:rStyle w:val="Hyperlink"/>
            <w:noProof/>
          </w:rPr>
          <w:delText>'</w:delText>
        </w:r>
      </w:del>
      <w:ins w:id="31" w:author="Monroe Pattillo" w:date="2017-09-02T12:54:00Z">
        <w:r w:rsidR="00166EF7">
          <w:rPr>
            <w:rStyle w:val="Hyperlink"/>
            <w:noProof/>
          </w:rPr>
          <w:t>‘</w:t>
        </w:r>
      </w:ins>
      <w:r w:rsidR="00A06F9A" w:rsidRPr="00B10AE4">
        <w:rPr>
          <w:rStyle w:val="Hyperlink"/>
          <w:noProof/>
        </w:rPr>
        <w:t>flattened</w:t>
      </w:r>
      <w:del w:id="32" w:author="Monroe Pattillo" w:date="2017-09-02T12:54:00Z">
        <w:r w:rsidR="00A06F9A" w:rsidRPr="00B10AE4" w:rsidDel="00166EF7">
          <w:rPr>
            <w:rStyle w:val="Hyperlink"/>
            <w:noProof/>
          </w:rPr>
          <w:delText>'</w:delText>
        </w:r>
      </w:del>
      <w:ins w:id="33" w:author="Monroe Pattillo" w:date="2017-09-02T12:54:00Z">
        <w:r w:rsidR="00166EF7">
          <w:rPr>
            <w:rStyle w:val="Hyperlink"/>
            <w:noProof/>
          </w:rPr>
          <w:t>’</w:t>
        </w:r>
      </w:ins>
      <w:r w:rsidR="00A06F9A" w:rsidRPr="00B10AE4">
        <w:rPr>
          <w:rStyle w:val="Hyperlink"/>
          <w:noProof/>
        </w:rPr>
        <w:t xml:space="preserve"> representation of a device</w:t>
      </w:r>
      <w:r w:rsidR="00A06F9A">
        <w:rPr>
          <w:noProof/>
          <w:webHidden/>
        </w:rPr>
        <w:tab/>
      </w:r>
      <w:r w:rsidR="00A06F9A">
        <w:rPr>
          <w:noProof/>
          <w:webHidden/>
        </w:rPr>
        <w:fldChar w:fldCharType="begin"/>
      </w:r>
      <w:r w:rsidR="00A06F9A">
        <w:rPr>
          <w:noProof/>
          <w:webHidden/>
        </w:rPr>
        <w:instrText xml:space="preserve"> PAGEREF _Toc466373810 \h </w:instrText>
      </w:r>
      <w:r w:rsidR="00A06F9A">
        <w:rPr>
          <w:noProof/>
          <w:webHidden/>
        </w:rPr>
      </w:r>
      <w:r w:rsidR="00A06F9A">
        <w:rPr>
          <w:noProof/>
          <w:webHidden/>
        </w:rPr>
        <w:fldChar w:fldCharType="separate"/>
      </w:r>
      <w:r w:rsidR="00A06F9A">
        <w:rPr>
          <w:noProof/>
          <w:webHidden/>
        </w:rPr>
        <w:t>108</w:t>
      </w:r>
      <w:r w:rsidR="00A06F9A">
        <w:rPr>
          <w:noProof/>
          <w:webHidden/>
        </w:rPr>
        <w:fldChar w:fldCharType="end"/>
      </w:r>
      <w:r>
        <w:rPr>
          <w:noProof/>
        </w:rPr>
        <w:fldChar w:fldCharType="end"/>
      </w:r>
    </w:p>
    <w:p w14:paraId="268D2DB0" w14:textId="77777777" w:rsidR="00A06F9A" w:rsidRDefault="00A47063">
      <w:pPr>
        <w:pStyle w:val="TOC3"/>
        <w:rPr>
          <w:rFonts w:asciiTheme="minorHAnsi" w:eastAsiaTheme="minorEastAsia" w:hAnsiTheme="minorHAnsi" w:cstheme="minorBidi"/>
          <w:noProof/>
          <w:sz w:val="22"/>
          <w:szCs w:val="22"/>
        </w:rPr>
      </w:pPr>
      <w:hyperlink w:anchor="_Toc466373811" w:history="1">
        <w:r w:rsidR="00A06F9A" w:rsidRPr="00B10AE4">
          <w:rPr>
            <w:rStyle w:val="Hyperlink"/>
            <w:noProof/>
          </w:rPr>
          <w:t>B.8.2 OBX-4 in a hierarchical representation of a device</w:t>
        </w:r>
        <w:r w:rsidR="00A06F9A">
          <w:rPr>
            <w:noProof/>
            <w:webHidden/>
          </w:rPr>
          <w:tab/>
        </w:r>
        <w:r w:rsidR="00A06F9A">
          <w:rPr>
            <w:noProof/>
            <w:webHidden/>
          </w:rPr>
          <w:fldChar w:fldCharType="begin"/>
        </w:r>
        <w:r w:rsidR="00A06F9A">
          <w:rPr>
            <w:noProof/>
            <w:webHidden/>
          </w:rPr>
          <w:instrText xml:space="preserve"> PAGEREF _Toc466373811 \h </w:instrText>
        </w:r>
        <w:r w:rsidR="00A06F9A">
          <w:rPr>
            <w:noProof/>
            <w:webHidden/>
          </w:rPr>
        </w:r>
        <w:r w:rsidR="00A06F9A">
          <w:rPr>
            <w:noProof/>
            <w:webHidden/>
          </w:rPr>
          <w:fldChar w:fldCharType="separate"/>
        </w:r>
        <w:r w:rsidR="00A06F9A">
          <w:rPr>
            <w:noProof/>
            <w:webHidden/>
          </w:rPr>
          <w:t>108</w:t>
        </w:r>
        <w:r w:rsidR="00A06F9A">
          <w:rPr>
            <w:noProof/>
            <w:webHidden/>
          </w:rPr>
          <w:fldChar w:fldCharType="end"/>
        </w:r>
      </w:hyperlink>
    </w:p>
    <w:p w14:paraId="111E7362" w14:textId="05A1B8DE" w:rsidR="00A06F9A" w:rsidRDefault="00A47063">
      <w:pPr>
        <w:pStyle w:val="TOC3"/>
        <w:rPr>
          <w:rFonts w:asciiTheme="minorHAnsi" w:eastAsiaTheme="minorEastAsia" w:hAnsiTheme="minorHAnsi" w:cstheme="minorBidi"/>
          <w:noProof/>
          <w:sz w:val="22"/>
          <w:szCs w:val="22"/>
        </w:rPr>
      </w:pPr>
      <w:r>
        <w:fldChar w:fldCharType="begin"/>
      </w:r>
      <w:r>
        <w:instrText xml:space="preserve"> HYPERLINK \l "_Toc466373812" </w:instrText>
      </w:r>
      <w:r>
        <w:fldChar w:fldCharType="separate"/>
      </w:r>
      <w:r w:rsidR="00A06F9A" w:rsidRPr="00B10AE4">
        <w:rPr>
          <w:rStyle w:val="Hyperlink"/>
          <w:noProof/>
        </w:rPr>
        <w:t xml:space="preserve">B.8.3 </w:t>
      </w:r>
      <w:del w:id="34" w:author="Monroe Pattillo" w:date="2017-09-02T12:54:00Z">
        <w:r w:rsidR="00A06F9A" w:rsidRPr="00B10AE4" w:rsidDel="00166EF7">
          <w:rPr>
            <w:rStyle w:val="Hyperlink"/>
            <w:noProof/>
          </w:rPr>
          <w:delText>'</w:delText>
        </w:r>
      </w:del>
      <w:ins w:id="35" w:author="Monroe Pattillo" w:date="2017-09-02T12:54:00Z">
        <w:r w:rsidR="00166EF7">
          <w:rPr>
            <w:rStyle w:val="Hyperlink"/>
            <w:noProof/>
          </w:rPr>
          <w:t>‘</w:t>
        </w:r>
      </w:ins>
      <w:r w:rsidR="00A06F9A" w:rsidRPr="00B10AE4">
        <w:rPr>
          <w:rStyle w:val="Hyperlink"/>
          <w:noProof/>
        </w:rPr>
        <w:t>Device-related</w:t>
      </w:r>
      <w:del w:id="36" w:author="Monroe Pattillo" w:date="2017-09-02T12:54:00Z">
        <w:r w:rsidR="00A06F9A" w:rsidRPr="00B10AE4" w:rsidDel="00166EF7">
          <w:rPr>
            <w:rStyle w:val="Hyperlink"/>
            <w:noProof/>
          </w:rPr>
          <w:delText>'</w:delText>
        </w:r>
      </w:del>
      <w:ins w:id="37" w:author="Monroe Pattillo" w:date="2017-09-02T12:54:00Z">
        <w:r w:rsidR="00166EF7">
          <w:rPr>
            <w:rStyle w:val="Hyperlink"/>
            <w:noProof/>
          </w:rPr>
          <w:t>’</w:t>
        </w:r>
      </w:ins>
      <w:r w:rsidR="00A06F9A" w:rsidRPr="00B10AE4">
        <w:rPr>
          <w:rStyle w:val="Hyperlink"/>
          <w:noProof/>
        </w:rPr>
        <w:t xml:space="preserve"> and </w:t>
      </w:r>
      <w:del w:id="38" w:author="Monroe Pattillo" w:date="2017-09-02T12:54:00Z">
        <w:r w:rsidR="00A06F9A" w:rsidRPr="00B10AE4" w:rsidDel="00166EF7">
          <w:rPr>
            <w:rStyle w:val="Hyperlink"/>
            <w:noProof/>
          </w:rPr>
          <w:delText>'</w:delText>
        </w:r>
      </w:del>
      <w:ins w:id="39" w:author="Monroe Pattillo" w:date="2017-09-02T12:54:00Z">
        <w:r w:rsidR="00166EF7">
          <w:rPr>
            <w:rStyle w:val="Hyperlink"/>
            <w:noProof/>
          </w:rPr>
          <w:t>‘</w:t>
        </w:r>
      </w:ins>
      <w:r w:rsidR="00A06F9A" w:rsidRPr="00B10AE4">
        <w:rPr>
          <w:rStyle w:val="Hyperlink"/>
          <w:noProof/>
        </w:rPr>
        <w:t>metric-related</w:t>
      </w:r>
      <w:del w:id="40" w:author="Monroe Pattillo" w:date="2017-09-02T12:54:00Z">
        <w:r w:rsidR="00A06F9A" w:rsidRPr="00B10AE4" w:rsidDel="00166EF7">
          <w:rPr>
            <w:rStyle w:val="Hyperlink"/>
            <w:noProof/>
          </w:rPr>
          <w:delText>'</w:delText>
        </w:r>
      </w:del>
      <w:ins w:id="41" w:author="Monroe Pattillo" w:date="2017-09-02T12:54:00Z">
        <w:r w:rsidR="00166EF7">
          <w:rPr>
            <w:rStyle w:val="Hyperlink"/>
            <w:noProof/>
          </w:rPr>
          <w:t>’</w:t>
        </w:r>
      </w:ins>
      <w:r w:rsidR="00A06F9A" w:rsidRPr="00B10AE4">
        <w:rPr>
          <w:rStyle w:val="Hyperlink"/>
          <w:noProof/>
        </w:rPr>
        <w:t xml:space="preserve"> OBX segments in hierarchy are tied together by their OBX-4 values</w:t>
      </w:r>
      <w:r w:rsidR="00A06F9A">
        <w:rPr>
          <w:noProof/>
          <w:webHidden/>
        </w:rPr>
        <w:tab/>
      </w:r>
      <w:r w:rsidR="00A06F9A">
        <w:rPr>
          <w:noProof/>
          <w:webHidden/>
        </w:rPr>
        <w:fldChar w:fldCharType="begin"/>
      </w:r>
      <w:r w:rsidR="00A06F9A">
        <w:rPr>
          <w:noProof/>
          <w:webHidden/>
        </w:rPr>
        <w:instrText xml:space="preserve"> PAGEREF _Toc466373812 \h </w:instrText>
      </w:r>
      <w:r w:rsidR="00A06F9A">
        <w:rPr>
          <w:noProof/>
          <w:webHidden/>
        </w:rPr>
      </w:r>
      <w:r w:rsidR="00A06F9A">
        <w:rPr>
          <w:noProof/>
          <w:webHidden/>
        </w:rPr>
        <w:fldChar w:fldCharType="separate"/>
      </w:r>
      <w:r w:rsidR="00A06F9A">
        <w:rPr>
          <w:noProof/>
          <w:webHidden/>
        </w:rPr>
        <w:t>108</w:t>
      </w:r>
      <w:r w:rsidR="00A06F9A">
        <w:rPr>
          <w:noProof/>
          <w:webHidden/>
        </w:rPr>
        <w:fldChar w:fldCharType="end"/>
      </w:r>
      <w:r>
        <w:rPr>
          <w:noProof/>
        </w:rPr>
        <w:fldChar w:fldCharType="end"/>
      </w:r>
    </w:p>
    <w:p w14:paraId="583D4427" w14:textId="15D4227C" w:rsidR="00A06F9A" w:rsidRDefault="00A47063">
      <w:pPr>
        <w:pStyle w:val="TOC3"/>
        <w:rPr>
          <w:rFonts w:asciiTheme="minorHAnsi" w:eastAsiaTheme="minorEastAsia" w:hAnsiTheme="minorHAnsi" w:cstheme="minorBidi"/>
          <w:noProof/>
          <w:sz w:val="22"/>
          <w:szCs w:val="22"/>
        </w:rPr>
      </w:pPr>
      <w:r>
        <w:fldChar w:fldCharType="begin"/>
      </w:r>
      <w:r>
        <w:instrText xml:space="preserve"> HYPERLINK \l "_Toc466373813" </w:instrText>
      </w:r>
      <w:r>
        <w:fldChar w:fldCharType="separate"/>
      </w:r>
      <w:r w:rsidR="00A06F9A" w:rsidRPr="00B10AE4">
        <w:rPr>
          <w:rStyle w:val="Hyperlink"/>
          <w:noProof/>
        </w:rPr>
        <w:t xml:space="preserve">B.8.4 Dictionary ordering of </w:t>
      </w:r>
      <w:del w:id="42" w:author="Monroe Pattillo" w:date="2017-09-02T12:54:00Z">
        <w:r w:rsidR="00A06F9A" w:rsidRPr="00B10AE4" w:rsidDel="00166EF7">
          <w:rPr>
            <w:rStyle w:val="Hyperlink"/>
            <w:noProof/>
          </w:rPr>
          <w:delText>'</w:delText>
        </w:r>
      </w:del>
      <w:ins w:id="43" w:author="Monroe Pattillo" w:date="2017-09-02T12:54:00Z">
        <w:r w:rsidR="00166EF7">
          <w:rPr>
            <w:rStyle w:val="Hyperlink"/>
            <w:noProof/>
          </w:rPr>
          <w:t>‘</w:t>
        </w:r>
      </w:ins>
      <w:r w:rsidR="00A06F9A" w:rsidRPr="00B10AE4">
        <w:rPr>
          <w:rStyle w:val="Hyperlink"/>
          <w:noProof/>
        </w:rPr>
        <w:t>device-related</w:t>
      </w:r>
      <w:del w:id="44" w:author="Monroe Pattillo" w:date="2017-09-02T12:54:00Z">
        <w:r w:rsidR="00A06F9A" w:rsidRPr="00B10AE4" w:rsidDel="00166EF7">
          <w:rPr>
            <w:rStyle w:val="Hyperlink"/>
            <w:noProof/>
          </w:rPr>
          <w:delText>'</w:delText>
        </w:r>
      </w:del>
      <w:ins w:id="45" w:author="Monroe Pattillo" w:date="2017-09-02T12:54:00Z">
        <w:r w:rsidR="00166EF7">
          <w:rPr>
            <w:rStyle w:val="Hyperlink"/>
            <w:noProof/>
          </w:rPr>
          <w:t>’</w:t>
        </w:r>
      </w:ins>
      <w:r w:rsidR="00A06F9A" w:rsidRPr="00B10AE4">
        <w:rPr>
          <w:rStyle w:val="Hyperlink"/>
          <w:noProof/>
        </w:rPr>
        <w:t xml:space="preserve"> and </w:t>
      </w:r>
      <w:del w:id="46" w:author="Monroe Pattillo" w:date="2017-09-02T12:54:00Z">
        <w:r w:rsidR="00A06F9A" w:rsidRPr="00B10AE4" w:rsidDel="00166EF7">
          <w:rPr>
            <w:rStyle w:val="Hyperlink"/>
            <w:noProof/>
          </w:rPr>
          <w:delText>'</w:delText>
        </w:r>
      </w:del>
      <w:ins w:id="47" w:author="Monroe Pattillo" w:date="2017-09-02T12:54:00Z">
        <w:r w:rsidR="00166EF7">
          <w:rPr>
            <w:rStyle w:val="Hyperlink"/>
            <w:noProof/>
          </w:rPr>
          <w:t>‘</w:t>
        </w:r>
      </w:ins>
      <w:r w:rsidR="00A06F9A" w:rsidRPr="00B10AE4">
        <w:rPr>
          <w:rStyle w:val="Hyperlink"/>
          <w:noProof/>
        </w:rPr>
        <w:t>metric-related</w:t>
      </w:r>
      <w:del w:id="48" w:author="Monroe Pattillo" w:date="2017-09-02T12:54:00Z">
        <w:r w:rsidR="00A06F9A" w:rsidRPr="00B10AE4" w:rsidDel="00166EF7">
          <w:rPr>
            <w:rStyle w:val="Hyperlink"/>
            <w:noProof/>
          </w:rPr>
          <w:delText>'</w:delText>
        </w:r>
      </w:del>
      <w:ins w:id="49" w:author="Monroe Pattillo" w:date="2017-09-02T12:54:00Z">
        <w:r w:rsidR="00166EF7">
          <w:rPr>
            <w:rStyle w:val="Hyperlink"/>
            <w:noProof/>
          </w:rPr>
          <w:t>’</w:t>
        </w:r>
      </w:ins>
      <w:r w:rsidR="00A06F9A" w:rsidRPr="00B10AE4">
        <w:rPr>
          <w:rStyle w:val="Hyperlink"/>
          <w:noProof/>
        </w:rPr>
        <w:t xml:space="preserve"> OBX segments</w:t>
      </w:r>
      <w:r w:rsidR="00A06F9A">
        <w:rPr>
          <w:noProof/>
          <w:webHidden/>
        </w:rPr>
        <w:tab/>
      </w:r>
      <w:r w:rsidR="00A06F9A">
        <w:rPr>
          <w:noProof/>
          <w:webHidden/>
        </w:rPr>
        <w:fldChar w:fldCharType="begin"/>
      </w:r>
      <w:r w:rsidR="00A06F9A">
        <w:rPr>
          <w:noProof/>
          <w:webHidden/>
        </w:rPr>
        <w:instrText xml:space="preserve"> PAGEREF _Toc466373813 \h </w:instrText>
      </w:r>
      <w:r w:rsidR="00A06F9A">
        <w:rPr>
          <w:noProof/>
          <w:webHidden/>
        </w:rPr>
      </w:r>
      <w:r w:rsidR="00A06F9A">
        <w:rPr>
          <w:noProof/>
          <w:webHidden/>
        </w:rPr>
        <w:fldChar w:fldCharType="separate"/>
      </w:r>
      <w:r w:rsidR="00A06F9A">
        <w:rPr>
          <w:noProof/>
          <w:webHidden/>
        </w:rPr>
        <w:t>110</w:t>
      </w:r>
      <w:r w:rsidR="00A06F9A">
        <w:rPr>
          <w:noProof/>
          <w:webHidden/>
        </w:rPr>
        <w:fldChar w:fldCharType="end"/>
      </w:r>
      <w:r>
        <w:rPr>
          <w:noProof/>
        </w:rPr>
        <w:fldChar w:fldCharType="end"/>
      </w:r>
    </w:p>
    <w:p w14:paraId="416C65EF" w14:textId="77777777" w:rsidR="00A06F9A" w:rsidRDefault="00A47063">
      <w:pPr>
        <w:pStyle w:val="TOC3"/>
        <w:rPr>
          <w:rFonts w:asciiTheme="minorHAnsi" w:eastAsiaTheme="minorEastAsia" w:hAnsiTheme="minorHAnsi" w:cstheme="minorBidi"/>
          <w:noProof/>
          <w:sz w:val="22"/>
          <w:szCs w:val="22"/>
        </w:rPr>
      </w:pPr>
      <w:hyperlink w:anchor="_Toc466373814" w:history="1">
        <w:r w:rsidR="00A06F9A" w:rsidRPr="00B10AE4">
          <w:rPr>
            <w:rStyle w:val="Hyperlink"/>
            <w:noProof/>
          </w:rPr>
          <w:t>B.8.5 OBX-4 Sub-id in Alert Communication Management transactions (PCD-04, PCD-06, PCD-07)</w:t>
        </w:r>
        <w:r w:rsidR="00A06F9A">
          <w:rPr>
            <w:noProof/>
            <w:webHidden/>
          </w:rPr>
          <w:tab/>
        </w:r>
        <w:r w:rsidR="00A06F9A">
          <w:rPr>
            <w:noProof/>
            <w:webHidden/>
          </w:rPr>
          <w:fldChar w:fldCharType="begin"/>
        </w:r>
        <w:r w:rsidR="00A06F9A">
          <w:rPr>
            <w:noProof/>
            <w:webHidden/>
          </w:rPr>
          <w:instrText xml:space="preserve"> PAGEREF _Toc466373814 \h </w:instrText>
        </w:r>
        <w:r w:rsidR="00A06F9A">
          <w:rPr>
            <w:noProof/>
            <w:webHidden/>
          </w:rPr>
        </w:r>
        <w:r w:rsidR="00A06F9A">
          <w:rPr>
            <w:noProof/>
            <w:webHidden/>
          </w:rPr>
          <w:fldChar w:fldCharType="separate"/>
        </w:r>
        <w:r w:rsidR="00A06F9A">
          <w:rPr>
            <w:noProof/>
            <w:webHidden/>
          </w:rPr>
          <w:t>111</w:t>
        </w:r>
        <w:r w:rsidR="00A06F9A">
          <w:rPr>
            <w:noProof/>
            <w:webHidden/>
          </w:rPr>
          <w:fldChar w:fldCharType="end"/>
        </w:r>
      </w:hyperlink>
    </w:p>
    <w:p w14:paraId="768F4C86" w14:textId="77777777" w:rsidR="00A06F9A" w:rsidRDefault="00A47063">
      <w:pPr>
        <w:pStyle w:val="TOC3"/>
        <w:rPr>
          <w:rFonts w:asciiTheme="minorHAnsi" w:eastAsiaTheme="minorEastAsia" w:hAnsiTheme="minorHAnsi" w:cstheme="minorBidi"/>
          <w:noProof/>
          <w:sz w:val="22"/>
          <w:szCs w:val="22"/>
        </w:rPr>
      </w:pPr>
      <w:hyperlink w:anchor="_Toc466373815" w:history="1">
        <w:r w:rsidR="00A06F9A" w:rsidRPr="00B10AE4">
          <w:rPr>
            <w:rStyle w:val="Hyperlink"/>
            <w:noProof/>
          </w:rPr>
          <w:t>B.8.6 OBX-11 Observation Result Status in PCD-04 Report Alert</w:t>
        </w:r>
        <w:r w:rsidR="00A06F9A">
          <w:rPr>
            <w:noProof/>
            <w:webHidden/>
          </w:rPr>
          <w:tab/>
        </w:r>
        <w:r w:rsidR="00A06F9A">
          <w:rPr>
            <w:noProof/>
            <w:webHidden/>
          </w:rPr>
          <w:fldChar w:fldCharType="begin"/>
        </w:r>
        <w:r w:rsidR="00A06F9A">
          <w:rPr>
            <w:noProof/>
            <w:webHidden/>
          </w:rPr>
          <w:instrText xml:space="preserve"> PAGEREF _Toc466373815 \h </w:instrText>
        </w:r>
        <w:r w:rsidR="00A06F9A">
          <w:rPr>
            <w:noProof/>
            <w:webHidden/>
          </w:rPr>
        </w:r>
        <w:r w:rsidR="00A06F9A">
          <w:rPr>
            <w:noProof/>
            <w:webHidden/>
          </w:rPr>
          <w:fldChar w:fldCharType="separate"/>
        </w:r>
        <w:r w:rsidR="00A06F9A">
          <w:rPr>
            <w:noProof/>
            <w:webHidden/>
          </w:rPr>
          <w:t>123</w:t>
        </w:r>
        <w:r w:rsidR="00A06F9A">
          <w:rPr>
            <w:noProof/>
            <w:webHidden/>
          </w:rPr>
          <w:fldChar w:fldCharType="end"/>
        </w:r>
      </w:hyperlink>
    </w:p>
    <w:p w14:paraId="7277B48D" w14:textId="77777777" w:rsidR="00A06F9A" w:rsidRDefault="00A47063">
      <w:pPr>
        <w:pStyle w:val="TOC3"/>
        <w:rPr>
          <w:rFonts w:asciiTheme="minorHAnsi" w:eastAsiaTheme="minorEastAsia" w:hAnsiTheme="minorHAnsi" w:cstheme="minorBidi"/>
          <w:noProof/>
          <w:sz w:val="22"/>
          <w:szCs w:val="22"/>
        </w:rPr>
      </w:pPr>
      <w:hyperlink w:anchor="_Toc466373816" w:history="1">
        <w:r w:rsidR="00A06F9A" w:rsidRPr="00B10AE4">
          <w:rPr>
            <w:rStyle w:val="Hyperlink"/>
            <w:noProof/>
          </w:rPr>
          <w:t>B.8.7 Time Stamps and Time Synchronization</w:t>
        </w:r>
        <w:r w:rsidR="00A06F9A">
          <w:rPr>
            <w:noProof/>
            <w:webHidden/>
          </w:rPr>
          <w:tab/>
        </w:r>
        <w:r w:rsidR="00A06F9A">
          <w:rPr>
            <w:noProof/>
            <w:webHidden/>
          </w:rPr>
          <w:fldChar w:fldCharType="begin"/>
        </w:r>
        <w:r w:rsidR="00A06F9A">
          <w:rPr>
            <w:noProof/>
            <w:webHidden/>
          </w:rPr>
          <w:instrText xml:space="preserve"> PAGEREF _Toc466373816 \h </w:instrText>
        </w:r>
        <w:r w:rsidR="00A06F9A">
          <w:rPr>
            <w:noProof/>
            <w:webHidden/>
          </w:rPr>
        </w:r>
        <w:r w:rsidR="00A06F9A">
          <w:rPr>
            <w:noProof/>
            <w:webHidden/>
          </w:rPr>
          <w:fldChar w:fldCharType="separate"/>
        </w:r>
        <w:r w:rsidR="00A06F9A">
          <w:rPr>
            <w:noProof/>
            <w:webHidden/>
          </w:rPr>
          <w:t>127</w:t>
        </w:r>
        <w:r w:rsidR="00A06F9A">
          <w:rPr>
            <w:noProof/>
            <w:webHidden/>
          </w:rPr>
          <w:fldChar w:fldCharType="end"/>
        </w:r>
      </w:hyperlink>
    </w:p>
    <w:p w14:paraId="7556796F" w14:textId="77777777" w:rsidR="00A06F9A" w:rsidRDefault="00A47063">
      <w:pPr>
        <w:pStyle w:val="TOC3"/>
        <w:rPr>
          <w:rFonts w:asciiTheme="minorHAnsi" w:eastAsiaTheme="minorEastAsia" w:hAnsiTheme="minorHAnsi" w:cstheme="minorBidi"/>
          <w:noProof/>
          <w:sz w:val="22"/>
          <w:szCs w:val="22"/>
        </w:rPr>
      </w:pPr>
      <w:hyperlink w:anchor="_Toc466373817" w:history="1">
        <w:r w:rsidR="00A06F9A" w:rsidRPr="00B10AE4">
          <w:rPr>
            <w:rStyle w:val="Hyperlink"/>
            <w:noProof/>
          </w:rPr>
          <w:t>B.8.8 Device Time Synchronization Capabilities</w:t>
        </w:r>
        <w:r w:rsidR="00A06F9A">
          <w:rPr>
            <w:noProof/>
            <w:webHidden/>
          </w:rPr>
          <w:tab/>
        </w:r>
        <w:r w:rsidR="00A06F9A">
          <w:rPr>
            <w:noProof/>
            <w:webHidden/>
          </w:rPr>
          <w:fldChar w:fldCharType="begin"/>
        </w:r>
        <w:r w:rsidR="00A06F9A">
          <w:rPr>
            <w:noProof/>
            <w:webHidden/>
          </w:rPr>
          <w:instrText xml:space="preserve"> PAGEREF _Toc466373817 \h </w:instrText>
        </w:r>
        <w:r w:rsidR="00A06F9A">
          <w:rPr>
            <w:noProof/>
            <w:webHidden/>
          </w:rPr>
        </w:r>
        <w:r w:rsidR="00A06F9A">
          <w:rPr>
            <w:noProof/>
            <w:webHidden/>
          </w:rPr>
          <w:fldChar w:fldCharType="separate"/>
        </w:r>
        <w:r w:rsidR="00A06F9A">
          <w:rPr>
            <w:noProof/>
            <w:webHidden/>
          </w:rPr>
          <w:t>128</w:t>
        </w:r>
        <w:r w:rsidR="00A06F9A">
          <w:rPr>
            <w:noProof/>
            <w:webHidden/>
          </w:rPr>
          <w:fldChar w:fldCharType="end"/>
        </w:r>
      </w:hyperlink>
    </w:p>
    <w:p w14:paraId="117D8D0A" w14:textId="77777777" w:rsidR="00A06F9A" w:rsidRDefault="00A47063">
      <w:pPr>
        <w:pStyle w:val="TOC3"/>
        <w:rPr>
          <w:rFonts w:asciiTheme="minorHAnsi" w:eastAsiaTheme="minorEastAsia" w:hAnsiTheme="minorHAnsi" w:cstheme="minorBidi"/>
          <w:noProof/>
          <w:sz w:val="22"/>
          <w:szCs w:val="22"/>
        </w:rPr>
      </w:pPr>
      <w:hyperlink w:anchor="_Toc466373818" w:history="1">
        <w:r w:rsidR="00A06F9A" w:rsidRPr="00B10AE4">
          <w:rPr>
            <w:rStyle w:val="Hyperlink"/>
            <w:noProof/>
          </w:rPr>
          <w:t>B.8.9 Device and/or DOR Synchronization Protocol</w:t>
        </w:r>
        <w:r w:rsidR="00A06F9A">
          <w:rPr>
            <w:noProof/>
            <w:webHidden/>
          </w:rPr>
          <w:tab/>
        </w:r>
        <w:r w:rsidR="00A06F9A">
          <w:rPr>
            <w:noProof/>
            <w:webHidden/>
          </w:rPr>
          <w:fldChar w:fldCharType="begin"/>
        </w:r>
        <w:r w:rsidR="00A06F9A">
          <w:rPr>
            <w:noProof/>
            <w:webHidden/>
          </w:rPr>
          <w:instrText xml:space="preserve"> PAGEREF _Toc466373818 \h </w:instrText>
        </w:r>
        <w:r w:rsidR="00A06F9A">
          <w:rPr>
            <w:noProof/>
            <w:webHidden/>
          </w:rPr>
        </w:r>
        <w:r w:rsidR="00A06F9A">
          <w:rPr>
            <w:noProof/>
            <w:webHidden/>
          </w:rPr>
          <w:fldChar w:fldCharType="separate"/>
        </w:r>
        <w:r w:rsidR="00A06F9A">
          <w:rPr>
            <w:noProof/>
            <w:webHidden/>
          </w:rPr>
          <w:t>129</w:t>
        </w:r>
        <w:r w:rsidR="00A06F9A">
          <w:rPr>
            <w:noProof/>
            <w:webHidden/>
          </w:rPr>
          <w:fldChar w:fldCharType="end"/>
        </w:r>
      </w:hyperlink>
    </w:p>
    <w:p w14:paraId="189879E6" w14:textId="77777777" w:rsidR="00A06F9A" w:rsidRDefault="00A47063">
      <w:pPr>
        <w:pStyle w:val="TOC2"/>
        <w:rPr>
          <w:rFonts w:asciiTheme="minorHAnsi" w:eastAsiaTheme="minorEastAsia" w:hAnsiTheme="minorHAnsi" w:cstheme="minorBidi"/>
          <w:noProof/>
          <w:sz w:val="22"/>
          <w:szCs w:val="22"/>
        </w:rPr>
      </w:pPr>
      <w:hyperlink w:anchor="_Toc466373819" w:history="1">
        <w:r w:rsidR="00A06F9A" w:rsidRPr="00B10AE4">
          <w:rPr>
            <w:rStyle w:val="Hyperlink"/>
            <w:noProof/>
          </w:rPr>
          <w:t>B.9 ORC – Common Order Segment</w:t>
        </w:r>
        <w:r w:rsidR="00A06F9A">
          <w:rPr>
            <w:noProof/>
            <w:webHidden/>
          </w:rPr>
          <w:tab/>
        </w:r>
        <w:r w:rsidR="00A06F9A">
          <w:rPr>
            <w:noProof/>
            <w:webHidden/>
          </w:rPr>
          <w:fldChar w:fldCharType="begin"/>
        </w:r>
        <w:r w:rsidR="00A06F9A">
          <w:rPr>
            <w:noProof/>
            <w:webHidden/>
          </w:rPr>
          <w:instrText xml:space="preserve"> PAGEREF _Toc466373819 \h </w:instrText>
        </w:r>
        <w:r w:rsidR="00A06F9A">
          <w:rPr>
            <w:noProof/>
            <w:webHidden/>
          </w:rPr>
        </w:r>
        <w:r w:rsidR="00A06F9A">
          <w:rPr>
            <w:noProof/>
            <w:webHidden/>
          </w:rPr>
          <w:fldChar w:fldCharType="separate"/>
        </w:r>
        <w:r w:rsidR="00A06F9A">
          <w:rPr>
            <w:noProof/>
            <w:webHidden/>
          </w:rPr>
          <w:t>130</w:t>
        </w:r>
        <w:r w:rsidR="00A06F9A">
          <w:rPr>
            <w:noProof/>
            <w:webHidden/>
          </w:rPr>
          <w:fldChar w:fldCharType="end"/>
        </w:r>
      </w:hyperlink>
    </w:p>
    <w:p w14:paraId="2C89280D" w14:textId="77777777" w:rsidR="00A06F9A" w:rsidRDefault="00A47063">
      <w:pPr>
        <w:pStyle w:val="TOC3"/>
        <w:rPr>
          <w:rFonts w:asciiTheme="minorHAnsi" w:eastAsiaTheme="minorEastAsia" w:hAnsiTheme="minorHAnsi" w:cstheme="minorBidi"/>
          <w:noProof/>
          <w:sz w:val="22"/>
          <w:szCs w:val="22"/>
        </w:rPr>
      </w:pPr>
      <w:hyperlink w:anchor="_Toc466373820" w:history="1">
        <w:r w:rsidR="00A06F9A" w:rsidRPr="00B10AE4">
          <w:rPr>
            <w:rStyle w:val="Hyperlink"/>
            <w:noProof/>
          </w:rPr>
          <w:t>B.9.1 ORC Observation Control Segment in ACM Transaction PCD-04</w:t>
        </w:r>
        <w:r w:rsidR="00A06F9A">
          <w:rPr>
            <w:noProof/>
            <w:webHidden/>
          </w:rPr>
          <w:tab/>
        </w:r>
        <w:r w:rsidR="00A06F9A">
          <w:rPr>
            <w:noProof/>
            <w:webHidden/>
          </w:rPr>
          <w:fldChar w:fldCharType="begin"/>
        </w:r>
        <w:r w:rsidR="00A06F9A">
          <w:rPr>
            <w:noProof/>
            <w:webHidden/>
          </w:rPr>
          <w:instrText xml:space="preserve"> PAGEREF _Toc466373820 \h </w:instrText>
        </w:r>
        <w:r w:rsidR="00A06F9A">
          <w:rPr>
            <w:noProof/>
            <w:webHidden/>
          </w:rPr>
        </w:r>
        <w:r w:rsidR="00A06F9A">
          <w:rPr>
            <w:noProof/>
            <w:webHidden/>
          </w:rPr>
          <w:fldChar w:fldCharType="separate"/>
        </w:r>
        <w:r w:rsidR="00A06F9A">
          <w:rPr>
            <w:noProof/>
            <w:webHidden/>
          </w:rPr>
          <w:t>135</w:t>
        </w:r>
        <w:r w:rsidR="00A06F9A">
          <w:rPr>
            <w:noProof/>
            <w:webHidden/>
          </w:rPr>
          <w:fldChar w:fldCharType="end"/>
        </w:r>
      </w:hyperlink>
    </w:p>
    <w:p w14:paraId="24D236BE" w14:textId="77777777" w:rsidR="00A06F9A" w:rsidRDefault="00A47063">
      <w:pPr>
        <w:pStyle w:val="TOC3"/>
        <w:rPr>
          <w:rFonts w:asciiTheme="minorHAnsi" w:eastAsiaTheme="minorEastAsia" w:hAnsiTheme="minorHAnsi" w:cstheme="minorBidi"/>
          <w:noProof/>
          <w:sz w:val="22"/>
          <w:szCs w:val="22"/>
        </w:rPr>
      </w:pPr>
      <w:hyperlink w:anchor="_Toc466373821" w:history="1">
        <w:r w:rsidR="00A06F9A" w:rsidRPr="00B10AE4">
          <w:rPr>
            <w:rStyle w:val="Hyperlink"/>
            <w:noProof/>
          </w:rPr>
          <w:t>B.9.2 ORC Observation Control Segment in PIV Application Acknowledgment (RRG^O16^RRG_O16 Pharmacy/Treatment Give Acknowledgement)</w:t>
        </w:r>
        <w:r w:rsidR="00A06F9A">
          <w:rPr>
            <w:noProof/>
            <w:webHidden/>
          </w:rPr>
          <w:tab/>
        </w:r>
        <w:r w:rsidR="00A06F9A">
          <w:rPr>
            <w:noProof/>
            <w:webHidden/>
          </w:rPr>
          <w:fldChar w:fldCharType="begin"/>
        </w:r>
        <w:r w:rsidR="00A06F9A">
          <w:rPr>
            <w:noProof/>
            <w:webHidden/>
          </w:rPr>
          <w:instrText xml:space="preserve"> PAGEREF _Toc466373821 \h </w:instrText>
        </w:r>
        <w:r w:rsidR="00A06F9A">
          <w:rPr>
            <w:noProof/>
            <w:webHidden/>
          </w:rPr>
        </w:r>
        <w:r w:rsidR="00A06F9A">
          <w:rPr>
            <w:noProof/>
            <w:webHidden/>
          </w:rPr>
          <w:fldChar w:fldCharType="separate"/>
        </w:r>
        <w:r w:rsidR="00A06F9A">
          <w:rPr>
            <w:noProof/>
            <w:webHidden/>
          </w:rPr>
          <w:t>135</w:t>
        </w:r>
        <w:r w:rsidR="00A06F9A">
          <w:rPr>
            <w:noProof/>
            <w:webHidden/>
          </w:rPr>
          <w:fldChar w:fldCharType="end"/>
        </w:r>
      </w:hyperlink>
    </w:p>
    <w:p w14:paraId="2F8ADD75" w14:textId="77777777" w:rsidR="00A06F9A" w:rsidRDefault="00A47063">
      <w:pPr>
        <w:pStyle w:val="TOC2"/>
        <w:rPr>
          <w:rFonts w:asciiTheme="minorHAnsi" w:eastAsiaTheme="minorEastAsia" w:hAnsiTheme="minorHAnsi" w:cstheme="minorBidi"/>
          <w:noProof/>
          <w:sz w:val="22"/>
          <w:szCs w:val="22"/>
        </w:rPr>
      </w:pPr>
      <w:hyperlink w:anchor="_Toc466373822" w:history="1">
        <w:r w:rsidR="00A06F9A" w:rsidRPr="00B10AE4">
          <w:rPr>
            <w:rStyle w:val="Hyperlink"/>
            <w:noProof/>
          </w:rPr>
          <w:t>B.10 PRT Participation Information Segment</w:t>
        </w:r>
        <w:r w:rsidR="00A06F9A">
          <w:rPr>
            <w:noProof/>
            <w:webHidden/>
          </w:rPr>
          <w:tab/>
        </w:r>
        <w:r w:rsidR="00A06F9A">
          <w:rPr>
            <w:noProof/>
            <w:webHidden/>
          </w:rPr>
          <w:fldChar w:fldCharType="begin"/>
        </w:r>
        <w:r w:rsidR="00A06F9A">
          <w:rPr>
            <w:noProof/>
            <w:webHidden/>
          </w:rPr>
          <w:instrText xml:space="preserve"> PAGEREF _Toc466373822 \h </w:instrText>
        </w:r>
        <w:r w:rsidR="00A06F9A">
          <w:rPr>
            <w:noProof/>
            <w:webHidden/>
          </w:rPr>
        </w:r>
        <w:r w:rsidR="00A06F9A">
          <w:rPr>
            <w:noProof/>
            <w:webHidden/>
          </w:rPr>
          <w:fldChar w:fldCharType="separate"/>
        </w:r>
        <w:r w:rsidR="00A06F9A">
          <w:rPr>
            <w:noProof/>
            <w:webHidden/>
          </w:rPr>
          <w:t>136</w:t>
        </w:r>
        <w:r w:rsidR="00A06F9A">
          <w:rPr>
            <w:noProof/>
            <w:webHidden/>
          </w:rPr>
          <w:fldChar w:fldCharType="end"/>
        </w:r>
      </w:hyperlink>
    </w:p>
    <w:p w14:paraId="7D5EA173" w14:textId="77777777" w:rsidR="00A06F9A" w:rsidRDefault="00A47063">
      <w:pPr>
        <w:pStyle w:val="TOC3"/>
        <w:rPr>
          <w:rFonts w:asciiTheme="minorHAnsi" w:eastAsiaTheme="minorEastAsia" w:hAnsiTheme="minorHAnsi" w:cstheme="minorBidi"/>
          <w:noProof/>
          <w:sz w:val="22"/>
          <w:szCs w:val="22"/>
        </w:rPr>
      </w:pPr>
      <w:hyperlink w:anchor="_Toc466373823" w:history="1">
        <w:r w:rsidR="00A06F9A" w:rsidRPr="00B10AE4">
          <w:rPr>
            <w:rStyle w:val="Hyperlink"/>
            <w:noProof/>
          </w:rPr>
          <w:t>B.10.1 Current PRT Segment use in ACM Profile transactions</w:t>
        </w:r>
        <w:r w:rsidR="00A06F9A">
          <w:rPr>
            <w:noProof/>
            <w:webHidden/>
          </w:rPr>
          <w:tab/>
        </w:r>
        <w:r w:rsidR="00A06F9A">
          <w:rPr>
            <w:noProof/>
            <w:webHidden/>
          </w:rPr>
          <w:fldChar w:fldCharType="begin"/>
        </w:r>
        <w:r w:rsidR="00A06F9A">
          <w:rPr>
            <w:noProof/>
            <w:webHidden/>
          </w:rPr>
          <w:instrText xml:space="preserve"> PAGEREF _Toc466373823 \h </w:instrText>
        </w:r>
        <w:r w:rsidR="00A06F9A">
          <w:rPr>
            <w:noProof/>
            <w:webHidden/>
          </w:rPr>
        </w:r>
        <w:r w:rsidR="00A06F9A">
          <w:rPr>
            <w:noProof/>
            <w:webHidden/>
          </w:rPr>
          <w:fldChar w:fldCharType="separate"/>
        </w:r>
        <w:r w:rsidR="00A06F9A">
          <w:rPr>
            <w:noProof/>
            <w:webHidden/>
          </w:rPr>
          <w:t>136</w:t>
        </w:r>
        <w:r w:rsidR="00A06F9A">
          <w:rPr>
            <w:noProof/>
            <w:webHidden/>
          </w:rPr>
          <w:fldChar w:fldCharType="end"/>
        </w:r>
      </w:hyperlink>
    </w:p>
    <w:p w14:paraId="3264B1B6" w14:textId="77777777" w:rsidR="00A06F9A" w:rsidRDefault="00A47063">
      <w:pPr>
        <w:pStyle w:val="TOC3"/>
        <w:rPr>
          <w:rFonts w:asciiTheme="minorHAnsi" w:eastAsiaTheme="minorEastAsia" w:hAnsiTheme="minorHAnsi" w:cstheme="minorBidi"/>
          <w:noProof/>
          <w:sz w:val="22"/>
          <w:szCs w:val="22"/>
        </w:rPr>
      </w:pPr>
      <w:hyperlink w:anchor="_Toc466373824" w:history="1">
        <w:r w:rsidR="00A06F9A" w:rsidRPr="00B10AE4">
          <w:rPr>
            <w:rStyle w:val="Hyperlink"/>
            <w:noProof/>
          </w:rPr>
          <w:t>B.10.2 Future PRT segment use to support Unique Device Identifiers in the PCD Profiles</w:t>
        </w:r>
        <w:r w:rsidR="00A06F9A">
          <w:rPr>
            <w:noProof/>
            <w:webHidden/>
          </w:rPr>
          <w:tab/>
        </w:r>
        <w:r w:rsidR="00A06F9A">
          <w:rPr>
            <w:noProof/>
            <w:webHidden/>
          </w:rPr>
          <w:fldChar w:fldCharType="begin"/>
        </w:r>
        <w:r w:rsidR="00A06F9A">
          <w:rPr>
            <w:noProof/>
            <w:webHidden/>
          </w:rPr>
          <w:instrText xml:space="preserve"> PAGEREF _Toc466373824 \h </w:instrText>
        </w:r>
        <w:r w:rsidR="00A06F9A">
          <w:rPr>
            <w:noProof/>
            <w:webHidden/>
          </w:rPr>
        </w:r>
        <w:r w:rsidR="00A06F9A">
          <w:rPr>
            <w:noProof/>
            <w:webHidden/>
          </w:rPr>
          <w:fldChar w:fldCharType="separate"/>
        </w:r>
        <w:r w:rsidR="00A06F9A">
          <w:rPr>
            <w:noProof/>
            <w:webHidden/>
          </w:rPr>
          <w:t>137</w:t>
        </w:r>
        <w:r w:rsidR="00A06F9A">
          <w:rPr>
            <w:noProof/>
            <w:webHidden/>
          </w:rPr>
          <w:fldChar w:fldCharType="end"/>
        </w:r>
      </w:hyperlink>
    </w:p>
    <w:p w14:paraId="5C02738C" w14:textId="77777777" w:rsidR="00A06F9A" w:rsidRDefault="00A47063">
      <w:pPr>
        <w:pStyle w:val="TOC3"/>
        <w:rPr>
          <w:rFonts w:asciiTheme="minorHAnsi" w:eastAsiaTheme="minorEastAsia" w:hAnsiTheme="minorHAnsi" w:cstheme="minorBidi"/>
          <w:noProof/>
          <w:sz w:val="22"/>
          <w:szCs w:val="22"/>
        </w:rPr>
      </w:pPr>
      <w:hyperlink w:anchor="_Toc466373825" w:history="1">
        <w:r w:rsidR="00A06F9A" w:rsidRPr="00B10AE4">
          <w:rPr>
            <w:rStyle w:val="Hyperlink"/>
            <w:noProof/>
          </w:rPr>
          <w:t>B.10.3 PRT Participation Information Segment in ACM Transactions PCD-04 and PCD-05</w:t>
        </w:r>
        <w:r w:rsidR="00A06F9A">
          <w:rPr>
            <w:noProof/>
            <w:webHidden/>
          </w:rPr>
          <w:tab/>
        </w:r>
        <w:r w:rsidR="00A06F9A">
          <w:rPr>
            <w:noProof/>
            <w:webHidden/>
          </w:rPr>
          <w:fldChar w:fldCharType="begin"/>
        </w:r>
        <w:r w:rsidR="00A06F9A">
          <w:rPr>
            <w:noProof/>
            <w:webHidden/>
          </w:rPr>
          <w:instrText xml:space="preserve"> PAGEREF _Toc466373825 \h </w:instrText>
        </w:r>
        <w:r w:rsidR="00A06F9A">
          <w:rPr>
            <w:noProof/>
            <w:webHidden/>
          </w:rPr>
        </w:r>
        <w:r w:rsidR="00A06F9A">
          <w:rPr>
            <w:noProof/>
            <w:webHidden/>
          </w:rPr>
          <w:fldChar w:fldCharType="separate"/>
        </w:r>
        <w:r w:rsidR="00A06F9A">
          <w:rPr>
            <w:noProof/>
            <w:webHidden/>
          </w:rPr>
          <w:t>152</w:t>
        </w:r>
        <w:r w:rsidR="00A06F9A">
          <w:rPr>
            <w:noProof/>
            <w:webHidden/>
          </w:rPr>
          <w:fldChar w:fldCharType="end"/>
        </w:r>
      </w:hyperlink>
    </w:p>
    <w:p w14:paraId="6517B94B" w14:textId="77777777" w:rsidR="00A06F9A" w:rsidRDefault="00A47063">
      <w:pPr>
        <w:pStyle w:val="TOC1"/>
        <w:rPr>
          <w:rFonts w:asciiTheme="minorHAnsi" w:eastAsiaTheme="minorEastAsia" w:hAnsiTheme="minorHAnsi" w:cstheme="minorBidi"/>
          <w:noProof/>
          <w:sz w:val="22"/>
          <w:szCs w:val="22"/>
        </w:rPr>
      </w:pPr>
      <w:hyperlink w:anchor="_Toc466373826" w:history="1">
        <w:r w:rsidR="00A06F9A" w:rsidRPr="00B10AE4">
          <w:rPr>
            <w:rStyle w:val="Hyperlink"/>
            <w:noProof/>
          </w:rPr>
          <w:t>Appendix C Common Data Types</w:t>
        </w:r>
        <w:r w:rsidR="00A06F9A">
          <w:rPr>
            <w:noProof/>
            <w:webHidden/>
          </w:rPr>
          <w:tab/>
        </w:r>
        <w:r w:rsidR="00A06F9A">
          <w:rPr>
            <w:noProof/>
            <w:webHidden/>
          </w:rPr>
          <w:fldChar w:fldCharType="begin"/>
        </w:r>
        <w:r w:rsidR="00A06F9A">
          <w:rPr>
            <w:noProof/>
            <w:webHidden/>
          </w:rPr>
          <w:instrText xml:space="preserve"> PAGEREF _Toc466373826 \h </w:instrText>
        </w:r>
        <w:r w:rsidR="00A06F9A">
          <w:rPr>
            <w:noProof/>
            <w:webHidden/>
          </w:rPr>
        </w:r>
        <w:r w:rsidR="00A06F9A">
          <w:rPr>
            <w:noProof/>
            <w:webHidden/>
          </w:rPr>
          <w:fldChar w:fldCharType="separate"/>
        </w:r>
        <w:r w:rsidR="00A06F9A">
          <w:rPr>
            <w:noProof/>
            <w:webHidden/>
          </w:rPr>
          <w:t>154</w:t>
        </w:r>
        <w:r w:rsidR="00A06F9A">
          <w:rPr>
            <w:noProof/>
            <w:webHidden/>
          </w:rPr>
          <w:fldChar w:fldCharType="end"/>
        </w:r>
      </w:hyperlink>
    </w:p>
    <w:p w14:paraId="5A2C609D" w14:textId="77777777" w:rsidR="00A06F9A" w:rsidRDefault="00A47063">
      <w:pPr>
        <w:pStyle w:val="TOC2"/>
        <w:rPr>
          <w:rFonts w:asciiTheme="minorHAnsi" w:eastAsiaTheme="minorEastAsia" w:hAnsiTheme="minorHAnsi" w:cstheme="minorBidi"/>
          <w:noProof/>
          <w:sz w:val="22"/>
          <w:szCs w:val="22"/>
        </w:rPr>
      </w:pPr>
      <w:hyperlink w:anchor="_Toc466373827" w:history="1">
        <w:r w:rsidR="00A06F9A" w:rsidRPr="00B10AE4">
          <w:rPr>
            <w:rStyle w:val="Hyperlink"/>
            <w:noProof/>
          </w:rPr>
          <w:t>C.1 CNE Data Type – coded with no exceptions</w:t>
        </w:r>
        <w:r w:rsidR="00A06F9A">
          <w:rPr>
            <w:noProof/>
            <w:webHidden/>
          </w:rPr>
          <w:tab/>
        </w:r>
        <w:r w:rsidR="00A06F9A">
          <w:rPr>
            <w:noProof/>
            <w:webHidden/>
          </w:rPr>
          <w:fldChar w:fldCharType="begin"/>
        </w:r>
        <w:r w:rsidR="00A06F9A">
          <w:rPr>
            <w:noProof/>
            <w:webHidden/>
          </w:rPr>
          <w:instrText xml:space="preserve"> PAGEREF _Toc466373827 \h </w:instrText>
        </w:r>
        <w:r w:rsidR="00A06F9A">
          <w:rPr>
            <w:noProof/>
            <w:webHidden/>
          </w:rPr>
        </w:r>
        <w:r w:rsidR="00A06F9A">
          <w:rPr>
            <w:noProof/>
            <w:webHidden/>
          </w:rPr>
          <w:fldChar w:fldCharType="separate"/>
        </w:r>
        <w:r w:rsidR="00A06F9A">
          <w:rPr>
            <w:noProof/>
            <w:webHidden/>
          </w:rPr>
          <w:t>154</w:t>
        </w:r>
        <w:r w:rsidR="00A06F9A">
          <w:rPr>
            <w:noProof/>
            <w:webHidden/>
          </w:rPr>
          <w:fldChar w:fldCharType="end"/>
        </w:r>
      </w:hyperlink>
    </w:p>
    <w:p w14:paraId="7383563A" w14:textId="77777777" w:rsidR="00A06F9A" w:rsidRDefault="00A47063">
      <w:pPr>
        <w:pStyle w:val="TOC2"/>
        <w:rPr>
          <w:rFonts w:asciiTheme="minorHAnsi" w:eastAsiaTheme="minorEastAsia" w:hAnsiTheme="minorHAnsi" w:cstheme="minorBidi"/>
          <w:noProof/>
          <w:sz w:val="22"/>
          <w:szCs w:val="22"/>
        </w:rPr>
      </w:pPr>
      <w:hyperlink w:anchor="_Toc466373828" w:history="1">
        <w:r w:rsidR="00A06F9A" w:rsidRPr="00B10AE4">
          <w:rPr>
            <w:rStyle w:val="Hyperlink"/>
            <w:noProof/>
          </w:rPr>
          <w:t>C.2 CWE Data Type – coded with exceptions</w:t>
        </w:r>
        <w:r w:rsidR="00A06F9A">
          <w:rPr>
            <w:noProof/>
            <w:webHidden/>
          </w:rPr>
          <w:tab/>
        </w:r>
        <w:r w:rsidR="00A06F9A">
          <w:rPr>
            <w:noProof/>
            <w:webHidden/>
          </w:rPr>
          <w:fldChar w:fldCharType="begin"/>
        </w:r>
        <w:r w:rsidR="00A06F9A">
          <w:rPr>
            <w:noProof/>
            <w:webHidden/>
          </w:rPr>
          <w:instrText xml:space="preserve"> PAGEREF _Toc466373828 \h </w:instrText>
        </w:r>
        <w:r w:rsidR="00A06F9A">
          <w:rPr>
            <w:noProof/>
            <w:webHidden/>
          </w:rPr>
        </w:r>
        <w:r w:rsidR="00A06F9A">
          <w:rPr>
            <w:noProof/>
            <w:webHidden/>
          </w:rPr>
          <w:fldChar w:fldCharType="separate"/>
        </w:r>
        <w:r w:rsidR="00A06F9A">
          <w:rPr>
            <w:noProof/>
            <w:webHidden/>
          </w:rPr>
          <w:t>155</w:t>
        </w:r>
        <w:r w:rsidR="00A06F9A">
          <w:rPr>
            <w:noProof/>
            <w:webHidden/>
          </w:rPr>
          <w:fldChar w:fldCharType="end"/>
        </w:r>
      </w:hyperlink>
    </w:p>
    <w:p w14:paraId="108FDE31" w14:textId="77777777" w:rsidR="00A06F9A" w:rsidRDefault="00A47063">
      <w:pPr>
        <w:pStyle w:val="TOC2"/>
        <w:rPr>
          <w:rFonts w:asciiTheme="minorHAnsi" w:eastAsiaTheme="minorEastAsia" w:hAnsiTheme="minorHAnsi" w:cstheme="minorBidi"/>
          <w:noProof/>
          <w:sz w:val="22"/>
          <w:szCs w:val="22"/>
        </w:rPr>
      </w:pPr>
      <w:hyperlink w:anchor="_Toc466373829" w:history="1">
        <w:r w:rsidR="00A06F9A" w:rsidRPr="00B10AE4">
          <w:rPr>
            <w:rStyle w:val="Hyperlink"/>
            <w:noProof/>
          </w:rPr>
          <w:t>C.3 CX Data Type</w:t>
        </w:r>
        <w:r w:rsidR="00A06F9A">
          <w:rPr>
            <w:noProof/>
            <w:webHidden/>
          </w:rPr>
          <w:tab/>
        </w:r>
        <w:r w:rsidR="00A06F9A">
          <w:rPr>
            <w:noProof/>
            <w:webHidden/>
          </w:rPr>
          <w:fldChar w:fldCharType="begin"/>
        </w:r>
        <w:r w:rsidR="00A06F9A">
          <w:rPr>
            <w:noProof/>
            <w:webHidden/>
          </w:rPr>
          <w:instrText xml:space="preserve"> PAGEREF _Toc466373829 \h </w:instrText>
        </w:r>
        <w:r w:rsidR="00A06F9A">
          <w:rPr>
            <w:noProof/>
            <w:webHidden/>
          </w:rPr>
        </w:r>
        <w:r w:rsidR="00A06F9A">
          <w:rPr>
            <w:noProof/>
            <w:webHidden/>
          </w:rPr>
          <w:fldChar w:fldCharType="separate"/>
        </w:r>
        <w:r w:rsidR="00A06F9A">
          <w:rPr>
            <w:noProof/>
            <w:webHidden/>
          </w:rPr>
          <w:t>156</w:t>
        </w:r>
        <w:r w:rsidR="00A06F9A">
          <w:rPr>
            <w:noProof/>
            <w:webHidden/>
          </w:rPr>
          <w:fldChar w:fldCharType="end"/>
        </w:r>
      </w:hyperlink>
    </w:p>
    <w:p w14:paraId="7A4BBFA9" w14:textId="77777777" w:rsidR="00A06F9A" w:rsidRDefault="00A47063">
      <w:pPr>
        <w:pStyle w:val="TOC2"/>
        <w:rPr>
          <w:rFonts w:asciiTheme="minorHAnsi" w:eastAsiaTheme="minorEastAsia" w:hAnsiTheme="minorHAnsi" w:cstheme="minorBidi"/>
          <w:noProof/>
          <w:sz w:val="22"/>
          <w:szCs w:val="22"/>
        </w:rPr>
      </w:pPr>
      <w:hyperlink w:anchor="_Toc466373830" w:history="1">
        <w:r w:rsidR="00A06F9A" w:rsidRPr="00B10AE4">
          <w:rPr>
            <w:rStyle w:val="Hyperlink"/>
            <w:noProof/>
          </w:rPr>
          <w:t>C.4 DTM – date/time</w:t>
        </w:r>
        <w:r w:rsidR="00A06F9A">
          <w:rPr>
            <w:noProof/>
            <w:webHidden/>
          </w:rPr>
          <w:tab/>
        </w:r>
        <w:r w:rsidR="00A06F9A">
          <w:rPr>
            <w:noProof/>
            <w:webHidden/>
          </w:rPr>
          <w:fldChar w:fldCharType="begin"/>
        </w:r>
        <w:r w:rsidR="00A06F9A">
          <w:rPr>
            <w:noProof/>
            <w:webHidden/>
          </w:rPr>
          <w:instrText xml:space="preserve"> PAGEREF _Toc466373830 \h </w:instrText>
        </w:r>
        <w:r w:rsidR="00A06F9A">
          <w:rPr>
            <w:noProof/>
            <w:webHidden/>
          </w:rPr>
        </w:r>
        <w:r w:rsidR="00A06F9A">
          <w:rPr>
            <w:noProof/>
            <w:webHidden/>
          </w:rPr>
          <w:fldChar w:fldCharType="separate"/>
        </w:r>
        <w:r w:rsidR="00A06F9A">
          <w:rPr>
            <w:noProof/>
            <w:webHidden/>
          </w:rPr>
          <w:t>156</w:t>
        </w:r>
        <w:r w:rsidR="00A06F9A">
          <w:rPr>
            <w:noProof/>
            <w:webHidden/>
          </w:rPr>
          <w:fldChar w:fldCharType="end"/>
        </w:r>
      </w:hyperlink>
    </w:p>
    <w:p w14:paraId="4704A9A2" w14:textId="77777777" w:rsidR="00A06F9A" w:rsidRDefault="00A47063">
      <w:pPr>
        <w:pStyle w:val="TOC2"/>
        <w:rPr>
          <w:rFonts w:asciiTheme="minorHAnsi" w:eastAsiaTheme="minorEastAsia" w:hAnsiTheme="minorHAnsi" w:cstheme="minorBidi"/>
          <w:noProof/>
          <w:sz w:val="22"/>
          <w:szCs w:val="22"/>
        </w:rPr>
      </w:pPr>
      <w:hyperlink w:anchor="_Toc466373831" w:history="1">
        <w:r w:rsidR="00A06F9A" w:rsidRPr="00B10AE4">
          <w:rPr>
            <w:rStyle w:val="Hyperlink"/>
            <w:noProof/>
          </w:rPr>
          <w:t>C.5 Entity Identifier (EI) Data Type</w:t>
        </w:r>
        <w:r w:rsidR="00A06F9A">
          <w:rPr>
            <w:noProof/>
            <w:webHidden/>
          </w:rPr>
          <w:tab/>
        </w:r>
        <w:r w:rsidR="00A06F9A">
          <w:rPr>
            <w:noProof/>
            <w:webHidden/>
          </w:rPr>
          <w:fldChar w:fldCharType="begin"/>
        </w:r>
        <w:r w:rsidR="00A06F9A">
          <w:rPr>
            <w:noProof/>
            <w:webHidden/>
          </w:rPr>
          <w:instrText xml:space="preserve"> PAGEREF _Toc466373831 \h </w:instrText>
        </w:r>
        <w:r w:rsidR="00A06F9A">
          <w:rPr>
            <w:noProof/>
            <w:webHidden/>
          </w:rPr>
        </w:r>
        <w:r w:rsidR="00A06F9A">
          <w:rPr>
            <w:noProof/>
            <w:webHidden/>
          </w:rPr>
          <w:fldChar w:fldCharType="separate"/>
        </w:r>
        <w:r w:rsidR="00A06F9A">
          <w:rPr>
            <w:noProof/>
            <w:webHidden/>
          </w:rPr>
          <w:t>157</w:t>
        </w:r>
        <w:r w:rsidR="00A06F9A">
          <w:rPr>
            <w:noProof/>
            <w:webHidden/>
          </w:rPr>
          <w:fldChar w:fldCharType="end"/>
        </w:r>
      </w:hyperlink>
    </w:p>
    <w:p w14:paraId="18EC93C8" w14:textId="77777777" w:rsidR="00A06F9A" w:rsidRDefault="00A47063">
      <w:pPr>
        <w:pStyle w:val="TOC2"/>
        <w:rPr>
          <w:rFonts w:asciiTheme="minorHAnsi" w:eastAsiaTheme="minorEastAsia" w:hAnsiTheme="minorHAnsi" w:cstheme="minorBidi"/>
          <w:noProof/>
          <w:sz w:val="22"/>
          <w:szCs w:val="22"/>
        </w:rPr>
      </w:pPr>
      <w:hyperlink w:anchor="_Toc466373832" w:history="1">
        <w:r w:rsidR="00A06F9A" w:rsidRPr="00B10AE4">
          <w:rPr>
            <w:rStyle w:val="Hyperlink"/>
            <w:noProof/>
          </w:rPr>
          <w:t>C.6 Hierarchic Designator (HD) Data Type</w:t>
        </w:r>
        <w:r w:rsidR="00A06F9A">
          <w:rPr>
            <w:noProof/>
            <w:webHidden/>
          </w:rPr>
          <w:tab/>
        </w:r>
        <w:r w:rsidR="00A06F9A">
          <w:rPr>
            <w:noProof/>
            <w:webHidden/>
          </w:rPr>
          <w:fldChar w:fldCharType="begin"/>
        </w:r>
        <w:r w:rsidR="00A06F9A">
          <w:rPr>
            <w:noProof/>
            <w:webHidden/>
          </w:rPr>
          <w:instrText xml:space="preserve"> PAGEREF _Toc466373832 \h </w:instrText>
        </w:r>
        <w:r w:rsidR="00A06F9A">
          <w:rPr>
            <w:noProof/>
            <w:webHidden/>
          </w:rPr>
        </w:r>
        <w:r w:rsidR="00A06F9A">
          <w:rPr>
            <w:noProof/>
            <w:webHidden/>
          </w:rPr>
          <w:fldChar w:fldCharType="separate"/>
        </w:r>
        <w:r w:rsidR="00A06F9A">
          <w:rPr>
            <w:noProof/>
            <w:webHidden/>
          </w:rPr>
          <w:t>159</w:t>
        </w:r>
        <w:r w:rsidR="00A06F9A">
          <w:rPr>
            <w:noProof/>
            <w:webHidden/>
          </w:rPr>
          <w:fldChar w:fldCharType="end"/>
        </w:r>
      </w:hyperlink>
    </w:p>
    <w:p w14:paraId="46EE10A9" w14:textId="77777777" w:rsidR="00A06F9A" w:rsidRDefault="00A47063">
      <w:pPr>
        <w:pStyle w:val="TOC2"/>
        <w:rPr>
          <w:rFonts w:asciiTheme="minorHAnsi" w:eastAsiaTheme="minorEastAsia" w:hAnsiTheme="minorHAnsi" w:cstheme="minorBidi"/>
          <w:noProof/>
          <w:sz w:val="22"/>
          <w:szCs w:val="22"/>
        </w:rPr>
      </w:pPr>
      <w:hyperlink w:anchor="_Toc466373833" w:history="1">
        <w:r w:rsidR="00A06F9A" w:rsidRPr="00B10AE4">
          <w:rPr>
            <w:rStyle w:val="Hyperlink"/>
            <w:noProof/>
          </w:rPr>
          <w:t>C.7 PL Data Type</w:t>
        </w:r>
        <w:r w:rsidR="00A06F9A">
          <w:rPr>
            <w:noProof/>
            <w:webHidden/>
          </w:rPr>
          <w:tab/>
        </w:r>
        <w:r w:rsidR="00A06F9A">
          <w:rPr>
            <w:noProof/>
            <w:webHidden/>
          </w:rPr>
          <w:fldChar w:fldCharType="begin"/>
        </w:r>
        <w:r w:rsidR="00A06F9A">
          <w:rPr>
            <w:noProof/>
            <w:webHidden/>
          </w:rPr>
          <w:instrText xml:space="preserve"> PAGEREF _Toc466373833 \h </w:instrText>
        </w:r>
        <w:r w:rsidR="00A06F9A">
          <w:rPr>
            <w:noProof/>
            <w:webHidden/>
          </w:rPr>
        </w:r>
        <w:r w:rsidR="00A06F9A">
          <w:rPr>
            <w:noProof/>
            <w:webHidden/>
          </w:rPr>
          <w:fldChar w:fldCharType="separate"/>
        </w:r>
        <w:r w:rsidR="00A06F9A">
          <w:rPr>
            <w:noProof/>
            <w:webHidden/>
          </w:rPr>
          <w:t>160</w:t>
        </w:r>
        <w:r w:rsidR="00A06F9A">
          <w:rPr>
            <w:noProof/>
            <w:webHidden/>
          </w:rPr>
          <w:fldChar w:fldCharType="end"/>
        </w:r>
      </w:hyperlink>
    </w:p>
    <w:p w14:paraId="3601F54B" w14:textId="77777777" w:rsidR="00A06F9A" w:rsidRDefault="00A47063">
      <w:pPr>
        <w:pStyle w:val="TOC2"/>
        <w:rPr>
          <w:rFonts w:asciiTheme="minorHAnsi" w:eastAsiaTheme="minorEastAsia" w:hAnsiTheme="minorHAnsi" w:cstheme="minorBidi"/>
          <w:noProof/>
          <w:sz w:val="22"/>
          <w:szCs w:val="22"/>
        </w:rPr>
      </w:pPr>
      <w:hyperlink w:anchor="_Toc466373834" w:history="1">
        <w:r w:rsidR="00A06F9A" w:rsidRPr="00B10AE4">
          <w:rPr>
            <w:rStyle w:val="Hyperlink"/>
            <w:noProof/>
          </w:rPr>
          <w:t>C.8 XPN Data Type</w:t>
        </w:r>
        <w:r w:rsidR="00A06F9A">
          <w:rPr>
            <w:noProof/>
            <w:webHidden/>
          </w:rPr>
          <w:tab/>
        </w:r>
        <w:r w:rsidR="00A06F9A">
          <w:rPr>
            <w:noProof/>
            <w:webHidden/>
          </w:rPr>
          <w:fldChar w:fldCharType="begin"/>
        </w:r>
        <w:r w:rsidR="00A06F9A">
          <w:rPr>
            <w:noProof/>
            <w:webHidden/>
          </w:rPr>
          <w:instrText xml:space="preserve"> PAGEREF _Toc466373834 \h </w:instrText>
        </w:r>
        <w:r w:rsidR="00A06F9A">
          <w:rPr>
            <w:noProof/>
            <w:webHidden/>
          </w:rPr>
        </w:r>
        <w:r w:rsidR="00A06F9A">
          <w:rPr>
            <w:noProof/>
            <w:webHidden/>
          </w:rPr>
          <w:fldChar w:fldCharType="separate"/>
        </w:r>
        <w:r w:rsidR="00A06F9A">
          <w:rPr>
            <w:noProof/>
            <w:webHidden/>
          </w:rPr>
          <w:t>162</w:t>
        </w:r>
        <w:r w:rsidR="00A06F9A">
          <w:rPr>
            <w:noProof/>
            <w:webHidden/>
          </w:rPr>
          <w:fldChar w:fldCharType="end"/>
        </w:r>
      </w:hyperlink>
    </w:p>
    <w:p w14:paraId="042C062E" w14:textId="77777777" w:rsidR="00A06F9A" w:rsidRDefault="00A47063">
      <w:pPr>
        <w:pStyle w:val="TOC2"/>
        <w:rPr>
          <w:rFonts w:asciiTheme="minorHAnsi" w:eastAsiaTheme="minorEastAsia" w:hAnsiTheme="minorHAnsi" w:cstheme="minorBidi"/>
          <w:noProof/>
          <w:sz w:val="22"/>
          <w:szCs w:val="22"/>
        </w:rPr>
      </w:pPr>
      <w:hyperlink w:anchor="_Toc466373835" w:history="1">
        <w:r w:rsidR="00A06F9A" w:rsidRPr="00B10AE4">
          <w:rPr>
            <w:rStyle w:val="Hyperlink"/>
            <w:noProof/>
          </w:rPr>
          <w:t>C.9 XTN Data Type</w:t>
        </w:r>
        <w:r w:rsidR="00A06F9A">
          <w:rPr>
            <w:noProof/>
            <w:webHidden/>
          </w:rPr>
          <w:tab/>
        </w:r>
        <w:r w:rsidR="00A06F9A">
          <w:rPr>
            <w:noProof/>
            <w:webHidden/>
          </w:rPr>
          <w:fldChar w:fldCharType="begin"/>
        </w:r>
        <w:r w:rsidR="00A06F9A">
          <w:rPr>
            <w:noProof/>
            <w:webHidden/>
          </w:rPr>
          <w:instrText xml:space="preserve"> PAGEREF _Toc466373835 \h </w:instrText>
        </w:r>
        <w:r w:rsidR="00A06F9A">
          <w:rPr>
            <w:noProof/>
            <w:webHidden/>
          </w:rPr>
        </w:r>
        <w:r w:rsidR="00A06F9A">
          <w:rPr>
            <w:noProof/>
            <w:webHidden/>
          </w:rPr>
          <w:fldChar w:fldCharType="separate"/>
        </w:r>
        <w:r w:rsidR="00A06F9A">
          <w:rPr>
            <w:noProof/>
            <w:webHidden/>
          </w:rPr>
          <w:t>163</w:t>
        </w:r>
        <w:r w:rsidR="00A06F9A">
          <w:rPr>
            <w:noProof/>
            <w:webHidden/>
          </w:rPr>
          <w:fldChar w:fldCharType="end"/>
        </w:r>
      </w:hyperlink>
    </w:p>
    <w:p w14:paraId="27F5D493" w14:textId="77777777" w:rsidR="00A06F9A" w:rsidRDefault="00A47063">
      <w:pPr>
        <w:pStyle w:val="TOC1"/>
        <w:rPr>
          <w:rFonts w:asciiTheme="minorHAnsi" w:eastAsiaTheme="minorEastAsia" w:hAnsiTheme="minorHAnsi" w:cstheme="minorBidi"/>
          <w:noProof/>
          <w:sz w:val="22"/>
          <w:szCs w:val="22"/>
        </w:rPr>
      </w:pPr>
      <w:hyperlink w:anchor="_Toc466373836" w:history="1">
        <w:r w:rsidR="00A06F9A" w:rsidRPr="00B10AE4">
          <w:rPr>
            <w:rStyle w:val="Hyperlink"/>
            <w:bCs/>
            <w:noProof/>
          </w:rPr>
          <w:t>Appendix D</w:t>
        </w:r>
        <w:r w:rsidR="00A06F9A" w:rsidRPr="00B10AE4">
          <w:rPr>
            <w:rStyle w:val="Hyperlink"/>
            <w:noProof/>
          </w:rPr>
          <w:t xml:space="preserve"> Reserved</w:t>
        </w:r>
        <w:r w:rsidR="00A06F9A">
          <w:rPr>
            <w:noProof/>
            <w:webHidden/>
          </w:rPr>
          <w:tab/>
        </w:r>
        <w:r w:rsidR="00A06F9A">
          <w:rPr>
            <w:noProof/>
            <w:webHidden/>
          </w:rPr>
          <w:fldChar w:fldCharType="begin"/>
        </w:r>
        <w:r w:rsidR="00A06F9A">
          <w:rPr>
            <w:noProof/>
            <w:webHidden/>
          </w:rPr>
          <w:instrText xml:space="preserve"> PAGEREF _Toc466373836 \h </w:instrText>
        </w:r>
        <w:r w:rsidR="00A06F9A">
          <w:rPr>
            <w:noProof/>
            <w:webHidden/>
          </w:rPr>
        </w:r>
        <w:r w:rsidR="00A06F9A">
          <w:rPr>
            <w:noProof/>
            <w:webHidden/>
          </w:rPr>
          <w:fldChar w:fldCharType="separate"/>
        </w:r>
        <w:r w:rsidR="00A06F9A">
          <w:rPr>
            <w:noProof/>
            <w:webHidden/>
          </w:rPr>
          <w:t>165</w:t>
        </w:r>
        <w:r w:rsidR="00A06F9A">
          <w:rPr>
            <w:noProof/>
            <w:webHidden/>
          </w:rPr>
          <w:fldChar w:fldCharType="end"/>
        </w:r>
      </w:hyperlink>
    </w:p>
    <w:p w14:paraId="1CE8D848" w14:textId="77777777" w:rsidR="00A06F9A" w:rsidRDefault="00A47063">
      <w:pPr>
        <w:pStyle w:val="TOC1"/>
        <w:rPr>
          <w:rFonts w:asciiTheme="minorHAnsi" w:eastAsiaTheme="minorEastAsia" w:hAnsiTheme="minorHAnsi" w:cstheme="minorBidi"/>
          <w:noProof/>
          <w:sz w:val="22"/>
          <w:szCs w:val="22"/>
        </w:rPr>
      </w:pPr>
      <w:hyperlink w:anchor="_Toc466373837" w:history="1">
        <w:r w:rsidR="00A06F9A" w:rsidRPr="00B10AE4">
          <w:rPr>
            <w:rStyle w:val="Hyperlink"/>
            <w:noProof/>
          </w:rPr>
          <w:t>Appendix E Examples of messages</w:t>
        </w:r>
        <w:r w:rsidR="00A06F9A">
          <w:rPr>
            <w:noProof/>
            <w:webHidden/>
          </w:rPr>
          <w:tab/>
        </w:r>
        <w:r w:rsidR="00A06F9A">
          <w:rPr>
            <w:noProof/>
            <w:webHidden/>
          </w:rPr>
          <w:fldChar w:fldCharType="begin"/>
        </w:r>
        <w:r w:rsidR="00A06F9A">
          <w:rPr>
            <w:noProof/>
            <w:webHidden/>
          </w:rPr>
          <w:instrText xml:space="preserve"> PAGEREF _Toc466373837 \h </w:instrText>
        </w:r>
        <w:r w:rsidR="00A06F9A">
          <w:rPr>
            <w:noProof/>
            <w:webHidden/>
          </w:rPr>
        </w:r>
        <w:r w:rsidR="00A06F9A">
          <w:rPr>
            <w:noProof/>
            <w:webHidden/>
          </w:rPr>
          <w:fldChar w:fldCharType="separate"/>
        </w:r>
        <w:r w:rsidR="00A06F9A">
          <w:rPr>
            <w:noProof/>
            <w:webHidden/>
          </w:rPr>
          <w:t>166</w:t>
        </w:r>
        <w:r w:rsidR="00A06F9A">
          <w:rPr>
            <w:noProof/>
            <w:webHidden/>
          </w:rPr>
          <w:fldChar w:fldCharType="end"/>
        </w:r>
      </w:hyperlink>
    </w:p>
    <w:p w14:paraId="2BBE0392" w14:textId="77777777" w:rsidR="00A06F9A" w:rsidRDefault="00A47063">
      <w:pPr>
        <w:pStyle w:val="TOC2"/>
        <w:rPr>
          <w:rFonts w:asciiTheme="minorHAnsi" w:eastAsiaTheme="minorEastAsia" w:hAnsiTheme="minorHAnsi" w:cstheme="minorBidi"/>
          <w:noProof/>
          <w:sz w:val="22"/>
          <w:szCs w:val="22"/>
        </w:rPr>
      </w:pPr>
      <w:hyperlink w:anchor="_Toc466373838" w:history="1">
        <w:r w:rsidR="00A06F9A" w:rsidRPr="00B10AE4">
          <w:rPr>
            <w:rStyle w:val="Hyperlink"/>
            <w:noProof/>
          </w:rPr>
          <w:t>E.1 PCD-01 Case C1: Communicate periodic data to Clinical Information System (CIS)</w:t>
        </w:r>
        <w:r w:rsidR="00A06F9A">
          <w:rPr>
            <w:noProof/>
            <w:webHidden/>
          </w:rPr>
          <w:tab/>
        </w:r>
        <w:r w:rsidR="00A06F9A">
          <w:rPr>
            <w:noProof/>
            <w:webHidden/>
          </w:rPr>
          <w:fldChar w:fldCharType="begin"/>
        </w:r>
        <w:r w:rsidR="00A06F9A">
          <w:rPr>
            <w:noProof/>
            <w:webHidden/>
          </w:rPr>
          <w:instrText xml:space="preserve"> PAGEREF _Toc466373838 \h </w:instrText>
        </w:r>
        <w:r w:rsidR="00A06F9A">
          <w:rPr>
            <w:noProof/>
            <w:webHidden/>
          </w:rPr>
        </w:r>
        <w:r w:rsidR="00A06F9A">
          <w:rPr>
            <w:noProof/>
            <w:webHidden/>
          </w:rPr>
          <w:fldChar w:fldCharType="separate"/>
        </w:r>
        <w:r w:rsidR="00A06F9A">
          <w:rPr>
            <w:noProof/>
            <w:webHidden/>
          </w:rPr>
          <w:t>166</w:t>
        </w:r>
        <w:r w:rsidR="00A06F9A">
          <w:rPr>
            <w:noProof/>
            <w:webHidden/>
          </w:rPr>
          <w:fldChar w:fldCharType="end"/>
        </w:r>
      </w:hyperlink>
    </w:p>
    <w:p w14:paraId="339BC178" w14:textId="77777777" w:rsidR="00A06F9A" w:rsidRDefault="00A47063">
      <w:pPr>
        <w:pStyle w:val="TOC3"/>
        <w:rPr>
          <w:rFonts w:asciiTheme="minorHAnsi" w:eastAsiaTheme="minorEastAsia" w:hAnsiTheme="minorHAnsi" w:cstheme="minorBidi"/>
          <w:noProof/>
          <w:sz w:val="22"/>
          <w:szCs w:val="22"/>
        </w:rPr>
      </w:pPr>
      <w:hyperlink w:anchor="_Toc466373839" w:history="1">
        <w:r w:rsidR="00A06F9A" w:rsidRPr="00B10AE4">
          <w:rPr>
            <w:rStyle w:val="Hyperlink"/>
            <w:noProof/>
          </w:rPr>
          <w:t>E.1.1 Example of PCD-01 Observation Report (Physiological Monitor)</w:t>
        </w:r>
        <w:r w:rsidR="00A06F9A">
          <w:rPr>
            <w:noProof/>
            <w:webHidden/>
          </w:rPr>
          <w:tab/>
        </w:r>
        <w:r w:rsidR="00A06F9A">
          <w:rPr>
            <w:noProof/>
            <w:webHidden/>
          </w:rPr>
          <w:fldChar w:fldCharType="begin"/>
        </w:r>
        <w:r w:rsidR="00A06F9A">
          <w:rPr>
            <w:noProof/>
            <w:webHidden/>
          </w:rPr>
          <w:instrText xml:space="preserve"> PAGEREF _Toc466373839 \h </w:instrText>
        </w:r>
        <w:r w:rsidR="00A06F9A">
          <w:rPr>
            <w:noProof/>
            <w:webHidden/>
          </w:rPr>
        </w:r>
        <w:r w:rsidR="00A06F9A">
          <w:rPr>
            <w:noProof/>
            <w:webHidden/>
          </w:rPr>
          <w:fldChar w:fldCharType="separate"/>
        </w:r>
        <w:r w:rsidR="00A06F9A">
          <w:rPr>
            <w:noProof/>
            <w:webHidden/>
          </w:rPr>
          <w:t>166</w:t>
        </w:r>
        <w:r w:rsidR="00A06F9A">
          <w:rPr>
            <w:noProof/>
            <w:webHidden/>
          </w:rPr>
          <w:fldChar w:fldCharType="end"/>
        </w:r>
      </w:hyperlink>
    </w:p>
    <w:p w14:paraId="7959F2BB" w14:textId="77777777" w:rsidR="00A06F9A" w:rsidRDefault="00A47063">
      <w:pPr>
        <w:pStyle w:val="TOC3"/>
        <w:rPr>
          <w:rFonts w:asciiTheme="minorHAnsi" w:eastAsiaTheme="minorEastAsia" w:hAnsiTheme="minorHAnsi" w:cstheme="minorBidi"/>
          <w:noProof/>
          <w:sz w:val="22"/>
          <w:szCs w:val="22"/>
        </w:rPr>
      </w:pPr>
      <w:hyperlink w:anchor="_Toc466373840" w:history="1">
        <w:r w:rsidR="00A06F9A" w:rsidRPr="00B10AE4">
          <w:rPr>
            <w:rStyle w:val="Hyperlink"/>
            <w:noProof/>
          </w:rPr>
          <w:t>E.1.2 Example of PCD-01 Episodic Observation Report</w:t>
        </w:r>
        <w:r w:rsidR="00A06F9A">
          <w:rPr>
            <w:noProof/>
            <w:webHidden/>
          </w:rPr>
          <w:tab/>
        </w:r>
        <w:r w:rsidR="00A06F9A">
          <w:rPr>
            <w:noProof/>
            <w:webHidden/>
          </w:rPr>
          <w:fldChar w:fldCharType="begin"/>
        </w:r>
        <w:r w:rsidR="00A06F9A">
          <w:rPr>
            <w:noProof/>
            <w:webHidden/>
          </w:rPr>
          <w:instrText xml:space="preserve"> PAGEREF _Toc466373840 \h </w:instrText>
        </w:r>
        <w:r w:rsidR="00A06F9A">
          <w:rPr>
            <w:noProof/>
            <w:webHidden/>
          </w:rPr>
        </w:r>
        <w:r w:rsidR="00A06F9A">
          <w:rPr>
            <w:noProof/>
            <w:webHidden/>
          </w:rPr>
          <w:fldChar w:fldCharType="separate"/>
        </w:r>
        <w:r w:rsidR="00A06F9A">
          <w:rPr>
            <w:noProof/>
            <w:webHidden/>
          </w:rPr>
          <w:t>167</w:t>
        </w:r>
        <w:r w:rsidR="00A06F9A">
          <w:rPr>
            <w:noProof/>
            <w:webHidden/>
          </w:rPr>
          <w:fldChar w:fldCharType="end"/>
        </w:r>
      </w:hyperlink>
    </w:p>
    <w:p w14:paraId="0AC1DD7B" w14:textId="77777777" w:rsidR="00A06F9A" w:rsidRDefault="00A47063">
      <w:pPr>
        <w:pStyle w:val="TOC2"/>
        <w:rPr>
          <w:rFonts w:asciiTheme="minorHAnsi" w:eastAsiaTheme="minorEastAsia" w:hAnsiTheme="minorHAnsi" w:cstheme="minorBidi"/>
          <w:noProof/>
          <w:sz w:val="22"/>
          <w:szCs w:val="22"/>
        </w:rPr>
      </w:pPr>
      <w:hyperlink w:anchor="_Toc466373841" w:history="1">
        <w:r w:rsidR="00A06F9A" w:rsidRPr="00B10AE4">
          <w:rPr>
            <w:rStyle w:val="Hyperlink"/>
            <w:noProof/>
          </w:rPr>
          <w:t>E.2 Examples of transaction PCD-03: Communicate Infusion Order</w:t>
        </w:r>
        <w:r w:rsidR="00A06F9A">
          <w:rPr>
            <w:noProof/>
            <w:webHidden/>
          </w:rPr>
          <w:tab/>
        </w:r>
        <w:r w:rsidR="00A06F9A">
          <w:rPr>
            <w:noProof/>
            <w:webHidden/>
          </w:rPr>
          <w:fldChar w:fldCharType="begin"/>
        </w:r>
        <w:r w:rsidR="00A06F9A">
          <w:rPr>
            <w:noProof/>
            <w:webHidden/>
          </w:rPr>
          <w:instrText xml:space="preserve"> PAGEREF _Toc466373841 \h </w:instrText>
        </w:r>
        <w:r w:rsidR="00A06F9A">
          <w:rPr>
            <w:noProof/>
            <w:webHidden/>
          </w:rPr>
        </w:r>
        <w:r w:rsidR="00A06F9A">
          <w:rPr>
            <w:noProof/>
            <w:webHidden/>
          </w:rPr>
          <w:fldChar w:fldCharType="separate"/>
        </w:r>
        <w:r w:rsidR="00A06F9A">
          <w:rPr>
            <w:noProof/>
            <w:webHidden/>
          </w:rPr>
          <w:t>167</w:t>
        </w:r>
        <w:r w:rsidR="00A06F9A">
          <w:rPr>
            <w:noProof/>
            <w:webHidden/>
          </w:rPr>
          <w:fldChar w:fldCharType="end"/>
        </w:r>
      </w:hyperlink>
    </w:p>
    <w:p w14:paraId="4A5A80BD" w14:textId="77777777" w:rsidR="00A06F9A" w:rsidRDefault="00A47063">
      <w:pPr>
        <w:pStyle w:val="TOC3"/>
        <w:rPr>
          <w:rFonts w:asciiTheme="minorHAnsi" w:eastAsiaTheme="minorEastAsia" w:hAnsiTheme="minorHAnsi" w:cstheme="minorBidi"/>
          <w:noProof/>
          <w:sz w:val="22"/>
          <w:szCs w:val="22"/>
        </w:rPr>
      </w:pPr>
      <w:hyperlink w:anchor="_Toc466373842" w:history="1">
        <w:r w:rsidR="00A06F9A" w:rsidRPr="00B10AE4">
          <w:rPr>
            <w:rStyle w:val="Hyperlink"/>
            <w:noProof/>
          </w:rPr>
          <w:t>E.2.1 Storyboard</w:t>
        </w:r>
        <w:r w:rsidR="00A06F9A">
          <w:rPr>
            <w:noProof/>
            <w:webHidden/>
          </w:rPr>
          <w:tab/>
        </w:r>
        <w:r w:rsidR="00A06F9A">
          <w:rPr>
            <w:noProof/>
            <w:webHidden/>
          </w:rPr>
          <w:fldChar w:fldCharType="begin"/>
        </w:r>
        <w:r w:rsidR="00A06F9A">
          <w:rPr>
            <w:noProof/>
            <w:webHidden/>
          </w:rPr>
          <w:instrText xml:space="preserve"> PAGEREF _Toc466373842 \h </w:instrText>
        </w:r>
        <w:r w:rsidR="00A06F9A">
          <w:rPr>
            <w:noProof/>
            <w:webHidden/>
          </w:rPr>
        </w:r>
        <w:r w:rsidR="00A06F9A">
          <w:rPr>
            <w:noProof/>
            <w:webHidden/>
          </w:rPr>
          <w:fldChar w:fldCharType="separate"/>
        </w:r>
        <w:r w:rsidR="00A06F9A">
          <w:rPr>
            <w:noProof/>
            <w:webHidden/>
          </w:rPr>
          <w:t>167</w:t>
        </w:r>
        <w:r w:rsidR="00A06F9A">
          <w:rPr>
            <w:noProof/>
            <w:webHidden/>
          </w:rPr>
          <w:fldChar w:fldCharType="end"/>
        </w:r>
      </w:hyperlink>
    </w:p>
    <w:p w14:paraId="0D09B053" w14:textId="77777777" w:rsidR="00A06F9A" w:rsidRDefault="00A47063">
      <w:pPr>
        <w:pStyle w:val="TOC3"/>
        <w:rPr>
          <w:rFonts w:asciiTheme="minorHAnsi" w:eastAsiaTheme="minorEastAsia" w:hAnsiTheme="minorHAnsi" w:cstheme="minorBidi"/>
          <w:noProof/>
          <w:sz w:val="22"/>
          <w:szCs w:val="22"/>
        </w:rPr>
      </w:pPr>
      <w:hyperlink w:anchor="_Toc466373843" w:history="1">
        <w:r w:rsidR="00A06F9A" w:rsidRPr="00B10AE4">
          <w:rPr>
            <w:rStyle w:val="Hyperlink"/>
            <w:noProof/>
          </w:rPr>
          <w:t>E.2.2 Interaction Diagram</w:t>
        </w:r>
        <w:r w:rsidR="00A06F9A">
          <w:rPr>
            <w:noProof/>
            <w:webHidden/>
          </w:rPr>
          <w:tab/>
        </w:r>
        <w:r w:rsidR="00A06F9A">
          <w:rPr>
            <w:noProof/>
            <w:webHidden/>
          </w:rPr>
          <w:fldChar w:fldCharType="begin"/>
        </w:r>
        <w:r w:rsidR="00A06F9A">
          <w:rPr>
            <w:noProof/>
            <w:webHidden/>
          </w:rPr>
          <w:instrText xml:space="preserve"> PAGEREF _Toc466373843 \h </w:instrText>
        </w:r>
        <w:r w:rsidR="00A06F9A">
          <w:rPr>
            <w:noProof/>
            <w:webHidden/>
          </w:rPr>
        </w:r>
        <w:r w:rsidR="00A06F9A">
          <w:rPr>
            <w:noProof/>
            <w:webHidden/>
          </w:rPr>
          <w:fldChar w:fldCharType="separate"/>
        </w:r>
        <w:r w:rsidR="00A06F9A">
          <w:rPr>
            <w:noProof/>
            <w:webHidden/>
          </w:rPr>
          <w:t>168</w:t>
        </w:r>
        <w:r w:rsidR="00A06F9A">
          <w:rPr>
            <w:noProof/>
            <w:webHidden/>
          </w:rPr>
          <w:fldChar w:fldCharType="end"/>
        </w:r>
      </w:hyperlink>
    </w:p>
    <w:p w14:paraId="47BE1593" w14:textId="77777777" w:rsidR="00A06F9A" w:rsidRDefault="00A47063">
      <w:pPr>
        <w:pStyle w:val="TOC3"/>
        <w:rPr>
          <w:rFonts w:asciiTheme="minorHAnsi" w:eastAsiaTheme="minorEastAsia" w:hAnsiTheme="minorHAnsi" w:cstheme="minorBidi"/>
          <w:noProof/>
          <w:sz w:val="22"/>
          <w:szCs w:val="22"/>
        </w:rPr>
      </w:pPr>
      <w:hyperlink w:anchor="_Toc466373844" w:history="1">
        <w:r w:rsidR="00A06F9A" w:rsidRPr="00B10AE4">
          <w:rPr>
            <w:rStyle w:val="Hyperlink"/>
            <w:noProof/>
          </w:rPr>
          <w:t>E.2.3 Messages</w:t>
        </w:r>
        <w:r w:rsidR="00A06F9A">
          <w:rPr>
            <w:noProof/>
            <w:webHidden/>
          </w:rPr>
          <w:tab/>
        </w:r>
        <w:r w:rsidR="00A06F9A">
          <w:rPr>
            <w:noProof/>
            <w:webHidden/>
          </w:rPr>
          <w:fldChar w:fldCharType="begin"/>
        </w:r>
        <w:r w:rsidR="00A06F9A">
          <w:rPr>
            <w:noProof/>
            <w:webHidden/>
          </w:rPr>
          <w:instrText xml:space="preserve"> PAGEREF _Toc466373844 \h </w:instrText>
        </w:r>
        <w:r w:rsidR="00A06F9A">
          <w:rPr>
            <w:noProof/>
            <w:webHidden/>
          </w:rPr>
        </w:r>
        <w:r w:rsidR="00A06F9A">
          <w:rPr>
            <w:noProof/>
            <w:webHidden/>
          </w:rPr>
          <w:fldChar w:fldCharType="separate"/>
        </w:r>
        <w:r w:rsidR="00A06F9A">
          <w:rPr>
            <w:noProof/>
            <w:webHidden/>
          </w:rPr>
          <w:t>170</w:t>
        </w:r>
        <w:r w:rsidR="00A06F9A">
          <w:rPr>
            <w:noProof/>
            <w:webHidden/>
          </w:rPr>
          <w:fldChar w:fldCharType="end"/>
        </w:r>
      </w:hyperlink>
    </w:p>
    <w:p w14:paraId="624E95CC" w14:textId="77777777" w:rsidR="00A06F9A" w:rsidRDefault="00A47063">
      <w:pPr>
        <w:pStyle w:val="TOC2"/>
        <w:rPr>
          <w:rFonts w:asciiTheme="minorHAnsi" w:eastAsiaTheme="minorEastAsia" w:hAnsiTheme="minorHAnsi" w:cstheme="minorBidi"/>
          <w:noProof/>
          <w:sz w:val="22"/>
          <w:szCs w:val="22"/>
        </w:rPr>
      </w:pPr>
      <w:hyperlink w:anchor="_Toc466373845" w:history="1">
        <w:r w:rsidR="00A06F9A" w:rsidRPr="00B10AE4">
          <w:rPr>
            <w:rStyle w:val="Hyperlink"/>
            <w:noProof/>
          </w:rPr>
          <w:t>E.3 ACM PCD-04 Example Messages</w:t>
        </w:r>
        <w:r w:rsidR="00A06F9A">
          <w:rPr>
            <w:noProof/>
            <w:webHidden/>
          </w:rPr>
          <w:tab/>
        </w:r>
        <w:r w:rsidR="00A06F9A">
          <w:rPr>
            <w:noProof/>
            <w:webHidden/>
          </w:rPr>
          <w:fldChar w:fldCharType="begin"/>
        </w:r>
        <w:r w:rsidR="00A06F9A">
          <w:rPr>
            <w:noProof/>
            <w:webHidden/>
          </w:rPr>
          <w:instrText xml:space="preserve"> PAGEREF _Toc466373845 \h </w:instrText>
        </w:r>
        <w:r w:rsidR="00A06F9A">
          <w:rPr>
            <w:noProof/>
            <w:webHidden/>
          </w:rPr>
        </w:r>
        <w:r w:rsidR="00A06F9A">
          <w:rPr>
            <w:noProof/>
            <w:webHidden/>
          </w:rPr>
          <w:fldChar w:fldCharType="separate"/>
        </w:r>
        <w:r w:rsidR="00A06F9A">
          <w:rPr>
            <w:noProof/>
            <w:webHidden/>
          </w:rPr>
          <w:t>171</w:t>
        </w:r>
        <w:r w:rsidR="00A06F9A">
          <w:rPr>
            <w:noProof/>
            <w:webHidden/>
          </w:rPr>
          <w:fldChar w:fldCharType="end"/>
        </w:r>
      </w:hyperlink>
    </w:p>
    <w:p w14:paraId="7BD59470" w14:textId="3D20DCCB" w:rsidR="00A06F9A" w:rsidRDefault="00A47063">
      <w:pPr>
        <w:pStyle w:val="TOC3"/>
        <w:rPr>
          <w:rFonts w:asciiTheme="minorHAnsi" w:eastAsiaTheme="minorEastAsia" w:hAnsiTheme="minorHAnsi" w:cstheme="minorBidi"/>
          <w:noProof/>
          <w:sz w:val="22"/>
          <w:szCs w:val="22"/>
        </w:rPr>
      </w:pPr>
      <w:r>
        <w:fldChar w:fldCharType="begin"/>
      </w:r>
      <w:r>
        <w:instrText xml:space="preserve"> HYPERLINK \l "_Toc466373846" </w:instrText>
      </w:r>
      <w:r>
        <w:fldChar w:fldCharType="separate"/>
      </w:r>
      <w:r w:rsidR="00A06F9A" w:rsidRPr="00B10AE4">
        <w:rPr>
          <w:rStyle w:val="Hyperlink"/>
          <w:noProof/>
        </w:rPr>
        <w:t xml:space="preserve">E.3.1 Alert </w:t>
      </w:r>
      <w:del w:id="50" w:author="Monroe Pattillo" w:date="2017-09-02T12:54:00Z">
        <w:r w:rsidR="00A06F9A" w:rsidRPr="00B10AE4" w:rsidDel="00166EF7">
          <w:rPr>
            <w:rStyle w:val="Hyperlink"/>
            <w:noProof/>
          </w:rPr>
          <w:delText>-</w:delText>
        </w:r>
      </w:del>
      <w:ins w:id="51" w:author="Monroe Pattillo" w:date="2017-09-02T12:54:00Z">
        <w:r w:rsidR="00166EF7">
          <w:rPr>
            <w:rStyle w:val="Hyperlink"/>
            <w:noProof/>
          </w:rPr>
          <w:t>–</w:t>
        </w:r>
      </w:ins>
      <w:r w:rsidR="00A06F9A" w:rsidRPr="00B10AE4">
        <w:rPr>
          <w:rStyle w:val="Hyperlink"/>
          <w:noProof/>
        </w:rPr>
        <w:t xml:space="preserve"> Numeric Limit Alarm</w:t>
      </w:r>
      <w:r w:rsidR="00A06F9A">
        <w:rPr>
          <w:noProof/>
          <w:webHidden/>
        </w:rPr>
        <w:tab/>
      </w:r>
      <w:r w:rsidR="00A06F9A">
        <w:rPr>
          <w:noProof/>
          <w:webHidden/>
        </w:rPr>
        <w:fldChar w:fldCharType="begin"/>
      </w:r>
      <w:r w:rsidR="00A06F9A">
        <w:rPr>
          <w:noProof/>
          <w:webHidden/>
        </w:rPr>
        <w:instrText xml:space="preserve"> PAGEREF _Toc466373846 \h </w:instrText>
      </w:r>
      <w:r w:rsidR="00A06F9A">
        <w:rPr>
          <w:noProof/>
          <w:webHidden/>
        </w:rPr>
      </w:r>
      <w:r w:rsidR="00A06F9A">
        <w:rPr>
          <w:noProof/>
          <w:webHidden/>
        </w:rPr>
        <w:fldChar w:fldCharType="separate"/>
      </w:r>
      <w:r w:rsidR="00A06F9A">
        <w:rPr>
          <w:noProof/>
          <w:webHidden/>
        </w:rPr>
        <w:t>171</w:t>
      </w:r>
      <w:r w:rsidR="00A06F9A">
        <w:rPr>
          <w:noProof/>
          <w:webHidden/>
        </w:rPr>
        <w:fldChar w:fldCharType="end"/>
      </w:r>
      <w:r>
        <w:rPr>
          <w:noProof/>
        </w:rPr>
        <w:fldChar w:fldCharType="end"/>
      </w:r>
    </w:p>
    <w:p w14:paraId="4BAC8B04" w14:textId="49F2B0FE" w:rsidR="00A06F9A" w:rsidRDefault="00A47063">
      <w:pPr>
        <w:pStyle w:val="TOC3"/>
        <w:rPr>
          <w:rFonts w:asciiTheme="minorHAnsi" w:eastAsiaTheme="minorEastAsia" w:hAnsiTheme="minorHAnsi" w:cstheme="minorBidi"/>
          <w:noProof/>
          <w:sz w:val="22"/>
          <w:szCs w:val="22"/>
        </w:rPr>
      </w:pPr>
      <w:r>
        <w:fldChar w:fldCharType="begin"/>
      </w:r>
      <w:r>
        <w:instrText xml:space="preserve"> HYPERLINK \l "_Toc466373847" </w:instrText>
      </w:r>
      <w:r>
        <w:fldChar w:fldCharType="separate"/>
      </w:r>
      <w:r w:rsidR="00A06F9A" w:rsidRPr="00B10AE4">
        <w:rPr>
          <w:rStyle w:val="Hyperlink"/>
          <w:noProof/>
        </w:rPr>
        <w:t xml:space="preserve">E.3.2 Alert </w:t>
      </w:r>
      <w:del w:id="52" w:author="Monroe Pattillo" w:date="2017-09-02T12:54:00Z">
        <w:r w:rsidR="00A06F9A" w:rsidRPr="00B10AE4" w:rsidDel="00166EF7">
          <w:rPr>
            <w:rStyle w:val="Hyperlink"/>
            <w:noProof/>
          </w:rPr>
          <w:delText>-</w:delText>
        </w:r>
      </w:del>
      <w:ins w:id="53" w:author="Monroe Pattillo" w:date="2017-09-02T12:54:00Z">
        <w:r w:rsidR="00166EF7">
          <w:rPr>
            <w:rStyle w:val="Hyperlink"/>
            <w:noProof/>
          </w:rPr>
          <w:t>–</w:t>
        </w:r>
      </w:ins>
      <w:r w:rsidR="00A06F9A" w:rsidRPr="00B10AE4">
        <w:rPr>
          <w:rStyle w:val="Hyperlink"/>
          <w:noProof/>
        </w:rPr>
        <w:t xml:space="preserve"> Qualitative (non-numeric) Alarm</w:t>
      </w:r>
      <w:r w:rsidR="00A06F9A">
        <w:rPr>
          <w:noProof/>
          <w:webHidden/>
        </w:rPr>
        <w:tab/>
      </w:r>
      <w:r w:rsidR="00A06F9A">
        <w:rPr>
          <w:noProof/>
          <w:webHidden/>
        </w:rPr>
        <w:fldChar w:fldCharType="begin"/>
      </w:r>
      <w:r w:rsidR="00A06F9A">
        <w:rPr>
          <w:noProof/>
          <w:webHidden/>
        </w:rPr>
        <w:instrText xml:space="preserve"> PAGEREF _Toc466373847 \h </w:instrText>
      </w:r>
      <w:r w:rsidR="00A06F9A">
        <w:rPr>
          <w:noProof/>
          <w:webHidden/>
        </w:rPr>
      </w:r>
      <w:r w:rsidR="00A06F9A">
        <w:rPr>
          <w:noProof/>
          <w:webHidden/>
        </w:rPr>
        <w:fldChar w:fldCharType="separate"/>
      </w:r>
      <w:r w:rsidR="00A06F9A">
        <w:rPr>
          <w:noProof/>
          <w:webHidden/>
        </w:rPr>
        <w:t>171</w:t>
      </w:r>
      <w:r w:rsidR="00A06F9A">
        <w:rPr>
          <w:noProof/>
          <w:webHidden/>
        </w:rPr>
        <w:fldChar w:fldCharType="end"/>
      </w:r>
      <w:r>
        <w:rPr>
          <w:noProof/>
        </w:rPr>
        <w:fldChar w:fldCharType="end"/>
      </w:r>
    </w:p>
    <w:p w14:paraId="355DFBE2" w14:textId="77777777" w:rsidR="00A06F9A" w:rsidRDefault="00A47063">
      <w:pPr>
        <w:pStyle w:val="TOC1"/>
        <w:rPr>
          <w:rFonts w:asciiTheme="minorHAnsi" w:eastAsiaTheme="minorEastAsia" w:hAnsiTheme="minorHAnsi" w:cstheme="minorBidi"/>
          <w:noProof/>
          <w:sz w:val="22"/>
          <w:szCs w:val="22"/>
        </w:rPr>
      </w:pPr>
      <w:hyperlink w:anchor="_Toc466373848" w:history="1">
        <w:r w:rsidR="00A06F9A" w:rsidRPr="00B10AE4">
          <w:rPr>
            <w:rStyle w:val="Hyperlink"/>
            <w:noProof/>
          </w:rPr>
          <w:t>Appendix F – HL7 Message Profiling Convention</w:t>
        </w:r>
        <w:r w:rsidR="00A06F9A">
          <w:rPr>
            <w:noProof/>
            <w:webHidden/>
          </w:rPr>
          <w:tab/>
        </w:r>
        <w:r w:rsidR="00A06F9A">
          <w:rPr>
            <w:noProof/>
            <w:webHidden/>
          </w:rPr>
          <w:fldChar w:fldCharType="begin"/>
        </w:r>
        <w:r w:rsidR="00A06F9A">
          <w:rPr>
            <w:noProof/>
            <w:webHidden/>
          </w:rPr>
          <w:instrText xml:space="preserve"> PAGEREF _Toc466373848 \h </w:instrText>
        </w:r>
        <w:r w:rsidR="00A06F9A">
          <w:rPr>
            <w:noProof/>
            <w:webHidden/>
          </w:rPr>
        </w:r>
        <w:r w:rsidR="00A06F9A">
          <w:rPr>
            <w:noProof/>
            <w:webHidden/>
          </w:rPr>
          <w:fldChar w:fldCharType="separate"/>
        </w:r>
        <w:r w:rsidR="00A06F9A">
          <w:rPr>
            <w:noProof/>
            <w:webHidden/>
          </w:rPr>
          <w:t>174</w:t>
        </w:r>
        <w:r w:rsidR="00A06F9A">
          <w:rPr>
            <w:noProof/>
            <w:webHidden/>
          </w:rPr>
          <w:fldChar w:fldCharType="end"/>
        </w:r>
      </w:hyperlink>
    </w:p>
    <w:p w14:paraId="7194E85D" w14:textId="77777777" w:rsidR="00A06F9A" w:rsidRDefault="00A47063">
      <w:pPr>
        <w:pStyle w:val="TOC1"/>
        <w:rPr>
          <w:rFonts w:asciiTheme="minorHAnsi" w:eastAsiaTheme="minorEastAsia" w:hAnsiTheme="minorHAnsi" w:cstheme="minorBidi"/>
          <w:noProof/>
          <w:sz w:val="22"/>
          <w:szCs w:val="22"/>
        </w:rPr>
      </w:pPr>
      <w:hyperlink w:anchor="_Toc466373849" w:history="1">
        <w:r w:rsidR="00A06F9A" w:rsidRPr="00B10AE4">
          <w:rPr>
            <w:rStyle w:val="Hyperlink"/>
            <w:noProof/>
          </w:rPr>
          <w:t>Appendix G – HL7 Implementation Notes</w:t>
        </w:r>
        <w:r w:rsidR="00A06F9A">
          <w:rPr>
            <w:noProof/>
            <w:webHidden/>
          </w:rPr>
          <w:tab/>
        </w:r>
        <w:r w:rsidR="00A06F9A">
          <w:rPr>
            <w:noProof/>
            <w:webHidden/>
          </w:rPr>
          <w:fldChar w:fldCharType="begin"/>
        </w:r>
        <w:r w:rsidR="00A06F9A">
          <w:rPr>
            <w:noProof/>
            <w:webHidden/>
          </w:rPr>
          <w:instrText xml:space="preserve"> PAGEREF _Toc466373849 \h </w:instrText>
        </w:r>
        <w:r w:rsidR="00A06F9A">
          <w:rPr>
            <w:noProof/>
            <w:webHidden/>
          </w:rPr>
        </w:r>
        <w:r w:rsidR="00A06F9A">
          <w:rPr>
            <w:noProof/>
            <w:webHidden/>
          </w:rPr>
          <w:fldChar w:fldCharType="separate"/>
        </w:r>
        <w:r w:rsidR="00A06F9A">
          <w:rPr>
            <w:noProof/>
            <w:webHidden/>
          </w:rPr>
          <w:t>175</w:t>
        </w:r>
        <w:r w:rsidR="00A06F9A">
          <w:rPr>
            <w:noProof/>
            <w:webHidden/>
          </w:rPr>
          <w:fldChar w:fldCharType="end"/>
        </w:r>
      </w:hyperlink>
    </w:p>
    <w:p w14:paraId="78A31AC3" w14:textId="77777777" w:rsidR="00A06F9A" w:rsidRDefault="00A47063">
      <w:pPr>
        <w:pStyle w:val="TOC2"/>
        <w:rPr>
          <w:rFonts w:asciiTheme="minorHAnsi" w:eastAsiaTheme="minorEastAsia" w:hAnsiTheme="minorHAnsi" w:cstheme="minorBidi"/>
          <w:noProof/>
          <w:sz w:val="22"/>
          <w:szCs w:val="22"/>
        </w:rPr>
      </w:pPr>
      <w:hyperlink w:anchor="_Toc466373850" w:history="1">
        <w:r w:rsidR="00A06F9A" w:rsidRPr="00B10AE4">
          <w:rPr>
            <w:rStyle w:val="Hyperlink"/>
            <w:noProof/>
          </w:rPr>
          <w:t>G.1 Acknowledgment Modes</w:t>
        </w:r>
        <w:r w:rsidR="00A06F9A">
          <w:rPr>
            <w:noProof/>
            <w:webHidden/>
          </w:rPr>
          <w:tab/>
        </w:r>
        <w:r w:rsidR="00A06F9A">
          <w:rPr>
            <w:noProof/>
            <w:webHidden/>
          </w:rPr>
          <w:fldChar w:fldCharType="begin"/>
        </w:r>
        <w:r w:rsidR="00A06F9A">
          <w:rPr>
            <w:noProof/>
            <w:webHidden/>
          </w:rPr>
          <w:instrText xml:space="preserve"> PAGEREF _Toc466373850 \h </w:instrText>
        </w:r>
        <w:r w:rsidR="00A06F9A">
          <w:rPr>
            <w:noProof/>
            <w:webHidden/>
          </w:rPr>
        </w:r>
        <w:r w:rsidR="00A06F9A">
          <w:rPr>
            <w:noProof/>
            <w:webHidden/>
          </w:rPr>
          <w:fldChar w:fldCharType="separate"/>
        </w:r>
        <w:r w:rsidR="00A06F9A">
          <w:rPr>
            <w:noProof/>
            <w:webHidden/>
          </w:rPr>
          <w:t>175</w:t>
        </w:r>
        <w:r w:rsidR="00A06F9A">
          <w:rPr>
            <w:noProof/>
            <w:webHidden/>
          </w:rPr>
          <w:fldChar w:fldCharType="end"/>
        </w:r>
      </w:hyperlink>
    </w:p>
    <w:p w14:paraId="2446A919" w14:textId="77777777" w:rsidR="00A06F9A" w:rsidRDefault="00A47063">
      <w:pPr>
        <w:pStyle w:val="TOC2"/>
        <w:rPr>
          <w:rFonts w:asciiTheme="minorHAnsi" w:eastAsiaTheme="minorEastAsia" w:hAnsiTheme="minorHAnsi" w:cstheme="minorBidi"/>
          <w:noProof/>
          <w:sz w:val="22"/>
          <w:szCs w:val="22"/>
        </w:rPr>
      </w:pPr>
      <w:hyperlink w:anchor="_Toc466373851" w:history="1">
        <w:r w:rsidR="00A06F9A" w:rsidRPr="00B10AE4">
          <w:rPr>
            <w:rStyle w:val="Hyperlink"/>
            <w:noProof/>
          </w:rPr>
          <w:t>G.2 Use of OSI Object Identifier (OID)</w:t>
        </w:r>
        <w:r w:rsidR="00A06F9A">
          <w:rPr>
            <w:noProof/>
            <w:webHidden/>
          </w:rPr>
          <w:tab/>
        </w:r>
        <w:r w:rsidR="00A06F9A">
          <w:rPr>
            <w:noProof/>
            <w:webHidden/>
          </w:rPr>
          <w:fldChar w:fldCharType="begin"/>
        </w:r>
        <w:r w:rsidR="00A06F9A">
          <w:rPr>
            <w:noProof/>
            <w:webHidden/>
          </w:rPr>
          <w:instrText xml:space="preserve"> PAGEREF _Toc466373851 \h </w:instrText>
        </w:r>
        <w:r w:rsidR="00A06F9A">
          <w:rPr>
            <w:noProof/>
            <w:webHidden/>
          </w:rPr>
        </w:r>
        <w:r w:rsidR="00A06F9A">
          <w:rPr>
            <w:noProof/>
            <w:webHidden/>
          </w:rPr>
          <w:fldChar w:fldCharType="separate"/>
        </w:r>
        <w:r w:rsidR="00A06F9A">
          <w:rPr>
            <w:noProof/>
            <w:webHidden/>
          </w:rPr>
          <w:t>175</w:t>
        </w:r>
        <w:r w:rsidR="00A06F9A">
          <w:rPr>
            <w:noProof/>
            <w:webHidden/>
          </w:rPr>
          <w:fldChar w:fldCharType="end"/>
        </w:r>
      </w:hyperlink>
    </w:p>
    <w:p w14:paraId="45D1DA1B" w14:textId="77777777" w:rsidR="00A06F9A" w:rsidRDefault="00A47063">
      <w:pPr>
        <w:pStyle w:val="TOC1"/>
        <w:rPr>
          <w:rFonts w:asciiTheme="minorHAnsi" w:eastAsiaTheme="minorEastAsia" w:hAnsiTheme="minorHAnsi" w:cstheme="minorBidi"/>
          <w:noProof/>
          <w:sz w:val="22"/>
          <w:szCs w:val="22"/>
        </w:rPr>
      </w:pPr>
      <w:hyperlink w:anchor="_Toc466373852" w:history="1">
        <w:r w:rsidR="00A06F9A" w:rsidRPr="00B10AE4">
          <w:rPr>
            <w:rStyle w:val="Hyperlink"/>
            <w:noProof/>
          </w:rPr>
          <w:t>Appendix H – IHE Integration Statements</w:t>
        </w:r>
        <w:r w:rsidR="00A06F9A">
          <w:rPr>
            <w:noProof/>
            <w:webHidden/>
          </w:rPr>
          <w:tab/>
        </w:r>
        <w:r w:rsidR="00A06F9A">
          <w:rPr>
            <w:noProof/>
            <w:webHidden/>
          </w:rPr>
          <w:fldChar w:fldCharType="begin"/>
        </w:r>
        <w:r w:rsidR="00A06F9A">
          <w:rPr>
            <w:noProof/>
            <w:webHidden/>
          </w:rPr>
          <w:instrText xml:space="preserve"> PAGEREF _Toc466373852 \h </w:instrText>
        </w:r>
        <w:r w:rsidR="00A06F9A">
          <w:rPr>
            <w:noProof/>
            <w:webHidden/>
          </w:rPr>
        </w:r>
        <w:r w:rsidR="00A06F9A">
          <w:rPr>
            <w:noProof/>
            <w:webHidden/>
          </w:rPr>
          <w:fldChar w:fldCharType="separate"/>
        </w:r>
        <w:r w:rsidR="00A06F9A">
          <w:rPr>
            <w:noProof/>
            <w:webHidden/>
          </w:rPr>
          <w:t>176</w:t>
        </w:r>
        <w:r w:rsidR="00A06F9A">
          <w:rPr>
            <w:noProof/>
            <w:webHidden/>
          </w:rPr>
          <w:fldChar w:fldCharType="end"/>
        </w:r>
      </w:hyperlink>
    </w:p>
    <w:p w14:paraId="1EA9163A" w14:textId="77777777" w:rsidR="00A06F9A" w:rsidRDefault="00A47063">
      <w:pPr>
        <w:pStyle w:val="TOC1"/>
        <w:rPr>
          <w:rFonts w:asciiTheme="minorHAnsi" w:eastAsiaTheme="minorEastAsia" w:hAnsiTheme="minorHAnsi" w:cstheme="minorBidi"/>
          <w:noProof/>
          <w:sz w:val="22"/>
          <w:szCs w:val="22"/>
        </w:rPr>
      </w:pPr>
      <w:hyperlink w:anchor="_Toc466373853" w:history="1">
        <w:r w:rsidR="00A06F9A" w:rsidRPr="00B10AE4">
          <w:rPr>
            <w:rStyle w:val="Hyperlink"/>
            <w:noProof/>
          </w:rPr>
          <w:t>Appendix I – Message Transport using MLLP</w:t>
        </w:r>
        <w:r w:rsidR="00A06F9A">
          <w:rPr>
            <w:noProof/>
            <w:webHidden/>
          </w:rPr>
          <w:tab/>
        </w:r>
        <w:r w:rsidR="00A06F9A">
          <w:rPr>
            <w:noProof/>
            <w:webHidden/>
          </w:rPr>
          <w:fldChar w:fldCharType="begin"/>
        </w:r>
        <w:r w:rsidR="00A06F9A">
          <w:rPr>
            <w:noProof/>
            <w:webHidden/>
          </w:rPr>
          <w:instrText xml:space="preserve"> PAGEREF _Toc466373853 \h </w:instrText>
        </w:r>
        <w:r w:rsidR="00A06F9A">
          <w:rPr>
            <w:noProof/>
            <w:webHidden/>
          </w:rPr>
        </w:r>
        <w:r w:rsidR="00A06F9A">
          <w:rPr>
            <w:noProof/>
            <w:webHidden/>
          </w:rPr>
          <w:fldChar w:fldCharType="separate"/>
        </w:r>
        <w:r w:rsidR="00A06F9A">
          <w:rPr>
            <w:noProof/>
            <w:webHidden/>
          </w:rPr>
          <w:t>177</w:t>
        </w:r>
        <w:r w:rsidR="00A06F9A">
          <w:rPr>
            <w:noProof/>
            <w:webHidden/>
          </w:rPr>
          <w:fldChar w:fldCharType="end"/>
        </w:r>
      </w:hyperlink>
    </w:p>
    <w:p w14:paraId="57C66F6F" w14:textId="77777777" w:rsidR="00A06F9A" w:rsidRDefault="00A47063">
      <w:pPr>
        <w:pStyle w:val="TOC1"/>
        <w:rPr>
          <w:rFonts w:asciiTheme="minorHAnsi" w:eastAsiaTheme="minorEastAsia" w:hAnsiTheme="minorHAnsi" w:cstheme="minorBidi"/>
          <w:noProof/>
          <w:sz w:val="22"/>
          <w:szCs w:val="22"/>
        </w:rPr>
      </w:pPr>
      <w:hyperlink w:anchor="_Toc466373854" w:history="1">
        <w:r w:rsidR="00A06F9A" w:rsidRPr="00B10AE4">
          <w:rPr>
            <w:rStyle w:val="Hyperlink"/>
            <w:noProof/>
          </w:rPr>
          <w:t>Appendix J – Message Transport using WS*</w:t>
        </w:r>
        <w:r w:rsidR="00A06F9A">
          <w:rPr>
            <w:noProof/>
            <w:webHidden/>
          </w:rPr>
          <w:tab/>
        </w:r>
        <w:r w:rsidR="00A06F9A">
          <w:rPr>
            <w:noProof/>
            <w:webHidden/>
          </w:rPr>
          <w:fldChar w:fldCharType="begin"/>
        </w:r>
        <w:r w:rsidR="00A06F9A">
          <w:rPr>
            <w:noProof/>
            <w:webHidden/>
          </w:rPr>
          <w:instrText xml:space="preserve"> PAGEREF _Toc466373854 \h </w:instrText>
        </w:r>
        <w:r w:rsidR="00A06F9A">
          <w:rPr>
            <w:noProof/>
            <w:webHidden/>
          </w:rPr>
        </w:r>
        <w:r w:rsidR="00A06F9A">
          <w:rPr>
            <w:noProof/>
            <w:webHidden/>
          </w:rPr>
          <w:fldChar w:fldCharType="separate"/>
        </w:r>
        <w:r w:rsidR="00A06F9A">
          <w:rPr>
            <w:noProof/>
            <w:webHidden/>
          </w:rPr>
          <w:t>178</w:t>
        </w:r>
        <w:r w:rsidR="00A06F9A">
          <w:rPr>
            <w:noProof/>
            <w:webHidden/>
          </w:rPr>
          <w:fldChar w:fldCharType="end"/>
        </w:r>
      </w:hyperlink>
    </w:p>
    <w:p w14:paraId="72ADD049" w14:textId="77777777" w:rsidR="00A06F9A" w:rsidRDefault="00A47063">
      <w:pPr>
        <w:pStyle w:val="TOC2"/>
        <w:rPr>
          <w:rFonts w:asciiTheme="minorHAnsi" w:eastAsiaTheme="minorEastAsia" w:hAnsiTheme="minorHAnsi" w:cstheme="minorBidi"/>
          <w:noProof/>
          <w:sz w:val="22"/>
          <w:szCs w:val="22"/>
        </w:rPr>
      </w:pPr>
      <w:hyperlink w:anchor="_Toc466373855" w:history="1">
        <w:r w:rsidR="00A06F9A" w:rsidRPr="00B10AE4">
          <w:rPr>
            <w:rStyle w:val="Hyperlink"/>
            <w:noProof/>
          </w:rPr>
          <w:t>J.1 Sample WSDL file and schema</w:t>
        </w:r>
        <w:r w:rsidR="00A06F9A">
          <w:rPr>
            <w:noProof/>
            <w:webHidden/>
          </w:rPr>
          <w:tab/>
        </w:r>
        <w:r w:rsidR="00A06F9A">
          <w:rPr>
            <w:noProof/>
            <w:webHidden/>
          </w:rPr>
          <w:fldChar w:fldCharType="begin"/>
        </w:r>
        <w:r w:rsidR="00A06F9A">
          <w:rPr>
            <w:noProof/>
            <w:webHidden/>
          </w:rPr>
          <w:instrText xml:space="preserve"> PAGEREF _Toc466373855 \h </w:instrText>
        </w:r>
        <w:r w:rsidR="00A06F9A">
          <w:rPr>
            <w:noProof/>
            <w:webHidden/>
          </w:rPr>
        </w:r>
        <w:r w:rsidR="00A06F9A">
          <w:rPr>
            <w:noProof/>
            <w:webHidden/>
          </w:rPr>
          <w:fldChar w:fldCharType="separate"/>
        </w:r>
        <w:r w:rsidR="00A06F9A">
          <w:rPr>
            <w:noProof/>
            <w:webHidden/>
          </w:rPr>
          <w:t>178</w:t>
        </w:r>
        <w:r w:rsidR="00A06F9A">
          <w:rPr>
            <w:noProof/>
            <w:webHidden/>
          </w:rPr>
          <w:fldChar w:fldCharType="end"/>
        </w:r>
      </w:hyperlink>
    </w:p>
    <w:p w14:paraId="111C6DFE" w14:textId="77777777" w:rsidR="00A06F9A" w:rsidRDefault="00A47063">
      <w:pPr>
        <w:pStyle w:val="TOC2"/>
        <w:rPr>
          <w:rFonts w:asciiTheme="minorHAnsi" w:eastAsiaTheme="minorEastAsia" w:hAnsiTheme="minorHAnsi" w:cstheme="minorBidi"/>
          <w:noProof/>
          <w:sz w:val="22"/>
          <w:szCs w:val="22"/>
        </w:rPr>
      </w:pPr>
      <w:hyperlink w:anchor="_Toc466373856" w:history="1">
        <w:r w:rsidR="00A06F9A" w:rsidRPr="00B10AE4">
          <w:rPr>
            <w:rStyle w:val="Hyperlink"/>
            <w:noProof/>
          </w:rPr>
          <w:t>J.2 Sample PCD-01 message and response</w:t>
        </w:r>
        <w:r w:rsidR="00A06F9A">
          <w:rPr>
            <w:noProof/>
            <w:webHidden/>
          </w:rPr>
          <w:tab/>
        </w:r>
        <w:r w:rsidR="00A06F9A">
          <w:rPr>
            <w:noProof/>
            <w:webHidden/>
          </w:rPr>
          <w:fldChar w:fldCharType="begin"/>
        </w:r>
        <w:r w:rsidR="00A06F9A">
          <w:rPr>
            <w:noProof/>
            <w:webHidden/>
          </w:rPr>
          <w:instrText xml:space="preserve"> PAGEREF _Toc466373856 \h </w:instrText>
        </w:r>
        <w:r w:rsidR="00A06F9A">
          <w:rPr>
            <w:noProof/>
            <w:webHidden/>
          </w:rPr>
        </w:r>
        <w:r w:rsidR="00A06F9A">
          <w:rPr>
            <w:noProof/>
            <w:webHidden/>
          </w:rPr>
          <w:fldChar w:fldCharType="separate"/>
        </w:r>
        <w:r w:rsidR="00A06F9A">
          <w:rPr>
            <w:noProof/>
            <w:webHidden/>
          </w:rPr>
          <w:t>180</w:t>
        </w:r>
        <w:r w:rsidR="00A06F9A">
          <w:rPr>
            <w:noProof/>
            <w:webHidden/>
          </w:rPr>
          <w:fldChar w:fldCharType="end"/>
        </w:r>
      </w:hyperlink>
    </w:p>
    <w:p w14:paraId="0AB46B4A" w14:textId="77777777" w:rsidR="00A06F9A" w:rsidRDefault="00A47063">
      <w:pPr>
        <w:pStyle w:val="TOC1"/>
        <w:rPr>
          <w:rFonts w:asciiTheme="minorHAnsi" w:eastAsiaTheme="minorEastAsia" w:hAnsiTheme="minorHAnsi" w:cstheme="minorBidi"/>
          <w:noProof/>
          <w:sz w:val="22"/>
          <w:szCs w:val="22"/>
        </w:rPr>
      </w:pPr>
      <w:hyperlink w:anchor="_Toc466373857" w:history="1">
        <w:r w:rsidR="00A06F9A" w:rsidRPr="00B10AE4">
          <w:rPr>
            <w:rStyle w:val="Hyperlink"/>
            <w:noProof/>
          </w:rPr>
          <w:t>Appendix K – Message Transport Using WCTP (ACM Transactions PCD-06 and PCD-07)</w:t>
        </w:r>
        <w:r w:rsidR="00A06F9A">
          <w:rPr>
            <w:noProof/>
            <w:webHidden/>
          </w:rPr>
          <w:tab/>
        </w:r>
        <w:r w:rsidR="00A06F9A">
          <w:rPr>
            <w:noProof/>
            <w:webHidden/>
          </w:rPr>
          <w:fldChar w:fldCharType="begin"/>
        </w:r>
        <w:r w:rsidR="00A06F9A">
          <w:rPr>
            <w:noProof/>
            <w:webHidden/>
          </w:rPr>
          <w:instrText xml:space="preserve"> PAGEREF _Toc466373857 \h </w:instrText>
        </w:r>
        <w:r w:rsidR="00A06F9A">
          <w:rPr>
            <w:noProof/>
            <w:webHidden/>
          </w:rPr>
        </w:r>
        <w:r w:rsidR="00A06F9A">
          <w:rPr>
            <w:noProof/>
            <w:webHidden/>
          </w:rPr>
          <w:fldChar w:fldCharType="separate"/>
        </w:r>
        <w:r w:rsidR="00A06F9A">
          <w:rPr>
            <w:noProof/>
            <w:webHidden/>
          </w:rPr>
          <w:t>183</w:t>
        </w:r>
        <w:r w:rsidR="00A06F9A">
          <w:rPr>
            <w:noProof/>
            <w:webHidden/>
          </w:rPr>
          <w:fldChar w:fldCharType="end"/>
        </w:r>
      </w:hyperlink>
    </w:p>
    <w:p w14:paraId="4684AA55" w14:textId="77777777" w:rsidR="00A06F9A" w:rsidRDefault="00A47063">
      <w:pPr>
        <w:pStyle w:val="TOC2"/>
        <w:rPr>
          <w:rFonts w:asciiTheme="minorHAnsi" w:eastAsiaTheme="minorEastAsia" w:hAnsiTheme="minorHAnsi" w:cstheme="minorBidi"/>
          <w:noProof/>
          <w:sz w:val="22"/>
          <w:szCs w:val="22"/>
        </w:rPr>
      </w:pPr>
      <w:hyperlink w:anchor="_Toc466373858" w:history="1">
        <w:r w:rsidR="00A06F9A" w:rsidRPr="00B10AE4">
          <w:rPr>
            <w:rStyle w:val="Hyperlink"/>
            <w:noProof/>
          </w:rPr>
          <w:t>K.1 Abbreviations and definitions</w:t>
        </w:r>
        <w:r w:rsidR="00A06F9A">
          <w:rPr>
            <w:noProof/>
            <w:webHidden/>
          </w:rPr>
          <w:tab/>
        </w:r>
        <w:r w:rsidR="00A06F9A">
          <w:rPr>
            <w:noProof/>
            <w:webHidden/>
          </w:rPr>
          <w:fldChar w:fldCharType="begin"/>
        </w:r>
        <w:r w:rsidR="00A06F9A">
          <w:rPr>
            <w:noProof/>
            <w:webHidden/>
          </w:rPr>
          <w:instrText xml:space="preserve"> PAGEREF _Toc466373858 \h </w:instrText>
        </w:r>
        <w:r w:rsidR="00A06F9A">
          <w:rPr>
            <w:noProof/>
            <w:webHidden/>
          </w:rPr>
        </w:r>
        <w:r w:rsidR="00A06F9A">
          <w:rPr>
            <w:noProof/>
            <w:webHidden/>
          </w:rPr>
          <w:fldChar w:fldCharType="separate"/>
        </w:r>
        <w:r w:rsidR="00A06F9A">
          <w:rPr>
            <w:noProof/>
            <w:webHidden/>
          </w:rPr>
          <w:t>183</w:t>
        </w:r>
        <w:r w:rsidR="00A06F9A">
          <w:rPr>
            <w:noProof/>
            <w:webHidden/>
          </w:rPr>
          <w:fldChar w:fldCharType="end"/>
        </w:r>
      </w:hyperlink>
    </w:p>
    <w:p w14:paraId="6A875E69" w14:textId="77777777" w:rsidR="00A06F9A" w:rsidRDefault="00A47063">
      <w:pPr>
        <w:pStyle w:val="TOC2"/>
        <w:rPr>
          <w:rFonts w:asciiTheme="minorHAnsi" w:eastAsiaTheme="minorEastAsia" w:hAnsiTheme="minorHAnsi" w:cstheme="minorBidi"/>
          <w:noProof/>
          <w:sz w:val="22"/>
          <w:szCs w:val="22"/>
        </w:rPr>
      </w:pPr>
      <w:hyperlink w:anchor="_Toc466373859" w:history="1">
        <w:r w:rsidR="00A06F9A" w:rsidRPr="00B10AE4">
          <w:rPr>
            <w:rStyle w:val="Hyperlink"/>
            <w:noProof/>
          </w:rPr>
          <w:t>K.2 Pre-Configuration</w:t>
        </w:r>
        <w:r w:rsidR="00A06F9A">
          <w:rPr>
            <w:noProof/>
            <w:webHidden/>
          </w:rPr>
          <w:tab/>
        </w:r>
        <w:r w:rsidR="00A06F9A">
          <w:rPr>
            <w:noProof/>
            <w:webHidden/>
          </w:rPr>
          <w:fldChar w:fldCharType="begin"/>
        </w:r>
        <w:r w:rsidR="00A06F9A">
          <w:rPr>
            <w:noProof/>
            <w:webHidden/>
          </w:rPr>
          <w:instrText xml:space="preserve"> PAGEREF _Toc466373859 \h </w:instrText>
        </w:r>
        <w:r w:rsidR="00A06F9A">
          <w:rPr>
            <w:noProof/>
            <w:webHidden/>
          </w:rPr>
        </w:r>
        <w:r w:rsidR="00A06F9A">
          <w:rPr>
            <w:noProof/>
            <w:webHidden/>
          </w:rPr>
          <w:fldChar w:fldCharType="separate"/>
        </w:r>
        <w:r w:rsidR="00A06F9A">
          <w:rPr>
            <w:noProof/>
            <w:webHidden/>
          </w:rPr>
          <w:t>183</w:t>
        </w:r>
        <w:r w:rsidR="00A06F9A">
          <w:rPr>
            <w:noProof/>
            <w:webHidden/>
          </w:rPr>
          <w:fldChar w:fldCharType="end"/>
        </w:r>
      </w:hyperlink>
    </w:p>
    <w:p w14:paraId="663DD2AF" w14:textId="77777777" w:rsidR="00A06F9A" w:rsidRDefault="00A47063">
      <w:pPr>
        <w:pStyle w:val="TOC2"/>
        <w:rPr>
          <w:rFonts w:asciiTheme="minorHAnsi" w:eastAsiaTheme="minorEastAsia" w:hAnsiTheme="minorHAnsi" w:cstheme="minorBidi"/>
          <w:noProof/>
          <w:sz w:val="22"/>
          <w:szCs w:val="22"/>
        </w:rPr>
      </w:pPr>
      <w:hyperlink w:anchor="_Toc466373860" w:history="1">
        <w:r w:rsidR="00A06F9A" w:rsidRPr="00B10AE4">
          <w:rPr>
            <w:rStyle w:val="Hyperlink"/>
            <w:noProof/>
          </w:rPr>
          <w:t>K.3 Endpoint Device Addressing</w:t>
        </w:r>
        <w:r w:rsidR="00A06F9A">
          <w:rPr>
            <w:noProof/>
            <w:webHidden/>
          </w:rPr>
          <w:tab/>
        </w:r>
        <w:r w:rsidR="00A06F9A">
          <w:rPr>
            <w:noProof/>
            <w:webHidden/>
          </w:rPr>
          <w:fldChar w:fldCharType="begin"/>
        </w:r>
        <w:r w:rsidR="00A06F9A">
          <w:rPr>
            <w:noProof/>
            <w:webHidden/>
          </w:rPr>
          <w:instrText xml:space="preserve"> PAGEREF _Toc466373860 \h </w:instrText>
        </w:r>
        <w:r w:rsidR="00A06F9A">
          <w:rPr>
            <w:noProof/>
            <w:webHidden/>
          </w:rPr>
        </w:r>
        <w:r w:rsidR="00A06F9A">
          <w:rPr>
            <w:noProof/>
            <w:webHidden/>
          </w:rPr>
          <w:fldChar w:fldCharType="separate"/>
        </w:r>
        <w:r w:rsidR="00A06F9A">
          <w:rPr>
            <w:noProof/>
            <w:webHidden/>
          </w:rPr>
          <w:t>183</w:t>
        </w:r>
        <w:r w:rsidR="00A06F9A">
          <w:rPr>
            <w:noProof/>
            <w:webHidden/>
          </w:rPr>
          <w:fldChar w:fldCharType="end"/>
        </w:r>
      </w:hyperlink>
    </w:p>
    <w:p w14:paraId="6CC87D08" w14:textId="77777777" w:rsidR="00A06F9A" w:rsidRDefault="00A47063">
      <w:pPr>
        <w:pStyle w:val="TOC2"/>
        <w:rPr>
          <w:rFonts w:asciiTheme="minorHAnsi" w:eastAsiaTheme="minorEastAsia" w:hAnsiTheme="minorHAnsi" w:cstheme="minorBidi"/>
          <w:noProof/>
          <w:sz w:val="22"/>
          <w:szCs w:val="22"/>
        </w:rPr>
      </w:pPr>
      <w:hyperlink w:anchor="_Toc466373861" w:history="1">
        <w:r w:rsidR="00A06F9A" w:rsidRPr="00B10AE4">
          <w:rPr>
            <w:rStyle w:val="Hyperlink"/>
            <w:noProof/>
          </w:rPr>
          <w:t>K.4 Polling Versus Push Responses</w:t>
        </w:r>
        <w:r w:rsidR="00A06F9A">
          <w:rPr>
            <w:noProof/>
            <w:webHidden/>
          </w:rPr>
          <w:tab/>
        </w:r>
        <w:r w:rsidR="00A06F9A">
          <w:rPr>
            <w:noProof/>
            <w:webHidden/>
          </w:rPr>
          <w:fldChar w:fldCharType="begin"/>
        </w:r>
        <w:r w:rsidR="00A06F9A">
          <w:rPr>
            <w:noProof/>
            <w:webHidden/>
          </w:rPr>
          <w:instrText xml:space="preserve"> PAGEREF _Toc466373861 \h </w:instrText>
        </w:r>
        <w:r w:rsidR="00A06F9A">
          <w:rPr>
            <w:noProof/>
            <w:webHidden/>
          </w:rPr>
        </w:r>
        <w:r w:rsidR="00A06F9A">
          <w:rPr>
            <w:noProof/>
            <w:webHidden/>
          </w:rPr>
          <w:fldChar w:fldCharType="separate"/>
        </w:r>
        <w:r w:rsidR="00A06F9A">
          <w:rPr>
            <w:noProof/>
            <w:webHidden/>
          </w:rPr>
          <w:t>183</w:t>
        </w:r>
        <w:r w:rsidR="00A06F9A">
          <w:rPr>
            <w:noProof/>
            <w:webHidden/>
          </w:rPr>
          <w:fldChar w:fldCharType="end"/>
        </w:r>
      </w:hyperlink>
    </w:p>
    <w:p w14:paraId="6271869A" w14:textId="77777777" w:rsidR="00A06F9A" w:rsidRDefault="00A47063">
      <w:pPr>
        <w:pStyle w:val="TOC2"/>
        <w:rPr>
          <w:rFonts w:asciiTheme="minorHAnsi" w:eastAsiaTheme="minorEastAsia" w:hAnsiTheme="minorHAnsi" w:cstheme="minorBidi"/>
          <w:noProof/>
          <w:sz w:val="22"/>
          <w:szCs w:val="22"/>
        </w:rPr>
      </w:pPr>
      <w:hyperlink w:anchor="_Toc466373862" w:history="1">
        <w:r w:rsidR="00A06F9A" w:rsidRPr="00B10AE4">
          <w:rPr>
            <w:rStyle w:val="Hyperlink"/>
            <w:noProof/>
          </w:rPr>
          <w:t>K.5 Constraints</w:t>
        </w:r>
        <w:r w:rsidR="00A06F9A">
          <w:rPr>
            <w:noProof/>
            <w:webHidden/>
          </w:rPr>
          <w:tab/>
        </w:r>
        <w:r w:rsidR="00A06F9A">
          <w:rPr>
            <w:noProof/>
            <w:webHidden/>
          </w:rPr>
          <w:fldChar w:fldCharType="begin"/>
        </w:r>
        <w:r w:rsidR="00A06F9A">
          <w:rPr>
            <w:noProof/>
            <w:webHidden/>
          </w:rPr>
          <w:instrText xml:space="preserve"> PAGEREF _Toc466373862 \h </w:instrText>
        </w:r>
        <w:r w:rsidR="00A06F9A">
          <w:rPr>
            <w:noProof/>
            <w:webHidden/>
          </w:rPr>
        </w:r>
        <w:r w:rsidR="00A06F9A">
          <w:rPr>
            <w:noProof/>
            <w:webHidden/>
          </w:rPr>
          <w:fldChar w:fldCharType="separate"/>
        </w:r>
        <w:r w:rsidR="00A06F9A">
          <w:rPr>
            <w:noProof/>
            <w:webHidden/>
          </w:rPr>
          <w:t>184</w:t>
        </w:r>
        <w:r w:rsidR="00A06F9A">
          <w:rPr>
            <w:noProof/>
            <w:webHidden/>
          </w:rPr>
          <w:fldChar w:fldCharType="end"/>
        </w:r>
      </w:hyperlink>
    </w:p>
    <w:p w14:paraId="3845B4F6" w14:textId="77777777" w:rsidR="00A06F9A" w:rsidRDefault="00A47063">
      <w:pPr>
        <w:pStyle w:val="TOC2"/>
        <w:rPr>
          <w:rFonts w:asciiTheme="minorHAnsi" w:eastAsiaTheme="minorEastAsia" w:hAnsiTheme="minorHAnsi" w:cstheme="minorBidi"/>
          <w:noProof/>
          <w:sz w:val="22"/>
          <w:szCs w:val="22"/>
        </w:rPr>
      </w:pPr>
      <w:hyperlink w:anchor="_Toc466373863" w:history="1">
        <w:r w:rsidR="00A06F9A" w:rsidRPr="00B10AE4">
          <w:rPr>
            <w:rStyle w:val="Hyperlink"/>
            <w:noProof/>
          </w:rPr>
          <w:t>K.6 Transactions</w:t>
        </w:r>
        <w:r w:rsidR="00A06F9A">
          <w:rPr>
            <w:noProof/>
            <w:webHidden/>
          </w:rPr>
          <w:tab/>
        </w:r>
        <w:r w:rsidR="00A06F9A">
          <w:rPr>
            <w:noProof/>
            <w:webHidden/>
          </w:rPr>
          <w:fldChar w:fldCharType="begin"/>
        </w:r>
        <w:r w:rsidR="00A06F9A">
          <w:rPr>
            <w:noProof/>
            <w:webHidden/>
          </w:rPr>
          <w:instrText xml:space="preserve"> PAGEREF _Toc466373863 \h </w:instrText>
        </w:r>
        <w:r w:rsidR="00A06F9A">
          <w:rPr>
            <w:noProof/>
            <w:webHidden/>
          </w:rPr>
        </w:r>
        <w:r w:rsidR="00A06F9A">
          <w:rPr>
            <w:noProof/>
            <w:webHidden/>
          </w:rPr>
          <w:fldChar w:fldCharType="separate"/>
        </w:r>
        <w:r w:rsidR="00A06F9A">
          <w:rPr>
            <w:noProof/>
            <w:webHidden/>
          </w:rPr>
          <w:t>184</w:t>
        </w:r>
        <w:r w:rsidR="00A06F9A">
          <w:rPr>
            <w:noProof/>
            <w:webHidden/>
          </w:rPr>
          <w:fldChar w:fldCharType="end"/>
        </w:r>
      </w:hyperlink>
    </w:p>
    <w:p w14:paraId="653C143C" w14:textId="77777777" w:rsidR="00A06F9A" w:rsidRDefault="00A47063">
      <w:pPr>
        <w:pStyle w:val="TOC2"/>
        <w:rPr>
          <w:rFonts w:asciiTheme="minorHAnsi" w:eastAsiaTheme="minorEastAsia" w:hAnsiTheme="minorHAnsi" w:cstheme="minorBidi"/>
          <w:noProof/>
          <w:sz w:val="22"/>
          <w:szCs w:val="22"/>
        </w:rPr>
      </w:pPr>
      <w:hyperlink w:anchor="_Toc466373864" w:history="1">
        <w:r w:rsidR="00A06F9A" w:rsidRPr="00B10AE4">
          <w:rPr>
            <w:rStyle w:val="Hyperlink"/>
            <w:noProof/>
          </w:rPr>
          <w:t>K.7 WCTP XML Element Common Data Items</w:t>
        </w:r>
        <w:r w:rsidR="00A06F9A">
          <w:rPr>
            <w:noProof/>
            <w:webHidden/>
          </w:rPr>
          <w:tab/>
        </w:r>
        <w:r w:rsidR="00A06F9A">
          <w:rPr>
            <w:noProof/>
            <w:webHidden/>
          </w:rPr>
          <w:fldChar w:fldCharType="begin"/>
        </w:r>
        <w:r w:rsidR="00A06F9A">
          <w:rPr>
            <w:noProof/>
            <w:webHidden/>
          </w:rPr>
          <w:instrText xml:space="preserve"> PAGEREF _Toc466373864 \h </w:instrText>
        </w:r>
        <w:r w:rsidR="00A06F9A">
          <w:rPr>
            <w:noProof/>
            <w:webHidden/>
          </w:rPr>
        </w:r>
        <w:r w:rsidR="00A06F9A">
          <w:rPr>
            <w:noProof/>
            <w:webHidden/>
          </w:rPr>
          <w:fldChar w:fldCharType="separate"/>
        </w:r>
        <w:r w:rsidR="00A06F9A">
          <w:rPr>
            <w:noProof/>
            <w:webHidden/>
          </w:rPr>
          <w:t>185</w:t>
        </w:r>
        <w:r w:rsidR="00A06F9A">
          <w:rPr>
            <w:noProof/>
            <w:webHidden/>
          </w:rPr>
          <w:fldChar w:fldCharType="end"/>
        </w:r>
      </w:hyperlink>
    </w:p>
    <w:p w14:paraId="4CE13DF4" w14:textId="77777777" w:rsidR="00A06F9A" w:rsidRDefault="00A47063">
      <w:pPr>
        <w:pStyle w:val="TOC2"/>
        <w:rPr>
          <w:rFonts w:asciiTheme="minorHAnsi" w:eastAsiaTheme="minorEastAsia" w:hAnsiTheme="minorHAnsi" w:cstheme="minorBidi"/>
          <w:noProof/>
          <w:sz w:val="22"/>
          <w:szCs w:val="22"/>
        </w:rPr>
      </w:pPr>
      <w:hyperlink w:anchor="_Toc466373865" w:history="1">
        <w:r w:rsidR="00A06F9A" w:rsidRPr="00B10AE4">
          <w:rPr>
            <w:rStyle w:val="Hyperlink"/>
            <w:noProof/>
          </w:rPr>
          <w:t>K.8 WCTP client–server messages and responses</w:t>
        </w:r>
        <w:r w:rsidR="00A06F9A">
          <w:rPr>
            <w:noProof/>
            <w:webHidden/>
          </w:rPr>
          <w:tab/>
        </w:r>
        <w:r w:rsidR="00A06F9A">
          <w:rPr>
            <w:noProof/>
            <w:webHidden/>
          </w:rPr>
          <w:fldChar w:fldCharType="begin"/>
        </w:r>
        <w:r w:rsidR="00A06F9A">
          <w:rPr>
            <w:noProof/>
            <w:webHidden/>
          </w:rPr>
          <w:instrText xml:space="preserve"> PAGEREF _Toc466373865 \h </w:instrText>
        </w:r>
        <w:r w:rsidR="00A06F9A">
          <w:rPr>
            <w:noProof/>
            <w:webHidden/>
          </w:rPr>
        </w:r>
        <w:r w:rsidR="00A06F9A">
          <w:rPr>
            <w:noProof/>
            <w:webHidden/>
          </w:rPr>
          <w:fldChar w:fldCharType="separate"/>
        </w:r>
        <w:r w:rsidR="00A06F9A">
          <w:rPr>
            <w:noProof/>
            <w:webHidden/>
          </w:rPr>
          <w:t>187</w:t>
        </w:r>
        <w:r w:rsidR="00A06F9A">
          <w:rPr>
            <w:noProof/>
            <w:webHidden/>
          </w:rPr>
          <w:fldChar w:fldCharType="end"/>
        </w:r>
      </w:hyperlink>
    </w:p>
    <w:p w14:paraId="781292A7" w14:textId="17BCB138" w:rsidR="00A06F9A" w:rsidRDefault="00A47063">
      <w:pPr>
        <w:pStyle w:val="TOC3"/>
        <w:rPr>
          <w:rFonts w:asciiTheme="minorHAnsi" w:eastAsiaTheme="minorEastAsia" w:hAnsiTheme="minorHAnsi" w:cstheme="minorBidi"/>
          <w:noProof/>
          <w:sz w:val="22"/>
          <w:szCs w:val="22"/>
        </w:rPr>
      </w:pPr>
      <w:r>
        <w:fldChar w:fldCharType="begin"/>
      </w:r>
      <w:r>
        <w:instrText xml:space="preserve"> HYPERLINK \l "_Toc466373866" </w:instrText>
      </w:r>
      <w:r>
        <w:fldChar w:fldCharType="separate"/>
      </w:r>
      <w:r w:rsidR="00A06F9A" w:rsidRPr="00B10AE4">
        <w:rPr>
          <w:rStyle w:val="Hyperlink"/>
          <w:noProof/>
        </w:rPr>
        <w:t xml:space="preserve">K.8.1 Administrative </w:t>
      </w:r>
      <w:del w:id="54" w:author="Monroe Pattillo" w:date="2017-09-02T12:54:00Z">
        <w:r w:rsidR="00A06F9A" w:rsidRPr="00B10AE4" w:rsidDel="00166EF7">
          <w:rPr>
            <w:rStyle w:val="Hyperlink"/>
            <w:noProof/>
          </w:rPr>
          <w:delText>-</w:delText>
        </w:r>
      </w:del>
      <w:ins w:id="55" w:author="Monroe Pattillo" w:date="2017-09-02T12:54:00Z">
        <w:r w:rsidR="00166EF7">
          <w:rPr>
            <w:rStyle w:val="Hyperlink"/>
            <w:noProof/>
          </w:rPr>
          <w:t>–</w:t>
        </w:r>
      </w:ins>
      <w:r w:rsidR="00A06F9A" w:rsidRPr="00B10AE4">
        <w:rPr>
          <w:rStyle w:val="Hyperlink"/>
          <w:noProof/>
        </w:rPr>
        <w:t xml:space="preserve"> wctp-VersionQuery</w:t>
      </w:r>
      <w:r w:rsidR="00A06F9A">
        <w:rPr>
          <w:noProof/>
          <w:webHidden/>
        </w:rPr>
        <w:tab/>
      </w:r>
      <w:r w:rsidR="00A06F9A">
        <w:rPr>
          <w:noProof/>
          <w:webHidden/>
        </w:rPr>
        <w:fldChar w:fldCharType="begin"/>
      </w:r>
      <w:r w:rsidR="00A06F9A">
        <w:rPr>
          <w:noProof/>
          <w:webHidden/>
        </w:rPr>
        <w:instrText xml:space="preserve"> PAGEREF _Toc466373866 \h </w:instrText>
      </w:r>
      <w:r w:rsidR="00A06F9A">
        <w:rPr>
          <w:noProof/>
          <w:webHidden/>
        </w:rPr>
      </w:r>
      <w:r w:rsidR="00A06F9A">
        <w:rPr>
          <w:noProof/>
          <w:webHidden/>
        </w:rPr>
        <w:fldChar w:fldCharType="separate"/>
      </w:r>
      <w:r w:rsidR="00A06F9A">
        <w:rPr>
          <w:noProof/>
          <w:webHidden/>
        </w:rPr>
        <w:t>187</w:t>
      </w:r>
      <w:r w:rsidR="00A06F9A">
        <w:rPr>
          <w:noProof/>
          <w:webHidden/>
        </w:rPr>
        <w:fldChar w:fldCharType="end"/>
      </w:r>
      <w:r>
        <w:rPr>
          <w:noProof/>
        </w:rPr>
        <w:fldChar w:fldCharType="end"/>
      </w:r>
    </w:p>
    <w:p w14:paraId="7B9108C6" w14:textId="1344A747" w:rsidR="00A06F9A" w:rsidRDefault="00A47063">
      <w:pPr>
        <w:pStyle w:val="TOC3"/>
        <w:rPr>
          <w:rFonts w:asciiTheme="minorHAnsi" w:eastAsiaTheme="minorEastAsia" w:hAnsiTheme="minorHAnsi" w:cstheme="minorBidi"/>
          <w:noProof/>
          <w:sz w:val="22"/>
          <w:szCs w:val="22"/>
        </w:rPr>
      </w:pPr>
      <w:r>
        <w:fldChar w:fldCharType="begin"/>
      </w:r>
      <w:r>
        <w:instrText xml:space="preserve"> HYPERLINK \l "_Toc466373867" </w:instrText>
      </w:r>
      <w:r>
        <w:fldChar w:fldCharType="separate"/>
      </w:r>
      <w:r w:rsidR="00A06F9A" w:rsidRPr="00B10AE4">
        <w:rPr>
          <w:rStyle w:val="Hyperlink"/>
          <w:noProof/>
        </w:rPr>
        <w:t xml:space="preserve">K.8.2 Administrative </w:t>
      </w:r>
      <w:del w:id="56" w:author="Monroe Pattillo" w:date="2017-09-02T12:54:00Z">
        <w:r w:rsidR="00A06F9A" w:rsidRPr="00B10AE4" w:rsidDel="00166EF7">
          <w:rPr>
            <w:rStyle w:val="Hyperlink"/>
            <w:noProof/>
          </w:rPr>
          <w:delText>-</w:delText>
        </w:r>
      </w:del>
      <w:ins w:id="57" w:author="Monroe Pattillo" w:date="2017-09-02T12:54:00Z">
        <w:r w:rsidR="00166EF7">
          <w:rPr>
            <w:rStyle w:val="Hyperlink"/>
            <w:noProof/>
          </w:rPr>
          <w:t>–</w:t>
        </w:r>
      </w:ins>
      <w:r w:rsidR="00A06F9A" w:rsidRPr="00B10AE4">
        <w:rPr>
          <w:rStyle w:val="Hyperlink"/>
          <w:noProof/>
        </w:rPr>
        <w:t xml:space="preserve"> wctp-VersionResponse</w:t>
      </w:r>
      <w:r w:rsidR="00A06F9A">
        <w:rPr>
          <w:noProof/>
          <w:webHidden/>
        </w:rPr>
        <w:tab/>
      </w:r>
      <w:r w:rsidR="00A06F9A">
        <w:rPr>
          <w:noProof/>
          <w:webHidden/>
        </w:rPr>
        <w:fldChar w:fldCharType="begin"/>
      </w:r>
      <w:r w:rsidR="00A06F9A">
        <w:rPr>
          <w:noProof/>
          <w:webHidden/>
        </w:rPr>
        <w:instrText xml:space="preserve"> PAGEREF _Toc466373867 \h </w:instrText>
      </w:r>
      <w:r w:rsidR="00A06F9A">
        <w:rPr>
          <w:noProof/>
          <w:webHidden/>
        </w:rPr>
      </w:r>
      <w:r w:rsidR="00A06F9A">
        <w:rPr>
          <w:noProof/>
          <w:webHidden/>
        </w:rPr>
        <w:fldChar w:fldCharType="separate"/>
      </w:r>
      <w:r w:rsidR="00A06F9A">
        <w:rPr>
          <w:noProof/>
          <w:webHidden/>
        </w:rPr>
        <w:t>188</w:t>
      </w:r>
      <w:r w:rsidR="00A06F9A">
        <w:rPr>
          <w:noProof/>
          <w:webHidden/>
        </w:rPr>
        <w:fldChar w:fldCharType="end"/>
      </w:r>
      <w:r>
        <w:rPr>
          <w:noProof/>
        </w:rPr>
        <w:fldChar w:fldCharType="end"/>
      </w:r>
    </w:p>
    <w:p w14:paraId="060A9ABB" w14:textId="77777777" w:rsidR="00A06F9A" w:rsidRDefault="00A47063">
      <w:pPr>
        <w:pStyle w:val="TOC3"/>
        <w:rPr>
          <w:rFonts w:asciiTheme="minorHAnsi" w:eastAsiaTheme="minorEastAsia" w:hAnsiTheme="minorHAnsi" w:cstheme="minorBidi"/>
          <w:noProof/>
          <w:sz w:val="22"/>
          <w:szCs w:val="22"/>
        </w:rPr>
      </w:pPr>
      <w:hyperlink w:anchor="_Toc466373868" w:history="1">
        <w:r w:rsidR="00A06F9A" w:rsidRPr="00B10AE4">
          <w:rPr>
            <w:rStyle w:val="Hyperlink"/>
            <w:noProof/>
          </w:rPr>
          <w:t>K.8.3 Administrative – wctp-VersionResponse</w:t>
        </w:r>
        <w:r w:rsidR="00A06F9A">
          <w:rPr>
            <w:noProof/>
            <w:webHidden/>
          </w:rPr>
          <w:tab/>
        </w:r>
        <w:r w:rsidR="00A06F9A">
          <w:rPr>
            <w:noProof/>
            <w:webHidden/>
          </w:rPr>
          <w:fldChar w:fldCharType="begin"/>
        </w:r>
        <w:r w:rsidR="00A06F9A">
          <w:rPr>
            <w:noProof/>
            <w:webHidden/>
          </w:rPr>
          <w:instrText xml:space="preserve"> PAGEREF _Toc466373868 \h </w:instrText>
        </w:r>
        <w:r w:rsidR="00A06F9A">
          <w:rPr>
            <w:noProof/>
            <w:webHidden/>
          </w:rPr>
        </w:r>
        <w:r w:rsidR="00A06F9A">
          <w:rPr>
            <w:noProof/>
            <w:webHidden/>
          </w:rPr>
          <w:fldChar w:fldCharType="separate"/>
        </w:r>
        <w:r w:rsidR="00A06F9A">
          <w:rPr>
            <w:noProof/>
            <w:webHidden/>
          </w:rPr>
          <w:t>188</w:t>
        </w:r>
        <w:r w:rsidR="00A06F9A">
          <w:rPr>
            <w:noProof/>
            <w:webHidden/>
          </w:rPr>
          <w:fldChar w:fldCharType="end"/>
        </w:r>
      </w:hyperlink>
    </w:p>
    <w:p w14:paraId="5FDEA2B7" w14:textId="77777777" w:rsidR="00A06F9A" w:rsidRDefault="00A47063">
      <w:pPr>
        <w:pStyle w:val="TOC3"/>
        <w:rPr>
          <w:rFonts w:asciiTheme="minorHAnsi" w:eastAsiaTheme="minorEastAsia" w:hAnsiTheme="minorHAnsi" w:cstheme="minorBidi"/>
          <w:noProof/>
          <w:sz w:val="22"/>
          <w:szCs w:val="22"/>
        </w:rPr>
      </w:pPr>
      <w:hyperlink w:anchor="_Toc466373869" w:history="1">
        <w:r w:rsidR="00A06F9A" w:rsidRPr="00B10AE4">
          <w:rPr>
            <w:rStyle w:val="Hyperlink"/>
            <w:noProof/>
          </w:rPr>
          <w:t>K.8.4 IHE PCD-06  - wctp-SubmitRequest – no MCR</w:t>
        </w:r>
        <w:r w:rsidR="00A06F9A">
          <w:rPr>
            <w:noProof/>
            <w:webHidden/>
          </w:rPr>
          <w:tab/>
        </w:r>
        <w:r w:rsidR="00A06F9A">
          <w:rPr>
            <w:noProof/>
            <w:webHidden/>
          </w:rPr>
          <w:fldChar w:fldCharType="begin"/>
        </w:r>
        <w:r w:rsidR="00A06F9A">
          <w:rPr>
            <w:noProof/>
            <w:webHidden/>
          </w:rPr>
          <w:instrText xml:space="preserve"> PAGEREF _Toc466373869 \h </w:instrText>
        </w:r>
        <w:r w:rsidR="00A06F9A">
          <w:rPr>
            <w:noProof/>
            <w:webHidden/>
          </w:rPr>
        </w:r>
        <w:r w:rsidR="00A06F9A">
          <w:rPr>
            <w:noProof/>
            <w:webHidden/>
          </w:rPr>
          <w:fldChar w:fldCharType="separate"/>
        </w:r>
        <w:r w:rsidR="00A06F9A">
          <w:rPr>
            <w:noProof/>
            <w:webHidden/>
          </w:rPr>
          <w:t>188</w:t>
        </w:r>
        <w:r w:rsidR="00A06F9A">
          <w:rPr>
            <w:noProof/>
            <w:webHidden/>
          </w:rPr>
          <w:fldChar w:fldCharType="end"/>
        </w:r>
      </w:hyperlink>
    </w:p>
    <w:p w14:paraId="7B153BD1" w14:textId="77777777" w:rsidR="00A06F9A" w:rsidRDefault="00A47063">
      <w:pPr>
        <w:pStyle w:val="TOC3"/>
        <w:rPr>
          <w:rFonts w:asciiTheme="minorHAnsi" w:eastAsiaTheme="minorEastAsia" w:hAnsiTheme="minorHAnsi" w:cstheme="minorBidi"/>
          <w:noProof/>
          <w:sz w:val="22"/>
          <w:szCs w:val="22"/>
        </w:rPr>
      </w:pPr>
      <w:hyperlink w:anchor="_Toc466373870" w:history="1">
        <w:r w:rsidR="00A06F9A" w:rsidRPr="00B10AE4">
          <w:rPr>
            <w:rStyle w:val="Hyperlink"/>
            <w:noProof/>
          </w:rPr>
          <w:t>K.8.5 IHE PCD-06  - wctp-SubmitRequest – Unpaired MCR</w:t>
        </w:r>
        <w:r w:rsidR="00A06F9A">
          <w:rPr>
            <w:noProof/>
            <w:webHidden/>
          </w:rPr>
          <w:tab/>
        </w:r>
        <w:r w:rsidR="00A06F9A">
          <w:rPr>
            <w:noProof/>
            <w:webHidden/>
          </w:rPr>
          <w:fldChar w:fldCharType="begin"/>
        </w:r>
        <w:r w:rsidR="00A06F9A">
          <w:rPr>
            <w:noProof/>
            <w:webHidden/>
          </w:rPr>
          <w:instrText xml:space="preserve"> PAGEREF _Toc466373870 \h </w:instrText>
        </w:r>
        <w:r w:rsidR="00A06F9A">
          <w:rPr>
            <w:noProof/>
            <w:webHidden/>
          </w:rPr>
        </w:r>
        <w:r w:rsidR="00A06F9A">
          <w:rPr>
            <w:noProof/>
            <w:webHidden/>
          </w:rPr>
          <w:fldChar w:fldCharType="separate"/>
        </w:r>
        <w:r w:rsidR="00A06F9A">
          <w:rPr>
            <w:noProof/>
            <w:webHidden/>
          </w:rPr>
          <w:t>189</w:t>
        </w:r>
        <w:r w:rsidR="00A06F9A">
          <w:rPr>
            <w:noProof/>
            <w:webHidden/>
          </w:rPr>
          <w:fldChar w:fldCharType="end"/>
        </w:r>
      </w:hyperlink>
    </w:p>
    <w:p w14:paraId="78A4ABFF" w14:textId="5115B51A" w:rsidR="00A06F9A" w:rsidRDefault="00A47063">
      <w:pPr>
        <w:pStyle w:val="TOC3"/>
        <w:rPr>
          <w:rFonts w:asciiTheme="minorHAnsi" w:eastAsiaTheme="minorEastAsia" w:hAnsiTheme="minorHAnsi" w:cstheme="minorBidi"/>
          <w:noProof/>
          <w:sz w:val="22"/>
          <w:szCs w:val="22"/>
        </w:rPr>
      </w:pPr>
      <w:r>
        <w:fldChar w:fldCharType="begin"/>
      </w:r>
      <w:r>
        <w:instrText xml:space="preserve"> HYPERLINK \l "_Toc466373871" </w:instrText>
      </w:r>
      <w:r>
        <w:fldChar w:fldCharType="separate"/>
      </w:r>
      <w:r w:rsidR="00A06F9A" w:rsidRPr="00B10AE4">
        <w:rPr>
          <w:rStyle w:val="Hyperlink"/>
          <w:noProof/>
        </w:rPr>
        <w:t xml:space="preserve">K.8.6 IHE PCD-06 </w:t>
      </w:r>
      <w:del w:id="58" w:author="Monroe Pattillo" w:date="2017-09-02T12:54:00Z">
        <w:r w:rsidR="00A06F9A" w:rsidRPr="00B10AE4" w:rsidDel="00166EF7">
          <w:rPr>
            <w:rStyle w:val="Hyperlink"/>
            <w:noProof/>
          </w:rPr>
          <w:delText>-</w:delText>
        </w:r>
      </w:del>
      <w:ins w:id="59" w:author="Monroe Pattillo" w:date="2017-09-02T12:54:00Z">
        <w:r w:rsidR="00166EF7">
          <w:rPr>
            <w:rStyle w:val="Hyperlink"/>
            <w:noProof/>
          </w:rPr>
          <w:t>–</w:t>
        </w:r>
      </w:ins>
      <w:r w:rsidR="00A06F9A" w:rsidRPr="00B10AE4">
        <w:rPr>
          <w:rStyle w:val="Hyperlink"/>
          <w:noProof/>
        </w:rPr>
        <w:t xml:space="preserve"> wctp-SubmitRequest – Paired MCR</w:t>
      </w:r>
      <w:r w:rsidR="00A06F9A">
        <w:rPr>
          <w:noProof/>
          <w:webHidden/>
        </w:rPr>
        <w:tab/>
      </w:r>
      <w:r w:rsidR="00A06F9A">
        <w:rPr>
          <w:noProof/>
          <w:webHidden/>
        </w:rPr>
        <w:fldChar w:fldCharType="begin"/>
      </w:r>
      <w:r w:rsidR="00A06F9A">
        <w:rPr>
          <w:noProof/>
          <w:webHidden/>
        </w:rPr>
        <w:instrText xml:space="preserve"> PAGEREF _Toc466373871 \h </w:instrText>
      </w:r>
      <w:r w:rsidR="00A06F9A">
        <w:rPr>
          <w:noProof/>
          <w:webHidden/>
        </w:rPr>
      </w:r>
      <w:r w:rsidR="00A06F9A">
        <w:rPr>
          <w:noProof/>
          <w:webHidden/>
        </w:rPr>
        <w:fldChar w:fldCharType="separate"/>
      </w:r>
      <w:r w:rsidR="00A06F9A">
        <w:rPr>
          <w:noProof/>
          <w:webHidden/>
        </w:rPr>
        <w:t>189</w:t>
      </w:r>
      <w:r w:rsidR="00A06F9A">
        <w:rPr>
          <w:noProof/>
          <w:webHidden/>
        </w:rPr>
        <w:fldChar w:fldCharType="end"/>
      </w:r>
      <w:r>
        <w:rPr>
          <w:noProof/>
        </w:rPr>
        <w:fldChar w:fldCharType="end"/>
      </w:r>
    </w:p>
    <w:p w14:paraId="60674534" w14:textId="77777777" w:rsidR="00A06F9A" w:rsidRDefault="00A47063">
      <w:pPr>
        <w:pStyle w:val="TOC3"/>
        <w:rPr>
          <w:rFonts w:asciiTheme="minorHAnsi" w:eastAsiaTheme="minorEastAsia" w:hAnsiTheme="minorHAnsi" w:cstheme="minorBidi"/>
          <w:noProof/>
          <w:sz w:val="22"/>
          <w:szCs w:val="22"/>
        </w:rPr>
      </w:pPr>
      <w:hyperlink w:anchor="_Toc466373872" w:history="1">
        <w:r w:rsidR="00A06F9A" w:rsidRPr="00B10AE4">
          <w:rPr>
            <w:rStyle w:val="Hyperlink"/>
            <w:noProof/>
          </w:rPr>
          <w:t>K.8.7 IHE PCD-06 wctp-SubmitRequest – Call Back Phone Number</w:t>
        </w:r>
        <w:r w:rsidR="00A06F9A">
          <w:rPr>
            <w:noProof/>
            <w:webHidden/>
          </w:rPr>
          <w:tab/>
        </w:r>
        <w:r w:rsidR="00A06F9A">
          <w:rPr>
            <w:noProof/>
            <w:webHidden/>
          </w:rPr>
          <w:fldChar w:fldCharType="begin"/>
        </w:r>
        <w:r w:rsidR="00A06F9A">
          <w:rPr>
            <w:noProof/>
            <w:webHidden/>
          </w:rPr>
          <w:instrText xml:space="preserve"> PAGEREF _Toc466373872 \h </w:instrText>
        </w:r>
        <w:r w:rsidR="00A06F9A">
          <w:rPr>
            <w:noProof/>
            <w:webHidden/>
          </w:rPr>
        </w:r>
        <w:r w:rsidR="00A06F9A">
          <w:rPr>
            <w:noProof/>
            <w:webHidden/>
          </w:rPr>
          <w:fldChar w:fldCharType="separate"/>
        </w:r>
        <w:r w:rsidR="00A06F9A">
          <w:rPr>
            <w:noProof/>
            <w:webHidden/>
          </w:rPr>
          <w:t>190</w:t>
        </w:r>
        <w:r w:rsidR="00A06F9A">
          <w:rPr>
            <w:noProof/>
            <w:webHidden/>
          </w:rPr>
          <w:fldChar w:fldCharType="end"/>
        </w:r>
      </w:hyperlink>
    </w:p>
    <w:p w14:paraId="74D6C78F" w14:textId="2997B228" w:rsidR="00A06F9A" w:rsidRDefault="00A47063">
      <w:pPr>
        <w:pStyle w:val="TOC3"/>
        <w:rPr>
          <w:rFonts w:asciiTheme="minorHAnsi" w:eastAsiaTheme="minorEastAsia" w:hAnsiTheme="minorHAnsi" w:cstheme="minorBidi"/>
          <w:noProof/>
          <w:sz w:val="22"/>
          <w:szCs w:val="22"/>
        </w:rPr>
      </w:pPr>
      <w:r>
        <w:fldChar w:fldCharType="begin"/>
      </w:r>
      <w:r>
        <w:instrText xml:space="preserve"> HYPERLINK \l "_Toc466373873" </w:instrText>
      </w:r>
      <w:r>
        <w:fldChar w:fldCharType="separate"/>
      </w:r>
      <w:r w:rsidR="00A06F9A" w:rsidRPr="00B10AE4">
        <w:rPr>
          <w:rStyle w:val="Hyperlink"/>
          <w:noProof/>
        </w:rPr>
        <w:t xml:space="preserve">K.8.8 IHE PCD-07 </w:t>
      </w:r>
      <w:del w:id="60" w:author="Monroe Pattillo" w:date="2017-09-02T12:54:00Z">
        <w:r w:rsidR="00A06F9A" w:rsidRPr="00B10AE4" w:rsidDel="00166EF7">
          <w:rPr>
            <w:rStyle w:val="Hyperlink"/>
            <w:noProof/>
          </w:rPr>
          <w:delText>-</w:delText>
        </w:r>
      </w:del>
      <w:ins w:id="61" w:author="Monroe Pattillo" w:date="2017-09-02T12:54:00Z">
        <w:r w:rsidR="00166EF7">
          <w:rPr>
            <w:rStyle w:val="Hyperlink"/>
            <w:noProof/>
          </w:rPr>
          <w:t>–</w:t>
        </w:r>
      </w:ins>
      <w:r w:rsidR="00A06F9A" w:rsidRPr="00B10AE4">
        <w:rPr>
          <w:rStyle w:val="Hyperlink"/>
          <w:noProof/>
        </w:rPr>
        <w:t xml:space="preserve"> Synchronous response to wctp-SubmitRequest – Received by communications status update</w:t>
      </w:r>
      <w:r w:rsidR="00A06F9A">
        <w:rPr>
          <w:noProof/>
          <w:webHidden/>
        </w:rPr>
        <w:tab/>
      </w:r>
      <w:r w:rsidR="00A06F9A">
        <w:rPr>
          <w:noProof/>
          <w:webHidden/>
        </w:rPr>
        <w:fldChar w:fldCharType="begin"/>
      </w:r>
      <w:r w:rsidR="00A06F9A">
        <w:rPr>
          <w:noProof/>
          <w:webHidden/>
        </w:rPr>
        <w:instrText xml:space="preserve"> PAGEREF _Toc466373873 \h </w:instrText>
      </w:r>
      <w:r w:rsidR="00A06F9A">
        <w:rPr>
          <w:noProof/>
          <w:webHidden/>
        </w:rPr>
      </w:r>
      <w:r w:rsidR="00A06F9A">
        <w:rPr>
          <w:noProof/>
          <w:webHidden/>
        </w:rPr>
        <w:fldChar w:fldCharType="separate"/>
      </w:r>
      <w:r w:rsidR="00A06F9A">
        <w:rPr>
          <w:noProof/>
          <w:webHidden/>
        </w:rPr>
        <w:t>191</w:t>
      </w:r>
      <w:r w:rsidR="00A06F9A">
        <w:rPr>
          <w:noProof/>
          <w:webHidden/>
        </w:rPr>
        <w:fldChar w:fldCharType="end"/>
      </w:r>
      <w:r>
        <w:rPr>
          <w:noProof/>
        </w:rPr>
        <w:fldChar w:fldCharType="end"/>
      </w:r>
    </w:p>
    <w:p w14:paraId="6EB2B9D3" w14:textId="77777777" w:rsidR="00A06F9A" w:rsidRDefault="00A47063">
      <w:pPr>
        <w:pStyle w:val="TOC3"/>
        <w:rPr>
          <w:rFonts w:asciiTheme="minorHAnsi" w:eastAsiaTheme="minorEastAsia" w:hAnsiTheme="minorHAnsi" w:cstheme="minorBidi"/>
          <w:noProof/>
          <w:sz w:val="22"/>
          <w:szCs w:val="22"/>
        </w:rPr>
      </w:pPr>
      <w:hyperlink w:anchor="_Toc466373874" w:history="1">
        <w:r w:rsidR="00A06F9A" w:rsidRPr="00B10AE4">
          <w:rPr>
            <w:rStyle w:val="Hyperlink"/>
            <w:noProof/>
          </w:rPr>
          <w:t>K.8.9 wctp-PollForMessages – general poll (for Pre-Connectathon/Virtual Connectathon testing)</w:t>
        </w:r>
        <w:r w:rsidR="00A06F9A">
          <w:rPr>
            <w:noProof/>
            <w:webHidden/>
          </w:rPr>
          <w:tab/>
        </w:r>
        <w:r w:rsidR="00A06F9A">
          <w:rPr>
            <w:noProof/>
            <w:webHidden/>
          </w:rPr>
          <w:fldChar w:fldCharType="begin"/>
        </w:r>
        <w:r w:rsidR="00A06F9A">
          <w:rPr>
            <w:noProof/>
            <w:webHidden/>
          </w:rPr>
          <w:instrText xml:space="preserve"> PAGEREF _Toc466373874 \h </w:instrText>
        </w:r>
        <w:r w:rsidR="00A06F9A">
          <w:rPr>
            <w:noProof/>
            <w:webHidden/>
          </w:rPr>
        </w:r>
        <w:r w:rsidR="00A06F9A">
          <w:rPr>
            <w:noProof/>
            <w:webHidden/>
          </w:rPr>
          <w:fldChar w:fldCharType="separate"/>
        </w:r>
        <w:r w:rsidR="00A06F9A">
          <w:rPr>
            <w:noProof/>
            <w:webHidden/>
          </w:rPr>
          <w:t>192</w:t>
        </w:r>
        <w:r w:rsidR="00A06F9A">
          <w:rPr>
            <w:noProof/>
            <w:webHidden/>
          </w:rPr>
          <w:fldChar w:fldCharType="end"/>
        </w:r>
      </w:hyperlink>
    </w:p>
    <w:p w14:paraId="598FBDAD" w14:textId="77777777" w:rsidR="00A06F9A" w:rsidRDefault="00A47063">
      <w:pPr>
        <w:pStyle w:val="TOC3"/>
        <w:rPr>
          <w:rFonts w:asciiTheme="minorHAnsi" w:eastAsiaTheme="minorEastAsia" w:hAnsiTheme="minorHAnsi" w:cstheme="minorBidi"/>
          <w:noProof/>
          <w:sz w:val="22"/>
          <w:szCs w:val="22"/>
        </w:rPr>
      </w:pPr>
      <w:hyperlink w:anchor="_Toc466373875" w:history="1">
        <w:r w:rsidR="00A06F9A" w:rsidRPr="00B10AE4">
          <w:rPr>
            <w:rStyle w:val="Hyperlink"/>
            <w:noProof/>
          </w:rPr>
          <w:t>K.8.10 wctp-PollResponse – general poll (for Pre-Connectathon/Virtual Connectathon testing)</w:t>
        </w:r>
        <w:r w:rsidR="00A06F9A">
          <w:rPr>
            <w:noProof/>
            <w:webHidden/>
          </w:rPr>
          <w:tab/>
        </w:r>
        <w:r w:rsidR="00A06F9A">
          <w:rPr>
            <w:noProof/>
            <w:webHidden/>
          </w:rPr>
          <w:fldChar w:fldCharType="begin"/>
        </w:r>
        <w:r w:rsidR="00A06F9A">
          <w:rPr>
            <w:noProof/>
            <w:webHidden/>
          </w:rPr>
          <w:instrText xml:space="preserve"> PAGEREF _Toc466373875 \h </w:instrText>
        </w:r>
        <w:r w:rsidR="00A06F9A">
          <w:rPr>
            <w:noProof/>
            <w:webHidden/>
          </w:rPr>
        </w:r>
        <w:r w:rsidR="00A06F9A">
          <w:rPr>
            <w:noProof/>
            <w:webHidden/>
          </w:rPr>
          <w:fldChar w:fldCharType="separate"/>
        </w:r>
        <w:r w:rsidR="00A06F9A">
          <w:rPr>
            <w:noProof/>
            <w:webHidden/>
          </w:rPr>
          <w:t>192</w:t>
        </w:r>
        <w:r w:rsidR="00A06F9A">
          <w:rPr>
            <w:noProof/>
            <w:webHidden/>
          </w:rPr>
          <w:fldChar w:fldCharType="end"/>
        </w:r>
      </w:hyperlink>
    </w:p>
    <w:p w14:paraId="7A6C7095" w14:textId="77777777" w:rsidR="00A06F9A" w:rsidRDefault="00A47063">
      <w:pPr>
        <w:pStyle w:val="TOC3"/>
        <w:rPr>
          <w:rFonts w:asciiTheme="minorHAnsi" w:eastAsiaTheme="minorEastAsia" w:hAnsiTheme="minorHAnsi" w:cstheme="minorBidi"/>
          <w:noProof/>
          <w:sz w:val="22"/>
          <w:szCs w:val="22"/>
        </w:rPr>
      </w:pPr>
      <w:hyperlink w:anchor="_Toc466373876" w:history="1">
        <w:r w:rsidR="00A06F9A" w:rsidRPr="00B10AE4">
          <w:rPr>
            <w:rStyle w:val="Hyperlink"/>
            <w:noProof/>
          </w:rPr>
          <w:t>K.8.11 wctp-PollResponse message status update (for Pre-Connectathon/Virtual Connectathon testing)</w:t>
        </w:r>
        <w:r w:rsidR="00A06F9A">
          <w:rPr>
            <w:noProof/>
            <w:webHidden/>
          </w:rPr>
          <w:tab/>
        </w:r>
        <w:r w:rsidR="00A06F9A">
          <w:rPr>
            <w:noProof/>
            <w:webHidden/>
          </w:rPr>
          <w:fldChar w:fldCharType="begin"/>
        </w:r>
        <w:r w:rsidR="00A06F9A">
          <w:rPr>
            <w:noProof/>
            <w:webHidden/>
          </w:rPr>
          <w:instrText xml:space="preserve"> PAGEREF _Toc466373876 \h </w:instrText>
        </w:r>
        <w:r w:rsidR="00A06F9A">
          <w:rPr>
            <w:noProof/>
            <w:webHidden/>
          </w:rPr>
        </w:r>
        <w:r w:rsidR="00A06F9A">
          <w:rPr>
            <w:noProof/>
            <w:webHidden/>
          </w:rPr>
          <w:fldChar w:fldCharType="separate"/>
        </w:r>
        <w:r w:rsidR="00A06F9A">
          <w:rPr>
            <w:noProof/>
            <w:webHidden/>
          </w:rPr>
          <w:t>193</w:t>
        </w:r>
        <w:r w:rsidR="00A06F9A">
          <w:rPr>
            <w:noProof/>
            <w:webHidden/>
          </w:rPr>
          <w:fldChar w:fldCharType="end"/>
        </w:r>
      </w:hyperlink>
    </w:p>
    <w:p w14:paraId="2D28030F" w14:textId="77777777" w:rsidR="00A06F9A" w:rsidRDefault="00A47063">
      <w:pPr>
        <w:pStyle w:val="TOC3"/>
        <w:rPr>
          <w:rFonts w:asciiTheme="minorHAnsi" w:eastAsiaTheme="minorEastAsia" w:hAnsiTheme="minorHAnsi" w:cstheme="minorBidi"/>
          <w:noProof/>
          <w:sz w:val="22"/>
          <w:szCs w:val="22"/>
        </w:rPr>
      </w:pPr>
      <w:hyperlink w:anchor="_Toc466373877" w:history="1">
        <w:r w:rsidR="00A06F9A" w:rsidRPr="00B10AE4">
          <w:rPr>
            <w:rStyle w:val="Hyperlink"/>
            <w:noProof/>
          </w:rPr>
          <w:t>K.8.12 wctp-PollResponse message status update acknowledgement (for Pre-Connectathon/Virtual Connectathon testing)</w:t>
        </w:r>
        <w:r w:rsidR="00A06F9A">
          <w:rPr>
            <w:noProof/>
            <w:webHidden/>
          </w:rPr>
          <w:tab/>
        </w:r>
        <w:r w:rsidR="00A06F9A">
          <w:rPr>
            <w:noProof/>
            <w:webHidden/>
          </w:rPr>
          <w:fldChar w:fldCharType="begin"/>
        </w:r>
        <w:r w:rsidR="00A06F9A">
          <w:rPr>
            <w:noProof/>
            <w:webHidden/>
          </w:rPr>
          <w:instrText xml:space="preserve"> PAGEREF _Toc466373877 \h </w:instrText>
        </w:r>
        <w:r w:rsidR="00A06F9A">
          <w:rPr>
            <w:noProof/>
            <w:webHidden/>
          </w:rPr>
        </w:r>
        <w:r w:rsidR="00A06F9A">
          <w:rPr>
            <w:noProof/>
            <w:webHidden/>
          </w:rPr>
          <w:fldChar w:fldCharType="separate"/>
        </w:r>
        <w:r w:rsidR="00A06F9A">
          <w:rPr>
            <w:noProof/>
            <w:webHidden/>
          </w:rPr>
          <w:t>193</w:t>
        </w:r>
        <w:r w:rsidR="00A06F9A">
          <w:rPr>
            <w:noProof/>
            <w:webHidden/>
          </w:rPr>
          <w:fldChar w:fldCharType="end"/>
        </w:r>
      </w:hyperlink>
    </w:p>
    <w:p w14:paraId="730A24E5" w14:textId="77777777" w:rsidR="00A06F9A" w:rsidRDefault="00A47063">
      <w:pPr>
        <w:pStyle w:val="TOC3"/>
        <w:rPr>
          <w:rFonts w:asciiTheme="minorHAnsi" w:eastAsiaTheme="minorEastAsia" w:hAnsiTheme="minorHAnsi" w:cstheme="minorBidi"/>
          <w:noProof/>
          <w:sz w:val="22"/>
          <w:szCs w:val="22"/>
        </w:rPr>
      </w:pPr>
      <w:hyperlink w:anchor="_Toc466373878" w:history="1">
        <w:r w:rsidR="00A06F9A" w:rsidRPr="00B10AE4">
          <w:rPr>
            <w:rStyle w:val="Hyperlink"/>
            <w:noProof/>
          </w:rPr>
          <w:t>K.8.13 wctp-PollResponse (message reply, not in response to an MCR based wctp-SubmitRequest) (for Pre-Connectathon/Virtual Connectathon testing)</w:t>
        </w:r>
        <w:r w:rsidR="00A06F9A">
          <w:rPr>
            <w:noProof/>
            <w:webHidden/>
          </w:rPr>
          <w:tab/>
        </w:r>
        <w:r w:rsidR="00A06F9A">
          <w:rPr>
            <w:noProof/>
            <w:webHidden/>
          </w:rPr>
          <w:fldChar w:fldCharType="begin"/>
        </w:r>
        <w:r w:rsidR="00A06F9A">
          <w:rPr>
            <w:noProof/>
            <w:webHidden/>
          </w:rPr>
          <w:instrText xml:space="preserve"> PAGEREF _Toc466373878 \h </w:instrText>
        </w:r>
        <w:r w:rsidR="00A06F9A">
          <w:rPr>
            <w:noProof/>
            <w:webHidden/>
          </w:rPr>
        </w:r>
        <w:r w:rsidR="00A06F9A">
          <w:rPr>
            <w:noProof/>
            <w:webHidden/>
          </w:rPr>
          <w:fldChar w:fldCharType="separate"/>
        </w:r>
        <w:r w:rsidR="00A06F9A">
          <w:rPr>
            <w:noProof/>
            <w:webHidden/>
          </w:rPr>
          <w:t>193</w:t>
        </w:r>
        <w:r w:rsidR="00A06F9A">
          <w:rPr>
            <w:noProof/>
            <w:webHidden/>
          </w:rPr>
          <w:fldChar w:fldCharType="end"/>
        </w:r>
      </w:hyperlink>
    </w:p>
    <w:p w14:paraId="67366C36" w14:textId="2F9F9E2C" w:rsidR="00A06F9A" w:rsidRDefault="00A47063">
      <w:pPr>
        <w:pStyle w:val="TOC3"/>
        <w:rPr>
          <w:rFonts w:asciiTheme="minorHAnsi" w:eastAsiaTheme="minorEastAsia" w:hAnsiTheme="minorHAnsi" w:cstheme="minorBidi"/>
          <w:noProof/>
          <w:sz w:val="22"/>
          <w:szCs w:val="22"/>
        </w:rPr>
      </w:pPr>
      <w:r>
        <w:lastRenderedPageBreak/>
        <w:fldChar w:fldCharType="begin"/>
      </w:r>
      <w:r>
        <w:instrText xml:space="preserve"> HYPERLINK \l "_Toc466373879" </w:instrText>
      </w:r>
      <w:r>
        <w:fldChar w:fldCharType="separate"/>
      </w:r>
      <w:r w:rsidR="00A06F9A" w:rsidRPr="00B10AE4">
        <w:rPr>
          <w:rStyle w:val="Hyperlink"/>
          <w:noProof/>
        </w:rPr>
        <w:t xml:space="preserve">K.8.14 IHE PCD-07 asynchronous status update (DELIVERED </w:t>
      </w:r>
      <w:del w:id="62" w:author="Monroe Pattillo" w:date="2017-09-02T12:54:00Z">
        <w:r w:rsidR="00A06F9A" w:rsidRPr="00B10AE4" w:rsidDel="00166EF7">
          <w:rPr>
            <w:rStyle w:val="Hyperlink"/>
            <w:noProof/>
          </w:rPr>
          <w:delText>-</w:delText>
        </w:r>
      </w:del>
      <w:ins w:id="63" w:author="Monroe Pattillo" w:date="2017-09-02T12:54:00Z">
        <w:r w:rsidR="00166EF7">
          <w:rPr>
            <w:rStyle w:val="Hyperlink"/>
            <w:noProof/>
          </w:rPr>
          <w:t>–</w:t>
        </w:r>
      </w:ins>
      <w:r w:rsidR="00A06F9A" w:rsidRPr="00B10AE4">
        <w:rPr>
          <w:rStyle w:val="Hyperlink"/>
          <w:noProof/>
        </w:rPr>
        <w:t xml:space="preserve"> delivery confirmation)</w:t>
      </w:r>
      <w:r w:rsidR="00A06F9A">
        <w:rPr>
          <w:noProof/>
          <w:webHidden/>
        </w:rPr>
        <w:tab/>
      </w:r>
      <w:r w:rsidR="00A06F9A">
        <w:rPr>
          <w:noProof/>
          <w:webHidden/>
        </w:rPr>
        <w:fldChar w:fldCharType="begin"/>
      </w:r>
      <w:r w:rsidR="00A06F9A">
        <w:rPr>
          <w:noProof/>
          <w:webHidden/>
        </w:rPr>
        <w:instrText xml:space="preserve"> PAGEREF _Toc466373879 \h </w:instrText>
      </w:r>
      <w:r w:rsidR="00A06F9A">
        <w:rPr>
          <w:noProof/>
          <w:webHidden/>
        </w:rPr>
      </w:r>
      <w:r w:rsidR="00A06F9A">
        <w:rPr>
          <w:noProof/>
          <w:webHidden/>
        </w:rPr>
        <w:fldChar w:fldCharType="separate"/>
      </w:r>
      <w:r w:rsidR="00A06F9A">
        <w:rPr>
          <w:noProof/>
          <w:webHidden/>
        </w:rPr>
        <w:t>194</w:t>
      </w:r>
      <w:r w:rsidR="00A06F9A">
        <w:rPr>
          <w:noProof/>
          <w:webHidden/>
        </w:rPr>
        <w:fldChar w:fldCharType="end"/>
      </w:r>
      <w:r>
        <w:rPr>
          <w:noProof/>
        </w:rPr>
        <w:fldChar w:fldCharType="end"/>
      </w:r>
    </w:p>
    <w:p w14:paraId="2DE239BF" w14:textId="6DABBCFC" w:rsidR="00A06F9A" w:rsidRDefault="00A47063">
      <w:pPr>
        <w:pStyle w:val="TOC3"/>
        <w:rPr>
          <w:rFonts w:asciiTheme="minorHAnsi" w:eastAsiaTheme="minorEastAsia" w:hAnsiTheme="minorHAnsi" w:cstheme="minorBidi"/>
          <w:noProof/>
          <w:sz w:val="22"/>
          <w:szCs w:val="22"/>
        </w:rPr>
      </w:pPr>
      <w:r>
        <w:fldChar w:fldCharType="begin"/>
      </w:r>
      <w:r>
        <w:instrText xml:space="preserve"> HYPERLINK \l "_Toc466373880" </w:instrText>
      </w:r>
      <w:r>
        <w:fldChar w:fldCharType="separate"/>
      </w:r>
      <w:r w:rsidR="00A06F9A" w:rsidRPr="00B10AE4">
        <w:rPr>
          <w:rStyle w:val="Hyperlink"/>
          <w:noProof/>
        </w:rPr>
        <w:t xml:space="preserve">K.8.15 IHE PCD-07 asynchronous status update (READ </w:t>
      </w:r>
      <w:del w:id="64" w:author="Monroe Pattillo" w:date="2017-09-02T12:54:00Z">
        <w:r w:rsidR="00A06F9A" w:rsidRPr="00B10AE4" w:rsidDel="00166EF7">
          <w:rPr>
            <w:rStyle w:val="Hyperlink"/>
            <w:noProof/>
          </w:rPr>
          <w:delText>-</w:delText>
        </w:r>
      </w:del>
      <w:ins w:id="65" w:author="Monroe Pattillo" w:date="2017-09-02T12:54:00Z">
        <w:r w:rsidR="00166EF7">
          <w:rPr>
            <w:rStyle w:val="Hyperlink"/>
            <w:noProof/>
          </w:rPr>
          <w:t>–</w:t>
        </w:r>
      </w:ins>
      <w:r w:rsidR="00A06F9A" w:rsidRPr="00B10AE4">
        <w:rPr>
          <w:rStyle w:val="Hyperlink"/>
          <w:noProof/>
        </w:rPr>
        <w:t xml:space="preserve"> read receipt)</w:t>
      </w:r>
      <w:r w:rsidR="00A06F9A">
        <w:rPr>
          <w:noProof/>
          <w:webHidden/>
        </w:rPr>
        <w:tab/>
      </w:r>
      <w:r w:rsidR="00A06F9A">
        <w:rPr>
          <w:noProof/>
          <w:webHidden/>
        </w:rPr>
        <w:fldChar w:fldCharType="begin"/>
      </w:r>
      <w:r w:rsidR="00A06F9A">
        <w:rPr>
          <w:noProof/>
          <w:webHidden/>
        </w:rPr>
        <w:instrText xml:space="preserve"> PAGEREF _Toc466373880 \h </w:instrText>
      </w:r>
      <w:r w:rsidR="00A06F9A">
        <w:rPr>
          <w:noProof/>
          <w:webHidden/>
        </w:rPr>
      </w:r>
      <w:r w:rsidR="00A06F9A">
        <w:rPr>
          <w:noProof/>
          <w:webHidden/>
        </w:rPr>
        <w:fldChar w:fldCharType="separate"/>
      </w:r>
      <w:r w:rsidR="00A06F9A">
        <w:rPr>
          <w:noProof/>
          <w:webHidden/>
        </w:rPr>
        <w:t>194</w:t>
      </w:r>
      <w:r w:rsidR="00A06F9A">
        <w:rPr>
          <w:noProof/>
          <w:webHidden/>
        </w:rPr>
        <w:fldChar w:fldCharType="end"/>
      </w:r>
      <w:r>
        <w:rPr>
          <w:noProof/>
        </w:rPr>
        <w:fldChar w:fldCharType="end"/>
      </w:r>
    </w:p>
    <w:p w14:paraId="5ACE1DF7" w14:textId="77777777" w:rsidR="00A06F9A" w:rsidRDefault="00A47063">
      <w:pPr>
        <w:pStyle w:val="TOC3"/>
        <w:rPr>
          <w:rFonts w:asciiTheme="minorHAnsi" w:eastAsiaTheme="minorEastAsia" w:hAnsiTheme="minorHAnsi" w:cstheme="minorBidi"/>
          <w:noProof/>
          <w:sz w:val="22"/>
          <w:szCs w:val="22"/>
        </w:rPr>
      </w:pPr>
      <w:hyperlink w:anchor="_Toc466373881" w:history="1">
        <w:r w:rsidR="00A06F9A" w:rsidRPr="00B10AE4">
          <w:rPr>
            <w:rStyle w:val="Hyperlink"/>
            <w:noProof/>
          </w:rPr>
          <w:t>K.8.16 IHE PCD-07 asynchronous reply message with MCR</w:t>
        </w:r>
        <w:r w:rsidR="00A06F9A">
          <w:rPr>
            <w:noProof/>
            <w:webHidden/>
          </w:rPr>
          <w:tab/>
        </w:r>
        <w:r w:rsidR="00A06F9A">
          <w:rPr>
            <w:noProof/>
            <w:webHidden/>
          </w:rPr>
          <w:fldChar w:fldCharType="begin"/>
        </w:r>
        <w:r w:rsidR="00A06F9A">
          <w:rPr>
            <w:noProof/>
            <w:webHidden/>
          </w:rPr>
          <w:instrText xml:space="preserve"> PAGEREF _Toc466373881 \h </w:instrText>
        </w:r>
        <w:r w:rsidR="00A06F9A">
          <w:rPr>
            <w:noProof/>
            <w:webHidden/>
          </w:rPr>
        </w:r>
        <w:r w:rsidR="00A06F9A">
          <w:rPr>
            <w:noProof/>
            <w:webHidden/>
          </w:rPr>
          <w:fldChar w:fldCharType="separate"/>
        </w:r>
        <w:r w:rsidR="00A06F9A">
          <w:rPr>
            <w:noProof/>
            <w:webHidden/>
          </w:rPr>
          <w:t>195</w:t>
        </w:r>
        <w:r w:rsidR="00A06F9A">
          <w:rPr>
            <w:noProof/>
            <w:webHidden/>
          </w:rPr>
          <w:fldChar w:fldCharType="end"/>
        </w:r>
      </w:hyperlink>
    </w:p>
    <w:p w14:paraId="306074CF" w14:textId="77777777" w:rsidR="00A06F9A" w:rsidRDefault="00A47063">
      <w:pPr>
        <w:pStyle w:val="TOC3"/>
        <w:rPr>
          <w:rFonts w:asciiTheme="minorHAnsi" w:eastAsiaTheme="minorEastAsia" w:hAnsiTheme="minorHAnsi" w:cstheme="minorBidi"/>
          <w:noProof/>
          <w:sz w:val="22"/>
          <w:szCs w:val="22"/>
        </w:rPr>
      </w:pPr>
      <w:hyperlink w:anchor="_Toc466373882" w:history="1">
        <w:r w:rsidR="00A06F9A" w:rsidRPr="00B10AE4">
          <w:rPr>
            <w:rStyle w:val="Hyperlink"/>
            <w:noProof/>
          </w:rPr>
          <w:t>K.8.17 IHE PCD specific WCTP extensions to PCD-06 wctp-SubmitRequest for WCM attachments</w:t>
        </w:r>
        <w:r w:rsidR="00A06F9A">
          <w:rPr>
            <w:noProof/>
            <w:webHidden/>
          </w:rPr>
          <w:tab/>
        </w:r>
        <w:r w:rsidR="00A06F9A">
          <w:rPr>
            <w:noProof/>
            <w:webHidden/>
          </w:rPr>
          <w:fldChar w:fldCharType="begin"/>
        </w:r>
        <w:r w:rsidR="00A06F9A">
          <w:rPr>
            <w:noProof/>
            <w:webHidden/>
          </w:rPr>
          <w:instrText xml:space="preserve"> PAGEREF _Toc466373882 \h </w:instrText>
        </w:r>
        <w:r w:rsidR="00A06F9A">
          <w:rPr>
            <w:noProof/>
            <w:webHidden/>
          </w:rPr>
        </w:r>
        <w:r w:rsidR="00A06F9A">
          <w:rPr>
            <w:noProof/>
            <w:webHidden/>
          </w:rPr>
          <w:fldChar w:fldCharType="separate"/>
        </w:r>
        <w:r w:rsidR="00A06F9A">
          <w:rPr>
            <w:noProof/>
            <w:webHidden/>
          </w:rPr>
          <w:t>195</w:t>
        </w:r>
        <w:r w:rsidR="00A06F9A">
          <w:rPr>
            <w:noProof/>
            <w:webHidden/>
          </w:rPr>
          <w:fldChar w:fldCharType="end"/>
        </w:r>
      </w:hyperlink>
    </w:p>
    <w:p w14:paraId="7F6DE823" w14:textId="77777777" w:rsidR="00A06F9A" w:rsidRDefault="00A47063">
      <w:pPr>
        <w:pStyle w:val="TOC1"/>
        <w:rPr>
          <w:rFonts w:asciiTheme="minorHAnsi" w:eastAsiaTheme="minorEastAsia" w:hAnsiTheme="minorHAnsi" w:cstheme="minorBidi"/>
          <w:noProof/>
          <w:sz w:val="22"/>
          <w:szCs w:val="22"/>
        </w:rPr>
      </w:pPr>
      <w:hyperlink w:anchor="_Toc466373883" w:history="1">
        <w:r w:rsidR="00A06F9A" w:rsidRPr="00B10AE4">
          <w:rPr>
            <w:rStyle w:val="Hyperlink"/>
            <w:noProof/>
          </w:rPr>
          <w:t>Glossary</w:t>
        </w:r>
        <w:r w:rsidR="00A06F9A">
          <w:rPr>
            <w:noProof/>
            <w:webHidden/>
          </w:rPr>
          <w:tab/>
        </w:r>
        <w:r w:rsidR="00A06F9A">
          <w:rPr>
            <w:noProof/>
            <w:webHidden/>
          </w:rPr>
          <w:fldChar w:fldCharType="begin"/>
        </w:r>
        <w:r w:rsidR="00A06F9A">
          <w:rPr>
            <w:noProof/>
            <w:webHidden/>
          </w:rPr>
          <w:instrText xml:space="preserve"> PAGEREF _Toc466373883 \h </w:instrText>
        </w:r>
        <w:r w:rsidR="00A06F9A">
          <w:rPr>
            <w:noProof/>
            <w:webHidden/>
          </w:rPr>
        </w:r>
        <w:r w:rsidR="00A06F9A">
          <w:rPr>
            <w:noProof/>
            <w:webHidden/>
          </w:rPr>
          <w:fldChar w:fldCharType="separate"/>
        </w:r>
        <w:r w:rsidR="00A06F9A">
          <w:rPr>
            <w:noProof/>
            <w:webHidden/>
          </w:rPr>
          <w:t>198</w:t>
        </w:r>
        <w:r w:rsidR="00A06F9A">
          <w:rPr>
            <w:noProof/>
            <w:webHidden/>
          </w:rPr>
          <w:fldChar w:fldCharType="end"/>
        </w:r>
      </w:hyperlink>
    </w:p>
    <w:p w14:paraId="38875DA2" w14:textId="77777777" w:rsidR="00AA383B" w:rsidRPr="006D613E" w:rsidRDefault="009F4303">
      <w:r w:rsidRPr="006D613E">
        <w:fldChar w:fldCharType="end"/>
      </w:r>
    </w:p>
    <w:p w14:paraId="3C1FEB31" w14:textId="77777777" w:rsidR="009F4303" w:rsidRPr="006D613E" w:rsidRDefault="009F4303" w:rsidP="00F61918"/>
    <w:p w14:paraId="2F8E7A63" w14:textId="77777777" w:rsidR="009F4303" w:rsidRPr="006D613E" w:rsidRDefault="009F4303" w:rsidP="00123C7B">
      <w:pPr>
        <w:pStyle w:val="Heading1"/>
        <w:rPr>
          <w:noProof w:val="0"/>
        </w:rPr>
      </w:pPr>
      <w:bookmarkStart w:id="66" w:name="_Toc301797270"/>
      <w:bookmarkStart w:id="67" w:name="_Toc401769738"/>
      <w:bookmarkStart w:id="68" w:name="_Toc466373638"/>
      <w:bookmarkStart w:id="69" w:name="_Toc401769299"/>
      <w:r w:rsidRPr="006D613E">
        <w:rPr>
          <w:noProof w:val="0"/>
        </w:rPr>
        <w:lastRenderedPageBreak/>
        <w:t>Introduction</w:t>
      </w:r>
      <w:bookmarkEnd w:id="66"/>
      <w:bookmarkEnd w:id="67"/>
      <w:bookmarkEnd w:id="68"/>
    </w:p>
    <w:bookmarkEnd w:id="69"/>
    <w:p w14:paraId="07F9FBAA" w14:textId="77777777" w:rsidR="00B11855" w:rsidRPr="006D613E" w:rsidRDefault="003D003E" w:rsidP="001501FA">
      <w:pPr>
        <w:pStyle w:val="BodyText"/>
      </w:pPr>
      <w:r w:rsidRPr="006D613E">
        <w:t>This document, Volume 2 of the IHE Patient Care Device (PCD) Technical Framework, defines transactions used in IHE Patient Care Device profiles.</w:t>
      </w:r>
    </w:p>
    <w:p w14:paraId="1C38581D" w14:textId="77777777" w:rsidR="00B11855" w:rsidRPr="006D613E" w:rsidRDefault="003D003E" w:rsidP="00123C7B">
      <w:pPr>
        <w:pStyle w:val="Heading2"/>
        <w:rPr>
          <w:noProof w:val="0"/>
        </w:rPr>
      </w:pPr>
      <w:bookmarkStart w:id="70" w:name="_Toc401769300"/>
      <w:bookmarkStart w:id="71" w:name="_Toc401769739"/>
      <w:bookmarkStart w:id="72" w:name="_Toc466373639"/>
      <w:r w:rsidRPr="006D613E">
        <w:rPr>
          <w:noProof w:val="0"/>
        </w:rPr>
        <w:t>Introduction to IHE</w:t>
      </w:r>
      <w:bookmarkEnd w:id="70"/>
      <w:bookmarkEnd w:id="71"/>
      <w:bookmarkEnd w:id="72"/>
    </w:p>
    <w:p w14:paraId="38992295" w14:textId="77777777" w:rsidR="00B11855" w:rsidRPr="006D613E" w:rsidRDefault="003D003E" w:rsidP="00C660CF">
      <w:pPr>
        <w:pStyle w:val="BodyText"/>
      </w:pPr>
      <w:r w:rsidRPr="006D613E">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65D083FF" w14:textId="77777777" w:rsidR="00B11855" w:rsidRPr="006D613E" w:rsidRDefault="003D003E" w:rsidP="00C660CF">
      <w:pPr>
        <w:pStyle w:val="BodyText"/>
      </w:pPr>
      <w:r w:rsidRPr="006D613E">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0B64ADA0" w14:textId="77777777" w:rsidR="00B11855" w:rsidRPr="006D613E" w:rsidRDefault="003D003E" w:rsidP="000D15D7">
      <w:pPr>
        <w:pStyle w:val="BodyText"/>
      </w:pPr>
      <w:r w:rsidRPr="006D613E">
        <w:t xml:space="preserve">For more general information regarding IHE, refer to </w:t>
      </w:r>
      <w:hyperlink r:id="rId11" w:history="1">
        <w:r w:rsidRPr="006D613E">
          <w:rPr>
            <w:color w:val="0000FF"/>
            <w:u w:val="single" w:color="0000FF"/>
          </w:rPr>
          <w:t>www.ihe.net</w:t>
        </w:r>
      </w:hyperlink>
      <w:r w:rsidRPr="006D613E">
        <w:t xml:space="preserve">. It is strongly recommended that, prior to reading this volume, the reader familiarizes themselves with the concepts defined in the </w:t>
      </w:r>
      <w:hyperlink r:id="rId12" w:history="1">
        <w:r w:rsidR="005F2DA6" w:rsidRPr="006D613E">
          <w:rPr>
            <w:rStyle w:val="Hyperlink"/>
          </w:rPr>
          <w:t>IHE Technical Frameworks General Introduction</w:t>
        </w:r>
      </w:hyperlink>
      <w:r w:rsidRPr="006D613E">
        <w:t>.</w:t>
      </w:r>
    </w:p>
    <w:p w14:paraId="30657A64" w14:textId="77777777" w:rsidR="00B11855" w:rsidRPr="006D613E" w:rsidRDefault="005F2DA6" w:rsidP="00123C7B">
      <w:pPr>
        <w:pStyle w:val="Heading2"/>
        <w:rPr>
          <w:noProof w:val="0"/>
        </w:rPr>
      </w:pPr>
      <w:bookmarkStart w:id="73" w:name="_Toc401769301"/>
      <w:bookmarkStart w:id="74" w:name="_Toc401769740"/>
      <w:bookmarkStart w:id="75" w:name="_Toc466373640"/>
      <w:r w:rsidRPr="006D613E">
        <w:rPr>
          <w:noProof w:val="0"/>
        </w:rPr>
        <w:t>I</w:t>
      </w:r>
      <w:r w:rsidR="003D003E" w:rsidRPr="006D613E">
        <w:rPr>
          <w:noProof w:val="0"/>
        </w:rPr>
        <w:t>ntended Audience</w:t>
      </w:r>
      <w:bookmarkEnd w:id="73"/>
      <w:bookmarkEnd w:id="74"/>
      <w:bookmarkEnd w:id="75"/>
      <w:r w:rsidR="003D003E" w:rsidRPr="006D613E">
        <w:rPr>
          <w:noProof w:val="0"/>
        </w:rPr>
        <w:t xml:space="preserve"> </w:t>
      </w:r>
    </w:p>
    <w:p w14:paraId="401508B3" w14:textId="77777777" w:rsidR="00B11855" w:rsidRPr="006D613E" w:rsidRDefault="003D003E" w:rsidP="00C660CF">
      <w:pPr>
        <w:pStyle w:val="BodyText"/>
      </w:pPr>
      <w:r w:rsidRPr="006D613E">
        <w:t>The intended audience of IHE Technical Frameworks Volume 2 is:</w:t>
      </w:r>
    </w:p>
    <w:p w14:paraId="01FB819D" w14:textId="77777777" w:rsidR="00B11855" w:rsidRPr="006D613E" w:rsidRDefault="003D003E" w:rsidP="00C94C3F">
      <w:pPr>
        <w:pStyle w:val="ListBullet2"/>
      </w:pPr>
      <w:r w:rsidRPr="006D613E">
        <w:t xml:space="preserve">IT departments of healthcare institutions </w:t>
      </w:r>
    </w:p>
    <w:p w14:paraId="28A81B8F" w14:textId="77777777" w:rsidR="00B11855" w:rsidRPr="006D613E" w:rsidRDefault="003D003E" w:rsidP="00C94C3F">
      <w:pPr>
        <w:pStyle w:val="ListBullet2"/>
      </w:pPr>
      <w:r w:rsidRPr="006D613E">
        <w:t>Technical staff of vendors participating in the IHE initiative</w:t>
      </w:r>
    </w:p>
    <w:p w14:paraId="54360748" w14:textId="77777777" w:rsidR="00B11855" w:rsidRPr="006D613E" w:rsidRDefault="003D003E" w:rsidP="00C94C3F">
      <w:pPr>
        <w:pStyle w:val="ListBullet2"/>
      </w:pPr>
      <w:r w:rsidRPr="006D613E">
        <w:t>Experts involved in standards development</w:t>
      </w:r>
    </w:p>
    <w:p w14:paraId="37C226D4" w14:textId="77777777" w:rsidR="00B11855" w:rsidRPr="006D613E" w:rsidRDefault="003D003E" w:rsidP="00123C7B">
      <w:pPr>
        <w:pStyle w:val="Heading2"/>
        <w:rPr>
          <w:noProof w:val="0"/>
        </w:rPr>
      </w:pPr>
      <w:bookmarkStart w:id="76" w:name="_Toc401769302"/>
      <w:bookmarkStart w:id="77" w:name="_Toc401769741"/>
      <w:bookmarkStart w:id="78" w:name="_Toc466373641"/>
      <w:r w:rsidRPr="006D613E">
        <w:rPr>
          <w:noProof w:val="0"/>
        </w:rPr>
        <w:t>Overview of Technical Framework Volume 2</w:t>
      </w:r>
      <w:bookmarkEnd w:id="76"/>
      <w:bookmarkEnd w:id="77"/>
      <w:bookmarkEnd w:id="78"/>
    </w:p>
    <w:p w14:paraId="2E586C68" w14:textId="77777777" w:rsidR="00B11855" w:rsidRPr="006D613E" w:rsidRDefault="003D003E" w:rsidP="00C660CF">
      <w:pPr>
        <w:pStyle w:val="BodyText"/>
      </w:pPr>
      <w:r w:rsidRPr="006D613E">
        <w:t xml:space="preserve">Volume 2 is comprised of several distinct sections:  </w:t>
      </w:r>
    </w:p>
    <w:p w14:paraId="1143A002" w14:textId="77777777" w:rsidR="00B11855" w:rsidRPr="006D613E" w:rsidRDefault="003D003E" w:rsidP="00C94C3F">
      <w:pPr>
        <w:pStyle w:val="ListBullet2"/>
      </w:pPr>
      <w:r w:rsidRPr="006D613E">
        <w:t>Section 1 provides background and reference material.</w:t>
      </w:r>
    </w:p>
    <w:p w14:paraId="6A5E387A" w14:textId="77777777" w:rsidR="00B11855" w:rsidRPr="006D613E" w:rsidRDefault="003D003E" w:rsidP="00C94C3F">
      <w:pPr>
        <w:pStyle w:val="ListBullet2"/>
      </w:pPr>
      <w:r w:rsidRPr="006D613E">
        <w:t>Section 2 presents the conventions used in this volume to define the transactions.</w:t>
      </w:r>
    </w:p>
    <w:p w14:paraId="3BA992A9" w14:textId="77777777" w:rsidR="00B11855" w:rsidRPr="006D613E" w:rsidRDefault="003D003E" w:rsidP="00C94C3F">
      <w:pPr>
        <w:pStyle w:val="ListBullet2"/>
      </w:pPr>
      <w:r w:rsidRPr="006D613E">
        <w:t xml:space="preserve">Section 3 defines </w:t>
      </w:r>
      <w:r w:rsidR="003019C5" w:rsidRPr="006D613E">
        <w:t xml:space="preserve">Patient Care Device domain </w:t>
      </w:r>
      <w:r w:rsidRPr="006D613E">
        <w:t xml:space="preserve">transactions in detail, specifying the roles for each actor, the standards employed, </w:t>
      </w:r>
      <w:proofErr w:type="gramStart"/>
      <w:r w:rsidRPr="006D613E">
        <w:t>the</w:t>
      </w:r>
      <w:proofErr w:type="gramEnd"/>
      <w:r w:rsidRPr="006D613E">
        <w:t xml:space="preserve"> information exchanged, and in some cases, implementation options for the transaction.</w:t>
      </w:r>
    </w:p>
    <w:p w14:paraId="736C3E46" w14:textId="77777777" w:rsidR="00B11855" w:rsidRPr="006D613E" w:rsidRDefault="003D003E" w:rsidP="006649D9">
      <w:pPr>
        <w:pStyle w:val="BodyText"/>
      </w:pPr>
      <w:r w:rsidRPr="006D613E">
        <w:t xml:space="preserve">The appendices in Volume 2 provide clarification of technical details of the IHE data model and transactions. A glossary of terms and acronyms used in the IHE Technical Framework, including those from relevant standards, is provided in the </w:t>
      </w:r>
      <w:hyperlink r:id="rId13" w:history="1">
        <w:r w:rsidR="005F2DA6" w:rsidRPr="006D613E">
          <w:rPr>
            <w:rStyle w:val="Hyperlink"/>
          </w:rPr>
          <w:t>IHE Technical Frameworks General Introduction</w:t>
        </w:r>
      </w:hyperlink>
      <w:r w:rsidRPr="006D613E">
        <w:t xml:space="preserve">. Due to the length of the document, some domains may divide Volume 2 into smaller volumes labeled 2a, 2b, etc. In this case, the Volume 2 appendices are gathered in </w:t>
      </w:r>
      <w:r w:rsidRPr="006D613E">
        <w:lastRenderedPageBreak/>
        <w:t xml:space="preserve">Volume </w:t>
      </w:r>
      <w:proofErr w:type="gramStart"/>
      <w:r w:rsidRPr="006D613E">
        <w:t>2x</w:t>
      </w:r>
      <w:proofErr w:type="gramEnd"/>
      <w:r w:rsidRPr="006D613E">
        <w:t>. Code and message samples may also be stored on the IHE ftp server. In this case, explicit links to the ftp server will be provided in the transaction text.</w:t>
      </w:r>
    </w:p>
    <w:p w14:paraId="1A9DFE51" w14:textId="77777777" w:rsidR="00B11855" w:rsidRPr="006D613E" w:rsidRDefault="003D003E" w:rsidP="00123C7B">
      <w:pPr>
        <w:pStyle w:val="Heading2"/>
        <w:rPr>
          <w:noProof w:val="0"/>
        </w:rPr>
      </w:pPr>
      <w:bookmarkStart w:id="79" w:name="_Toc401769303"/>
      <w:bookmarkStart w:id="80" w:name="_Toc401769742"/>
      <w:bookmarkStart w:id="81" w:name="_Toc466373642"/>
      <w:r w:rsidRPr="006D613E">
        <w:rPr>
          <w:noProof w:val="0"/>
        </w:rPr>
        <w:t>Comment Process</w:t>
      </w:r>
      <w:bookmarkEnd w:id="79"/>
      <w:bookmarkEnd w:id="80"/>
      <w:bookmarkEnd w:id="81"/>
    </w:p>
    <w:p w14:paraId="3A3218B5" w14:textId="77777777" w:rsidR="00B11855" w:rsidRPr="006D613E" w:rsidRDefault="003D003E" w:rsidP="006649D9">
      <w:pPr>
        <w:pStyle w:val="BodyText"/>
      </w:pPr>
      <w:r w:rsidRPr="006D613E">
        <w:t>IHE International welcomes comments on this document and the IHE initiative. They can be submitted by sending an email to the co-chairs and secretary of the Patient Care Device domain committees at pcd@ihe.net.</w:t>
      </w:r>
      <w:r w:rsidRPr="006D613E">
        <w:tab/>
      </w:r>
    </w:p>
    <w:p w14:paraId="2EEAA2D5" w14:textId="77777777" w:rsidR="00B11855" w:rsidRPr="006D613E" w:rsidRDefault="003D003E" w:rsidP="00123C7B">
      <w:pPr>
        <w:pStyle w:val="Heading2"/>
        <w:rPr>
          <w:noProof w:val="0"/>
        </w:rPr>
      </w:pPr>
      <w:bookmarkStart w:id="82" w:name="_Toc401769304"/>
      <w:bookmarkStart w:id="83" w:name="_Toc401769743"/>
      <w:bookmarkStart w:id="84" w:name="_Toc466373643"/>
      <w:r w:rsidRPr="006D613E">
        <w:rPr>
          <w:noProof w:val="0"/>
        </w:rPr>
        <w:t>Copyright Licenses</w:t>
      </w:r>
      <w:bookmarkEnd w:id="82"/>
      <w:bookmarkEnd w:id="83"/>
      <w:bookmarkEnd w:id="84"/>
    </w:p>
    <w:p w14:paraId="7A759F5D" w14:textId="77777777" w:rsidR="00B11855" w:rsidRPr="006D613E" w:rsidRDefault="003D003E" w:rsidP="006649D9">
      <w:pPr>
        <w:pStyle w:val="BodyText"/>
      </w:pPr>
      <w:r w:rsidRPr="006D613E">
        <w:t>IHE International hereby grants to each Member Organization, and to any other user of these documents, an irrevocable, worldwide, perpetual, royalty-free, nontransferable, nonexclusive, non-</w:t>
      </w:r>
      <w:proofErr w:type="spellStart"/>
      <w:r w:rsidRPr="006D613E">
        <w:t>sublicensable</w:t>
      </w:r>
      <w:proofErr w:type="spellEnd"/>
      <w:r w:rsidRPr="006D613E">
        <w:t xml:space="preserv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0D6FB8C3" w14:textId="77777777" w:rsidR="00B11855" w:rsidRPr="006D613E" w:rsidRDefault="003D003E" w:rsidP="006649D9">
      <w:pPr>
        <w:pStyle w:val="BodyText"/>
      </w:pPr>
      <w:r w:rsidRPr="006D613E">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120FBBA1" w14:textId="77777777" w:rsidR="00B11855" w:rsidRPr="006D613E" w:rsidRDefault="003D003E" w:rsidP="00506FBD">
      <w:pPr>
        <w:pStyle w:val="Heading3"/>
        <w:rPr>
          <w:noProof w:val="0"/>
        </w:rPr>
      </w:pPr>
      <w:bookmarkStart w:id="85" w:name="_Toc401769305"/>
      <w:bookmarkStart w:id="86" w:name="_Toc401769744"/>
      <w:bookmarkStart w:id="87" w:name="_Toc466373644"/>
      <w:r w:rsidRPr="006D613E">
        <w:rPr>
          <w:noProof w:val="0"/>
        </w:rPr>
        <w:t>Copyright of Base Standards</w:t>
      </w:r>
      <w:bookmarkEnd w:id="85"/>
      <w:bookmarkEnd w:id="86"/>
      <w:bookmarkEnd w:id="87"/>
    </w:p>
    <w:p w14:paraId="009DB81B" w14:textId="77777777" w:rsidR="00B11855" w:rsidRPr="006D613E" w:rsidRDefault="003D003E" w:rsidP="006649D9">
      <w:pPr>
        <w:pStyle w:val="BodyText"/>
      </w:pPr>
      <w:r w:rsidRPr="006D613E">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3DAC8228" w14:textId="5D199077" w:rsidR="00B11855" w:rsidRPr="006D613E" w:rsidRDefault="003D003E" w:rsidP="006649D9">
      <w:pPr>
        <w:pStyle w:val="BodyText"/>
      </w:pPr>
      <w:r w:rsidRPr="006D613E">
        <w:t>Health Level Seven</w:t>
      </w:r>
      <w:r w:rsidR="006021CC">
        <w:t xml:space="preserve"> </w:t>
      </w:r>
      <w:r w:rsidRPr="006D613E">
        <w:t xml:space="preserve">has granted permission to IHE to reproduce tables from the </w:t>
      </w:r>
      <w:r w:rsidR="006D613E">
        <w:t>HL7</w:t>
      </w:r>
      <w:r w:rsidR="006021CC" w:rsidRPr="0034511D">
        <w:rPr>
          <w:vertAlign w:val="superscript"/>
        </w:rPr>
        <w:t>®</w:t>
      </w:r>
      <w:r w:rsidR="006021CC">
        <w:rPr>
          <w:rStyle w:val="FootnoteReference"/>
        </w:rPr>
        <w:footnoteReference w:id="2"/>
      </w:r>
      <w:r w:rsidR="00995105" w:rsidRPr="006D613E">
        <w:t xml:space="preserve"> </w:t>
      </w:r>
      <w:r w:rsidRPr="006D613E">
        <w:t xml:space="preserve">standard. The </w:t>
      </w:r>
      <w:r w:rsidR="006D613E">
        <w:t>HL7</w:t>
      </w:r>
      <w:r w:rsidR="00995105" w:rsidRPr="006D613E">
        <w:t xml:space="preserve"> </w:t>
      </w:r>
      <w:r w:rsidRPr="006D613E">
        <w:t>tables in this document are copyrighted by Health Level Seven</w:t>
      </w:r>
      <w:r w:rsidR="00C958DD" w:rsidRPr="006D613E">
        <w:t>®</w:t>
      </w:r>
      <w:r w:rsidRPr="006D613E">
        <w:t>. All rights reserved. Material drawn from these documents is credited where used.</w:t>
      </w:r>
    </w:p>
    <w:p w14:paraId="1E0A01AA" w14:textId="77777777" w:rsidR="00B11855" w:rsidRPr="006D613E" w:rsidRDefault="003D003E" w:rsidP="00123C7B">
      <w:pPr>
        <w:pStyle w:val="Heading2"/>
        <w:rPr>
          <w:noProof w:val="0"/>
        </w:rPr>
      </w:pPr>
      <w:bookmarkStart w:id="88" w:name="_Toc401769306"/>
      <w:bookmarkStart w:id="89" w:name="_Toc401769745"/>
      <w:bookmarkStart w:id="90" w:name="_Toc466373645"/>
      <w:r w:rsidRPr="006D613E">
        <w:rPr>
          <w:noProof w:val="0"/>
        </w:rPr>
        <w:t>Trademark</w:t>
      </w:r>
      <w:bookmarkEnd w:id="88"/>
      <w:bookmarkEnd w:id="89"/>
      <w:bookmarkEnd w:id="90"/>
    </w:p>
    <w:p w14:paraId="00EEA07E" w14:textId="77777777" w:rsidR="00B11855" w:rsidRPr="006D613E" w:rsidRDefault="003D003E" w:rsidP="00C10546">
      <w:pPr>
        <w:pStyle w:val="BodyText"/>
      </w:pPr>
      <w:r w:rsidRPr="006D613E">
        <w:t>IHE</w:t>
      </w:r>
      <w:r w:rsidRPr="0034511D">
        <w:rPr>
          <w:vertAlign w:val="superscript"/>
        </w:rPr>
        <w:t>®</w:t>
      </w:r>
      <w:r w:rsidRPr="006D613E">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5D8FAB0F" w14:textId="77777777" w:rsidR="00B11855" w:rsidRPr="006D613E" w:rsidRDefault="003D003E" w:rsidP="00123C7B">
      <w:pPr>
        <w:pStyle w:val="Heading2"/>
        <w:rPr>
          <w:noProof w:val="0"/>
        </w:rPr>
      </w:pPr>
      <w:bookmarkStart w:id="91" w:name="_Toc401769307"/>
      <w:bookmarkStart w:id="92" w:name="_Toc401769746"/>
      <w:bookmarkStart w:id="93" w:name="_Toc466373646"/>
      <w:r w:rsidRPr="006D613E">
        <w:rPr>
          <w:noProof w:val="0"/>
        </w:rPr>
        <w:lastRenderedPageBreak/>
        <w:t>Disclaimer Regarding Patent Rights</w:t>
      </w:r>
      <w:bookmarkEnd w:id="91"/>
      <w:bookmarkEnd w:id="92"/>
      <w:bookmarkEnd w:id="93"/>
    </w:p>
    <w:p w14:paraId="6BA23B82" w14:textId="77777777" w:rsidR="00B11855" w:rsidRPr="006D613E" w:rsidRDefault="003D003E" w:rsidP="006649D9">
      <w:pPr>
        <w:pStyle w:val="BodyText"/>
      </w:pPr>
      <w:r w:rsidRPr="006D613E">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4" w:history="1">
        <w:r w:rsidRPr="006D613E">
          <w:rPr>
            <w:color w:val="0000FF"/>
            <w:u w:val="single" w:color="0000FF"/>
          </w:rPr>
          <w:t>http://www.ihe.net/Patent_Disclosure_Process</w:t>
        </w:r>
      </w:hyperlink>
      <w:r w:rsidRPr="006D613E">
        <w:t xml:space="preserve">. Please address questions about the patent disclosure process to the secretary of the IHE International Board: </w:t>
      </w:r>
      <w:hyperlink r:id="rId15" w:history="1">
        <w:r w:rsidRPr="006D613E">
          <w:rPr>
            <w:color w:val="0000FF"/>
            <w:u w:val="single" w:color="0000FF"/>
          </w:rPr>
          <w:t>secretary@ihe.net</w:t>
        </w:r>
      </w:hyperlink>
      <w:r w:rsidRPr="006D613E">
        <w:t>.</w:t>
      </w:r>
    </w:p>
    <w:p w14:paraId="49D1E675" w14:textId="77777777" w:rsidR="00B11855" w:rsidRPr="006D613E" w:rsidRDefault="003D003E" w:rsidP="00123C7B">
      <w:pPr>
        <w:pStyle w:val="Heading2"/>
        <w:rPr>
          <w:noProof w:val="0"/>
        </w:rPr>
      </w:pPr>
      <w:bookmarkStart w:id="94" w:name="_Toc401769308"/>
      <w:bookmarkStart w:id="95" w:name="_Toc401769747"/>
      <w:bookmarkStart w:id="96" w:name="_Toc466373647"/>
      <w:r w:rsidRPr="006D613E">
        <w:rPr>
          <w:noProof w:val="0"/>
        </w:rPr>
        <w:t>History of Document Changes</w:t>
      </w:r>
      <w:bookmarkEnd w:id="94"/>
      <w:bookmarkEnd w:id="95"/>
      <w:bookmarkEnd w:id="96"/>
    </w:p>
    <w:p w14:paraId="1482F6A4" w14:textId="77777777" w:rsidR="00B11855" w:rsidRPr="006D613E" w:rsidRDefault="003D003E" w:rsidP="006649D9">
      <w:pPr>
        <w:pStyle w:val="BodyText"/>
        <w:rPr>
          <w:rStyle w:val="Emphasis"/>
        </w:rPr>
      </w:pPr>
      <w:r w:rsidRPr="006D613E">
        <w:t>This section provides a brief summary of changes and additions to this document.</w:t>
      </w:r>
    </w:p>
    <w:p w14:paraId="7F3CA6C6" w14:textId="77777777" w:rsidR="00B11855" w:rsidRPr="006D613E" w:rsidRDefault="00B11855" w:rsidP="006D7FD4">
      <w:pPr>
        <w:pStyle w:val="BodyText"/>
      </w:pPr>
    </w:p>
    <w:tbl>
      <w:tblPr>
        <w:tblW w:w="9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1368"/>
        <w:gridCol w:w="1440"/>
        <w:gridCol w:w="7056"/>
      </w:tblGrid>
      <w:tr w:rsidR="00C40FD5" w:rsidRPr="006D613E" w14:paraId="66B97481" w14:textId="77777777" w:rsidTr="0034511D">
        <w:trPr>
          <w:cantSplit/>
          <w:jc w:val="center"/>
        </w:trPr>
        <w:tc>
          <w:tcPr>
            <w:tcW w:w="1368" w:type="dxa"/>
            <w:shd w:val="clear" w:color="auto" w:fill="D9D9D9"/>
          </w:tcPr>
          <w:p w14:paraId="54D6F8C8" w14:textId="77777777" w:rsidR="00B11855" w:rsidRPr="006D613E" w:rsidRDefault="003D003E" w:rsidP="00B43978">
            <w:pPr>
              <w:pStyle w:val="TableEntryHeader"/>
            </w:pPr>
            <w:r w:rsidRPr="006D613E">
              <w:t>Date</w:t>
            </w:r>
          </w:p>
        </w:tc>
        <w:tc>
          <w:tcPr>
            <w:tcW w:w="1440" w:type="dxa"/>
            <w:shd w:val="clear" w:color="auto" w:fill="D9D9D9"/>
          </w:tcPr>
          <w:p w14:paraId="5612FE6D" w14:textId="77777777" w:rsidR="00B11855" w:rsidRPr="006D613E" w:rsidRDefault="003D003E" w:rsidP="00B43978">
            <w:pPr>
              <w:pStyle w:val="TableEntryHeader"/>
            </w:pPr>
            <w:r w:rsidRPr="006D613E">
              <w:t>Document Revision</w:t>
            </w:r>
          </w:p>
        </w:tc>
        <w:tc>
          <w:tcPr>
            <w:tcW w:w="7056" w:type="dxa"/>
            <w:shd w:val="clear" w:color="auto" w:fill="D9D9D9"/>
          </w:tcPr>
          <w:p w14:paraId="31B77969" w14:textId="77777777" w:rsidR="00B11855" w:rsidRPr="006D613E" w:rsidRDefault="003D003E" w:rsidP="00B43978">
            <w:pPr>
              <w:pStyle w:val="TableEntryHeader"/>
            </w:pPr>
            <w:r w:rsidRPr="006D613E">
              <w:t>Change Summary</w:t>
            </w:r>
          </w:p>
        </w:tc>
      </w:tr>
      <w:tr w:rsidR="00B11855" w:rsidRPr="006D613E" w14:paraId="5DC0A79A" w14:textId="77777777" w:rsidTr="0034511D">
        <w:trPr>
          <w:cantSplit/>
          <w:jc w:val="center"/>
        </w:trPr>
        <w:tc>
          <w:tcPr>
            <w:tcW w:w="1368" w:type="dxa"/>
            <w:shd w:val="clear" w:color="auto" w:fill="auto"/>
          </w:tcPr>
          <w:p w14:paraId="73B75E03" w14:textId="77777777" w:rsidR="00B11855" w:rsidRPr="006D613E" w:rsidRDefault="00F82FDF" w:rsidP="000166DD">
            <w:pPr>
              <w:pStyle w:val="TableEntry"/>
            </w:pPr>
            <w:r w:rsidRPr="006D613E">
              <w:t>2014-1</w:t>
            </w:r>
            <w:r w:rsidR="0028464C" w:rsidRPr="006D613E">
              <w:t>1-04</w:t>
            </w:r>
          </w:p>
        </w:tc>
        <w:tc>
          <w:tcPr>
            <w:tcW w:w="1440" w:type="dxa"/>
            <w:shd w:val="clear" w:color="auto" w:fill="auto"/>
          </w:tcPr>
          <w:p w14:paraId="5C9EA188" w14:textId="77777777" w:rsidR="00B11855" w:rsidRPr="006D613E" w:rsidRDefault="00F82FDF" w:rsidP="006C4856">
            <w:pPr>
              <w:pStyle w:val="TableEntry"/>
            </w:pPr>
            <w:r w:rsidRPr="006D613E">
              <w:t>4.0</w:t>
            </w:r>
          </w:p>
        </w:tc>
        <w:tc>
          <w:tcPr>
            <w:tcW w:w="7056" w:type="dxa"/>
            <w:shd w:val="clear" w:color="auto" w:fill="auto"/>
          </w:tcPr>
          <w:p w14:paraId="4CA7D5C4" w14:textId="77777777" w:rsidR="00B11855" w:rsidRPr="006D613E" w:rsidRDefault="003D003E" w:rsidP="0087008C">
            <w:pPr>
              <w:pStyle w:val="TableEntry"/>
            </w:pPr>
            <w:r w:rsidRPr="006D613E">
              <w:t xml:space="preserve">Incorporated approved Change Proposals Nos. 86-106 excluding withdrawn proposals. Integrated Sections 1 and 2 from 2014 Technical Framework Vol. 2 Templates and deleted </w:t>
            </w:r>
            <w:r w:rsidR="0087008C" w:rsidRPr="006D613E">
              <w:t>material from Appendices which are no</w:t>
            </w:r>
            <w:r w:rsidRPr="006D613E">
              <w:t>w included</w:t>
            </w:r>
            <w:r w:rsidR="0087008C" w:rsidRPr="006D613E">
              <w:t xml:space="preserve"> by reference from</w:t>
            </w:r>
            <w:r w:rsidRPr="006D613E">
              <w:t xml:space="preserve"> the General Introduction. IHE Glossary is now included by reference.</w:t>
            </w:r>
          </w:p>
        </w:tc>
      </w:tr>
      <w:tr w:rsidR="00B11855" w:rsidRPr="006D613E" w14:paraId="2724C478" w14:textId="77777777" w:rsidTr="0034511D">
        <w:trPr>
          <w:cantSplit/>
          <w:jc w:val="center"/>
        </w:trPr>
        <w:tc>
          <w:tcPr>
            <w:tcW w:w="1368" w:type="dxa"/>
            <w:shd w:val="clear" w:color="auto" w:fill="auto"/>
          </w:tcPr>
          <w:p w14:paraId="42EAB243" w14:textId="77777777" w:rsidR="00B11855" w:rsidRPr="006D613E" w:rsidRDefault="009167AE" w:rsidP="00C10546">
            <w:pPr>
              <w:pStyle w:val="TableEntry"/>
            </w:pPr>
            <w:r w:rsidRPr="006D613E">
              <w:t>2015-</w:t>
            </w:r>
            <w:r w:rsidR="008C6449" w:rsidRPr="006D613E">
              <w:t>10-</w:t>
            </w:r>
            <w:r w:rsidR="00957489" w:rsidRPr="006D613E">
              <w:t>14</w:t>
            </w:r>
          </w:p>
        </w:tc>
        <w:tc>
          <w:tcPr>
            <w:tcW w:w="1440" w:type="dxa"/>
            <w:shd w:val="clear" w:color="auto" w:fill="auto"/>
          </w:tcPr>
          <w:p w14:paraId="40C57CB9" w14:textId="77777777" w:rsidR="00B11855" w:rsidRPr="006D613E" w:rsidRDefault="009167AE" w:rsidP="006C4856">
            <w:pPr>
              <w:pStyle w:val="TableEntry"/>
            </w:pPr>
            <w:r w:rsidRPr="006D613E">
              <w:t>5.0</w:t>
            </w:r>
          </w:p>
        </w:tc>
        <w:tc>
          <w:tcPr>
            <w:tcW w:w="7056" w:type="dxa"/>
            <w:shd w:val="clear" w:color="auto" w:fill="auto"/>
          </w:tcPr>
          <w:p w14:paraId="734E8A83" w14:textId="77777777" w:rsidR="00B11855" w:rsidRPr="006D613E" w:rsidRDefault="009167AE" w:rsidP="006C4856">
            <w:pPr>
              <w:pStyle w:val="TableEntry"/>
            </w:pPr>
            <w:r w:rsidRPr="006D613E">
              <w:t xml:space="preserve">Updated ACM </w:t>
            </w:r>
            <w:r w:rsidR="00FF5580" w:rsidRPr="006D613E">
              <w:t>Profile</w:t>
            </w:r>
            <w:r w:rsidRPr="006D613E">
              <w:t xml:space="preserve"> to include all approved CPs and for housekeeping.</w:t>
            </w:r>
            <w:r w:rsidR="00296955" w:rsidRPr="006D613E">
              <w:t xml:space="preserve"> Incorporated other applicable CPs through CP 121.</w:t>
            </w:r>
          </w:p>
        </w:tc>
      </w:tr>
      <w:tr w:rsidR="00B11855" w:rsidRPr="006D613E" w14:paraId="02A666C1" w14:textId="77777777" w:rsidTr="0034511D">
        <w:trPr>
          <w:cantSplit/>
          <w:trHeight w:val="242"/>
          <w:jc w:val="center"/>
        </w:trPr>
        <w:tc>
          <w:tcPr>
            <w:tcW w:w="1368" w:type="dxa"/>
            <w:shd w:val="clear" w:color="auto" w:fill="auto"/>
          </w:tcPr>
          <w:p w14:paraId="4891F341" w14:textId="1C807F62" w:rsidR="00B11855" w:rsidRPr="006D613E" w:rsidRDefault="006D613E">
            <w:pPr>
              <w:pStyle w:val="TableEntry"/>
            </w:pPr>
            <w:r>
              <w:t>2016-1</w:t>
            </w:r>
            <w:r w:rsidR="00130543">
              <w:t>1-09</w:t>
            </w:r>
          </w:p>
        </w:tc>
        <w:tc>
          <w:tcPr>
            <w:tcW w:w="1440" w:type="dxa"/>
            <w:shd w:val="clear" w:color="auto" w:fill="auto"/>
          </w:tcPr>
          <w:p w14:paraId="222DDF47" w14:textId="77777777" w:rsidR="00B11855" w:rsidRPr="006D613E" w:rsidRDefault="006D613E" w:rsidP="006C4856">
            <w:pPr>
              <w:pStyle w:val="TableEntry"/>
            </w:pPr>
            <w:r>
              <w:t>6.0</w:t>
            </w:r>
          </w:p>
        </w:tc>
        <w:tc>
          <w:tcPr>
            <w:tcW w:w="7056" w:type="dxa"/>
            <w:shd w:val="clear" w:color="auto" w:fill="auto"/>
          </w:tcPr>
          <w:p w14:paraId="54DB7864" w14:textId="135BD644" w:rsidR="00B11855" w:rsidRPr="006D613E" w:rsidRDefault="006D552F" w:rsidP="006C4856">
            <w:pPr>
              <w:pStyle w:val="TableEntry"/>
            </w:pPr>
            <w:r>
              <w:t>Incorporated</w:t>
            </w:r>
            <w:r w:rsidR="00123C7B">
              <w:t xml:space="preserve"> </w:t>
            </w:r>
            <w:r w:rsidR="00513A74">
              <w:t xml:space="preserve">applicable </w:t>
            </w:r>
            <w:r w:rsidR="00123C7B">
              <w:t>CPs through CP 128</w:t>
            </w:r>
          </w:p>
        </w:tc>
      </w:tr>
      <w:tr w:rsidR="00166EF7" w:rsidRPr="006D613E" w14:paraId="63CAC926" w14:textId="77777777" w:rsidTr="0034511D">
        <w:trPr>
          <w:cantSplit/>
          <w:trHeight w:val="242"/>
          <w:jc w:val="center"/>
          <w:ins w:id="97" w:author="Monroe Pattillo" w:date="2017-09-02T12:54:00Z"/>
        </w:trPr>
        <w:tc>
          <w:tcPr>
            <w:tcW w:w="1368" w:type="dxa"/>
            <w:shd w:val="clear" w:color="auto" w:fill="auto"/>
          </w:tcPr>
          <w:p w14:paraId="3E29DECE" w14:textId="1118F009" w:rsidR="00166EF7" w:rsidRDefault="00166EF7">
            <w:pPr>
              <w:pStyle w:val="TableEntry"/>
              <w:rPr>
                <w:ins w:id="98" w:author="Monroe Pattillo" w:date="2017-09-02T12:54:00Z"/>
              </w:rPr>
            </w:pPr>
            <w:ins w:id="99" w:author="Monroe Pattillo" w:date="2017-09-02T12:54:00Z">
              <w:r>
                <w:t>2017-09-02</w:t>
              </w:r>
            </w:ins>
          </w:p>
        </w:tc>
        <w:tc>
          <w:tcPr>
            <w:tcW w:w="1440" w:type="dxa"/>
            <w:shd w:val="clear" w:color="auto" w:fill="auto"/>
          </w:tcPr>
          <w:p w14:paraId="67554BDE" w14:textId="474A1A77" w:rsidR="00166EF7" w:rsidRDefault="00166EF7" w:rsidP="006C4856">
            <w:pPr>
              <w:pStyle w:val="TableEntry"/>
              <w:rPr>
                <w:ins w:id="100" w:author="Monroe Pattillo" w:date="2017-09-02T12:54:00Z"/>
              </w:rPr>
            </w:pPr>
            <w:ins w:id="101" w:author="Monroe Pattillo" w:date="2017-09-02T12:54:00Z">
              <w:r>
                <w:t>7.0</w:t>
              </w:r>
            </w:ins>
          </w:p>
        </w:tc>
        <w:tc>
          <w:tcPr>
            <w:tcW w:w="7056" w:type="dxa"/>
            <w:shd w:val="clear" w:color="auto" w:fill="auto"/>
          </w:tcPr>
          <w:p w14:paraId="4E4C64FB" w14:textId="340725B2" w:rsidR="00166EF7" w:rsidRDefault="00166EF7" w:rsidP="00404616">
            <w:pPr>
              <w:pStyle w:val="TableEntry"/>
              <w:rPr>
                <w:ins w:id="102" w:author="Monroe Pattillo" w:date="2017-09-02T12:54:00Z"/>
              </w:rPr>
            </w:pPr>
            <w:ins w:id="103" w:author="Monroe Pattillo" w:date="2017-09-02T12:54:00Z">
              <w:r>
                <w:t xml:space="preserve">Incorporated ACM profile </w:t>
              </w:r>
            </w:ins>
            <w:ins w:id="104" w:author="Monroe Pattillo" w:date="2017-09-02T13:20:00Z">
              <w:r w:rsidR="00B018C1">
                <w:t>CP 129 to add additional attri</w:t>
              </w:r>
            </w:ins>
            <w:ins w:id="105" w:author="Monroe Pattillo" w:date="2017-09-02T13:21:00Z">
              <w:r w:rsidR="00B018C1">
                <w:t>b</w:t>
              </w:r>
            </w:ins>
            <w:ins w:id="106" w:author="Monroe Pattillo" w:date="2017-09-02T13:20:00Z">
              <w:r w:rsidR="00B018C1">
                <w:t>utes from PCD-04 to PCD-06</w:t>
              </w:r>
            </w:ins>
            <w:ins w:id="107" w:author="Monroe Pattillo" w:date="2017-09-02T13:21:00Z">
              <w:r w:rsidR="00B018C1">
                <w:t xml:space="preserve"> and PCD-07</w:t>
              </w:r>
            </w:ins>
            <w:ins w:id="108" w:author="Monroe Pattillo" w:date="2017-09-02T13:20:00Z">
              <w:r w:rsidR="00B018C1">
                <w:t xml:space="preserve"> messages</w:t>
              </w:r>
            </w:ins>
            <w:ins w:id="109" w:author="Monroe Pattillo" w:date="2017-09-02T13:21:00Z">
              <w:r w:rsidR="00B018C1">
                <w:t>,</w:t>
              </w:r>
            </w:ins>
            <w:ins w:id="110" w:author="Monroe Pattillo" w:date="2017-09-02T13:20:00Z">
              <w:r w:rsidR="00B018C1">
                <w:t xml:space="preserve"> </w:t>
              </w:r>
            </w:ins>
            <w:ins w:id="111" w:author="Monroe Pattillo" w:date="2017-09-02T12:54:00Z">
              <w:r>
                <w:t xml:space="preserve">CP 130 </w:t>
              </w:r>
            </w:ins>
            <w:ins w:id="112" w:author="Monroe Pattillo" w:date="2017-09-02T12:55:00Z">
              <w:r>
                <w:t>to add table of minimally required attributes</w:t>
              </w:r>
            </w:ins>
            <w:ins w:id="113" w:author="Monroe Pattillo" w:date="2017-09-02T13:21:00Z">
              <w:r w:rsidR="00B018C1">
                <w:t>,</w:t>
              </w:r>
            </w:ins>
            <w:ins w:id="114" w:author="Monroe Pattillo" w:date="2017-09-02T12:55:00Z">
              <w:r>
                <w:t xml:space="preserve"> CP </w:t>
              </w:r>
            </w:ins>
            <w:ins w:id="115" w:author="Monroe Pattillo" w:date="2017-09-02T12:54:00Z">
              <w:r>
                <w:t>131</w:t>
              </w:r>
            </w:ins>
            <w:ins w:id="116" w:author="Monroe Pattillo" w:date="2017-09-02T12:55:00Z">
              <w:r>
                <w:t xml:space="preserve"> for PCD-06 update messages</w:t>
              </w:r>
            </w:ins>
            <w:ins w:id="117" w:author="Monroe Pattillo" w:date="2017-09-02T13:44:00Z">
              <w:r w:rsidR="00404616">
                <w:t>,</w:t>
              </w:r>
            </w:ins>
            <w:ins w:id="118" w:author="Monroe Pattillo" w:date="2017-09-02T12:56:00Z">
              <w:r>
                <w:t xml:space="preserve"> and to add a mapping table of ISO 60601-1-8 alarm signal states to ACM PCD-04 attribute values.</w:t>
              </w:r>
            </w:ins>
          </w:p>
        </w:tc>
      </w:tr>
    </w:tbl>
    <w:p w14:paraId="1576A396" w14:textId="77777777" w:rsidR="00B11855" w:rsidRPr="006D613E" w:rsidRDefault="00B11855" w:rsidP="00FC4803">
      <w:pPr>
        <w:pStyle w:val="BodyText"/>
      </w:pPr>
    </w:p>
    <w:p w14:paraId="036E7947" w14:textId="77777777" w:rsidR="00B11855" w:rsidRPr="006D613E" w:rsidRDefault="00B11855" w:rsidP="00FC4803">
      <w:pPr>
        <w:pStyle w:val="BodyText"/>
      </w:pPr>
    </w:p>
    <w:p w14:paraId="402F4CB8" w14:textId="77777777" w:rsidR="00B11855" w:rsidRPr="006D613E" w:rsidRDefault="00B11855" w:rsidP="00FC4803">
      <w:pPr>
        <w:pStyle w:val="BodyText"/>
      </w:pPr>
    </w:p>
    <w:p w14:paraId="719F03F6" w14:textId="77777777" w:rsidR="00B11855" w:rsidRPr="006D613E" w:rsidRDefault="003D003E" w:rsidP="00123C7B">
      <w:pPr>
        <w:pStyle w:val="Heading1"/>
        <w:rPr>
          <w:noProof w:val="0"/>
        </w:rPr>
      </w:pPr>
      <w:bookmarkStart w:id="119" w:name="_Toc401769309"/>
      <w:bookmarkStart w:id="120" w:name="_Toc401769748"/>
      <w:bookmarkStart w:id="121" w:name="_Toc466373648"/>
      <w:r w:rsidRPr="006D613E">
        <w:rPr>
          <w:noProof w:val="0"/>
        </w:rPr>
        <w:lastRenderedPageBreak/>
        <w:t>Conventions</w:t>
      </w:r>
      <w:bookmarkEnd w:id="119"/>
      <w:bookmarkEnd w:id="120"/>
      <w:bookmarkEnd w:id="121"/>
    </w:p>
    <w:p w14:paraId="7C67DB64" w14:textId="77777777" w:rsidR="00D26FE7" w:rsidRPr="006D613E" w:rsidRDefault="003D003E" w:rsidP="00235CEC">
      <w:pPr>
        <w:pStyle w:val="BodyText"/>
      </w:pPr>
      <w:r w:rsidRPr="006D613E">
        <w:t>This document has adopted the following conventions for representing the framework concepts and specifying how the standards upon which the IHE PCD Technical Framework is based should be applied.</w:t>
      </w:r>
    </w:p>
    <w:p w14:paraId="3758823D" w14:textId="77777777" w:rsidR="00B11855" w:rsidRPr="006D613E" w:rsidRDefault="003D003E" w:rsidP="00123C7B">
      <w:pPr>
        <w:pStyle w:val="Heading2"/>
        <w:rPr>
          <w:noProof w:val="0"/>
        </w:rPr>
      </w:pPr>
      <w:bookmarkStart w:id="122" w:name="_Toc401769310"/>
      <w:bookmarkStart w:id="123" w:name="_Toc401769749"/>
      <w:bookmarkStart w:id="124" w:name="_Toc466373649"/>
      <w:r w:rsidRPr="006D613E">
        <w:rPr>
          <w:noProof w:val="0"/>
        </w:rPr>
        <w:t>Transaction Modeling and Profiling Conventions</w:t>
      </w:r>
      <w:bookmarkEnd w:id="122"/>
      <w:bookmarkEnd w:id="123"/>
      <w:bookmarkEnd w:id="124"/>
    </w:p>
    <w:p w14:paraId="59894230" w14:textId="697D9727" w:rsidR="00B11855" w:rsidRPr="006D613E" w:rsidRDefault="003D003E" w:rsidP="00235CEC">
      <w:pPr>
        <w:pStyle w:val="BodyText"/>
      </w:pPr>
      <w:r w:rsidRPr="006D613E">
        <w:t xml:space="preserve">In order to maintain consistent documentation methods, modeling methods for IHE transactions and profiling conventions for frequently used standards are maintained as an appendix in the </w:t>
      </w:r>
      <w:hyperlink r:id="rId16" w:history="1">
        <w:r w:rsidRPr="006D613E">
          <w:rPr>
            <w:rStyle w:val="Hyperlink"/>
          </w:rPr>
          <w:t>IHE Technical Frameworks General Introduction</w:t>
        </w:r>
      </w:hyperlink>
      <w:r w:rsidRPr="006D613E">
        <w:t>. Methods described include the Unified Modeling Language (UML) and standards conventions include DICOM</w:t>
      </w:r>
      <w:bookmarkStart w:id="125" w:name="OLE_LINK5"/>
      <w:bookmarkStart w:id="126" w:name="OLE_LINK6"/>
      <w:r w:rsidR="00995105" w:rsidRPr="006D613E">
        <w:rPr>
          <w:vertAlign w:val="superscript"/>
        </w:rPr>
        <w:t>®</w:t>
      </w:r>
      <w:bookmarkEnd w:id="125"/>
      <w:bookmarkEnd w:id="126"/>
      <w:r w:rsidR="006021CC">
        <w:rPr>
          <w:rStyle w:val="FootnoteReference"/>
        </w:rPr>
        <w:footnoteReference w:id="3"/>
      </w:r>
      <w:r w:rsidRPr="006D613E">
        <w:t xml:space="preserve">, </w:t>
      </w:r>
      <w:r w:rsidR="006D613E">
        <w:t>HL7</w:t>
      </w:r>
      <w:r w:rsidRPr="006D613E">
        <w:t xml:space="preserve"> v2.x, </w:t>
      </w:r>
      <w:r w:rsidR="006D613E">
        <w:t>HL7</w:t>
      </w:r>
      <w:r w:rsidR="00995105" w:rsidRPr="006D613E">
        <w:t xml:space="preserve"> </w:t>
      </w:r>
      <w:r w:rsidRPr="006D613E">
        <w:t>Clinical Document Architecture (CDA</w:t>
      </w:r>
      <w:r w:rsidR="00FF5580" w:rsidRPr="0034511D">
        <w:rPr>
          <w:vertAlign w:val="superscript"/>
        </w:rPr>
        <w:t>®</w:t>
      </w:r>
      <w:r w:rsidR="006021CC">
        <w:rPr>
          <w:rStyle w:val="FootnoteReference"/>
        </w:rPr>
        <w:footnoteReference w:id="4"/>
      </w:r>
      <w:r w:rsidRPr="006D613E">
        <w:t xml:space="preserve">) Documents, etc. These conventions are critical to understanding this volume and should be reviewed prior to reading this text. </w:t>
      </w:r>
    </w:p>
    <w:p w14:paraId="01BD1816" w14:textId="77777777" w:rsidR="00B11855" w:rsidRPr="006D613E" w:rsidRDefault="003D003E" w:rsidP="00123C7B">
      <w:pPr>
        <w:pStyle w:val="Heading2"/>
        <w:rPr>
          <w:noProof w:val="0"/>
        </w:rPr>
      </w:pPr>
      <w:bookmarkStart w:id="127" w:name="_Toc401769311"/>
      <w:bookmarkStart w:id="128" w:name="_Toc401769750"/>
      <w:bookmarkStart w:id="129" w:name="_Toc466373650"/>
      <w:r w:rsidRPr="006D613E">
        <w:rPr>
          <w:noProof w:val="0"/>
        </w:rPr>
        <w:t>Additional Standards Profiling Conventions</w:t>
      </w:r>
      <w:bookmarkEnd w:id="127"/>
      <w:bookmarkEnd w:id="128"/>
      <w:bookmarkEnd w:id="129"/>
    </w:p>
    <w:p w14:paraId="4E51C601" w14:textId="77777777" w:rsidR="00B11855" w:rsidRPr="006D613E" w:rsidRDefault="003D003E" w:rsidP="00235CEC">
      <w:pPr>
        <w:pStyle w:val="BodyText"/>
      </w:pPr>
      <w:r w:rsidRPr="006D613E">
        <w:t xml:space="preserve">This section defines profiling conventions for standards which are not described in the </w:t>
      </w:r>
      <w:hyperlink r:id="rId17" w:history="1">
        <w:r w:rsidR="003019C5" w:rsidRPr="006D613E">
          <w:rPr>
            <w:rStyle w:val="Hyperlink"/>
          </w:rPr>
          <w:t>IHE Technical Frameworks General Introduction</w:t>
        </w:r>
      </w:hyperlink>
      <w:r w:rsidRPr="006D613E">
        <w:t>.</w:t>
      </w:r>
    </w:p>
    <w:p w14:paraId="3225EF2E" w14:textId="77777777" w:rsidR="00B11855" w:rsidRPr="006D613E" w:rsidRDefault="003D003E" w:rsidP="00123C7B">
      <w:pPr>
        <w:pStyle w:val="Heading2"/>
        <w:rPr>
          <w:noProof w:val="0"/>
        </w:rPr>
      </w:pPr>
      <w:bookmarkStart w:id="130" w:name="_Toc401769312"/>
      <w:bookmarkStart w:id="131" w:name="_Toc401769751"/>
      <w:bookmarkStart w:id="132" w:name="_Toc466373651"/>
      <w:r w:rsidRPr="006D613E">
        <w:rPr>
          <w:noProof w:val="0"/>
        </w:rPr>
        <w:t>Use of Coded Entities and Coding Schemes</w:t>
      </w:r>
      <w:bookmarkEnd w:id="130"/>
      <w:bookmarkEnd w:id="131"/>
      <w:bookmarkEnd w:id="132"/>
    </w:p>
    <w:p w14:paraId="745587E2" w14:textId="77777777" w:rsidR="00B11855" w:rsidRPr="006D613E" w:rsidRDefault="003D003E" w:rsidP="00FC4803">
      <w:pPr>
        <w:pStyle w:val="BodyText"/>
      </w:pPr>
      <w:r w:rsidRPr="006D613E">
        <w:t xml:space="preserve">IHE maintains coding schemes in the </w:t>
      </w:r>
      <w:hyperlink r:id="rId18" w:history="1">
        <w:r w:rsidR="005F2DA6" w:rsidRPr="006D613E">
          <w:rPr>
            <w:rStyle w:val="Hyperlink"/>
          </w:rPr>
          <w:t>IHE Technical Frameworks General Introduction</w:t>
        </w:r>
      </w:hyperlink>
      <w:r w:rsidRPr="006D613E">
        <w:t xml:space="preserve"> Appendix.</w:t>
      </w:r>
    </w:p>
    <w:p w14:paraId="104AD095" w14:textId="77777777" w:rsidR="00B11855" w:rsidRPr="006D613E" w:rsidRDefault="003D003E" w:rsidP="00123C7B">
      <w:pPr>
        <w:pStyle w:val="Heading1"/>
        <w:rPr>
          <w:noProof w:val="0"/>
        </w:rPr>
      </w:pPr>
      <w:bookmarkStart w:id="133" w:name="_Toc401769313"/>
      <w:bookmarkStart w:id="134" w:name="_Toc401769752"/>
      <w:bookmarkStart w:id="135" w:name="_Toc466373652"/>
      <w:r w:rsidRPr="006D613E">
        <w:rPr>
          <w:noProof w:val="0"/>
        </w:rPr>
        <w:lastRenderedPageBreak/>
        <w:t>IHE PCD Transactions</w:t>
      </w:r>
      <w:bookmarkEnd w:id="133"/>
      <w:bookmarkEnd w:id="134"/>
      <w:bookmarkEnd w:id="135"/>
    </w:p>
    <w:p w14:paraId="213091C3" w14:textId="77777777" w:rsidR="00B11855" w:rsidRPr="006D613E" w:rsidRDefault="003D003E" w:rsidP="00FC4803">
      <w:pPr>
        <w:pStyle w:val="BodyText"/>
      </w:pPr>
      <w:r w:rsidRPr="006D613E">
        <w:t>This section defines each IHE transaction in detail, specifying the standards used, the information transferred, and the conditions under which the transaction is required or optional.</w:t>
      </w:r>
    </w:p>
    <w:p w14:paraId="5F54B111" w14:textId="77777777" w:rsidR="00B11855" w:rsidRPr="006D613E" w:rsidRDefault="003D003E" w:rsidP="00123C7B">
      <w:pPr>
        <w:pStyle w:val="Heading2"/>
        <w:rPr>
          <w:noProof w:val="0"/>
        </w:rPr>
      </w:pPr>
      <w:bookmarkStart w:id="136" w:name="_Toc401769314"/>
      <w:bookmarkStart w:id="137" w:name="_Toc401769753"/>
      <w:bookmarkStart w:id="138" w:name="_Toc466373653"/>
      <w:r w:rsidRPr="006D613E">
        <w:rPr>
          <w:noProof w:val="0"/>
        </w:rPr>
        <w:t>PCD-01 Communicate PCD Data</w:t>
      </w:r>
      <w:bookmarkEnd w:id="136"/>
      <w:bookmarkEnd w:id="137"/>
      <w:bookmarkEnd w:id="138"/>
    </w:p>
    <w:p w14:paraId="4F19C11A" w14:textId="77777777" w:rsidR="00B11855" w:rsidRPr="006D613E" w:rsidRDefault="003D003E" w:rsidP="00FC4803">
      <w:pPr>
        <w:pStyle w:val="BodyText"/>
      </w:pPr>
      <w:r w:rsidRPr="006D613E">
        <w:t xml:space="preserve">This section specifies Transaction PCD-01 of the IHE Patient Care Device Technical Framework, which is used to transmit patient care device data between systems. Transaction PCD-01 is used by the Device Observation Reporter and Device Observation Consumer </w:t>
      </w:r>
      <w:r w:rsidR="00B054A1" w:rsidRPr="006D613E">
        <w:t>A</w:t>
      </w:r>
      <w:r w:rsidRPr="006D613E">
        <w:t>ctors. Note that these actor names are linked to abstract functions rather than to physical devices; a Device Observation Reporter may be implemented in a freestanding system or it may be implemented in the Patient Care Device itself.</w:t>
      </w:r>
    </w:p>
    <w:p w14:paraId="2A11D9D0" w14:textId="77777777" w:rsidR="00B11855" w:rsidRPr="006D613E" w:rsidRDefault="00035DED" w:rsidP="00123C7B">
      <w:pPr>
        <w:pStyle w:val="Heading3"/>
        <w:rPr>
          <w:noProof w:val="0"/>
        </w:rPr>
      </w:pPr>
      <w:bookmarkStart w:id="139" w:name="_Toc401769315"/>
      <w:bookmarkStart w:id="140" w:name="_Toc401769754"/>
      <w:bookmarkStart w:id="141" w:name="_Toc466373654"/>
      <w:r w:rsidRPr="006D613E">
        <w:rPr>
          <w:noProof w:val="0"/>
        </w:rPr>
        <w:t>S</w:t>
      </w:r>
      <w:r w:rsidR="003D003E" w:rsidRPr="006D613E">
        <w:rPr>
          <w:noProof w:val="0"/>
        </w:rPr>
        <w:t>cope</w:t>
      </w:r>
      <w:bookmarkEnd w:id="139"/>
      <w:bookmarkEnd w:id="140"/>
      <w:bookmarkEnd w:id="141"/>
    </w:p>
    <w:p w14:paraId="09DDD276" w14:textId="77777777" w:rsidR="00B11855" w:rsidRPr="006D613E" w:rsidRDefault="003D003E" w:rsidP="00E2583A">
      <w:pPr>
        <w:pStyle w:val="BodyText"/>
      </w:pPr>
      <w:r w:rsidRPr="006D613E">
        <w:t>This transaction is used to communicate PCD Data from:</w:t>
      </w:r>
    </w:p>
    <w:p w14:paraId="1DDFC0CD" w14:textId="77777777" w:rsidR="00B11855" w:rsidRPr="006D613E" w:rsidRDefault="003D003E" w:rsidP="00C94C3F">
      <w:pPr>
        <w:pStyle w:val="ListBullet2"/>
      </w:pPr>
      <w:r w:rsidRPr="006D613E">
        <w:t>A Device Observation Reporter (DOR) to a Device Observation Consumer (DOC).</w:t>
      </w:r>
    </w:p>
    <w:p w14:paraId="2BF43A56" w14:textId="77777777" w:rsidR="00B11855" w:rsidRPr="006D613E" w:rsidRDefault="003D003E" w:rsidP="00123C7B">
      <w:pPr>
        <w:pStyle w:val="Heading3"/>
        <w:rPr>
          <w:noProof w:val="0"/>
        </w:rPr>
      </w:pPr>
      <w:bookmarkStart w:id="142" w:name="_Toc431232163"/>
      <w:bookmarkStart w:id="143" w:name="_Toc431237142"/>
      <w:bookmarkStart w:id="144" w:name="_Toc431238308"/>
      <w:bookmarkStart w:id="145" w:name="_Toc431288044"/>
      <w:bookmarkStart w:id="146" w:name="_Toc432168038"/>
      <w:bookmarkStart w:id="147" w:name="_Toc432421159"/>
      <w:bookmarkStart w:id="148" w:name="_Toc432514835"/>
      <w:bookmarkStart w:id="149" w:name="_Toc432516110"/>
      <w:bookmarkStart w:id="150" w:name="_Toc401769316"/>
      <w:bookmarkStart w:id="151" w:name="_Toc401769755"/>
      <w:bookmarkStart w:id="152" w:name="_Toc466373655"/>
      <w:bookmarkEnd w:id="142"/>
      <w:bookmarkEnd w:id="143"/>
      <w:bookmarkEnd w:id="144"/>
      <w:bookmarkEnd w:id="145"/>
      <w:bookmarkEnd w:id="146"/>
      <w:bookmarkEnd w:id="147"/>
      <w:bookmarkEnd w:id="148"/>
      <w:bookmarkEnd w:id="149"/>
      <w:r w:rsidRPr="006D613E">
        <w:rPr>
          <w:noProof w:val="0"/>
        </w:rPr>
        <w:t>Use Case Roles</w:t>
      </w:r>
      <w:bookmarkEnd w:id="150"/>
      <w:bookmarkEnd w:id="151"/>
      <w:bookmarkEnd w:id="152"/>
    </w:p>
    <w:p w14:paraId="536EC21E" w14:textId="77777777" w:rsidR="00FD7EFA" w:rsidRPr="006D613E" w:rsidRDefault="00FD7EFA" w:rsidP="002E3ED0">
      <w:pPr>
        <w:pStyle w:val="BodyText"/>
      </w:pPr>
    </w:p>
    <w:p w14:paraId="5B19E0AC" w14:textId="77777777" w:rsidR="00B11855" w:rsidRPr="006D613E" w:rsidRDefault="00F73333" w:rsidP="002B062D">
      <w:pPr>
        <w:pStyle w:val="BodyText"/>
        <w:jc w:val="center"/>
      </w:pPr>
      <w:r w:rsidRPr="006D613E">
        <w:rPr>
          <w:noProof/>
        </w:rPr>
        <mc:AlternateContent>
          <mc:Choice Requires="wps">
            <w:drawing>
              <wp:anchor distT="0" distB="0" distL="114300" distR="114300" simplePos="0" relativeHeight="251646976" behindDoc="0" locked="0" layoutInCell="1" allowOverlap="1" wp14:anchorId="48F0E357" wp14:editId="5C4E6768">
                <wp:simplePos x="0" y="0"/>
                <wp:positionH relativeFrom="column">
                  <wp:posOffset>4196715</wp:posOffset>
                </wp:positionH>
                <wp:positionV relativeFrom="paragraph">
                  <wp:posOffset>6076950</wp:posOffset>
                </wp:positionV>
                <wp:extent cx="1270" cy="237490"/>
                <wp:effectExtent l="76200" t="0" r="74930" b="48260"/>
                <wp:wrapNone/>
                <wp:docPr id="17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23749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173FB1F" id="Straight Connector 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45pt,478.5pt" to="330.55pt,4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">
                <v:stroke startarrow="block"/>
              </v:line>
            </w:pict>
          </mc:Fallback>
        </mc:AlternateContent>
      </w:r>
      <w:r w:rsidRPr="006D613E">
        <w:rPr>
          <w:noProof/>
        </w:rPr>
        <w:drawing>
          <wp:inline distT="0" distB="0" distL="0" distR="0" wp14:anchorId="46E1E2B6" wp14:editId="62C34977">
            <wp:extent cx="2255520" cy="246253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5520" cy="2462530"/>
                    </a:xfrm>
                    <a:prstGeom prst="rect">
                      <a:avLst/>
                    </a:prstGeom>
                    <a:noFill/>
                    <a:ln>
                      <a:noFill/>
                    </a:ln>
                  </pic:spPr>
                </pic:pic>
              </a:graphicData>
            </a:graphic>
          </wp:inline>
        </w:drawing>
      </w:r>
    </w:p>
    <w:p w14:paraId="0ACD1648" w14:textId="77777777" w:rsidR="00B11855" w:rsidRPr="006D613E" w:rsidRDefault="003D003E" w:rsidP="00123C7B">
      <w:pPr>
        <w:pStyle w:val="FigureTitle"/>
        <w:outlineLvl w:val="0"/>
      </w:pPr>
      <w:r w:rsidRPr="006D613E">
        <w:t>Figure 3.1.2</w:t>
      </w:r>
      <w:r w:rsidR="00D52943" w:rsidRPr="006D613E">
        <w:rPr>
          <w:rFonts w:eastAsia="MS Gothic"/>
        </w:rPr>
        <w:t>-</w:t>
      </w:r>
      <w:r w:rsidRPr="006D613E">
        <w:t>1: Communicate PCD Data</w:t>
      </w:r>
    </w:p>
    <w:p w14:paraId="78DC7BEE" w14:textId="77777777" w:rsidR="00855E3C" w:rsidRPr="006D613E" w:rsidRDefault="00855E3C" w:rsidP="00FD7EFA">
      <w:pPr>
        <w:pStyle w:val="BodyText"/>
        <w:rPr>
          <w:rStyle w:val="Strong"/>
          <w:b w:val="0"/>
          <w:bCs w:val="0"/>
        </w:rPr>
      </w:pPr>
    </w:p>
    <w:tbl>
      <w:tblPr>
        <w:tblW w:w="5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4410"/>
      </w:tblGrid>
      <w:tr w:rsidR="00855E3C" w:rsidRPr="006D613E" w14:paraId="7ECF3650" w14:textId="77777777" w:rsidTr="00C10546">
        <w:tc>
          <w:tcPr>
            <w:tcW w:w="1188" w:type="dxa"/>
            <w:shd w:val="clear" w:color="auto" w:fill="auto"/>
          </w:tcPr>
          <w:p w14:paraId="3D8B4702" w14:textId="77777777" w:rsidR="00855E3C" w:rsidRPr="006D613E" w:rsidRDefault="00855E3C" w:rsidP="00855E3C">
            <w:pPr>
              <w:pStyle w:val="BodyText"/>
              <w:rPr>
                <w:b/>
                <w:bCs/>
              </w:rPr>
            </w:pPr>
            <w:r w:rsidRPr="006D613E">
              <w:rPr>
                <w:rStyle w:val="Strong"/>
              </w:rPr>
              <w:t>Actor</w:t>
            </w:r>
          </w:p>
        </w:tc>
        <w:tc>
          <w:tcPr>
            <w:tcW w:w="4410" w:type="dxa"/>
            <w:shd w:val="clear" w:color="auto" w:fill="auto"/>
          </w:tcPr>
          <w:p w14:paraId="232FE0C9" w14:textId="77777777" w:rsidR="00855E3C" w:rsidRPr="006D613E" w:rsidRDefault="00855E3C" w:rsidP="00A9614E">
            <w:pPr>
              <w:pStyle w:val="BodyText"/>
            </w:pPr>
            <w:r w:rsidRPr="006D613E">
              <w:t>Device Observation Reporter (DOR)</w:t>
            </w:r>
          </w:p>
        </w:tc>
      </w:tr>
      <w:tr w:rsidR="00855E3C" w:rsidRPr="006D613E" w14:paraId="6A904A5D" w14:textId="77777777" w:rsidTr="00C10546">
        <w:tc>
          <w:tcPr>
            <w:tcW w:w="1188" w:type="dxa"/>
            <w:shd w:val="clear" w:color="auto" w:fill="auto"/>
          </w:tcPr>
          <w:p w14:paraId="6E639D36" w14:textId="77777777" w:rsidR="00855E3C" w:rsidRPr="006D613E" w:rsidRDefault="00855E3C" w:rsidP="00855E3C">
            <w:pPr>
              <w:pStyle w:val="BodyText"/>
              <w:rPr>
                <w:b/>
                <w:bCs/>
              </w:rPr>
            </w:pPr>
            <w:r w:rsidRPr="006D613E">
              <w:rPr>
                <w:rStyle w:val="Strong"/>
              </w:rPr>
              <w:t>Role</w:t>
            </w:r>
          </w:p>
        </w:tc>
        <w:tc>
          <w:tcPr>
            <w:tcW w:w="4410" w:type="dxa"/>
            <w:shd w:val="clear" w:color="auto" w:fill="auto"/>
          </w:tcPr>
          <w:p w14:paraId="7E930E15" w14:textId="77777777" w:rsidR="00855E3C" w:rsidRPr="006D613E" w:rsidRDefault="00855E3C" w:rsidP="00A9614E">
            <w:pPr>
              <w:pStyle w:val="BodyText"/>
            </w:pPr>
            <w:r w:rsidRPr="006D613E">
              <w:t>Sends PCD Data to DOC</w:t>
            </w:r>
          </w:p>
        </w:tc>
      </w:tr>
      <w:tr w:rsidR="00855E3C" w:rsidRPr="006D613E" w14:paraId="5466FFFD" w14:textId="77777777" w:rsidTr="00C10546">
        <w:tc>
          <w:tcPr>
            <w:tcW w:w="1188" w:type="dxa"/>
            <w:shd w:val="clear" w:color="auto" w:fill="auto"/>
          </w:tcPr>
          <w:p w14:paraId="3C81D309" w14:textId="77777777" w:rsidR="00855E3C" w:rsidRPr="006D613E" w:rsidRDefault="00855E3C" w:rsidP="00855E3C">
            <w:pPr>
              <w:pStyle w:val="BodyText"/>
              <w:rPr>
                <w:b/>
                <w:bCs/>
              </w:rPr>
            </w:pPr>
            <w:r w:rsidRPr="006D613E">
              <w:rPr>
                <w:rStyle w:val="Strong"/>
              </w:rPr>
              <w:t>Actor</w:t>
            </w:r>
          </w:p>
        </w:tc>
        <w:tc>
          <w:tcPr>
            <w:tcW w:w="4410" w:type="dxa"/>
            <w:shd w:val="clear" w:color="auto" w:fill="auto"/>
          </w:tcPr>
          <w:p w14:paraId="5B89E6C5" w14:textId="77777777" w:rsidR="00855E3C" w:rsidRPr="006D613E" w:rsidRDefault="00855E3C" w:rsidP="00A9614E">
            <w:pPr>
              <w:pStyle w:val="BodyText"/>
            </w:pPr>
            <w:r w:rsidRPr="006D613E">
              <w:t>Device Observation Consumer (DOC)</w:t>
            </w:r>
          </w:p>
        </w:tc>
      </w:tr>
      <w:tr w:rsidR="00855E3C" w:rsidRPr="006D613E" w14:paraId="244ED0EB" w14:textId="77777777" w:rsidTr="00C10546">
        <w:tc>
          <w:tcPr>
            <w:tcW w:w="1188" w:type="dxa"/>
            <w:shd w:val="clear" w:color="auto" w:fill="auto"/>
          </w:tcPr>
          <w:p w14:paraId="0E776062" w14:textId="77777777" w:rsidR="00855E3C" w:rsidRPr="006D613E" w:rsidRDefault="00855E3C" w:rsidP="00855E3C">
            <w:pPr>
              <w:pStyle w:val="BodyText"/>
              <w:rPr>
                <w:b/>
                <w:bCs/>
              </w:rPr>
            </w:pPr>
            <w:r w:rsidRPr="006D613E">
              <w:rPr>
                <w:rStyle w:val="Strong"/>
              </w:rPr>
              <w:t>Role</w:t>
            </w:r>
          </w:p>
        </w:tc>
        <w:tc>
          <w:tcPr>
            <w:tcW w:w="4410" w:type="dxa"/>
            <w:shd w:val="clear" w:color="auto" w:fill="auto"/>
          </w:tcPr>
          <w:p w14:paraId="14B9506B" w14:textId="77777777" w:rsidR="00855E3C" w:rsidRPr="006D613E" w:rsidRDefault="00855E3C" w:rsidP="00A9614E">
            <w:pPr>
              <w:pStyle w:val="BodyText"/>
            </w:pPr>
            <w:r w:rsidRPr="006D613E">
              <w:t>Receives PCD Data from DOR</w:t>
            </w:r>
          </w:p>
        </w:tc>
      </w:tr>
    </w:tbl>
    <w:p w14:paraId="7EB19C1D" w14:textId="77777777" w:rsidR="00B11855" w:rsidRPr="006D613E" w:rsidRDefault="003D003E" w:rsidP="00D26FE7">
      <w:pPr>
        <w:pStyle w:val="Heading3"/>
        <w:rPr>
          <w:noProof w:val="0"/>
        </w:rPr>
      </w:pPr>
      <w:bookmarkStart w:id="153" w:name="_Toc401769317"/>
      <w:bookmarkStart w:id="154" w:name="_Toc401769756"/>
      <w:bookmarkStart w:id="155" w:name="_Toc466373656"/>
      <w:r w:rsidRPr="006D613E">
        <w:rPr>
          <w:noProof w:val="0"/>
        </w:rPr>
        <w:lastRenderedPageBreak/>
        <w:t>Referenced Standards</w:t>
      </w:r>
      <w:bookmarkEnd w:id="153"/>
      <w:bookmarkEnd w:id="154"/>
      <w:bookmarkEnd w:id="155"/>
    </w:p>
    <w:p w14:paraId="7EBEEF14" w14:textId="03FD9829" w:rsidR="00B11855" w:rsidRPr="006D613E" w:rsidRDefault="006D613E" w:rsidP="00C94C3F">
      <w:pPr>
        <w:pStyle w:val="ListBullet2"/>
      </w:pPr>
      <w:r>
        <w:t>HL7</w:t>
      </w:r>
      <w:r w:rsidR="00995105" w:rsidRPr="006D613E">
        <w:t xml:space="preserve"> </w:t>
      </w:r>
      <w:r w:rsidR="003D003E" w:rsidRPr="006D613E">
        <w:t xml:space="preserve">- </w:t>
      </w:r>
      <w:r>
        <w:t>HL7</w:t>
      </w:r>
      <w:r w:rsidR="003D003E" w:rsidRPr="006D613E">
        <w:t xml:space="preserve"> Version 2.6 Chapter 7 Observation Reporting </w:t>
      </w:r>
    </w:p>
    <w:p w14:paraId="7DE6DDDB" w14:textId="77777777" w:rsidR="00B11855" w:rsidRPr="006D613E" w:rsidRDefault="003D003E" w:rsidP="00C94C3F">
      <w:pPr>
        <w:pStyle w:val="ListBullet2"/>
      </w:pPr>
      <w:r w:rsidRPr="006D613E">
        <w:t>ISO/IEEE 11073-10201 Domain Information Model</w:t>
      </w:r>
    </w:p>
    <w:p w14:paraId="1CDA03AF" w14:textId="77777777" w:rsidR="00B11855" w:rsidRPr="006D613E" w:rsidRDefault="003D003E" w:rsidP="00C94C3F">
      <w:pPr>
        <w:pStyle w:val="ListBullet2"/>
      </w:pPr>
      <w:r w:rsidRPr="006D613E">
        <w:t>ISO/IEEE 11073-10101 Nomenclature</w:t>
      </w:r>
    </w:p>
    <w:p w14:paraId="72CC246B" w14:textId="77777777" w:rsidR="00B11855" w:rsidRPr="006D613E" w:rsidRDefault="003D003E" w:rsidP="002D1895">
      <w:pPr>
        <w:pStyle w:val="BodyText"/>
      </w:pPr>
      <w:r w:rsidRPr="006D613E">
        <w:t xml:space="preserve">The IHE Patient Care Device Technical Framework uses an information model and a nomenclature from the IEEE 11073. The information model is defined in ISO/IEEE 11073-10201 Health Informatics – Point-of-care medical device communication – Part 10201: Domain Information Model. The nomenclature is defined in ISO/IEEE 11073-10101 Health Informatics – Point -of-care medical device communication – Part 10101: Nomenclature. Familiarity with these standards is necessary for implementers of the Device Observation Reporter and Device Observation Consumer </w:t>
      </w:r>
      <w:r w:rsidR="00B054A1" w:rsidRPr="006D613E">
        <w:t>Actors</w:t>
      </w:r>
      <w:r w:rsidRPr="006D613E">
        <w:t>.</w:t>
      </w:r>
    </w:p>
    <w:p w14:paraId="1C9E0087" w14:textId="7DB54112" w:rsidR="00B11855" w:rsidRPr="006D613E" w:rsidRDefault="006D613E" w:rsidP="002D1895">
      <w:pPr>
        <w:pStyle w:val="BodyText"/>
      </w:pPr>
      <w:r>
        <w:t>HL7</w:t>
      </w:r>
      <w:r w:rsidR="00995105" w:rsidRPr="006D613E">
        <w:t xml:space="preserve"> </w:t>
      </w:r>
      <w:r w:rsidR="003D003E" w:rsidRPr="006D613E">
        <w:t xml:space="preserve">V2.6 Chapter 7 Observation Reporting defines the general </w:t>
      </w:r>
      <w:r>
        <w:t>HL7</w:t>
      </w:r>
      <w:r w:rsidR="00995105" w:rsidRPr="006D613E">
        <w:t xml:space="preserve"> </w:t>
      </w:r>
      <w:r w:rsidR="003D003E" w:rsidRPr="006D613E">
        <w:t xml:space="preserve">syntax and coding requirements related to observation reporting, used for PCD data communications in the PCD TF. Familiarity with </w:t>
      </w:r>
      <w:r>
        <w:t>HL7</w:t>
      </w:r>
      <w:r w:rsidR="00995105" w:rsidRPr="006D613E">
        <w:t xml:space="preserve"> </w:t>
      </w:r>
      <w:r w:rsidR="003D003E" w:rsidRPr="006D613E">
        <w:t>Chapter 7 is necessary for implementers of the PCD TF transactions.</w:t>
      </w:r>
    </w:p>
    <w:p w14:paraId="748704FF" w14:textId="2D8E4E52" w:rsidR="00B11855" w:rsidRPr="006D613E" w:rsidRDefault="003D003E" w:rsidP="002D1895">
      <w:pPr>
        <w:pStyle w:val="BodyText"/>
      </w:pPr>
      <w:r w:rsidRPr="006D613E">
        <w:t xml:space="preserve">This Technical Framework specifies conventions that are used to represent the information model hierarchy for medical devices embodied in the IEEE 11073 Domain Information Model within the syntactic and semantic conventions of </w:t>
      </w:r>
      <w:r w:rsidR="006D613E">
        <w:t>HL7</w:t>
      </w:r>
      <w:r w:rsidR="00995105" w:rsidRPr="006D613E">
        <w:t xml:space="preserve"> </w:t>
      </w:r>
      <w:r w:rsidRPr="006D613E">
        <w:t xml:space="preserve">v. 2.6 </w:t>
      </w:r>
    </w:p>
    <w:p w14:paraId="7AD78F30" w14:textId="475F6027" w:rsidR="00B11855" w:rsidRPr="006D613E" w:rsidRDefault="003D003E" w:rsidP="002D1895">
      <w:pPr>
        <w:pStyle w:val="BodyText"/>
      </w:pPr>
      <w:r w:rsidRPr="006D613E">
        <w:t xml:space="preserve">Definitions of </w:t>
      </w:r>
      <w:r w:rsidR="006D613E">
        <w:t>HL7</w:t>
      </w:r>
      <w:r w:rsidR="00995105" w:rsidRPr="006D613E">
        <w:t xml:space="preserve"> </w:t>
      </w:r>
      <w:r w:rsidRPr="006D613E">
        <w:t xml:space="preserve">Data Types used in PCD transactions, with comments on any specializations for PCD, are given in Appendix C, Common Data Types in this volume. </w:t>
      </w:r>
    </w:p>
    <w:p w14:paraId="3A9D1BA6" w14:textId="77777777" w:rsidR="00B11855" w:rsidRPr="006D613E" w:rsidRDefault="003D003E" w:rsidP="00123C7B">
      <w:pPr>
        <w:pStyle w:val="Heading3"/>
        <w:rPr>
          <w:noProof w:val="0"/>
        </w:rPr>
      </w:pPr>
      <w:bookmarkStart w:id="156" w:name="_Toc401769318"/>
      <w:bookmarkStart w:id="157" w:name="_Toc401769757"/>
      <w:bookmarkStart w:id="158" w:name="_Toc466373657"/>
      <w:r w:rsidRPr="006D613E">
        <w:rPr>
          <w:noProof w:val="0"/>
        </w:rPr>
        <w:t>Interaction Diagrams</w:t>
      </w:r>
      <w:bookmarkEnd w:id="156"/>
      <w:bookmarkEnd w:id="157"/>
      <w:bookmarkEnd w:id="158"/>
    </w:p>
    <w:p w14:paraId="383A88D8" w14:textId="77777777" w:rsidR="00B11855" w:rsidRPr="006D613E" w:rsidRDefault="003D003E" w:rsidP="002D1895">
      <w:pPr>
        <w:pStyle w:val="BodyText"/>
      </w:pPr>
      <w:r w:rsidRPr="006D613E">
        <w:t>The following interaction diagrams illustrate potential implementations.</w:t>
      </w:r>
    </w:p>
    <w:p w14:paraId="38A0A2A2" w14:textId="77777777" w:rsidR="00B11855" w:rsidRPr="006D613E" w:rsidRDefault="003D003E" w:rsidP="003D003E">
      <w:pPr>
        <w:pStyle w:val="Heading4"/>
        <w:rPr>
          <w:noProof w:val="0"/>
        </w:rPr>
      </w:pPr>
      <w:bookmarkStart w:id="159" w:name="_Toc401769758"/>
      <w:bookmarkStart w:id="160" w:name="_Toc466373658"/>
      <w:r w:rsidRPr="006D613E">
        <w:rPr>
          <w:noProof w:val="0"/>
        </w:rPr>
        <w:t>DOR communicates with DOC</w:t>
      </w:r>
      <w:bookmarkEnd w:id="159"/>
      <w:bookmarkEnd w:id="160"/>
    </w:p>
    <w:p w14:paraId="058BE45E" w14:textId="77777777" w:rsidR="00B11855" w:rsidRPr="006D613E" w:rsidRDefault="003D003E" w:rsidP="006E20D6">
      <w:pPr>
        <w:pStyle w:val="BodyText"/>
      </w:pPr>
      <w:r w:rsidRPr="006D613E">
        <w:t xml:space="preserve">The PCD-01 </w:t>
      </w:r>
      <w:r w:rsidR="003019C5" w:rsidRPr="006D613E">
        <w:t xml:space="preserve">transaction </w:t>
      </w:r>
      <w:r w:rsidRPr="006D613E">
        <w:t xml:space="preserve">is used to communicate PCD data from: Device Observation Reporter (DOR) to a Device Observation Consumer (DOC). </w:t>
      </w:r>
    </w:p>
    <w:p w14:paraId="62C49083" w14:textId="77777777" w:rsidR="00B11855" w:rsidRPr="006D613E" w:rsidRDefault="00B11855" w:rsidP="002D1895">
      <w:pPr>
        <w:pStyle w:val="BodyText"/>
      </w:pPr>
    </w:p>
    <w:p w14:paraId="29E8CB6E" w14:textId="77777777" w:rsidR="00B11855" w:rsidRPr="006D613E" w:rsidRDefault="00B11855" w:rsidP="002D1895">
      <w:pPr>
        <w:pStyle w:val="BodyText"/>
      </w:pPr>
    </w:p>
    <w:p w14:paraId="62D10CA2" w14:textId="77777777" w:rsidR="00B11855" w:rsidRPr="006D613E" w:rsidRDefault="00F73333" w:rsidP="002B062D">
      <w:pPr>
        <w:pStyle w:val="BodyText"/>
        <w:jc w:val="center"/>
      </w:pPr>
      <w:r w:rsidRPr="006D613E">
        <w:rPr>
          <w:noProof/>
        </w:rPr>
        <w:lastRenderedPageBreak/>
        <w:drawing>
          <wp:inline distT="0" distB="0" distL="0" distR="0" wp14:anchorId="78E642E7" wp14:editId="34A18E9B">
            <wp:extent cx="4364990" cy="258445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4990" cy="2584450"/>
                    </a:xfrm>
                    <a:prstGeom prst="rect">
                      <a:avLst/>
                    </a:prstGeom>
                    <a:noFill/>
                    <a:ln>
                      <a:noFill/>
                    </a:ln>
                  </pic:spPr>
                </pic:pic>
              </a:graphicData>
            </a:graphic>
          </wp:inline>
        </w:drawing>
      </w:r>
    </w:p>
    <w:p w14:paraId="08DE7C3F" w14:textId="77777777" w:rsidR="00B11855" w:rsidRPr="006D613E" w:rsidRDefault="003D003E" w:rsidP="00123C7B">
      <w:pPr>
        <w:pStyle w:val="FigureTitle"/>
        <w:outlineLvl w:val="0"/>
      </w:pPr>
      <w:r w:rsidRPr="006D613E">
        <w:t>Figure 3.1.4.1</w:t>
      </w:r>
      <w:r w:rsidR="00D52943" w:rsidRPr="006D613E">
        <w:rPr>
          <w:rFonts w:eastAsia="MS Gothic"/>
        </w:rPr>
        <w:t>-</w:t>
      </w:r>
      <w:r w:rsidRPr="006D613E">
        <w:t>1: Communicate PCD Data Interaction Diagram</w:t>
      </w:r>
    </w:p>
    <w:p w14:paraId="5A5124BF" w14:textId="77777777" w:rsidR="00B11855" w:rsidRPr="006D613E" w:rsidRDefault="00B11855" w:rsidP="006E20D6">
      <w:pPr>
        <w:pStyle w:val="BodyText"/>
      </w:pPr>
    </w:p>
    <w:p w14:paraId="75FBA580" w14:textId="77777777" w:rsidR="00B11855" w:rsidRPr="006D613E" w:rsidRDefault="003D003E" w:rsidP="00123C7B">
      <w:pPr>
        <w:pStyle w:val="Heading5"/>
        <w:rPr>
          <w:noProof w:val="0"/>
        </w:rPr>
      </w:pPr>
      <w:bookmarkStart w:id="161" w:name="_Toc401769759"/>
      <w:bookmarkStart w:id="162" w:name="_Toc466373659"/>
      <w:r w:rsidRPr="006D613E">
        <w:rPr>
          <w:noProof w:val="0"/>
        </w:rPr>
        <w:t>PCD-01 Communicate PCD Data (ORU^R01^ORU_R01) static definition</w:t>
      </w:r>
      <w:bookmarkEnd w:id="161"/>
      <w:bookmarkEnd w:id="162"/>
      <w:r w:rsidRPr="006D613E">
        <w:rPr>
          <w:noProof w:val="0"/>
        </w:rPr>
        <w:t xml:space="preserve"> </w:t>
      </w:r>
    </w:p>
    <w:p w14:paraId="520911D7" w14:textId="77777777" w:rsidR="00B11855" w:rsidRPr="006D613E" w:rsidRDefault="003D003E" w:rsidP="002F241F">
      <w:pPr>
        <w:pStyle w:val="BodyText"/>
      </w:pPr>
      <w:r w:rsidRPr="006D613E">
        <w:t>The PCD-01 Communicate PCD Data message is used to communicate PCD data</w:t>
      </w:r>
    </w:p>
    <w:p w14:paraId="40FE4623" w14:textId="77777777" w:rsidR="00B11855" w:rsidRPr="006D613E" w:rsidRDefault="003D003E" w:rsidP="00C94C3F">
      <w:pPr>
        <w:pStyle w:val="ListBullet2"/>
      </w:pPr>
      <w:r w:rsidRPr="006D613E">
        <w:t>From a Device Observation Reporter (DOR) to a Device Observation Consumer (DOC)</w:t>
      </w:r>
    </w:p>
    <w:p w14:paraId="75D58F2B" w14:textId="1E3858AF" w:rsidR="00B11855" w:rsidRPr="006D613E" w:rsidRDefault="003D003E" w:rsidP="002D1895">
      <w:pPr>
        <w:pStyle w:val="BodyText"/>
      </w:pPr>
      <w:r w:rsidRPr="006D613E">
        <w:t xml:space="preserve">Common </w:t>
      </w:r>
      <w:r w:rsidR="006D613E">
        <w:t>HL7</w:t>
      </w:r>
      <w:r w:rsidR="00995105" w:rsidRPr="006D613E">
        <w:t xml:space="preserve"> </w:t>
      </w:r>
      <w:r w:rsidRPr="006D613E">
        <w:t>segments (MSH, MSA, ERR, NTE, PID, PV1, OBR, OBX, ORC</w:t>
      </w:r>
      <w:r w:rsidR="00C75AB4" w:rsidRPr="006D613E">
        <w:t>, PRT</w:t>
      </w:r>
      <w:r w:rsidRPr="006D613E">
        <w:t xml:space="preserve">) and data types (CWE, CNE, CX, EI, HD, PL, DTM, XPN, XTN) used in IHE PCD transactions are defined </w:t>
      </w:r>
      <w:r w:rsidR="003019C5" w:rsidRPr="006D613E">
        <w:t xml:space="preserve">in </w:t>
      </w:r>
      <w:r w:rsidR="00E51575" w:rsidRPr="006D613E">
        <w:t>Appendix B</w:t>
      </w:r>
      <w:r w:rsidR="009B6563" w:rsidRPr="006D613E">
        <w:t>,</w:t>
      </w:r>
      <w:r w:rsidRPr="006D613E">
        <w:t xml:space="preserve"> </w:t>
      </w:r>
      <w:r w:rsidR="009B6563" w:rsidRPr="006D613E">
        <w:t>“</w:t>
      </w:r>
      <w:r w:rsidRPr="006D613E">
        <w:t>Common Segment Descriptions</w:t>
      </w:r>
      <w:r w:rsidR="009B6563" w:rsidRPr="006D613E">
        <w:t>”</w:t>
      </w:r>
      <w:r w:rsidRPr="006D613E">
        <w:t>, and Appendix C, "Common Data Types".</w:t>
      </w:r>
      <w:r w:rsidR="00C75AB4" w:rsidRPr="006D613E">
        <w:t xml:space="preserve"> Note that this message structure differs from the basic </w:t>
      </w:r>
      <w:r w:rsidR="006D613E">
        <w:t>HL7</w:t>
      </w:r>
      <w:r w:rsidR="00995105" w:rsidRPr="006D613E">
        <w:t xml:space="preserve"> </w:t>
      </w:r>
      <w:r w:rsidR="00C75AB4" w:rsidRPr="006D613E">
        <w:t xml:space="preserve">version 2.6 by allowing for the appearance of PRT segments, a segment new in </w:t>
      </w:r>
      <w:r w:rsidR="006D613E">
        <w:t>HL7</w:t>
      </w:r>
      <w:r w:rsidR="00995105" w:rsidRPr="006D613E">
        <w:t xml:space="preserve"> </w:t>
      </w:r>
      <w:r w:rsidR="00C75AB4" w:rsidRPr="006D613E">
        <w:t xml:space="preserve">version 2.7, in certain locations. This is to allow for </w:t>
      </w:r>
      <w:r w:rsidR="00E21780" w:rsidRPr="006D613E">
        <w:t xml:space="preserve">the need for new participation data needed in transactions added to the ACM </w:t>
      </w:r>
      <w:r w:rsidR="00FF5580" w:rsidRPr="006D613E">
        <w:t>Profile</w:t>
      </w:r>
      <w:r w:rsidR="00E21780" w:rsidRPr="006D613E">
        <w:t xml:space="preserve"> in this Technical Framework revision, and for planned future extensions to support FDA Unique Device Identifiers. See </w:t>
      </w:r>
      <w:r w:rsidR="00E51575" w:rsidRPr="006D613E">
        <w:t>S</w:t>
      </w:r>
      <w:r w:rsidR="00E21780" w:rsidRPr="006D613E">
        <w:t xml:space="preserve">ection </w:t>
      </w:r>
      <w:r w:rsidR="00E51575" w:rsidRPr="006D613E">
        <w:t>B.10</w:t>
      </w:r>
      <w:r w:rsidR="00E21780" w:rsidRPr="006D613E">
        <w:t xml:space="preserve"> for details on the PRT segment.</w:t>
      </w:r>
    </w:p>
    <w:p w14:paraId="1CE25863" w14:textId="77777777" w:rsidR="00B11855" w:rsidRPr="006D613E" w:rsidRDefault="003D003E" w:rsidP="002D1895">
      <w:pPr>
        <w:pStyle w:val="BodyText"/>
      </w:pPr>
      <w:r w:rsidRPr="006D613E">
        <w:t>The static message is defined with the repeating segment group called "Order Observation". This group can repeat within the message so that a device needs to send only one message with multiple orders.</w:t>
      </w:r>
    </w:p>
    <w:p w14:paraId="326599DE" w14:textId="77777777" w:rsidR="00B11855" w:rsidRPr="006D613E" w:rsidRDefault="00B11855" w:rsidP="00DE39CA">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1303"/>
        <w:gridCol w:w="2955"/>
        <w:gridCol w:w="961"/>
        <w:gridCol w:w="816"/>
        <w:gridCol w:w="1516"/>
      </w:tblGrid>
      <w:tr w:rsidR="00C40FD5" w:rsidRPr="006D613E" w14:paraId="1C567ED7" w14:textId="77777777" w:rsidTr="00DE39CA">
        <w:trPr>
          <w:cantSplit/>
          <w:tblHeader/>
          <w:jc w:val="center"/>
        </w:trPr>
        <w:tc>
          <w:tcPr>
            <w:tcW w:w="0" w:type="auto"/>
            <w:shd w:val="clear" w:color="auto" w:fill="D9D9D9"/>
          </w:tcPr>
          <w:p w14:paraId="7ECCB38F" w14:textId="77777777" w:rsidR="002D1895" w:rsidRPr="006D613E" w:rsidRDefault="002D1895" w:rsidP="00E97927">
            <w:pPr>
              <w:pStyle w:val="TableEntryHeader"/>
            </w:pPr>
            <w:r w:rsidRPr="006D613E">
              <w:t>Segment</w:t>
            </w:r>
          </w:p>
        </w:tc>
        <w:tc>
          <w:tcPr>
            <w:tcW w:w="0" w:type="auto"/>
            <w:shd w:val="clear" w:color="auto" w:fill="D9D9D9"/>
          </w:tcPr>
          <w:p w14:paraId="0E1173F5" w14:textId="77777777" w:rsidR="002D1895" w:rsidRPr="006D613E" w:rsidRDefault="002D1895" w:rsidP="00E97927">
            <w:pPr>
              <w:pStyle w:val="TableEntryHeader"/>
            </w:pPr>
            <w:r w:rsidRPr="006D613E">
              <w:t>Meaning</w:t>
            </w:r>
          </w:p>
        </w:tc>
        <w:tc>
          <w:tcPr>
            <w:tcW w:w="0" w:type="auto"/>
            <w:shd w:val="clear" w:color="auto" w:fill="D9D9D9"/>
          </w:tcPr>
          <w:p w14:paraId="4E9A2CFC" w14:textId="77777777" w:rsidR="002D1895" w:rsidRPr="006D613E" w:rsidRDefault="002D1895" w:rsidP="00E97927">
            <w:pPr>
              <w:pStyle w:val="TableEntryHeader"/>
            </w:pPr>
            <w:r w:rsidRPr="006D613E">
              <w:t>Usage</w:t>
            </w:r>
          </w:p>
        </w:tc>
        <w:tc>
          <w:tcPr>
            <w:tcW w:w="0" w:type="auto"/>
            <w:shd w:val="clear" w:color="auto" w:fill="D9D9D9"/>
          </w:tcPr>
          <w:p w14:paraId="0BBC951E" w14:textId="77777777" w:rsidR="002D1895" w:rsidRPr="006D613E" w:rsidRDefault="002D1895" w:rsidP="00E97927">
            <w:pPr>
              <w:pStyle w:val="TableEntryHeader"/>
            </w:pPr>
            <w:r w:rsidRPr="006D613E">
              <w:t>Card</w:t>
            </w:r>
          </w:p>
        </w:tc>
        <w:tc>
          <w:tcPr>
            <w:tcW w:w="0" w:type="auto"/>
            <w:shd w:val="clear" w:color="auto" w:fill="D9D9D9"/>
          </w:tcPr>
          <w:p w14:paraId="5CB16402" w14:textId="72AEEEDD" w:rsidR="002D1895" w:rsidRPr="006D613E" w:rsidRDefault="006D613E" w:rsidP="00E97927">
            <w:pPr>
              <w:pStyle w:val="TableEntryHeader"/>
            </w:pPr>
            <w:r>
              <w:t>HL7</w:t>
            </w:r>
            <w:r w:rsidR="00995105" w:rsidRPr="006D613E">
              <w:t xml:space="preserve"> </w:t>
            </w:r>
            <w:r w:rsidR="002D1895" w:rsidRPr="006D613E">
              <w:t>chapter</w:t>
            </w:r>
          </w:p>
        </w:tc>
      </w:tr>
      <w:tr w:rsidR="00C40FD5" w:rsidRPr="006D613E" w14:paraId="54CEA4AC" w14:textId="77777777" w:rsidTr="009B6563">
        <w:trPr>
          <w:cantSplit/>
          <w:jc w:val="center"/>
        </w:trPr>
        <w:tc>
          <w:tcPr>
            <w:tcW w:w="0" w:type="auto"/>
            <w:shd w:val="clear" w:color="auto" w:fill="auto"/>
          </w:tcPr>
          <w:p w14:paraId="3D4CB6FA" w14:textId="77777777" w:rsidR="00B11855" w:rsidRPr="006D613E" w:rsidRDefault="003D003E" w:rsidP="00506FBD">
            <w:pPr>
              <w:pStyle w:val="TableEntry"/>
              <w:rPr>
                <w:rFonts w:ascii="ArialMT" w:hAnsi="ArialMT"/>
                <w:b/>
              </w:rPr>
            </w:pPr>
            <w:r w:rsidRPr="006D613E">
              <w:t>MSH</w:t>
            </w:r>
          </w:p>
        </w:tc>
        <w:tc>
          <w:tcPr>
            <w:tcW w:w="0" w:type="auto"/>
            <w:shd w:val="clear" w:color="auto" w:fill="auto"/>
          </w:tcPr>
          <w:p w14:paraId="4314697D" w14:textId="77777777" w:rsidR="00B11855" w:rsidRPr="006D613E" w:rsidRDefault="003D003E" w:rsidP="00506FBD">
            <w:pPr>
              <w:pStyle w:val="TableEntry"/>
              <w:rPr>
                <w:rFonts w:ascii="ArialMT" w:hAnsi="ArialMT"/>
                <w:b/>
              </w:rPr>
            </w:pPr>
            <w:r w:rsidRPr="006D613E">
              <w:t>Message Header</w:t>
            </w:r>
          </w:p>
        </w:tc>
        <w:tc>
          <w:tcPr>
            <w:tcW w:w="0" w:type="auto"/>
            <w:shd w:val="clear" w:color="auto" w:fill="auto"/>
          </w:tcPr>
          <w:p w14:paraId="011FC3FE" w14:textId="77777777" w:rsidR="00B11855" w:rsidRPr="006D613E" w:rsidRDefault="003D003E" w:rsidP="00506FBD">
            <w:pPr>
              <w:pStyle w:val="TableEntry"/>
              <w:rPr>
                <w:rFonts w:ascii="ArialMT" w:hAnsi="ArialMT"/>
                <w:b/>
              </w:rPr>
            </w:pPr>
            <w:r w:rsidRPr="006D613E">
              <w:t>R</w:t>
            </w:r>
          </w:p>
        </w:tc>
        <w:tc>
          <w:tcPr>
            <w:tcW w:w="0" w:type="auto"/>
            <w:shd w:val="clear" w:color="auto" w:fill="auto"/>
          </w:tcPr>
          <w:p w14:paraId="3AAEAA1C" w14:textId="77777777" w:rsidR="00B11855" w:rsidRPr="006D613E" w:rsidRDefault="003D003E" w:rsidP="00506FBD">
            <w:pPr>
              <w:pStyle w:val="TableEntry"/>
              <w:rPr>
                <w:rFonts w:ascii="ArialMT" w:hAnsi="ArialMT"/>
                <w:b/>
              </w:rPr>
            </w:pPr>
            <w:r w:rsidRPr="006D613E">
              <w:t>[1..1]</w:t>
            </w:r>
          </w:p>
        </w:tc>
        <w:tc>
          <w:tcPr>
            <w:tcW w:w="0" w:type="auto"/>
            <w:shd w:val="clear" w:color="auto" w:fill="auto"/>
          </w:tcPr>
          <w:p w14:paraId="59C0CEE9" w14:textId="77777777" w:rsidR="00B11855" w:rsidRPr="006D613E" w:rsidRDefault="003D003E" w:rsidP="00506FBD">
            <w:pPr>
              <w:pStyle w:val="TableEntry"/>
              <w:rPr>
                <w:rFonts w:ascii="ArialMT" w:hAnsi="ArialMT"/>
                <w:b/>
              </w:rPr>
            </w:pPr>
            <w:r w:rsidRPr="006D613E">
              <w:t>2</w:t>
            </w:r>
          </w:p>
        </w:tc>
      </w:tr>
      <w:tr w:rsidR="00C40FD5" w:rsidRPr="006D613E" w14:paraId="46F6F35C" w14:textId="77777777" w:rsidTr="006C0E8E">
        <w:trPr>
          <w:cantSplit/>
          <w:jc w:val="center"/>
        </w:trPr>
        <w:tc>
          <w:tcPr>
            <w:tcW w:w="0" w:type="auto"/>
            <w:shd w:val="clear" w:color="auto" w:fill="auto"/>
          </w:tcPr>
          <w:p w14:paraId="16904722" w14:textId="77777777" w:rsidR="00B11855" w:rsidRPr="006D613E" w:rsidRDefault="003D003E" w:rsidP="00506FBD">
            <w:pPr>
              <w:pStyle w:val="TableEntry"/>
              <w:rPr>
                <w:rFonts w:ascii="ArialMT" w:hAnsi="ArialMT"/>
                <w:b/>
              </w:rPr>
            </w:pPr>
            <w:r w:rsidRPr="006D613E">
              <w:t>[{SFT}]</w:t>
            </w:r>
          </w:p>
        </w:tc>
        <w:tc>
          <w:tcPr>
            <w:tcW w:w="0" w:type="auto"/>
            <w:shd w:val="clear" w:color="auto" w:fill="auto"/>
          </w:tcPr>
          <w:p w14:paraId="3805A55D" w14:textId="77777777" w:rsidR="00B11855" w:rsidRPr="006D613E" w:rsidRDefault="003D003E" w:rsidP="00506FBD">
            <w:pPr>
              <w:pStyle w:val="TableEntry"/>
              <w:rPr>
                <w:rFonts w:ascii="ArialMT" w:hAnsi="ArialMT"/>
                <w:b/>
              </w:rPr>
            </w:pPr>
            <w:r w:rsidRPr="006D613E">
              <w:t>Software Segment</w:t>
            </w:r>
          </w:p>
        </w:tc>
        <w:tc>
          <w:tcPr>
            <w:tcW w:w="0" w:type="auto"/>
            <w:shd w:val="clear" w:color="auto" w:fill="auto"/>
          </w:tcPr>
          <w:p w14:paraId="4BA5BB99" w14:textId="77777777" w:rsidR="00B11855" w:rsidRPr="006D613E" w:rsidRDefault="003D003E" w:rsidP="00506FBD">
            <w:pPr>
              <w:pStyle w:val="TableEntry"/>
              <w:rPr>
                <w:rFonts w:ascii="ArialMT" w:hAnsi="ArialMT"/>
                <w:b/>
              </w:rPr>
            </w:pPr>
            <w:r w:rsidRPr="006D613E">
              <w:t>X</w:t>
            </w:r>
          </w:p>
        </w:tc>
        <w:tc>
          <w:tcPr>
            <w:tcW w:w="0" w:type="auto"/>
            <w:shd w:val="clear" w:color="auto" w:fill="auto"/>
          </w:tcPr>
          <w:p w14:paraId="301ABC1E" w14:textId="77777777" w:rsidR="00B11855" w:rsidRPr="006D613E" w:rsidRDefault="003D003E" w:rsidP="00506FBD">
            <w:pPr>
              <w:pStyle w:val="TableEntry"/>
              <w:rPr>
                <w:rFonts w:ascii="ArialMT" w:hAnsi="ArialMT"/>
                <w:b/>
              </w:rPr>
            </w:pPr>
            <w:r w:rsidRPr="006D613E">
              <w:t>[0..</w:t>
            </w:r>
            <w:r w:rsidR="00E86B15" w:rsidRPr="006D613E">
              <w:t>0</w:t>
            </w:r>
            <w:r w:rsidRPr="006D613E">
              <w:t>]</w:t>
            </w:r>
          </w:p>
        </w:tc>
        <w:tc>
          <w:tcPr>
            <w:tcW w:w="0" w:type="auto"/>
            <w:shd w:val="clear" w:color="auto" w:fill="auto"/>
          </w:tcPr>
          <w:p w14:paraId="0CAF9515" w14:textId="77777777" w:rsidR="00B11855" w:rsidRPr="006D613E" w:rsidRDefault="003D003E" w:rsidP="00506FBD">
            <w:pPr>
              <w:pStyle w:val="TableEntry"/>
              <w:rPr>
                <w:rFonts w:ascii="ArialMT" w:hAnsi="ArialMT"/>
                <w:b/>
              </w:rPr>
            </w:pPr>
            <w:r w:rsidRPr="006D613E">
              <w:t>2</w:t>
            </w:r>
          </w:p>
        </w:tc>
      </w:tr>
      <w:tr w:rsidR="00C40FD5" w:rsidRPr="006D613E" w14:paraId="73E5B6ED" w14:textId="77777777" w:rsidTr="006C0E8E">
        <w:trPr>
          <w:cantSplit/>
          <w:jc w:val="center"/>
        </w:trPr>
        <w:tc>
          <w:tcPr>
            <w:tcW w:w="0" w:type="auto"/>
            <w:shd w:val="clear" w:color="auto" w:fill="auto"/>
          </w:tcPr>
          <w:p w14:paraId="0AE2FB20" w14:textId="77777777" w:rsidR="00B11855" w:rsidRPr="006D613E" w:rsidRDefault="003D003E" w:rsidP="00506FBD">
            <w:pPr>
              <w:pStyle w:val="TableEntry"/>
            </w:pPr>
            <w:r w:rsidRPr="006D613E">
              <w:t>[UAC]</w:t>
            </w:r>
          </w:p>
        </w:tc>
        <w:tc>
          <w:tcPr>
            <w:tcW w:w="0" w:type="auto"/>
            <w:shd w:val="clear" w:color="auto" w:fill="auto"/>
          </w:tcPr>
          <w:p w14:paraId="40C8A0EA" w14:textId="77777777" w:rsidR="00B11855" w:rsidRPr="006D613E" w:rsidRDefault="003D003E" w:rsidP="00506FBD">
            <w:pPr>
              <w:pStyle w:val="TableEntry"/>
            </w:pPr>
            <w:r w:rsidRPr="006D613E">
              <w:t>User Authentication Credential</w:t>
            </w:r>
          </w:p>
        </w:tc>
        <w:tc>
          <w:tcPr>
            <w:tcW w:w="0" w:type="auto"/>
            <w:shd w:val="clear" w:color="auto" w:fill="auto"/>
          </w:tcPr>
          <w:p w14:paraId="6BD203E0" w14:textId="77777777" w:rsidR="00B11855" w:rsidRPr="006D613E" w:rsidRDefault="003D003E" w:rsidP="00506FBD">
            <w:pPr>
              <w:pStyle w:val="TableEntry"/>
            </w:pPr>
            <w:r w:rsidRPr="006D613E">
              <w:t>O</w:t>
            </w:r>
          </w:p>
        </w:tc>
        <w:tc>
          <w:tcPr>
            <w:tcW w:w="0" w:type="auto"/>
            <w:shd w:val="clear" w:color="auto" w:fill="auto"/>
          </w:tcPr>
          <w:p w14:paraId="72EBA487" w14:textId="77777777" w:rsidR="00B11855" w:rsidRPr="006D613E" w:rsidRDefault="00E86B15" w:rsidP="00506FBD">
            <w:pPr>
              <w:pStyle w:val="TableEntry"/>
            </w:pPr>
            <w:r w:rsidRPr="006D613E">
              <w:t>[0..</w:t>
            </w:r>
            <w:r w:rsidR="009B6563" w:rsidRPr="006D613E">
              <w:t>1</w:t>
            </w:r>
            <w:r w:rsidRPr="006D613E">
              <w:t>]</w:t>
            </w:r>
          </w:p>
        </w:tc>
        <w:tc>
          <w:tcPr>
            <w:tcW w:w="0" w:type="auto"/>
            <w:shd w:val="clear" w:color="auto" w:fill="auto"/>
          </w:tcPr>
          <w:p w14:paraId="5513CE7F" w14:textId="77777777" w:rsidR="00B11855" w:rsidRPr="006D613E" w:rsidRDefault="00B11855" w:rsidP="00506FBD">
            <w:pPr>
              <w:pStyle w:val="TableEntry"/>
            </w:pPr>
          </w:p>
        </w:tc>
      </w:tr>
      <w:tr w:rsidR="00C40FD5" w:rsidRPr="006D613E" w14:paraId="347C9D80" w14:textId="77777777" w:rsidTr="009B6563">
        <w:trPr>
          <w:cantSplit/>
          <w:jc w:val="center"/>
        </w:trPr>
        <w:tc>
          <w:tcPr>
            <w:tcW w:w="0" w:type="auto"/>
            <w:shd w:val="clear" w:color="auto" w:fill="auto"/>
          </w:tcPr>
          <w:p w14:paraId="4EA7854D" w14:textId="77777777" w:rsidR="00B11855" w:rsidRPr="006D613E" w:rsidRDefault="003D003E" w:rsidP="00506FBD">
            <w:pPr>
              <w:pStyle w:val="TableEntry"/>
              <w:rPr>
                <w:rFonts w:ascii="ArialMT" w:hAnsi="ArialMT"/>
                <w:b/>
              </w:rPr>
            </w:pPr>
            <w:r w:rsidRPr="006D613E">
              <w:t>{</w:t>
            </w:r>
          </w:p>
        </w:tc>
        <w:tc>
          <w:tcPr>
            <w:tcW w:w="0" w:type="auto"/>
            <w:shd w:val="clear" w:color="auto" w:fill="auto"/>
          </w:tcPr>
          <w:p w14:paraId="0BB1C7B2" w14:textId="77777777" w:rsidR="00B11855" w:rsidRPr="006D613E" w:rsidRDefault="003D003E" w:rsidP="00506FBD">
            <w:pPr>
              <w:pStyle w:val="TableEntry"/>
              <w:rPr>
                <w:rFonts w:ascii="ArialMT" w:hAnsi="ArialMT"/>
                <w:b/>
              </w:rPr>
            </w:pPr>
            <w:r w:rsidRPr="006D613E">
              <w:t>--- PATIENT_RESULT begin</w:t>
            </w:r>
          </w:p>
        </w:tc>
        <w:tc>
          <w:tcPr>
            <w:tcW w:w="0" w:type="auto"/>
            <w:shd w:val="clear" w:color="auto" w:fill="auto"/>
          </w:tcPr>
          <w:p w14:paraId="3E46C0A5" w14:textId="77777777" w:rsidR="00B11855" w:rsidRPr="006D613E" w:rsidRDefault="00B11855" w:rsidP="00506FBD">
            <w:pPr>
              <w:pStyle w:val="TableEntry"/>
            </w:pPr>
          </w:p>
        </w:tc>
        <w:tc>
          <w:tcPr>
            <w:tcW w:w="0" w:type="auto"/>
            <w:shd w:val="clear" w:color="auto" w:fill="auto"/>
          </w:tcPr>
          <w:p w14:paraId="3B5950A2" w14:textId="77777777" w:rsidR="00B11855" w:rsidRPr="006D613E" w:rsidRDefault="00B11855" w:rsidP="00506FBD">
            <w:pPr>
              <w:pStyle w:val="TableEntry"/>
            </w:pPr>
          </w:p>
        </w:tc>
        <w:tc>
          <w:tcPr>
            <w:tcW w:w="0" w:type="auto"/>
            <w:shd w:val="clear" w:color="auto" w:fill="auto"/>
          </w:tcPr>
          <w:p w14:paraId="6C7736C2" w14:textId="77777777" w:rsidR="00B11855" w:rsidRPr="006D613E" w:rsidRDefault="00B11855" w:rsidP="00506FBD">
            <w:pPr>
              <w:pStyle w:val="TableEntry"/>
            </w:pPr>
          </w:p>
        </w:tc>
      </w:tr>
      <w:tr w:rsidR="00C40FD5" w:rsidRPr="006D613E" w14:paraId="4199C49A" w14:textId="77777777" w:rsidTr="009B6563">
        <w:trPr>
          <w:cantSplit/>
          <w:jc w:val="center"/>
        </w:trPr>
        <w:tc>
          <w:tcPr>
            <w:tcW w:w="0" w:type="auto"/>
            <w:shd w:val="clear" w:color="auto" w:fill="auto"/>
          </w:tcPr>
          <w:p w14:paraId="2BB2F611" w14:textId="77777777" w:rsidR="00B11855" w:rsidRPr="006D613E" w:rsidRDefault="002B062D" w:rsidP="00506FBD">
            <w:pPr>
              <w:pStyle w:val="TableEntry"/>
            </w:pPr>
            <w:r w:rsidRPr="006D613E">
              <w:t> </w:t>
            </w:r>
            <w:r w:rsidR="003D003E" w:rsidRPr="006D613E">
              <w:t>[</w:t>
            </w:r>
          </w:p>
        </w:tc>
        <w:tc>
          <w:tcPr>
            <w:tcW w:w="0" w:type="auto"/>
            <w:shd w:val="clear" w:color="auto" w:fill="auto"/>
          </w:tcPr>
          <w:p w14:paraId="0B96B75B" w14:textId="77777777" w:rsidR="00B11855" w:rsidRPr="006D613E" w:rsidRDefault="003D003E" w:rsidP="00506FBD">
            <w:pPr>
              <w:pStyle w:val="TableEntry"/>
            </w:pPr>
            <w:r w:rsidRPr="006D613E">
              <w:t>--- PATIENT begin</w:t>
            </w:r>
          </w:p>
        </w:tc>
        <w:tc>
          <w:tcPr>
            <w:tcW w:w="0" w:type="auto"/>
            <w:shd w:val="clear" w:color="auto" w:fill="auto"/>
          </w:tcPr>
          <w:p w14:paraId="3004D4FB" w14:textId="77777777" w:rsidR="00B11855" w:rsidRPr="006D613E" w:rsidRDefault="00B11855" w:rsidP="00506FBD">
            <w:pPr>
              <w:pStyle w:val="TableEntry"/>
            </w:pPr>
          </w:p>
        </w:tc>
        <w:tc>
          <w:tcPr>
            <w:tcW w:w="0" w:type="auto"/>
            <w:shd w:val="clear" w:color="auto" w:fill="auto"/>
          </w:tcPr>
          <w:p w14:paraId="446B807E" w14:textId="77777777" w:rsidR="00B11855" w:rsidRPr="006D613E" w:rsidRDefault="00B11855" w:rsidP="00506FBD">
            <w:pPr>
              <w:pStyle w:val="TableEntry"/>
            </w:pPr>
          </w:p>
        </w:tc>
        <w:tc>
          <w:tcPr>
            <w:tcW w:w="0" w:type="auto"/>
            <w:shd w:val="clear" w:color="auto" w:fill="auto"/>
          </w:tcPr>
          <w:p w14:paraId="6B2D3D69" w14:textId="77777777" w:rsidR="00B11855" w:rsidRPr="006D613E" w:rsidRDefault="00B11855" w:rsidP="00506FBD">
            <w:pPr>
              <w:pStyle w:val="TableEntry"/>
            </w:pPr>
          </w:p>
        </w:tc>
      </w:tr>
      <w:tr w:rsidR="00C40FD5" w:rsidRPr="006D613E" w14:paraId="27D04054" w14:textId="77777777" w:rsidTr="009B6563">
        <w:trPr>
          <w:cantSplit/>
          <w:jc w:val="center"/>
        </w:trPr>
        <w:tc>
          <w:tcPr>
            <w:tcW w:w="0" w:type="auto"/>
            <w:shd w:val="clear" w:color="auto" w:fill="auto"/>
          </w:tcPr>
          <w:p w14:paraId="431831AB" w14:textId="77777777" w:rsidR="00B11855" w:rsidRPr="006D613E" w:rsidRDefault="002B062D" w:rsidP="00506FBD">
            <w:pPr>
              <w:pStyle w:val="TableEntry"/>
            </w:pPr>
            <w:r w:rsidRPr="006D613E">
              <w:t> </w:t>
            </w:r>
            <w:r w:rsidR="003D003E" w:rsidRPr="006D613E">
              <w:t>PID</w:t>
            </w:r>
          </w:p>
        </w:tc>
        <w:tc>
          <w:tcPr>
            <w:tcW w:w="0" w:type="auto"/>
            <w:shd w:val="clear" w:color="auto" w:fill="auto"/>
          </w:tcPr>
          <w:p w14:paraId="12365247" w14:textId="77777777" w:rsidR="00B11855" w:rsidRPr="006D613E" w:rsidRDefault="003D003E" w:rsidP="00506FBD">
            <w:pPr>
              <w:pStyle w:val="TableEntry"/>
            </w:pPr>
            <w:r w:rsidRPr="006D613E">
              <w:t>Patient Identification</w:t>
            </w:r>
          </w:p>
        </w:tc>
        <w:tc>
          <w:tcPr>
            <w:tcW w:w="0" w:type="auto"/>
            <w:shd w:val="clear" w:color="auto" w:fill="auto"/>
          </w:tcPr>
          <w:p w14:paraId="48FF2983" w14:textId="77777777" w:rsidR="00B11855" w:rsidRPr="006D613E" w:rsidRDefault="003D003E" w:rsidP="00506FBD">
            <w:pPr>
              <w:pStyle w:val="TableEntry"/>
            </w:pPr>
            <w:r w:rsidRPr="006D613E">
              <w:t>R</w:t>
            </w:r>
          </w:p>
        </w:tc>
        <w:tc>
          <w:tcPr>
            <w:tcW w:w="0" w:type="auto"/>
            <w:shd w:val="clear" w:color="auto" w:fill="auto"/>
          </w:tcPr>
          <w:p w14:paraId="7FE85782" w14:textId="77777777" w:rsidR="00B11855" w:rsidRPr="006D613E" w:rsidRDefault="003D003E" w:rsidP="00506FBD">
            <w:pPr>
              <w:pStyle w:val="TableEntry"/>
            </w:pPr>
            <w:r w:rsidRPr="006D613E">
              <w:t>[1..1]</w:t>
            </w:r>
          </w:p>
        </w:tc>
        <w:tc>
          <w:tcPr>
            <w:tcW w:w="0" w:type="auto"/>
            <w:shd w:val="clear" w:color="auto" w:fill="auto"/>
          </w:tcPr>
          <w:p w14:paraId="0F721D07" w14:textId="77777777" w:rsidR="00B11855" w:rsidRPr="006D613E" w:rsidRDefault="003D003E" w:rsidP="00506FBD">
            <w:pPr>
              <w:pStyle w:val="TableEntry"/>
            </w:pPr>
            <w:r w:rsidRPr="006D613E">
              <w:t>3</w:t>
            </w:r>
          </w:p>
        </w:tc>
      </w:tr>
      <w:tr w:rsidR="00C40FD5" w:rsidRPr="006D613E" w14:paraId="6242E1E9" w14:textId="77777777" w:rsidTr="009B6563">
        <w:trPr>
          <w:cantSplit/>
          <w:jc w:val="center"/>
        </w:trPr>
        <w:tc>
          <w:tcPr>
            <w:tcW w:w="0" w:type="auto"/>
            <w:shd w:val="clear" w:color="auto" w:fill="auto"/>
          </w:tcPr>
          <w:p w14:paraId="7B40A57D" w14:textId="77777777" w:rsidR="00B11855" w:rsidRPr="006D613E" w:rsidRDefault="002B062D" w:rsidP="00506FBD">
            <w:pPr>
              <w:pStyle w:val="TableEntry"/>
            </w:pPr>
            <w:r w:rsidRPr="006D613E">
              <w:t> </w:t>
            </w:r>
            <w:r w:rsidR="003D003E" w:rsidRPr="006D613E">
              <w:t>[PD1]</w:t>
            </w:r>
          </w:p>
        </w:tc>
        <w:tc>
          <w:tcPr>
            <w:tcW w:w="0" w:type="auto"/>
            <w:shd w:val="clear" w:color="auto" w:fill="auto"/>
          </w:tcPr>
          <w:p w14:paraId="7A19977B" w14:textId="77777777" w:rsidR="00B11855" w:rsidRPr="006D613E" w:rsidRDefault="003D003E" w:rsidP="00506FBD">
            <w:pPr>
              <w:pStyle w:val="TableEntry"/>
            </w:pPr>
            <w:r w:rsidRPr="006D613E">
              <w:t>Additional Demographics</w:t>
            </w:r>
          </w:p>
        </w:tc>
        <w:tc>
          <w:tcPr>
            <w:tcW w:w="0" w:type="auto"/>
            <w:shd w:val="clear" w:color="auto" w:fill="auto"/>
          </w:tcPr>
          <w:p w14:paraId="42D53941" w14:textId="77777777" w:rsidR="00B11855" w:rsidRPr="006D613E" w:rsidRDefault="003D003E" w:rsidP="00506FBD">
            <w:pPr>
              <w:pStyle w:val="TableEntry"/>
            </w:pPr>
            <w:r w:rsidRPr="006D613E">
              <w:t>X</w:t>
            </w:r>
          </w:p>
        </w:tc>
        <w:tc>
          <w:tcPr>
            <w:tcW w:w="0" w:type="auto"/>
            <w:shd w:val="clear" w:color="auto" w:fill="auto"/>
          </w:tcPr>
          <w:p w14:paraId="090237ED" w14:textId="77777777" w:rsidR="00B11855" w:rsidRPr="006D613E" w:rsidRDefault="003D003E" w:rsidP="00506FBD">
            <w:pPr>
              <w:pStyle w:val="TableEntry"/>
            </w:pPr>
            <w:r w:rsidRPr="006D613E">
              <w:t>[0..0]</w:t>
            </w:r>
          </w:p>
        </w:tc>
        <w:tc>
          <w:tcPr>
            <w:tcW w:w="0" w:type="auto"/>
            <w:shd w:val="clear" w:color="auto" w:fill="auto"/>
          </w:tcPr>
          <w:p w14:paraId="35283340" w14:textId="77777777" w:rsidR="00B11855" w:rsidRPr="006D613E" w:rsidRDefault="003D003E" w:rsidP="00506FBD">
            <w:pPr>
              <w:pStyle w:val="TableEntry"/>
            </w:pPr>
            <w:r w:rsidRPr="006D613E">
              <w:t>3</w:t>
            </w:r>
          </w:p>
        </w:tc>
      </w:tr>
      <w:tr w:rsidR="00C75AB4" w:rsidRPr="006D613E" w14:paraId="15E4C4C6" w14:textId="77777777" w:rsidTr="009B6563">
        <w:trPr>
          <w:cantSplit/>
          <w:jc w:val="center"/>
        </w:trPr>
        <w:tc>
          <w:tcPr>
            <w:tcW w:w="0" w:type="auto"/>
            <w:shd w:val="clear" w:color="auto" w:fill="auto"/>
          </w:tcPr>
          <w:p w14:paraId="3AE1824F" w14:textId="77777777" w:rsidR="00C75AB4" w:rsidRPr="006D613E" w:rsidRDefault="00C75AB4" w:rsidP="00506FBD">
            <w:pPr>
              <w:pStyle w:val="TableEntry"/>
            </w:pPr>
            <w:r w:rsidRPr="006D613E">
              <w:lastRenderedPageBreak/>
              <w:t> </w:t>
            </w:r>
            <w:r w:rsidRPr="006D613E">
              <w:t>[{PRT}]</w:t>
            </w:r>
          </w:p>
        </w:tc>
        <w:tc>
          <w:tcPr>
            <w:tcW w:w="0" w:type="auto"/>
            <w:shd w:val="clear" w:color="auto" w:fill="auto"/>
          </w:tcPr>
          <w:p w14:paraId="7850E24B" w14:textId="77777777" w:rsidR="00C75AB4" w:rsidRPr="006D613E" w:rsidRDefault="00C75AB4" w:rsidP="00506FBD">
            <w:pPr>
              <w:pStyle w:val="TableEntry"/>
            </w:pPr>
          </w:p>
        </w:tc>
        <w:tc>
          <w:tcPr>
            <w:tcW w:w="0" w:type="auto"/>
            <w:shd w:val="clear" w:color="auto" w:fill="auto"/>
          </w:tcPr>
          <w:p w14:paraId="52065008" w14:textId="77777777" w:rsidR="00C75AB4" w:rsidRPr="006D613E" w:rsidRDefault="00C75AB4" w:rsidP="00506FBD">
            <w:pPr>
              <w:pStyle w:val="TableEntry"/>
            </w:pPr>
          </w:p>
        </w:tc>
        <w:tc>
          <w:tcPr>
            <w:tcW w:w="0" w:type="auto"/>
            <w:shd w:val="clear" w:color="auto" w:fill="auto"/>
          </w:tcPr>
          <w:p w14:paraId="57391540" w14:textId="77777777" w:rsidR="00C75AB4" w:rsidRPr="006D613E" w:rsidRDefault="00C75AB4" w:rsidP="00506FBD">
            <w:pPr>
              <w:pStyle w:val="TableEntry"/>
            </w:pPr>
          </w:p>
        </w:tc>
        <w:tc>
          <w:tcPr>
            <w:tcW w:w="0" w:type="auto"/>
            <w:shd w:val="clear" w:color="auto" w:fill="auto"/>
          </w:tcPr>
          <w:p w14:paraId="43F129FE" w14:textId="77777777" w:rsidR="00C75AB4" w:rsidRPr="006D613E" w:rsidRDefault="00C75AB4" w:rsidP="00506FBD">
            <w:pPr>
              <w:pStyle w:val="TableEntry"/>
            </w:pPr>
          </w:p>
        </w:tc>
      </w:tr>
      <w:tr w:rsidR="00C40FD5" w:rsidRPr="006D613E" w14:paraId="14543CC4" w14:textId="77777777" w:rsidTr="009B6563">
        <w:trPr>
          <w:cantSplit/>
          <w:jc w:val="center"/>
        </w:trPr>
        <w:tc>
          <w:tcPr>
            <w:tcW w:w="0" w:type="auto"/>
            <w:shd w:val="clear" w:color="auto" w:fill="auto"/>
          </w:tcPr>
          <w:p w14:paraId="045DAF0F" w14:textId="77777777" w:rsidR="00B11855" w:rsidRPr="006D613E" w:rsidRDefault="002B062D" w:rsidP="00506FBD">
            <w:pPr>
              <w:pStyle w:val="TableEntry"/>
            </w:pPr>
            <w:r w:rsidRPr="006D613E">
              <w:t> </w:t>
            </w:r>
            <w:r w:rsidR="003D003E" w:rsidRPr="006D613E">
              <w:t>[{NTE}]</w:t>
            </w:r>
          </w:p>
        </w:tc>
        <w:tc>
          <w:tcPr>
            <w:tcW w:w="0" w:type="auto"/>
            <w:shd w:val="clear" w:color="auto" w:fill="auto"/>
          </w:tcPr>
          <w:p w14:paraId="19117EBC" w14:textId="77777777" w:rsidR="00B11855" w:rsidRPr="006D613E" w:rsidRDefault="003D003E" w:rsidP="00506FBD">
            <w:pPr>
              <w:pStyle w:val="TableEntry"/>
            </w:pPr>
            <w:r w:rsidRPr="006D613E">
              <w:t>Notes and Comments</w:t>
            </w:r>
          </w:p>
        </w:tc>
        <w:tc>
          <w:tcPr>
            <w:tcW w:w="0" w:type="auto"/>
            <w:shd w:val="clear" w:color="auto" w:fill="auto"/>
          </w:tcPr>
          <w:p w14:paraId="4F37B32F" w14:textId="77777777" w:rsidR="00B11855" w:rsidRPr="006D613E" w:rsidRDefault="003D003E" w:rsidP="00506FBD">
            <w:pPr>
              <w:pStyle w:val="TableEntry"/>
            </w:pPr>
            <w:r w:rsidRPr="006D613E">
              <w:t>X</w:t>
            </w:r>
          </w:p>
        </w:tc>
        <w:tc>
          <w:tcPr>
            <w:tcW w:w="0" w:type="auto"/>
            <w:shd w:val="clear" w:color="auto" w:fill="auto"/>
          </w:tcPr>
          <w:p w14:paraId="26E1F774" w14:textId="77777777" w:rsidR="00B11855" w:rsidRPr="006D613E" w:rsidRDefault="003D003E" w:rsidP="00506FBD">
            <w:pPr>
              <w:pStyle w:val="TableEntry"/>
            </w:pPr>
            <w:r w:rsidRPr="006D613E">
              <w:t>[0  0]</w:t>
            </w:r>
          </w:p>
        </w:tc>
        <w:tc>
          <w:tcPr>
            <w:tcW w:w="0" w:type="auto"/>
            <w:shd w:val="clear" w:color="auto" w:fill="auto"/>
          </w:tcPr>
          <w:p w14:paraId="45DEEDC3" w14:textId="77777777" w:rsidR="00B11855" w:rsidRPr="006D613E" w:rsidRDefault="003D003E" w:rsidP="00506FBD">
            <w:pPr>
              <w:pStyle w:val="TableEntry"/>
            </w:pPr>
            <w:r w:rsidRPr="006D613E">
              <w:t>2</w:t>
            </w:r>
          </w:p>
        </w:tc>
      </w:tr>
      <w:tr w:rsidR="00C40FD5" w:rsidRPr="006D613E" w14:paraId="06B61FA9" w14:textId="77777777" w:rsidTr="009B6563">
        <w:trPr>
          <w:cantSplit/>
          <w:jc w:val="center"/>
        </w:trPr>
        <w:tc>
          <w:tcPr>
            <w:tcW w:w="0" w:type="auto"/>
            <w:shd w:val="clear" w:color="auto" w:fill="auto"/>
          </w:tcPr>
          <w:p w14:paraId="7EABE665" w14:textId="77777777" w:rsidR="00B11855" w:rsidRPr="006D613E" w:rsidRDefault="002B062D" w:rsidP="00506FBD">
            <w:pPr>
              <w:pStyle w:val="TableEntry"/>
            </w:pPr>
            <w:r w:rsidRPr="006D613E">
              <w:t> </w:t>
            </w:r>
            <w:r w:rsidRPr="006D613E">
              <w:t> </w:t>
            </w:r>
            <w:r w:rsidR="003D003E" w:rsidRPr="006D613E">
              <w:t>[{NK1}]</w:t>
            </w:r>
          </w:p>
        </w:tc>
        <w:tc>
          <w:tcPr>
            <w:tcW w:w="0" w:type="auto"/>
            <w:shd w:val="clear" w:color="auto" w:fill="auto"/>
          </w:tcPr>
          <w:p w14:paraId="23B29D90" w14:textId="77777777" w:rsidR="00B11855" w:rsidRPr="006D613E" w:rsidRDefault="003D003E" w:rsidP="00506FBD">
            <w:pPr>
              <w:pStyle w:val="TableEntry"/>
            </w:pPr>
            <w:r w:rsidRPr="006D613E">
              <w:t>Next of Kin/Associated Parties</w:t>
            </w:r>
          </w:p>
        </w:tc>
        <w:tc>
          <w:tcPr>
            <w:tcW w:w="0" w:type="auto"/>
            <w:shd w:val="clear" w:color="auto" w:fill="auto"/>
          </w:tcPr>
          <w:p w14:paraId="1653744F" w14:textId="77777777" w:rsidR="00B11855" w:rsidRPr="006D613E" w:rsidRDefault="003D003E" w:rsidP="00506FBD">
            <w:pPr>
              <w:pStyle w:val="TableEntry"/>
            </w:pPr>
            <w:r w:rsidRPr="006D613E">
              <w:t>O</w:t>
            </w:r>
          </w:p>
        </w:tc>
        <w:tc>
          <w:tcPr>
            <w:tcW w:w="0" w:type="auto"/>
            <w:shd w:val="clear" w:color="auto" w:fill="auto"/>
          </w:tcPr>
          <w:p w14:paraId="1AA1A9C2" w14:textId="77777777" w:rsidR="00B11855" w:rsidRPr="006D613E" w:rsidRDefault="003D003E" w:rsidP="00506FBD">
            <w:pPr>
              <w:pStyle w:val="TableEntry"/>
            </w:pPr>
            <w:r w:rsidRPr="006D613E">
              <w:t>[0..3]</w:t>
            </w:r>
          </w:p>
        </w:tc>
        <w:tc>
          <w:tcPr>
            <w:tcW w:w="0" w:type="auto"/>
            <w:shd w:val="clear" w:color="auto" w:fill="auto"/>
          </w:tcPr>
          <w:p w14:paraId="46FA2DA6" w14:textId="77777777" w:rsidR="00B11855" w:rsidRPr="006D613E" w:rsidRDefault="003D003E" w:rsidP="00506FBD">
            <w:pPr>
              <w:pStyle w:val="TableEntry"/>
            </w:pPr>
            <w:r w:rsidRPr="006D613E">
              <w:t>3</w:t>
            </w:r>
          </w:p>
        </w:tc>
      </w:tr>
      <w:tr w:rsidR="00C40FD5" w:rsidRPr="006D613E" w14:paraId="6A31BA8B" w14:textId="77777777" w:rsidTr="009B6563">
        <w:trPr>
          <w:cantSplit/>
          <w:jc w:val="center"/>
        </w:trPr>
        <w:tc>
          <w:tcPr>
            <w:tcW w:w="0" w:type="auto"/>
            <w:shd w:val="clear" w:color="auto" w:fill="auto"/>
          </w:tcPr>
          <w:p w14:paraId="13E94E85" w14:textId="77777777" w:rsidR="00B11855" w:rsidRPr="006D613E" w:rsidRDefault="002B062D" w:rsidP="00506FBD">
            <w:pPr>
              <w:pStyle w:val="TableEntry"/>
            </w:pPr>
            <w:r w:rsidRPr="006D613E">
              <w:t> </w:t>
            </w:r>
            <w:r w:rsidRPr="006D613E">
              <w:t> </w:t>
            </w:r>
            <w:r w:rsidR="003D003E" w:rsidRPr="006D613E">
              <w:t>[</w:t>
            </w:r>
          </w:p>
        </w:tc>
        <w:tc>
          <w:tcPr>
            <w:tcW w:w="0" w:type="auto"/>
            <w:shd w:val="clear" w:color="auto" w:fill="auto"/>
          </w:tcPr>
          <w:p w14:paraId="7875F9AA" w14:textId="77777777" w:rsidR="00B11855" w:rsidRPr="006D613E" w:rsidRDefault="003D003E" w:rsidP="00506FBD">
            <w:pPr>
              <w:pStyle w:val="TableEntry"/>
            </w:pPr>
            <w:r w:rsidRPr="006D613E">
              <w:t>--- VISIT begin</w:t>
            </w:r>
          </w:p>
        </w:tc>
        <w:tc>
          <w:tcPr>
            <w:tcW w:w="0" w:type="auto"/>
            <w:shd w:val="clear" w:color="auto" w:fill="auto"/>
          </w:tcPr>
          <w:p w14:paraId="60F7D52F" w14:textId="77777777" w:rsidR="00B11855" w:rsidRPr="006D613E" w:rsidRDefault="00B11855" w:rsidP="00506FBD">
            <w:pPr>
              <w:pStyle w:val="TableEntry"/>
            </w:pPr>
          </w:p>
        </w:tc>
        <w:tc>
          <w:tcPr>
            <w:tcW w:w="0" w:type="auto"/>
            <w:shd w:val="clear" w:color="auto" w:fill="auto"/>
          </w:tcPr>
          <w:p w14:paraId="1EBA519B" w14:textId="77777777" w:rsidR="00B11855" w:rsidRPr="006D613E" w:rsidRDefault="00B11855" w:rsidP="00506FBD">
            <w:pPr>
              <w:pStyle w:val="TableEntry"/>
            </w:pPr>
          </w:p>
        </w:tc>
        <w:tc>
          <w:tcPr>
            <w:tcW w:w="0" w:type="auto"/>
            <w:shd w:val="clear" w:color="auto" w:fill="auto"/>
          </w:tcPr>
          <w:p w14:paraId="6CD95F81" w14:textId="77777777" w:rsidR="00B11855" w:rsidRPr="006D613E" w:rsidRDefault="00B11855" w:rsidP="00506FBD">
            <w:pPr>
              <w:pStyle w:val="TableEntry"/>
            </w:pPr>
          </w:p>
        </w:tc>
      </w:tr>
      <w:tr w:rsidR="00C40FD5" w:rsidRPr="006D613E" w14:paraId="318A77F5" w14:textId="77777777" w:rsidTr="009B6563">
        <w:trPr>
          <w:cantSplit/>
          <w:jc w:val="center"/>
        </w:trPr>
        <w:tc>
          <w:tcPr>
            <w:tcW w:w="0" w:type="auto"/>
            <w:shd w:val="clear" w:color="auto" w:fill="auto"/>
          </w:tcPr>
          <w:p w14:paraId="10CE48E1" w14:textId="77777777" w:rsidR="00B11855" w:rsidRPr="006D613E" w:rsidRDefault="002B062D" w:rsidP="00506FBD">
            <w:pPr>
              <w:pStyle w:val="TableEntry"/>
            </w:pPr>
            <w:r w:rsidRPr="006D613E">
              <w:t> </w:t>
            </w:r>
            <w:r w:rsidRPr="006D613E">
              <w:t> </w:t>
            </w:r>
            <w:r w:rsidRPr="006D613E">
              <w:t> </w:t>
            </w:r>
            <w:r w:rsidR="003D003E" w:rsidRPr="006D613E">
              <w:t>PV1</w:t>
            </w:r>
          </w:p>
        </w:tc>
        <w:tc>
          <w:tcPr>
            <w:tcW w:w="0" w:type="auto"/>
            <w:shd w:val="clear" w:color="auto" w:fill="auto"/>
          </w:tcPr>
          <w:p w14:paraId="54CEA62C" w14:textId="77777777" w:rsidR="00B11855" w:rsidRPr="006D613E" w:rsidRDefault="003D003E" w:rsidP="00506FBD">
            <w:pPr>
              <w:pStyle w:val="TableEntry"/>
            </w:pPr>
            <w:r w:rsidRPr="006D613E">
              <w:t>Patient Visit</w:t>
            </w:r>
          </w:p>
        </w:tc>
        <w:tc>
          <w:tcPr>
            <w:tcW w:w="0" w:type="auto"/>
            <w:shd w:val="clear" w:color="auto" w:fill="auto"/>
          </w:tcPr>
          <w:p w14:paraId="16C9B5F0" w14:textId="77777777" w:rsidR="00B11855" w:rsidRPr="006D613E" w:rsidRDefault="003D003E" w:rsidP="00506FBD">
            <w:pPr>
              <w:pStyle w:val="TableEntry"/>
            </w:pPr>
            <w:r w:rsidRPr="006D613E">
              <w:t>R</w:t>
            </w:r>
          </w:p>
        </w:tc>
        <w:tc>
          <w:tcPr>
            <w:tcW w:w="0" w:type="auto"/>
            <w:shd w:val="clear" w:color="auto" w:fill="auto"/>
          </w:tcPr>
          <w:p w14:paraId="53556465" w14:textId="77777777" w:rsidR="00B11855" w:rsidRPr="006D613E" w:rsidRDefault="003D003E" w:rsidP="00506FBD">
            <w:pPr>
              <w:pStyle w:val="TableEntry"/>
            </w:pPr>
            <w:r w:rsidRPr="006D613E">
              <w:t>[1..1]</w:t>
            </w:r>
          </w:p>
        </w:tc>
        <w:tc>
          <w:tcPr>
            <w:tcW w:w="0" w:type="auto"/>
            <w:shd w:val="clear" w:color="auto" w:fill="auto"/>
          </w:tcPr>
          <w:p w14:paraId="0DF956FA" w14:textId="77777777" w:rsidR="00B11855" w:rsidRPr="006D613E" w:rsidRDefault="003D003E" w:rsidP="00506FBD">
            <w:pPr>
              <w:pStyle w:val="TableEntry"/>
            </w:pPr>
            <w:r w:rsidRPr="006D613E">
              <w:t>3</w:t>
            </w:r>
          </w:p>
        </w:tc>
      </w:tr>
      <w:tr w:rsidR="00C40FD5" w:rsidRPr="006D613E" w14:paraId="3281D806" w14:textId="77777777" w:rsidTr="009B6563">
        <w:trPr>
          <w:cantSplit/>
          <w:jc w:val="center"/>
        </w:trPr>
        <w:tc>
          <w:tcPr>
            <w:tcW w:w="0" w:type="auto"/>
            <w:shd w:val="clear" w:color="auto" w:fill="auto"/>
          </w:tcPr>
          <w:p w14:paraId="2828C241" w14:textId="77777777" w:rsidR="00B11855" w:rsidRPr="006D613E" w:rsidRDefault="002B062D" w:rsidP="00506FBD">
            <w:pPr>
              <w:pStyle w:val="TableEntry"/>
            </w:pPr>
            <w:r w:rsidRPr="006D613E">
              <w:t> </w:t>
            </w:r>
            <w:r w:rsidRPr="006D613E">
              <w:t> </w:t>
            </w:r>
            <w:r w:rsidRPr="006D613E">
              <w:t> </w:t>
            </w:r>
            <w:r w:rsidR="003D003E" w:rsidRPr="006D613E">
              <w:t>[PV2]</w:t>
            </w:r>
          </w:p>
        </w:tc>
        <w:tc>
          <w:tcPr>
            <w:tcW w:w="0" w:type="auto"/>
            <w:shd w:val="clear" w:color="auto" w:fill="auto"/>
          </w:tcPr>
          <w:p w14:paraId="3EB0FFB2" w14:textId="77777777" w:rsidR="00B11855" w:rsidRPr="006D613E" w:rsidRDefault="003D003E" w:rsidP="00506FBD">
            <w:pPr>
              <w:pStyle w:val="TableEntry"/>
            </w:pPr>
            <w:r w:rsidRPr="006D613E">
              <w:t>Patient Visit – Additional Info</w:t>
            </w:r>
          </w:p>
        </w:tc>
        <w:tc>
          <w:tcPr>
            <w:tcW w:w="0" w:type="auto"/>
            <w:shd w:val="clear" w:color="auto" w:fill="auto"/>
          </w:tcPr>
          <w:p w14:paraId="274E1F77" w14:textId="77777777" w:rsidR="00B11855" w:rsidRPr="006D613E" w:rsidRDefault="003D003E" w:rsidP="00506FBD">
            <w:pPr>
              <w:pStyle w:val="TableEntry"/>
            </w:pPr>
            <w:r w:rsidRPr="006D613E">
              <w:t>X</w:t>
            </w:r>
          </w:p>
        </w:tc>
        <w:tc>
          <w:tcPr>
            <w:tcW w:w="0" w:type="auto"/>
            <w:shd w:val="clear" w:color="auto" w:fill="auto"/>
          </w:tcPr>
          <w:p w14:paraId="7B19DCDD" w14:textId="77777777" w:rsidR="00B11855" w:rsidRPr="006D613E" w:rsidRDefault="003D003E" w:rsidP="00506FBD">
            <w:pPr>
              <w:pStyle w:val="TableEntry"/>
            </w:pPr>
            <w:r w:rsidRPr="006D613E">
              <w:t>[0..0]</w:t>
            </w:r>
          </w:p>
        </w:tc>
        <w:tc>
          <w:tcPr>
            <w:tcW w:w="0" w:type="auto"/>
            <w:shd w:val="clear" w:color="auto" w:fill="auto"/>
          </w:tcPr>
          <w:p w14:paraId="2A3AF2D0" w14:textId="77777777" w:rsidR="00B11855" w:rsidRPr="006D613E" w:rsidRDefault="003D003E" w:rsidP="00506FBD">
            <w:pPr>
              <w:pStyle w:val="TableEntry"/>
            </w:pPr>
            <w:r w:rsidRPr="006D613E">
              <w:t>3</w:t>
            </w:r>
          </w:p>
        </w:tc>
      </w:tr>
      <w:tr w:rsidR="00C75AB4" w:rsidRPr="006D613E" w14:paraId="2042C8FD" w14:textId="77777777" w:rsidTr="009B6563">
        <w:trPr>
          <w:cantSplit/>
          <w:jc w:val="center"/>
        </w:trPr>
        <w:tc>
          <w:tcPr>
            <w:tcW w:w="0" w:type="auto"/>
            <w:shd w:val="clear" w:color="auto" w:fill="auto"/>
          </w:tcPr>
          <w:p w14:paraId="3A493C71" w14:textId="77777777" w:rsidR="00C75AB4" w:rsidRPr="006D613E" w:rsidRDefault="00C75AB4" w:rsidP="00506FBD">
            <w:pPr>
              <w:pStyle w:val="TableEntry"/>
            </w:pPr>
            <w:r w:rsidRPr="006D613E">
              <w:t> </w:t>
            </w:r>
            <w:r w:rsidRPr="006D613E">
              <w:t> </w:t>
            </w:r>
            <w:r w:rsidRPr="006D613E">
              <w:t> </w:t>
            </w:r>
            <w:r w:rsidRPr="006D613E">
              <w:t>[{PRT}]</w:t>
            </w:r>
          </w:p>
        </w:tc>
        <w:tc>
          <w:tcPr>
            <w:tcW w:w="0" w:type="auto"/>
            <w:shd w:val="clear" w:color="auto" w:fill="auto"/>
          </w:tcPr>
          <w:p w14:paraId="26A081DC" w14:textId="77777777" w:rsidR="00C75AB4" w:rsidRPr="006D613E" w:rsidRDefault="00C75AB4" w:rsidP="00506FBD">
            <w:pPr>
              <w:pStyle w:val="TableEntry"/>
            </w:pPr>
          </w:p>
        </w:tc>
        <w:tc>
          <w:tcPr>
            <w:tcW w:w="0" w:type="auto"/>
            <w:shd w:val="clear" w:color="auto" w:fill="auto"/>
          </w:tcPr>
          <w:p w14:paraId="76A2A159" w14:textId="77777777" w:rsidR="00C75AB4" w:rsidRPr="006D613E" w:rsidRDefault="00C75AB4" w:rsidP="00506FBD">
            <w:pPr>
              <w:pStyle w:val="TableEntry"/>
            </w:pPr>
          </w:p>
        </w:tc>
        <w:tc>
          <w:tcPr>
            <w:tcW w:w="0" w:type="auto"/>
            <w:shd w:val="clear" w:color="auto" w:fill="auto"/>
          </w:tcPr>
          <w:p w14:paraId="5814B7A9" w14:textId="77777777" w:rsidR="00C75AB4" w:rsidRPr="006D613E" w:rsidRDefault="00C75AB4" w:rsidP="00506FBD">
            <w:pPr>
              <w:pStyle w:val="TableEntry"/>
            </w:pPr>
          </w:p>
        </w:tc>
        <w:tc>
          <w:tcPr>
            <w:tcW w:w="0" w:type="auto"/>
            <w:shd w:val="clear" w:color="auto" w:fill="auto"/>
          </w:tcPr>
          <w:p w14:paraId="2DD6B0A1" w14:textId="77777777" w:rsidR="00C75AB4" w:rsidRPr="006D613E" w:rsidRDefault="00C75AB4" w:rsidP="00506FBD">
            <w:pPr>
              <w:pStyle w:val="TableEntry"/>
            </w:pPr>
          </w:p>
        </w:tc>
      </w:tr>
      <w:tr w:rsidR="00C40FD5" w:rsidRPr="006D613E" w14:paraId="6B5225B7" w14:textId="77777777" w:rsidTr="009B6563">
        <w:trPr>
          <w:cantSplit/>
          <w:jc w:val="center"/>
        </w:trPr>
        <w:tc>
          <w:tcPr>
            <w:tcW w:w="0" w:type="auto"/>
            <w:shd w:val="clear" w:color="auto" w:fill="auto"/>
          </w:tcPr>
          <w:p w14:paraId="3D2543BD" w14:textId="77777777" w:rsidR="00B11855" w:rsidRPr="006D613E" w:rsidRDefault="002B062D" w:rsidP="00506FBD">
            <w:pPr>
              <w:pStyle w:val="TableEntry"/>
            </w:pPr>
            <w:r w:rsidRPr="006D613E">
              <w:t> </w:t>
            </w:r>
            <w:r w:rsidRPr="006D613E">
              <w:t> </w:t>
            </w:r>
            <w:r w:rsidR="003D003E" w:rsidRPr="006D613E">
              <w:t>]</w:t>
            </w:r>
          </w:p>
        </w:tc>
        <w:tc>
          <w:tcPr>
            <w:tcW w:w="0" w:type="auto"/>
            <w:shd w:val="clear" w:color="auto" w:fill="auto"/>
          </w:tcPr>
          <w:p w14:paraId="59A47B7B" w14:textId="77777777" w:rsidR="00B11855" w:rsidRPr="006D613E" w:rsidRDefault="003D003E" w:rsidP="00506FBD">
            <w:pPr>
              <w:pStyle w:val="TableEntry"/>
            </w:pPr>
            <w:r w:rsidRPr="006D613E">
              <w:t>--- VISIT end</w:t>
            </w:r>
          </w:p>
        </w:tc>
        <w:tc>
          <w:tcPr>
            <w:tcW w:w="0" w:type="auto"/>
            <w:shd w:val="clear" w:color="auto" w:fill="auto"/>
          </w:tcPr>
          <w:p w14:paraId="16220503" w14:textId="77777777" w:rsidR="00B11855" w:rsidRPr="006D613E" w:rsidRDefault="00B11855" w:rsidP="00506FBD">
            <w:pPr>
              <w:pStyle w:val="TableEntry"/>
            </w:pPr>
          </w:p>
        </w:tc>
        <w:tc>
          <w:tcPr>
            <w:tcW w:w="0" w:type="auto"/>
            <w:shd w:val="clear" w:color="auto" w:fill="auto"/>
          </w:tcPr>
          <w:p w14:paraId="32270A13" w14:textId="77777777" w:rsidR="00B11855" w:rsidRPr="006D613E" w:rsidRDefault="00B11855" w:rsidP="00506FBD">
            <w:pPr>
              <w:pStyle w:val="TableEntry"/>
            </w:pPr>
          </w:p>
        </w:tc>
        <w:tc>
          <w:tcPr>
            <w:tcW w:w="0" w:type="auto"/>
            <w:shd w:val="clear" w:color="auto" w:fill="auto"/>
          </w:tcPr>
          <w:p w14:paraId="1EBA4768" w14:textId="77777777" w:rsidR="00B11855" w:rsidRPr="006D613E" w:rsidRDefault="00B11855" w:rsidP="00506FBD">
            <w:pPr>
              <w:pStyle w:val="TableEntry"/>
            </w:pPr>
          </w:p>
        </w:tc>
      </w:tr>
      <w:tr w:rsidR="00C40FD5" w:rsidRPr="006D613E" w14:paraId="5EA731D4" w14:textId="77777777" w:rsidTr="009B6563">
        <w:trPr>
          <w:cantSplit/>
          <w:jc w:val="center"/>
        </w:trPr>
        <w:tc>
          <w:tcPr>
            <w:tcW w:w="0" w:type="auto"/>
            <w:shd w:val="clear" w:color="auto" w:fill="auto"/>
          </w:tcPr>
          <w:p w14:paraId="497DBB84" w14:textId="77777777" w:rsidR="00B11855" w:rsidRPr="006D613E" w:rsidRDefault="002B062D" w:rsidP="00506FBD">
            <w:pPr>
              <w:pStyle w:val="TableEntry"/>
            </w:pPr>
            <w:r w:rsidRPr="006D613E">
              <w:t> </w:t>
            </w:r>
            <w:r w:rsidR="003D003E" w:rsidRPr="006D613E">
              <w:t>]</w:t>
            </w:r>
          </w:p>
        </w:tc>
        <w:tc>
          <w:tcPr>
            <w:tcW w:w="0" w:type="auto"/>
            <w:shd w:val="clear" w:color="auto" w:fill="auto"/>
          </w:tcPr>
          <w:p w14:paraId="778F8F4A" w14:textId="77777777" w:rsidR="00B11855" w:rsidRPr="006D613E" w:rsidRDefault="003D003E" w:rsidP="00506FBD">
            <w:pPr>
              <w:pStyle w:val="TableEntry"/>
            </w:pPr>
            <w:r w:rsidRPr="006D613E">
              <w:t>--- PATIENT end</w:t>
            </w:r>
          </w:p>
        </w:tc>
        <w:tc>
          <w:tcPr>
            <w:tcW w:w="0" w:type="auto"/>
            <w:shd w:val="clear" w:color="auto" w:fill="auto"/>
          </w:tcPr>
          <w:p w14:paraId="59791001" w14:textId="77777777" w:rsidR="00B11855" w:rsidRPr="006D613E" w:rsidRDefault="00B11855" w:rsidP="00506FBD">
            <w:pPr>
              <w:pStyle w:val="TableEntry"/>
            </w:pPr>
          </w:p>
        </w:tc>
        <w:tc>
          <w:tcPr>
            <w:tcW w:w="0" w:type="auto"/>
            <w:shd w:val="clear" w:color="auto" w:fill="auto"/>
          </w:tcPr>
          <w:p w14:paraId="1467D59A" w14:textId="77777777" w:rsidR="00B11855" w:rsidRPr="006D613E" w:rsidRDefault="00B11855" w:rsidP="00506FBD">
            <w:pPr>
              <w:pStyle w:val="TableEntry"/>
            </w:pPr>
          </w:p>
        </w:tc>
        <w:tc>
          <w:tcPr>
            <w:tcW w:w="0" w:type="auto"/>
            <w:shd w:val="clear" w:color="auto" w:fill="auto"/>
          </w:tcPr>
          <w:p w14:paraId="6E7A2340" w14:textId="77777777" w:rsidR="00B11855" w:rsidRPr="006D613E" w:rsidRDefault="00B11855" w:rsidP="00506FBD">
            <w:pPr>
              <w:pStyle w:val="TableEntry"/>
            </w:pPr>
          </w:p>
        </w:tc>
      </w:tr>
      <w:tr w:rsidR="00C40FD5" w:rsidRPr="006D613E" w14:paraId="19E1EED6" w14:textId="77777777" w:rsidTr="009B6563">
        <w:trPr>
          <w:cantSplit/>
          <w:jc w:val="center"/>
        </w:trPr>
        <w:tc>
          <w:tcPr>
            <w:tcW w:w="0" w:type="auto"/>
            <w:shd w:val="clear" w:color="auto" w:fill="auto"/>
          </w:tcPr>
          <w:p w14:paraId="4F2F7B4A" w14:textId="77777777" w:rsidR="00B11855" w:rsidRPr="006D613E" w:rsidRDefault="002B062D" w:rsidP="00506FBD">
            <w:pPr>
              <w:pStyle w:val="TableEntry"/>
            </w:pPr>
            <w:r w:rsidRPr="006D613E">
              <w:t> </w:t>
            </w:r>
            <w:r w:rsidR="003D003E" w:rsidRPr="006D613E">
              <w:t>{</w:t>
            </w:r>
          </w:p>
        </w:tc>
        <w:tc>
          <w:tcPr>
            <w:tcW w:w="0" w:type="auto"/>
            <w:shd w:val="clear" w:color="auto" w:fill="auto"/>
          </w:tcPr>
          <w:p w14:paraId="6B99A796" w14:textId="77777777" w:rsidR="00B11855" w:rsidRPr="006D613E" w:rsidRDefault="003D003E" w:rsidP="00506FBD">
            <w:pPr>
              <w:pStyle w:val="TableEntry"/>
            </w:pPr>
            <w:r w:rsidRPr="006D613E">
              <w:t>---ORDER_OBSERVATION begin</w:t>
            </w:r>
          </w:p>
        </w:tc>
        <w:tc>
          <w:tcPr>
            <w:tcW w:w="0" w:type="auto"/>
            <w:shd w:val="clear" w:color="auto" w:fill="auto"/>
          </w:tcPr>
          <w:p w14:paraId="00BF204E" w14:textId="77777777" w:rsidR="00B11855" w:rsidRPr="006D613E" w:rsidRDefault="00B11855" w:rsidP="00506FBD">
            <w:pPr>
              <w:pStyle w:val="TableEntry"/>
            </w:pPr>
          </w:p>
        </w:tc>
        <w:tc>
          <w:tcPr>
            <w:tcW w:w="0" w:type="auto"/>
            <w:shd w:val="clear" w:color="auto" w:fill="auto"/>
          </w:tcPr>
          <w:p w14:paraId="3F46F8B9" w14:textId="77777777" w:rsidR="00B11855" w:rsidRPr="006D613E" w:rsidRDefault="00B11855" w:rsidP="00506FBD">
            <w:pPr>
              <w:pStyle w:val="TableEntry"/>
            </w:pPr>
          </w:p>
        </w:tc>
        <w:tc>
          <w:tcPr>
            <w:tcW w:w="0" w:type="auto"/>
            <w:shd w:val="clear" w:color="auto" w:fill="auto"/>
          </w:tcPr>
          <w:p w14:paraId="20C0A761" w14:textId="77777777" w:rsidR="00B11855" w:rsidRPr="006D613E" w:rsidRDefault="00B11855" w:rsidP="00506FBD">
            <w:pPr>
              <w:pStyle w:val="TableEntry"/>
            </w:pPr>
          </w:p>
        </w:tc>
      </w:tr>
      <w:tr w:rsidR="00C40FD5" w:rsidRPr="006D613E" w14:paraId="21EDA7CB" w14:textId="77777777" w:rsidTr="009B6563">
        <w:trPr>
          <w:cantSplit/>
          <w:jc w:val="center"/>
        </w:trPr>
        <w:tc>
          <w:tcPr>
            <w:tcW w:w="0" w:type="auto"/>
            <w:shd w:val="clear" w:color="auto" w:fill="auto"/>
          </w:tcPr>
          <w:p w14:paraId="0B943CDF" w14:textId="77777777" w:rsidR="00B11855" w:rsidRPr="006D613E" w:rsidRDefault="002B062D" w:rsidP="00506FBD">
            <w:pPr>
              <w:pStyle w:val="TableEntry"/>
            </w:pPr>
            <w:r w:rsidRPr="006D613E">
              <w:t> </w:t>
            </w:r>
            <w:r w:rsidRPr="006D613E">
              <w:t> </w:t>
            </w:r>
            <w:r w:rsidR="003D003E" w:rsidRPr="006D613E">
              <w:t>[ORC]</w:t>
            </w:r>
          </w:p>
        </w:tc>
        <w:tc>
          <w:tcPr>
            <w:tcW w:w="0" w:type="auto"/>
            <w:shd w:val="clear" w:color="auto" w:fill="auto"/>
          </w:tcPr>
          <w:p w14:paraId="50EFE22B" w14:textId="77777777" w:rsidR="00B11855" w:rsidRPr="006D613E" w:rsidRDefault="003D003E" w:rsidP="00506FBD">
            <w:pPr>
              <w:pStyle w:val="TableEntry"/>
            </w:pPr>
            <w:r w:rsidRPr="006D613E">
              <w:t>Order Common</w:t>
            </w:r>
          </w:p>
        </w:tc>
        <w:tc>
          <w:tcPr>
            <w:tcW w:w="0" w:type="auto"/>
            <w:shd w:val="clear" w:color="auto" w:fill="auto"/>
          </w:tcPr>
          <w:p w14:paraId="1DC47D71" w14:textId="77777777" w:rsidR="00B11855" w:rsidRPr="006D613E" w:rsidRDefault="003D003E" w:rsidP="00506FBD">
            <w:pPr>
              <w:pStyle w:val="TableEntry"/>
            </w:pPr>
            <w:r w:rsidRPr="006D613E">
              <w:t>X</w:t>
            </w:r>
          </w:p>
        </w:tc>
        <w:tc>
          <w:tcPr>
            <w:tcW w:w="0" w:type="auto"/>
            <w:shd w:val="clear" w:color="auto" w:fill="auto"/>
          </w:tcPr>
          <w:p w14:paraId="160D0828" w14:textId="77777777" w:rsidR="00B11855" w:rsidRPr="006D613E" w:rsidRDefault="003D003E" w:rsidP="00506FBD">
            <w:pPr>
              <w:pStyle w:val="TableEntry"/>
            </w:pPr>
            <w:r w:rsidRPr="006D613E">
              <w:t>[0..0]</w:t>
            </w:r>
          </w:p>
        </w:tc>
        <w:tc>
          <w:tcPr>
            <w:tcW w:w="0" w:type="auto"/>
            <w:shd w:val="clear" w:color="auto" w:fill="auto"/>
          </w:tcPr>
          <w:p w14:paraId="0CFEB18A" w14:textId="77777777" w:rsidR="00B11855" w:rsidRPr="006D613E" w:rsidRDefault="003D003E" w:rsidP="00506FBD">
            <w:pPr>
              <w:pStyle w:val="TableEntry"/>
            </w:pPr>
            <w:r w:rsidRPr="006D613E">
              <w:t>4</w:t>
            </w:r>
          </w:p>
        </w:tc>
      </w:tr>
      <w:tr w:rsidR="00C40FD5" w:rsidRPr="006D613E" w14:paraId="6093876C" w14:textId="77777777" w:rsidTr="009B6563">
        <w:trPr>
          <w:cantSplit/>
          <w:jc w:val="center"/>
        </w:trPr>
        <w:tc>
          <w:tcPr>
            <w:tcW w:w="0" w:type="auto"/>
            <w:shd w:val="clear" w:color="auto" w:fill="auto"/>
          </w:tcPr>
          <w:p w14:paraId="354AD41D" w14:textId="77777777" w:rsidR="00B11855" w:rsidRPr="006D613E" w:rsidRDefault="002B062D" w:rsidP="00506FBD">
            <w:pPr>
              <w:pStyle w:val="TableEntry"/>
            </w:pPr>
            <w:r w:rsidRPr="006D613E">
              <w:t> </w:t>
            </w:r>
            <w:r w:rsidRPr="006D613E">
              <w:t> </w:t>
            </w:r>
            <w:r w:rsidR="003D003E" w:rsidRPr="006D613E">
              <w:t>OBR</w:t>
            </w:r>
          </w:p>
        </w:tc>
        <w:tc>
          <w:tcPr>
            <w:tcW w:w="0" w:type="auto"/>
            <w:shd w:val="clear" w:color="auto" w:fill="auto"/>
          </w:tcPr>
          <w:p w14:paraId="12B82D50" w14:textId="77777777" w:rsidR="00B11855" w:rsidRPr="006D613E" w:rsidRDefault="003D003E" w:rsidP="00506FBD">
            <w:pPr>
              <w:pStyle w:val="TableEntry"/>
            </w:pPr>
            <w:r w:rsidRPr="006D613E">
              <w:t>Observation Request</w:t>
            </w:r>
          </w:p>
        </w:tc>
        <w:tc>
          <w:tcPr>
            <w:tcW w:w="0" w:type="auto"/>
            <w:shd w:val="clear" w:color="auto" w:fill="auto"/>
          </w:tcPr>
          <w:p w14:paraId="3EAF0232" w14:textId="77777777" w:rsidR="00B11855" w:rsidRPr="006D613E" w:rsidRDefault="003D003E" w:rsidP="00506FBD">
            <w:pPr>
              <w:pStyle w:val="TableEntry"/>
            </w:pPr>
            <w:r w:rsidRPr="006D613E">
              <w:t>R</w:t>
            </w:r>
          </w:p>
        </w:tc>
        <w:tc>
          <w:tcPr>
            <w:tcW w:w="0" w:type="auto"/>
            <w:shd w:val="clear" w:color="auto" w:fill="auto"/>
          </w:tcPr>
          <w:p w14:paraId="5AF4117A" w14:textId="77777777" w:rsidR="00B11855" w:rsidRPr="006D613E" w:rsidRDefault="003D003E" w:rsidP="00506FBD">
            <w:pPr>
              <w:pStyle w:val="TableEntry"/>
            </w:pPr>
            <w:r w:rsidRPr="006D613E">
              <w:t>[1..1]</w:t>
            </w:r>
          </w:p>
        </w:tc>
        <w:tc>
          <w:tcPr>
            <w:tcW w:w="0" w:type="auto"/>
            <w:shd w:val="clear" w:color="auto" w:fill="auto"/>
          </w:tcPr>
          <w:p w14:paraId="604F62F0" w14:textId="77777777" w:rsidR="00B11855" w:rsidRPr="006D613E" w:rsidRDefault="003D003E" w:rsidP="00506FBD">
            <w:pPr>
              <w:pStyle w:val="TableEntry"/>
            </w:pPr>
            <w:r w:rsidRPr="006D613E">
              <w:t>7</w:t>
            </w:r>
          </w:p>
        </w:tc>
      </w:tr>
      <w:tr w:rsidR="00C40FD5" w:rsidRPr="006D613E" w14:paraId="4789A678" w14:textId="77777777" w:rsidTr="009B6563">
        <w:trPr>
          <w:cantSplit/>
          <w:jc w:val="center"/>
        </w:trPr>
        <w:tc>
          <w:tcPr>
            <w:tcW w:w="0" w:type="auto"/>
            <w:shd w:val="clear" w:color="auto" w:fill="auto"/>
          </w:tcPr>
          <w:p w14:paraId="16BF2C34" w14:textId="77777777" w:rsidR="00B11855" w:rsidRPr="006D613E" w:rsidRDefault="002B062D" w:rsidP="00506FBD">
            <w:pPr>
              <w:pStyle w:val="TableEntry"/>
            </w:pPr>
            <w:r w:rsidRPr="006D613E">
              <w:t> </w:t>
            </w:r>
            <w:r w:rsidRPr="006D613E">
              <w:t> </w:t>
            </w:r>
            <w:r w:rsidR="003D003E" w:rsidRPr="006D613E">
              <w:t>[{NTE}]</w:t>
            </w:r>
          </w:p>
        </w:tc>
        <w:tc>
          <w:tcPr>
            <w:tcW w:w="0" w:type="auto"/>
            <w:shd w:val="clear" w:color="auto" w:fill="auto"/>
          </w:tcPr>
          <w:p w14:paraId="3F0F84EE" w14:textId="77777777" w:rsidR="00B11855" w:rsidRPr="006D613E" w:rsidRDefault="003D003E" w:rsidP="00506FBD">
            <w:pPr>
              <w:pStyle w:val="TableEntry"/>
            </w:pPr>
            <w:r w:rsidRPr="006D613E">
              <w:t>Notes and Comments</w:t>
            </w:r>
          </w:p>
        </w:tc>
        <w:tc>
          <w:tcPr>
            <w:tcW w:w="0" w:type="auto"/>
            <w:shd w:val="clear" w:color="auto" w:fill="auto"/>
          </w:tcPr>
          <w:p w14:paraId="516B8796" w14:textId="77777777" w:rsidR="00B11855" w:rsidRPr="006D613E" w:rsidRDefault="003D003E" w:rsidP="00506FBD">
            <w:pPr>
              <w:pStyle w:val="TableEntry"/>
            </w:pPr>
            <w:r w:rsidRPr="006D613E">
              <w:t>O</w:t>
            </w:r>
          </w:p>
        </w:tc>
        <w:tc>
          <w:tcPr>
            <w:tcW w:w="0" w:type="auto"/>
            <w:shd w:val="clear" w:color="auto" w:fill="auto"/>
          </w:tcPr>
          <w:p w14:paraId="253D5944" w14:textId="77777777" w:rsidR="00B11855" w:rsidRPr="006D613E" w:rsidRDefault="003D003E" w:rsidP="00506FBD">
            <w:pPr>
              <w:pStyle w:val="TableEntry"/>
            </w:pPr>
            <w:r w:rsidRPr="006D613E">
              <w:t>[0..1]</w:t>
            </w:r>
          </w:p>
        </w:tc>
        <w:tc>
          <w:tcPr>
            <w:tcW w:w="0" w:type="auto"/>
            <w:shd w:val="clear" w:color="auto" w:fill="auto"/>
          </w:tcPr>
          <w:p w14:paraId="3D963C07" w14:textId="77777777" w:rsidR="00B11855" w:rsidRPr="006D613E" w:rsidRDefault="003D003E" w:rsidP="00506FBD">
            <w:pPr>
              <w:pStyle w:val="TableEntry"/>
            </w:pPr>
            <w:r w:rsidRPr="006D613E">
              <w:t>2</w:t>
            </w:r>
          </w:p>
        </w:tc>
      </w:tr>
      <w:tr w:rsidR="00C75AB4" w:rsidRPr="006D613E" w14:paraId="5C3BBB55" w14:textId="77777777" w:rsidTr="009B6563">
        <w:trPr>
          <w:cantSplit/>
          <w:jc w:val="center"/>
        </w:trPr>
        <w:tc>
          <w:tcPr>
            <w:tcW w:w="0" w:type="auto"/>
            <w:shd w:val="clear" w:color="auto" w:fill="auto"/>
          </w:tcPr>
          <w:p w14:paraId="06C41FD7" w14:textId="77777777" w:rsidR="00C75AB4" w:rsidRPr="006D613E" w:rsidRDefault="00C75AB4" w:rsidP="00C75AB4">
            <w:pPr>
              <w:pStyle w:val="TableEntry"/>
            </w:pPr>
            <w:r w:rsidRPr="006D613E">
              <w:t> </w:t>
            </w:r>
            <w:r w:rsidRPr="006D613E">
              <w:t> </w:t>
            </w:r>
            <w:r w:rsidRPr="006D613E">
              <w:t>[{PRT}]</w:t>
            </w:r>
          </w:p>
        </w:tc>
        <w:tc>
          <w:tcPr>
            <w:tcW w:w="0" w:type="auto"/>
            <w:shd w:val="clear" w:color="auto" w:fill="auto"/>
          </w:tcPr>
          <w:p w14:paraId="2D063135" w14:textId="77777777" w:rsidR="00C75AB4" w:rsidRPr="006D613E" w:rsidRDefault="00C75AB4" w:rsidP="00506FBD">
            <w:pPr>
              <w:pStyle w:val="TableEntry"/>
            </w:pPr>
          </w:p>
        </w:tc>
        <w:tc>
          <w:tcPr>
            <w:tcW w:w="0" w:type="auto"/>
            <w:shd w:val="clear" w:color="auto" w:fill="auto"/>
          </w:tcPr>
          <w:p w14:paraId="619A7746" w14:textId="77777777" w:rsidR="00C75AB4" w:rsidRPr="006D613E" w:rsidRDefault="00C75AB4" w:rsidP="00506FBD">
            <w:pPr>
              <w:pStyle w:val="TableEntry"/>
            </w:pPr>
          </w:p>
        </w:tc>
        <w:tc>
          <w:tcPr>
            <w:tcW w:w="0" w:type="auto"/>
            <w:shd w:val="clear" w:color="auto" w:fill="auto"/>
          </w:tcPr>
          <w:p w14:paraId="7DDE9B08" w14:textId="77777777" w:rsidR="00C75AB4" w:rsidRPr="006D613E" w:rsidRDefault="00C75AB4" w:rsidP="00506FBD">
            <w:pPr>
              <w:pStyle w:val="TableEntry"/>
            </w:pPr>
          </w:p>
        </w:tc>
        <w:tc>
          <w:tcPr>
            <w:tcW w:w="0" w:type="auto"/>
            <w:shd w:val="clear" w:color="auto" w:fill="auto"/>
          </w:tcPr>
          <w:p w14:paraId="5FEE839B" w14:textId="77777777" w:rsidR="00C75AB4" w:rsidRPr="006D613E" w:rsidRDefault="00C75AB4" w:rsidP="00506FBD">
            <w:pPr>
              <w:pStyle w:val="TableEntry"/>
            </w:pPr>
          </w:p>
        </w:tc>
      </w:tr>
      <w:tr w:rsidR="00C40FD5" w:rsidRPr="006D613E" w14:paraId="38421086" w14:textId="77777777" w:rsidTr="009B6563">
        <w:trPr>
          <w:cantSplit/>
          <w:jc w:val="center"/>
        </w:trPr>
        <w:tc>
          <w:tcPr>
            <w:tcW w:w="0" w:type="auto"/>
            <w:shd w:val="clear" w:color="auto" w:fill="auto"/>
          </w:tcPr>
          <w:p w14:paraId="7A8E868A" w14:textId="77777777" w:rsidR="00B11855" w:rsidRPr="006D613E" w:rsidRDefault="002B062D" w:rsidP="00506FBD">
            <w:pPr>
              <w:pStyle w:val="TableEntry"/>
            </w:pPr>
            <w:r w:rsidRPr="006D613E">
              <w:t> </w:t>
            </w:r>
            <w:r w:rsidRPr="006D613E">
              <w:t> </w:t>
            </w:r>
            <w:r w:rsidR="003D003E" w:rsidRPr="006D613E">
              <w:t>[{</w:t>
            </w:r>
          </w:p>
        </w:tc>
        <w:tc>
          <w:tcPr>
            <w:tcW w:w="0" w:type="auto"/>
            <w:shd w:val="clear" w:color="auto" w:fill="auto"/>
          </w:tcPr>
          <w:p w14:paraId="48CC5418" w14:textId="77777777" w:rsidR="00B11855" w:rsidRPr="006D613E" w:rsidRDefault="003D003E" w:rsidP="00506FBD">
            <w:pPr>
              <w:pStyle w:val="TableEntry"/>
            </w:pPr>
            <w:r w:rsidRPr="006D613E">
              <w:t>--- TIMING_QTY begin</w:t>
            </w:r>
          </w:p>
        </w:tc>
        <w:tc>
          <w:tcPr>
            <w:tcW w:w="0" w:type="auto"/>
            <w:shd w:val="clear" w:color="auto" w:fill="auto"/>
          </w:tcPr>
          <w:p w14:paraId="61C2EF37" w14:textId="77777777" w:rsidR="00B11855" w:rsidRPr="006D613E" w:rsidRDefault="00B11855" w:rsidP="00506FBD">
            <w:pPr>
              <w:pStyle w:val="TableEntry"/>
            </w:pPr>
          </w:p>
        </w:tc>
        <w:tc>
          <w:tcPr>
            <w:tcW w:w="0" w:type="auto"/>
            <w:shd w:val="clear" w:color="auto" w:fill="auto"/>
          </w:tcPr>
          <w:p w14:paraId="0E5FEA4C" w14:textId="77777777" w:rsidR="00B11855" w:rsidRPr="006D613E" w:rsidRDefault="00B11855" w:rsidP="00506FBD">
            <w:pPr>
              <w:pStyle w:val="TableEntry"/>
            </w:pPr>
          </w:p>
        </w:tc>
        <w:tc>
          <w:tcPr>
            <w:tcW w:w="0" w:type="auto"/>
            <w:shd w:val="clear" w:color="auto" w:fill="auto"/>
          </w:tcPr>
          <w:p w14:paraId="10AC2CDF" w14:textId="77777777" w:rsidR="00B11855" w:rsidRPr="006D613E" w:rsidRDefault="00B11855" w:rsidP="00506FBD">
            <w:pPr>
              <w:pStyle w:val="TableEntry"/>
            </w:pPr>
          </w:p>
        </w:tc>
      </w:tr>
      <w:tr w:rsidR="00C40FD5" w:rsidRPr="006D613E" w14:paraId="4CF659FC" w14:textId="77777777" w:rsidTr="009B6563">
        <w:trPr>
          <w:cantSplit/>
          <w:jc w:val="center"/>
        </w:trPr>
        <w:tc>
          <w:tcPr>
            <w:tcW w:w="0" w:type="auto"/>
            <w:shd w:val="clear" w:color="auto" w:fill="auto"/>
          </w:tcPr>
          <w:p w14:paraId="5980B048" w14:textId="77777777" w:rsidR="00B11855" w:rsidRPr="006D613E" w:rsidRDefault="002B062D" w:rsidP="00506FBD">
            <w:pPr>
              <w:pStyle w:val="TableEntry"/>
            </w:pPr>
            <w:r w:rsidRPr="006D613E">
              <w:t> </w:t>
            </w:r>
            <w:r w:rsidRPr="006D613E">
              <w:t> </w:t>
            </w:r>
            <w:r w:rsidRPr="006D613E">
              <w:t> </w:t>
            </w:r>
            <w:r w:rsidR="003D003E" w:rsidRPr="006D613E">
              <w:t>TQ1</w:t>
            </w:r>
          </w:p>
        </w:tc>
        <w:tc>
          <w:tcPr>
            <w:tcW w:w="0" w:type="auto"/>
            <w:shd w:val="clear" w:color="auto" w:fill="auto"/>
          </w:tcPr>
          <w:p w14:paraId="38F79E90" w14:textId="77777777" w:rsidR="00B11855" w:rsidRPr="006D613E" w:rsidRDefault="003D003E" w:rsidP="00506FBD">
            <w:pPr>
              <w:pStyle w:val="TableEntry"/>
            </w:pPr>
            <w:r w:rsidRPr="006D613E">
              <w:t>Timing/Quantity</w:t>
            </w:r>
          </w:p>
        </w:tc>
        <w:tc>
          <w:tcPr>
            <w:tcW w:w="0" w:type="auto"/>
            <w:shd w:val="clear" w:color="auto" w:fill="auto"/>
          </w:tcPr>
          <w:p w14:paraId="0E8ABD14" w14:textId="77777777" w:rsidR="00B11855" w:rsidRPr="006D613E" w:rsidRDefault="003D003E" w:rsidP="00506FBD">
            <w:pPr>
              <w:pStyle w:val="TableEntry"/>
            </w:pPr>
            <w:r w:rsidRPr="006D613E">
              <w:t>R</w:t>
            </w:r>
          </w:p>
        </w:tc>
        <w:tc>
          <w:tcPr>
            <w:tcW w:w="0" w:type="auto"/>
            <w:shd w:val="clear" w:color="auto" w:fill="auto"/>
          </w:tcPr>
          <w:p w14:paraId="7B8455AB" w14:textId="77777777" w:rsidR="00B11855" w:rsidRPr="006D613E" w:rsidRDefault="003D003E" w:rsidP="00506FBD">
            <w:pPr>
              <w:pStyle w:val="TableEntry"/>
            </w:pPr>
            <w:r w:rsidRPr="006D613E">
              <w:t>[1..1]</w:t>
            </w:r>
          </w:p>
        </w:tc>
        <w:tc>
          <w:tcPr>
            <w:tcW w:w="0" w:type="auto"/>
            <w:shd w:val="clear" w:color="auto" w:fill="auto"/>
          </w:tcPr>
          <w:p w14:paraId="1ED7842C" w14:textId="77777777" w:rsidR="00B11855" w:rsidRPr="006D613E" w:rsidRDefault="003D003E" w:rsidP="00506FBD">
            <w:pPr>
              <w:pStyle w:val="TableEntry"/>
            </w:pPr>
            <w:r w:rsidRPr="006D613E">
              <w:t>4</w:t>
            </w:r>
          </w:p>
        </w:tc>
      </w:tr>
      <w:tr w:rsidR="00C40FD5" w:rsidRPr="006D613E" w14:paraId="766ED172" w14:textId="77777777" w:rsidTr="006C0E8E">
        <w:trPr>
          <w:cantSplit/>
          <w:jc w:val="center"/>
        </w:trPr>
        <w:tc>
          <w:tcPr>
            <w:tcW w:w="0" w:type="auto"/>
            <w:shd w:val="clear" w:color="auto" w:fill="auto"/>
          </w:tcPr>
          <w:p w14:paraId="21E6F5C3" w14:textId="77777777" w:rsidR="00B11855" w:rsidRPr="006D613E" w:rsidRDefault="002B062D" w:rsidP="00506FBD">
            <w:pPr>
              <w:pStyle w:val="TableEntry"/>
            </w:pPr>
            <w:r w:rsidRPr="006D613E">
              <w:t> </w:t>
            </w:r>
            <w:r w:rsidRPr="006D613E">
              <w:t> </w:t>
            </w:r>
            <w:r w:rsidRPr="006D613E">
              <w:t> </w:t>
            </w:r>
            <w:r w:rsidR="003D003E" w:rsidRPr="006D613E">
              <w:t>[{TQ2}]</w:t>
            </w:r>
          </w:p>
        </w:tc>
        <w:tc>
          <w:tcPr>
            <w:tcW w:w="0" w:type="auto"/>
            <w:shd w:val="clear" w:color="auto" w:fill="auto"/>
          </w:tcPr>
          <w:p w14:paraId="346EEBD1" w14:textId="77777777" w:rsidR="00B11855" w:rsidRPr="006D613E" w:rsidRDefault="003D003E" w:rsidP="00506FBD">
            <w:pPr>
              <w:pStyle w:val="TableEntry"/>
            </w:pPr>
            <w:r w:rsidRPr="006D613E">
              <w:t>Timing/Quantity Order Sequence</w:t>
            </w:r>
          </w:p>
        </w:tc>
        <w:tc>
          <w:tcPr>
            <w:tcW w:w="0" w:type="auto"/>
            <w:shd w:val="clear" w:color="auto" w:fill="auto"/>
          </w:tcPr>
          <w:p w14:paraId="1E5990B0" w14:textId="77777777" w:rsidR="00B11855" w:rsidRPr="006D613E" w:rsidRDefault="003D003E" w:rsidP="00506FBD">
            <w:pPr>
              <w:pStyle w:val="TableEntry"/>
            </w:pPr>
            <w:r w:rsidRPr="006D613E">
              <w:t>X</w:t>
            </w:r>
          </w:p>
        </w:tc>
        <w:tc>
          <w:tcPr>
            <w:tcW w:w="0" w:type="auto"/>
            <w:shd w:val="clear" w:color="auto" w:fill="auto"/>
          </w:tcPr>
          <w:p w14:paraId="6D1068A8" w14:textId="77777777" w:rsidR="00B11855" w:rsidRPr="006D613E" w:rsidRDefault="00E86B15" w:rsidP="00506FBD">
            <w:pPr>
              <w:pStyle w:val="TableEntry"/>
            </w:pPr>
            <w:r w:rsidRPr="006D613E">
              <w:t>[0..0]</w:t>
            </w:r>
          </w:p>
        </w:tc>
        <w:tc>
          <w:tcPr>
            <w:tcW w:w="0" w:type="auto"/>
            <w:shd w:val="clear" w:color="auto" w:fill="auto"/>
          </w:tcPr>
          <w:p w14:paraId="298BE221" w14:textId="77777777" w:rsidR="00B11855" w:rsidRPr="006D613E" w:rsidRDefault="003D003E" w:rsidP="00506FBD">
            <w:pPr>
              <w:pStyle w:val="TableEntry"/>
            </w:pPr>
            <w:r w:rsidRPr="006D613E">
              <w:t>4</w:t>
            </w:r>
          </w:p>
        </w:tc>
      </w:tr>
      <w:tr w:rsidR="00C40FD5" w:rsidRPr="006D613E" w14:paraId="75BD3EAC" w14:textId="77777777" w:rsidTr="009B6563">
        <w:trPr>
          <w:cantSplit/>
          <w:jc w:val="center"/>
        </w:trPr>
        <w:tc>
          <w:tcPr>
            <w:tcW w:w="0" w:type="auto"/>
            <w:shd w:val="clear" w:color="auto" w:fill="auto"/>
          </w:tcPr>
          <w:p w14:paraId="1465EADE" w14:textId="77777777" w:rsidR="00B11855" w:rsidRPr="006D613E" w:rsidRDefault="002B062D" w:rsidP="009D1F0A">
            <w:pPr>
              <w:pStyle w:val="TableEntry"/>
            </w:pPr>
            <w:r w:rsidRPr="006D613E">
              <w:t> </w:t>
            </w:r>
            <w:r w:rsidRPr="006D613E">
              <w:t> </w:t>
            </w:r>
            <w:r w:rsidR="009D1F0A" w:rsidRPr="006D613E">
              <w:t>}</w:t>
            </w:r>
            <w:r w:rsidR="003D003E" w:rsidRPr="006D613E">
              <w:t>]</w:t>
            </w:r>
          </w:p>
        </w:tc>
        <w:tc>
          <w:tcPr>
            <w:tcW w:w="0" w:type="auto"/>
            <w:shd w:val="clear" w:color="auto" w:fill="auto"/>
          </w:tcPr>
          <w:p w14:paraId="24F00238" w14:textId="77777777" w:rsidR="00B11855" w:rsidRPr="006D613E" w:rsidRDefault="003D003E" w:rsidP="00506FBD">
            <w:pPr>
              <w:pStyle w:val="TableEntry"/>
            </w:pPr>
            <w:r w:rsidRPr="006D613E">
              <w:t>--- TIMING_QTY end</w:t>
            </w:r>
          </w:p>
        </w:tc>
        <w:tc>
          <w:tcPr>
            <w:tcW w:w="0" w:type="auto"/>
            <w:shd w:val="clear" w:color="auto" w:fill="auto"/>
          </w:tcPr>
          <w:p w14:paraId="2691E155" w14:textId="77777777" w:rsidR="00B11855" w:rsidRPr="006D613E" w:rsidRDefault="00B11855" w:rsidP="00506FBD">
            <w:pPr>
              <w:pStyle w:val="TableEntry"/>
            </w:pPr>
          </w:p>
        </w:tc>
        <w:tc>
          <w:tcPr>
            <w:tcW w:w="0" w:type="auto"/>
            <w:shd w:val="clear" w:color="auto" w:fill="auto"/>
          </w:tcPr>
          <w:p w14:paraId="457E3C31" w14:textId="77777777" w:rsidR="00B11855" w:rsidRPr="006D613E" w:rsidRDefault="00B11855" w:rsidP="00506FBD">
            <w:pPr>
              <w:pStyle w:val="TableEntry"/>
            </w:pPr>
          </w:p>
        </w:tc>
        <w:tc>
          <w:tcPr>
            <w:tcW w:w="0" w:type="auto"/>
            <w:shd w:val="clear" w:color="auto" w:fill="auto"/>
          </w:tcPr>
          <w:p w14:paraId="16D7F420" w14:textId="77777777" w:rsidR="00B11855" w:rsidRPr="006D613E" w:rsidRDefault="00B11855" w:rsidP="00506FBD">
            <w:pPr>
              <w:pStyle w:val="TableEntry"/>
            </w:pPr>
          </w:p>
        </w:tc>
      </w:tr>
      <w:tr w:rsidR="00C40FD5" w:rsidRPr="006D613E" w14:paraId="4AB4CD91" w14:textId="77777777" w:rsidTr="009B6563">
        <w:trPr>
          <w:cantSplit/>
          <w:jc w:val="center"/>
        </w:trPr>
        <w:tc>
          <w:tcPr>
            <w:tcW w:w="0" w:type="auto"/>
            <w:shd w:val="clear" w:color="auto" w:fill="auto"/>
          </w:tcPr>
          <w:p w14:paraId="781A3E86" w14:textId="77777777" w:rsidR="00B11855" w:rsidRPr="006D613E" w:rsidRDefault="002B062D" w:rsidP="00506FBD">
            <w:pPr>
              <w:pStyle w:val="TableEntry"/>
            </w:pPr>
            <w:r w:rsidRPr="006D613E">
              <w:t> </w:t>
            </w:r>
            <w:r w:rsidRPr="006D613E">
              <w:t> </w:t>
            </w:r>
            <w:r w:rsidR="003D003E" w:rsidRPr="006D613E">
              <w:t>[CTD]</w:t>
            </w:r>
          </w:p>
        </w:tc>
        <w:tc>
          <w:tcPr>
            <w:tcW w:w="0" w:type="auto"/>
            <w:shd w:val="clear" w:color="auto" w:fill="auto"/>
          </w:tcPr>
          <w:p w14:paraId="21DD8634" w14:textId="77777777" w:rsidR="00B11855" w:rsidRPr="006D613E" w:rsidRDefault="003D003E" w:rsidP="00506FBD">
            <w:pPr>
              <w:pStyle w:val="TableEntry"/>
            </w:pPr>
            <w:r w:rsidRPr="006D613E">
              <w:t>Contact Data</w:t>
            </w:r>
          </w:p>
        </w:tc>
        <w:tc>
          <w:tcPr>
            <w:tcW w:w="0" w:type="auto"/>
            <w:shd w:val="clear" w:color="auto" w:fill="auto"/>
          </w:tcPr>
          <w:p w14:paraId="4A72458B" w14:textId="77777777" w:rsidR="00B11855" w:rsidRPr="006D613E" w:rsidRDefault="003D003E" w:rsidP="00506FBD">
            <w:pPr>
              <w:pStyle w:val="TableEntry"/>
            </w:pPr>
            <w:r w:rsidRPr="006D613E">
              <w:t>X</w:t>
            </w:r>
          </w:p>
        </w:tc>
        <w:tc>
          <w:tcPr>
            <w:tcW w:w="0" w:type="auto"/>
            <w:shd w:val="clear" w:color="auto" w:fill="auto"/>
          </w:tcPr>
          <w:p w14:paraId="1CE2B85F" w14:textId="77777777" w:rsidR="00B11855" w:rsidRPr="006D613E" w:rsidRDefault="003D003E" w:rsidP="00506FBD">
            <w:pPr>
              <w:pStyle w:val="TableEntry"/>
            </w:pPr>
            <w:r w:rsidRPr="006D613E">
              <w:t>[0..0]</w:t>
            </w:r>
          </w:p>
        </w:tc>
        <w:tc>
          <w:tcPr>
            <w:tcW w:w="0" w:type="auto"/>
            <w:shd w:val="clear" w:color="auto" w:fill="auto"/>
          </w:tcPr>
          <w:p w14:paraId="40C7C3F1" w14:textId="77777777" w:rsidR="00B11855" w:rsidRPr="006D613E" w:rsidRDefault="003D003E" w:rsidP="00506FBD">
            <w:pPr>
              <w:pStyle w:val="TableEntry"/>
            </w:pPr>
            <w:r w:rsidRPr="006D613E">
              <w:t>11</w:t>
            </w:r>
          </w:p>
        </w:tc>
      </w:tr>
      <w:tr w:rsidR="00C40FD5" w:rsidRPr="006D613E" w14:paraId="7F3C2E62" w14:textId="77777777" w:rsidTr="009B6563">
        <w:trPr>
          <w:cantSplit/>
          <w:jc w:val="center"/>
        </w:trPr>
        <w:tc>
          <w:tcPr>
            <w:tcW w:w="0" w:type="auto"/>
            <w:shd w:val="clear" w:color="auto" w:fill="auto"/>
          </w:tcPr>
          <w:p w14:paraId="153F056D" w14:textId="77777777" w:rsidR="00B11855" w:rsidRPr="006D613E" w:rsidRDefault="002B062D" w:rsidP="00506FBD">
            <w:pPr>
              <w:pStyle w:val="TableEntry"/>
            </w:pPr>
            <w:r w:rsidRPr="006D613E">
              <w:t> </w:t>
            </w:r>
            <w:r w:rsidRPr="006D613E">
              <w:t> </w:t>
            </w:r>
            <w:r w:rsidR="003D003E" w:rsidRPr="006D613E">
              <w:t>[{</w:t>
            </w:r>
          </w:p>
        </w:tc>
        <w:tc>
          <w:tcPr>
            <w:tcW w:w="0" w:type="auto"/>
            <w:shd w:val="clear" w:color="auto" w:fill="auto"/>
          </w:tcPr>
          <w:p w14:paraId="2DBFE098" w14:textId="77777777" w:rsidR="00B11855" w:rsidRPr="006D613E" w:rsidRDefault="003D003E" w:rsidP="00506FBD">
            <w:pPr>
              <w:pStyle w:val="TableEntry"/>
            </w:pPr>
            <w:r w:rsidRPr="006D613E">
              <w:t>--- OBSERVATION begin</w:t>
            </w:r>
          </w:p>
        </w:tc>
        <w:tc>
          <w:tcPr>
            <w:tcW w:w="0" w:type="auto"/>
            <w:shd w:val="clear" w:color="auto" w:fill="auto"/>
          </w:tcPr>
          <w:p w14:paraId="3517F153" w14:textId="77777777" w:rsidR="00B11855" w:rsidRPr="006D613E" w:rsidRDefault="00B11855" w:rsidP="00506FBD">
            <w:pPr>
              <w:pStyle w:val="TableEntry"/>
            </w:pPr>
          </w:p>
        </w:tc>
        <w:tc>
          <w:tcPr>
            <w:tcW w:w="0" w:type="auto"/>
            <w:shd w:val="clear" w:color="auto" w:fill="auto"/>
          </w:tcPr>
          <w:p w14:paraId="7291C947" w14:textId="77777777" w:rsidR="00B11855" w:rsidRPr="006D613E" w:rsidRDefault="00B11855" w:rsidP="00506FBD">
            <w:pPr>
              <w:pStyle w:val="TableEntry"/>
            </w:pPr>
          </w:p>
        </w:tc>
        <w:tc>
          <w:tcPr>
            <w:tcW w:w="0" w:type="auto"/>
            <w:shd w:val="clear" w:color="auto" w:fill="auto"/>
          </w:tcPr>
          <w:p w14:paraId="5DE3979C" w14:textId="77777777" w:rsidR="00B11855" w:rsidRPr="006D613E" w:rsidRDefault="00B11855" w:rsidP="00506FBD">
            <w:pPr>
              <w:pStyle w:val="TableEntry"/>
            </w:pPr>
          </w:p>
        </w:tc>
      </w:tr>
      <w:tr w:rsidR="00C40FD5" w:rsidRPr="006D613E" w14:paraId="2765740F" w14:textId="77777777" w:rsidTr="009B6563">
        <w:trPr>
          <w:cantSplit/>
          <w:jc w:val="center"/>
        </w:trPr>
        <w:tc>
          <w:tcPr>
            <w:tcW w:w="0" w:type="auto"/>
            <w:shd w:val="clear" w:color="auto" w:fill="auto"/>
          </w:tcPr>
          <w:p w14:paraId="42CC6953" w14:textId="77777777" w:rsidR="00B11855" w:rsidRPr="006D613E" w:rsidRDefault="002B062D" w:rsidP="00506FBD">
            <w:pPr>
              <w:pStyle w:val="TableEntry"/>
            </w:pPr>
            <w:r w:rsidRPr="006D613E">
              <w:t> </w:t>
            </w:r>
            <w:r w:rsidRPr="006D613E">
              <w:t> </w:t>
            </w:r>
            <w:r w:rsidRPr="006D613E">
              <w:t> </w:t>
            </w:r>
            <w:r w:rsidR="003D003E" w:rsidRPr="006D613E">
              <w:t>OBX</w:t>
            </w:r>
          </w:p>
        </w:tc>
        <w:tc>
          <w:tcPr>
            <w:tcW w:w="0" w:type="auto"/>
            <w:shd w:val="clear" w:color="auto" w:fill="auto"/>
          </w:tcPr>
          <w:p w14:paraId="36F17B95" w14:textId="77777777" w:rsidR="00B11855" w:rsidRPr="006D613E" w:rsidRDefault="003D003E" w:rsidP="00506FBD">
            <w:pPr>
              <w:pStyle w:val="TableEntry"/>
            </w:pPr>
            <w:r w:rsidRPr="006D613E">
              <w:t>Observation Result</w:t>
            </w:r>
          </w:p>
        </w:tc>
        <w:tc>
          <w:tcPr>
            <w:tcW w:w="0" w:type="auto"/>
            <w:shd w:val="clear" w:color="auto" w:fill="auto"/>
          </w:tcPr>
          <w:p w14:paraId="691EC237" w14:textId="77777777" w:rsidR="00B11855" w:rsidRPr="006D613E" w:rsidRDefault="003D003E" w:rsidP="00506FBD">
            <w:pPr>
              <w:pStyle w:val="TableEntry"/>
            </w:pPr>
            <w:r w:rsidRPr="006D613E">
              <w:t>R</w:t>
            </w:r>
          </w:p>
        </w:tc>
        <w:tc>
          <w:tcPr>
            <w:tcW w:w="0" w:type="auto"/>
            <w:shd w:val="clear" w:color="auto" w:fill="auto"/>
          </w:tcPr>
          <w:p w14:paraId="5C0DB5EF" w14:textId="77777777" w:rsidR="00B11855" w:rsidRPr="006D613E" w:rsidRDefault="003D003E" w:rsidP="00506FBD">
            <w:pPr>
              <w:pStyle w:val="TableEntry"/>
            </w:pPr>
            <w:r w:rsidRPr="006D613E">
              <w:t>[1..1]</w:t>
            </w:r>
          </w:p>
        </w:tc>
        <w:tc>
          <w:tcPr>
            <w:tcW w:w="0" w:type="auto"/>
            <w:shd w:val="clear" w:color="auto" w:fill="auto"/>
          </w:tcPr>
          <w:p w14:paraId="150978A1" w14:textId="77777777" w:rsidR="00B11855" w:rsidRPr="006D613E" w:rsidRDefault="003D003E" w:rsidP="00506FBD">
            <w:pPr>
              <w:pStyle w:val="TableEntry"/>
            </w:pPr>
            <w:r w:rsidRPr="006D613E">
              <w:t>7</w:t>
            </w:r>
          </w:p>
        </w:tc>
      </w:tr>
      <w:tr w:rsidR="00C75AB4" w:rsidRPr="006D613E" w14:paraId="47D3A440" w14:textId="77777777" w:rsidTr="009B6563">
        <w:trPr>
          <w:cantSplit/>
          <w:jc w:val="center"/>
        </w:trPr>
        <w:tc>
          <w:tcPr>
            <w:tcW w:w="0" w:type="auto"/>
            <w:shd w:val="clear" w:color="auto" w:fill="auto"/>
          </w:tcPr>
          <w:p w14:paraId="7A22266F" w14:textId="77777777" w:rsidR="00C75AB4" w:rsidRPr="006D613E" w:rsidRDefault="00C75AB4" w:rsidP="00506FBD">
            <w:pPr>
              <w:pStyle w:val="TableEntry"/>
            </w:pPr>
            <w:r w:rsidRPr="006D613E">
              <w:t> </w:t>
            </w:r>
            <w:r w:rsidRPr="006D613E">
              <w:t> </w:t>
            </w:r>
            <w:r w:rsidRPr="006D613E">
              <w:t> </w:t>
            </w:r>
            <w:r w:rsidRPr="006D613E">
              <w:t>[{PRT}]</w:t>
            </w:r>
          </w:p>
        </w:tc>
        <w:tc>
          <w:tcPr>
            <w:tcW w:w="0" w:type="auto"/>
            <w:shd w:val="clear" w:color="auto" w:fill="auto"/>
          </w:tcPr>
          <w:p w14:paraId="0B295901" w14:textId="77777777" w:rsidR="00C75AB4" w:rsidRPr="006D613E" w:rsidRDefault="00C75AB4" w:rsidP="00506FBD">
            <w:pPr>
              <w:pStyle w:val="TableEntry"/>
            </w:pPr>
          </w:p>
        </w:tc>
        <w:tc>
          <w:tcPr>
            <w:tcW w:w="0" w:type="auto"/>
            <w:shd w:val="clear" w:color="auto" w:fill="auto"/>
          </w:tcPr>
          <w:p w14:paraId="4C482566" w14:textId="77777777" w:rsidR="00C75AB4" w:rsidRPr="006D613E" w:rsidRDefault="00C75AB4" w:rsidP="00506FBD">
            <w:pPr>
              <w:pStyle w:val="TableEntry"/>
            </w:pPr>
          </w:p>
        </w:tc>
        <w:tc>
          <w:tcPr>
            <w:tcW w:w="0" w:type="auto"/>
            <w:shd w:val="clear" w:color="auto" w:fill="auto"/>
          </w:tcPr>
          <w:p w14:paraId="06CF9014" w14:textId="77777777" w:rsidR="00C75AB4" w:rsidRPr="006D613E" w:rsidRDefault="00C75AB4" w:rsidP="00506FBD">
            <w:pPr>
              <w:pStyle w:val="TableEntry"/>
            </w:pPr>
          </w:p>
        </w:tc>
        <w:tc>
          <w:tcPr>
            <w:tcW w:w="0" w:type="auto"/>
            <w:shd w:val="clear" w:color="auto" w:fill="auto"/>
          </w:tcPr>
          <w:p w14:paraId="63D6F075" w14:textId="77777777" w:rsidR="00C75AB4" w:rsidRPr="006D613E" w:rsidRDefault="00C75AB4" w:rsidP="00506FBD">
            <w:pPr>
              <w:pStyle w:val="TableEntry"/>
            </w:pPr>
          </w:p>
        </w:tc>
      </w:tr>
      <w:tr w:rsidR="00C40FD5" w:rsidRPr="006D613E" w14:paraId="267B37C2" w14:textId="77777777" w:rsidTr="009B6563">
        <w:trPr>
          <w:cantSplit/>
          <w:jc w:val="center"/>
        </w:trPr>
        <w:tc>
          <w:tcPr>
            <w:tcW w:w="0" w:type="auto"/>
            <w:shd w:val="clear" w:color="auto" w:fill="auto"/>
          </w:tcPr>
          <w:p w14:paraId="1D510CBC" w14:textId="77777777" w:rsidR="00B11855" w:rsidRPr="006D613E" w:rsidRDefault="002B062D" w:rsidP="00506FBD">
            <w:pPr>
              <w:pStyle w:val="TableEntry"/>
            </w:pPr>
            <w:r w:rsidRPr="006D613E">
              <w:t> </w:t>
            </w:r>
            <w:r w:rsidRPr="006D613E">
              <w:t> </w:t>
            </w:r>
            <w:r w:rsidRPr="006D613E">
              <w:t> </w:t>
            </w:r>
            <w:r w:rsidR="003D003E" w:rsidRPr="006D613E">
              <w:t>[{NTE}]</w:t>
            </w:r>
          </w:p>
        </w:tc>
        <w:tc>
          <w:tcPr>
            <w:tcW w:w="0" w:type="auto"/>
            <w:shd w:val="clear" w:color="auto" w:fill="auto"/>
          </w:tcPr>
          <w:p w14:paraId="496247D6" w14:textId="77777777" w:rsidR="00B11855" w:rsidRPr="006D613E" w:rsidRDefault="003D003E" w:rsidP="00506FBD">
            <w:pPr>
              <w:pStyle w:val="TableEntry"/>
            </w:pPr>
            <w:r w:rsidRPr="006D613E">
              <w:t>Notes and comments</w:t>
            </w:r>
          </w:p>
        </w:tc>
        <w:tc>
          <w:tcPr>
            <w:tcW w:w="0" w:type="auto"/>
            <w:shd w:val="clear" w:color="auto" w:fill="auto"/>
          </w:tcPr>
          <w:p w14:paraId="5A6AB7C7" w14:textId="77777777" w:rsidR="00B11855" w:rsidRPr="006D613E" w:rsidRDefault="003D003E" w:rsidP="00506FBD">
            <w:pPr>
              <w:pStyle w:val="TableEntry"/>
            </w:pPr>
            <w:r w:rsidRPr="006D613E">
              <w:t>O</w:t>
            </w:r>
          </w:p>
        </w:tc>
        <w:tc>
          <w:tcPr>
            <w:tcW w:w="0" w:type="auto"/>
            <w:shd w:val="clear" w:color="auto" w:fill="auto"/>
          </w:tcPr>
          <w:p w14:paraId="4B1941BB" w14:textId="77777777" w:rsidR="00B11855" w:rsidRPr="006D613E" w:rsidRDefault="003D003E" w:rsidP="00506FBD">
            <w:pPr>
              <w:pStyle w:val="TableEntry"/>
            </w:pPr>
            <w:r w:rsidRPr="006D613E">
              <w:t>[0..1]</w:t>
            </w:r>
          </w:p>
        </w:tc>
        <w:tc>
          <w:tcPr>
            <w:tcW w:w="0" w:type="auto"/>
            <w:shd w:val="clear" w:color="auto" w:fill="auto"/>
          </w:tcPr>
          <w:p w14:paraId="22FB871D" w14:textId="77777777" w:rsidR="00B11855" w:rsidRPr="006D613E" w:rsidRDefault="003D003E" w:rsidP="00506FBD">
            <w:pPr>
              <w:pStyle w:val="TableEntry"/>
            </w:pPr>
            <w:r w:rsidRPr="006D613E">
              <w:t>2</w:t>
            </w:r>
          </w:p>
        </w:tc>
      </w:tr>
      <w:tr w:rsidR="00C40FD5" w:rsidRPr="006D613E" w14:paraId="6385BB09" w14:textId="77777777" w:rsidTr="009B6563">
        <w:trPr>
          <w:cantSplit/>
          <w:jc w:val="center"/>
        </w:trPr>
        <w:tc>
          <w:tcPr>
            <w:tcW w:w="0" w:type="auto"/>
            <w:shd w:val="clear" w:color="auto" w:fill="auto"/>
          </w:tcPr>
          <w:p w14:paraId="6016C73F" w14:textId="77777777" w:rsidR="00B11855" w:rsidRPr="006D613E" w:rsidRDefault="002B062D" w:rsidP="00506FBD">
            <w:pPr>
              <w:pStyle w:val="TableEntry"/>
            </w:pPr>
            <w:r w:rsidRPr="006D613E">
              <w:t> </w:t>
            </w:r>
            <w:r w:rsidRPr="006D613E">
              <w:t> </w:t>
            </w:r>
            <w:r w:rsidR="003D003E" w:rsidRPr="006D613E">
              <w:t>}]</w:t>
            </w:r>
          </w:p>
        </w:tc>
        <w:tc>
          <w:tcPr>
            <w:tcW w:w="0" w:type="auto"/>
            <w:shd w:val="clear" w:color="auto" w:fill="auto"/>
          </w:tcPr>
          <w:p w14:paraId="64E69772" w14:textId="77777777" w:rsidR="00B11855" w:rsidRPr="006D613E" w:rsidRDefault="003D003E" w:rsidP="00506FBD">
            <w:pPr>
              <w:pStyle w:val="TableEntry"/>
            </w:pPr>
            <w:r w:rsidRPr="006D613E">
              <w:t>--- OBSERVATION end</w:t>
            </w:r>
          </w:p>
        </w:tc>
        <w:tc>
          <w:tcPr>
            <w:tcW w:w="0" w:type="auto"/>
            <w:shd w:val="clear" w:color="auto" w:fill="auto"/>
          </w:tcPr>
          <w:p w14:paraId="7D4CEF44" w14:textId="77777777" w:rsidR="00B11855" w:rsidRPr="006D613E" w:rsidRDefault="00B11855" w:rsidP="00506FBD">
            <w:pPr>
              <w:pStyle w:val="TableEntry"/>
            </w:pPr>
          </w:p>
        </w:tc>
        <w:tc>
          <w:tcPr>
            <w:tcW w:w="0" w:type="auto"/>
            <w:shd w:val="clear" w:color="auto" w:fill="auto"/>
          </w:tcPr>
          <w:p w14:paraId="0B83F167" w14:textId="77777777" w:rsidR="00B11855" w:rsidRPr="006D613E" w:rsidRDefault="00B11855" w:rsidP="00506FBD">
            <w:pPr>
              <w:pStyle w:val="TableEntry"/>
            </w:pPr>
          </w:p>
        </w:tc>
        <w:tc>
          <w:tcPr>
            <w:tcW w:w="0" w:type="auto"/>
            <w:shd w:val="clear" w:color="auto" w:fill="auto"/>
          </w:tcPr>
          <w:p w14:paraId="5FD0ACE5" w14:textId="77777777" w:rsidR="00B11855" w:rsidRPr="006D613E" w:rsidRDefault="00B11855" w:rsidP="00506FBD">
            <w:pPr>
              <w:pStyle w:val="TableEntry"/>
            </w:pPr>
          </w:p>
        </w:tc>
      </w:tr>
      <w:tr w:rsidR="00C40FD5" w:rsidRPr="006D613E" w14:paraId="6FA9AB28" w14:textId="77777777" w:rsidTr="009B6563">
        <w:trPr>
          <w:cantSplit/>
          <w:jc w:val="center"/>
        </w:trPr>
        <w:tc>
          <w:tcPr>
            <w:tcW w:w="0" w:type="auto"/>
            <w:shd w:val="clear" w:color="auto" w:fill="auto"/>
          </w:tcPr>
          <w:p w14:paraId="1C652D0D" w14:textId="77777777" w:rsidR="00B11855" w:rsidRPr="006D613E" w:rsidRDefault="002B062D" w:rsidP="00506FBD">
            <w:pPr>
              <w:pStyle w:val="TableEntry"/>
            </w:pPr>
            <w:r w:rsidRPr="006D613E">
              <w:t> </w:t>
            </w:r>
            <w:r w:rsidRPr="006D613E">
              <w:t> </w:t>
            </w:r>
            <w:r w:rsidR="003D003E" w:rsidRPr="006D613E">
              <w:t>[{FT1}]</w:t>
            </w:r>
          </w:p>
        </w:tc>
        <w:tc>
          <w:tcPr>
            <w:tcW w:w="0" w:type="auto"/>
            <w:shd w:val="clear" w:color="auto" w:fill="auto"/>
          </w:tcPr>
          <w:p w14:paraId="707E0AF6" w14:textId="77777777" w:rsidR="00B11855" w:rsidRPr="006D613E" w:rsidRDefault="003D003E" w:rsidP="00506FBD">
            <w:pPr>
              <w:pStyle w:val="TableEntry"/>
            </w:pPr>
            <w:r w:rsidRPr="006D613E">
              <w:t>Financial Transaction</w:t>
            </w:r>
          </w:p>
        </w:tc>
        <w:tc>
          <w:tcPr>
            <w:tcW w:w="0" w:type="auto"/>
            <w:shd w:val="clear" w:color="auto" w:fill="auto"/>
          </w:tcPr>
          <w:p w14:paraId="2E7764E5" w14:textId="77777777" w:rsidR="00B11855" w:rsidRPr="006D613E" w:rsidRDefault="003D003E" w:rsidP="00506FBD">
            <w:pPr>
              <w:pStyle w:val="TableEntry"/>
            </w:pPr>
            <w:r w:rsidRPr="006D613E">
              <w:t>X</w:t>
            </w:r>
          </w:p>
        </w:tc>
        <w:tc>
          <w:tcPr>
            <w:tcW w:w="0" w:type="auto"/>
            <w:shd w:val="clear" w:color="auto" w:fill="auto"/>
          </w:tcPr>
          <w:p w14:paraId="356683D4" w14:textId="77777777" w:rsidR="00B11855" w:rsidRPr="006D613E" w:rsidRDefault="003D003E" w:rsidP="00506FBD">
            <w:pPr>
              <w:pStyle w:val="TableEntry"/>
            </w:pPr>
            <w:r w:rsidRPr="006D613E">
              <w:t>[0..0]</w:t>
            </w:r>
          </w:p>
        </w:tc>
        <w:tc>
          <w:tcPr>
            <w:tcW w:w="0" w:type="auto"/>
            <w:shd w:val="clear" w:color="auto" w:fill="auto"/>
          </w:tcPr>
          <w:p w14:paraId="38DC1F4D" w14:textId="77777777" w:rsidR="00B11855" w:rsidRPr="006D613E" w:rsidRDefault="003D003E" w:rsidP="00506FBD">
            <w:pPr>
              <w:pStyle w:val="TableEntry"/>
            </w:pPr>
            <w:r w:rsidRPr="006D613E">
              <w:t>6</w:t>
            </w:r>
          </w:p>
        </w:tc>
      </w:tr>
      <w:tr w:rsidR="00C40FD5" w:rsidRPr="006D613E" w14:paraId="37B0DB84" w14:textId="77777777" w:rsidTr="009B6563">
        <w:trPr>
          <w:cantSplit/>
          <w:jc w:val="center"/>
        </w:trPr>
        <w:tc>
          <w:tcPr>
            <w:tcW w:w="0" w:type="auto"/>
            <w:shd w:val="clear" w:color="auto" w:fill="auto"/>
          </w:tcPr>
          <w:p w14:paraId="5B1803BB" w14:textId="77777777" w:rsidR="00B11855" w:rsidRPr="006D613E" w:rsidRDefault="002B062D" w:rsidP="00506FBD">
            <w:pPr>
              <w:pStyle w:val="TableEntry"/>
            </w:pPr>
            <w:r w:rsidRPr="006D613E">
              <w:t> </w:t>
            </w:r>
            <w:r w:rsidRPr="006D613E">
              <w:t> </w:t>
            </w:r>
            <w:r w:rsidR="003D003E" w:rsidRPr="006D613E">
              <w:t>[{CTI}]</w:t>
            </w:r>
          </w:p>
        </w:tc>
        <w:tc>
          <w:tcPr>
            <w:tcW w:w="0" w:type="auto"/>
            <w:shd w:val="clear" w:color="auto" w:fill="auto"/>
          </w:tcPr>
          <w:p w14:paraId="435413D8" w14:textId="77777777" w:rsidR="00B11855" w:rsidRPr="006D613E" w:rsidRDefault="003D003E" w:rsidP="00506FBD">
            <w:pPr>
              <w:pStyle w:val="TableEntry"/>
            </w:pPr>
            <w:r w:rsidRPr="006D613E">
              <w:t>Clinical Trial Identification</w:t>
            </w:r>
          </w:p>
        </w:tc>
        <w:tc>
          <w:tcPr>
            <w:tcW w:w="0" w:type="auto"/>
            <w:shd w:val="clear" w:color="auto" w:fill="auto"/>
          </w:tcPr>
          <w:p w14:paraId="0B8A296D" w14:textId="77777777" w:rsidR="00B11855" w:rsidRPr="006D613E" w:rsidRDefault="003D003E" w:rsidP="00506FBD">
            <w:pPr>
              <w:pStyle w:val="TableEntry"/>
            </w:pPr>
            <w:r w:rsidRPr="006D613E">
              <w:t>X</w:t>
            </w:r>
          </w:p>
        </w:tc>
        <w:tc>
          <w:tcPr>
            <w:tcW w:w="0" w:type="auto"/>
            <w:shd w:val="clear" w:color="auto" w:fill="auto"/>
          </w:tcPr>
          <w:p w14:paraId="4E63F9E9" w14:textId="77777777" w:rsidR="00B11855" w:rsidRPr="006D613E" w:rsidRDefault="003D003E" w:rsidP="00506FBD">
            <w:pPr>
              <w:pStyle w:val="TableEntry"/>
            </w:pPr>
            <w:r w:rsidRPr="006D613E">
              <w:t>[0..0]</w:t>
            </w:r>
          </w:p>
        </w:tc>
        <w:tc>
          <w:tcPr>
            <w:tcW w:w="0" w:type="auto"/>
            <w:shd w:val="clear" w:color="auto" w:fill="auto"/>
          </w:tcPr>
          <w:p w14:paraId="6C774C23" w14:textId="77777777" w:rsidR="00B11855" w:rsidRPr="006D613E" w:rsidRDefault="003D003E" w:rsidP="00506FBD">
            <w:pPr>
              <w:pStyle w:val="TableEntry"/>
            </w:pPr>
            <w:r w:rsidRPr="006D613E">
              <w:t>7</w:t>
            </w:r>
          </w:p>
        </w:tc>
      </w:tr>
      <w:tr w:rsidR="00C40FD5" w:rsidRPr="006D613E" w14:paraId="5D61073A" w14:textId="77777777" w:rsidTr="009B6563">
        <w:trPr>
          <w:cantSplit/>
          <w:jc w:val="center"/>
        </w:trPr>
        <w:tc>
          <w:tcPr>
            <w:tcW w:w="0" w:type="auto"/>
            <w:shd w:val="clear" w:color="auto" w:fill="auto"/>
          </w:tcPr>
          <w:p w14:paraId="16E23A16" w14:textId="77777777" w:rsidR="00B11855" w:rsidRPr="006D613E" w:rsidRDefault="002B062D" w:rsidP="00506FBD">
            <w:pPr>
              <w:pStyle w:val="TableEntry"/>
            </w:pPr>
            <w:r w:rsidRPr="006D613E">
              <w:t> </w:t>
            </w:r>
            <w:r w:rsidRPr="006D613E">
              <w:t> </w:t>
            </w:r>
            <w:r w:rsidR="003D003E" w:rsidRPr="006D613E">
              <w:t>[{</w:t>
            </w:r>
          </w:p>
        </w:tc>
        <w:tc>
          <w:tcPr>
            <w:tcW w:w="0" w:type="auto"/>
            <w:shd w:val="clear" w:color="auto" w:fill="auto"/>
          </w:tcPr>
          <w:p w14:paraId="7FDB1D61" w14:textId="77777777" w:rsidR="00B11855" w:rsidRPr="006D613E" w:rsidRDefault="003D003E" w:rsidP="00506FBD">
            <w:pPr>
              <w:pStyle w:val="TableEntry"/>
            </w:pPr>
            <w:r w:rsidRPr="006D613E">
              <w:t>--- SPECIMEN begin</w:t>
            </w:r>
          </w:p>
        </w:tc>
        <w:tc>
          <w:tcPr>
            <w:tcW w:w="0" w:type="auto"/>
            <w:shd w:val="clear" w:color="auto" w:fill="auto"/>
          </w:tcPr>
          <w:p w14:paraId="140305B5" w14:textId="77777777" w:rsidR="00B11855" w:rsidRPr="006D613E" w:rsidRDefault="00B11855" w:rsidP="00506FBD">
            <w:pPr>
              <w:pStyle w:val="TableEntry"/>
            </w:pPr>
          </w:p>
        </w:tc>
        <w:tc>
          <w:tcPr>
            <w:tcW w:w="0" w:type="auto"/>
            <w:shd w:val="clear" w:color="auto" w:fill="auto"/>
          </w:tcPr>
          <w:p w14:paraId="52FEA0C8" w14:textId="77777777" w:rsidR="00B11855" w:rsidRPr="006D613E" w:rsidRDefault="00B11855" w:rsidP="00506FBD">
            <w:pPr>
              <w:pStyle w:val="TableEntry"/>
            </w:pPr>
          </w:p>
        </w:tc>
        <w:tc>
          <w:tcPr>
            <w:tcW w:w="0" w:type="auto"/>
            <w:shd w:val="clear" w:color="auto" w:fill="auto"/>
          </w:tcPr>
          <w:p w14:paraId="0D6B030F" w14:textId="77777777" w:rsidR="00B11855" w:rsidRPr="006D613E" w:rsidRDefault="00B11855" w:rsidP="00506FBD">
            <w:pPr>
              <w:pStyle w:val="TableEntry"/>
            </w:pPr>
          </w:p>
        </w:tc>
      </w:tr>
      <w:tr w:rsidR="00C40FD5" w:rsidRPr="006D613E" w14:paraId="5ADFDB08" w14:textId="77777777" w:rsidTr="009B6563">
        <w:trPr>
          <w:cantSplit/>
          <w:jc w:val="center"/>
        </w:trPr>
        <w:tc>
          <w:tcPr>
            <w:tcW w:w="0" w:type="auto"/>
            <w:shd w:val="clear" w:color="auto" w:fill="auto"/>
          </w:tcPr>
          <w:p w14:paraId="6E5F1F6C" w14:textId="77777777" w:rsidR="00B11855" w:rsidRPr="006D613E" w:rsidRDefault="002B062D" w:rsidP="00506FBD">
            <w:pPr>
              <w:pStyle w:val="TableEntry"/>
            </w:pPr>
            <w:r w:rsidRPr="006D613E">
              <w:t> </w:t>
            </w:r>
            <w:r w:rsidRPr="006D613E">
              <w:t> </w:t>
            </w:r>
            <w:r w:rsidRPr="006D613E">
              <w:t> </w:t>
            </w:r>
            <w:r w:rsidR="003D003E" w:rsidRPr="006D613E">
              <w:t>SPM</w:t>
            </w:r>
          </w:p>
        </w:tc>
        <w:tc>
          <w:tcPr>
            <w:tcW w:w="0" w:type="auto"/>
            <w:shd w:val="clear" w:color="auto" w:fill="auto"/>
          </w:tcPr>
          <w:p w14:paraId="52456CE4" w14:textId="77777777" w:rsidR="00B11855" w:rsidRPr="006D613E" w:rsidRDefault="003D003E" w:rsidP="00506FBD">
            <w:pPr>
              <w:pStyle w:val="TableEntry"/>
            </w:pPr>
            <w:r w:rsidRPr="006D613E">
              <w:t>Specimen</w:t>
            </w:r>
          </w:p>
        </w:tc>
        <w:tc>
          <w:tcPr>
            <w:tcW w:w="0" w:type="auto"/>
            <w:shd w:val="clear" w:color="auto" w:fill="auto"/>
          </w:tcPr>
          <w:p w14:paraId="4C6F4E01" w14:textId="77777777" w:rsidR="00B11855" w:rsidRPr="006D613E" w:rsidRDefault="003D003E" w:rsidP="00506FBD">
            <w:pPr>
              <w:pStyle w:val="TableEntry"/>
            </w:pPr>
            <w:r w:rsidRPr="006D613E">
              <w:t>X</w:t>
            </w:r>
          </w:p>
        </w:tc>
        <w:tc>
          <w:tcPr>
            <w:tcW w:w="0" w:type="auto"/>
            <w:shd w:val="clear" w:color="auto" w:fill="auto"/>
          </w:tcPr>
          <w:p w14:paraId="65105AC5" w14:textId="77777777" w:rsidR="00B11855" w:rsidRPr="006D613E" w:rsidRDefault="003D003E" w:rsidP="00506FBD">
            <w:pPr>
              <w:pStyle w:val="TableEntry"/>
            </w:pPr>
            <w:r w:rsidRPr="006D613E">
              <w:t>[0..0]</w:t>
            </w:r>
          </w:p>
        </w:tc>
        <w:tc>
          <w:tcPr>
            <w:tcW w:w="0" w:type="auto"/>
            <w:shd w:val="clear" w:color="auto" w:fill="auto"/>
          </w:tcPr>
          <w:p w14:paraId="3F7732AD" w14:textId="77777777" w:rsidR="00B11855" w:rsidRPr="006D613E" w:rsidRDefault="003D003E" w:rsidP="00506FBD">
            <w:pPr>
              <w:pStyle w:val="TableEntry"/>
            </w:pPr>
            <w:r w:rsidRPr="006D613E">
              <w:t>7</w:t>
            </w:r>
          </w:p>
        </w:tc>
      </w:tr>
      <w:tr w:rsidR="00C40FD5" w:rsidRPr="006D613E" w14:paraId="58495C89" w14:textId="77777777" w:rsidTr="009B6563">
        <w:trPr>
          <w:cantSplit/>
          <w:jc w:val="center"/>
        </w:trPr>
        <w:tc>
          <w:tcPr>
            <w:tcW w:w="0" w:type="auto"/>
            <w:shd w:val="clear" w:color="auto" w:fill="auto"/>
          </w:tcPr>
          <w:p w14:paraId="58E2A6FC" w14:textId="77777777" w:rsidR="00B11855" w:rsidRPr="006D613E" w:rsidRDefault="002B062D" w:rsidP="00506FBD">
            <w:pPr>
              <w:pStyle w:val="TableEntry"/>
            </w:pPr>
            <w:r w:rsidRPr="006D613E">
              <w:t> </w:t>
            </w:r>
            <w:r w:rsidRPr="006D613E">
              <w:t> </w:t>
            </w:r>
            <w:r w:rsidRPr="006D613E">
              <w:t> </w:t>
            </w:r>
            <w:r w:rsidR="003D003E" w:rsidRPr="006D613E">
              <w:t>[{OBX}]</w:t>
            </w:r>
          </w:p>
        </w:tc>
        <w:tc>
          <w:tcPr>
            <w:tcW w:w="0" w:type="auto"/>
            <w:shd w:val="clear" w:color="auto" w:fill="auto"/>
          </w:tcPr>
          <w:p w14:paraId="0A2CECAA" w14:textId="77777777" w:rsidR="00B11855" w:rsidRPr="006D613E" w:rsidRDefault="003D003E" w:rsidP="00506FBD">
            <w:pPr>
              <w:pStyle w:val="TableEntry"/>
            </w:pPr>
            <w:r w:rsidRPr="006D613E">
              <w:t>Observation related to Specimen</w:t>
            </w:r>
          </w:p>
        </w:tc>
        <w:tc>
          <w:tcPr>
            <w:tcW w:w="0" w:type="auto"/>
            <w:shd w:val="clear" w:color="auto" w:fill="auto"/>
          </w:tcPr>
          <w:p w14:paraId="787FE46F" w14:textId="77777777" w:rsidR="00B11855" w:rsidRPr="006D613E" w:rsidRDefault="003D003E" w:rsidP="00506FBD">
            <w:pPr>
              <w:pStyle w:val="TableEntry"/>
            </w:pPr>
            <w:r w:rsidRPr="006D613E">
              <w:t>X</w:t>
            </w:r>
          </w:p>
        </w:tc>
        <w:tc>
          <w:tcPr>
            <w:tcW w:w="0" w:type="auto"/>
            <w:shd w:val="clear" w:color="auto" w:fill="auto"/>
          </w:tcPr>
          <w:p w14:paraId="5D6B7CBE" w14:textId="77777777" w:rsidR="00B11855" w:rsidRPr="006D613E" w:rsidRDefault="003D003E" w:rsidP="00506FBD">
            <w:pPr>
              <w:pStyle w:val="TableEntry"/>
            </w:pPr>
            <w:r w:rsidRPr="006D613E">
              <w:t>[0..0]</w:t>
            </w:r>
          </w:p>
        </w:tc>
        <w:tc>
          <w:tcPr>
            <w:tcW w:w="0" w:type="auto"/>
            <w:shd w:val="clear" w:color="auto" w:fill="auto"/>
          </w:tcPr>
          <w:p w14:paraId="7F9D8021" w14:textId="77777777" w:rsidR="00B11855" w:rsidRPr="006D613E" w:rsidRDefault="003D003E" w:rsidP="00506FBD">
            <w:pPr>
              <w:pStyle w:val="TableEntry"/>
            </w:pPr>
            <w:r w:rsidRPr="006D613E">
              <w:t>7</w:t>
            </w:r>
          </w:p>
        </w:tc>
      </w:tr>
      <w:tr w:rsidR="00C40FD5" w:rsidRPr="006D613E" w14:paraId="759B9834" w14:textId="77777777" w:rsidTr="009B6563">
        <w:trPr>
          <w:cantSplit/>
          <w:jc w:val="center"/>
        </w:trPr>
        <w:tc>
          <w:tcPr>
            <w:tcW w:w="0" w:type="auto"/>
            <w:shd w:val="clear" w:color="auto" w:fill="auto"/>
          </w:tcPr>
          <w:p w14:paraId="116FD900" w14:textId="77777777" w:rsidR="00B11855" w:rsidRPr="006D613E" w:rsidRDefault="002B062D" w:rsidP="00506FBD">
            <w:pPr>
              <w:pStyle w:val="TableEntry"/>
            </w:pPr>
            <w:r w:rsidRPr="006D613E">
              <w:t> </w:t>
            </w:r>
            <w:r w:rsidRPr="006D613E">
              <w:t> </w:t>
            </w:r>
            <w:r w:rsidR="003D003E" w:rsidRPr="006D613E">
              <w:t>}]</w:t>
            </w:r>
          </w:p>
        </w:tc>
        <w:tc>
          <w:tcPr>
            <w:tcW w:w="0" w:type="auto"/>
            <w:shd w:val="clear" w:color="auto" w:fill="auto"/>
          </w:tcPr>
          <w:p w14:paraId="0AE497B1" w14:textId="77777777" w:rsidR="00B11855" w:rsidRPr="006D613E" w:rsidRDefault="003D003E" w:rsidP="00506FBD">
            <w:pPr>
              <w:pStyle w:val="TableEntry"/>
            </w:pPr>
            <w:r w:rsidRPr="006D613E">
              <w:t>--- SPECIMEN end</w:t>
            </w:r>
          </w:p>
        </w:tc>
        <w:tc>
          <w:tcPr>
            <w:tcW w:w="0" w:type="auto"/>
            <w:shd w:val="clear" w:color="auto" w:fill="auto"/>
          </w:tcPr>
          <w:p w14:paraId="7E9C07BC" w14:textId="77777777" w:rsidR="00B11855" w:rsidRPr="006D613E" w:rsidRDefault="00B11855" w:rsidP="00506FBD">
            <w:pPr>
              <w:pStyle w:val="TableEntry"/>
            </w:pPr>
          </w:p>
        </w:tc>
        <w:tc>
          <w:tcPr>
            <w:tcW w:w="0" w:type="auto"/>
            <w:shd w:val="clear" w:color="auto" w:fill="auto"/>
          </w:tcPr>
          <w:p w14:paraId="42E1BE78" w14:textId="77777777" w:rsidR="00B11855" w:rsidRPr="006D613E" w:rsidRDefault="00B11855" w:rsidP="00506FBD">
            <w:pPr>
              <w:pStyle w:val="TableEntry"/>
            </w:pPr>
          </w:p>
        </w:tc>
        <w:tc>
          <w:tcPr>
            <w:tcW w:w="0" w:type="auto"/>
            <w:shd w:val="clear" w:color="auto" w:fill="auto"/>
          </w:tcPr>
          <w:p w14:paraId="6954CF24" w14:textId="77777777" w:rsidR="00B11855" w:rsidRPr="006D613E" w:rsidRDefault="00B11855" w:rsidP="00506FBD">
            <w:pPr>
              <w:pStyle w:val="TableEntry"/>
            </w:pPr>
          </w:p>
        </w:tc>
      </w:tr>
      <w:tr w:rsidR="00C40FD5" w:rsidRPr="006D613E" w14:paraId="1FFFCEB2" w14:textId="77777777" w:rsidTr="009B6563">
        <w:trPr>
          <w:cantSplit/>
          <w:jc w:val="center"/>
        </w:trPr>
        <w:tc>
          <w:tcPr>
            <w:tcW w:w="0" w:type="auto"/>
            <w:shd w:val="clear" w:color="auto" w:fill="auto"/>
          </w:tcPr>
          <w:p w14:paraId="6D2AF3F4" w14:textId="77777777" w:rsidR="00B11855" w:rsidRPr="006D613E" w:rsidRDefault="002B062D" w:rsidP="00506FBD">
            <w:pPr>
              <w:pStyle w:val="TableEntry"/>
            </w:pPr>
            <w:r w:rsidRPr="006D613E">
              <w:t> </w:t>
            </w:r>
            <w:r w:rsidR="003D003E" w:rsidRPr="006D613E">
              <w:t>}</w:t>
            </w:r>
          </w:p>
        </w:tc>
        <w:tc>
          <w:tcPr>
            <w:tcW w:w="0" w:type="auto"/>
            <w:shd w:val="clear" w:color="auto" w:fill="auto"/>
          </w:tcPr>
          <w:p w14:paraId="23DDDB97" w14:textId="77777777" w:rsidR="00B11855" w:rsidRPr="006D613E" w:rsidRDefault="003D003E" w:rsidP="00506FBD">
            <w:pPr>
              <w:pStyle w:val="TableEntry"/>
            </w:pPr>
            <w:r w:rsidRPr="006D613E">
              <w:t>--- ORDER_OBSERVATION end</w:t>
            </w:r>
          </w:p>
        </w:tc>
        <w:tc>
          <w:tcPr>
            <w:tcW w:w="0" w:type="auto"/>
            <w:shd w:val="clear" w:color="auto" w:fill="auto"/>
          </w:tcPr>
          <w:p w14:paraId="113E04C1" w14:textId="77777777" w:rsidR="00B11855" w:rsidRPr="006D613E" w:rsidRDefault="00B11855" w:rsidP="00506FBD">
            <w:pPr>
              <w:pStyle w:val="TableEntry"/>
            </w:pPr>
          </w:p>
        </w:tc>
        <w:tc>
          <w:tcPr>
            <w:tcW w:w="0" w:type="auto"/>
            <w:shd w:val="clear" w:color="auto" w:fill="auto"/>
          </w:tcPr>
          <w:p w14:paraId="13490BE0" w14:textId="77777777" w:rsidR="00B11855" w:rsidRPr="006D613E" w:rsidRDefault="00B11855" w:rsidP="00506FBD">
            <w:pPr>
              <w:pStyle w:val="TableEntry"/>
            </w:pPr>
          </w:p>
        </w:tc>
        <w:tc>
          <w:tcPr>
            <w:tcW w:w="0" w:type="auto"/>
            <w:shd w:val="clear" w:color="auto" w:fill="auto"/>
          </w:tcPr>
          <w:p w14:paraId="745946D8" w14:textId="77777777" w:rsidR="00B11855" w:rsidRPr="006D613E" w:rsidRDefault="00B11855" w:rsidP="00506FBD">
            <w:pPr>
              <w:pStyle w:val="TableEntry"/>
            </w:pPr>
          </w:p>
        </w:tc>
      </w:tr>
      <w:tr w:rsidR="00C40FD5" w:rsidRPr="006D613E" w14:paraId="152A5B3E" w14:textId="77777777" w:rsidTr="009B6563">
        <w:trPr>
          <w:cantSplit/>
          <w:jc w:val="center"/>
        </w:trPr>
        <w:tc>
          <w:tcPr>
            <w:tcW w:w="0" w:type="auto"/>
            <w:shd w:val="clear" w:color="auto" w:fill="auto"/>
          </w:tcPr>
          <w:p w14:paraId="33A950D1" w14:textId="77777777" w:rsidR="00B11855" w:rsidRPr="006D613E" w:rsidRDefault="003D003E" w:rsidP="00506FBD">
            <w:pPr>
              <w:pStyle w:val="TableEntry"/>
            </w:pPr>
            <w:r w:rsidRPr="006D613E">
              <w:t>}</w:t>
            </w:r>
          </w:p>
        </w:tc>
        <w:tc>
          <w:tcPr>
            <w:tcW w:w="0" w:type="auto"/>
            <w:shd w:val="clear" w:color="auto" w:fill="auto"/>
          </w:tcPr>
          <w:p w14:paraId="018E26B7" w14:textId="77777777" w:rsidR="00B11855" w:rsidRPr="006D613E" w:rsidRDefault="003D003E" w:rsidP="00506FBD">
            <w:pPr>
              <w:pStyle w:val="TableEntry"/>
            </w:pPr>
            <w:r w:rsidRPr="006D613E">
              <w:t>--- PATIENT_RESULT end</w:t>
            </w:r>
          </w:p>
        </w:tc>
        <w:tc>
          <w:tcPr>
            <w:tcW w:w="0" w:type="auto"/>
            <w:shd w:val="clear" w:color="auto" w:fill="auto"/>
          </w:tcPr>
          <w:p w14:paraId="456FE437" w14:textId="77777777" w:rsidR="00B11855" w:rsidRPr="006D613E" w:rsidRDefault="00B11855" w:rsidP="00506FBD">
            <w:pPr>
              <w:pStyle w:val="TableEntry"/>
            </w:pPr>
          </w:p>
        </w:tc>
        <w:tc>
          <w:tcPr>
            <w:tcW w:w="0" w:type="auto"/>
            <w:shd w:val="clear" w:color="auto" w:fill="auto"/>
          </w:tcPr>
          <w:p w14:paraId="7092F27D" w14:textId="77777777" w:rsidR="00B11855" w:rsidRPr="006D613E" w:rsidRDefault="00B11855" w:rsidP="00506FBD">
            <w:pPr>
              <w:pStyle w:val="TableEntry"/>
            </w:pPr>
          </w:p>
        </w:tc>
        <w:tc>
          <w:tcPr>
            <w:tcW w:w="0" w:type="auto"/>
            <w:shd w:val="clear" w:color="auto" w:fill="auto"/>
          </w:tcPr>
          <w:p w14:paraId="506D88EA" w14:textId="77777777" w:rsidR="00B11855" w:rsidRPr="006D613E" w:rsidRDefault="00B11855" w:rsidP="00506FBD">
            <w:pPr>
              <w:pStyle w:val="TableEntry"/>
            </w:pPr>
          </w:p>
        </w:tc>
      </w:tr>
      <w:tr w:rsidR="00C40FD5" w:rsidRPr="006D613E" w14:paraId="701680E2" w14:textId="77777777" w:rsidTr="009B6563">
        <w:trPr>
          <w:cantSplit/>
          <w:jc w:val="center"/>
        </w:trPr>
        <w:tc>
          <w:tcPr>
            <w:tcW w:w="0" w:type="auto"/>
            <w:shd w:val="clear" w:color="auto" w:fill="auto"/>
          </w:tcPr>
          <w:p w14:paraId="14FB1206" w14:textId="77777777" w:rsidR="00B11855" w:rsidRPr="006D613E" w:rsidRDefault="003D003E" w:rsidP="00506FBD">
            <w:pPr>
              <w:pStyle w:val="TableEntry"/>
            </w:pPr>
            <w:r w:rsidRPr="006D613E">
              <w:t>[DSC]</w:t>
            </w:r>
          </w:p>
        </w:tc>
        <w:tc>
          <w:tcPr>
            <w:tcW w:w="0" w:type="auto"/>
            <w:shd w:val="clear" w:color="auto" w:fill="auto"/>
          </w:tcPr>
          <w:p w14:paraId="7EEF2201" w14:textId="77777777" w:rsidR="00B11855" w:rsidRPr="006D613E" w:rsidRDefault="003D003E" w:rsidP="00506FBD">
            <w:pPr>
              <w:pStyle w:val="TableEntry"/>
            </w:pPr>
            <w:r w:rsidRPr="006D613E">
              <w:t>Continuation Pointer</w:t>
            </w:r>
          </w:p>
        </w:tc>
        <w:tc>
          <w:tcPr>
            <w:tcW w:w="0" w:type="auto"/>
            <w:shd w:val="clear" w:color="auto" w:fill="auto"/>
          </w:tcPr>
          <w:p w14:paraId="36F8788D" w14:textId="77777777" w:rsidR="00B11855" w:rsidRPr="006D613E" w:rsidRDefault="003D003E" w:rsidP="00506FBD">
            <w:pPr>
              <w:pStyle w:val="TableEntry"/>
            </w:pPr>
            <w:r w:rsidRPr="006D613E">
              <w:t>X</w:t>
            </w:r>
          </w:p>
        </w:tc>
        <w:tc>
          <w:tcPr>
            <w:tcW w:w="0" w:type="auto"/>
            <w:shd w:val="clear" w:color="auto" w:fill="auto"/>
          </w:tcPr>
          <w:p w14:paraId="75357A2F" w14:textId="77777777" w:rsidR="00B11855" w:rsidRPr="006D613E" w:rsidRDefault="003D003E" w:rsidP="00506FBD">
            <w:pPr>
              <w:pStyle w:val="TableEntry"/>
            </w:pPr>
            <w:r w:rsidRPr="006D613E">
              <w:t>[0..0]</w:t>
            </w:r>
          </w:p>
        </w:tc>
        <w:tc>
          <w:tcPr>
            <w:tcW w:w="0" w:type="auto"/>
            <w:shd w:val="clear" w:color="auto" w:fill="auto"/>
          </w:tcPr>
          <w:p w14:paraId="1F9D496C" w14:textId="77777777" w:rsidR="00B11855" w:rsidRPr="006D613E" w:rsidRDefault="003D003E" w:rsidP="000166DD">
            <w:pPr>
              <w:pStyle w:val="TableEntry"/>
            </w:pPr>
            <w:r w:rsidRPr="006D613E">
              <w:t>2</w:t>
            </w:r>
          </w:p>
        </w:tc>
      </w:tr>
    </w:tbl>
    <w:p w14:paraId="2A5B5756" w14:textId="77777777" w:rsidR="00B11855" w:rsidRPr="006D613E" w:rsidRDefault="00B11855" w:rsidP="002D1895">
      <w:pPr>
        <w:pStyle w:val="BodyText"/>
      </w:pPr>
    </w:p>
    <w:p w14:paraId="0D325430" w14:textId="77777777" w:rsidR="00B11855" w:rsidRPr="006D613E" w:rsidRDefault="003D003E" w:rsidP="00123C7B">
      <w:pPr>
        <w:pStyle w:val="Heading5"/>
        <w:rPr>
          <w:noProof w:val="0"/>
        </w:rPr>
      </w:pPr>
      <w:bookmarkStart w:id="163" w:name="_Toc401769760"/>
      <w:bookmarkStart w:id="164" w:name="_Toc466373660"/>
      <w:r w:rsidRPr="006D613E">
        <w:rPr>
          <w:noProof w:val="0"/>
        </w:rPr>
        <w:t>Trigger events</w:t>
      </w:r>
      <w:bookmarkEnd w:id="163"/>
      <w:bookmarkEnd w:id="164"/>
    </w:p>
    <w:p w14:paraId="5ED47606" w14:textId="77777777" w:rsidR="00B11855" w:rsidRPr="006D613E" w:rsidRDefault="003D003E" w:rsidP="00AF4ED1">
      <w:pPr>
        <w:pStyle w:val="BodyText"/>
      </w:pPr>
      <w:r w:rsidRPr="006D613E">
        <w:t xml:space="preserve">The ORU^R01^ORU_R01 message is an unsolicited update initiated by the Device Observation Reporter. The ORU^R01 can be sent with or without a preceding order, since it is common in a clinical setting for device data to be reported without a specific order having been transacted in </w:t>
      </w:r>
      <w:r w:rsidRPr="006D613E">
        <w:lastRenderedPageBreak/>
        <w:t xml:space="preserve">the information system (that is, the reporting is the result of a "standing order" for monitoring in a particular clinical situation). </w:t>
      </w:r>
    </w:p>
    <w:p w14:paraId="17C0B40D" w14:textId="77777777" w:rsidR="00B11855" w:rsidRPr="006D613E" w:rsidRDefault="003D003E" w:rsidP="00AF4ED1">
      <w:pPr>
        <w:pStyle w:val="BodyText"/>
      </w:pPr>
      <w:r w:rsidRPr="006D613E">
        <w:t>While a DOR may be implemented directly on a medical device, it is more often implemented on a gateway or intermediary device as an application which implements the DOR, receiving data from one or more patient care devices using either standards-based or proprietary protocols which are outside the current scope of the IHE PCD TF.</w:t>
      </w:r>
    </w:p>
    <w:p w14:paraId="56C81177" w14:textId="77777777" w:rsidR="00B11855" w:rsidRPr="006D613E" w:rsidRDefault="003D003E" w:rsidP="00AF4ED1">
      <w:pPr>
        <w:pStyle w:val="BodyText"/>
      </w:pPr>
      <w:r w:rsidRPr="006D613E">
        <w:t>In general, the DOR sends periodic reports at an interval of between several times per minute (high acuity) and a maximum interval of 24 hours (chronic, home health) with a typical interval of 1 minute. The minimum and maximum intervals are configured at implementation. The DOR may also send aperiodic reports for "event type" information. The DOR shall not do interpolation of data received from the PCD source.</w:t>
      </w:r>
    </w:p>
    <w:p w14:paraId="5452EBA7" w14:textId="77777777" w:rsidR="00B11855" w:rsidRPr="006D613E" w:rsidRDefault="003D003E" w:rsidP="00123C7B">
      <w:pPr>
        <w:pStyle w:val="Heading5"/>
        <w:rPr>
          <w:noProof w:val="0"/>
        </w:rPr>
      </w:pPr>
      <w:bookmarkStart w:id="165" w:name="_Toc401769761"/>
      <w:bookmarkStart w:id="166" w:name="_Toc466373661"/>
      <w:r w:rsidRPr="006D613E">
        <w:rPr>
          <w:noProof w:val="0"/>
        </w:rPr>
        <w:t>Message Semantics</w:t>
      </w:r>
      <w:bookmarkEnd w:id="165"/>
      <w:bookmarkEnd w:id="166"/>
    </w:p>
    <w:p w14:paraId="0C275551" w14:textId="13FC2CD6" w:rsidR="00B11855" w:rsidRPr="006D613E" w:rsidRDefault="003D003E" w:rsidP="00AF4ED1">
      <w:pPr>
        <w:pStyle w:val="BodyText"/>
      </w:pPr>
      <w:r w:rsidRPr="006D613E">
        <w:t xml:space="preserve">Refer to the </w:t>
      </w:r>
      <w:r w:rsidR="006D613E">
        <w:t>HL7</w:t>
      </w:r>
      <w:r w:rsidR="00995105" w:rsidRPr="006D613E">
        <w:t xml:space="preserve"> </w:t>
      </w:r>
      <w:r w:rsidRPr="006D613E">
        <w:t xml:space="preserve">standard for the ORU message of </w:t>
      </w:r>
      <w:r w:rsidR="006D613E">
        <w:t>HL7</w:t>
      </w:r>
      <w:r w:rsidR="00995105" w:rsidRPr="006D613E">
        <w:t xml:space="preserve"> </w:t>
      </w:r>
      <w:r w:rsidRPr="006D613E">
        <w:t>2.6 Chapter 7 and the general message semantics.</w:t>
      </w:r>
    </w:p>
    <w:p w14:paraId="5C00AA43" w14:textId="77777777" w:rsidR="005A4CB1" w:rsidRPr="006D613E" w:rsidRDefault="003D003E" w:rsidP="00AF4ED1">
      <w:pPr>
        <w:pStyle w:val="BodyText"/>
      </w:pPr>
      <w:r w:rsidRPr="006D613E">
        <w:t>The ORU^OR1^ORU_R01 message structure provides the mechanisms for mapping the hierarchical structure of an IEEE 11073 containment tree to a series of OBX messages each of which is optionally qualified by a note which immediately follows the respective OBX. See the discussion of how the containment is represented using a "dotted notation" in field OBX-4 Observation Sub-ID in Appendix B, Section B.8</w:t>
      </w:r>
      <w:r w:rsidR="00F82FDF" w:rsidRPr="006D613E">
        <w:t>.</w:t>
      </w:r>
    </w:p>
    <w:p w14:paraId="2090C221" w14:textId="4C50C749" w:rsidR="00B11855" w:rsidRPr="006D613E" w:rsidRDefault="003D003E" w:rsidP="00AF4ED1">
      <w:pPr>
        <w:pStyle w:val="BodyText"/>
      </w:pPr>
      <w:r w:rsidRPr="006D613E">
        <w:t xml:space="preserve">See </w:t>
      </w:r>
      <w:r w:rsidR="00E51575" w:rsidRPr="006D613E">
        <w:t>Appendix A.1</w:t>
      </w:r>
      <w:r w:rsidR="005A4CB1" w:rsidRPr="006D613E">
        <w:t xml:space="preserve"> </w:t>
      </w:r>
      <w:r w:rsidRPr="006D613E">
        <w:t xml:space="preserve">ISO/IEEE Nomenclature mapping to </w:t>
      </w:r>
      <w:r w:rsidR="006D613E">
        <w:t>HL7</w:t>
      </w:r>
      <w:r w:rsidR="00995105" w:rsidRPr="006D613E">
        <w:t xml:space="preserve"> </w:t>
      </w:r>
      <w:r w:rsidRPr="006D613E">
        <w:t>OBX-3 for further information on the mapping rules.</w:t>
      </w:r>
    </w:p>
    <w:p w14:paraId="6C743424" w14:textId="51FA288A" w:rsidR="00B11855" w:rsidRPr="006D613E" w:rsidRDefault="003D003E" w:rsidP="00AF4ED1">
      <w:pPr>
        <w:pStyle w:val="BodyText"/>
      </w:pPr>
      <w:r w:rsidRPr="006D613E">
        <w:t xml:space="preserve">Examples of ORU^R01^ORU_R01 messages implemented in </w:t>
      </w:r>
      <w:r w:rsidR="006D613E">
        <w:t>HL7</w:t>
      </w:r>
      <w:r w:rsidR="00995105" w:rsidRPr="006D613E">
        <w:t xml:space="preserve"> </w:t>
      </w:r>
      <w:r w:rsidR="00E86B15" w:rsidRPr="006D613E">
        <w:t>Encoding Rules (</w:t>
      </w:r>
      <w:r w:rsidRPr="006D613E">
        <w:t>ER</w:t>
      </w:r>
      <w:r w:rsidR="00E86B15" w:rsidRPr="006D613E">
        <w:t>7)</w:t>
      </w:r>
      <w:r w:rsidRPr="006D613E">
        <w:t xml:space="preserve"> are provided in Appendix E.</w:t>
      </w:r>
    </w:p>
    <w:p w14:paraId="41014635" w14:textId="77777777" w:rsidR="00B11855" w:rsidRPr="006D613E" w:rsidRDefault="003D003E" w:rsidP="00123C7B">
      <w:pPr>
        <w:pStyle w:val="Heading5"/>
        <w:rPr>
          <w:noProof w:val="0"/>
        </w:rPr>
      </w:pPr>
      <w:bookmarkStart w:id="167" w:name="31414_Expected_Actions"/>
      <w:bookmarkStart w:id="168" w:name="_Toc401769762"/>
      <w:bookmarkStart w:id="169" w:name="_Toc466373662"/>
      <w:bookmarkEnd w:id="167"/>
      <w:r w:rsidRPr="006D613E">
        <w:rPr>
          <w:noProof w:val="0"/>
        </w:rPr>
        <w:t>Expected Actions</w:t>
      </w:r>
      <w:bookmarkEnd w:id="168"/>
      <w:bookmarkEnd w:id="169"/>
    </w:p>
    <w:p w14:paraId="68EF4647" w14:textId="04F21AFD" w:rsidR="00B11855" w:rsidRPr="006D613E" w:rsidRDefault="003D003E" w:rsidP="00AF4ED1">
      <w:pPr>
        <w:pStyle w:val="BodyText"/>
      </w:pPr>
      <w:r w:rsidRPr="006D613E">
        <w:t xml:space="preserve">The ORU^R01^ORU_R01 message is sent from the DOR to the DOC. Upon </w:t>
      </w:r>
      <w:r w:rsidR="00403636" w:rsidRPr="006D613E">
        <w:t>receipt,</w:t>
      </w:r>
      <w:r w:rsidRPr="006D613E">
        <w:t xml:space="preserve"> the DOC validates the message and responds with an acknowledgement as defined in Appendix G.1.1 Acknowledgment Modes.</w:t>
      </w:r>
    </w:p>
    <w:p w14:paraId="3E6808A1" w14:textId="77777777" w:rsidR="00B11855" w:rsidRPr="006D613E" w:rsidRDefault="003D003E" w:rsidP="00123C7B">
      <w:pPr>
        <w:pStyle w:val="Heading3"/>
        <w:rPr>
          <w:noProof w:val="0"/>
        </w:rPr>
      </w:pPr>
      <w:bookmarkStart w:id="170" w:name="_Toc401769319"/>
      <w:bookmarkStart w:id="171" w:name="_Toc401769763"/>
      <w:bookmarkStart w:id="172" w:name="_Toc466373663"/>
      <w:r w:rsidRPr="006D613E">
        <w:rPr>
          <w:noProof w:val="0"/>
        </w:rPr>
        <w:t>Security Considerations</w:t>
      </w:r>
      <w:bookmarkEnd w:id="170"/>
      <w:bookmarkEnd w:id="171"/>
      <w:bookmarkEnd w:id="172"/>
    </w:p>
    <w:p w14:paraId="381FE57A" w14:textId="5702221E" w:rsidR="009F4303" w:rsidRPr="006D613E" w:rsidRDefault="003D003E" w:rsidP="00AF4ED1">
      <w:pPr>
        <w:pStyle w:val="BodyText"/>
      </w:pPr>
      <w:r w:rsidRPr="006D613E">
        <w:t xml:space="preserve">During the </w:t>
      </w:r>
      <w:r w:rsidR="00403636">
        <w:t>p</w:t>
      </w:r>
      <w:r w:rsidRPr="006D613E">
        <w:t xml:space="preserve">rofile development there were no unusual security or privacy concerns identified. There are no mandatory security controls but the implementer is encouraged to use the underlying security and privacy profiles from ITI that are appropriate to the transports such as the Audit Trail and Node Authentication (ATNA) </w:t>
      </w:r>
      <w:r w:rsidR="00CA3A2C" w:rsidRPr="006D613E">
        <w:t>Profile</w:t>
      </w:r>
      <w:r w:rsidRPr="006D613E">
        <w:t>. The operational environment risk assessment, following ISO 80001, will determine the actual security and safety controls employed.</w:t>
      </w:r>
    </w:p>
    <w:p w14:paraId="3AB33CC2" w14:textId="77777777" w:rsidR="00B11855" w:rsidRPr="006D613E" w:rsidRDefault="009F4303" w:rsidP="00123C7B">
      <w:pPr>
        <w:pStyle w:val="Heading2"/>
        <w:rPr>
          <w:noProof w:val="0"/>
        </w:rPr>
      </w:pPr>
      <w:bookmarkStart w:id="173" w:name="_Toc466373664"/>
      <w:r w:rsidRPr="006D613E">
        <w:rPr>
          <w:noProof w:val="0"/>
        </w:rPr>
        <w:lastRenderedPageBreak/>
        <w:t>PCD-02 Reserved</w:t>
      </w:r>
      <w:bookmarkEnd w:id="173"/>
    </w:p>
    <w:p w14:paraId="092EA43D" w14:textId="77777777" w:rsidR="00424D92" w:rsidRPr="006D613E" w:rsidRDefault="00424D92" w:rsidP="00123C7B">
      <w:pPr>
        <w:pStyle w:val="Heading2"/>
        <w:rPr>
          <w:noProof w:val="0"/>
        </w:rPr>
      </w:pPr>
      <w:bookmarkStart w:id="174" w:name="_Toc401770150"/>
      <w:bookmarkStart w:id="175" w:name="_Toc401770344"/>
      <w:bookmarkStart w:id="176" w:name="_Toc401770537"/>
      <w:bookmarkStart w:id="177" w:name="_Toc401770731"/>
      <w:bookmarkStart w:id="178" w:name="_Toc401770926"/>
      <w:bookmarkStart w:id="179" w:name="_Toc401771121"/>
      <w:bookmarkStart w:id="180" w:name="_Toc401771315"/>
      <w:bookmarkStart w:id="181" w:name="_Toc401771507"/>
      <w:bookmarkStart w:id="182" w:name="_Toc401771700"/>
      <w:bookmarkStart w:id="183" w:name="_Toc401771893"/>
      <w:bookmarkStart w:id="184" w:name="_Toc401772086"/>
      <w:bookmarkStart w:id="185" w:name="_Toc401772674"/>
      <w:bookmarkStart w:id="186" w:name="_Toc401773302"/>
      <w:bookmarkStart w:id="187" w:name="_Toc401774178"/>
      <w:bookmarkStart w:id="188" w:name="_Toc401769321"/>
      <w:bookmarkStart w:id="189" w:name="_Toc401769765"/>
      <w:bookmarkStart w:id="190" w:name="_Toc401770151"/>
      <w:bookmarkStart w:id="191" w:name="_Toc401770345"/>
      <w:bookmarkStart w:id="192" w:name="_Toc401770538"/>
      <w:bookmarkStart w:id="193" w:name="_Toc401770732"/>
      <w:bookmarkStart w:id="194" w:name="_Toc401770927"/>
      <w:bookmarkStart w:id="195" w:name="_Toc401771122"/>
      <w:bookmarkStart w:id="196" w:name="_Toc401771316"/>
      <w:bookmarkStart w:id="197" w:name="_Toc401771508"/>
      <w:bookmarkStart w:id="198" w:name="_Toc401771701"/>
      <w:bookmarkStart w:id="199" w:name="_Toc401771894"/>
      <w:bookmarkStart w:id="200" w:name="_Toc401772087"/>
      <w:bookmarkStart w:id="201" w:name="_Toc401772675"/>
      <w:bookmarkStart w:id="202" w:name="_Toc401773303"/>
      <w:bookmarkStart w:id="203" w:name="_Toc401774179"/>
      <w:bookmarkStart w:id="204" w:name="33_PCD03_Communicate_Infusion_"/>
      <w:bookmarkStart w:id="205" w:name="_Toc401769322"/>
      <w:bookmarkStart w:id="206" w:name="_Toc401769766"/>
      <w:bookmarkStart w:id="207" w:name="_Toc466373665"/>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6D613E">
        <w:rPr>
          <w:noProof w:val="0"/>
        </w:rPr>
        <w:t>PCD-03 Communicate Infusion Order</w:t>
      </w:r>
      <w:bookmarkEnd w:id="205"/>
      <w:bookmarkEnd w:id="206"/>
      <w:bookmarkEnd w:id="207"/>
    </w:p>
    <w:p w14:paraId="5D5F6FC1" w14:textId="77777777" w:rsidR="00424D92" w:rsidRPr="006D613E" w:rsidRDefault="00424D92" w:rsidP="00B74AE3">
      <w:pPr>
        <w:pStyle w:val="BodyText"/>
      </w:pPr>
      <w:r w:rsidRPr="006D613E">
        <w:t>This section specifies Transaction PCD-03 of the IHE Patient Care Device Technical Framework. Transaction PCD-03 is used by the Infusion Order Programmer and Infusion Order Consumer.</w:t>
      </w:r>
    </w:p>
    <w:p w14:paraId="314F36C6" w14:textId="77777777" w:rsidR="00424D92" w:rsidRPr="006D613E" w:rsidRDefault="00424D92" w:rsidP="00B74AE3">
      <w:pPr>
        <w:pStyle w:val="BodyText"/>
      </w:pPr>
      <w:r w:rsidRPr="006D613E">
        <w:t>Since the IOC is typically a gateway rather than an infusion pump, all of the information specified in the PCD-03 Communicate Infusion Order transaction is not necessarily provided to or used to program the device.</w:t>
      </w:r>
    </w:p>
    <w:p w14:paraId="46F526D7" w14:textId="77777777" w:rsidR="00424D92" w:rsidRPr="006D613E" w:rsidRDefault="00424D92" w:rsidP="00506FBD">
      <w:pPr>
        <w:pStyle w:val="Note"/>
      </w:pPr>
      <w:r w:rsidRPr="006D613E">
        <w:t xml:space="preserve">Note: </w:t>
      </w:r>
      <w:r w:rsidR="00FF5580" w:rsidRPr="006D613E">
        <w:t>S</w:t>
      </w:r>
      <w:r w:rsidRPr="006D613E">
        <w:t>ee related detail on infusion pump device models and data models in the Device Specialization – Infusion Pump</w:t>
      </w:r>
      <w:r w:rsidR="009536D7" w:rsidRPr="006D613E">
        <w:t xml:space="preserve"> </w:t>
      </w:r>
      <w:r w:rsidRPr="006D613E">
        <w:t>PCD profiles for large volume, syringe, and patient controlled analgesia (PCA) pumps.</w:t>
      </w:r>
    </w:p>
    <w:p w14:paraId="45DFE8F0" w14:textId="77777777" w:rsidR="00424D92" w:rsidRPr="006D613E" w:rsidRDefault="00424D92" w:rsidP="00123C7B">
      <w:pPr>
        <w:pStyle w:val="Heading3"/>
        <w:rPr>
          <w:noProof w:val="0"/>
        </w:rPr>
      </w:pPr>
      <w:bookmarkStart w:id="208" w:name="331_Scope"/>
      <w:bookmarkStart w:id="209" w:name="_Toc401769323"/>
      <w:bookmarkStart w:id="210" w:name="_Toc401769767"/>
      <w:bookmarkStart w:id="211" w:name="_Toc466373666"/>
      <w:bookmarkEnd w:id="208"/>
      <w:r w:rsidRPr="006D613E">
        <w:rPr>
          <w:noProof w:val="0"/>
        </w:rPr>
        <w:t>Scope</w:t>
      </w:r>
      <w:bookmarkEnd w:id="209"/>
      <w:bookmarkEnd w:id="210"/>
      <w:bookmarkEnd w:id="211"/>
    </w:p>
    <w:p w14:paraId="39F80911" w14:textId="77777777" w:rsidR="00424D92" w:rsidRPr="006D613E" w:rsidRDefault="00424D92" w:rsidP="00BC58BD">
      <w:pPr>
        <w:pStyle w:val="BodyText"/>
      </w:pPr>
      <w:r w:rsidRPr="006D613E">
        <w:t>This transaction is used to communicate Infusion Order parameters from an Infusion Order Programmer (IOP) to an Infusion Order Consumer (IOC).</w:t>
      </w:r>
    </w:p>
    <w:p w14:paraId="7B80AEC2" w14:textId="77777777" w:rsidR="00424D92" w:rsidRPr="006D613E" w:rsidRDefault="00424D92" w:rsidP="00123C7B">
      <w:pPr>
        <w:pStyle w:val="Heading3"/>
        <w:rPr>
          <w:noProof w:val="0"/>
        </w:rPr>
      </w:pPr>
      <w:bookmarkStart w:id="212" w:name="332_Use_Case_Roles"/>
      <w:bookmarkStart w:id="213" w:name="_Toc401769324"/>
      <w:bookmarkStart w:id="214" w:name="_Toc401769768"/>
      <w:bookmarkStart w:id="215" w:name="_Toc466373667"/>
      <w:bookmarkEnd w:id="212"/>
      <w:r w:rsidRPr="006D613E">
        <w:rPr>
          <w:noProof w:val="0"/>
        </w:rPr>
        <w:t>Use Case Roles</w:t>
      </w:r>
      <w:bookmarkEnd w:id="213"/>
      <w:bookmarkEnd w:id="214"/>
      <w:bookmarkEnd w:id="2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855E3C" w:rsidRPr="006D613E" w14:paraId="0E7F5CD2" w14:textId="77777777" w:rsidTr="008C3E59">
        <w:tc>
          <w:tcPr>
            <w:tcW w:w="1548" w:type="dxa"/>
            <w:shd w:val="clear" w:color="auto" w:fill="auto"/>
          </w:tcPr>
          <w:p w14:paraId="12BD43A9" w14:textId="77777777" w:rsidR="00855E3C" w:rsidRPr="006D613E" w:rsidRDefault="00855E3C" w:rsidP="00855E3C">
            <w:pPr>
              <w:pStyle w:val="BodyText"/>
            </w:pPr>
            <w:r w:rsidRPr="006D613E">
              <w:rPr>
                <w:rStyle w:val="Strong"/>
              </w:rPr>
              <w:t>Actor</w:t>
            </w:r>
          </w:p>
        </w:tc>
        <w:tc>
          <w:tcPr>
            <w:tcW w:w="8028" w:type="dxa"/>
            <w:shd w:val="clear" w:color="auto" w:fill="auto"/>
          </w:tcPr>
          <w:p w14:paraId="01D9758D" w14:textId="77777777" w:rsidR="00855E3C" w:rsidRPr="006D613E" w:rsidRDefault="00855E3C" w:rsidP="00A9614E">
            <w:pPr>
              <w:pStyle w:val="BodyText"/>
            </w:pPr>
            <w:r w:rsidRPr="006D613E">
              <w:t>Infusion Order Programmer</w:t>
            </w:r>
          </w:p>
        </w:tc>
      </w:tr>
      <w:tr w:rsidR="00855E3C" w:rsidRPr="006D613E" w14:paraId="5CEAFBA8" w14:textId="77777777" w:rsidTr="008C3E59">
        <w:tc>
          <w:tcPr>
            <w:tcW w:w="1548" w:type="dxa"/>
            <w:shd w:val="clear" w:color="auto" w:fill="auto"/>
          </w:tcPr>
          <w:p w14:paraId="4718996A" w14:textId="77777777" w:rsidR="00855E3C" w:rsidRPr="006D613E" w:rsidRDefault="00855E3C" w:rsidP="00855E3C">
            <w:pPr>
              <w:pStyle w:val="BodyText"/>
            </w:pPr>
            <w:r w:rsidRPr="006D613E">
              <w:rPr>
                <w:rStyle w:val="Strong"/>
              </w:rPr>
              <w:t>Role</w:t>
            </w:r>
          </w:p>
        </w:tc>
        <w:tc>
          <w:tcPr>
            <w:tcW w:w="8028" w:type="dxa"/>
            <w:shd w:val="clear" w:color="auto" w:fill="auto"/>
          </w:tcPr>
          <w:p w14:paraId="15C26009" w14:textId="77777777" w:rsidR="00855E3C" w:rsidRPr="006D613E" w:rsidRDefault="00855E3C" w:rsidP="00A9614E">
            <w:pPr>
              <w:pStyle w:val="BodyText"/>
            </w:pPr>
            <w:r w:rsidRPr="006D613E">
              <w:t>Sends Infusion Order parameters to IOC</w:t>
            </w:r>
          </w:p>
        </w:tc>
      </w:tr>
      <w:tr w:rsidR="00855E3C" w:rsidRPr="006D613E" w14:paraId="55786BAE" w14:textId="77777777" w:rsidTr="008C3E59">
        <w:tc>
          <w:tcPr>
            <w:tcW w:w="1548" w:type="dxa"/>
            <w:shd w:val="clear" w:color="auto" w:fill="auto"/>
          </w:tcPr>
          <w:p w14:paraId="3DC53353" w14:textId="77777777" w:rsidR="00855E3C" w:rsidRPr="006D613E" w:rsidRDefault="00855E3C" w:rsidP="00855E3C">
            <w:pPr>
              <w:pStyle w:val="BodyText"/>
              <w:rPr>
                <w:rStyle w:val="Strong"/>
              </w:rPr>
            </w:pPr>
            <w:r w:rsidRPr="006D613E">
              <w:rPr>
                <w:rStyle w:val="Strong"/>
              </w:rPr>
              <w:t>Actor</w:t>
            </w:r>
          </w:p>
        </w:tc>
        <w:tc>
          <w:tcPr>
            <w:tcW w:w="8028" w:type="dxa"/>
            <w:shd w:val="clear" w:color="auto" w:fill="auto"/>
          </w:tcPr>
          <w:p w14:paraId="514EC214" w14:textId="77777777" w:rsidR="00855E3C" w:rsidRPr="006D613E" w:rsidRDefault="00855E3C" w:rsidP="00A9614E">
            <w:pPr>
              <w:pStyle w:val="BodyText"/>
              <w:rPr>
                <w:rStyle w:val="Strong"/>
              </w:rPr>
            </w:pPr>
            <w:r w:rsidRPr="006D613E">
              <w:t>Infusion Order Consumer</w:t>
            </w:r>
          </w:p>
        </w:tc>
      </w:tr>
      <w:tr w:rsidR="00855E3C" w:rsidRPr="006D613E" w14:paraId="7F7BB5A2" w14:textId="77777777" w:rsidTr="008C3E59">
        <w:tc>
          <w:tcPr>
            <w:tcW w:w="1548" w:type="dxa"/>
            <w:shd w:val="clear" w:color="auto" w:fill="auto"/>
          </w:tcPr>
          <w:p w14:paraId="07C7DA11" w14:textId="77777777" w:rsidR="00855E3C" w:rsidRPr="006D613E" w:rsidRDefault="00855E3C" w:rsidP="00855E3C">
            <w:pPr>
              <w:pStyle w:val="BodyText"/>
              <w:rPr>
                <w:rStyle w:val="Strong"/>
              </w:rPr>
            </w:pPr>
            <w:r w:rsidRPr="006D613E">
              <w:rPr>
                <w:rStyle w:val="Strong"/>
              </w:rPr>
              <w:t>Role</w:t>
            </w:r>
          </w:p>
        </w:tc>
        <w:tc>
          <w:tcPr>
            <w:tcW w:w="8028" w:type="dxa"/>
            <w:shd w:val="clear" w:color="auto" w:fill="auto"/>
          </w:tcPr>
          <w:p w14:paraId="19056837" w14:textId="77777777" w:rsidR="00855E3C" w:rsidRPr="006D613E" w:rsidRDefault="00855E3C" w:rsidP="00A9614E">
            <w:pPr>
              <w:pStyle w:val="BodyText"/>
              <w:rPr>
                <w:rStyle w:val="Strong"/>
              </w:rPr>
            </w:pPr>
            <w:r w:rsidRPr="006D613E">
              <w:t>Receives Infusion Order parameters from IOP and in turn programs the pump</w:t>
            </w:r>
          </w:p>
        </w:tc>
      </w:tr>
    </w:tbl>
    <w:p w14:paraId="47F3F5C5" w14:textId="77777777" w:rsidR="00424D92" w:rsidRPr="006D613E" w:rsidRDefault="00424D92" w:rsidP="00F7428B">
      <w:pPr>
        <w:pStyle w:val="BodyText"/>
      </w:pPr>
    </w:p>
    <w:p w14:paraId="75287263" w14:textId="77777777" w:rsidR="00424D92" w:rsidRPr="006D613E" w:rsidRDefault="00424D92" w:rsidP="00123C7B">
      <w:pPr>
        <w:pStyle w:val="Heading3"/>
        <w:rPr>
          <w:noProof w:val="0"/>
        </w:rPr>
      </w:pPr>
      <w:bookmarkStart w:id="216" w:name="333_Referenced_Standard"/>
      <w:bookmarkStart w:id="217" w:name="_Toc401769325"/>
      <w:bookmarkStart w:id="218" w:name="_Toc401769769"/>
      <w:bookmarkStart w:id="219" w:name="_Toc466373668"/>
      <w:bookmarkEnd w:id="216"/>
      <w:r w:rsidRPr="006D613E">
        <w:rPr>
          <w:noProof w:val="0"/>
        </w:rPr>
        <w:t>Referenced Standard</w:t>
      </w:r>
      <w:bookmarkEnd w:id="217"/>
      <w:bookmarkEnd w:id="218"/>
      <w:bookmarkEnd w:id="219"/>
    </w:p>
    <w:p w14:paraId="2BB9286B" w14:textId="07E3BA4F" w:rsidR="00424D92" w:rsidRPr="006D613E" w:rsidRDefault="006D613E" w:rsidP="00506FBD">
      <w:pPr>
        <w:pStyle w:val="ListBullet2"/>
      </w:pPr>
      <w:r>
        <w:t>HL7</w:t>
      </w:r>
      <w:r w:rsidR="00995105" w:rsidRPr="006D613E">
        <w:t xml:space="preserve"> </w:t>
      </w:r>
      <w:r w:rsidR="00424D92" w:rsidRPr="006D613E">
        <w:t>- H L7</w:t>
      </w:r>
      <w:r w:rsidR="00C958DD" w:rsidRPr="006D613E">
        <w:t>®</w:t>
      </w:r>
      <w:r w:rsidR="00424D92" w:rsidRPr="006D613E">
        <w:t xml:space="preserve"> Version 2.6 Ch4 Order Entry</w:t>
      </w:r>
    </w:p>
    <w:p w14:paraId="79504C70" w14:textId="77777777" w:rsidR="00424D92" w:rsidRPr="006D613E" w:rsidRDefault="00424D92" w:rsidP="00DE39CA">
      <w:pPr>
        <w:pStyle w:val="ListBullet2"/>
      </w:pPr>
      <w:r w:rsidRPr="006D613E">
        <w:t>ISO/IEEE 11073-10101 Nomenclature</w:t>
      </w:r>
    </w:p>
    <w:p w14:paraId="18914E0A" w14:textId="77777777" w:rsidR="00424D92" w:rsidRPr="006D613E" w:rsidRDefault="00424D92" w:rsidP="00123C7B">
      <w:pPr>
        <w:pStyle w:val="Heading3"/>
        <w:rPr>
          <w:noProof w:val="0"/>
        </w:rPr>
      </w:pPr>
      <w:bookmarkStart w:id="220" w:name="334_Interaction_Diagram"/>
      <w:bookmarkStart w:id="221" w:name="_Toc401769326"/>
      <w:bookmarkStart w:id="222" w:name="_Toc401769770"/>
      <w:bookmarkStart w:id="223" w:name="_Toc466373669"/>
      <w:bookmarkEnd w:id="220"/>
      <w:r w:rsidRPr="006D613E">
        <w:rPr>
          <w:noProof w:val="0"/>
        </w:rPr>
        <w:t>Interaction Diagram</w:t>
      </w:r>
      <w:bookmarkEnd w:id="221"/>
      <w:bookmarkEnd w:id="222"/>
      <w:bookmarkEnd w:id="223"/>
    </w:p>
    <w:p w14:paraId="196B9819" w14:textId="77777777" w:rsidR="00424D92" w:rsidRPr="006D613E" w:rsidRDefault="00424D92" w:rsidP="001501FA">
      <w:pPr>
        <w:pStyle w:val="BodyText"/>
      </w:pPr>
      <w:r w:rsidRPr="006D613E">
        <w:t>The following interaction diagram illustrates the implementation.</w:t>
      </w:r>
    </w:p>
    <w:p w14:paraId="4FB6AEFA" w14:textId="77777777" w:rsidR="00424D92" w:rsidRPr="006D613E" w:rsidRDefault="00424D92" w:rsidP="001501FA">
      <w:pPr>
        <w:pStyle w:val="BodyText"/>
      </w:pPr>
    </w:p>
    <w:p w14:paraId="2E6399FE" w14:textId="77777777" w:rsidR="00BA6DD2" w:rsidRPr="006D613E" w:rsidRDefault="00F73333" w:rsidP="007E3A28">
      <w:pPr>
        <w:pStyle w:val="BodyText"/>
        <w:jc w:val="center"/>
      </w:pPr>
      <w:r w:rsidRPr="006D613E">
        <w:rPr>
          <w:noProof/>
        </w:rPr>
        <w:lastRenderedPageBreak/>
        <w:drawing>
          <wp:inline distT="0" distB="0" distL="0" distR="0" wp14:anchorId="34E89F5C" wp14:editId="5B365819">
            <wp:extent cx="2670175" cy="2206625"/>
            <wp:effectExtent l="0" t="0" r="0" b="3175"/>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0175" cy="2206625"/>
                    </a:xfrm>
                    <a:prstGeom prst="rect">
                      <a:avLst/>
                    </a:prstGeom>
                    <a:noFill/>
                    <a:ln>
                      <a:noFill/>
                    </a:ln>
                  </pic:spPr>
                </pic:pic>
              </a:graphicData>
            </a:graphic>
          </wp:inline>
        </w:drawing>
      </w:r>
    </w:p>
    <w:p w14:paraId="3E1771B3" w14:textId="77777777" w:rsidR="00BA6DD2" w:rsidRPr="006D613E" w:rsidRDefault="00BA6DD2" w:rsidP="001501FA">
      <w:pPr>
        <w:pStyle w:val="BodyText"/>
      </w:pPr>
    </w:p>
    <w:p w14:paraId="2471C45C" w14:textId="77777777" w:rsidR="00424D92" w:rsidRPr="006D613E" w:rsidRDefault="00424D92" w:rsidP="00123C7B">
      <w:pPr>
        <w:pStyle w:val="FigureTitle"/>
        <w:outlineLvl w:val="0"/>
      </w:pPr>
      <w:r w:rsidRPr="006D613E">
        <w:t>Figure 3.3.4</w:t>
      </w:r>
      <w:r w:rsidR="00D52943" w:rsidRPr="006D613E">
        <w:rPr>
          <w:rFonts w:eastAsia="MS Gothic"/>
        </w:rPr>
        <w:t>-</w:t>
      </w:r>
      <w:r w:rsidRPr="006D613E">
        <w:t>1: Communicate Infusion Order</w:t>
      </w:r>
    </w:p>
    <w:p w14:paraId="3B86B937" w14:textId="77777777" w:rsidR="00424D92" w:rsidRPr="006D613E" w:rsidRDefault="00424D92" w:rsidP="001501FA">
      <w:pPr>
        <w:pStyle w:val="BodyText"/>
      </w:pPr>
    </w:p>
    <w:p w14:paraId="3A7C4ADF" w14:textId="77777777" w:rsidR="00424D92" w:rsidRPr="006D613E" w:rsidRDefault="00424D92" w:rsidP="00B74AE3">
      <w:pPr>
        <w:pStyle w:val="Heading4"/>
        <w:rPr>
          <w:noProof w:val="0"/>
        </w:rPr>
      </w:pPr>
      <w:bookmarkStart w:id="224" w:name="3341_PCD03_Communicate_Infusio"/>
      <w:bookmarkStart w:id="225" w:name="_Toc401769771"/>
      <w:bookmarkStart w:id="226" w:name="_Toc466373670"/>
      <w:bookmarkEnd w:id="224"/>
      <w:r w:rsidRPr="006D613E">
        <w:rPr>
          <w:noProof w:val="0"/>
        </w:rPr>
        <w:t>PCD-03 Communicate Infusion Order (RGV^O15^RGV_O15) static definition</w:t>
      </w:r>
      <w:bookmarkEnd w:id="225"/>
      <w:bookmarkEnd w:id="226"/>
    </w:p>
    <w:p w14:paraId="4D512953" w14:textId="77777777" w:rsidR="00424D92" w:rsidRPr="006D613E" w:rsidRDefault="00424D92" w:rsidP="001060A2">
      <w:pPr>
        <w:pStyle w:val="BodyText"/>
      </w:pPr>
      <w:r w:rsidRPr="006D613E">
        <w:t>The PCD-03 Communicate Infusion Order message is used to communicate infusion data from an Infusion Order Programmer (IOP) to an Infusion Order Consumer (IOC).</w:t>
      </w:r>
    </w:p>
    <w:p w14:paraId="3DAB269A" w14:textId="77777777" w:rsidR="00424D92" w:rsidRPr="006D613E" w:rsidRDefault="00424D92" w:rsidP="001060A2">
      <w:pPr>
        <w:pStyle w:val="BodyText"/>
      </w:pPr>
      <w:r w:rsidRPr="006D613E">
        <w:t>Since the IOC is typically a gateway rather than an infusion pump, all of the information specified in the PCD-03 Communicate Infusion Order transaction is not necessarily provided to or used to program the device.</w:t>
      </w:r>
    </w:p>
    <w:p w14:paraId="69F4A66D" w14:textId="466F2145" w:rsidR="00424D92" w:rsidRPr="006D613E" w:rsidRDefault="00424D92" w:rsidP="001060A2">
      <w:pPr>
        <w:pStyle w:val="BodyText"/>
      </w:pPr>
      <w:r w:rsidRPr="006D613E">
        <w:t xml:space="preserve">All </w:t>
      </w:r>
      <w:r w:rsidR="006D613E">
        <w:t>HL7</w:t>
      </w:r>
      <w:r w:rsidR="00995105" w:rsidRPr="006D613E">
        <w:t xml:space="preserve"> </w:t>
      </w:r>
      <w:r w:rsidRPr="006D613E">
        <w:t xml:space="preserve">segments used in the PCD-03 transaction are defined within this document. </w:t>
      </w:r>
    </w:p>
    <w:p w14:paraId="69A1A48C" w14:textId="77777777" w:rsidR="00F82FDF" w:rsidRPr="006D613E" w:rsidRDefault="00424D92" w:rsidP="00DE39CA">
      <w:pPr>
        <w:pStyle w:val="Heading4"/>
        <w:rPr>
          <w:noProof w:val="0"/>
        </w:rPr>
      </w:pPr>
      <w:bookmarkStart w:id="227" w:name="3342_RGVO15RGVO15_PharmacyTrea"/>
      <w:bookmarkStart w:id="228" w:name="_Toc401769772"/>
      <w:bookmarkStart w:id="229" w:name="_Toc466373671"/>
      <w:bookmarkEnd w:id="227"/>
      <w:r w:rsidRPr="006D613E">
        <w:rPr>
          <w:noProof w:val="0"/>
        </w:rPr>
        <w:t>RGV^O15^RGV_O15 Pharmacy/Treatment Give Message</w:t>
      </w:r>
      <w:bookmarkEnd w:id="228"/>
      <w:bookmarkEnd w:id="229"/>
    </w:p>
    <w:p w14:paraId="79327FD9" w14:textId="77777777" w:rsidR="00F82FDF" w:rsidRPr="006D613E" w:rsidRDefault="00F82FDF" w:rsidP="00DE39CA">
      <w:pPr>
        <w:pStyle w:val="BodyText"/>
      </w:pPr>
    </w:p>
    <w:p w14:paraId="215FA4BD" w14:textId="77777777" w:rsidR="00424D92" w:rsidRPr="006D613E" w:rsidRDefault="00424D92" w:rsidP="00123C7B">
      <w:pPr>
        <w:pStyle w:val="TableTitle"/>
        <w:outlineLvl w:val="0"/>
      </w:pPr>
      <w:r w:rsidRPr="006D613E">
        <w:t>Table 3.3.4.2-1: RGV^O15^RGV_O15 Pharmacy/Treatment Give Message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2960"/>
        <w:gridCol w:w="1638"/>
        <w:gridCol w:w="1603"/>
        <w:gridCol w:w="1677"/>
      </w:tblGrid>
      <w:tr w:rsidR="003019C5" w:rsidRPr="006D613E" w14:paraId="46CCA924" w14:textId="77777777" w:rsidTr="00A92110">
        <w:trPr>
          <w:cantSplit/>
          <w:tblHeader/>
          <w:jc w:val="center"/>
        </w:trPr>
        <w:tc>
          <w:tcPr>
            <w:tcW w:w="1860" w:type="dxa"/>
            <w:shd w:val="clear" w:color="auto" w:fill="D9D9D9"/>
          </w:tcPr>
          <w:p w14:paraId="6D3FB8B4" w14:textId="77777777" w:rsidR="00424D92" w:rsidRPr="006D613E" w:rsidRDefault="00424D92" w:rsidP="00DE39CA">
            <w:pPr>
              <w:pStyle w:val="TableEntryHeader"/>
            </w:pPr>
            <w:r w:rsidRPr="006D613E">
              <w:t>Segment</w:t>
            </w:r>
          </w:p>
        </w:tc>
        <w:tc>
          <w:tcPr>
            <w:tcW w:w="1860" w:type="dxa"/>
            <w:shd w:val="clear" w:color="auto" w:fill="D9D9D9"/>
          </w:tcPr>
          <w:p w14:paraId="409DCD9F" w14:textId="77777777" w:rsidR="00424D92" w:rsidRPr="006D613E" w:rsidRDefault="00424D92" w:rsidP="00DE39CA">
            <w:pPr>
              <w:pStyle w:val="TableEntryHeader"/>
            </w:pPr>
            <w:r w:rsidRPr="006D613E">
              <w:t>Meaning</w:t>
            </w:r>
          </w:p>
        </w:tc>
        <w:tc>
          <w:tcPr>
            <w:tcW w:w="1860" w:type="dxa"/>
            <w:shd w:val="clear" w:color="auto" w:fill="D9D9D9"/>
          </w:tcPr>
          <w:p w14:paraId="00E62CE6" w14:textId="77777777" w:rsidR="00424D92" w:rsidRPr="006D613E" w:rsidRDefault="00424D92" w:rsidP="00DE39CA">
            <w:pPr>
              <w:pStyle w:val="TableEntryHeader"/>
            </w:pPr>
            <w:r w:rsidRPr="006D613E">
              <w:t>Usage</w:t>
            </w:r>
          </w:p>
        </w:tc>
        <w:tc>
          <w:tcPr>
            <w:tcW w:w="1860" w:type="dxa"/>
            <w:shd w:val="clear" w:color="auto" w:fill="D9D9D9"/>
          </w:tcPr>
          <w:p w14:paraId="195528C2" w14:textId="77777777" w:rsidR="00424D92" w:rsidRPr="006D613E" w:rsidRDefault="00424D92" w:rsidP="00DE39CA">
            <w:pPr>
              <w:pStyle w:val="TableEntryHeader"/>
            </w:pPr>
            <w:r w:rsidRPr="006D613E">
              <w:t>Card</w:t>
            </w:r>
          </w:p>
        </w:tc>
        <w:tc>
          <w:tcPr>
            <w:tcW w:w="1860" w:type="dxa"/>
            <w:shd w:val="clear" w:color="auto" w:fill="D9D9D9"/>
          </w:tcPr>
          <w:p w14:paraId="73094C9A" w14:textId="305C333A" w:rsidR="00424D92" w:rsidRPr="006D613E" w:rsidRDefault="006D613E" w:rsidP="00DE39CA">
            <w:pPr>
              <w:pStyle w:val="TableEntryHeader"/>
            </w:pPr>
            <w:r>
              <w:t>HL7</w:t>
            </w:r>
            <w:r w:rsidR="00995105" w:rsidRPr="006D613E">
              <w:t xml:space="preserve"> </w:t>
            </w:r>
            <w:r w:rsidR="00424D92" w:rsidRPr="006D613E">
              <w:t>Chapter</w:t>
            </w:r>
          </w:p>
        </w:tc>
      </w:tr>
      <w:tr w:rsidR="00C40FD5" w:rsidRPr="006D613E" w14:paraId="4F1278DC" w14:textId="77777777" w:rsidTr="009B6563">
        <w:trPr>
          <w:cantSplit/>
          <w:jc w:val="center"/>
        </w:trPr>
        <w:tc>
          <w:tcPr>
            <w:tcW w:w="1860" w:type="dxa"/>
            <w:shd w:val="clear" w:color="auto" w:fill="auto"/>
          </w:tcPr>
          <w:p w14:paraId="3481AF9B" w14:textId="77777777" w:rsidR="00424D92" w:rsidRPr="006D613E" w:rsidRDefault="00424D92" w:rsidP="006C0E8E">
            <w:pPr>
              <w:pStyle w:val="TableEntry"/>
              <w:keepNext/>
            </w:pPr>
            <w:r w:rsidRPr="006D613E">
              <w:t>MSH</w:t>
            </w:r>
          </w:p>
        </w:tc>
        <w:tc>
          <w:tcPr>
            <w:tcW w:w="1860" w:type="dxa"/>
            <w:shd w:val="clear" w:color="auto" w:fill="auto"/>
          </w:tcPr>
          <w:p w14:paraId="6E3AABDE" w14:textId="77777777" w:rsidR="00424D92" w:rsidRPr="006D613E" w:rsidRDefault="00424D92" w:rsidP="006C0E8E">
            <w:pPr>
              <w:pStyle w:val="TableEntry"/>
              <w:keepNext/>
            </w:pPr>
            <w:r w:rsidRPr="006D613E">
              <w:t>Message Header</w:t>
            </w:r>
          </w:p>
        </w:tc>
        <w:tc>
          <w:tcPr>
            <w:tcW w:w="1860" w:type="dxa"/>
            <w:shd w:val="clear" w:color="auto" w:fill="auto"/>
          </w:tcPr>
          <w:p w14:paraId="5BE04654" w14:textId="77777777" w:rsidR="00424D92" w:rsidRPr="006D613E" w:rsidRDefault="00424D92" w:rsidP="006C0E8E">
            <w:pPr>
              <w:pStyle w:val="TableEntry"/>
              <w:keepNext/>
            </w:pPr>
            <w:r w:rsidRPr="006D613E">
              <w:t>R</w:t>
            </w:r>
          </w:p>
        </w:tc>
        <w:tc>
          <w:tcPr>
            <w:tcW w:w="1860" w:type="dxa"/>
            <w:shd w:val="clear" w:color="auto" w:fill="auto"/>
          </w:tcPr>
          <w:p w14:paraId="45F6E6E5" w14:textId="77777777" w:rsidR="00424D92" w:rsidRPr="006D613E" w:rsidRDefault="00424D92" w:rsidP="006C0E8E">
            <w:pPr>
              <w:pStyle w:val="TableEntry"/>
              <w:keepNext/>
            </w:pPr>
            <w:r w:rsidRPr="006D613E">
              <w:t>[1..1]</w:t>
            </w:r>
          </w:p>
        </w:tc>
        <w:tc>
          <w:tcPr>
            <w:tcW w:w="1860" w:type="dxa"/>
            <w:shd w:val="clear" w:color="auto" w:fill="auto"/>
          </w:tcPr>
          <w:p w14:paraId="2C04CBFD" w14:textId="77777777" w:rsidR="00424D92" w:rsidRPr="006D613E" w:rsidRDefault="00424D92" w:rsidP="006C0E8E">
            <w:pPr>
              <w:pStyle w:val="TableEntry"/>
              <w:keepNext/>
            </w:pPr>
            <w:r w:rsidRPr="006D613E">
              <w:t>2</w:t>
            </w:r>
          </w:p>
        </w:tc>
      </w:tr>
      <w:tr w:rsidR="00C40FD5" w:rsidRPr="006D613E" w14:paraId="65EAB8C1" w14:textId="77777777" w:rsidTr="009B6563">
        <w:trPr>
          <w:cantSplit/>
          <w:jc w:val="center"/>
        </w:trPr>
        <w:tc>
          <w:tcPr>
            <w:tcW w:w="1860" w:type="dxa"/>
            <w:shd w:val="clear" w:color="auto" w:fill="auto"/>
          </w:tcPr>
          <w:p w14:paraId="12B3627F" w14:textId="77777777" w:rsidR="00424D92" w:rsidRPr="006D613E" w:rsidRDefault="00424D92" w:rsidP="006C0E8E">
            <w:pPr>
              <w:pStyle w:val="TableEntry"/>
              <w:keepNext/>
            </w:pPr>
            <w:r w:rsidRPr="006D613E">
              <w:t>[{ SFT }]</w:t>
            </w:r>
          </w:p>
        </w:tc>
        <w:tc>
          <w:tcPr>
            <w:tcW w:w="1860" w:type="dxa"/>
            <w:shd w:val="clear" w:color="auto" w:fill="auto"/>
          </w:tcPr>
          <w:p w14:paraId="06D65C0F" w14:textId="77777777" w:rsidR="00424D92" w:rsidRPr="006D613E" w:rsidRDefault="00424D92" w:rsidP="006C0E8E">
            <w:pPr>
              <w:pStyle w:val="TableEntry"/>
              <w:keepNext/>
            </w:pPr>
            <w:r w:rsidRPr="006D613E">
              <w:t>Software</w:t>
            </w:r>
          </w:p>
        </w:tc>
        <w:tc>
          <w:tcPr>
            <w:tcW w:w="1860" w:type="dxa"/>
            <w:shd w:val="clear" w:color="auto" w:fill="auto"/>
          </w:tcPr>
          <w:p w14:paraId="68966E95" w14:textId="77777777" w:rsidR="00424D92" w:rsidRPr="006D613E" w:rsidRDefault="00424D92" w:rsidP="006C0E8E">
            <w:pPr>
              <w:pStyle w:val="TableEntry"/>
              <w:keepNext/>
            </w:pPr>
            <w:r w:rsidRPr="006D613E">
              <w:t>X</w:t>
            </w:r>
          </w:p>
        </w:tc>
        <w:tc>
          <w:tcPr>
            <w:tcW w:w="1860" w:type="dxa"/>
            <w:shd w:val="clear" w:color="auto" w:fill="auto"/>
          </w:tcPr>
          <w:p w14:paraId="6E1D40BD" w14:textId="77777777" w:rsidR="00424D92" w:rsidRPr="006D613E" w:rsidRDefault="00424D92" w:rsidP="006C0E8E">
            <w:pPr>
              <w:pStyle w:val="TableEntry"/>
              <w:keepNext/>
              <w:rPr>
                <w:rFonts w:ascii="Arial" w:hAnsi="Arial" w:cs="Courier New"/>
                <w:color w:val="000000"/>
              </w:rPr>
            </w:pPr>
          </w:p>
        </w:tc>
        <w:tc>
          <w:tcPr>
            <w:tcW w:w="1860" w:type="dxa"/>
            <w:shd w:val="clear" w:color="auto" w:fill="auto"/>
          </w:tcPr>
          <w:p w14:paraId="7349811A" w14:textId="77777777" w:rsidR="00424D92" w:rsidRPr="006D613E" w:rsidRDefault="00424D92" w:rsidP="006C0E8E">
            <w:pPr>
              <w:pStyle w:val="TableEntry"/>
              <w:keepNext/>
            </w:pPr>
            <w:r w:rsidRPr="006D613E">
              <w:t>2</w:t>
            </w:r>
          </w:p>
        </w:tc>
      </w:tr>
      <w:tr w:rsidR="00C40FD5" w:rsidRPr="006D613E" w14:paraId="1E70B962" w14:textId="77777777" w:rsidTr="009B6563">
        <w:trPr>
          <w:cantSplit/>
          <w:jc w:val="center"/>
        </w:trPr>
        <w:tc>
          <w:tcPr>
            <w:tcW w:w="1860" w:type="dxa"/>
            <w:shd w:val="clear" w:color="auto" w:fill="auto"/>
          </w:tcPr>
          <w:p w14:paraId="78BEBD1F" w14:textId="77777777" w:rsidR="00424D92" w:rsidRPr="006D613E" w:rsidRDefault="00424D92" w:rsidP="006C0E8E">
            <w:pPr>
              <w:pStyle w:val="TableEntry"/>
              <w:keepNext/>
            </w:pPr>
            <w:r w:rsidRPr="006D613E">
              <w:t>[{ NTE }]</w:t>
            </w:r>
          </w:p>
        </w:tc>
        <w:tc>
          <w:tcPr>
            <w:tcW w:w="1860" w:type="dxa"/>
            <w:shd w:val="clear" w:color="auto" w:fill="auto"/>
          </w:tcPr>
          <w:p w14:paraId="486A3583" w14:textId="77777777" w:rsidR="00424D92" w:rsidRPr="006D613E" w:rsidRDefault="00424D92" w:rsidP="006C0E8E">
            <w:pPr>
              <w:pStyle w:val="TableEntry"/>
              <w:keepNext/>
            </w:pPr>
            <w:r w:rsidRPr="006D613E">
              <w:t>Notes and Comments (for Header)</w:t>
            </w:r>
          </w:p>
        </w:tc>
        <w:tc>
          <w:tcPr>
            <w:tcW w:w="1860" w:type="dxa"/>
            <w:shd w:val="clear" w:color="auto" w:fill="auto"/>
          </w:tcPr>
          <w:p w14:paraId="2D93C81E" w14:textId="77777777" w:rsidR="00424D92" w:rsidRPr="006D613E" w:rsidRDefault="00424D92" w:rsidP="006C0E8E">
            <w:pPr>
              <w:pStyle w:val="TableEntry"/>
              <w:keepNext/>
            </w:pPr>
            <w:r w:rsidRPr="006D613E">
              <w:t>X</w:t>
            </w:r>
          </w:p>
        </w:tc>
        <w:tc>
          <w:tcPr>
            <w:tcW w:w="1860" w:type="dxa"/>
            <w:shd w:val="clear" w:color="auto" w:fill="auto"/>
          </w:tcPr>
          <w:p w14:paraId="19710576" w14:textId="77777777" w:rsidR="00424D92" w:rsidRPr="006D613E" w:rsidRDefault="00424D92" w:rsidP="006C0E8E">
            <w:pPr>
              <w:pStyle w:val="TableEntry"/>
              <w:keepNext/>
              <w:rPr>
                <w:rFonts w:ascii="Arial" w:hAnsi="Arial" w:cs="Courier New"/>
                <w:color w:val="000000"/>
              </w:rPr>
            </w:pPr>
          </w:p>
        </w:tc>
        <w:tc>
          <w:tcPr>
            <w:tcW w:w="1860" w:type="dxa"/>
            <w:shd w:val="clear" w:color="auto" w:fill="auto"/>
          </w:tcPr>
          <w:p w14:paraId="1FEB3C30" w14:textId="77777777" w:rsidR="00424D92" w:rsidRPr="006D613E" w:rsidRDefault="00424D92" w:rsidP="006C0E8E">
            <w:pPr>
              <w:pStyle w:val="TableEntry"/>
              <w:keepNext/>
            </w:pPr>
            <w:r w:rsidRPr="006D613E">
              <w:t>2</w:t>
            </w:r>
          </w:p>
        </w:tc>
      </w:tr>
      <w:tr w:rsidR="00C40FD5" w:rsidRPr="006D613E" w14:paraId="6A4D408C" w14:textId="77777777" w:rsidTr="009B6563">
        <w:trPr>
          <w:cantSplit/>
          <w:jc w:val="center"/>
        </w:trPr>
        <w:tc>
          <w:tcPr>
            <w:tcW w:w="1860" w:type="dxa"/>
            <w:shd w:val="clear" w:color="auto" w:fill="auto"/>
          </w:tcPr>
          <w:p w14:paraId="6584A410" w14:textId="77777777" w:rsidR="00424D92" w:rsidRPr="006D613E" w:rsidRDefault="00424D92" w:rsidP="006C0E8E">
            <w:pPr>
              <w:pStyle w:val="TableEntry"/>
              <w:keepNext/>
            </w:pPr>
            <w:r w:rsidRPr="006D613E">
              <w:t xml:space="preserve">[  </w:t>
            </w:r>
          </w:p>
        </w:tc>
        <w:tc>
          <w:tcPr>
            <w:tcW w:w="1860" w:type="dxa"/>
            <w:shd w:val="clear" w:color="auto" w:fill="auto"/>
          </w:tcPr>
          <w:p w14:paraId="2C96F43F" w14:textId="77777777" w:rsidR="00424D92" w:rsidRPr="006D613E" w:rsidRDefault="00424D92" w:rsidP="006C0E8E">
            <w:pPr>
              <w:pStyle w:val="TableEntry"/>
              <w:keepNext/>
            </w:pPr>
            <w:r w:rsidRPr="006D613E">
              <w:t>--- PATIENT begin</w:t>
            </w:r>
          </w:p>
        </w:tc>
        <w:tc>
          <w:tcPr>
            <w:tcW w:w="1860" w:type="dxa"/>
            <w:shd w:val="clear" w:color="auto" w:fill="auto"/>
          </w:tcPr>
          <w:p w14:paraId="3624E715" w14:textId="77777777" w:rsidR="00424D92" w:rsidRPr="006D613E" w:rsidRDefault="00424D92" w:rsidP="006C0E8E">
            <w:pPr>
              <w:pStyle w:val="TableEntry"/>
              <w:keepNext/>
              <w:rPr>
                <w:rFonts w:ascii="Arial" w:hAnsi="Arial" w:cs="Courier New"/>
                <w:color w:val="000000"/>
              </w:rPr>
            </w:pPr>
          </w:p>
        </w:tc>
        <w:tc>
          <w:tcPr>
            <w:tcW w:w="1860" w:type="dxa"/>
            <w:shd w:val="clear" w:color="auto" w:fill="auto"/>
          </w:tcPr>
          <w:p w14:paraId="40C1F46F" w14:textId="77777777" w:rsidR="00424D92" w:rsidRPr="006D613E" w:rsidRDefault="00424D92" w:rsidP="006C0E8E">
            <w:pPr>
              <w:pStyle w:val="TableEntry"/>
              <w:keepNext/>
              <w:rPr>
                <w:rFonts w:ascii="Arial" w:hAnsi="Arial" w:cs="Courier New"/>
                <w:color w:val="000000"/>
              </w:rPr>
            </w:pPr>
          </w:p>
        </w:tc>
        <w:tc>
          <w:tcPr>
            <w:tcW w:w="1860" w:type="dxa"/>
            <w:shd w:val="clear" w:color="auto" w:fill="auto"/>
          </w:tcPr>
          <w:p w14:paraId="6BCB1E10" w14:textId="77777777" w:rsidR="00424D92" w:rsidRPr="006D613E" w:rsidRDefault="00424D92" w:rsidP="006C0E8E">
            <w:pPr>
              <w:pStyle w:val="TableEntry"/>
              <w:keepNext/>
              <w:rPr>
                <w:rFonts w:ascii="Arial" w:hAnsi="Arial" w:cs="Courier New"/>
                <w:color w:val="000000"/>
              </w:rPr>
            </w:pPr>
          </w:p>
        </w:tc>
      </w:tr>
      <w:tr w:rsidR="00C40FD5" w:rsidRPr="006D613E" w14:paraId="0A9C62E5" w14:textId="77777777" w:rsidTr="009B6563">
        <w:trPr>
          <w:cantSplit/>
          <w:jc w:val="center"/>
        </w:trPr>
        <w:tc>
          <w:tcPr>
            <w:tcW w:w="1860" w:type="dxa"/>
            <w:shd w:val="clear" w:color="auto" w:fill="auto"/>
          </w:tcPr>
          <w:p w14:paraId="30B23B10" w14:textId="77777777" w:rsidR="00424D92" w:rsidRPr="006D613E" w:rsidRDefault="00424D92" w:rsidP="006C0E8E">
            <w:pPr>
              <w:pStyle w:val="TableEntry"/>
              <w:keepNext/>
            </w:pPr>
            <w:r w:rsidRPr="006D613E">
              <w:t xml:space="preserve">      PID</w:t>
            </w:r>
          </w:p>
        </w:tc>
        <w:tc>
          <w:tcPr>
            <w:tcW w:w="1860" w:type="dxa"/>
            <w:shd w:val="clear" w:color="auto" w:fill="auto"/>
          </w:tcPr>
          <w:p w14:paraId="4090A67C" w14:textId="77777777" w:rsidR="00424D92" w:rsidRPr="006D613E" w:rsidRDefault="00424D92" w:rsidP="006C0E8E">
            <w:pPr>
              <w:pStyle w:val="TableEntry"/>
              <w:keepNext/>
            </w:pPr>
            <w:r w:rsidRPr="006D613E">
              <w:t>Patient Identification</w:t>
            </w:r>
          </w:p>
        </w:tc>
        <w:tc>
          <w:tcPr>
            <w:tcW w:w="1860" w:type="dxa"/>
            <w:shd w:val="clear" w:color="auto" w:fill="auto"/>
          </w:tcPr>
          <w:p w14:paraId="084FBC71" w14:textId="77777777" w:rsidR="00424D92" w:rsidRPr="006D613E" w:rsidRDefault="00424D92" w:rsidP="006C0E8E">
            <w:pPr>
              <w:pStyle w:val="TableEntry"/>
              <w:keepNext/>
            </w:pPr>
            <w:r w:rsidRPr="006D613E">
              <w:t>R</w:t>
            </w:r>
          </w:p>
        </w:tc>
        <w:tc>
          <w:tcPr>
            <w:tcW w:w="1860" w:type="dxa"/>
            <w:shd w:val="clear" w:color="auto" w:fill="auto"/>
          </w:tcPr>
          <w:p w14:paraId="75FCE2E9" w14:textId="77777777" w:rsidR="00424D92" w:rsidRPr="006D613E" w:rsidRDefault="00424D92" w:rsidP="006C0E8E">
            <w:pPr>
              <w:pStyle w:val="TableEntry"/>
              <w:keepNext/>
            </w:pPr>
            <w:r w:rsidRPr="006D613E">
              <w:t>[1..1]</w:t>
            </w:r>
          </w:p>
        </w:tc>
        <w:tc>
          <w:tcPr>
            <w:tcW w:w="1860" w:type="dxa"/>
            <w:shd w:val="clear" w:color="auto" w:fill="auto"/>
          </w:tcPr>
          <w:p w14:paraId="0199F6C4" w14:textId="77777777" w:rsidR="00424D92" w:rsidRPr="006D613E" w:rsidRDefault="00424D92" w:rsidP="006C0E8E">
            <w:pPr>
              <w:pStyle w:val="TableEntry"/>
              <w:keepNext/>
            </w:pPr>
            <w:r w:rsidRPr="006D613E">
              <w:t>3</w:t>
            </w:r>
          </w:p>
        </w:tc>
      </w:tr>
      <w:tr w:rsidR="00C40FD5" w:rsidRPr="006D613E" w14:paraId="4E713B03" w14:textId="77777777" w:rsidTr="009B6563">
        <w:trPr>
          <w:cantSplit/>
          <w:jc w:val="center"/>
        </w:trPr>
        <w:tc>
          <w:tcPr>
            <w:tcW w:w="1860" w:type="dxa"/>
            <w:shd w:val="clear" w:color="auto" w:fill="auto"/>
          </w:tcPr>
          <w:p w14:paraId="2C8AACAE" w14:textId="77777777" w:rsidR="00424D92" w:rsidRPr="006D613E" w:rsidRDefault="00424D92" w:rsidP="001060A2">
            <w:pPr>
              <w:pStyle w:val="TableEntry"/>
            </w:pPr>
            <w:r w:rsidRPr="006D613E">
              <w:t xml:space="preserve">   [{ NTE }]</w:t>
            </w:r>
          </w:p>
        </w:tc>
        <w:tc>
          <w:tcPr>
            <w:tcW w:w="1860" w:type="dxa"/>
            <w:shd w:val="clear" w:color="auto" w:fill="auto"/>
          </w:tcPr>
          <w:p w14:paraId="5F0F6B1C" w14:textId="77777777" w:rsidR="00424D92" w:rsidRPr="006D613E" w:rsidRDefault="00424D92" w:rsidP="001060A2">
            <w:pPr>
              <w:pStyle w:val="TableEntry"/>
            </w:pPr>
            <w:r w:rsidRPr="006D613E">
              <w:t>Notes and Comments (for PID)</w:t>
            </w:r>
          </w:p>
        </w:tc>
        <w:tc>
          <w:tcPr>
            <w:tcW w:w="1860" w:type="dxa"/>
            <w:shd w:val="clear" w:color="auto" w:fill="auto"/>
          </w:tcPr>
          <w:p w14:paraId="6D8CF5D6" w14:textId="77777777" w:rsidR="00424D92" w:rsidRPr="006D613E" w:rsidRDefault="00424D92" w:rsidP="001060A2">
            <w:pPr>
              <w:pStyle w:val="TableEntry"/>
            </w:pPr>
            <w:r w:rsidRPr="006D613E">
              <w:t>X</w:t>
            </w:r>
          </w:p>
        </w:tc>
        <w:tc>
          <w:tcPr>
            <w:tcW w:w="1860" w:type="dxa"/>
            <w:shd w:val="clear" w:color="auto" w:fill="auto"/>
          </w:tcPr>
          <w:p w14:paraId="53C00109"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07F49E80" w14:textId="77777777" w:rsidR="00424D92" w:rsidRPr="006D613E" w:rsidRDefault="00424D92" w:rsidP="001060A2">
            <w:pPr>
              <w:pStyle w:val="TableEntry"/>
            </w:pPr>
            <w:r w:rsidRPr="006D613E">
              <w:t>2</w:t>
            </w:r>
          </w:p>
        </w:tc>
      </w:tr>
      <w:tr w:rsidR="00C40FD5" w:rsidRPr="006D613E" w14:paraId="4F3A54F0" w14:textId="77777777" w:rsidTr="009B6563">
        <w:trPr>
          <w:cantSplit/>
          <w:jc w:val="center"/>
        </w:trPr>
        <w:tc>
          <w:tcPr>
            <w:tcW w:w="1860" w:type="dxa"/>
            <w:shd w:val="clear" w:color="auto" w:fill="auto"/>
          </w:tcPr>
          <w:p w14:paraId="68F1C9DD" w14:textId="77777777" w:rsidR="00424D92" w:rsidRPr="006D613E" w:rsidRDefault="00424D92" w:rsidP="001060A2">
            <w:pPr>
              <w:pStyle w:val="TableEntry"/>
            </w:pPr>
            <w:r w:rsidRPr="006D613E">
              <w:t xml:space="preserve">   [{ AL1 }]</w:t>
            </w:r>
          </w:p>
        </w:tc>
        <w:tc>
          <w:tcPr>
            <w:tcW w:w="1860" w:type="dxa"/>
            <w:shd w:val="clear" w:color="auto" w:fill="auto"/>
          </w:tcPr>
          <w:p w14:paraId="1EDA1315" w14:textId="77777777" w:rsidR="00424D92" w:rsidRPr="006D613E" w:rsidRDefault="00424D92" w:rsidP="001060A2">
            <w:pPr>
              <w:pStyle w:val="TableEntry"/>
            </w:pPr>
            <w:r w:rsidRPr="006D613E">
              <w:t>Allergy Information</w:t>
            </w:r>
          </w:p>
        </w:tc>
        <w:tc>
          <w:tcPr>
            <w:tcW w:w="1860" w:type="dxa"/>
            <w:shd w:val="clear" w:color="auto" w:fill="auto"/>
          </w:tcPr>
          <w:p w14:paraId="2F1AC068" w14:textId="77777777" w:rsidR="00424D92" w:rsidRPr="006D613E" w:rsidRDefault="00424D92" w:rsidP="001060A2">
            <w:pPr>
              <w:pStyle w:val="TableEntry"/>
            </w:pPr>
            <w:r w:rsidRPr="006D613E">
              <w:t>X</w:t>
            </w:r>
          </w:p>
        </w:tc>
        <w:tc>
          <w:tcPr>
            <w:tcW w:w="1860" w:type="dxa"/>
            <w:shd w:val="clear" w:color="auto" w:fill="auto"/>
          </w:tcPr>
          <w:p w14:paraId="30541CF7"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25E7F8A3" w14:textId="77777777" w:rsidR="00424D92" w:rsidRPr="006D613E" w:rsidRDefault="00424D92" w:rsidP="001060A2">
            <w:pPr>
              <w:pStyle w:val="TableEntry"/>
            </w:pPr>
            <w:r w:rsidRPr="006D613E">
              <w:t>2</w:t>
            </w:r>
          </w:p>
        </w:tc>
      </w:tr>
      <w:tr w:rsidR="00C40FD5" w:rsidRPr="006D613E" w14:paraId="78165BC2" w14:textId="77777777" w:rsidTr="009B6563">
        <w:trPr>
          <w:cantSplit/>
          <w:jc w:val="center"/>
        </w:trPr>
        <w:tc>
          <w:tcPr>
            <w:tcW w:w="1860" w:type="dxa"/>
            <w:shd w:val="clear" w:color="auto" w:fill="auto"/>
          </w:tcPr>
          <w:p w14:paraId="0BD95F38" w14:textId="77777777" w:rsidR="00424D92" w:rsidRPr="006D613E" w:rsidRDefault="00424D92" w:rsidP="001060A2">
            <w:pPr>
              <w:pStyle w:val="TableEntry"/>
            </w:pPr>
            <w:r w:rsidRPr="006D613E">
              <w:t xml:space="preserve">   [  </w:t>
            </w:r>
          </w:p>
        </w:tc>
        <w:tc>
          <w:tcPr>
            <w:tcW w:w="1860" w:type="dxa"/>
            <w:shd w:val="clear" w:color="auto" w:fill="auto"/>
          </w:tcPr>
          <w:p w14:paraId="2D26ADA1" w14:textId="77777777" w:rsidR="00424D92" w:rsidRPr="006D613E" w:rsidRDefault="00424D92" w:rsidP="001060A2">
            <w:pPr>
              <w:pStyle w:val="TableEntry"/>
            </w:pPr>
            <w:r w:rsidRPr="006D613E">
              <w:t>--- PATIENT_VISIT begin</w:t>
            </w:r>
          </w:p>
        </w:tc>
        <w:tc>
          <w:tcPr>
            <w:tcW w:w="1860" w:type="dxa"/>
            <w:shd w:val="clear" w:color="auto" w:fill="auto"/>
          </w:tcPr>
          <w:p w14:paraId="3FDFBB80"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0528F851"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0FCAF499" w14:textId="77777777" w:rsidR="00424D92" w:rsidRPr="006D613E" w:rsidRDefault="00424D92" w:rsidP="001060A2">
            <w:pPr>
              <w:pStyle w:val="TableEntry"/>
              <w:rPr>
                <w:rFonts w:ascii="Arial" w:hAnsi="Arial" w:cs="Courier New"/>
                <w:color w:val="000000"/>
              </w:rPr>
            </w:pPr>
          </w:p>
        </w:tc>
      </w:tr>
      <w:tr w:rsidR="00C40FD5" w:rsidRPr="006D613E" w14:paraId="07173D09" w14:textId="77777777" w:rsidTr="009B6563">
        <w:trPr>
          <w:cantSplit/>
          <w:jc w:val="center"/>
        </w:trPr>
        <w:tc>
          <w:tcPr>
            <w:tcW w:w="1860" w:type="dxa"/>
            <w:shd w:val="clear" w:color="auto" w:fill="auto"/>
          </w:tcPr>
          <w:p w14:paraId="0CCB1AF0" w14:textId="77777777" w:rsidR="00424D92" w:rsidRPr="006D613E" w:rsidRDefault="00424D92" w:rsidP="001060A2">
            <w:pPr>
              <w:pStyle w:val="TableEntry"/>
            </w:pPr>
            <w:r w:rsidRPr="006D613E">
              <w:t xml:space="preserve">         PV1</w:t>
            </w:r>
          </w:p>
        </w:tc>
        <w:tc>
          <w:tcPr>
            <w:tcW w:w="1860" w:type="dxa"/>
            <w:shd w:val="clear" w:color="auto" w:fill="auto"/>
          </w:tcPr>
          <w:p w14:paraId="66D52D98" w14:textId="77777777" w:rsidR="00424D92" w:rsidRPr="006D613E" w:rsidRDefault="00424D92" w:rsidP="001060A2">
            <w:pPr>
              <w:pStyle w:val="TableEntry"/>
            </w:pPr>
            <w:r w:rsidRPr="006D613E">
              <w:t>Patient Visit</w:t>
            </w:r>
          </w:p>
        </w:tc>
        <w:tc>
          <w:tcPr>
            <w:tcW w:w="1860" w:type="dxa"/>
            <w:shd w:val="clear" w:color="auto" w:fill="auto"/>
          </w:tcPr>
          <w:p w14:paraId="1B431A34" w14:textId="77777777" w:rsidR="00424D92" w:rsidRPr="006D613E" w:rsidRDefault="00424D92" w:rsidP="001060A2">
            <w:pPr>
              <w:pStyle w:val="TableEntry"/>
            </w:pPr>
            <w:r w:rsidRPr="006D613E">
              <w:t>O</w:t>
            </w:r>
          </w:p>
        </w:tc>
        <w:tc>
          <w:tcPr>
            <w:tcW w:w="1860" w:type="dxa"/>
            <w:shd w:val="clear" w:color="auto" w:fill="auto"/>
          </w:tcPr>
          <w:p w14:paraId="78510BA3" w14:textId="77777777" w:rsidR="00424D92" w:rsidRPr="006D613E" w:rsidRDefault="00424D92" w:rsidP="001060A2">
            <w:pPr>
              <w:pStyle w:val="TableEntry"/>
            </w:pPr>
            <w:r w:rsidRPr="006D613E">
              <w:t>[0..1]</w:t>
            </w:r>
          </w:p>
        </w:tc>
        <w:tc>
          <w:tcPr>
            <w:tcW w:w="1860" w:type="dxa"/>
            <w:shd w:val="clear" w:color="auto" w:fill="auto"/>
          </w:tcPr>
          <w:p w14:paraId="583868BF" w14:textId="77777777" w:rsidR="00424D92" w:rsidRPr="006D613E" w:rsidRDefault="00424D92" w:rsidP="001060A2">
            <w:pPr>
              <w:pStyle w:val="TableEntry"/>
            </w:pPr>
            <w:r w:rsidRPr="006D613E">
              <w:t>3</w:t>
            </w:r>
          </w:p>
        </w:tc>
      </w:tr>
      <w:tr w:rsidR="00C40FD5" w:rsidRPr="006D613E" w14:paraId="70AF7E42" w14:textId="77777777" w:rsidTr="009B6563">
        <w:trPr>
          <w:cantSplit/>
          <w:jc w:val="center"/>
        </w:trPr>
        <w:tc>
          <w:tcPr>
            <w:tcW w:w="1860" w:type="dxa"/>
            <w:shd w:val="clear" w:color="auto" w:fill="auto"/>
          </w:tcPr>
          <w:p w14:paraId="218D26FD" w14:textId="77777777" w:rsidR="00424D92" w:rsidRPr="006D613E" w:rsidRDefault="00424D92" w:rsidP="001060A2">
            <w:pPr>
              <w:pStyle w:val="TableEntry"/>
            </w:pPr>
            <w:r w:rsidRPr="006D613E">
              <w:t xml:space="preserve">      [  PV2  ]</w:t>
            </w:r>
          </w:p>
        </w:tc>
        <w:tc>
          <w:tcPr>
            <w:tcW w:w="1860" w:type="dxa"/>
            <w:shd w:val="clear" w:color="auto" w:fill="auto"/>
          </w:tcPr>
          <w:p w14:paraId="3F1D6B89" w14:textId="77777777" w:rsidR="00424D92" w:rsidRPr="006D613E" w:rsidRDefault="00424D92" w:rsidP="001060A2">
            <w:pPr>
              <w:pStyle w:val="TableEntry"/>
            </w:pPr>
            <w:r w:rsidRPr="006D613E">
              <w:t>Patient Visit – Additional Info</w:t>
            </w:r>
          </w:p>
        </w:tc>
        <w:tc>
          <w:tcPr>
            <w:tcW w:w="1860" w:type="dxa"/>
            <w:shd w:val="clear" w:color="auto" w:fill="auto"/>
          </w:tcPr>
          <w:p w14:paraId="66B34660" w14:textId="77777777" w:rsidR="00424D92" w:rsidRPr="006D613E" w:rsidRDefault="00424D92" w:rsidP="001060A2">
            <w:pPr>
              <w:pStyle w:val="TableEntry"/>
            </w:pPr>
            <w:r w:rsidRPr="006D613E">
              <w:t>X</w:t>
            </w:r>
          </w:p>
        </w:tc>
        <w:tc>
          <w:tcPr>
            <w:tcW w:w="1860" w:type="dxa"/>
            <w:shd w:val="clear" w:color="auto" w:fill="auto"/>
          </w:tcPr>
          <w:p w14:paraId="069FC864"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AD74CF1" w14:textId="77777777" w:rsidR="00424D92" w:rsidRPr="006D613E" w:rsidRDefault="00424D92" w:rsidP="001060A2">
            <w:pPr>
              <w:pStyle w:val="TableEntry"/>
            </w:pPr>
            <w:r w:rsidRPr="006D613E">
              <w:t>3</w:t>
            </w:r>
          </w:p>
        </w:tc>
      </w:tr>
      <w:tr w:rsidR="00C40FD5" w:rsidRPr="006D613E" w14:paraId="02D20175" w14:textId="77777777" w:rsidTr="009B6563">
        <w:trPr>
          <w:cantSplit/>
          <w:jc w:val="center"/>
        </w:trPr>
        <w:tc>
          <w:tcPr>
            <w:tcW w:w="1860" w:type="dxa"/>
            <w:shd w:val="clear" w:color="auto" w:fill="auto"/>
          </w:tcPr>
          <w:p w14:paraId="178B9979" w14:textId="77777777" w:rsidR="00424D92" w:rsidRPr="006D613E" w:rsidRDefault="00424D92" w:rsidP="001060A2">
            <w:pPr>
              <w:pStyle w:val="TableEntry"/>
            </w:pPr>
            <w:r w:rsidRPr="006D613E">
              <w:t xml:space="preserve">   ]</w:t>
            </w:r>
          </w:p>
        </w:tc>
        <w:tc>
          <w:tcPr>
            <w:tcW w:w="1860" w:type="dxa"/>
            <w:shd w:val="clear" w:color="auto" w:fill="auto"/>
          </w:tcPr>
          <w:p w14:paraId="618B7539" w14:textId="77777777" w:rsidR="00424D92" w:rsidRPr="006D613E" w:rsidRDefault="00424D92" w:rsidP="001060A2">
            <w:pPr>
              <w:pStyle w:val="TableEntry"/>
            </w:pPr>
            <w:r w:rsidRPr="006D613E">
              <w:t>--- PATIENT_VISIT end</w:t>
            </w:r>
          </w:p>
        </w:tc>
        <w:tc>
          <w:tcPr>
            <w:tcW w:w="1860" w:type="dxa"/>
            <w:shd w:val="clear" w:color="auto" w:fill="auto"/>
          </w:tcPr>
          <w:p w14:paraId="3E1CE360"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754BA147"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717724F7" w14:textId="77777777" w:rsidR="00424D92" w:rsidRPr="006D613E" w:rsidRDefault="00424D92" w:rsidP="001060A2">
            <w:pPr>
              <w:pStyle w:val="TableEntry"/>
              <w:rPr>
                <w:rFonts w:ascii="Arial" w:hAnsi="Arial" w:cs="Courier New"/>
                <w:color w:val="000000"/>
              </w:rPr>
            </w:pPr>
          </w:p>
        </w:tc>
      </w:tr>
      <w:tr w:rsidR="00C40FD5" w:rsidRPr="006D613E" w14:paraId="098DD168" w14:textId="77777777" w:rsidTr="009B6563">
        <w:trPr>
          <w:cantSplit/>
          <w:jc w:val="center"/>
        </w:trPr>
        <w:tc>
          <w:tcPr>
            <w:tcW w:w="1860" w:type="dxa"/>
            <w:shd w:val="clear" w:color="auto" w:fill="auto"/>
          </w:tcPr>
          <w:p w14:paraId="4D8EA45E" w14:textId="77777777" w:rsidR="00424D92" w:rsidRPr="006D613E" w:rsidRDefault="00424D92" w:rsidP="001060A2">
            <w:pPr>
              <w:pStyle w:val="TableEntry"/>
            </w:pPr>
            <w:r w:rsidRPr="006D613E">
              <w:lastRenderedPageBreak/>
              <w:t>]</w:t>
            </w:r>
          </w:p>
        </w:tc>
        <w:tc>
          <w:tcPr>
            <w:tcW w:w="1860" w:type="dxa"/>
            <w:shd w:val="clear" w:color="auto" w:fill="auto"/>
          </w:tcPr>
          <w:p w14:paraId="74449333" w14:textId="77777777" w:rsidR="00424D92" w:rsidRPr="006D613E" w:rsidRDefault="00424D92" w:rsidP="001060A2">
            <w:pPr>
              <w:pStyle w:val="TableEntry"/>
            </w:pPr>
            <w:r w:rsidRPr="006D613E">
              <w:t>--- PATIENT end</w:t>
            </w:r>
          </w:p>
        </w:tc>
        <w:tc>
          <w:tcPr>
            <w:tcW w:w="1860" w:type="dxa"/>
            <w:shd w:val="clear" w:color="auto" w:fill="auto"/>
          </w:tcPr>
          <w:p w14:paraId="05CFEF56"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151D679F"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241D0D24" w14:textId="77777777" w:rsidR="00424D92" w:rsidRPr="006D613E" w:rsidRDefault="00424D92" w:rsidP="001060A2">
            <w:pPr>
              <w:pStyle w:val="TableEntry"/>
              <w:rPr>
                <w:rFonts w:ascii="Arial" w:hAnsi="Arial" w:cs="Courier New"/>
                <w:color w:val="000000"/>
              </w:rPr>
            </w:pPr>
          </w:p>
        </w:tc>
      </w:tr>
      <w:tr w:rsidR="00C40FD5" w:rsidRPr="006D613E" w14:paraId="658C5ECD" w14:textId="77777777" w:rsidTr="009B6563">
        <w:trPr>
          <w:cantSplit/>
          <w:jc w:val="center"/>
        </w:trPr>
        <w:tc>
          <w:tcPr>
            <w:tcW w:w="1860" w:type="dxa"/>
            <w:shd w:val="clear" w:color="auto" w:fill="auto"/>
          </w:tcPr>
          <w:p w14:paraId="20A74685" w14:textId="77777777" w:rsidR="00424D92" w:rsidRPr="006D613E" w:rsidRDefault="00424D92" w:rsidP="001060A2">
            <w:pPr>
              <w:pStyle w:val="TableEntry"/>
            </w:pPr>
            <w:r w:rsidRPr="006D613E">
              <w:t xml:space="preserve">{  </w:t>
            </w:r>
          </w:p>
        </w:tc>
        <w:tc>
          <w:tcPr>
            <w:tcW w:w="1860" w:type="dxa"/>
            <w:shd w:val="clear" w:color="auto" w:fill="auto"/>
          </w:tcPr>
          <w:p w14:paraId="4C491796" w14:textId="77777777" w:rsidR="00424D92" w:rsidRPr="006D613E" w:rsidRDefault="00424D92" w:rsidP="001060A2">
            <w:pPr>
              <w:pStyle w:val="TableEntry"/>
            </w:pPr>
            <w:r w:rsidRPr="006D613E">
              <w:t>--- ORDER begin</w:t>
            </w:r>
          </w:p>
        </w:tc>
        <w:tc>
          <w:tcPr>
            <w:tcW w:w="1860" w:type="dxa"/>
            <w:shd w:val="clear" w:color="auto" w:fill="auto"/>
          </w:tcPr>
          <w:p w14:paraId="2B1AA2F8"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7EAD6E4"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4742B7A7" w14:textId="77777777" w:rsidR="00424D92" w:rsidRPr="006D613E" w:rsidRDefault="00424D92" w:rsidP="001060A2">
            <w:pPr>
              <w:pStyle w:val="TableEntry"/>
              <w:rPr>
                <w:rFonts w:ascii="Arial" w:hAnsi="Arial" w:cs="Courier New"/>
                <w:color w:val="000000"/>
              </w:rPr>
            </w:pPr>
          </w:p>
        </w:tc>
      </w:tr>
      <w:tr w:rsidR="00C40FD5" w:rsidRPr="006D613E" w14:paraId="6AFC9EBC" w14:textId="77777777" w:rsidTr="009B6563">
        <w:trPr>
          <w:cantSplit/>
          <w:jc w:val="center"/>
        </w:trPr>
        <w:tc>
          <w:tcPr>
            <w:tcW w:w="1860" w:type="dxa"/>
            <w:shd w:val="clear" w:color="auto" w:fill="auto"/>
          </w:tcPr>
          <w:p w14:paraId="551DD635" w14:textId="77777777" w:rsidR="00424D92" w:rsidRPr="006D613E" w:rsidRDefault="00424D92" w:rsidP="001060A2">
            <w:pPr>
              <w:pStyle w:val="TableEntry"/>
            </w:pPr>
            <w:r w:rsidRPr="006D613E">
              <w:t xml:space="preserve">      ORC</w:t>
            </w:r>
          </w:p>
        </w:tc>
        <w:tc>
          <w:tcPr>
            <w:tcW w:w="1860" w:type="dxa"/>
            <w:shd w:val="clear" w:color="auto" w:fill="auto"/>
          </w:tcPr>
          <w:p w14:paraId="74AF9321" w14:textId="77777777" w:rsidR="00424D92" w:rsidRPr="006D613E" w:rsidRDefault="00424D92" w:rsidP="001060A2">
            <w:pPr>
              <w:pStyle w:val="TableEntry"/>
            </w:pPr>
            <w:r w:rsidRPr="006D613E">
              <w:t>Common Order</w:t>
            </w:r>
          </w:p>
        </w:tc>
        <w:tc>
          <w:tcPr>
            <w:tcW w:w="1860" w:type="dxa"/>
            <w:shd w:val="clear" w:color="auto" w:fill="auto"/>
          </w:tcPr>
          <w:p w14:paraId="0EAC5E10" w14:textId="77777777" w:rsidR="00424D92" w:rsidRPr="006D613E" w:rsidRDefault="00424D92" w:rsidP="001060A2">
            <w:pPr>
              <w:pStyle w:val="TableEntry"/>
            </w:pPr>
            <w:r w:rsidRPr="006D613E">
              <w:t>R</w:t>
            </w:r>
          </w:p>
        </w:tc>
        <w:tc>
          <w:tcPr>
            <w:tcW w:w="1860" w:type="dxa"/>
            <w:shd w:val="clear" w:color="auto" w:fill="auto"/>
          </w:tcPr>
          <w:p w14:paraId="05A15612" w14:textId="77777777" w:rsidR="00424D92" w:rsidRPr="006D613E" w:rsidRDefault="00424D92" w:rsidP="001060A2">
            <w:pPr>
              <w:pStyle w:val="TableEntry"/>
            </w:pPr>
            <w:r w:rsidRPr="006D613E">
              <w:t>[1..1]</w:t>
            </w:r>
          </w:p>
        </w:tc>
        <w:tc>
          <w:tcPr>
            <w:tcW w:w="1860" w:type="dxa"/>
            <w:shd w:val="clear" w:color="auto" w:fill="auto"/>
          </w:tcPr>
          <w:p w14:paraId="196FA43E" w14:textId="77777777" w:rsidR="00424D92" w:rsidRPr="006D613E" w:rsidRDefault="00424D92" w:rsidP="001060A2">
            <w:pPr>
              <w:pStyle w:val="TableEntry"/>
            </w:pPr>
            <w:r w:rsidRPr="006D613E">
              <w:t>4</w:t>
            </w:r>
          </w:p>
        </w:tc>
      </w:tr>
      <w:tr w:rsidR="00C40FD5" w:rsidRPr="006D613E" w14:paraId="5C779E98" w14:textId="77777777" w:rsidTr="009B6563">
        <w:trPr>
          <w:cantSplit/>
          <w:jc w:val="center"/>
        </w:trPr>
        <w:tc>
          <w:tcPr>
            <w:tcW w:w="1860" w:type="dxa"/>
            <w:shd w:val="clear" w:color="auto" w:fill="auto"/>
          </w:tcPr>
          <w:p w14:paraId="786285AF" w14:textId="77777777" w:rsidR="00424D92" w:rsidRPr="006D613E" w:rsidRDefault="00424D92" w:rsidP="001060A2">
            <w:pPr>
              <w:pStyle w:val="TableEntry"/>
            </w:pPr>
            <w:r w:rsidRPr="006D613E">
              <w:t xml:space="preserve">   [{ </w:t>
            </w:r>
          </w:p>
        </w:tc>
        <w:tc>
          <w:tcPr>
            <w:tcW w:w="1860" w:type="dxa"/>
            <w:shd w:val="clear" w:color="auto" w:fill="auto"/>
          </w:tcPr>
          <w:p w14:paraId="76AF8049" w14:textId="77777777" w:rsidR="00424D92" w:rsidRPr="006D613E" w:rsidRDefault="00424D92" w:rsidP="001060A2">
            <w:pPr>
              <w:pStyle w:val="TableEntry"/>
            </w:pPr>
            <w:r w:rsidRPr="006D613E">
              <w:t>--- TIMING begin</w:t>
            </w:r>
          </w:p>
        </w:tc>
        <w:tc>
          <w:tcPr>
            <w:tcW w:w="1860" w:type="dxa"/>
            <w:shd w:val="clear" w:color="auto" w:fill="auto"/>
          </w:tcPr>
          <w:p w14:paraId="45D95825"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E176560"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2298D6DD" w14:textId="77777777" w:rsidR="00424D92" w:rsidRPr="006D613E" w:rsidRDefault="00424D92" w:rsidP="001060A2">
            <w:pPr>
              <w:pStyle w:val="TableEntry"/>
              <w:rPr>
                <w:rFonts w:ascii="Arial" w:hAnsi="Arial" w:cs="Courier New"/>
                <w:color w:val="000000"/>
              </w:rPr>
            </w:pPr>
          </w:p>
        </w:tc>
      </w:tr>
      <w:tr w:rsidR="00C40FD5" w:rsidRPr="006D613E" w14:paraId="21F67127" w14:textId="77777777" w:rsidTr="009B6563">
        <w:trPr>
          <w:cantSplit/>
          <w:jc w:val="center"/>
        </w:trPr>
        <w:tc>
          <w:tcPr>
            <w:tcW w:w="1860" w:type="dxa"/>
            <w:shd w:val="clear" w:color="auto" w:fill="auto"/>
          </w:tcPr>
          <w:p w14:paraId="740C23E7" w14:textId="77777777" w:rsidR="00424D92" w:rsidRPr="006D613E" w:rsidRDefault="00424D92" w:rsidP="001060A2">
            <w:pPr>
              <w:pStyle w:val="TableEntry"/>
            </w:pPr>
            <w:r w:rsidRPr="006D613E">
              <w:t xml:space="preserve">         TQ1</w:t>
            </w:r>
          </w:p>
        </w:tc>
        <w:tc>
          <w:tcPr>
            <w:tcW w:w="1860" w:type="dxa"/>
            <w:shd w:val="clear" w:color="auto" w:fill="auto"/>
          </w:tcPr>
          <w:p w14:paraId="10CA4A55" w14:textId="77777777" w:rsidR="00424D92" w:rsidRPr="006D613E" w:rsidRDefault="00424D92" w:rsidP="001060A2">
            <w:pPr>
              <w:pStyle w:val="TableEntry"/>
            </w:pPr>
            <w:r w:rsidRPr="006D613E">
              <w:t>Timing/Quantity</w:t>
            </w:r>
          </w:p>
        </w:tc>
        <w:tc>
          <w:tcPr>
            <w:tcW w:w="1860" w:type="dxa"/>
            <w:shd w:val="clear" w:color="auto" w:fill="auto"/>
          </w:tcPr>
          <w:p w14:paraId="3B926AA2" w14:textId="77777777" w:rsidR="00424D92" w:rsidRPr="006D613E" w:rsidRDefault="00424D92" w:rsidP="001060A2">
            <w:pPr>
              <w:pStyle w:val="TableEntry"/>
            </w:pPr>
            <w:r w:rsidRPr="006D613E">
              <w:t>X</w:t>
            </w:r>
          </w:p>
        </w:tc>
        <w:tc>
          <w:tcPr>
            <w:tcW w:w="1860" w:type="dxa"/>
            <w:shd w:val="clear" w:color="auto" w:fill="auto"/>
          </w:tcPr>
          <w:p w14:paraId="7B1194D3"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6C8769E5" w14:textId="77777777" w:rsidR="00424D92" w:rsidRPr="006D613E" w:rsidRDefault="00424D92" w:rsidP="001060A2">
            <w:pPr>
              <w:pStyle w:val="TableEntry"/>
            </w:pPr>
            <w:r w:rsidRPr="006D613E">
              <w:t>4</w:t>
            </w:r>
          </w:p>
        </w:tc>
      </w:tr>
      <w:tr w:rsidR="00C40FD5" w:rsidRPr="006D613E" w14:paraId="5C496034" w14:textId="77777777" w:rsidTr="009B6563">
        <w:trPr>
          <w:cantSplit/>
          <w:jc w:val="center"/>
        </w:trPr>
        <w:tc>
          <w:tcPr>
            <w:tcW w:w="1860" w:type="dxa"/>
            <w:shd w:val="clear" w:color="auto" w:fill="auto"/>
          </w:tcPr>
          <w:p w14:paraId="065F9B7F" w14:textId="77777777" w:rsidR="00424D92" w:rsidRPr="006D613E" w:rsidRDefault="00424D92" w:rsidP="001060A2">
            <w:pPr>
              <w:pStyle w:val="TableEntry"/>
            </w:pPr>
            <w:r w:rsidRPr="006D613E">
              <w:t xml:space="preserve">      [{ TQ2 }]</w:t>
            </w:r>
          </w:p>
        </w:tc>
        <w:tc>
          <w:tcPr>
            <w:tcW w:w="1860" w:type="dxa"/>
            <w:shd w:val="clear" w:color="auto" w:fill="auto"/>
          </w:tcPr>
          <w:p w14:paraId="1CDCFEB4" w14:textId="77777777" w:rsidR="00424D92" w:rsidRPr="006D613E" w:rsidRDefault="00424D92" w:rsidP="001060A2">
            <w:pPr>
              <w:pStyle w:val="TableEntry"/>
            </w:pPr>
            <w:r w:rsidRPr="006D613E">
              <w:t>Timing/Quantity Order Sequence</w:t>
            </w:r>
          </w:p>
        </w:tc>
        <w:tc>
          <w:tcPr>
            <w:tcW w:w="1860" w:type="dxa"/>
            <w:shd w:val="clear" w:color="auto" w:fill="auto"/>
          </w:tcPr>
          <w:p w14:paraId="6523EF45" w14:textId="77777777" w:rsidR="00424D92" w:rsidRPr="006D613E" w:rsidRDefault="00424D92" w:rsidP="001060A2">
            <w:pPr>
              <w:pStyle w:val="TableEntry"/>
            </w:pPr>
            <w:r w:rsidRPr="006D613E">
              <w:t>X</w:t>
            </w:r>
          </w:p>
        </w:tc>
        <w:tc>
          <w:tcPr>
            <w:tcW w:w="1860" w:type="dxa"/>
            <w:shd w:val="clear" w:color="auto" w:fill="auto"/>
          </w:tcPr>
          <w:p w14:paraId="2E9F0688"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25CA486E" w14:textId="77777777" w:rsidR="00424D92" w:rsidRPr="006D613E" w:rsidRDefault="00424D92" w:rsidP="001060A2">
            <w:pPr>
              <w:pStyle w:val="TableEntry"/>
            </w:pPr>
            <w:r w:rsidRPr="006D613E">
              <w:t>4</w:t>
            </w:r>
          </w:p>
        </w:tc>
      </w:tr>
      <w:tr w:rsidR="00C40FD5" w:rsidRPr="006D613E" w14:paraId="33B36441" w14:textId="77777777" w:rsidTr="009B6563">
        <w:trPr>
          <w:cantSplit/>
          <w:jc w:val="center"/>
        </w:trPr>
        <w:tc>
          <w:tcPr>
            <w:tcW w:w="1860" w:type="dxa"/>
            <w:shd w:val="clear" w:color="auto" w:fill="auto"/>
          </w:tcPr>
          <w:p w14:paraId="05FC863B" w14:textId="77777777" w:rsidR="00424D92" w:rsidRPr="006D613E" w:rsidRDefault="00424D92" w:rsidP="001060A2">
            <w:pPr>
              <w:pStyle w:val="TableEntry"/>
            </w:pPr>
            <w:r w:rsidRPr="006D613E">
              <w:t xml:space="preserve">   }]</w:t>
            </w:r>
          </w:p>
        </w:tc>
        <w:tc>
          <w:tcPr>
            <w:tcW w:w="1860" w:type="dxa"/>
            <w:shd w:val="clear" w:color="auto" w:fill="auto"/>
          </w:tcPr>
          <w:p w14:paraId="43B64905" w14:textId="77777777" w:rsidR="00424D92" w:rsidRPr="006D613E" w:rsidRDefault="00424D92" w:rsidP="001060A2">
            <w:pPr>
              <w:pStyle w:val="TableEntry"/>
            </w:pPr>
            <w:r w:rsidRPr="006D613E">
              <w:t>--- TIMING end</w:t>
            </w:r>
          </w:p>
        </w:tc>
        <w:tc>
          <w:tcPr>
            <w:tcW w:w="1860" w:type="dxa"/>
            <w:shd w:val="clear" w:color="auto" w:fill="auto"/>
          </w:tcPr>
          <w:p w14:paraId="431C1883"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27E52F4F"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1E54BBC0" w14:textId="77777777" w:rsidR="00424D92" w:rsidRPr="006D613E" w:rsidRDefault="00424D92" w:rsidP="001060A2">
            <w:pPr>
              <w:pStyle w:val="TableEntry"/>
              <w:rPr>
                <w:rFonts w:ascii="Arial" w:hAnsi="Arial" w:cs="Courier New"/>
                <w:color w:val="000000"/>
              </w:rPr>
            </w:pPr>
          </w:p>
        </w:tc>
      </w:tr>
      <w:tr w:rsidR="00C40FD5" w:rsidRPr="006D613E" w14:paraId="4E26D77C" w14:textId="77777777" w:rsidTr="009B6563">
        <w:trPr>
          <w:cantSplit/>
          <w:jc w:val="center"/>
        </w:trPr>
        <w:tc>
          <w:tcPr>
            <w:tcW w:w="1860" w:type="dxa"/>
            <w:shd w:val="clear" w:color="auto" w:fill="auto"/>
          </w:tcPr>
          <w:p w14:paraId="0419F19A" w14:textId="77777777" w:rsidR="00424D92" w:rsidRPr="006D613E" w:rsidRDefault="00424D92" w:rsidP="001060A2">
            <w:pPr>
              <w:pStyle w:val="TableEntry"/>
            </w:pPr>
            <w:r w:rsidRPr="006D613E">
              <w:t xml:space="preserve">   [  </w:t>
            </w:r>
          </w:p>
        </w:tc>
        <w:tc>
          <w:tcPr>
            <w:tcW w:w="1860" w:type="dxa"/>
            <w:shd w:val="clear" w:color="auto" w:fill="auto"/>
          </w:tcPr>
          <w:p w14:paraId="72564834" w14:textId="77777777" w:rsidR="00424D92" w:rsidRPr="006D613E" w:rsidRDefault="00424D92" w:rsidP="001060A2">
            <w:pPr>
              <w:pStyle w:val="TableEntry"/>
            </w:pPr>
            <w:r w:rsidRPr="006D613E">
              <w:t>--- ORDER_DETAIL begin</w:t>
            </w:r>
          </w:p>
        </w:tc>
        <w:tc>
          <w:tcPr>
            <w:tcW w:w="1860" w:type="dxa"/>
            <w:shd w:val="clear" w:color="auto" w:fill="auto"/>
          </w:tcPr>
          <w:p w14:paraId="731CF9FC"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9AF2591"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0F41109C" w14:textId="77777777" w:rsidR="00424D92" w:rsidRPr="006D613E" w:rsidRDefault="00424D92" w:rsidP="001060A2">
            <w:pPr>
              <w:pStyle w:val="TableEntry"/>
              <w:rPr>
                <w:rFonts w:ascii="Arial" w:hAnsi="Arial" w:cs="Courier New"/>
                <w:color w:val="000000"/>
              </w:rPr>
            </w:pPr>
          </w:p>
        </w:tc>
      </w:tr>
      <w:tr w:rsidR="00C40FD5" w:rsidRPr="006D613E" w14:paraId="760955DA" w14:textId="77777777" w:rsidTr="009B6563">
        <w:trPr>
          <w:cantSplit/>
          <w:jc w:val="center"/>
        </w:trPr>
        <w:tc>
          <w:tcPr>
            <w:tcW w:w="1860" w:type="dxa"/>
            <w:shd w:val="clear" w:color="auto" w:fill="auto"/>
          </w:tcPr>
          <w:p w14:paraId="43258D55" w14:textId="77777777" w:rsidR="00424D92" w:rsidRPr="006D613E" w:rsidRDefault="00424D92" w:rsidP="001060A2">
            <w:pPr>
              <w:pStyle w:val="TableEntry"/>
            </w:pPr>
            <w:r w:rsidRPr="006D613E">
              <w:t xml:space="preserve">         RXO</w:t>
            </w:r>
          </w:p>
        </w:tc>
        <w:tc>
          <w:tcPr>
            <w:tcW w:w="1860" w:type="dxa"/>
            <w:shd w:val="clear" w:color="auto" w:fill="auto"/>
          </w:tcPr>
          <w:p w14:paraId="12ABD531" w14:textId="77777777" w:rsidR="00424D92" w:rsidRPr="006D613E" w:rsidRDefault="00424D92" w:rsidP="001060A2">
            <w:pPr>
              <w:pStyle w:val="TableEntry"/>
            </w:pPr>
            <w:r w:rsidRPr="006D613E">
              <w:t>Pharmacy /Treatment Order</w:t>
            </w:r>
          </w:p>
        </w:tc>
        <w:tc>
          <w:tcPr>
            <w:tcW w:w="1860" w:type="dxa"/>
            <w:shd w:val="clear" w:color="auto" w:fill="auto"/>
          </w:tcPr>
          <w:p w14:paraId="651E6E13" w14:textId="77777777" w:rsidR="00424D92" w:rsidRPr="006D613E" w:rsidRDefault="00424D92" w:rsidP="001060A2">
            <w:pPr>
              <w:pStyle w:val="TableEntry"/>
            </w:pPr>
            <w:r w:rsidRPr="006D613E">
              <w:t>X</w:t>
            </w:r>
          </w:p>
        </w:tc>
        <w:tc>
          <w:tcPr>
            <w:tcW w:w="1860" w:type="dxa"/>
            <w:shd w:val="clear" w:color="auto" w:fill="auto"/>
          </w:tcPr>
          <w:p w14:paraId="5B71AE5C"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33AE8FF" w14:textId="77777777" w:rsidR="00424D92" w:rsidRPr="006D613E" w:rsidRDefault="00424D92" w:rsidP="001060A2">
            <w:pPr>
              <w:pStyle w:val="TableEntry"/>
            </w:pPr>
            <w:r w:rsidRPr="006D613E">
              <w:t>4</w:t>
            </w:r>
          </w:p>
        </w:tc>
      </w:tr>
      <w:tr w:rsidR="00C40FD5" w:rsidRPr="006D613E" w14:paraId="2CCC5E20" w14:textId="77777777" w:rsidTr="009B6563">
        <w:trPr>
          <w:cantSplit/>
          <w:jc w:val="center"/>
        </w:trPr>
        <w:tc>
          <w:tcPr>
            <w:tcW w:w="1860" w:type="dxa"/>
            <w:shd w:val="clear" w:color="auto" w:fill="auto"/>
          </w:tcPr>
          <w:p w14:paraId="5F2F7684" w14:textId="77777777" w:rsidR="00424D92" w:rsidRPr="006D613E" w:rsidRDefault="00424D92" w:rsidP="001060A2">
            <w:pPr>
              <w:pStyle w:val="TableEntry"/>
            </w:pPr>
            <w:r w:rsidRPr="006D613E">
              <w:t xml:space="preserve">      [  </w:t>
            </w:r>
          </w:p>
        </w:tc>
        <w:tc>
          <w:tcPr>
            <w:tcW w:w="1860" w:type="dxa"/>
            <w:shd w:val="clear" w:color="auto" w:fill="auto"/>
          </w:tcPr>
          <w:p w14:paraId="3AE29C91" w14:textId="77777777" w:rsidR="00424D92" w:rsidRPr="006D613E" w:rsidRDefault="00424D92" w:rsidP="001060A2">
            <w:pPr>
              <w:pStyle w:val="TableEntry"/>
            </w:pPr>
            <w:r w:rsidRPr="006D613E">
              <w:t>--- ORDER_DETAIL_SUPPLEMENT begin</w:t>
            </w:r>
          </w:p>
        </w:tc>
        <w:tc>
          <w:tcPr>
            <w:tcW w:w="1860" w:type="dxa"/>
            <w:shd w:val="clear" w:color="auto" w:fill="auto"/>
          </w:tcPr>
          <w:p w14:paraId="229D2EC2"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03179847"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B39A06E" w14:textId="77777777" w:rsidR="00424D92" w:rsidRPr="006D613E" w:rsidRDefault="00424D92" w:rsidP="001060A2">
            <w:pPr>
              <w:pStyle w:val="TableEntry"/>
              <w:rPr>
                <w:rFonts w:ascii="Arial" w:hAnsi="Arial" w:cs="Courier New"/>
                <w:color w:val="000000"/>
              </w:rPr>
            </w:pPr>
          </w:p>
        </w:tc>
      </w:tr>
      <w:tr w:rsidR="00C40FD5" w:rsidRPr="006D613E" w14:paraId="200724BC" w14:textId="77777777" w:rsidTr="009B6563">
        <w:trPr>
          <w:cantSplit/>
          <w:jc w:val="center"/>
        </w:trPr>
        <w:tc>
          <w:tcPr>
            <w:tcW w:w="1860" w:type="dxa"/>
            <w:shd w:val="clear" w:color="auto" w:fill="auto"/>
          </w:tcPr>
          <w:p w14:paraId="3743CB04" w14:textId="77777777" w:rsidR="00424D92" w:rsidRPr="006D613E" w:rsidRDefault="00424D92" w:rsidP="001060A2">
            <w:pPr>
              <w:pStyle w:val="TableEntry"/>
            </w:pPr>
            <w:r w:rsidRPr="006D613E">
              <w:t xml:space="preserve">         {  NTE  }</w:t>
            </w:r>
          </w:p>
        </w:tc>
        <w:tc>
          <w:tcPr>
            <w:tcW w:w="1860" w:type="dxa"/>
            <w:shd w:val="clear" w:color="auto" w:fill="auto"/>
          </w:tcPr>
          <w:p w14:paraId="3ED026AE" w14:textId="77777777" w:rsidR="00424D92" w:rsidRPr="006D613E" w:rsidRDefault="00424D92" w:rsidP="001060A2">
            <w:pPr>
              <w:pStyle w:val="TableEntry"/>
            </w:pPr>
            <w:r w:rsidRPr="006D613E">
              <w:t>Notes and Comments (for RXO)</w:t>
            </w:r>
          </w:p>
        </w:tc>
        <w:tc>
          <w:tcPr>
            <w:tcW w:w="1860" w:type="dxa"/>
            <w:shd w:val="clear" w:color="auto" w:fill="auto"/>
          </w:tcPr>
          <w:p w14:paraId="5268ACF6" w14:textId="77777777" w:rsidR="00424D92" w:rsidRPr="006D613E" w:rsidRDefault="00424D92" w:rsidP="001060A2">
            <w:pPr>
              <w:pStyle w:val="TableEntry"/>
            </w:pPr>
            <w:r w:rsidRPr="006D613E">
              <w:t>X</w:t>
            </w:r>
          </w:p>
        </w:tc>
        <w:tc>
          <w:tcPr>
            <w:tcW w:w="1860" w:type="dxa"/>
            <w:shd w:val="clear" w:color="auto" w:fill="auto"/>
          </w:tcPr>
          <w:p w14:paraId="14C04BB6"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0253FA3" w14:textId="77777777" w:rsidR="00424D92" w:rsidRPr="006D613E" w:rsidRDefault="00424D92" w:rsidP="001060A2">
            <w:pPr>
              <w:pStyle w:val="TableEntry"/>
            </w:pPr>
            <w:r w:rsidRPr="006D613E">
              <w:t>2</w:t>
            </w:r>
          </w:p>
        </w:tc>
      </w:tr>
      <w:tr w:rsidR="00C40FD5" w:rsidRPr="006D613E" w14:paraId="7D3638A5" w14:textId="77777777" w:rsidTr="009B6563">
        <w:trPr>
          <w:cantSplit/>
          <w:jc w:val="center"/>
        </w:trPr>
        <w:tc>
          <w:tcPr>
            <w:tcW w:w="1860" w:type="dxa"/>
            <w:shd w:val="clear" w:color="auto" w:fill="auto"/>
          </w:tcPr>
          <w:p w14:paraId="4D1915F0" w14:textId="77777777" w:rsidR="00424D92" w:rsidRPr="006D613E" w:rsidRDefault="00424D92" w:rsidP="001060A2">
            <w:pPr>
              <w:pStyle w:val="TableEntry"/>
            </w:pPr>
            <w:r w:rsidRPr="006D613E">
              <w:t xml:space="preserve">         {  RXR  }</w:t>
            </w:r>
          </w:p>
        </w:tc>
        <w:tc>
          <w:tcPr>
            <w:tcW w:w="1860" w:type="dxa"/>
            <w:shd w:val="clear" w:color="auto" w:fill="auto"/>
          </w:tcPr>
          <w:p w14:paraId="566B89A1" w14:textId="77777777" w:rsidR="00424D92" w:rsidRPr="006D613E" w:rsidRDefault="00424D92" w:rsidP="001060A2">
            <w:pPr>
              <w:pStyle w:val="TableEntry"/>
            </w:pPr>
            <w:r w:rsidRPr="006D613E">
              <w:t>Pharmacy/Treatment Route</w:t>
            </w:r>
          </w:p>
        </w:tc>
        <w:tc>
          <w:tcPr>
            <w:tcW w:w="1860" w:type="dxa"/>
            <w:shd w:val="clear" w:color="auto" w:fill="auto"/>
          </w:tcPr>
          <w:p w14:paraId="768BBF79" w14:textId="77777777" w:rsidR="00424D92" w:rsidRPr="006D613E" w:rsidRDefault="00424D92" w:rsidP="001060A2">
            <w:pPr>
              <w:pStyle w:val="TableEntry"/>
            </w:pPr>
            <w:r w:rsidRPr="006D613E">
              <w:t>X</w:t>
            </w:r>
          </w:p>
        </w:tc>
        <w:tc>
          <w:tcPr>
            <w:tcW w:w="1860" w:type="dxa"/>
            <w:shd w:val="clear" w:color="auto" w:fill="auto"/>
          </w:tcPr>
          <w:p w14:paraId="6A3D8AED"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56079D9B" w14:textId="77777777" w:rsidR="00424D92" w:rsidRPr="006D613E" w:rsidRDefault="00424D92" w:rsidP="001060A2">
            <w:pPr>
              <w:pStyle w:val="TableEntry"/>
            </w:pPr>
            <w:r w:rsidRPr="006D613E">
              <w:t>4</w:t>
            </w:r>
          </w:p>
        </w:tc>
      </w:tr>
      <w:tr w:rsidR="00C40FD5" w:rsidRPr="006D613E" w14:paraId="43E91103" w14:textId="77777777" w:rsidTr="009B6563">
        <w:trPr>
          <w:cantSplit/>
          <w:jc w:val="center"/>
        </w:trPr>
        <w:tc>
          <w:tcPr>
            <w:tcW w:w="1860" w:type="dxa"/>
            <w:shd w:val="clear" w:color="auto" w:fill="auto"/>
          </w:tcPr>
          <w:p w14:paraId="2427FD04" w14:textId="77777777" w:rsidR="00424D92" w:rsidRPr="006D613E" w:rsidRDefault="00424D92" w:rsidP="001060A2">
            <w:pPr>
              <w:pStyle w:val="TableEntry"/>
            </w:pPr>
            <w:r w:rsidRPr="006D613E">
              <w:t xml:space="preserve">         [{ </w:t>
            </w:r>
          </w:p>
        </w:tc>
        <w:tc>
          <w:tcPr>
            <w:tcW w:w="1860" w:type="dxa"/>
            <w:shd w:val="clear" w:color="auto" w:fill="auto"/>
          </w:tcPr>
          <w:p w14:paraId="2D224BA9" w14:textId="77777777" w:rsidR="00424D92" w:rsidRPr="006D613E" w:rsidRDefault="00424D92" w:rsidP="001060A2">
            <w:pPr>
              <w:pStyle w:val="TableEntry"/>
            </w:pPr>
            <w:r w:rsidRPr="006D613E">
              <w:t>--- COMPONENTS begin</w:t>
            </w:r>
          </w:p>
        </w:tc>
        <w:tc>
          <w:tcPr>
            <w:tcW w:w="1860" w:type="dxa"/>
            <w:shd w:val="clear" w:color="auto" w:fill="auto"/>
          </w:tcPr>
          <w:p w14:paraId="17BD57A2"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55D78F08"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4997140D" w14:textId="77777777" w:rsidR="00424D92" w:rsidRPr="006D613E" w:rsidRDefault="00424D92" w:rsidP="001060A2">
            <w:pPr>
              <w:pStyle w:val="TableEntry"/>
              <w:rPr>
                <w:rFonts w:ascii="Arial" w:hAnsi="Arial" w:cs="Courier New"/>
                <w:color w:val="000000"/>
              </w:rPr>
            </w:pPr>
          </w:p>
        </w:tc>
      </w:tr>
      <w:tr w:rsidR="00C40FD5" w:rsidRPr="006D613E" w14:paraId="44E3FB04" w14:textId="77777777" w:rsidTr="009B6563">
        <w:trPr>
          <w:cantSplit/>
          <w:jc w:val="center"/>
        </w:trPr>
        <w:tc>
          <w:tcPr>
            <w:tcW w:w="1860" w:type="dxa"/>
            <w:shd w:val="clear" w:color="auto" w:fill="auto"/>
          </w:tcPr>
          <w:p w14:paraId="5F3E7535" w14:textId="77777777" w:rsidR="00424D92" w:rsidRPr="006D613E" w:rsidRDefault="00424D92" w:rsidP="001060A2">
            <w:pPr>
              <w:pStyle w:val="TableEntry"/>
            </w:pPr>
            <w:r w:rsidRPr="006D613E">
              <w:t xml:space="preserve">               RXC</w:t>
            </w:r>
          </w:p>
        </w:tc>
        <w:tc>
          <w:tcPr>
            <w:tcW w:w="1860" w:type="dxa"/>
            <w:shd w:val="clear" w:color="auto" w:fill="auto"/>
          </w:tcPr>
          <w:p w14:paraId="7A235947" w14:textId="77777777" w:rsidR="00424D92" w:rsidRPr="006D613E" w:rsidRDefault="00424D92" w:rsidP="001060A2">
            <w:pPr>
              <w:pStyle w:val="TableEntry"/>
            </w:pPr>
            <w:r w:rsidRPr="006D613E">
              <w:t>Pharmacy/Treatment Component</w:t>
            </w:r>
          </w:p>
        </w:tc>
        <w:tc>
          <w:tcPr>
            <w:tcW w:w="1860" w:type="dxa"/>
            <w:shd w:val="clear" w:color="auto" w:fill="auto"/>
          </w:tcPr>
          <w:p w14:paraId="3924EFA1" w14:textId="77777777" w:rsidR="00424D92" w:rsidRPr="006D613E" w:rsidRDefault="00424D92" w:rsidP="001060A2">
            <w:pPr>
              <w:pStyle w:val="TableEntry"/>
            </w:pPr>
            <w:r w:rsidRPr="006D613E">
              <w:t>X</w:t>
            </w:r>
          </w:p>
        </w:tc>
        <w:tc>
          <w:tcPr>
            <w:tcW w:w="1860" w:type="dxa"/>
            <w:shd w:val="clear" w:color="auto" w:fill="auto"/>
          </w:tcPr>
          <w:p w14:paraId="5909D09F"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68955B7F" w14:textId="77777777" w:rsidR="00424D92" w:rsidRPr="006D613E" w:rsidRDefault="00424D92" w:rsidP="001060A2">
            <w:pPr>
              <w:pStyle w:val="TableEntry"/>
            </w:pPr>
            <w:r w:rsidRPr="006D613E">
              <w:t>4</w:t>
            </w:r>
          </w:p>
        </w:tc>
      </w:tr>
      <w:tr w:rsidR="00C40FD5" w:rsidRPr="006D613E" w14:paraId="73EB958F" w14:textId="77777777" w:rsidTr="009B6563">
        <w:trPr>
          <w:cantSplit/>
          <w:jc w:val="center"/>
        </w:trPr>
        <w:tc>
          <w:tcPr>
            <w:tcW w:w="1860" w:type="dxa"/>
            <w:shd w:val="clear" w:color="auto" w:fill="auto"/>
          </w:tcPr>
          <w:p w14:paraId="7921A729" w14:textId="77777777" w:rsidR="00424D92" w:rsidRPr="006D613E" w:rsidRDefault="00424D92" w:rsidP="001060A2">
            <w:pPr>
              <w:pStyle w:val="TableEntry"/>
            </w:pPr>
            <w:r w:rsidRPr="006D613E">
              <w:t xml:space="preserve">            [{ NTE }]</w:t>
            </w:r>
          </w:p>
        </w:tc>
        <w:tc>
          <w:tcPr>
            <w:tcW w:w="1860" w:type="dxa"/>
            <w:shd w:val="clear" w:color="auto" w:fill="auto"/>
          </w:tcPr>
          <w:p w14:paraId="1B16C084" w14:textId="77777777" w:rsidR="00424D92" w:rsidRPr="006D613E" w:rsidRDefault="00424D92" w:rsidP="001060A2">
            <w:pPr>
              <w:pStyle w:val="TableEntry"/>
            </w:pPr>
            <w:r w:rsidRPr="006D613E">
              <w:t>Notes and Comments (for each RXC)</w:t>
            </w:r>
          </w:p>
        </w:tc>
        <w:tc>
          <w:tcPr>
            <w:tcW w:w="1860" w:type="dxa"/>
            <w:shd w:val="clear" w:color="auto" w:fill="auto"/>
          </w:tcPr>
          <w:p w14:paraId="52E43BBA" w14:textId="77777777" w:rsidR="00424D92" w:rsidRPr="006D613E" w:rsidRDefault="00424D92" w:rsidP="001060A2">
            <w:pPr>
              <w:pStyle w:val="TableEntry"/>
            </w:pPr>
            <w:r w:rsidRPr="006D613E">
              <w:t>X</w:t>
            </w:r>
          </w:p>
        </w:tc>
        <w:tc>
          <w:tcPr>
            <w:tcW w:w="1860" w:type="dxa"/>
            <w:shd w:val="clear" w:color="auto" w:fill="auto"/>
          </w:tcPr>
          <w:p w14:paraId="18D43C1E"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211313CE" w14:textId="77777777" w:rsidR="00424D92" w:rsidRPr="006D613E" w:rsidRDefault="00424D92" w:rsidP="001060A2">
            <w:pPr>
              <w:pStyle w:val="TableEntry"/>
            </w:pPr>
            <w:r w:rsidRPr="006D613E">
              <w:t>2</w:t>
            </w:r>
          </w:p>
        </w:tc>
      </w:tr>
      <w:tr w:rsidR="00C40FD5" w:rsidRPr="006D613E" w14:paraId="5F22B2A8" w14:textId="77777777" w:rsidTr="009B6563">
        <w:trPr>
          <w:cantSplit/>
          <w:jc w:val="center"/>
        </w:trPr>
        <w:tc>
          <w:tcPr>
            <w:tcW w:w="1860" w:type="dxa"/>
            <w:shd w:val="clear" w:color="auto" w:fill="auto"/>
          </w:tcPr>
          <w:p w14:paraId="2FD572FB" w14:textId="77777777" w:rsidR="00424D92" w:rsidRPr="006D613E" w:rsidRDefault="00424D92" w:rsidP="001060A2">
            <w:pPr>
              <w:pStyle w:val="TableEntry"/>
            </w:pPr>
            <w:r w:rsidRPr="006D613E">
              <w:t xml:space="preserve">         }]</w:t>
            </w:r>
          </w:p>
        </w:tc>
        <w:tc>
          <w:tcPr>
            <w:tcW w:w="1860" w:type="dxa"/>
            <w:shd w:val="clear" w:color="auto" w:fill="auto"/>
          </w:tcPr>
          <w:p w14:paraId="2AA8CD8B" w14:textId="77777777" w:rsidR="00424D92" w:rsidRPr="006D613E" w:rsidRDefault="00424D92" w:rsidP="001060A2">
            <w:pPr>
              <w:pStyle w:val="TableEntry"/>
            </w:pPr>
            <w:r w:rsidRPr="006D613E">
              <w:t>--- COMPONENTS end</w:t>
            </w:r>
          </w:p>
        </w:tc>
        <w:tc>
          <w:tcPr>
            <w:tcW w:w="1860" w:type="dxa"/>
            <w:shd w:val="clear" w:color="auto" w:fill="auto"/>
          </w:tcPr>
          <w:p w14:paraId="28E2167A"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04851D04"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01B6DC01" w14:textId="77777777" w:rsidR="00424D92" w:rsidRPr="006D613E" w:rsidRDefault="00424D92" w:rsidP="001060A2">
            <w:pPr>
              <w:pStyle w:val="TableEntry"/>
              <w:rPr>
                <w:rFonts w:ascii="Arial" w:hAnsi="Arial" w:cs="Courier New"/>
                <w:color w:val="000000"/>
              </w:rPr>
            </w:pPr>
          </w:p>
        </w:tc>
      </w:tr>
      <w:tr w:rsidR="00C40FD5" w:rsidRPr="006D613E" w14:paraId="31CC28FC" w14:textId="77777777" w:rsidTr="009B6563">
        <w:trPr>
          <w:cantSplit/>
          <w:jc w:val="center"/>
        </w:trPr>
        <w:tc>
          <w:tcPr>
            <w:tcW w:w="1860" w:type="dxa"/>
            <w:shd w:val="clear" w:color="auto" w:fill="auto"/>
          </w:tcPr>
          <w:p w14:paraId="512CBBE3" w14:textId="77777777" w:rsidR="00424D92" w:rsidRPr="006D613E" w:rsidRDefault="00424D92" w:rsidP="001060A2">
            <w:pPr>
              <w:pStyle w:val="TableEntry"/>
            </w:pPr>
            <w:r w:rsidRPr="006D613E">
              <w:t xml:space="preserve">      ]</w:t>
            </w:r>
          </w:p>
        </w:tc>
        <w:tc>
          <w:tcPr>
            <w:tcW w:w="1860" w:type="dxa"/>
            <w:shd w:val="clear" w:color="auto" w:fill="auto"/>
          </w:tcPr>
          <w:p w14:paraId="3C30D0AD" w14:textId="77777777" w:rsidR="00424D92" w:rsidRPr="006D613E" w:rsidRDefault="00424D92" w:rsidP="001060A2">
            <w:pPr>
              <w:pStyle w:val="TableEntry"/>
            </w:pPr>
            <w:r w:rsidRPr="006D613E">
              <w:t>--- ORDER_DETAIL_SUPPLEMENT end</w:t>
            </w:r>
          </w:p>
        </w:tc>
        <w:tc>
          <w:tcPr>
            <w:tcW w:w="1860" w:type="dxa"/>
            <w:shd w:val="clear" w:color="auto" w:fill="auto"/>
          </w:tcPr>
          <w:p w14:paraId="37C25530"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54AF232"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173A4740" w14:textId="77777777" w:rsidR="00424D92" w:rsidRPr="006D613E" w:rsidRDefault="00424D92" w:rsidP="001060A2">
            <w:pPr>
              <w:pStyle w:val="TableEntry"/>
              <w:rPr>
                <w:rFonts w:ascii="Arial" w:hAnsi="Arial" w:cs="Courier New"/>
                <w:color w:val="000000"/>
              </w:rPr>
            </w:pPr>
          </w:p>
        </w:tc>
      </w:tr>
      <w:tr w:rsidR="00C40FD5" w:rsidRPr="006D613E" w14:paraId="20AE9A1D" w14:textId="77777777" w:rsidTr="009B6563">
        <w:trPr>
          <w:cantSplit/>
          <w:jc w:val="center"/>
        </w:trPr>
        <w:tc>
          <w:tcPr>
            <w:tcW w:w="1860" w:type="dxa"/>
            <w:shd w:val="clear" w:color="auto" w:fill="auto"/>
          </w:tcPr>
          <w:p w14:paraId="004D1102" w14:textId="77777777" w:rsidR="00424D92" w:rsidRPr="006D613E" w:rsidRDefault="00424D92" w:rsidP="001060A2">
            <w:pPr>
              <w:pStyle w:val="TableEntry"/>
            </w:pPr>
            <w:r w:rsidRPr="006D613E">
              <w:t xml:space="preserve">   ]</w:t>
            </w:r>
          </w:p>
        </w:tc>
        <w:tc>
          <w:tcPr>
            <w:tcW w:w="1860" w:type="dxa"/>
            <w:shd w:val="clear" w:color="auto" w:fill="auto"/>
          </w:tcPr>
          <w:p w14:paraId="27923BD1" w14:textId="77777777" w:rsidR="00424D92" w:rsidRPr="006D613E" w:rsidRDefault="00424D92" w:rsidP="001060A2">
            <w:pPr>
              <w:pStyle w:val="TableEntry"/>
            </w:pPr>
            <w:r w:rsidRPr="006D613E">
              <w:t>--- ORDER_DETAIL end</w:t>
            </w:r>
          </w:p>
        </w:tc>
        <w:tc>
          <w:tcPr>
            <w:tcW w:w="1860" w:type="dxa"/>
            <w:shd w:val="clear" w:color="auto" w:fill="auto"/>
          </w:tcPr>
          <w:p w14:paraId="300D7C59"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106825C5"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067DBC54" w14:textId="77777777" w:rsidR="00424D92" w:rsidRPr="006D613E" w:rsidRDefault="00424D92" w:rsidP="001060A2">
            <w:pPr>
              <w:pStyle w:val="TableEntry"/>
              <w:rPr>
                <w:rFonts w:ascii="Arial" w:hAnsi="Arial" w:cs="Courier New"/>
                <w:color w:val="000000"/>
              </w:rPr>
            </w:pPr>
          </w:p>
        </w:tc>
      </w:tr>
      <w:tr w:rsidR="00C40FD5" w:rsidRPr="006D613E" w14:paraId="6B6FC06F" w14:textId="77777777" w:rsidTr="009B6563">
        <w:trPr>
          <w:cantSplit/>
          <w:jc w:val="center"/>
        </w:trPr>
        <w:tc>
          <w:tcPr>
            <w:tcW w:w="1860" w:type="dxa"/>
            <w:shd w:val="clear" w:color="auto" w:fill="auto"/>
          </w:tcPr>
          <w:p w14:paraId="655B1BD5" w14:textId="77777777" w:rsidR="00424D92" w:rsidRPr="006D613E" w:rsidRDefault="00424D92" w:rsidP="001060A2">
            <w:pPr>
              <w:pStyle w:val="TableEntry"/>
            </w:pPr>
            <w:r w:rsidRPr="006D613E">
              <w:t xml:space="preserve">   [  </w:t>
            </w:r>
          </w:p>
        </w:tc>
        <w:tc>
          <w:tcPr>
            <w:tcW w:w="1860" w:type="dxa"/>
            <w:shd w:val="clear" w:color="auto" w:fill="auto"/>
          </w:tcPr>
          <w:p w14:paraId="7347974A" w14:textId="77777777" w:rsidR="00424D92" w:rsidRPr="006D613E" w:rsidRDefault="00424D92" w:rsidP="001060A2">
            <w:pPr>
              <w:pStyle w:val="TableEntry"/>
            </w:pPr>
            <w:r w:rsidRPr="006D613E">
              <w:t>--- ENCODING begin</w:t>
            </w:r>
          </w:p>
        </w:tc>
        <w:tc>
          <w:tcPr>
            <w:tcW w:w="1860" w:type="dxa"/>
            <w:shd w:val="clear" w:color="auto" w:fill="auto"/>
          </w:tcPr>
          <w:p w14:paraId="1C83D4B7"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08843A70"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53C298E1" w14:textId="77777777" w:rsidR="00424D92" w:rsidRPr="006D613E" w:rsidRDefault="00424D92" w:rsidP="001060A2">
            <w:pPr>
              <w:pStyle w:val="TableEntry"/>
              <w:rPr>
                <w:rFonts w:ascii="Arial" w:hAnsi="Arial" w:cs="Courier New"/>
                <w:color w:val="000000"/>
              </w:rPr>
            </w:pPr>
          </w:p>
        </w:tc>
      </w:tr>
      <w:tr w:rsidR="00C40FD5" w:rsidRPr="006D613E" w14:paraId="5C1338A3" w14:textId="77777777" w:rsidTr="009B6563">
        <w:trPr>
          <w:cantSplit/>
          <w:jc w:val="center"/>
        </w:trPr>
        <w:tc>
          <w:tcPr>
            <w:tcW w:w="1860" w:type="dxa"/>
            <w:shd w:val="clear" w:color="auto" w:fill="auto"/>
          </w:tcPr>
          <w:p w14:paraId="39365437" w14:textId="77777777" w:rsidR="00424D92" w:rsidRPr="006D613E" w:rsidRDefault="00424D92" w:rsidP="001060A2">
            <w:pPr>
              <w:pStyle w:val="TableEntry"/>
            </w:pPr>
            <w:r w:rsidRPr="006D613E">
              <w:t xml:space="preserve">         RXE</w:t>
            </w:r>
          </w:p>
        </w:tc>
        <w:tc>
          <w:tcPr>
            <w:tcW w:w="1860" w:type="dxa"/>
            <w:shd w:val="clear" w:color="auto" w:fill="auto"/>
          </w:tcPr>
          <w:p w14:paraId="74499F6A" w14:textId="77777777" w:rsidR="00424D92" w:rsidRPr="006D613E" w:rsidRDefault="00424D92" w:rsidP="001060A2">
            <w:pPr>
              <w:pStyle w:val="TableEntry"/>
            </w:pPr>
            <w:r w:rsidRPr="006D613E">
              <w:t xml:space="preserve">Pharmacy/Treatment Encoded Order </w:t>
            </w:r>
          </w:p>
        </w:tc>
        <w:tc>
          <w:tcPr>
            <w:tcW w:w="1860" w:type="dxa"/>
            <w:shd w:val="clear" w:color="auto" w:fill="auto"/>
          </w:tcPr>
          <w:p w14:paraId="477592C1" w14:textId="77777777" w:rsidR="00424D92" w:rsidRPr="006D613E" w:rsidRDefault="00424D92" w:rsidP="001060A2">
            <w:pPr>
              <w:pStyle w:val="TableEntry"/>
            </w:pPr>
            <w:r w:rsidRPr="006D613E">
              <w:t>X</w:t>
            </w:r>
          </w:p>
        </w:tc>
        <w:tc>
          <w:tcPr>
            <w:tcW w:w="1860" w:type="dxa"/>
            <w:shd w:val="clear" w:color="auto" w:fill="auto"/>
          </w:tcPr>
          <w:p w14:paraId="048BC9AA"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01C4202E" w14:textId="77777777" w:rsidR="00424D92" w:rsidRPr="006D613E" w:rsidRDefault="00424D92" w:rsidP="001060A2">
            <w:pPr>
              <w:pStyle w:val="TableEntry"/>
            </w:pPr>
            <w:r w:rsidRPr="006D613E">
              <w:t>4</w:t>
            </w:r>
          </w:p>
        </w:tc>
      </w:tr>
      <w:tr w:rsidR="00C40FD5" w:rsidRPr="006D613E" w14:paraId="0DA94C25" w14:textId="77777777" w:rsidTr="009B6563">
        <w:trPr>
          <w:cantSplit/>
          <w:jc w:val="center"/>
        </w:trPr>
        <w:tc>
          <w:tcPr>
            <w:tcW w:w="1860" w:type="dxa"/>
            <w:shd w:val="clear" w:color="auto" w:fill="auto"/>
          </w:tcPr>
          <w:p w14:paraId="68709A55" w14:textId="77777777" w:rsidR="00424D92" w:rsidRPr="006D613E" w:rsidRDefault="00424D92" w:rsidP="001060A2">
            <w:pPr>
              <w:pStyle w:val="TableEntry"/>
            </w:pPr>
            <w:r w:rsidRPr="006D613E">
              <w:t xml:space="preserve">      {  </w:t>
            </w:r>
          </w:p>
        </w:tc>
        <w:tc>
          <w:tcPr>
            <w:tcW w:w="1860" w:type="dxa"/>
            <w:shd w:val="clear" w:color="auto" w:fill="auto"/>
          </w:tcPr>
          <w:p w14:paraId="42DDACE9" w14:textId="77777777" w:rsidR="00424D92" w:rsidRPr="006D613E" w:rsidRDefault="00424D92" w:rsidP="001060A2">
            <w:pPr>
              <w:pStyle w:val="TableEntry"/>
            </w:pPr>
            <w:r w:rsidRPr="006D613E">
              <w:t>--- TIMING_ENCODED begin</w:t>
            </w:r>
          </w:p>
        </w:tc>
        <w:tc>
          <w:tcPr>
            <w:tcW w:w="1860" w:type="dxa"/>
            <w:shd w:val="clear" w:color="auto" w:fill="auto"/>
          </w:tcPr>
          <w:p w14:paraId="4D3F2E0D"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0BD68689"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FF3F921" w14:textId="77777777" w:rsidR="00424D92" w:rsidRPr="006D613E" w:rsidRDefault="00424D92" w:rsidP="001060A2">
            <w:pPr>
              <w:pStyle w:val="TableEntry"/>
              <w:rPr>
                <w:rFonts w:ascii="Arial" w:hAnsi="Arial" w:cs="Courier New"/>
                <w:color w:val="000000"/>
              </w:rPr>
            </w:pPr>
          </w:p>
        </w:tc>
      </w:tr>
      <w:tr w:rsidR="00C40FD5" w:rsidRPr="006D613E" w14:paraId="3D67F446" w14:textId="77777777" w:rsidTr="009B6563">
        <w:trPr>
          <w:cantSplit/>
          <w:jc w:val="center"/>
        </w:trPr>
        <w:tc>
          <w:tcPr>
            <w:tcW w:w="1860" w:type="dxa"/>
            <w:shd w:val="clear" w:color="auto" w:fill="auto"/>
          </w:tcPr>
          <w:p w14:paraId="32DAE329" w14:textId="77777777" w:rsidR="00424D92" w:rsidRPr="006D613E" w:rsidRDefault="00424D92" w:rsidP="001060A2">
            <w:pPr>
              <w:pStyle w:val="TableEntry"/>
            </w:pPr>
            <w:r w:rsidRPr="006D613E">
              <w:t xml:space="preserve">            TQ1</w:t>
            </w:r>
          </w:p>
        </w:tc>
        <w:tc>
          <w:tcPr>
            <w:tcW w:w="1860" w:type="dxa"/>
            <w:shd w:val="clear" w:color="auto" w:fill="auto"/>
          </w:tcPr>
          <w:p w14:paraId="12496CD2" w14:textId="77777777" w:rsidR="00424D92" w:rsidRPr="006D613E" w:rsidRDefault="00424D92" w:rsidP="001060A2">
            <w:pPr>
              <w:pStyle w:val="TableEntry"/>
            </w:pPr>
            <w:r w:rsidRPr="006D613E">
              <w:t>Timing/Quantity</w:t>
            </w:r>
          </w:p>
        </w:tc>
        <w:tc>
          <w:tcPr>
            <w:tcW w:w="1860" w:type="dxa"/>
            <w:shd w:val="clear" w:color="auto" w:fill="auto"/>
          </w:tcPr>
          <w:p w14:paraId="25E06E5C" w14:textId="77777777" w:rsidR="00424D92" w:rsidRPr="006D613E" w:rsidRDefault="00424D92" w:rsidP="001060A2">
            <w:pPr>
              <w:pStyle w:val="TableEntry"/>
            </w:pPr>
            <w:r w:rsidRPr="006D613E">
              <w:t>X</w:t>
            </w:r>
          </w:p>
        </w:tc>
        <w:tc>
          <w:tcPr>
            <w:tcW w:w="1860" w:type="dxa"/>
            <w:shd w:val="clear" w:color="auto" w:fill="auto"/>
          </w:tcPr>
          <w:p w14:paraId="2DF6907F"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67122024" w14:textId="77777777" w:rsidR="00424D92" w:rsidRPr="006D613E" w:rsidRDefault="00424D92" w:rsidP="001060A2">
            <w:pPr>
              <w:pStyle w:val="TableEntry"/>
            </w:pPr>
            <w:r w:rsidRPr="006D613E">
              <w:t>4</w:t>
            </w:r>
          </w:p>
        </w:tc>
      </w:tr>
      <w:tr w:rsidR="00C40FD5" w:rsidRPr="006D613E" w14:paraId="2A47A937" w14:textId="77777777" w:rsidTr="009B6563">
        <w:trPr>
          <w:cantSplit/>
          <w:jc w:val="center"/>
        </w:trPr>
        <w:tc>
          <w:tcPr>
            <w:tcW w:w="1860" w:type="dxa"/>
            <w:shd w:val="clear" w:color="auto" w:fill="auto"/>
          </w:tcPr>
          <w:p w14:paraId="5812EA2F" w14:textId="77777777" w:rsidR="00424D92" w:rsidRPr="006D613E" w:rsidRDefault="00424D92" w:rsidP="001060A2">
            <w:pPr>
              <w:pStyle w:val="TableEntry"/>
            </w:pPr>
            <w:r w:rsidRPr="006D613E">
              <w:t xml:space="preserve">         [{ TQ2 }]</w:t>
            </w:r>
          </w:p>
        </w:tc>
        <w:tc>
          <w:tcPr>
            <w:tcW w:w="1860" w:type="dxa"/>
            <w:shd w:val="clear" w:color="auto" w:fill="auto"/>
          </w:tcPr>
          <w:p w14:paraId="68AEF539" w14:textId="77777777" w:rsidR="00424D92" w:rsidRPr="006D613E" w:rsidRDefault="00424D92" w:rsidP="001060A2">
            <w:pPr>
              <w:pStyle w:val="TableEntry"/>
            </w:pPr>
            <w:r w:rsidRPr="006D613E">
              <w:t>Timing/Quantity Order Sequence</w:t>
            </w:r>
          </w:p>
        </w:tc>
        <w:tc>
          <w:tcPr>
            <w:tcW w:w="1860" w:type="dxa"/>
            <w:shd w:val="clear" w:color="auto" w:fill="auto"/>
          </w:tcPr>
          <w:p w14:paraId="1B0277FB" w14:textId="77777777" w:rsidR="00424D92" w:rsidRPr="006D613E" w:rsidRDefault="00424D92" w:rsidP="001060A2">
            <w:pPr>
              <w:pStyle w:val="TableEntry"/>
            </w:pPr>
            <w:r w:rsidRPr="006D613E">
              <w:t>X</w:t>
            </w:r>
          </w:p>
        </w:tc>
        <w:tc>
          <w:tcPr>
            <w:tcW w:w="1860" w:type="dxa"/>
            <w:shd w:val="clear" w:color="auto" w:fill="auto"/>
          </w:tcPr>
          <w:p w14:paraId="48C19DB8"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46CC64E6" w14:textId="77777777" w:rsidR="00424D92" w:rsidRPr="006D613E" w:rsidRDefault="00424D92" w:rsidP="001060A2">
            <w:pPr>
              <w:pStyle w:val="TableEntry"/>
            </w:pPr>
            <w:r w:rsidRPr="006D613E">
              <w:t>4</w:t>
            </w:r>
          </w:p>
        </w:tc>
      </w:tr>
      <w:tr w:rsidR="00C40FD5" w:rsidRPr="006D613E" w14:paraId="71CF86FC" w14:textId="77777777" w:rsidTr="009B6563">
        <w:trPr>
          <w:cantSplit/>
          <w:jc w:val="center"/>
        </w:trPr>
        <w:tc>
          <w:tcPr>
            <w:tcW w:w="1860" w:type="dxa"/>
            <w:shd w:val="clear" w:color="auto" w:fill="auto"/>
          </w:tcPr>
          <w:p w14:paraId="1A337EC5" w14:textId="77777777" w:rsidR="00424D92" w:rsidRPr="006D613E" w:rsidRDefault="00424D92" w:rsidP="001060A2">
            <w:pPr>
              <w:pStyle w:val="TableEntry"/>
            </w:pPr>
            <w:r w:rsidRPr="006D613E">
              <w:t xml:space="preserve">      }</w:t>
            </w:r>
          </w:p>
        </w:tc>
        <w:tc>
          <w:tcPr>
            <w:tcW w:w="1860" w:type="dxa"/>
            <w:shd w:val="clear" w:color="auto" w:fill="auto"/>
          </w:tcPr>
          <w:p w14:paraId="44931299" w14:textId="77777777" w:rsidR="00424D92" w:rsidRPr="006D613E" w:rsidRDefault="00424D92" w:rsidP="001060A2">
            <w:pPr>
              <w:pStyle w:val="TableEntry"/>
            </w:pPr>
            <w:r w:rsidRPr="006D613E">
              <w:t>--- TIMING_ENCODED end</w:t>
            </w:r>
          </w:p>
        </w:tc>
        <w:tc>
          <w:tcPr>
            <w:tcW w:w="1860" w:type="dxa"/>
            <w:shd w:val="clear" w:color="auto" w:fill="auto"/>
          </w:tcPr>
          <w:p w14:paraId="593D58EA"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2188E0FA"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1B2B93BD" w14:textId="77777777" w:rsidR="00424D92" w:rsidRPr="006D613E" w:rsidRDefault="00424D92" w:rsidP="001060A2">
            <w:pPr>
              <w:pStyle w:val="TableEntry"/>
              <w:rPr>
                <w:rFonts w:ascii="Arial" w:hAnsi="Arial" w:cs="Courier New"/>
                <w:color w:val="000000"/>
              </w:rPr>
            </w:pPr>
          </w:p>
        </w:tc>
      </w:tr>
      <w:tr w:rsidR="00C40FD5" w:rsidRPr="006D613E" w14:paraId="4E87ED52" w14:textId="77777777" w:rsidTr="009B6563">
        <w:trPr>
          <w:cantSplit/>
          <w:jc w:val="center"/>
        </w:trPr>
        <w:tc>
          <w:tcPr>
            <w:tcW w:w="1860" w:type="dxa"/>
            <w:shd w:val="clear" w:color="auto" w:fill="auto"/>
          </w:tcPr>
          <w:p w14:paraId="417A5CC5" w14:textId="77777777" w:rsidR="00424D92" w:rsidRPr="006D613E" w:rsidRDefault="00424D92" w:rsidP="001060A2">
            <w:pPr>
              <w:pStyle w:val="TableEntry"/>
            </w:pPr>
            <w:r w:rsidRPr="006D613E">
              <w:t xml:space="preserve">      {  RXR  }</w:t>
            </w:r>
          </w:p>
        </w:tc>
        <w:tc>
          <w:tcPr>
            <w:tcW w:w="1860" w:type="dxa"/>
            <w:shd w:val="clear" w:color="auto" w:fill="auto"/>
          </w:tcPr>
          <w:p w14:paraId="0E45C8B6" w14:textId="77777777" w:rsidR="00424D92" w:rsidRPr="006D613E" w:rsidRDefault="00424D92" w:rsidP="001060A2">
            <w:pPr>
              <w:pStyle w:val="TableEntry"/>
            </w:pPr>
            <w:r w:rsidRPr="006D613E">
              <w:t>Pharmacy/Treatment Route</w:t>
            </w:r>
          </w:p>
        </w:tc>
        <w:tc>
          <w:tcPr>
            <w:tcW w:w="1860" w:type="dxa"/>
            <w:shd w:val="clear" w:color="auto" w:fill="auto"/>
          </w:tcPr>
          <w:p w14:paraId="2631AB1C" w14:textId="77777777" w:rsidR="00424D92" w:rsidRPr="006D613E" w:rsidRDefault="00424D92" w:rsidP="001060A2">
            <w:pPr>
              <w:pStyle w:val="TableEntry"/>
            </w:pPr>
            <w:r w:rsidRPr="006D613E">
              <w:t>X</w:t>
            </w:r>
          </w:p>
        </w:tc>
        <w:tc>
          <w:tcPr>
            <w:tcW w:w="1860" w:type="dxa"/>
            <w:shd w:val="clear" w:color="auto" w:fill="auto"/>
          </w:tcPr>
          <w:p w14:paraId="5A7E2577"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4702D55" w14:textId="77777777" w:rsidR="00424D92" w:rsidRPr="006D613E" w:rsidRDefault="00424D92" w:rsidP="001060A2">
            <w:pPr>
              <w:pStyle w:val="TableEntry"/>
            </w:pPr>
            <w:r w:rsidRPr="006D613E">
              <w:t>4</w:t>
            </w:r>
          </w:p>
        </w:tc>
      </w:tr>
      <w:tr w:rsidR="00C40FD5" w:rsidRPr="006D613E" w14:paraId="11DEEC46" w14:textId="77777777" w:rsidTr="009B6563">
        <w:trPr>
          <w:cantSplit/>
          <w:jc w:val="center"/>
        </w:trPr>
        <w:tc>
          <w:tcPr>
            <w:tcW w:w="1860" w:type="dxa"/>
            <w:shd w:val="clear" w:color="auto" w:fill="auto"/>
          </w:tcPr>
          <w:p w14:paraId="4FA83BA7" w14:textId="77777777" w:rsidR="00424D92" w:rsidRPr="006D613E" w:rsidRDefault="00424D92" w:rsidP="001060A2">
            <w:pPr>
              <w:pStyle w:val="TableEntry"/>
            </w:pPr>
            <w:r w:rsidRPr="006D613E">
              <w:t xml:space="preserve">      [{ RXC }]</w:t>
            </w:r>
          </w:p>
        </w:tc>
        <w:tc>
          <w:tcPr>
            <w:tcW w:w="1860" w:type="dxa"/>
            <w:shd w:val="clear" w:color="auto" w:fill="auto"/>
          </w:tcPr>
          <w:p w14:paraId="04055FD8" w14:textId="77777777" w:rsidR="00424D92" w:rsidRPr="006D613E" w:rsidRDefault="00424D92" w:rsidP="001060A2">
            <w:pPr>
              <w:pStyle w:val="TableEntry"/>
            </w:pPr>
            <w:r w:rsidRPr="006D613E">
              <w:t>Pharmacy/Treatment Component</w:t>
            </w:r>
          </w:p>
        </w:tc>
        <w:tc>
          <w:tcPr>
            <w:tcW w:w="1860" w:type="dxa"/>
            <w:shd w:val="clear" w:color="auto" w:fill="auto"/>
          </w:tcPr>
          <w:p w14:paraId="5D3AA3B4" w14:textId="77777777" w:rsidR="00424D92" w:rsidRPr="006D613E" w:rsidRDefault="00424D92" w:rsidP="001060A2">
            <w:pPr>
              <w:pStyle w:val="TableEntry"/>
            </w:pPr>
            <w:r w:rsidRPr="006D613E">
              <w:t>X</w:t>
            </w:r>
          </w:p>
        </w:tc>
        <w:tc>
          <w:tcPr>
            <w:tcW w:w="1860" w:type="dxa"/>
            <w:shd w:val="clear" w:color="auto" w:fill="auto"/>
          </w:tcPr>
          <w:p w14:paraId="2DA7201C"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7F87A557" w14:textId="77777777" w:rsidR="00424D92" w:rsidRPr="006D613E" w:rsidRDefault="00424D92" w:rsidP="001060A2">
            <w:pPr>
              <w:pStyle w:val="TableEntry"/>
            </w:pPr>
            <w:r w:rsidRPr="006D613E">
              <w:t>4</w:t>
            </w:r>
          </w:p>
        </w:tc>
      </w:tr>
      <w:tr w:rsidR="00C40FD5" w:rsidRPr="006D613E" w14:paraId="5A995B67" w14:textId="77777777" w:rsidTr="009B6563">
        <w:trPr>
          <w:cantSplit/>
          <w:jc w:val="center"/>
        </w:trPr>
        <w:tc>
          <w:tcPr>
            <w:tcW w:w="1860" w:type="dxa"/>
            <w:shd w:val="clear" w:color="auto" w:fill="auto"/>
          </w:tcPr>
          <w:p w14:paraId="301B0209" w14:textId="77777777" w:rsidR="00424D92" w:rsidRPr="006D613E" w:rsidRDefault="00424D92" w:rsidP="001060A2">
            <w:pPr>
              <w:pStyle w:val="TableEntry"/>
            </w:pPr>
            <w:r w:rsidRPr="006D613E">
              <w:t xml:space="preserve">   ]</w:t>
            </w:r>
          </w:p>
        </w:tc>
        <w:tc>
          <w:tcPr>
            <w:tcW w:w="1860" w:type="dxa"/>
            <w:shd w:val="clear" w:color="auto" w:fill="auto"/>
          </w:tcPr>
          <w:p w14:paraId="1729ED7C" w14:textId="77777777" w:rsidR="00424D92" w:rsidRPr="006D613E" w:rsidRDefault="00424D92" w:rsidP="001060A2">
            <w:pPr>
              <w:pStyle w:val="TableEntry"/>
            </w:pPr>
            <w:r w:rsidRPr="006D613E">
              <w:t>--- ENCODING end</w:t>
            </w:r>
          </w:p>
        </w:tc>
        <w:tc>
          <w:tcPr>
            <w:tcW w:w="1860" w:type="dxa"/>
            <w:shd w:val="clear" w:color="auto" w:fill="auto"/>
          </w:tcPr>
          <w:p w14:paraId="3E887C33"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15117551"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59CE4E29" w14:textId="77777777" w:rsidR="00424D92" w:rsidRPr="006D613E" w:rsidRDefault="00424D92" w:rsidP="001060A2">
            <w:pPr>
              <w:pStyle w:val="TableEntry"/>
              <w:rPr>
                <w:rFonts w:ascii="Arial" w:hAnsi="Arial" w:cs="Courier New"/>
                <w:color w:val="000000"/>
              </w:rPr>
            </w:pPr>
          </w:p>
        </w:tc>
      </w:tr>
      <w:tr w:rsidR="00C40FD5" w:rsidRPr="006D613E" w14:paraId="3987DC5A" w14:textId="77777777" w:rsidTr="009B6563">
        <w:trPr>
          <w:cantSplit/>
          <w:jc w:val="center"/>
        </w:trPr>
        <w:tc>
          <w:tcPr>
            <w:tcW w:w="1860" w:type="dxa"/>
            <w:shd w:val="clear" w:color="auto" w:fill="auto"/>
          </w:tcPr>
          <w:p w14:paraId="48545675" w14:textId="77777777" w:rsidR="00424D92" w:rsidRPr="006D613E" w:rsidRDefault="00424D92" w:rsidP="001060A2">
            <w:pPr>
              <w:pStyle w:val="TableEntry"/>
            </w:pPr>
            <w:r w:rsidRPr="006D613E">
              <w:t xml:space="preserve">   {  </w:t>
            </w:r>
          </w:p>
        </w:tc>
        <w:tc>
          <w:tcPr>
            <w:tcW w:w="1860" w:type="dxa"/>
            <w:shd w:val="clear" w:color="auto" w:fill="auto"/>
          </w:tcPr>
          <w:p w14:paraId="6685B0C0" w14:textId="77777777" w:rsidR="00424D92" w:rsidRPr="006D613E" w:rsidRDefault="00424D92" w:rsidP="001060A2">
            <w:pPr>
              <w:pStyle w:val="TableEntry"/>
            </w:pPr>
            <w:r w:rsidRPr="006D613E">
              <w:t>--- GIVE begin</w:t>
            </w:r>
          </w:p>
        </w:tc>
        <w:tc>
          <w:tcPr>
            <w:tcW w:w="1860" w:type="dxa"/>
            <w:shd w:val="clear" w:color="auto" w:fill="auto"/>
          </w:tcPr>
          <w:p w14:paraId="31DAA552"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2C050006"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56DEB9B9" w14:textId="77777777" w:rsidR="00424D92" w:rsidRPr="006D613E" w:rsidRDefault="00424D92" w:rsidP="001060A2">
            <w:pPr>
              <w:pStyle w:val="TableEntry"/>
              <w:rPr>
                <w:rFonts w:ascii="Arial" w:hAnsi="Arial" w:cs="Courier New"/>
                <w:color w:val="000000"/>
              </w:rPr>
            </w:pPr>
          </w:p>
        </w:tc>
      </w:tr>
      <w:tr w:rsidR="00C40FD5" w:rsidRPr="006D613E" w14:paraId="541C0509" w14:textId="77777777" w:rsidTr="009B6563">
        <w:trPr>
          <w:cantSplit/>
          <w:jc w:val="center"/>
        </w:trPr>
        <w:tc>
          <w:tcPr>
            <w:tcW w:w="1860" w:type="dxa"/>
            <w:shd w:val="clear" w:color="auto" w:fill="auto"/>
          </w:tcPr>
          <w:p w14:paraId="2C1D42FC" w14:textId="77777777" w:rsidR="00424D92" w:rsidRPr="006D613E" w:rsidRDefault="00424D92" w:rsidP="001060A2">
            <w:pPr>
              <w:pStyle w:val="TableEntry"/>
            </w:pPr>
            <w:r w:rsidRPr="006D613E">
              <w:t xml:space="preserve">         RXG</w:t>
            </w:r>
          </w:p>
        </w:tc>
        <w:tc>
          <w:tcPr>
            <w:tcW w:w="1860" w:type="dxa"/>
            <w:shd w:val="clear" w:color="auto" w:fill="auto"/>
          </w:tcPr>
          <w:p w14:paraId="799F92AA" w14:textId="77777777" w:rsidR="00424D92" w:rsidRPr="006D613E" w:rsidRDefault="00424D92" w:rsidP="001060A2">
            <w:pPr>
              <w:pStyle w:val="TableEntry"/>
            </w:pPr>
            <w:r w:rsidRPr="006D613E">
              <w:t>Pharmacy/Treatment Give</w:t>
            </w:r>
          </w:p>
        </w:tc>
        <w:tc>
          <w:tcPr>
            <w:tcW w:w="1860" w:type="dxa"/>
            <w:shd w:val="clear" w:color="auto" w:fill="auto"/>
          </w:tcPr>
          <w:p w14:paraId="79CA6AC8" w14:textId="77777777" w:rsidR="00424D92" w:rsidRPr="006D613E" w:rsidRDefault="00424D92" w:rsidP="001060A2">
            <w:pPr>
              <w:pStyle w:val="TableEntry"/>
            </w:pPr>
            <w:r w:rsidRPr="006D613E">
              <w:t>R</w:t>
            </w:r>
          </w:p>
        </w:tc>
        <w:tc>
          <w:tcPr>
            <w:tcW w:w="1860" w:type="dxa"/>
            <w:shd w:val="clear" w:color="auto" w:fill="auto"/>
          </w:tcPr>
          <w:p w14:paraId="656F7191" w14:textId="77777777" w:rsidR="00424D92" w:rsidRPr="006D613E" w:rsidRDefault="00424D92" w:rsidP="001060A2">
            <w:pPr>
              <w:pStyle w:val="TableEntry"/>
            </w:pPr>
            <w:r w:rsidRPr="006D613E">
              <w:t>[1..1]</w:t>
            </w:r>
          </w:p>
        </w:tc>
        <w:tc>
          <w:tcPr>
            <w:tcW w:w="1860" w:type="dxa"/>
            <w:shd w:val="clear" w:color="auto" w:fill="auto"/>
          </w:tcPr>
          <w:p w14:paraId="7F64ABB4" w14:textId="77777777" w:rsidR="00424D92" w:rsidRPr="006D613E" w:rsidRDefault="00424D92" w:rsidP="001060A2">
            <w:pPr>
              <w:pStyle w:val="TableEntry"/>
            </w:pPr>
            <w:r w:rsidRPr="006D613E">
              <w:t>4</w:t>
            </w:r>
          </w:p>
        </w:tc>
      </w:tr>
      <w:tr w:rsidR="00C40FD5" w:rsidRPr="006D613E" w14:paraId="359C0509" w14:textId="77777777" w:rsidTr="009B6563">
        <w:trPr>
          <w:cantSplit/>
          <w:jc w:val="center"/>
        </w:trPr>
        <w:tc>
          <w:tcPr>
            <w:tcW w:w="1860" w:type="dxa"/>
            <w:shd w:val="clear" w:color="auto" w:fill="auto"/>
          </w:tcPr>
          <w:p w14:paraId="51FA12CB" w14:textId="77777777" w:rsidR="00424D92" w:rsidRPr="006D613E" w:rsidRDefault="00424D92" w:rsidP="001060A2">
            <w:pPr>
              <w:pStyle w:val="TableEntry"/>
            </w:pPr>
            <w:r w:rsidRPr="006D613E">
              <w:t xml:space="preserve">      {  </w:t>
            </w:r>
          </w:p>
        </w:tc>
        <w:tc>
          <w:tcPr>
            <w:tcW w:w="1860" w:type="dxa"/>
            <w:shd w:val="clear" w:color="auto" w:fill="auto"/>
          </w:tcPr>
          <w:p w14:paraId="01AFDE80" w14:textId="77777777" w:rsidR="00424D92" w:rsidRPr="006D613E" w:rsidRDefault="00424D92" w:rsidP="001060A2">
            <w:pPr>
              <w:pStyle w:val="TableEntry"/>
            </w:pPr>
            <w:r w:rsidRPr="006D613E">
              <w:t>--- TIMING_GIVE begin</w:t>
            </w:r>
          </w:p>
        </w:tc>
        <w:tc>
          <w:tcPr>
            <w:tcW w:w="1860" w:type="dxa"/>
            <w:shd w:val="clear" w:color="auto" w:fill="auto"/>
          </w:tcPr>
          <w:p w14:paraId="52F7856D"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7CC697E3"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69BDE8E2" w14:textId="77777777" w:rsidR="00424D92" w:rsidRPr="006D613E" w:rsidRDefault="00424D92" w:rsidP="001060A2">
            <w:pPr>
              <w:pStyle w:val="TableEntry"/>
              <w:rPr>
                <w:rFonts w:ascii="Arial" w:hAnsi="Arial" w:cs="Courier New"/>
                <w:color w:val="000000"/>
              </w:rPr>
            </w:pPr>
          </w:p>
        </w:tc>
      </w:tr>
      <w:tr w:rsidR="00C40FD5" w:rsidRPr="006D613E" w14:paraId="5DBAE16F" w14:textId="77777777" w:rsidTr="009B6563">
        <w:trPr>
          <w:cantSplit/>
          <w:jc w:val="center"/>
        </w:trPr>
        <w:tc>
          <w:tcPr>
            <w:tcW w:w="1860" w:type="dxa"/>
            <w:shd w:val="clear" w:color="auto" w:fill="auto"/>
          </w:tcPr>
          <w:p w14:paraId="3D7A096E" w14:textId="77777777" w:rsidR="00424D92" w:rsidRPr="006D613E" w:rsidRDefault="00424D92" w:rsidP="001060A2">
            <w:pPr>
              <w:pStyle w:val="TableEntry"/>
            </w:pPr>
            <w:r w:rsidRPr="006D613E">
              <w:t xml:space="preserve">            TQ1</w:t>
            </w:r>
          </w:p>
        </w:tc>
        <w:tc>
          <w:tcPr>
            <w:tcW w:w="1860" w:type="dxa"/>
            <w:shd w:val="clear" w:color="auto" w:fill="auto"/>
          </w:tcPr>
          <w:p w14:paraId="0DC88EAA" w14:textId="77777777" w:rsidR="00424D92" w:rsidRPr="006D613E" w:rsidRDefault="00424D92" w:rsidP="001060A2">
            <w:pPr>
              <w:pStyle w:val="TableEntry"/>
            </w:pPr>
            <w:r w:rsidRPr="006D613E">
              <w:t>Timing/Quantity</w:t>
            </w:r>
          </w:p>
        </w:tc>
        <w:tc>
          <w:tcPr>
            <w:tcW w:w="1860" w:type="dxa"/>
            <w:shd w:val="clear" w:color="auto" w:fill="auto"/>
          </w:tcPr>
          <w:p w14:paraId="6215D118" w14:textId="77777777" w:rsidR="00424D92" w:rsidRPr="006D613E" w:rsidRDefault="00424D92" w:rsidP="001060A2">
            <w:pPr>
              <w:pStyle w:val="TableEntry"/>
            </w:pPr>
            <w:r w:rsidRPr="006D613E">
              <w:t>O</w:t>
            </w:r>
          </w:p>
        </w:tc>
        <w:tc>
          <w:tcPr>
            <w:tcW w:w="1860" w:type="dxa"/>
            <w:shd w:val="clear" w:color="auto" w:fill="auto"/>
          </w:tcPr>
          <w:p w14:paraId="7A036E8A" w14:textId="77777777" w:rsidR="00424D92" w:rsidRPr="006D613E" w:rsidRDefault="00424D92" w:rsidP="001060A2">
            <w:pPr>
              <w:pStyle w:val="TableEntry"/>
            </w:pPr>
            <w:r w:rsidRPr="006D613E">
              <w:t>[0..1]</w:t>
            </w:r>
          </w:p>
        </w:tc>
        <w:tc>
          <w:tcPr>
            <w:tcW w:w="1860" w:type="dxa"/>
            <w:shd w:val="clear" w:color="auto" w:fill="auto"/>
          </w:tcPr>
          <w:p w14:paraId="70B4A8C1" w14:textId="77777777" w:rsidR="00424D92" w:rsidRPr="006D613E" w:rsidRDefault="00424D92" w:rsidP="001060A2">
            <w:pPr>
              <w:pStyle w:val="TableEntry"/>
            </w:pPr>
            <w:r w:rsidRPr="006D613E">
              <w:t>4</w:t>
            </w:r>
          </w:p>
        </w:tc>
      </w:tr>
      <w:tr w:rsidR="00C40FD5" w:rsidRPr="006D613E" w14:paraId="53A4D023" w14:textId="77777777" w:rsidTr="009B6563">
        <w:trPr>
          <w:cantSplit/>
          <w:jc w:val="center"/>
        </w:trPr>
        <w:tc>
          <w:tcPr>
            <w:tcW w:w="1860" w:type="dxa"/>
            <w:shd w:val="clear" w:color="auto" w:fill="auto"/>
          </w:tcPr>
          <w:p w14:paraId="656739C3" w14:textId="77777777" w:rsidR="00424D92" w:rsidRPr="006D613E" w:rsidRDefault="00424D92" w:rsidP="001060A2">
            <w:pPr>
              <w:pStyle w:val="TableEntry"/>
            </w:pPr>
            <w:r w:rsidRPr="006D613E">
              <w:t xml:space="preserve">         [{ TQ2 }]</w:t>
            </w:r>
          </w:p>
        </w:tc>
        <w:tc>
          <w:tcPr>
            <w:tcW w:w="1860" w:type="dxa"/>
            <w:shd w:val="clear" w:color="auto" w:fill="auto"/>
          </w:tcPr>
          <w:p w14:paraId="441FD0E5" w14:textId="77777777" w:rsidR="00424D92" w:rsidRPr="006D613E" w:rsidRDefault="00424D92" w:rsidP="001060A2">
            <w:pPr>
              <w:pStyle w:val="TableEntry"/>
            </w:pPr>
            <w:r w:rsidRPr="006D613E">
              <w:t>Timing/Quantity Order Sequence</w:t>
            </w:r>
          </w:p>
        </w:tc>
        <w:tc>
          <w:tcPr>
            <w:tcW w:w="1860" w:type="dxa"/>
            <w:shd w:val="clear" w:color="auto" w:fill="auto"/>
          </w:tcPr>
          <w:p w14:paraId="139DBFFB" w14:textId="77777777" w:rsidR="00424D92" w:rsidRPr="006D613E" w:rsidRDefault="00424D92" w:rsidP="001060A2">
            <w:pPr>
              <w:pStyle w:val="TableEntry"/>
            </w:pPr>
            <w:r w:rsidRPr="006D613E">
              <w:t>X</w:t>
            </w:r>
          </w:p>
        </w:tc>
        <w:tc>
          <w:tcPr>
            <w:tcW w:w="1860" w:type="dxa"/>
            <w:shd w:val="clear" w:color="auto" w:fill="auto"/>
          </w:tcPr>
          <w:p w14:paraId="25DAAB0B"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50E09AF0" w14:textId="77777777" w:rsidR="00424D92" w:rsidRPr="006D613E" w:rsidRDefault="00424D92" w:rsidP="001060A2">
            <w:pPr>
              <w:pStyle w:val="TableEntry"/>
            </w:pPr>
            <w:r w:rsidRPr="006D613E">
              <w:t>4</w:t>
            </w:r>
          </w:p>
        </w:tc>
      </w:tr>
      <w:tr w:rsidR="00C40FD5" w:rsidRPr="006D613E" w14:paraId="3F321EF6" w14:textId="77777777" w:rsidTr="009B6563">
        <w:trPr>
          <w:cantSplit/>
          <w:jc w:val="center"/>
        </w:trPr>
        <w:tc>
          <w:tcPr>
            <w:tcW w:w="1860" w:type="dxa"/>
            <w:shd w:val="clear" w:color="auto" w:fill="auto"/>
          </w:tcPr>
          <w:p w14:paraId="74D1BE94" w14:textId="77777777" w:rsidR="00424D92" w:rsidRPr="006D613E" w:rsidRDefault="00424D92" w:rsidP="001060A2">
            <w:pPr>
              <w:pStyle w:val="TableEntry"/>
            </w:pPr>
            <w:r w:rsidRPr="006D613E">
              <w:t xml:space="preserve">      }</w:t>
            </w:r>
          </w:p>
        </w:tc>
        <w:tc>
          <w:tcPr>
            <w:tcW w:w="1860" w:type="dxa"/>
            <w:shd w:val="clear" w:color="auto" w:fill="auto"/>
          </w:tcPr>
          <w:p w14:paraId="2D893B3D" w14:textId="77777777" w:rsidR="00424D92" w:rsidRPr="006D613E" w:rsidRDefault="00424D92" w:rsidP="001060A2">
            <w:pPr>
              <w:pStyle w:val="TableEntry"/>
            </w:pPr>
            <w:r w:rsidRPr="006D613E">
              <w:t>--- TIMING_GIVE end</w:t>
            </w:r>
          </w:p>
        </w:tc>
        <w:tc>
          <w:tcPr>
            <w:tcW w:w="1860" w:type="dxa"/>
            <w:shd w:val="clear" w:color="auto" w:fill="auto"/>
          </w:tcPr>
          <w:p w14:paraId="04B2563A"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48A291FD"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1FC7631D" w14:textId="77777777" w:rsidR="00424D92" w:rsidRPr="006D613E" w:rsidRDefault="00424D92" w:rsidP="001060A2">
            <w:pPr>
              <w:pStyle w:val="TableEntry"/>
              <w:rPr>
                <w:rFonts w:ascii="Arial" w:hAnsi="Arial" w:cs="Courier New"/>
                <w:color w:val="000000"/>
              </w:rPr>
            </w:pPr>
          </w:p>
        </w:tc>
      </w:tr>
      <w:tr w:rsidR="00C40FD5" w:rsidRPr="006D613E" w14:paraId="2C08066D" w14:textId="77777777" w:rsidTr="009B6563">
        <w:trPr>
          <w:cantSplit/>
          <w:jc w:val="center"/>
        </w:trPr>
        <w:tc>
          <w:tcPr>
            <w:tcW w:w="1860" w:type="dxa"/>
            <w:shd w:val="clear" w:color="auto" w:fill="auto"/>
          </w:tcPr>
          <w:p w14:paraId="00DA8B87" w14:textId="77777777" w:rsidR="00424D92" w:rsidRPr="006D613E" w:rsidRDefault="00424D92" w:rsidP="001060A2">
            <w:pPr>
              <w:pStyle w:val="TableEntry"/>
            </w:pPr>
            <w:r w:rsidRPr="006D613E">
              <w:t xml:space="preserve">      {  RXR  }</w:t>
            </w:r>
          </w:p>
        </w:tc>
        <w:tc>
          <w:tcPr>
            <w:tcW w:w="1860" w:type="dxa"/>
            <w:shd w:val="clear" w:color="auto" w:fill="auto"/>
          </w:tcPr>
          <w:p w14:paraId="5B276A72" w14:textId="77777777" w:rsidR="00424D92" w:rsidRPr="006D613E" w:rsidRDefault="00424D92" w:rsidP="001060A2">
            <w:pPr>
              <w:pStyle w:val="TableEntry"/>
            </w:pPr>
            <w:r w:rsidRPr="006D613E">
              <w:t>Pharmacy/Treatment Route</w:t>
            </w:r>
          </w:p>
        </w:tc>
        <w:tc>
          <w:tcPr>
            <w:tcW w:w="1860" w:type="dxa"/>
            <w:shd w:val="clear" w:color="auto" w:fill="auto"/>
          </w:tcPr>
          <w:p w14:paraId="122B7E4B" w14:textId="77777777" w:rsidR="00424D92" w:rsidRPr="006D613E" w:rsidRDefault="00424D92" w:rsidP="001060A2">
            <w:pPr>
              <w:pStyle w:val="TableEntry"/>
            </w:pPr>
            <w:r w:rsidRPr="006D613E">
              <w:t>R</w:t>
            </w:r>
          </w:p>
        </w:tc>
        <w:tc>
          <w:tcPr>
            <w:tcW w:w="1860" w:type="dxa"/>
            <w:shd w:val="clear" w:color="auto" w:fill="auto"/>
          </w:tcPr>
          <w:p w14:paraId="2998D140" w14:textId="77777777" w:rsidR="00424D92" w:rsidRPr="006D613E" w:rsidRDefault="00424D92" w:rsidP="001060A2">
            <w:pPr>
              <w:pStyle w:val="TableEntry"/>
            </w:pPr>
            <w:r w:rsidRPr="006D613E">
              <w:t>[1..1]</w:t>
            </w:r>
          </w:p>
        </w:tc>
        <w:tc>
          <w:tcPr>
            <w:tcW w:w="1860" w:type="dxa"/>
            <w:shd w:val="clear" w:color="auto" w:fill="auto"/>
          </w:tcPr>
          <w:p w14:paraId="66A03B18" w14:textId="77777777" w:rsidR="00424D92" w:rsidRPr="006D613E" w:rsidRDefault="00424D92" w:rsidP="001060A2">
            <w:pPr>
              <w:pStyle w:val="TableEntry"/>
            </w:pPr>
            <w:r w:rsidRPr="006D613E">
              <w:t>4</w:t>
            </w:r>
          </w:p>
        </w:tc>
      </w:tr>
      <w:tr w:rsidR="00C40FD5" w:rsidRPr="006D613E" w14:paraId="0F088B35" w14:textId="77777777" w:rsidTr="009B6563">
        <w:trPr>
          <w:cantSplit/>
          <w:jc w:val="center"/>
        </w:trPr>
        <w:tc>
          <w:tcPr>
            <w:tcW w:w="1860" w:type="dxa"/>
            <w:shd w:val="clear" w:color="auto" w:fill="auto"/>
          </w:tcPr>
          <w:p w14:paraId="4AEB3CFE" w14:textId="77777777" w:rsidR="00424D92" w:rsidRPr="006D613E" w:rsidRDefault="00424D92" w:rsidP="001060A2">
            <w:pPr>
              <w:pStyle w:val="TableEntry"/>
            </w:pPr>
            <w:r w:rsidRPr="006D613E">
              <w:t xml:space="preserve">      [{ RXC }]</w:t>
            </w:r>
          </w:p>
        </w:tc>
        <w:tc>
          <w:tcPr>
            <w:tcW w:w="1860" w:type="dxa"/>
            <w:shd w:val="clear" w:color="auto" w:fill="auto"/>
          </w:tcPr>
          <w:p w14:paraId="3D8FBB5C" w14:textId="77777777" w:rsidR="00424D92" w:rsidRPr="006D613E" w:rsidRDefault="00424D92" w:rsidP="001060A2">
            <w:pPr>
              <w:pStyle w:val="TableEntry"/>
            </w:pPr>
            <w:r w:rsidRPr="006D613E">
              <w:t>Pharmacy/Treatment Component</w:t>
            </w:r>
          </w:p>
        </w:tc>
        <w:tc>
          <w:tcPr>
            <w:tcW w:w="1860" w:type="dxa"/>
            <w:shd w:val="clear" w:color="auto" w:fill="auto"/>
          </w:tcPr>
          <w:p w14:paraId="4E137F27" w14:textId="77777777" w:rsidR="00424D92" w:rsidRPr="006D613E" w:rsidRDefault="00424D92" w:rsidP="001060A2">
            <w:pPr>
              <w:pStyle w:val="TableEntry"/>
            </w:pPr>
            <w:r w:rsidRPr="006D613E">
              <w:t>X</w:t>
            </w:r>
          </w:p>
        </w:tc>
        <w:tc>
          <w:tcPr>
            <w:tcW w:w="1860" w:type="dxa"/>
            <w:shd w:val="clear" w:color="auto" w:fill="auto"/>
          </w:tcPr>
          <w:p w14:paraId="5D01E6FD"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2D07605D" w14:textId="77777777" w:rsidR="00424D92" w:rsidRPr="006D613E" w:rsidRDefault="00424D92" w:rsidP="001060A2">
            <w:pPr>
              <w:pStyle w:val="TableEntry"/>
            </w:pPr>
            <w:r w:rsidRPr="006D613E">
              <w:t>4</w:t>
            </w:r>
          </w:p>
        </w:tc>
      </w:tr>
      <w:tr w:rsidR="00C40FD5" w:rsidRPr="006D613E" w14:paraId="1AB7BA09" w14:textId="77777777" w:rsidTr="009B6563">
        <w:trPr>
          <w:cantSplit/>
          <w:jc w:val="center"/>
        </w:trPr>
        <w:tc>
          <w:tcPr>
            <w:tcW w:w="1860" w:type="dxa"/>
            <w:shd w:val="clear" w:color="auto" w:fill="auto"/>
          </w:tcPr>
          <w:p w14:paraId="55D1254D" w14:textId="77777777" w:rsidR="00424D92" w:rsidRPr="006D613E" w:rsidRDefault="00424D92" w:rsidP="001060A2">
            <w:pPr>
              <w:pStyle w:val="TableEntry"/>
            </w:pPr>
            <w:r w:rsidRPr="006D613E">
              <w:t xml:space="preserve">      {  </w:t>
            </w:r>
          </w:p>
        </w:tc>
        <w:tc>
          <w:tcPr>
            <w:tcW w:w="1860" w:type="dxa"/>
            <w:shd w:val="clear" w:color="auto" w:fill="auto"/>
          </w:tcPr>
          <w:p w14:paraId="5390EBE4" w14:textId="77777777" w:rsidR="00424D92" w:rsidRPr="006D613E" w:rsidRDefault="00424D92" w:rsidP="001060A2">
            <w:pPr>
              <w:pStyle w:val="TableEntry"/>
            </w:pPr>
            <w:r w:rsidRPr="006D613E">
              <w:t>--- OBSERVATION begin</w:t>
            </w:r>
          </w:p>
        </w:tc>
        <w:tc>
          <w:tcPr>
            <w:tcW w:w="1860" w:type="dxa"/>
            <w:shd w:val="clear" w:color="auto" w:fill="auto"/>
          </w:tcPr>
          <w:p w14:paraId="79B65966"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63909A82"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D846231" w14:textId="77777777" w:rsidR="00424D92" w:rsidRPr="006D613E" w:rsidRDefault="00424D92" w:rsidP="001060A2">
            <w:pPr>
              <w:pStyle w:val="TableEntry"/>
              <w:rPr>
                <w:rFonts w:ascii="Arial" w:hAnsi="Arial" w:cs="Courier New"/>
                <w:color w:val="000000"/>
              </w:rPr>
            </w:pPr>
          </w:p>
        </w:tc>
      </w:tr>
      <w:tr w:rsidR="00C40FD5" w:rsidRPr="006D613E" w14:paraId="1D62C70B" w14:textId="77777777" w:rsidTr="006C0E8E">
        <w:trPr>
          <w:cantSplit/>
          <w:jc w:val="center"/>
        </w:trPr>
        <w:tc>
          <w:tcPr>
            <w:tcW w:w="1860" w:type="dxa"/>
            <w:shd w:val="clear" w:color="auto" w:fill="auto"/>
          </w:tcPr>
          <w:p w14:paraId="1568A2A5" w14:textId="77777777" w:rsidR="00424D92" w:rsidRPr="006D613E" w:rsidRDefault="00424D92" w:rsidP="001060A2">
            <w:pPr>
              <w:pStyle w:val="TableEntry"/>
            </w:pPr>
            <w:r w:rsidRPr="006D613E">
              <w:lastRenderedPageBreak/>
              <w:t xml:space="preserve">         [  OBX  ]</w:t>
            </w:r>
          </w:p>
        </w:tc>
        <w:tc>
          <w:tcPr>
            <w:tcW w:w="1860" w:type="dxa"/>
            <w:shd w:val="clear" w:color="auto" w:fill="auto"/>
          </w:tcPr>
          <w:p w14:paraId="6A345055" w14:textId="77777777" w:rsidR="00424D92" w:rsidRPr="006D613E" w:rsidRDefault="00424D92" w:rsidP="001060A2">
            <w:pPr>
              <w:pStyle w:val="TableEntry"/>
            </w:pPr>
            <w:r w:rsidRPr="006D613E">
              <w:t>Observation/Results</w:t>
            </w:r>
          </w:p>
        </w:tc>
        <w:tc>
          <w:tcPr>
            <w:tcW w:w="1860" w:type="dxa"/>
            <w:shd w:val="clear" w:color="auto" w:fill="auto"/>
          </w:tcPr>
          <w:p w14:paraId="73FAB626" w14:textId="77777777" w:rsidR="00424D92" w:rsidRPr="006D613E" w:rsidRDefault="00424D92" w:rsidP="001060A2">
            <w:pPr>
              <w:pStyle w:val="TableEntry"/>
            </w:pPr>
            <w:r w:rsidRPr="006D613E">
              <w:t>R</w:t>
            </w:r>
          </w:p>
        </w:tc>
        <w:tc>
          <w:tcPr>
            <w:tcW w:w="1860" w:type="dxa"/>
            <w:shd w:val="clear" w:color="auto" w:fill="auto"/>
          </w:tcPr>
          <w:p w14:paraId="742AD7DF" w14:textId="77777777" w:rsidR="00424D92" w:rsidRPr="006D613E" w:rsidRDefault="00424D92" w:rsidP="00E86B15">
            <w:pPr>
              <w:pStyle w:val="TableEntry"/>
              <w:rPr>
                <w:rFonts w:ascii="Courier New" w:hAnsi="Courier New" w:cs="Courier New"/>
                <w:sz w:val="24"/>
              </w:rPr>
            </w:pPr>
            <w:r w:rsidRPr="006D613E">
              <w:t xml:space="preserve"> </w:t>
            </w:r>
            <w:r w:rsidRPr="006D613E">
              <w:rPr>
                <w:rFonts w:cs="Courier New"/>
              </w:rPr>
              <w:t>[1..n]</w:t>
            </w:r>
          </w:p>
        </w:tc>
        <w:tc>
          <w:tcPr>
            <w:tcW w:w="1860" w:type="dxa"/>
            <w:shd w:val="clear" w:color="auto" w:fill="auto"/>
          </w:tcPr>
          <w:p w14:paraId="2AA880D2" w14:textId="77777777" w:rsidR="00424D92" w:rsidRPr="006D613E" w:rsidRDefault="00424D92" w:rsidP="001060A2">
            <w:pPr>
              <w:pStyle w:val="TableEntry"/>
            </w:pPr>
            <w:r w:rsidRPr="006D613E">
              <w:t>7</w:t>
            </w:r>
          </w:p>
        </w:tc>
      </w:tr>
      <w:tr w:rsidR="00C40FD5" w:rsidRPr="006D613E" w14:paraId="27A696E3" w14:textId="77777777" w:rsidTr="009B6563">
        <w:trPr>
          <w:cantSplit/>
          <w:jc w:val="center"/>
        </w:trPr>
        <w:tc>
          <w:tcPr>
            <w:tcW w:w="1860" w:type="dxa"/>
            <w:shd w:val="clear" w:color="auto" w:fill="auto"/>
          </w:tcPr>
          <w:p w14:paraId="717AA0CC" w14:textId="77777777" w:rsidR="00424D92" w:rsidRPr="006D613E" w:rsidRDefault="00424D92" w:rsidP="001060A2">
            <w:pPr>
              <w:pStyle w:val="TableEntry"/>
            </w:pPr>
            <w:r w:rsidRPr="006D613E">
              <w:t xml:space="preserve">         [{ NTE }]</w:t>
            </w:r>
          </w:p>
        </w:tc>
        <w:tc>
          <w:tcPr>
            <w:tcW w:w="1860" w:type="dxa"/>
            <w:shd w:val="clear" w:color="auto" w:fill="auto"/>
          </w:tcPr>
          <w:p w14:paraId="0877ADF8" w14:textId="77777777" w:rsidR="00424D92" w:rsidRPr="006D613E" w:rsidRDefault="00424D92" w:rsidP="001060A2">
            <w:pPr>
              <w:pStyle w:val="TableEntry"/>
            </w:pPr>
            <w:r w:rsidRPr="006D613E">
              <w:t>Notes and Comments (for OBX)</w:t>
            </w:r>
          </w:p>
        </w:tc>
        <w:tc>
          <w:tcPr>
            <w:tcW w:w="1860" w:type="dxa"/>
            <w:shd w:val="clear" w:color="auto" w:fill="auto"/>
          </w:tcPr>
          <w:p w14:paraId="7259C04F" w14:textId="77777777" w:rsidR="00424D92" w:rsidRPr="006D613E" w:rsidRDefault="00424D92" w:rsidP="001060A2">
            <w:pPr>
              <w:pStyle w:val="TableEntry"/>
            </w:pPr>
            <w:r w:rsidRPr="006D613E">
              <w:t>X</w:t>
            </w:r>
          </w:p>
        </w:tc>
        <w:tc>
          <w:tcPr>
            <w:tcW w:w="1860" w:type="dxa"/>
            <w:shd w:val="clear" w:color="auto" w:fill="auto"/>
          </w:tcPr>
          <w:p w14:paraId="78337FE5"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6ABE754A" w14:textId="77777777" w:rsidR="00424D92" w:rsidRPr="006D613E" w:rsidRDefault="00424D92" w:rsidP="001060A2">
            <w:pPr>
              <w:pStyle w:val="TableEntry"/>
            </w:pPr>
            <w:r w:rsidRPr="006D613E">
              <w:t>2</w:t>
            </w:r>
          </w:p>
        </w:tc>
      </w:tr>
      <w:tr w:rsidR="00C40FD5" w:rsidRPr="006D613E" w14:paraId="40CE9FCB" w14:textId="77777777" w:rsidTr="009B6563">
        <w:trPr>
          <w:cantSplit/>
          <w:jc w:val="center"/>
        </w:trPr>
        <w:tc>
          <w:tcPr>
            <w:tcW w:w="1860" w:type="dxa"/>
            <w:shd w:val="clear" w:color="auto" w:fill="auto"/>
          </w:tcPr>
          <w:p w14:paraId="3CF757BC" w14:textId="77777777" w:rsidR="00424D92" w:rsidRPr="006D613E" w:rsidRDefault="00424D92" w:rsidP="001060A2">
            <w:pPr>
              <w:pStyle w:val="TableEntry"/>
            </w:pPr>
            <w:r w:rsidRPr="006D613E">
              <w:t xml:space="preserve">      }</w:t>
            </w:r>
          </w:p>
        </w:tc>
        <w:tc>
          <w:tcPr>
            <w:tcW w:w="1860" w:type="dxa"/>
            <w:shd w:val="clear" w:color="auto" w:fill="auto"/>
          </w:tcPr>
          <w:p w14:paraId="77ED95E5" w14:textId="77777777" w:rsidR="00424D92" w:rsidRPr="006D613E" w:rsidRDefault="00424D92" w:rsidP="001060A2">
            <w:pPr>
              <w:pStyle w:val="TableEntry"/>
            </w:pPr>
            <w:r w:rsidRPr="006D613E">
              <w:t>--- OBSERVATION end</w:t>
            </w:r>
          </w:p>
        </w:tc>
        <w:tc>
          <w:tcPr>
            <w:tcW w:w="1860" w:type="dxa"/>
            <w:shd w:val="clear" w:color="auto" w:fill="auto"/>
          </w:tcPr>
          <w:p w14:paraId="709C60C8"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3A39DCC1"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58D6BAF1" w14:textId="77777777" w:rsidR="00424D92" w:rsidRPr="006D613E" w:rsidRDefault="00424D92" w:rsidP="001060A2">
            <w:pPr>
              <w:pStyle w:val="TableEntry"/>
              <w:rPr>
                <w:rFonts w:ascii="Arial" w:hAnsi="Arial" w:cs="Courier New"/>
                <w:color w:val="000000"/>
              </w:rPr>
            </w:pPr>
          </w:p>
        </w:tc>
      </w:tr>
      <w:tr w:rsidR="00C40FD5" w:rsidRPr="006D613E" w14:paraId="10168B16" w14:textId="77777777" w:rsidTr="009B6563">
        <w:trPr>
          <w:cantSplit/>
          <w:jc w:val="center"/>
        </w:trPr>
        <w:tc>
          <w:tcPr>
            <w:tcW w:w="1860" w:type="dxa"/>
            <w:shd w:val="clear" w:color="auto" w:fill="auto"/>
          </w:tcPr>
          <w:p w14:paraId="51D50C55" w14:textId="77777777" w:rsidR="00424D92" w:rsidRPr="006D613E" w:rsidRDefault="00424D92" w:rsidP="001060A2">
            <w:pPr>
              <w:pStyle w:val="TableEntry"/>
            </w:pPr>
            <w:r w:rsidRPr="006D613E">
              <w:t xml:space="preserve">   }</w:t>
            </w:r>
          </w:p>
        </w:tc>
        <w:tc>
          <w:tcPr>
            <w:tcW w:w="1860" w:type="dxa"/>
            <w:shd w:val="clear" w:color="auto" w:fill="auto"/>
          </w:tcPr>
          <w:p w14:paraId="7546EDB2" w14:textId="77777777" w:rsidR="00424D92" w:rsidRPr="006D613E" w:rsidRDefault="00424D92" w:rsidP="001060A2">
            <w:pPr>
              <w:pStyle w:val="TableEntry"/>
            </w:pPr>
            <w:r w:rsidRPr="006D613E">
              <w:t>--- GIVE end</w:t>
            </w:r>
          </w:p>
        </w:tc>
        <w:tc>
          <w:tcPr>
            <w:tcW w:w="1860" w:type="dxa"/>
            <w:shd w:val="clear" w:color="auto" w:fill="auto"/>
          </w:tcPr>
          <w:p w14:paraId="3D19B72E"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1E9540BF"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5EE19B7A" w14:textId="77777777" w:rsidR="00424D92" w:rsidRPr="006D613E" w:rsidRDefault="00424D92" w:rsidP="001060A2">
            <w:pPr>
              <w:pStyle w:val="TableEntry"/>
              <w:rPr>
                <w:rFonts w:ascii="Arial" w:hAnsi="Arial" w:cs="Courier New"/>
                <w:color w:val="000000"/>
              </w:rPr>
            </w:pPr>
          </w:p>
        </w:tc>
      </w:tr>
      <w:tr w:rsidR="00C40FD5" w:rsidRPr="006D613E" w14:paraId="4A4E1AB1" w14:textId="77777777" w:rsidTr="009B6563">
        <w:trPr>
          <w:cantSplit/>
          <w:jc w:val="center"/>
        </w:trPr>
        <w:tc>
          <w:tcPr>
            <w:tcW w:w="1860" w:type="dxa"/>
            <w:shd w:val="clear" w:color="auto" w:fill="auto"/>
          </w:tcPr>
          <w:p w14:paraId="4BE296D2" w14:textId="77777777" w:rsidR="00424D92" w:rsidRPr="006D613E" w:rsidRDefault="00424D92" w:rsidP="001060A2">
            <w:pPr>
              <w:pStyle w:val="TableEntry"/>
            </w:pPr>
            <w:r w:rsidRPr="006D613E">
              <w:t>}</w:t>
            </w:r>
          </w:p>
        </w:tc>
        <w:tc>
          <w:tcPr>
            <w:tcW w:w="1860" w:type="dxa"/>
            <w:shd w:val="clear" w:color="auto" w:fill="auto"/>
          </w:tcPr>
          <w:p w14:paraId="4EC0C93C" w14:textId="77777777" w:rsidR="00424D92" w:rsidRPr="006D613E" w:rsidRDefault="00424D92" w:rsidP="001060A2">
            <w:pPr>
              <w:pStyle w:val="TableEntry"/>
            </w:pPr>
            <w:r w:rsidRPr="006D613E">
              <w:t>--- ORDER end</w:t>
            </w:r>
          </w:p>
        </w:tc>
        <w:tc>
          <w:tcPr>
            <w:tcW w:w="1860" w:type="dxa"/>
            <w:shd w:val="clear" w:color="auto" w:fill="auto"/>
          </w:tcPr>
          <w:p w14:paraId="54F4DF8F"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513145D8" w14:textId="77777777" w:rsidR="00424D92" w:rsidRPr="006D613E" w:rsidRDefault="00424D92" w:rsidP="001060A2">
            <w:pPr>
              <w:pStyle w:val="TableEntry"/>
              <w:rPr>
                <w:rFonts w:ascii="Arial" w:hAnsi="Arial" w:cs="Courier New"/>
                <w:color w:val="000000"/>
              </w:rPr>
            </w:pPr>
          </w:p>
        </w:tc>
        <w:tc>
          <w:tcPr>
            <w:tcW w:w="1860" w:type="dxa"/>
            <w:shd w:val="clear" w:color="auto" w:fill="auto"/>
          </w:tcPr>
          <w:p w14:paraId="6A514197" w14:textId="77777777" w:rsidR="00424D92" w:rsidRPr="006D613E" w:rsidRDefault="00424D92" w:rsidP="001060A2">
            <w:pPr>
              <w:pStyle w:val="TableEntry"/>
              <w:rPr>
                <w:rFonts w:ascii="Arial" w:hAnsi="Arial" w:cs="Courier New"/>
                <w:color w:val="000000"/>
              </w:rPr>
            </w:pPr>
          </w:p>
        </w:tc>
      </w:tr>
    </w:tbl>
    <w:p w14:paraId="3162D42A" w14:textId="77777777" w:rsidR="00424D92" w:rsidRPr="006D613E" w:rsidRDefault="00424D92" w:rsidP="001501FA">
      <w:pPr>
        <w:pStyle w:val="BodyText"/>
      </w:pPr>
    </w:p>
    <w:p w14:paraId="37721D42" w14:textId="77777777" w:rsidR="00424D92" w:rsidRPr="006D613E" w:rsidRDefault="00424D92" w:rsidP="00B74AE3">
      <w:pPr>
        <w:pStyle w:val="Heading4"/>
        <w:rPr>
          <w:noProof w:val="0"/>
        </w:rPr>
      </w:pPr>
      <w:bookmarkStart w:id="230" w:name="3343_Trigger_Events"/>
      <w:bookmarkStart w:id="231" w:name="_Toc401769773"/>
      <w:bookmarkStart w:id="232" w:name="_Toc466373672"/>
      <w:bookmarkEnd w:id="230"/>
      <w:r w:rsidRPr="006D613E">
        <w:rPr>
          <w:noProof w:val="0"/>
        </w:rPr>
        <w:t>Trigger Events</w:t>
      </w:r>
      <w:bookmarkEnd w:id="231"/>
      <w:bookmarkEnd w:id="232"/>
    </w:p>
    <w:p w14:paraId="2FD94A30" w14:textId="77777777" w:rsidR="00424D92" w:rsidRPr="006D613E" w:rsidRDefault="00424D92" w:rsidP="001060A2">
      <w:pPr>
        <w:pStyle w:val="BodyText"/>
      </w:pPr>
      <w:r w:rsidRPr="006D613E">
        <w:t>The RGV^O15^RGV_O15 message is generated by the Infusion Order Programmer when the caregiver initiates an action to administer a medication using an IV pump.</w:t>
      </w:r>
    </w:p>
    <w:p w14:paraId="3DFFEBC7" w14:textId="77777777" w:rsidR="00424D92" w:rsidRPr="006D613E" w:rsidRDefault="00424D92" w:rsidP="00B74AE3">
      <w:pPr>
        <w:pStyle w:val="Heading4"/>
        <w:rPr>
          <w:noProof w:val="0"/>
        </w:rPr>
      </w:pPr>
      <w:bookmarkStart w:id="233" w:name="3344_Message_Semantics"/>
      <w:bookmarkStart w:id="234" w:name="_Toc401769774"/>
      <w:bookmarkStart w:id="235" w:name="_Toc466373673"/>
      <w:bookmarkEnd w:id="233"/>
      <w:r w:rsidRPr="006D613E">
        <w:rPr>
          <w:noProof w:val="0"/>
        </w:rPr>
        <w:t>Message Semantics</w:t>
      </w:r>
      <w:bookmarkEnd w:id="234"/>
      <w:bookmarkEnd w:id="235"/>
    </w:p>
    <w:p w14:paraId="1E05110E" w14:textId="39B83E45" w:rsidR="00424D92" w:rsidRPr="006D613E" w:rsidRDefault="00424D92" w:rsidP="001060A2">
      <w:pPr>
        <w:pStyle w:val="BodyText"/>
      </w:pPr>
      <w:r w:rsidRPr="006D613E">
        <w:t xml:space="preserve">Refer to the </w:t>
      </w:r>
      <w:r w:rsidR="006D613E">
        <w:t>HL7</w:t>
      </w:r>
      <w:r w:rsidR="00995105" w:rsidRPr="006D613E">
        <w:t xml:space="preserve"> </w:t>
      </w:r>
      <w:r w:rsidRPr="006D613E">
        <w:t xml:space="preserve">standard for the RGV message in </w:t>
      </w:r>
      <w:r w:rsidR="006D613E">
        <w:t>HL7</w:t>
      </w:r>
      <w:r w:rsidR="00995105" w:rsidRPr="006D613E">
        <w:t xml:space="preserve"> </w:t>
      </w:r>
      <w:r w:rsidRPr="006D613E">
        <w:t>2.6 Chapter 4 for the general message semantics.</w:t>
      </w:r>
    </w:p>
    <w:p w14:paraId="436BFECF" w14:textId="77777777" w:rsidR="00424D92" w:rsidRPr="006D613E" w:rsidRDefault="00424D92" w:rsidP="00123C7B">
      <w:pPr>
        <w:pStyle w:val="Heading5"/>
        <w:rPr>
          <w:noProof w:val="0"/>
        </w:rPr>
      </w:pPr>
      <w:bookmarkStart w:id="236" w:name="33441_MSH_Message_Header_Segme"/>
      <w:bookmarkStart w:id="237" w:name="_Toc401769775"/>
      <w:bookmarkStart w:id="238" w:name="_Toc466373674"/>
      <w:bookmarkEnd w:id="236"/>
      <w:r w:rsidRPr="006D613E">
        <w:rPr>
          <w:noProof w:val="0"/>
        </w:rPr>
        <w:t>MSH – Message Header Segment</w:t>
      </w:r>
      <w:bookmarkEnd w:id="237"/>
      <w:bookmarkEnd w:id="238"/>
    </w:p>
    <w:p w14:paraId="211B11EF" w14:textId="6C399F87" w:rsidR="00424D92" w:rsidRPr="006D613E" w:rsidRDefault="00424D92" w:rsidP="001060A2">
      <w:pPr>
        <w:pStyle w:val="BodyText"/>
      </w:pPr>
      <w:r w:rsidRPr="006D613E">
        <w:t xml:space="preserve">This segment defines the intent, source, destination, and some specifics of the syntax of a message. See </w:t>
      </w:r>
      <w:r w:rsidR="006D613E">
        <w:t>HL7</w:t>
      </w:r>
      <w:r w:rsidR="00995105" w:rsidRPr="006D613E">
        <w:t xml:space="preserve"> </w:t>
      </w:r>
      <w:r w:rsidRPr="006D613E">
        <w:t>v2.6: chapter 2 Message control. For MSH usage in IHE PCD Technical Framework profiles, refer to Appendix B.1 of this volume. MSH-15 and MSH-16 fields have special considerations in PCD 03:</w:t>
      </w:r>
    </w:p>
    <w:p w14:paraId="268BC349" w14:textId="77777777" w:rsidR="00424D92" w:rsidRPr="006D613E" w:rsidRDefault="00424D92" w:rsidP="00123C7B">
      <w:pPr>
        <w:pStyle w:val="HL7Field"/>
        <w:outlineLvl w:val="0"/>
      </w:pPr>
      <w:r w:rsidRPr="006D613E">
        <w:t xml:space="preserve">MSH-15 Accept Acknowledgement Type (ID), required: </w:t>
      </w:r>
    </w:p>
    <w:p w14:paraId="5ACF899B" w14:textId="77777777" w:rsidR="00424D92" w:rsidRPr="006D613E" w:rsidRDefault="00424D92" w:rsidP="002E3ED0">
      <w:pPr>
        <w:pStyle w:val="HL7FieldIndent2"/>
        <w:rPr>
          <w:noProof w:val="0"/>
        </w:rPr>
      </w:pPr>
      <w:r w:rsidRPr="006D613E">
        <w:rPr>
          <w:noProof w:val="0"/>
        </w:rPr>
        <w:t>This is required for all messages. The Accept Acknowledgement Type field will be valued with “AL” (always) by the IOP in a RGV^O15 message and by the IOC in a RRG^O16 message.</w:t>
      </w:r>
    </w:p>
    <w:p w14:paraId="66DEE117" w14:textId="77777777" w:rsidR="00424D92" w:rsidRPr="006D613E" w:rsidRDefault="00424D92" w:rsidP="002E3ED0">
      <w:pPr>
        <w:pStyle w:val="HL7FieldIndent2"/>
        <w:rPr>
          <w:noProof w:val="0"/>
        </w:rPr>
      </w:pPr>
      <w:r w:rsidRPr="006D613E">
        <w:rPr>
          <w:noProof w:val="0"/>
        </w:rPr>
        <w:t>The receiving application must transmit the accept acknowledgement on the same network connection as the initiating RGV^015 or RRG^O16 message</w:t>
      </w:r>
    </w:p>
    <w:p w14:paraId="0F6E0AC5" w14:textId="77777777" w:rsidR="00424D92" w:rsidRPr="006D613E" w:rsidRDefault="00424D92" w:rsidP="00123C7B">
      <w:pPr>
        <w:pStyle w:val="HL7Field"/>
        <w:outlineLvl w:val="0"/>
      </w:pPr>
      <w:r w:rsidRPr="006D613E">
        <w:t xml:space="preserve">MSH-16 Application Acknowledgement Type (ID), required: </w:t>
      </w:r>
    </w:p>
    <w:p w14:paraId="0B9FF220" w14:textId="77777777" w:rsidR="00424D92" w:rsidRPr="006D613E" w:rsidRDefault="00424D92" w:rsidP="002E3ED0">
      <w:pPr>
        <w:pStyle w:val="HL7FieldIndent2"/>
        <w:rPr>
          <w:noProof w:val="0"/>
        </w:rPr>
      </w:pPr>
      <w:r w:rsidRPr="006D613E">
        <w:rPr>
          <w:noProof w:val="0"/>
        </w:rPr>
        <w:t>This is required for all messages. The application acknowledgement field informs the receiver whether the sender can process application acknowledgements and under what conditions to send the additional acknowledgement. The receiving system must send (or not send) acknowledgements as specified by this field.</w:t>
      </w:r>
    </w:p>
    <w:p w14:paraId="12185ED7" w14:textId="77777777" w:rsidR="00424D92" w:rsidRPr="006D613E" w:rsidRDefault="00424D92" w:rsidP="002E3ED0">
      <w:pPr>
        <w:pStyle w:val="HL7FieldIndent2"/>
        <w:rPr>
          <w:noProof w:val="0"/>
        </w:rPr>
      </w:pPr>
      <w:r w:rsidRPr="006D613E">
        <w:rPr>
          <w:noProof w:val="0"/>
        </w:rPr>
        <w:t>When the sending application requests an application acknowledgement, the receiving application must initiate a new network connection for the transaction. Here is an example of an IOP to IOC transaction:</w:t>
      </w:r>
    </w:p>
    <w:p w14:paraId="4BFB0DD6" w14:textId="77777777" w:rsidR="00B758AA" w:rsidRPr="006D613E" w:rsidRDefault="00B758AA" w:rsidP="00DE39CA">
      <w:pPr>
        <w:pStyle w:val="BodyText"/>
      </w:pPr>
    </w:p>
    <w:p w14:paraId="794E9944" w14:textId="77777777" w:rsidR="00424D92" w:rsidRPr="006D613E" w:rsidRDefault="00F73333" w:rsidP="00C10546">
      <w:pPr>
        <w:pStyle w:val="ListNumber2"/>
      </w:pPr>
      <w:r w:rsidRPr="006D613E">
        <w:rPr>
          <w:noProof/>
        </w:rPr>
        <w:lastRenderedPageBreak/>
        <w:drawing>
          <wp:anchor distT="91440" distB="91440" distL="114300" distR="114300" simplePos="0" relativeHeight="251649024" behindDoc="0" locked="0" layoutInCell="0" allowOverlap="0" wp14:anchorId="4EDEA274" wp14:editId="4E0B2125">
            <wp:simplePos x="0" y="0"/>
            <wp:positionH relativeFrom="page">
              <wp:posOffset>1796415</wp:posOffset>
            </wp:positionH>
            <wp:positionV relativeFrom="paragraph">
              <wp:posOffset>0</wp:posOffset>
            </wp:positionV>
            <wp:extent cx="4208780" cy="2618105"/>
            <wp:effectExtent l="0" t="0" r="1270" b="0"/>
            <wp:wrapTopAndBottom/>
            <wp:docPr id="41" name="Picture 163" descr="Description: visi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escription: visio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8780" cy="2618105"/>
                    </a:xfrm>
                    <a:prstGeom prst="rect">
                      <a:avLst/>
                    </a:prstGeom>
                    <a:noFill/>
                  </pic:spPr>
                </pic:pic>
              </a:graphicData>
            </a:graphic>
            <wp14:sizeRelH relativeFrom="page">
              <wp14:pctWidth>0</wp14:pctWidth>
            </wp14:sizeRelH>
            <wp14:sizeRelV relativeFrom="page">
              <wp14:pctHeight>0</wp14:pctHeight>
            </wp14:sizeRelV>
          </wp:anchor>
        </w:drawing>
      </w:r>
      <w:r w:rsidR="00F82FDF" w:rsidRPr="006D613E">
        <w:t>T</w:t>
      </w:r>
      <w:r w:rsidR="00424D92" w:rsidRPr="006D613E">
        <w:t>he IOP sends a RGV^O15 message on the IOC’s port 3000 with MSH-15=”AL” and MSH-16=”AL”.</w:t>
      </w:r>
    </w:p>
    <w:p w14:paraId="575AAD54" w14:textId="77777777" w:rsidR="00424D92" w:rsidRPr="006D613E" w:rsidRDefault="00424D92" w:rsidP="00C10546">
      <w:pPr>
        <w:pStyle w:val="ListNumber2"/>
      </w:pPr>
      <w:r w:rsidRPr="006D613E">
        <w:t>The IOC receives the message on port 3000 and transmits an ACK^O15 to the IOP on the same network connection.</w:t>
      </w:r>
    </w:p>
    <w:p w14:paraId="4CB85172" w14:textId="77777777" w:rsidR="00424D92" w:rsidRPr="006D613E" w:rsidRDefault="00424D92" w:rsidP="00DE39CA">
      <w:pPr>
        <w:pStyle w:val="BodyText"/>
      </w:pPr>
    </w:p>
    <w:p w14:paraId="56196BC3" w14:textId="77777777" w:rsidR="004C49BE" w:rsidRPr="006D613E" w:rsidRDefault="00F73333" w:rsidP="00DE39CA">
      <w:pPr>
        <w:pStyle w:val="BodyText"/>
      </w:pPr>
      <w:r w:rsidRPr="006D613E">
        <w:rPr>
          <w:noProof/>
        </w:rPr>
        <w:drawing>
          <wp:anchor distT="0" distB="0" distL="114300" distR="114300" simplePos="0" relativeHeight="251666432" behindDoc="0" locked="0" layoutInCell="1" allowOverlap="1" wp14:anchorId="1C035C97" wp14:editId="4803BFA8">
            <wp:simplePos x="0" y="0"/>
            <wp:positionH relativeFrom="column">
              <wp:posOffset>1113790</wp:posOffset>
            </wp:positionH>
            <wp:positionV relativeFrom="paragraph">
              <wp:posOffset>58420</wp:posOffset>
            </wp:positionV>
            <wp:extent cx="4356735" cy="2706370"/>
            <wp:effectExtent l="0" t="0" r="5715" b="0"/>
            <wp:wrapTopAndBottom/>
            <wp:docPr id="178" name="Picture 169" descr="Description: EnhAck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escription: EnhAck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6735" cy="2706370"/>
                    </a:xfrm>
                    <a:prstGeom prst="rect">
                      <a:avLst/>
                    </a:prstGeom>
                    <a:noFill/>
                  </pic:spPr>
                </pic:pic>
              </a:graphicData>
            </a:graphic>
            <wp14:sizeRelH relativeFrom="page">
              <wp14:pctWidth>0</wp14:pctWidth>
            </wp14:sizeRelH>
            <wp14:sizeRelV relativeFrom="page">
              <wp14:pctHeight>0</wp14:pctHeight>
            </wp14:sizeRelV>
          </wp:anchor>
        </w:drawing>
      </w:r>
    </w:p>
    <w:p w14:paraId="28480084" w14:textId="77777777" w:rsidR="00424D92" w:rsidRPr="006D613E" w:rsidRDefault="00424D92" w:rsidP="00C10546">
      <w:pPr>
        <w:pStyle w:val="ListNumber2"/>
      </w:pPr>
      <w:r w:rsidRPr="006D613E">
        <w:t>After completing application processing, the IOC transmits a RRG^016 on a different network connection (e.g., the IOP’s port 3001) with MSH-15=”AL” and MSH-16=”NE”.</w:t>
      </w:r>
    </w:p>
    <w:p w14:paraId="6D489846" w14:textId="77777777" w:rsidR="00424D92" w:rsidRPr="006D613E" w:rsidRDefault="00424D92" w:rsidP="00C10546">
      <w:pPr>
        <w:pStyle w:val="ListNumber2"/>
      </w:pPr>
      <w:r w:rsidRPr="006D613E">
        <w:t>The IOP receives the message on port 3001 and sends an ACK^016 to the IOC on the same network connection.</w:t>
      </w:r>
    </w:p>
    <w:p w14:paraId="1506AAD8" w14:textId="77777777" w:rsidR="00424D92" w:rsidRPr="006D613E" w:rsidRDefault="00424D92" w:rsidP="00C10546">
      <w:pPr>
        <w:pStyle w:val="BodyText"/>
      </w:pPr>
      <w:r w:rsidRPr="006D613E">
        <w:lastRenderedPageBreak/>
        <w:t>After completing application processing, the IOP does not transmit an application acknowledgement.</w:t>
      </w:r>
    </w:p>
    <w:p w14:paraId="3BD4EC39" w14:textId="77777777" w:rsidR="00424D92" w:rsidRPr="006D613E" w:rsidRDefault="00424D92" w:rsidP="00C10546">
      <w:pPr>
        <w:pStyle w:val="BodyText"/>
      </w:pPr>
      <w:r w:rsidRPr="006D613E">
        <w:t xml:space="preserve">If the IOP wants to always receive an application acknowledgement (RRG) message in addition to the accept acknowledgement, the IOP must populate MSH-16 with “AL” (always). If the IOP cannot process application acknowledgement messages, the IOP must populate MSH-16 with “NE” (never). The IOP must populate MSH-16 with “ER” (error) when the system only wants to receive an application acknowledgement message when the IOC detects an error. </w:t>
      </w:r>
    </w:p>
    <w:p w14:paraId="727712AE" w14:textId="77777777" w:rsidR="00424D92" w:rsidRPr="006D613E" w:rsidRDefault="00424D92" w:rsidP="00C10546">
      <w:pPr>
        <w:pStyle w:val="BodyText"/>
      </w:pPr>
      <w:r w:rsidRPr="006D613E">
        <w:t>The table below identifies the possible values for MSH-16:</w:t>
      </w:r>
    </w:p>
    <w:p w14:paraId="5D14A474" w14:textId="77777777" w:rsidR="00805FC3" w:rsidRPr="006D613E" w:rsidRDefault="00805FC3" w:rsidP="001060A2">
      <w:pPr>
        <w:pStyle w:val="BodyText"/>
      </w:pPr>
    </w:p>
    <w:p w14:paraId="7BF5F118" w14:textId="77777777" w:rsidR="00424D92" w:rsidRPr="006D613E" w:rsidRDefault="00424D92" w:rsidP="00123C7B">
      <w:pPr>
        <w:pStyle w:val="TableTitle"/>
        <w:keepLines/>
        <w:outlineLvl w:val="0"/>
      </w:pPr>
      <w:r w:rsidRPr="006D613E">
        <w:t>Table 3.3.4.4.1-1: Possible Values for MSH-16 in PCD-03 Message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0"/>
        <w:gridCol w:w="2700"/>
        <w:gridCol w:w="4830"/>
      </w:tblGrid>
      <w:tr w:rsidR="00C40FD5" w:rsidRPr="006D613E" w14:paraId="3144F0B7" w14:textId="77777777" w:rsidTr="00DE39CA">
        <w:trPr>
          <w:cantSplit/>
          <w:jc w:val="center"/>
        </w:trPr>
        <w:tc>
          <w:tcPr>
            <w:tcW w:w="1770" w:type="dxa"/>
            <w:shd w:val="clear" w:color="auto" w:fill="D9D9D9"/>
          </w:tcPr>
          <w:p w14:paraId="252F28B2" w14:textId="77777777" w:rsidR="00424D92" w:rsidRPr="006D613E" w:rsidRDefault="00424D92" w:rsidP="00947B25">
            <w:pPr>
              <w:pStyle w:val="TableEntryHeader"/>
              <w:keepNext/>
              <w:keepLines/>
              <w:rPr>
                <w:rFonts w:ascii="Courier New" w:hAnsi="Courier New"/>
                <w:sz w:val="24"/>
              </w:rPr>
            </w:pPr>
            <w:r w:rsidRPr="006D613E">
              <w:t xml:space="preserve">Value </w:t>
            </w:r>
          </w:p>
        </w:tc>
        <w:tc>
          <w:tcPr>
            <w:tcW w:w="2700" w:type="dxa"/>
            <w:shd w:val="clear" w:color="auto" w:fill="D9D9D9"/>
          </w:tcPr>
          <w:p w14:paraId="1D38FBA0" w14:textId="77777777" w:rsidR="00424D92" w:rsidRPr="006D613E" w:rsidRDefault="00424D92" w:rsidP="00947B25">
            <w:pPr>
              <w:pStyle w:val="TableEntryHeader"/>
              <w:keepNext/>
              <w:keepLines/>
              <w:rPr>
                <w:rFonts w:ascii="Courier New" w:hAnsi="Courier New"/>
                <w:sz w:val="24"/>
              </w:rPr>
            </w:pPr>
            <w:r w:rsidRPr="006D613E">
              <w:t xml:space="preserve">Description </w:t>
            </w:r>
          </w:p>
        </w:tc>
        <w:tc>
          <w:tcPr>
            <w:tcW w:w="4830" w:type="dxa"/>
            <w:shd w:val="clear" w:color="auto" w:fill="D9D9D9"/>
          </w:tcPr>
          <w:p w14:paraId="2E19DD20" w14:textId="77777777" w:rsidR="00424D92" w:rsidRPr="006D613E" w:rsidRDefault="00424D92" w:rsidP="00947B25">
            <w:pPr>
              <w:pStyle w:val="TableEntryHeader"/>
              <w:keepNext/>
              <w:keepLines/>
              <w:rPr>
                <w:rFonts w:ascii="Courier New" w:hAnsi="Courier New"/>
                <w:sz w:val="24"/>
              </w:rPr>
            </w:pPr>
            <w:r w:rsidRPr="006D613E">
              <w:t xml:space="preserve">Comments </w:t>
            </w:r>
          </w:p>
        </w:tc>
      </w:tr>
      <w:tr w:rsidR="00424D92" w:rsidRPr="006D613E" w14:paraId="0EC61BEC" w14:textId="77777777" w:rsidTr="00DE39CA">
        <w:trPr>
          <w:cantSplit/>
          <w:jc w:val="center"/>
        </w:trPr>
        <w:tc>
          <w:tcPr>
            <w:tcW w:w="1770" w:type="dxa"/>
            <w:shd w:val="clear" w:color="auto" w:fill="auto"/>
          </w:tcPr>
          <w:p w14:paraId="3CD35906" w14:textId="77777777" w:rsidR="00424D92" w:rsidRPr="006D613E" w:rsidRDefault="00424D92" w:rsidP="00947B25">
            <w:pPr>
              <w:pStyle w:val="TableEntry"/>
              <w:keepNext/>
              <w:keepLines/>
            </w:pPr>
            <w:r w:rsidRPr="006D613E">
              <w:t>AL</w:t>
            </w:r>
          </w:p>
        </w:tc>
        <w:tc>
          <w:tcPr>
            <w:tcW w:w="2700" w:type="dxa"/>
            <w:shd w:val="clear" w:color="auto" w:fill="auto"/>
          </w:tcPr>
          <w:p w14:paraId="130B0C08" w14:textId="77777777" w:rsidR="00424D92" w:rsidRPr="006D613E" w:rsidRDefault="00424D92" w:rsidP="00947B25">
            <w:pPr>
              <w:pStyle w:val="TableEntry"/>
              <w:keepNext/>
              <w:keepLines/>
            </w:pPr>
            <w:r w:rsidRPr="006D613E">
              <w:t>Always</w:t>
            </w:r>
          </w:p>
        </w:tc>
        <w:tc>
          <w:tcPr>
            <w:tcW w:w="4830" w:type="dxa"/>
            <w:shd w:val="clear" w:color="auto" w:fill="auto"/>
          </w:tcPr>
          <w:p w14:paraId="29D94202" w14:textId="77777777" w:rsidR="00424D92" w:rsidRPr="006D613E" w:rsidRDefault="00424D92" w:rsidP="00947B25">
            <w:pPr>
              <w:pStyle w:val="TableEntry"/>
              <w:keepNext/>
              <w:keepLines/>
            </w:pPr>
            <w:r w:rsidRPr="006D613E">
              <w:t>The sender always wants to receive an application acknowledgement in addition to the accept acknowledgement.</w:t>
            </w:r>
          </w:p>
        </w:tc>
      </w:tr>
      <w:tr w:rsidR="00424D92" w:rsidRPr="006D613E" w14:paraId="3EDB1333" w14:textId="77777777" w:rsidTr="00DE39CA">
        <w:trPr>
          <w:cantSplit/>
          <w:jc w:val="center"/>
        </w:trPr>
        <w:tc>
          <w:tcPr>
            <w:tcW w:w="1770" w:type="dxa"/>
            <w:shd w:val="clear" w:color="auto" w:fill="auto"/>
          </w:tcPr>
          <w:p w14:paraId="6129F45D" w14:textId="77777777" w:rsidR="00424D92" w:rsidRPr="006D613E" w:rsidRDefault="00424D92" w:rsidP="00947B25">
            <w:pPr>
              <w:pStyle w:val="TableEntry"/>
              <w:keepNext/>
              <w:keepLines/>
            </w:pPr>
            <w:r w:rsidRPr="006D613E">
              <w:t xml:space="preserve">NE </w:t>
            </w:r>
          </w:p>
        </w:tc>
        <w:tc>
          <w:tcPr>
            <w:tcW w:w="2700" w:type="dxa"/>
            <w:shd w:val="clear" w:color="auto" w:fill="auto"/>
          </w:tcPr>
          <w:p w14:paraId="21908681" w14:textId="77777777" w:rsidR="00424D92" w:rsidRPr="006D613E" w:rsidRDefault="00424D92" w:rsidP="00947B25">
            <w:pPr>
              <w:pStyle w:val="TableEntry"/>
              <w:keepNext/>
              <w:keepLines/>
            </w:pPr>
            <w:r w:rsidRPr="006D613E">
              <w:t xml:space="preserve">Never </w:t>
            </w:r>
          </w:p>
        </w:tc>
        <w:tc>
          <w:tcPr>
            <w:tcW w:w="4830" w:type="dxa"/>
            <w:shd w:val="clear" w:color="auto" w:fill="auto"/>
          </w:tcPr>
          <w:p w14:paraId="4084B9DC" w14:textId="77777777" w:rsidR="00424D92" w:rsidRPr="006D613E" w:rsidRDefault="00424D92" w:rsidP="00947B25">
            <w:pPr>
              <w:pStyle w:val="TableEntry"/>
              <w:keepNext/>
              <w:keepLines/>
            </w:pPr>
            <w:r w:rsidRPr="006D613E">
              <w:t xml:space="preserve">The sender cannot process application acknowledgements </w:t>
            </w:r>
          </w:p>
        </w:tc>
      </w:tr>
      <w:tr w:rsidR="00424D92" w:rsidRPr="006D613E" w14:paraId="5F0BD005" w14:textId="77777777" w:rsidTr="00DE39CA">
        <w:trPr>
          <w:cantSplit/>
          <w:jc w:val="center"/>
        </w:trPr>
        <w:tc>
          <w:tcPr>
            <w:tcW w:w="1770" w:type="dxa"/>
            <w:shd w:val="clear" w:color="auto" w:fill="auto"/>
          </w:tcPr>
          <w:p w14:paraId="757C630A" w14:textId="77777777" w:rsidR="00424D92" w:rsidRPr="006D613E" w:rsidRDefault="00424D92" w:rsidP="00947B25">
            <w:pPr>
              <w:pStyle w:val="TableEntry"/>
              <w:keepNext/>
              <w:keepLines/>
            </w:pPr>
            <w:r w:rsidRPr="006D613E">
              <w:t xml:space="preserve">ER </w:t>
            </w:r>
          </w:p>
        </w:tc>
        <w:tc>
          <w:tcPr>
            <w:tcW w:w="2700" w:type="dxa"/>
            <w:shd w:val="clear" w:color="auto" w:fill="auto"/>
          </w:tcPr>
          <w:p w14:paraId="3FF07CD4" w14:textId="77777777" w:rsidR="00424D92" w:rsidRPr="006D613E" w:rsidRDefault="00424D92" w:rsidP="00947B25">
            <w:pPr>
              <w:pStyle w:val="TableEntry"/>
              <w:keepNext/>
              <w:keepLines/>
            </w:pPr>
            <w:r w:rsidRPr="006D613E">
              <w:t xml:space="preserve">Error/reject </w:t>
            </w:r>
          </w:p>
        </w:tc>
        <w:tc>
          <w:tcPr>
            <w:tcW w:w="4830" w:type="dxa"/>
            <w:shd w:val="clear" w:color="auto" w:fill="auto"/>
          </w:tcPr>
          <w:p w14:paraId="07F1B726" w14:textId="77777777" w:rsidR="00424D92" w:rsidRPr="006D613E" w:rsidRDefault="00424D92" w:rsidP="00947B25">
            <w:pPr>
              <w:pStyle w:val="TableEntry"/>
              <w:keepNext/>
              <w:keepLines/>
            </w:pPr>
            <w:r w:rsidRPr="006D613E">
              <w:t xml:space="preserve">The sender only wants to be notified if there is a message error detected </w:t>
            </w:r>
          </w:p>
        </w:tc>
      </w:tr>
    </w:tbl>
    <w:p w14:paraId="633837E4" w14:textId="77777777" w:rsidR="00424D92" w:rsidRPr="006D613E" w:rsidRDefault="00424D92" w:rsidP="001060A2">
      <w:pPr>
        <w:pStyle w:val="BodyText"/>
      </w:pPr>
    </w:p>
    <w:p w14:paraId="7EC50B21" w14:textId="77777777" w:rsidR="00424D92" w:rsidRPr="006D613E" w:rsidRDefault="00424D92" w:rsidP="001060A2">
      <w:pPr>
        <w:pStyle w:val="BodyText"/>
      </w:pPr>
      <w:r w:rsidRPr="006D613E">
        <w:t xml:space="preserve">This profile recommends “AL” (always) to receive complete messaging processing confirmation. If this support is not feasible, this profile recommends that the IOP value the application acknowledgement field with “ER” (error/reject), so that the IOC will only send an application error when it is unable to process the requested order. </w:t>
      </w:r>
    </w:p>
    <w:p w14:paraId="6848E101" w14:textId="77777777" w:rsidR="00424D92" w:rsidRPr="006D613E" w:rsidRDefault="00424D92" w:rsidP="001060A2">
      <w:pPr>
        <w:pStyle w:val="BodyText"/>
      </w:pPr>
      <w:r w:rsidRPr="006D613E">
        <w:t>This profile recommends that the IOC value the application acknowledgement field with “NE” on a RRG^O16, so that the IOP will only send an accept acknowledgement and not an application acknowledgement. Note that the IOP is responsible for sending (or not sending) an acknowledgement as specified by the IOC.</w:t>
      </w:r>
    </w:p>
    <w:p w14:paraId="4EECD27B" w14:textId="77777777" w:rsidR="00424D92" w:rsidRPr="006D613E" w:rsidRDefault="00424D92" w:rsidP="00123C7B">
      <w:pPr>
        <w:pStyle w:val="Heading5"/>
        <w:rPr>
          <w:noProof w:val="0"/>
        </w:rPr>
      </w:pPr>
      <w:bookmarkStart w:id="239" w:name="33442_PID_Patient_Identificati"/>
      <w:bookmarkStart w:id="240" w:name="_Toc401769776"/>
      <w:bookmarkStart w:id="241" w:name="_Toc466373675"/>
      <w:bookmarkEnd w:id="239"/>
      <w:r w:rsidRPr="006D613E">
        <w:rPr>
          <w:noProof w:val="0"/>
        </w:rPr>
        <w:t>PID - Patient Identification Segment</w:t>
      </w:r>
      <w:bookmarkEnd w:id="240"/>
      <w:bookmarkEnd w:id="241"/>
    </w:p>
    <w:p w14:paraId="6E53A0D5" w14:textId="79A9DC4D" w:rsidR="00424D92" w:rsidRPr="006D613E" w:rsidRDefault="00424D92" w:rsidP="001060A2">
      <w:pPr>
        <w:pStyle w:val="BodyText"/>
      </w:pPr>
      <w:r w:rsidRPr="006D613E">
        <w:t xml:space="preserve">The PID segment is used by all applications as the primary means of communicating patient identification information. This segment contains permanent patient identifying and demographic information that, for the most part, is not likely to change frequently. See </w:t>
      </w:r>
      <w:r w:rsidR="006D613E">
        <w:t>HL7</w:t>
      </w:r>
      <w:r w:rsidR="00995105" w:rsidRPr="006D613E">
        <w:t xml:space="preserve"> </w:t>
      </w:r>
      <w:r w:rsidRPr="006D613E">
        <w:t>v2.6: chapter 3 (3.4.2). For PID usage in IHE PCD Technical Framework profiles, refer to Appendix B.5 of this volume.</w:t>
      </w:r>
    </w:p>
    <w:p w14:paraId="194DF7A7" w14:textId="77777777" w:rsidR="00424D92" w:rsidRPr="006D613E" w:rsidRDefault="00424D92" w:rsidP="00123C7B">
      <w:pPr>
        <w:pStyle w:val="Heading5"/>
        <w:rPr>
          <w:noProof w:val="0"/>
        </w:rPr>
      </w:pPr>
      <w:bookmarkStart w:id="242" w:name="33443_PV1_Patient_Visit_Segmen"/>
      <w:bookmarkStart w:id="243" w:name="_Toc401769777"/>
      <w:bookmarkStart w:id="244" w:name="_Toc466373676"/>
      <w:bookmarkEnd w:id="242"/>
      <w:r w:rsidRPr="006D613E">
        <w:rPr>
          <w:noProof w:val="0"/>
        </w:rPr>
        <w:t>PV1 Patient Visit Segment</w:t>
      </w:r>
      <w:bookmarkEnd w:id="243"/>
      <w:bookmarkEnd w:id="244"/>
    </w:p>
    <w:p w14:paraId="5F228746" w14:textId="77777777" w:rsidR="00424D92" w:rsidRPr="006D613E" w:rsidRDefault="00424D92" w:rsidP="001060A2">
      <w:pPr>
        <w:pStyle w:val="BodyText"/>
      </w:pPr>
      <w:r w:rsidRPr="006D613E">
        <w:t>The PV1 segment is used by Registration/Patient Administration applications to communicate information on an account or visit-specific basis. See Appendix B.6 for details.</w:t>
      </w:r>
    </w:p>
    <w:p w14:paraId="4AAC7ED1" w14:textId="77777777" w:rsidR="00424D92" w:rsidRPr="006D613E" w:rsidRDefault="00424D92" w:rsidP="00123C7B">
      <w:pPr>
        <w:pStyle w:val="Heading5"/>
        <w:rPr>
          <w:noProof w:val="0"/>
        </w:rPr>
      </w:pPr>
      <w:bookmarkStart w:id="245" w:name="33444_ORC_Common_Order_Segment"/>
      <w:bookmarkStart w:id="246" w:name="_Toc401769778"/>
      <w:bookmarkStart w:id="247" w:name="_Toc466373677"/>
      <w:bookmarkEnd w:id="245"/>
      <w:r w:rsidRPr="006D613E">
        <w:rPr>
          <w:noProof w:val="0"/>
        </w:rPr>
        <w:t xml:space="preserve">ORC </w:t>
      </w:r>
      <w:r w:rsidR="00F76540" w:rsidRPr="006D613E">
        <w:rPr>
          <w:rFonts w:eastAsia="MS Gothic"/>
          <w:noProof w:val="0"/>
        </w:rPr>
        <w:t>-</w:t>
      </w:r>
      <w:r w:rsidRPr="006D613E">
        <w:rPr>
          <w:noProof w:val="0"/>
        </w:rPr>
        <w:t xml:space="preserve"> Common Order Segment</w:t>
      </w:r>
      <w:bookmarkEnd w:id="246"/>
      <w:bookmarkEnd w:id="247"/>
    </w:p>
    <w:p w14:paraId="5689F177" w14:textId="77777777" w:rsidR="00424D92" w:rsidRPr="006D613E" w:rsidRDefault="00424D92" w:rsidP="001060A2">
      <w:pPr>
        <w:pStyle w:val="BodyText"/>
      </w:pPr>
      <w:r w:rsidRPr="006D613E">
        <w:t>The Common Order segment (ORC) is used to transmit fields that are common to all orders (all types of services that are requested). See Appendix B.9 for details of usage in IHE PCD profiles.</w:t>
      </w:r>
    </w:p>
    <w:p w14:paraId="05013E65" w14:textId="77777777" w:rsidR="00B11855" w:rsidRPr="006D613E" w:rsidRDefault="003D003E" w:rsidP="00123C7B">
      <w:pPr>
        <w:pStyle w:val="Heading5"/>
        <w:rPr>
          <w:noProof w:val="0"/>
        </w:rPr>
      </w:pPr>
      <w:bookmarkStart w:id="248" w:name="33445_RXG_PharmacyTreatment_Gi"/>
      <w:bookmarkStart w:id="249" w:name="_Toc401769779"/>
      <w:bookmarkStart w:id="250" w:name="_Toc466373678"/>
      <w:bookmarkEnd w:id="248"/>
      <w:r w:rsidRPr="006D613E">
        <w:rPr>
          <w:noProof w:val="0"/>
        </w:rPr>
        <w:lastRenderedPageBreak/>
        <w:t>RXG - Pharmacy/Treatment Give Segment</w:t>
      </w:r>
      <w:bookmarkEnd w:id="249"/>
      <w:bookmarkEnd w:id="250"/>
    </w:p>
    <w:p w14:paraId="1BC36C34" w14:textId="77777777" w:rsidR="00805FC3" w:rsidRPr="006D613E" w:rsidRDefault="00805FC3" w:rsidP="00C10546">
      <w:pPr>
        <w:pStyle w:val="BodyText"/>
      </w:pPr>
    </w:p>
    <w:p w14:paraId="331AD39E" w14:textId="0475634C" w:rsidR="00B11855" w:rsidRPr="006D613E" w:rsidRDefault="003D003E" w:rsidP="00123C7B">
      <w:pPr>
        <w:pStyle w:val="TableTitle"/>
        <w:outlineLvl w:val="0"/>
      </w:pPr>
      <w:r w:rsidRPr="006D613E">
        <w:t>Table 3.3.4.4.</w:t>
      </w:r>
      <w:r w:rsidR="00805FC3" w:rsidRPr="006D613E">
        <w:t>5</w:t>
      </w:r>
      <w:r w:rsidRPr="006D613E">
        <w:t xml:space="preserve">-1: </w:t>
      </w:r>
      <w:r w:rsidR="006D613E">
        <w:t>HL7</w:t>
      </w:r>
      <w:r w:rsidR="00995105" w:rsidRPr="006D613E">
        <w:t xml:space="preserve"> </w:t>
      </w:r>
      <w:r w:rsidRPr="006D613E">
        <w:t>Attribute Table – RXG – Pharmacy/Treatment Give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1"/>
        <w:gridCol w:w="908"/>
        <w:gridCol w:w="806"/>
        <w:gridCol w:w="990"/>
        <w:gridCol w:w="1168"/>
        <w:gridCol w:w="974"/>
        <w:gridCol w:w="1046"/>
        <w:gridCol w:w="2916"/>
      </w:tblGrid>
      <w:tr w:rsidR="003019C5" w:rsidRPr="006D613E" w14:paraId="6BB550C9" w14:textId="77777777" w:rsidTr="00DE39CA">
        <w:trPr>
          <w:cantSplit/>
          <w:tblHeader/>
          <w:jc w:val="center"/>
        </w:trPr>
        <w:tc>
          <w:tcPr>
            <w:tcW w:w="811" w:type="dxa"/>
            <w:shd w:val="clear" w:color="auto" w:fill="D9D9D9"/>
          </w:tcPr>
          <w:p w14:paraId="27352E3D" w14:textId="77777777" w:rsidR="00B11855" w:rsidRPr="006D613E" w:rsidRDefault="003D003E" w:rsidP="001E1150">
            <w:pPr>
              <w:pStyle w:val="TableEntryHeader"/>
            </w:pPr>
            <w:r w:rsidRPr="006D613E">
              <w:t>SEQ</w:t>
            </w:r>
          </w:p>
        </w:tc>
        <w:tc>
          <w:tcPr>
            <w:tcW w:w="908" w:type="dxa"/>
            <w:shd w:val="clear" w:color="auto" w:fill="D9D9D9"/>
          </w:tcPr>
          <w:p w14:paraId="3E3BABD5" w14:textId="77777777" w:rsidR="00B11855" w:rsidRPr="006D613E" w:rsidRDefault="003D003E" w:rsidP="001E1150">
            <w:pPr>
              <w:pStyle w:val="TableEntryHeader"/>
            </w:pPr>
            <w:r w:rsidRPr="006D613E">
              <w:t>LEN</w:t>
            </w:r>
          </w:p>
        </w:tc>
        <w:tc>
          <w:tcPr>
            <w:tcW w:w="806" w:type="dxa"/>
            <w:shd w:val="clear" w:color="auto" w:fill="D9D9D9"/>
          </w:tcPr>
          <w:p w14:paraId="123BE3C5" w14:textId="77777777" w:rsidR="00B11855" w:rsidRPr="006D613E" w:rsidRDefault="003D003E" w:rsidP="001E1150">
            <w:pPr>
              <w:pStyle w:val="TableEntryHeader"/>
            </w:pPr>
            <w:r w:rsidRPr="006D613E">
              <w:t>DT</w:t>
            </w:r>
          </w:p>
        </w:tc>
        <w:tc>
          <w:tcPr>
            <w:tcW w:w="990" w:type="dxa"/>
            <w:shd w:val="clear" w:color="auto" w:fill="D9D9D9"/>
          </w:tcPr>
          <w:p w14:paraId="1E9DCACB" w14:textId="77777777" w:rsidR="00B11855" w:rsidRPr="006D613E" w:rsidRDefault="003D003E" w:rsidP="001E1150">
            <w:pPr>
              <w:pStyle w:val="TableEntryHeader"/>
            </w:pPr>
            <w:r w:rsidRPr="006D613E">
              <w:t>Usage</w:t>
            </w:r>
          </w:p>
        </w:tc>
        <w:tc>
          <w:tcPr>
            <w:tcW w:w="1168" w:type="dxa"/>
            <w:shd w:val="clear" w:color="auto" w:fill="D9D9D9"/>
          </w:tcPr>
          <w:p w14:paraId="26799980" w14:textId="77777777" w:rsidR="00B11855" w:rsidRPr="006D613E" w:rsidRDefault="003D003E" w:rsidP="001E1150">
            <w:pPr>
              <w:pStyle w:val="TableEntryHeader"/>
            </w:pPr>
            <w:r w:rsidRPr="006D613E">
              <w:t>Card.</w:t>
            </w:r>
          </w:p>
        </w:tc>
        <w:tc>
          <w:tcPr>
            <w:tcW w:w="974" w:type="dxa"/>
            <w:shd w:val="clear" w:color="auto" w:fill="D9D9D9"/>
          </w:tcPr>
          <w:p w14:paraId="22028F7B" w14:textId="77777777" w:rsidR="00B11855" w:rsidRPr="006D613E" w:rsidRDefault="003D003E" w:rsidP="001E1150">
            <w:pPr>
              <w:pStyle w:val="TableEntryHeader"/>
            </w:pPr>
            <w:r w:rsidRPr="006D613E">
              <w:t>TBL#</w:t>
            </w:r>
          </w:p>
        </w:tc>
        <w:tc>
          <w:tcPr>
            <w:tcW w:w="1046" w:type="dxa"/>
            <w:shd w:val="clear" w:color="auto" w:fill="D9D9D9"/>
          </w:tcPr>
          <w:p w14:paraId="57471C34" w14:textId="77777777" w:rsidR="00B11855" w:rsidRPr="006D613E" w:rsidRDefault="003D003E" w:rsidP="001E1150">
            <w:pPr>
              <w:pStyle w:val="TableEntryHeader"/>
            </w:pPr>
            <w:r w:rsidRPr="006D613E">
              <w:t>ITEM #</w:t>
            </w:r>
          </w:p>
        </w:tc>
        <w:tc>
          <w:tcPr>
            <w:tcW w:w="2916" w:type="dxa"/>
            <w:shd w:val="clear" w:color="auto" w:fill="D9D9D9"/>
          </w:tcPr>
          <w:p w14:paraId="5E11CB69" w14:textId="77777777" w:rsidR="00B11855" w:rsidRPr="006D613E" w:rsidRDefault="003D003E" w:rsidP="001E1150">
            <w:pPr>
              <w:pStyle w:val="TableEntryHeader"/>
            </w:pPr>
            <w:r w:rsidRPr="006D613E">
              <w:t>ELEMENT NAME</w:t>
            </w:r>
          </w:p>
        </w:tc>
      </w:tr>
      <w:tr w:rsidR="00C40FD5" w:rsidRPr="006D613E" w14:paraId="3EC998C2" w14:textId="77777777" w:rsidTr="006C0E8E">
        <w:trPr>
          <w:cantSplit/>
          <w:jc w:val="center"/>
        </w:trPr>
        <w:tc>
          <w:tcPr>
            <w:tcW w:w="811" w:type="dxa"/>
            <w:shd w:val="clear" w:color="auto" w:fill="auto"/>
          </w:tcPr>
          <w:p w14:paraId="25E92077" w14:textId="77777777" w:rsidR="00B11855" w:rsidRPr="006D613E" w:rsidRDefault="003D003E" w:rsidP="001E1150">
            <w:pPr>
              <w:pStyle w:val="TableEntry"/>
            </w:pPr>
            <w:r w:rsidRPr="006D613E">
              <w:t>1</w:t>
            </w:r>
          </w:p>
        </w:tc>
        <w:tc>
          <w:tcPr>
            <w:tcW w:w="908" w:type="dxa"/>
            <w:shd w:val="clear" w:color="auto" w:fill="auto"/>
          </w:tcPr>
          <w:p w14:paraId="7B8F2901" w14:textId="77777777" w:rsidR="00B11855" w:rsidRPr="006D613E" w:rsidRDefault="003D003E" w:rsidP="001E1150">
            <w:pPr>
              <w:pStyle w:val="TableEntry"/>
            </w:pPr>
            <w:r w:rsidRPr="006D613E">
              <w:t>4</w:t>
            </w:r>
          </w:p>
        </w:tc>
        <w:tc>
          <w:tcPr>
            <w:tcW w:w="806" w:type="dxa"/>
            <w:shd w:val="clear" w:color="auto" w:fill="auto"/>
          </w:tcPr>
          <w:p w14:paraId="3E24F8E9" w14:textId="77777777" w:rsidR="00B11855" w:rsidRPr="006D613E" w:rsidRDefault="003D003E" w:rsidP="001E1150">
            <w:pPr>
              <w:pStyle w:val="TableEntry"/>
            </w:pPr>
            <w:r w:rsidRPr="006D613E">
              <w:t>NM</w:t>
            </w:r>
          </w:p>
        </w:tc>
        <w:tc>
          <w:tcPr>
            <w:tcW w:w="990" w:type="dxa"/>
            <w:shd w:val="clear" w:color="auto" w:fill="auto"/>
          </w:tcPr>
          <w:p w14:paraId="2B6DCBB4" w14:textId="77777777" w:rsidR="00B11855" w:rsidRPr="006D613E" w:rsidRDefault="003D003E" w:rsidP="001E1150">
            <w:pPr>
              <w:pStyle w:val="TableEntry"/>
            </w:pPr>
            <w:r w:rsidRPr="006D613E">
              <w:t>R</w:t>
            </w:r>
          </w:p>
        </w:tc>
        <w:tc>
          <w:tcPr>
            <w:tcW w:w="1168" w:type="dxa"/>
            <w:shd w:val="clear" w:color="auto" w:fill="auto"/>
          </w:tcPr>
          <w:p w14:paraId="2E2C6FB0" w14:textId="77777777" w:rsidR="00B11855" w:rsidRPr="006D613E" w:rsidRDefault="003D003E" w:rsidP="001E1150">
            <w:pPr>
              <w:pStyle w:val="TableEntry"/>
              <w:rPr>
                <w:color w:val="FF0000"/>
              </w:rPr>
            </w:pPr>
            <w:r w:rsidRPr="006D613E">
              <w:t>[1..1]</w:t>
            </w:r>
          </w:p>
        </w:tc>
        <w:tc>
          <w:tcPr>
            <w:tcW w:w="974" w:type="dxa"/>
            <w:shd w:val="clear" w:color="auto" w:fill="auto"/>
          </w:tcPr>
          <w:p w14:paraId="79C58EB9" w14:textId="77777777" w:rsidR="00B11855" w:rsidRPr="006D613E" w:rsidRDefault="00B11855" w:rsidP="00DF61EC">
            <w:pPr>
              <w:pStyle w:val="TableEntry"/>
            </w:pPr>
          </w:p>
        </w:tc>
        <w:tc>
          <w:tcPr>
            <w:tcW w:w="1046" w:type="dxa"/>
            <w:shd w:val="clear" w:color="auto" w:fill="auto"/>
          </w:tcPr>
          <w:p w14:paraId="2B013C9B" w14:textId="77777777" w:rsidR="00B11855" w:rsidRPr="006D613E" w:rsidRDefault="003D003E" w:rsidP="001E1150">
            <w:pPr>
              <w:pStyle w:val="TableEntry"/>
            </w:pPr>
            <w:r w:rsidRPr="006D613E">
              <w:t>00342</w:t>
            </w:r>
          </w:p>
        </w:tc>
        <w:tc>
          <w:tcPr>
            <w:tcW w:w="2916" w:type="dxa"/>
            <w:shd w:val="clear" w:color="auto" w:fill="auto"/>
          </w:tcPr>
          <w:p w14:paraId="697EC146" w14:textId="77777777" w:rsidR="00B11855" w:rsidRPr="006D613E" w:rsidRDefault="003D003E" w:rsidP="001E1150">
            <w:pPr>
              <w:pStyle w:val="TableEntry"/>
            </w:pPr>
            <w:r w:rsidRPr="006D613E">
              <w:t>Give Sub-ID Counter</w:t>
            </w:r>
          </w:p>
        </w:tc>
      </w:tr>
      <w:tr w:rsidR="00C40FD5" w:rsidRPr="006D613E" w14:paraId="3A5E0DE5" w14:textId="77777777" w:rsidTr="006C0E8E">
        <w:trPr>
          <w:cantSplit/>
          <w:jc w:val="center"/>
        </w:trPr>
        <w:tc>
          <w:tcPr>
            <w:tcW w:w="811" w:type="dxa"/>
            <w:shd w:val="clear" w:color="auto" w:fill="auto"/>
          </w:tcPr>
          <w:p w14:paraId="56F62DC1" w14:textId="77777777" w:rsidR="00B11855" w:rsidRPr="006D613E" w:rsidRDefault="003D003E" w:rsidP="001E1150">
            <w:pPr>
              <w:pStyle w:val="TableEntry"/>
            </w:pPr>
            <w:r w:rsidRPr="006D613E">
              <w:t>2</w:t>
            </w:r>
          </w:p>
        </w:tc>
        <w:tc>
          <w:tcPr>
            <w:tcW w:w="908" w:type="dxa"/>
            <w:shd w:val="clear" w:color="auto" w:fill="auto"/>
          </w:tcPr>
          <w:p w14:paraId="3D4638CE" w14:textId="77777777" w:rsidR="00B11855" w:rsidRPr="006D613E" w:rsidRDefault="003D003E" w:rsidP="001E1150">
            <w:pPr>
              <w:pStyle w:val="TableEntry"/>
            </w:pPr>
            <w:r w:rsidRPr="006D613E">
              <w:t>4</w:t>
            </w:r>
          </w:p>
        </w:tc>
        <w:tc>
          <w:tcPr>
            <w:tcW w:w="806" w:type="dxa"/>
            <w:shd w:val="clear" w:color="auto" w:fill="auto"/>
          </w:tcPr>
          <w:p w14:paraId="49FDFBB2" w14:textId="77777777" w:rsidR="00B11855" w:rsidRPr="006D613E" w:rsidRDefault="003D003E" w:rsidP="001E1150">
            <w:pPr>
              <w:pStyle w:val="TableEntry"/>
            </w:pPr>
            <w:r w:rsidRPr="006D613E">
              <w:t>NM</w:t>
            </w:r>
          </w:p>
        </w:tc>
        <w:tc>
          <w:tcPr>
            <w:tcW w:w="990" w:type="dxa"/>
            <w:shd w:val="clear" w:color="auto" w:fill="auto"/>
          </w:tcPr>
          <w:p w14:paraId="2FADB2BB" w14:textId="77777777" w:rsidR="00B11855" w:rsidRPr="006D613E" w:rsidRDefault="003D003E" w:rsidP="001E1150">
            <w:pPr>
              <w:pStyle w:val="TableEntry"/>
            </w:pPr>
            <w:r w:rsidRPr="006D613E">
              <w:t>RE</w:t>
            </w:r>
          </w:p>
        </w:tc>
        <w:tc>
          <w:tcPr>
            <w:tcW w:w="1168" w:type="dxa"/>
            <w:shd w:val="clear" w:color="auto" w:fill="auto"/>
          </w:tcPr>
          <w:p w14:paraId="35AE8C52" w14:textId="77777777" w:rsidR="00B11855" w:rsidRPr="006D613E" w:rsidRDefault="003D003E" w:rsidP="001E1150">
            <w:pPr>
              <w:pStyle w:val="TableEntry"/>
            </w:pPr>
            <w:r w:rsidRPr="006D613E">
              <w:t>[0..1]</w:t>
            </w:r>
          </w:p>
        </w:tc>
        <w:tc>
          <w:tcPr>
            <w:tcW w:w="974" w:type="dxa"/>
            <w:shd w:val="clear" w:color="auto" w:fill="auto"/>
          </w:tcPr>
          <w:p w14:paraId="0449FE35" w14:textId="77777777" w:rsidR="00B11855" w:rsidRPr="006D613E" w:rsidRDefault="00B11855" w:rsidP="00DF61EC">
            <w:pPr>
              <w:pStyle w:val="TableEntry"/>
            </w:pPr>
          </w:p>
        </w:tc>
        <w:tc>
          <w:tcPr>
            <w:tcW w:w="1046" w:type="dxa"/>
            <w:shd w:val="clear" w:color="auto" w:fill="auto"/>
          </w:tcPr>
          <w:p w14:paraId="25A9F79F" w14:textId="77777777" w:rsidR="00B11855" w:rsidRPr="006D613E" w:rsidRDefault="003D003E" w:rsidP="001E1150">
            <w:pPr>
              <w:pStyle w:val="TableEntry"/>
            </w:pPr>
            <w:r w:rsidRPr="006D613E">
              <w:t>00334</w:t>
            </w:r>
          </w:p>
        </w:tc>
        <w:tc>
          <w:tcPr>
            <w:tcW w:w="2916" w:type="dxa"/>
            <w:shd w:val="clear" w:color="auto" w:fill="auto"/>
          </w:tcPr>
          <w:p w14:paraId="048D435E" w14:textId="77777777" w:rsidR="00B11855" w:rsidRPr="006D613E" w:rsidRDefault="003D003E" w:rsidP="001E1150">
            <w:pPr>
              <w:pStyle w:val="TableEntry"/>
            </w:pPr>
            <w:r w:rsidRPr="006D613E">
              <w:t>Dispense Sub-ID Counter</w:t>
            </w:r>
          </w:p>
        </w:tc>
      </w:tr>
      <w:tr w:rsidR="00C40FD5" w:rsidRPr="006D613E" w14:paraId="1C7A19C3" w14:textId="77777777" w:rsidTr="006C0E8E">
        <w:trPr>
          <w:cantSplit/>
          <w:jc w:val="center"/>
        </w:trPr>
        <w:tc>
          <w:tcPr>
            <w:tcW w:w="811" w:type="dxa"/>
            <w:shd w:val="clear" w:color="auto" w:fill="auto"/>
          </w:tcPr>
          <w:p w14:paraId="4547CC21" w14:textId="77777777" w:rsidR="00B11855" w:rsidRPr="006D613E" w:rsidRDefault="003D003E" w:rsidP="001E1150">
            <w:pPr>
              <w:pStyle w:val="TableEntry"/>
            </w:pPr>
            <w:r w:rsidRPr="006D613E">
              <w:t>3</w:t>
            </w:r>
          </w:p>
        </w:tc>
        <w:tc>
          <w:tcPr>
            <w:tcW w:w="908" w:type="dxa"/>
            <w:shd w:val="clear" w:color="auto" w:fill="auto"/>
          </w:tcPr>
          <w:p w14:paraId="6E6EE1D5" w14:textId="77777777" w:rsidR="00B11855" w:rsidRPr="006D613E" w:rsidRDefault="003D003E" w:rsidP="001E1150">
            <w:pPr>
              <w:pStyle w:val="TableEntry"/>
            </w:pPr>
            <w:r w:rsidRPr="006D613E">
              <w:t>705</w:t>
            </w:r>
          </w:p>
        </w:tc>
        <w:tc>
          <w:tcPr>
            <w:tcW w:w="806" w:type="dxa"/>
            <w:shd w:val="clear" w:color="auto" w:fill="auto"/>
          </w:tcPr>
          <w:p w14:paraId="2EDA8C09" w14:textId="77777777" w:rsidR="00B11855" w:rsidRPr="006D613E" w:rsidRDefault="003D003E" w:rsidP="001E1150">
            <w:pPr>
              <w:pStyle w:val="TableEntry"/>
            </w:pPr>
            <w:r w:rsidRPr="006D613E">
              <w:t>TQ</w:t>
            </w:r>
          </w:p>
        </w:tc>
        <w:tc>
          <w:tcPr>
            <w:tcW w:w="990" w:type="dxa"/>
            <w:shd w:val="clear" w:color="auto" w:fill="auto"/>
          </w:tcPr>
          <w:p w14:paraId="113AFF3A" w14:textId="77777777" w:rsidR="00B11855" w:rsidRPr="006D613E" w:rsidRDefault="003D003E" w:rsidP="001E1150">
            <w:pPr>
              <w:pStyle w:val="TableEntry"/>
            </w:pPr>
            <w:r w:rsidRPr="006D613E">
              <w:t>X</w:t>
            </w:r>
          </w:p>
        </w:tc>
        <w:tc>
          <w:tcPr>
            <w:tcW w:w="1168" w:type="dxa"/>
            <w:shd w:val="clear" w:color="auto" w:fill="auto"/>
          </w:tcPr>
          <w:p w14:paraId="1F5E1243" w14:textId="77777777" w:rsidR="00B11855" w:rsidRPr="006D613E" w:rsidRDefault="003D003E" w:rsidP="001E1150">
            <w:pPr>
              <w:pStyle w:val="TableEntry"/>
            </w:pPr>
            <w:r w:rsidRPr="006D613E">
              <w:t>[0..0]</w:t>
            </w:r>
          </w:p>
        </w:tc>
        <w:tc>
          <w:tcPr>
            <w:tcW w:w="974" w:type="dxa"/>
            <w:shd w:val="clear" w:color="auto" w:fill="auto"/>
          </w:tcPr>
          <w:p w14:paraId="76EF6509" w14:textId="77777777" w:rsidR="00B11855" w:rsidRPr="006D613E" w:rsidRDefault="00B11855" w:rsidP="00DF61EC">
            <w:pPr>
              <w:pStyle w:val="TableEntry"/>
            </w:pPr>
          </w:p>
        </w:tc>
        <w:tc>
          <w:tcPr>
            <w:tcW w:w="1046" w:type="dxa"/>
            <w:shd w:val="clear" w:color="auto" w:fill="auto"/>
          </w:tcPr>
          <w:p w14:paraId="5903FC29" w14:textId="77777777" w:rsidR="00B11855" w:rsidRPr="006D613E" w:rsidRDefault="003D003E" w:rsidP="001E1150">
            <w:pPr>
              <w:pStyle w:val="TableEntry"/>
            </w:pPr>
            <w:r w:rsidRPr="006D613E">
              <w:t>00221</w:t>
            </w:r>
          </w:p>
        </w:tc>
        <w:tc>
          <w:tcPr>
            <w:tcW w:w="2916" w:type="dxa"/>
            <w:shd w:val="clear" w:color="auto" w:fill="auto"/>
          </w:tcPr>
          <w:p w14:paraId="08ED8E55" w14:textId="77777777" w:rsidR="00B11855" w:rsidRPr="006D613E" w:rsidRDefault="003D003E" w:rsidP="001E1150">
            <w:pPr>
              <w:pStyle w:val="TableEntry"/>
            </w:pPr>
            <w:r w:rsidRPr="006D613E">
              <w:t>Quantity/Timing</w:t>
            </w:r>
          </w:p>
        </w:tc>
      </w:tr>
      <w:tr w:rsidR="00C40FD5" w:rsidRPr="006D613E" w14:paraId="2174CE8A" w14:textId="77777777" w:rsidTr="006C0E8E">
        <w:trPr>
          <w:cantSplit/>
          <w:jc w:val="center"/>
        </w:trPr>
        <w:tc>
          <w:tcPr>
            <w:tcW w:w="811" w:type="dxa"/>
            <w:shd w:val="clear" w:color="auto" w:fill="auto"/>
          </w:tcPr>
          <w:p w14:paraId="133B213D" w14:textId="77777777" w:rsidR="00B11855" w:rsidRPr="006D613E" w:rsidRDefault="003D003E" w:rsidP="001E1150">
            <w:pPr>
              <w:pStyle w:val="TableEntry"/>
            </w:pPr>
            <w:r w:rsidRPr="006D613E">
              <w:t>4</w:t>
            </w:r>
          </w:p>
        </w:tc>
        <w:tc>
          <w:tcPr>
            <w:tcW w:w="908" w:type="dxa"/>
            <w:shd w:val="clear" w:color="auto" w:fill="auto"/>
          </w:tcPr>
          <w:p w14:paraId="5E76DB01" w14:textId="77777777" w:rsidR="00B11855" w:rsidRPr="006D613E" w:rsidRDefault="003D003E" w:rsidP="001E1150">
            <w:pPr>
              <w:pStyle w:val="TableEntry"/>
            </w:pPr>
            <w:r w:rsidRPr="006D613E">
              <w:t>705</w:t>
            </w:r>
          </w:p>
        </w:tc>
        <w:tc>
          <w:tcPr>
            <w:tcW w:w="806" w:type="dxa"/>
            <w:shd w:val="clear" w:color="auto" w:fill="auto"/>
          </w:tcPr>
          <w:p w14:paraId="10BC97E6" w14:textId="77777777" w:rsidR="00B11855" w:rsidRPr="006D613E" w:rsidRDefault="003D003E" w:rsidP="001E1150">
            <w:pPr>
              <w:pStyle w:val="TableEntry"/>
            </w:pPr>
            <w:r w:rsidRPr="006D613E">
              <w:t>CWE</w:t>
            </w:r>
          </w:p>
        </w:tc>
        <w:tc>
          <w:tcPr>
            <w:tcW w:w="990" w:type="dxa"/>
            <w:shd w:val="clear" w:color="auto" w:fill="auto"/>
          </w:tcPr>
          <w:p w14:paraId="2E1C0090" w14:textId="77777777" w:rsidR="00B11855" w:rsidRPr="006D613E" w:rsidRDefault="003D003E" w:rsidP="001E1150">
            <w:pPr>
              <w:pStyle w:val="TableEntry"/>
            </w:pPr>
            <w:r w:rsidRPr="006D613E">
              <w:t>R</w:t>
            </w:r>
          </w:p>
        </w:tc>
        <w:tc>
          <w:tcPr>
            <w:tcW w:w="1168" w:type="dxa"/>
            <w:shd w:val="clear" w:color="auto" w:fill="auto"/>
          </w:tcPr>
          <w:p w14:paraId="034E5C06" w14:textId="77777777" w:rsidR="00B11855" w:rsidRPr="006D613E" w:rsidRDefault="003D003E" w:rsidP="001E1150">
            <w:pPr>
              <w:pStyle w:val="TableEntry"/>
            </w:pPr>
            <w:r w:rsidRPr="006D613E">
              <w:t>[1..1]</w:t>
            </w:r>
          </w:p>
        </w:tc>
        <w:tc>
          <w:tcPr>
            <w:tcW w:w="974" w:type="dxa"/>
            <w:shd w:val="clear" w:color="auto" w:fill="auto"/>
          </w:tcPr>
          <w:p w14:paraId="702CFF22" w14:textId="77777777" w:rsidR="00B11855" w:rsidRPr="006D613E" w:rsidRDefault="003D003E" w:rsidP="00DF61EC">
            <w:pPr>
              <w:pStyle w:val="TableEntry"/>
            </w:pPr>
            <w:r w:rsidRPr="006D613E">
              <w:t>0292</w:t>
            </w:r>
          </w:p>
        </w:tc>
        <w:tc>
          <w:tcPr>
            <w:tcW w:w="1046" w:type="dxa"/>
            <w:shd w:val="clear" w:color="auto" w:fill="auto"/>
          </w:tcPr>
          <w:p w14:paraId="0944BAF6" w14:textId="77777777" w:rsidR="00B11855" w:rsidRPr="006D613E" w:rsidRDefault="003D003E" w:rsidP="001E1150">
            <w:pPr>
              <w:pStyle w:val="TableEntry"/>
            </w:pPr>
            <w:r w:rsidRPr="006D613E">
              <w:t>00317</w:t>
            </w:r>
          </w:p>
        </w:tc>
        <w:tc>
          <w:tcPr>
            <w:tcW w:w="2916" w:type="dxa"/>
            <w:shd w:val="clear" w:color="auto" w:fill="auto"/>
          </w:tcPr>
          <w:p w14:paraId="2CC5204C" w14:textId="77777777" w:rsidR="00B11855" w:rsidRPr="006D613E" w:rsidRDefault="003D003E" w:rsidP="001E1150">
            <w:pPr>
              <w:pStyle w:val="TableEntry"/>
            </w:pPr>
            <w:r w:rsidRPr="006D613E">
              <w:t>Give Code</w:t>
            </w:r>
          </w:p>
        </w:tc>
      </w:tr>
      <w:tr w:rsidR="00C40FD5" w:rsidRPr="006D613E" w14:paraId="404C1B80" w14:textId="77777777" w:rsidTr="006C0E8E">
        <w:trPr>
          <w:cantSplit/>
          <w:jc w:val="center"/>
        </w:trPr>
        <w:tc>
          <w:tcPr>
            <w:tcW w:w="811" w:type="dxa"/>
            <w:shd w:val="clear" w:color="auto" w:fill="auto"/>
          </w:tcPr>
          <w:p w14:paraId="19245030" w14:textId="77777777" w:rsidR="00B11855" w:rsidRPr="006D613E" w:rsidRDefault="003D003E" w:rsidP="001E1150">
            <w:pPr>
              <w:pStyle w:val="TableEntry"/>
            </w:pPr>
            <w:r w:rsidRPr="006D613E">
              <w:t>5</w:t>
            </w:r>
          </w:p>
        </w:tc>
        <w:tc>
          <w:tcPr>
            <w:tcW w:w="908" w:type="dxa"/>
            <w:shd w:val="clear" w:color="auto" w:fill="auto"/>
          </w:tcPr>
          <w:p w14:paraId="212502ED" w14:textId="77777777" w:rsidR="00B11855" w:rsidRPr="006D613E" w:rsidRDefault="003D003E" w:rsidP="001E1150">
            <w:pPr>
              <w:pStyle w:val="TableEntry"/>
            </w:pPr>
            <w:r w:rsidRPr="006D613E">
              <w:t>20</w:t>
            </w:r>
          </w:p>
        </w:tc>
        <w:tc>
          <w:tcPr>
            <w:tcW w:w="806" w:type="dxa"/>
            <w:shd w:val="clear" w:color="auto" w:fill="auto"/>
          </w:tcPr>
          <w:p w14:paraId="23EE0E7F" w14:textId="77777777" w:rsidR="00B11855" w:rsidRPr="006D613E" w:rsidRDefault="003D003E" w:rsidP="001E1150">
            <w:pPr>
              <w:pStyle w:val="TableEntry"/>
            </w:pPr>
            <w:r w:rsidRPr="006D613E">
              <w:t>NM</w:t>
            </w:r>
          </w:p>
        </w:tc>
        <w:tc>
          <w:tcPr>
            <w:tcW w:w="990" w:type="dxa"/>
            <w:shd w:val="clear" w:color="auto" w:fill="auto"/>
          </w:tcPr>
          <w:p w14:paraId="7EAEF427" w14:textId="77777777" w:rsidR="00B11855" w:rsidRPr="006D613E" w:rsidRDefault="003D003E" w:rsidP="001E1150">
            <w:pPr>
              <w:pStyle w:val="TableEntry"/>
            </w:pPr>
            <w:r w:rsidRPr="006D613E">
              <w:t>CE</w:t>
            </w:r>
          </w:p>
        </w:tc>
        <w:tc>
          <w:tcPr>
            <w:tcW w:w="1168" w:type="dxa"/>
            <w:shd w:val="clear" w:color="auto" w:fill="auto"/>
          </w:tcPr>
          <w:p w14:paraId="18D96A17" w14:textId="77777777" w:rsidR="00B11855" w:rsidRPr="006D613E" w:rsidRDefault="00947B25" w:rsidP="00DE39CA">
            <w:pPr>
              <w:pStyle w:val="TableEntry"/>
            </w:pPr>
            <w:r w:rsidRPr="006D613E">
              <w:t xml:space="preserve">  [</w:t>
            </w:r>
            <w:r w:rsidR="003D003E" w:rsidRPr="006D613E">
              <w:t>0..1]</w:t>
            </w:r>
          </w:p>
        </w:tc>
        <w:tc>
          <w:tcPr>
            <w:tcW w:w="974" w:type="dxa"/>
            <w:shd w:val="clear" w:color="auto" w:fill="auto"/>
          </w:tcPr>
          <w:p w14:paraId="67C7B9D0" w14:textId="77777777" w:rsidR="00B11855" w:rsidRPr="006D613E" w:rsidRDefault="00B11855" w:rsidP="00DF61EC">
            <w:pPr>
              <w:pStyle w:val="TableEntry"/>
            </w:pPr>
          </w:p>
        </w:tc>
        <w:tc>
          <w:tcPr>
            <w:tcW w:w="1046" w:type="dxa"/>
            <w:shd w:val="clear" w:color="auto" w:fill="auto"/>
          </w:tcPr>
          <w:p w14:paraId="74304902" w14:textId="77777777" w:rsidR="00B11855" w:rsidRPr="006D613E" w:rsidRDefault="003D003E" w:rsidP="001E1150">
            <w:pPr>
              <w:pStyle w:val="TableEntry"/>
            </w:pPr>
            <w:r w:rsidRPr="006D613E">
              <w:t>00318</w:t>
            </w:r>
          </w:p>
        </w:tc>
        <w:tc>
          <w:tcPr>
            <w:tcW w:w="2916" w:type="dxa"/>
            <w:shd w:val="clear" w:color="auto" w:fill="auto"/>
          </w:tcPr>
          <w:p w14:paraId="7B6DD9DE" w14:textId="77777777" w:rsidR="00B11855" w:rsidRPr="006D613E" w:rsidRDefault="003D003E" w:rsidP="001E1150">
            <w:pPr>
              <w:pStyle w:val="TableEntry"/>
            </w:pPr>
            <w:r w:rsidRPr="006D613E">
              <w:t>Give Amount - Minimum</w:t>
            </w:r>
          </w:p>
        </w:tc>
      </w:tr>
      <w:tr w:rsidR="00C40FD5" w:rsidRPr="006D613E" w14:paraId="79BEDC60" w14:textId="77777777" w:rsidTr="006C0E8E">
        <w:trPr>
          <w:cantSplit/>
          <w:jc w:val="center"/>
        </w:trPr>
        <w:tc>
          <w:tcPr>
            <w:tcW w:w="811" w:type="dxa"/>
            <w:shd w:val="clear" w:color="auto" w:fill="auto"/>
          </w:tcPr>
          <w:p w14:paraId="42C7CF19" w14:textId="77777777" w:rsidR="00B11855" w:rsidRPr="006D613E" w:rsidRDefault="003D003E" w:rsidP="001E1150">
            <w:pPr>
              <w:pStyle w:val="TableEntry"/>
            </w:pPr>
            <w:r w:rsidRPr="006D613E">
              <w:t>6</w:t>
            </w:r>
          </w:p>
        </w:tc>
        <w:tc>
          <w:tcPr>
            <w:tcW w:w="908" w:type="dxa"/>
            <w:shd w:val="clear" w:color="auto" w:fill="auto"/>
          </w:tcPr>
          <w:p w14:paraId="0660C482" w14:textId="77777777" w:rsidR="00B11855" w:rsidRPr="006D613E" w:rsidRDefault="003D003E" w:rsidP="001E1150">
            <w:pPr>
              <w:pStyle w:val="TableEntry"/>
            </w:pPr>
            <w:r w:rsidRPr="006D613E">
              <w:t>20</w:t>
            </w:r>
          </w:p>
        </w:tc>
        <w:tc>
          <w:tcPr>
            <w:tcW w:w="806" w:type="dxa"/>
            <w:shd w:val="clear" w:color="auto" w:fill="auto"/>
          </w:tcPr>
          <w:p w14:paraId="495F5B36" w14:textId="77777777" w:rsidR="00B11855" w:rsidRPr="006D613E" w:rsidRDefault="003D003E" w:rsidP="001E1150">
            <w:pPr>
              <w:pStyle w:val="TableEntry"/>
            </w:pPr>
            <w:r w:rsidRPr="006D613E">
              <w:t>NM</w:t>
            </w:r>
          </w:p>
        </w:tc>
        <w:tc>
          <w:tcPr>
            <w:tcW w:w="990" w:type="dxa"/>
            <w:shd w:val="clear" w:color="auto" w:fill="auto"/>
          </w:tcPr>
          <w:p w14:paraId="6A3AF1FE" w14:textId="77777777" w:rsidR="00B11855" w:rsidRPr="006D613E" w:rsidRDefault="003D003E" w:rsidP="001E1150">
            <w:pPr>
              <w:pStyle w:val="TableEntry"/>
            </w:pPr>
            <w:r w:rsidRPr="006D613E">
              <w:t>RE</w:t>
            </w:r>
          </w:p>
        </w:tc>
        <w:tc>
          <w:tcPr>
            <w:tcW w:w="1168" w:type="dxa"/>
            <w:shd w:val="clear" w:color="auto" w:fill="auto"/>
          </w:tcPr>
          <w:p w14:paraId="72629322" w14:textId="77777777" w:rsidR="00B11855" w:rsidRPr="006D613E" w:rsidRDefault="003D003E" w:rsidP="001E1150">
            <w:pPr>
              <w:pStyle w:val="TableEntry"/>
            </w:pPr>
            <w:r w:rsidRPr="006D613E">
              <w:t>[0..1]</w:t>
            </w:r>
          </w:p>
        </w:tc>
        <w:tc>
          <w:tcPr>
            <w:tcW w:w="974" w:type="dxa"/>
            <w:shd w:val="clear" w:color="auto" w:fill="auto"/>
          </w:tcPr>
          <w:p w14:paraId="4AB374D7" w14:textId="77777777" w:rsidR="00B11855" w:rsidRPr="006D613E" w:rsidRDefault="00B11855" w:rsidP="00DF61EC">
            <w:pPr>
              <w:pStyle w:val="TableEntry"/>
            </w:pPr>
          </w:p>
        </w:tc>
        <w:tc>
          <w:tcPr>
            <w:tcW w:w="1046" w:type="dxa"/>
            <w:shd w:val="clear" w:color="auto" w:fill="auto"/>
          </w:tcPr>
          <w:p w14:paraId="61962EC0" w14:textId="77777777" w:rsidR="00B11855" w:rsidRPr="006D613E" w:rsidRDefault="003D003E" w:rsidP="001E1150">
            <w:pPr>
              <w:pStyle w:val="TableEntry"/>
            </w:pPr>
            <w:r w:rsidRPr="006D613E">
              <w:t>00319</w:t>
            </w:r>
          </w:p>
        </w:tc>
        <w:tc>
          <w:tcPr>
            <w:tcW w:w="2916" w:type="dxa"/>
            <w:shd w:val="clear" w:color="auto" w:fill="auto"/>
          </w:tcPr>
          <w:p w14:paraId="598C6300" w14:textId="77777777" w:rsidR="00B11855" w:rsidRPr="006D613E" w:rsidRDefault="003D003E" w:rsidP="001E1150">
            <w:pPr>
              <w:pStyle w:val="TableEntry"/>
            </w:pPr>
            <w:r w:rsidRPr="006D613E">
              <w:t>Give Amount - Maximum</w:t>
            </w:r>
          </w:p>
        </w:tc>
      </w:tr>
      <w:tr w:rsidR="00C40FD5" w:rsidRPr="006D613E" w14:paraId="01ED1E72" w14:textId="77777777" w:rsidTr="006C0E8E">
        <w:trPr>
          <w:cantSplit/>
          <w:jc w:val="center"/>
        </w:trPr>
        <w:tc>
          <w:tcPr>
            <w:tcW w:w="811" w:type="dxa"/>
            <w:shd w:val="clear" w:color="auto" w:fill="auto"/>
          </w:tcPr>
          <w:p w14:paraId="2A1945DD" w14:textId="77777777" w:rsidR="00B11855" w:rsidRPr="006D613E" w:rsidRDefault="003D003E" w:rsidP="001E1150">
            <w:pPr>
              <w:pStyle w:val="TableEntry"/>
            </w:pPr>
            <w:r w:rsidRPr="006D613E">
              <w:t>7</w:t>
            </w:r>
          </w:p>
        </w:tc>
        <w:tc>
          <w:tcPr>
            <w:tcW w:w="908" w:type="dxa"/>
            <w:shd w:val="clear" w:color="auto" w:fill="auto"/>
          </w:tcPr>
          <w:p w14:paraId="2699F3D9" w14:textId="77777777" w:rsidR="00B11855" w:rsidRPr="006D613E" w:rsidRDefault="003D003E" w:rsidP="001E1150">
            <w:pPr>
              <w:pStyle w:val="TableEntry"/>
            </w:pPr>
            <w:r w:rsidRPr="006D613E">
              <w:t>705</w:t>
            </w:r>
          </w:p>
        </w:tc>
        <w:tc>
          <w:tcPr>
            <w:tcW w:w="806" w:type="dxa"/>
            <w:shd w:val="clear" w:color="auto" w:fill="auto"/>
          </w:tcPr>
          <w:p w14:paraId="7B2C8706" w14:textId="77777777" w:rsidR="00B11855" w:rsidRPr="006D613E" w:rsidRDefault="003D003E" w:rsidP="001E1150">
            <w:pPr>
              <w:pStyle w:val="TableEntry"/>
            </w:pPr>
            <w:r w:rsidRPr="006D613E">
              <w:t>CWE</w:t>
            </w:r>
          </w:p>
        </w:tc>
        <w:tc>
          <w:tcPr>
            <w:tcW w:w="990" w:type="dxa"/>
            <w:shd w:val="clear" w:color="auto" w:fill="auto"/>
          </w:tcPr>
          <w:p w14:paraId="7644DE0C" w14:textId="77777777" w:rsidR="00B11855" w:rsidRPr="006D613E" w:rsidRDefault="003D003E" w:rsidP="001E1150">
            <w:pPr>
              <w:pStyle w:val="TableEntry"/>
            </w:pPr>
            <w:r w:rsidRPr="006D613E">
              <w:t>CE</w:t>
            </w:r>
          </w:p>
        </w:tc>
        <w:tc>
          <w:tcPr>
            <w:tcW w:w="1168" w:type="dxa"/>
            <w:shd w:val="clear" w:color="auto" w:fill="auto"/>
          </w:tcPr>
          <w:p w14:paraId="4B076FB7" w14:textId="77777777" w:rsidR="00B11855" w:rsidRPr="006D613E" w:rsidRDefault="003D003E" w:rsidP="001E1150">
            <w:pPr>
              <w:pStyle w:val="TableEntry"/>
            </w:pPr>
            <w:r w:rsidRPr="006D613E">
              <w:t>[0..1]</w:t>
            </w:r>
          </w:p>
        </w:tc>
        <w:tc>
          <w:tcPr>
            <w:tcW w:w="974" w:type="dxa"/>
            <w:shd w:val="clear" w:color="auto" w:fill="auto"/>
          </w:tcPr>
          <w:p w14:paraId="775594F8" w14:textId="77777777" w:rsidR="00B11855" w:rsidRPr="006D613E" w:rsidRDefault="00B11855" w:rsidP="00DF61EC">
            <w:pPr>
              <w:pStyle w:val="TableEntry"/>
            </w:pPr>
          </w:p>
        </w:tc>
        <w:tc>
          <w:tcPr>
            <w:tcW w:w="1046" w:type="dxa"/>
            <w:shd w:val="clear" w:color="auto" w:fill="auto"/>
          </w:tcPr>
          <w:p w14:paraId="2940F7F7" w14:textId="77777777" w:rsidR="00B11855" w:rsidRPr="006D613E" w:rsidRDefault="003D003E" w:rsidP="001E1150">
            <w:pPr>
              <w:pStyle w:val="TableEntry"/>
            </w:pPr>
            <w:r w:rsidRPr="006D613E">
              <w:t>00320</w:t>
            </w:r>
          </w:p>
        </w:tc>
        <w:tc>
          <w:tcPr>
            <w:tcW w:w="2916" w:type="dxa"/>
            <w:shd w:val="clear" w:color="auto" w:fill="auto"/>
          </w:tcPr>
          <w:p w14:paraId="3C757A99" w14:textId="77777777" w:rsidR="00B11855" w:rsidRPr="006D613E" w:rsidRDefault="003D003E" w:rsidP="001E1150">
            <w:pPr>
              <w:pStyle w:val="TableEntry"/>
            </w:pPr>
            <w:r w:rsidRPr="006D613E">
              <w:t>Give Units</w:t>
            </w:r>
          </w:p>
        </w:tc>
      </w:tr>
      <w:tr w:rsidR="00C40FD5" w:rsidRPr="006D613E" w14:paraId="39E80B2E" w14:textId="77777777" w:rsidTr="006C0E8E">
        <w:trPr>
          <w:cantSplit/>
          <w:jc w:val="center"/>
        </w:trPr>
        <w:tc>
          <w:tcPr>
            <w:tcW w:w="811" w:type="dxa"/>
            <w:shd w:val="clear" w:color="auto" w:fill="auto"/>
          </w:tcPr>
          <w:p w14:paraId="00B5AD3F" w14:textId="77777777" w:rsidR="00B11855" w:rsidRPr="006D613E" w:rsidRDefault="003D003E" w:rsidP="001E1150">
            <w:pPr>
              <w:pStyle w:val="TableEntry"/>
            </w:pPr>
            <w:r w:rsidRPr="006D613E">
              <w:t>8</w:t>
            </w:r>
          </w:p>
        </w:tc>
        <w:tc>
          <w:tcPr>
            <w:tcW w:w="908" w:type="dxa"/>
            <w:shd w:val="clear" w:color="auto" w:fill="auto"/>
          </w:tcPr>
          <w:p w14:paraId="54C3F559" w14:textId="77777777" w:rsidR="00B11855" w:rsidRPr="006D613E" w:rsidRDefault="003D003E" w:rsidP="001E1150">
            <w:pPr>
              <w:pStyle w:val="TableEntry"/>
            </w:pPr>
            <w:r w:rsidRPr="006D613E">
              <w:t>705</w:t>
            </w:r>
          </w:p>
        </w:tc>
        <w:tc>
          <w:tcPr>
            <w:tcW w:w="806" w:type="dxa"/>
            <w:shd w:val="clear" w:color="auto" w:fill="auto"/>
          </w:tcPr>
          <w:p w14:paraId="7CA82F4A" w14:textId="77777777" w:rsidR="00B11855" w:rsidRPr="006D613E" w:rsidRDefault="003D003E" w:rsidP="001E1150">
            <w:pPr>
              <w:pStyle w:val="TableEntry"/>
            </w:pPr>
            <w:r w:rsidRPr="006D613E">
              <w:t>CWE</w:t>
            </w:r>
          </w:p>
        </w:tc>
        <w:tc>
          <w:tcPr>
            <w:tcW w:w="990" w:type="dxa"/>
            <w:shd w:val="clear" w:color="auto" w:fill="auto"/>
          </w:tcPr>
          <w:p w14:paraId="5B2B206B" w14:textId="77777777" w:rsidR="00B11855" w:rsidRPr="006D613E" w:rsidRDefault="003D003E" w:rsidP="001E1150">
            <w:pPr>
              <w:pStyle w:val="TableEntry"/>
            </w:pPr>
            <w:r w:rsidRPr="006D613E">
              <w:t>RE</w:t>
            </w:r>
          </w:p>
        </w:tc>
        <w:tc>
          <w:tcPr>
            <w:tcW w:w="1168" w:type="dxa"/>
            <w:shd w:val="clear" w:color="auto" w:fill="auto"/>
          </w:tcPr>
          <w:p w14:paraId="20879080" w14:textId="77777777" w:rsidR="00B11855" w:rsidRPr="006D613E" w:rsidRDefault="003D003E" w:rsidP="001E1150">
            <w:pPr>
              <w:pStyle w:val="TableEntry"/>
            </w:pPr>
            <w:r w:rsidRPr="006D613E">
              <w:t>[0..1]</w:t>
            </w:r>
          </w:p>
        </w:tc>
        <w:tc>
          <w:tcPr>
            <w:tcW w:w="974" w:type="dxa"/>
            <w:shd w:val="clear" w:color="auto" w:fill="auto"/>
          </w:tcPr>
          <w:p w14:paraId="0BBF39FF" w14:textId="77777777" w:rsidR="00B11855" w:rsidRPr="006D613E" w:rsidRDefault="00B11855" w:rsidP="00DF61EC">
            <w:pPr>
              <w:pStyle w:val="TableEntry"/>
            </w:pPr>
          </w:p>
        </w:tc>
        <w:tc>
          <w:tcPr>
            <w:tcW w:w="1046" w:type="dxa"/>
            <w:shd w:val="clear" w:color="auto" w:fill="auto"/>
          </w:tcPr>
          <w:p w14:paraId="4220A7A8" w14:textId="77777777" w:rsidR="00B11855" w:rsidRPr="006D613E" w:rsidRDefault="003D003E" w:rsidP="001E1150">
            <w:pPr>
              <w:pStyle w:val="TableEntry"/>
            </w:pPr>
            <w:r w:rsidRPr="006D613E">
              <w:t>00321</w:t>
            </w:r>
          </w:p>
        </w:tc>
        <w:tc>
          <w:tcPr>
            <w:tcW w:w="2916" w:type="dxa"/>
            <w:shd w:val="clear" w:color="auto" w:fill="auto"/>
          </w:tcPr>
          <w:p w14:paraId="79CC9E76" w14:textId="77777777" w:rsidR="00B11855" w:rsidRPr="006D613E" w:rsidRDefault="003D003E" w:rsidP="001E1150">
            <w:pPr>
              <w:pStyle w:val="TableEntry"/>
            </w:pPr>
            <w:r w:rsidRPr="006D613E">
              <w:t>Give Dosage Form</w:t>
            </w:r>
          </w:p>
        </w:tc>
      </w:tr>
      <w:tr w:rsidR="00C40FD5" w:rsidRPr="006D613E" w14:paraId="6FCDA4C0" w14:textId="77777777" w:rsidTr="006C0E8E">
        <w:trPr>
          <w:cantSplit/>
          <w:jc w:val="center"/>
        </w:trPr>
        <w:tc>
          <w:tcPr>
            <w:tcW w:w="811" w:type="dxa"/>
            <w:shd w:val="clear" w:color="auto" w:fill="auto"/>
          </w:tcPr>
          <w:p w14:paraId="1601B65C" w14:textId="77777777" w:rsidR="00B11855" w:rsidRPr="006D613E" w:rsidRDefault="003D003E" w:rsidP="001E1150">
            <w:pPr>
              <w:pStyle w:val="TableEntry"/>
            </w:pPr>
            <w:r w:rsidRPr="006D613E">
              <w:t>9</w:t>
            </w:r>
          </w:p>
        </w:tc>
        <w:tc>
          <w:tcPr>
            <w:tcW w:w="908" w:type="dxa"/>
            <w:shd w:val="clear" w:color="auto" w:fill="auto"/>
          </w:tcPr>
          <w:p w14:paraId="5ABDA84F" w14:textId="77777777" w:rsidR="00B11855" w:rsidRPr="006D613E" w:rsidRDefault="003D003E" w:rsidP="001E1150">
            <w:pPr>
              <w:pStyle w:val="TableEntry"/>
            </w:pPr>
            <w:r w:rsidRPr="006D613E">
              <w:t>705</w:t>
            </w:r>
          </w:p>
        </w:tc>
        <w:tc>
          <w:tcPr>
            <w:tcW w:w="806" w:type="dxa"/>
            <w:shd w:val="clear" w:color="auto" w:fill="auto"/>
          </w:tcPr>
          <w:p w14:paraId="38EEC414" w14:textId="77777777" w:rsidR="00B11855" w:rsidRPr="006D613E" w:rsidRDefault="003D003E" w:rsidP="001E1150">
            <w:pPr>
              <w:pStyle w:val="TableEntry"/>
            </w:pPr>
            <w:r w:rsidRPr="006D613E">
              <w:t>CWE</w:t>
            </w:r>
          </w:p>
        </w:tc>
        <w:tc>
          <w:tcPr>
            <w:tcW w:w="990" w:type="dxa"/>
            <w:shd w:val="clear" w:color="auto" w:fill="auto"/>
          </w:tcPr>
          <w:p w14:paraId="3AE503E4" w14:textId="77777777" w:rsidR="00B11855" w:rsidRPr="006D613E" w:rsidRDefault="003D003E" w:rsidP="001E1150">
            <w:pPr>
              <w:pStyle w:val="TableEntry"/>
            </w:pPr>
            <w:r w:rsidRPr="006D613E">
              <w:t>RE</w:t>
            </w:r>
          </w:p>
        </w:tc>
        <w:tc>
          <w:tcPr>
            <w:tcW w:w="1168" w:type="dxa"/>
            <w:shd w:val="clear" w:color="auto" w:fill="auto"/>
          </w:tcPr>
          <w:p w14:paraId="7ED30662" w14:textId="77777777" w:rsidR="00B11855" w:rsidRPr="006D613E" w:rsidRDefault="003D003E" w:rsidP="001E1150">
            <w:pPr>
              <w:pStyle w:val="TableEntry"/>
            </w:pPr>
            <w:r w:rsidRPr="006D613E">
              <w:t>[0..*]</w:t>
            </w:r>
          </w:p>
        </w:tc>
        <w:tc>
          <w:tcPr>
            <w:tcW w:w="974" w:type="dxa"/>
            <w:shd w:val="clear" w:color="auto" w:fill="auto"/>
          </w:tcPr>
          <w:p w14:paraId="00A8E587" w14:textId="77777777" w:rsidR="00B11855" w:rsidRPr="006D613E" w:rsidRDefault="00B11855" w:rsidP="00DF61EC">
            <w:pPr>
              <w:pStyle w:val="TableEntry"/>
            </w:pPr>
          </w:p>
        </w:tc>
        <w:tc>
          <w:tcPr>
            <w:tcW w:w="1046" w:type="dxa"/>
            <w:shd w:val="clear" w:color="auto" w:fill="auto"/>
          </w:tcPr>
          <w:p w14:paraId="6A7A0C56" w14:textId="77777777" w:rsidR="00B11855" w:rsidRPr="006D613E" w:rsidRDefault="003D003E" w:rsidP="001E1150">
            <w:pPr>
              <w:pStyle w:val="TableEntry"/>
            </w:pPr>
            <w:r w:rsidRPr="006D613E">
              <w:t>00351</w:t>
            </w:r>
          </w:p>
        </w:tc>
        <w:tc>
          <w:tcPr>
            <w:tcW w:w="2916" w:type="dxa"/>
            <w:shd w:val="clear" w:color="auto" w:fill="auto"/>
          </w:tcPr>
          <w:p w14:paraId="67382418" w14:textId="77777777" w:rsidR="00B11855" w:rsidRPr="006D613E" w:rsidRDefault="003D003E" w:rsidP="001E1150">
            <w:pPr>
              <w:pStyle w:val="TableEntry"/>
            </w:pPr>
            <w:r w:rsidRPr="006D613E">
              <w:t>Administration Notes</w:t>
            </w:r>
          </w:p>
        </w:tc>
      </w:tr>
      <w:tr w:rsidR="00C40FD5" w:rsidRPr="006D613E" w14:paraId="1C6E216C" w14:textId="77777777" w:rsidTr="006C0E8E">
        <w:trPr>
          <w:cantSplit/>
          <w:jc w:val="center"/>
        </w:trPr>
        <w:tc>
          <w:tcPr>
            <w:tcW w:w="811" w:type="dxa"/>
            <w:shd w:val="clear" w:color="auto" w:fill="auto"/>
          </w:tcPr>
          <w:p w14:paraId="3F365981" w14:textId="77777777" w:rsidR="00B11855" w:rsidRPr="006D613E" w:rsidRDefault="003D003E" w:rsidP="001E1150">
            <w:pPr>
              <w:pStyle w:val="TableEntry"/>
            </w:pPr>
            <w:r w:rsidRPr="006D613E">
              <w:t>10</w:t>
            </w:r>
          </w:p>
        </w:tc>
        <w:tc>
          <w:tcPr>
            <w:tcW w:w="908" w:type="dxa"/>
            <w:shd w:val="clear" w:color="auto" w:fill="auto"/>
          </w:tcPr>
          <w:p w14:paraId="2314782A" w14:textId="77777777" w:rsidR="00B11855" w:rsidRPr="006D613E" w:rsidRDefault="003D003E" w:rsidP="001E1150">
            <w:pPr>
              <w:pStyle w:val="TableEntry"/>
            </w:pPr>
            <w:r w:rsidRPr="006D613E">
              <w:t>1</w:t>
            </w:r>
          </w:p>
        </w:tc>
        <w:tc>
          <w:tcPr>
            <w:tcW w:w="806" w:type="dxa"/>
            <w:shd w:val="clear" w:color="auto" w:fill="auto"/>
          </w:tcPr>
          <w:p w14:paraId="6352B5FA" w14:textId="77777777" w:rsidR="00B11855" w:rsidRPr="006D613E" w:rsidRDefault="003D003E" w:rsidP="001E1150">
            <w:pPr>
              <w:pStyle w:val="TableEntry"/>
            </w:pPr>
            <w:r w:rsidRPr="006D613E">
              <w:t>ID</w:t>
            </w:r>
          </w:p>
        </w:tc>
        <w:tc>
          <w:tcPr>
            <w:tcW w:w="990" w:type="dxa"/>
            <w:shd w:val="clear" w:color="auto" w:fill="auto"/>
          </w:tcPr>
          <w:p w14:paraId="771C2609" w14:textId="77777777" w:rsidR="00B11855" w:rsidRPr="006D613E" w:rsidRDefault="003D003E" w:rsidP="001E1150">
            <w:pPr>
              <w:pStyle w:val="TableEntry"/>
            </w:pPr>
            <w:r w:rsidRPr="006D613E">
              <w:t>RE</w:t>
            </w:r>
          </w:p>
        </w:tc>
        <w:tc>
          <w:tcPr>
            <w:tcW w:w="1168" w:type="dxa"/>
            <w:shd w:val="clear" w:color="auto" w:fill="auto"/>
          </w:tcPr>
          <w:p w14:paraId="0DEC2EE5" w14:textId="77777777" w:rsidR="00B11855" w:rsidRPr="006D613E" w:rsidRDefault="003D003E" w:rsidP="001E1150">
            <w:pPr>
              <w:pStyle w:val="TableEntry"/>
            </w:pPr>
            <w:r w:rsidRPr="006D613E">
              <w:t>[0..1]</w:t>
            </w:r>
          </w:p>
        </w:tc>
        <w:tc>
          <w:tcPr>
            <w:tcW w:w="974" w:type="dxa"/>
            <w:shd w:val="clear" w:color="auto" w:fill="auto"/>
          </w:tcPr>
          <w:p w14:paraId="38CFB1FA" w14:textId="77777777" w:rsidR="00B11855" w:rsidRPr="006D613E" w:rsidRDefault="003D003E" w:rsidP="00DF61EC">
            <w:pPr>
              <w:pStyle w:val="TableEntry"/>
            </w:pPr>
            <w:r w:rsidRPr="006D613E">
              <w:t>0167</w:t>
            </w:r>
          </w:p>
        </w:tc>
        <w:tc>
          <w:tcPr>
            <w:tcW w:w="1046" w:type="dxa"/>
            <w:shd w:val="clear" w:color="auto" w:fill="auto"/>
          </w:tcPr>
          <w:p w14:paraId="12EB92CC" w14:textId="77777777" w:rsidR="00B11855" w:rsidRPr="006D613E" w:rsidRDefault="003D003E" w:rsidP="001E1150">
            <w:pPr>
              <w:pStyle w:val="TableEntry"/>
            </w:pPr>
            <w:r w:rsidRPr="006D613E">
              <w:t>00322</w:t>
            </w:r>
          </w:p>
        </w:tc>
        <w:tc>
          <w:tcPr>
            <w:tcW w:w="2916" w:type="dxa"/>
            <w:shd w:val="clear" w:color="auto" w:fill="auto"/>
          </w:tcPr>
          <w:p w14:paraId="726B60D1" w14:textId="77777777" w:rsidR="00B11855" w:rsidRPr="006D613E" w:rsidRDefault="003D003E" w:rsidP="001E1150">
            <w:pPr>
              <w:pStyle w:val="TableEntry"/>
            </w:pPr>
            <w:r w:rsidRPr="006D613E">
              <w:t>Substitution Status</w:t>
            </w:r>
          </w:p>
        </w:tc>
      </w:tr>
      <w:tr w:rsidR="00C40FD5" w:rsidRPr="006D613E" w14:paraId="296B630D" w14:textId="77777777" w:rsidTr="006C0E8E">
        <w:trPr>
          <w:cantSplit/>
          <w:jc w:val="center"/>
        </w:trPr>
        <w:tc>
          <w:tcPr>
            <w:tcW w:w="811" w:type="dxa"/>
            <w:shd w:val="clear" w:color="auto" w:fill="auto"/>
          </w:tcPr>
          <w:p w14:paraId="4804EA80" w14:textId="77777777" w:rsidR="00B11855" w:rsidRPr="006D613E" w:rsidRDefault="003D003E" w:rsidP="001E1150">
            <w:pPr>
              <w:pStyle w:val="TableEntry"/>
            </w:pPr>
            <w:r w:rsidRPr="006D613E">
              <w:t>11</w:t>
            </w:r>
          </w:p>
        </w:tc>
        <w:tc>
          <w:tcPr>
            <w:tcW w:w="908" w:type="dxa"/>
            <w:shd w:val="clear" w:color="auto" w:fill="auto"/>
          </w:tcPr>
          <w:p w14:paraId="7FA5082A" w14:textId="77777777" w:rsidR="00B11855" w:rsidRPr="006D613E" w:rsidRDefault="003D003E" w:rsidP="001E1150">
            <w:pPr>
              <w:pStyle w:val="TableEntry"/>
            </w:pPr>
            <w:r w:rsidRPr="006D613E">
              <w:t>200</w:t>
            </w:r>
          </w:p>
        </w:tc>
        <w:tc>
          <w:tcPr>
            <w:tcW w:w="806" w:type="dxa"/>
            <w:shd w:val="clear" w:color="auto" w:fill="auto"/>
          </w:tcPr>
          <w:p w14:paraId="79372106" w14:textId="77777777" w:rsidR="00B11855" w:rsidRPr="006D613E" w:rsidRDefault="003D003E" w:rsidP="001E1150">
            <w:pPr>
              <w:pStyle w:val="TableEntry"/>
            </w:pPr>
            <w:r w:rsidRPr="006D613E">
              <w:t>LA2</w:t>
            </w:r>
          </w:p>
        </w:tc>
        <w:tc>
          <w:tcPr>
            <w:tcW w:w="990" w:type="dxa"/>
            <w:shd w:val="clear" w:color="auto" w:fill="auto"/>
          </w:tcPr>
          <w:p w14:paraId="52FAE76D" w14:textId="77777777" w:rsidR="00B11855" w:rsidRPr="006D613E" w:rsidRDefault="003D003E" w:rsidP="001E1150">
            <w:pPr>
              <w:pStyle w:val="TableEntry"/>
            </w:pPr>
            <w:r w:rsidRPr="006D613E">
              <w:t>RE</w:t>
            </w:r>
          </w:p>
        </w:tc>
        <w:tc>
          <w:tcPr>
            <w:tcW w:w="1168" w:type="dxa"/>
            <w:shd w:val="clear" w:color="auto" w:fill="auto"/>
          </w:tcPr>
          <w:p w14:paraId="7E8D315C" w14:textId="77777777" w:rsidR="00B11855" w:rsidRPr="006D613E" w:rsidRDefault="003D003E" w:rsidP="001E1150">
            <w:pPr>
              <w:pStyle w:val="TableEntry"/>
            </w:pPr>
            <w:r w:rsidRPr="006D613E">
              <w:t>[0..1]</w:t>
            </w:r>
          </w:p>
        </w:tc>
        <w:tc>
          <w:tcPr>
            <w:tcW w:w="974" w:type="dxa"/>
            <w:shd w:val="clear" w:color="auto" w:fill="auto"/>
          </w:tcPr>
          <w:p w14:paraId="09ABA4CA" w14:textId="77777777" w:rsidR="00B11855" w:rsidRPr="006D613E" w:rsidRDefault="00B11855" w:rsidP="00DF61EC">
            <w:pPr>
              <w:pStyle w:val="TableEntry"/>
            </w:pPr>
          </w:p>
        </w:tc>
        <w:tc>
          <w:tcPr>
            <w:tcW w:w="1046" w:type="dxa"/>
            <w:shd w:val="clear" w:color="auto" w:fill="auto"/>
          </w:tcPr>
          <w:p w14:paraId="18DD915B" w14:textId="77777777" w:rsidR="00B11855" w:rsidRPr="006D613E" w:rsidRDefault="003D003E" w:rsidP="001E1150">
            <w:pPr>
              <w:pStyle w:val="TableEntry"/>
            </w:pPr>
            <w:r w:rsidRPr="006D613E">
              <w:t>01303</w:t>
            </w:r>
          </w:p>
        </w:tc>
        <w:tc>
          <w:tcPr>
            <w:tcW w:w="2916" w:type="dxa"/>
            <w:shd w:val="clear" w:color="auto" w:fill="auto"/>
          </w:tcPr>
          <w:p w14:paraId="071E1DD7" w14:textId="77777777" w:rsidR="00B11855" w:rsidRPr="006D613E" w:rsidRDefault="003D003E" w:rsidP="001E1150">
            <w:pPr>
              <w:pStyle w:val="TableEntry"/>
            </w:pPr>
            <w:r w:rsidRPr="006D613E">
              <w:t>Dispense-To Location</w:t>
            </w:r>
          </w:p>
        </w:tc>
      </w:tr>
      <w:tr w:rsidR="00C40FD5" w:rsidRPr="006D613E" w14:paraId="0D0CD243" w14:textId="77777777" w:rsidTr="006C0E8E">
        <w:trPr>
          <w:cantSplit/>
          <w:jc w:val="center"/>
        </w:trPr>
        <w:tc>
          <w:tcPr>
            <w:tcW w:w="811" w:type="dxa"/>
            <w:shd w:val="clear" w:color="auto" w:fill="auto"/>
          </w:tcPr>
          <w:p w14:paraId="17C3A811" w14:textId="77777777" w:rsidR="00B11855" w:rsidRPr="006D613E" w:rsidRDefault="003D003E" w:rsidP="001E1150">
            <w:pPr>
              <w:pStyle w:val="TableEntry"/>
            </w:pPr>
            <w:r w:rsidRPr="006D613E">
              <w:t>12</w:t>
            </w:r>
          </w:p>
        </w:tc>
        <w:tc>
          <w:tcPr>
            <w:tcW w:w="908" w:type="dxa"/>
            <w:shd w:val="clear" w:color="auto" w:fill="auto"/>
          </w:tcPr>
          <w:p w14:paraId="48134C72" w14:textId="77777777" w:rsidR="00B11855" w:rsidRPr="006D613E" w:rsidRDefault="003D003E" w:rsidP="001E1150">
            <w:pPr>
              <w:pStyle w:val="TableEntry"/>
            </w:pPr>
            <w:r w:rsidRPr="006D613E">
              <w:t>1</w:t>
            </w:r>
          </w:p>
        </w:tc>
        <w:tc>
          <w:tcPr>
            <w:tcW w:w="806" w:type="dxa"/>
            <w:shd w:val="clear" w:color="auto" w:fill="auto"/>
          </w:tcPr>
          <w:p w14:paraId="27689B11" w14:textId="77777777" w:rsidR="00B11855" w:rsidRPr="006D613E" w:rsidRDefault="003D003E" w:rsidP="001E1150">
            <w:pPr>
              <w:pStyle w:val="TableEntry"/>
            </w:pPr>
            <w:r w:rsidRPr="006D613E">
              <w:t>ID</w:t>
            </w:r>
          </w:p>
        </w:tc>
        <w:tc>
          <w:tcPr>
            <w:tcW w:w="990" w:type="dxa"/>
            <w:shd w:val="clear" w:color="auto" w:fill="auto"/>
          </w:tcPr>
          <w:p w14:paraId="731192FF" w14:textId="77777777" w:rsidR="00B11855" w:rsidRPr="006D613E" w:rsidRDefault="003D003E" w:rsidP="001E1150">
            <w:pPr>
              <w:pStyle w:val="TableEntry"/>
            </w:pPr>
            <w:r w:rsidRPr="006D613E">
              <w:t>RE</w:t>
            </w:r>
          </w:p>
        </w:tc>
        <w:tc>
          <w:tcPr>
            <w:tcW w:w="1168" w:type="dxa"/>
            <w:shd w:val="clear" w:color="auto" w:fill="auto"/>
          </w:tcPr>
          <w:p w14:paraId="044126D8" w14:textId="77777777" w:rsidR="00B11855" w:rsidRPr="006D613E" w:rsidRDefault="003D003E" w:rsidP="001E1150">
            <w:pPr>
              <w:pStyle w:val="TableEntry"/>
            </w:pPr>
            <w:r w:rsidRPr="006D613E">
              <w:t>[0..1]</w:t>
            </w:r>
          </w:p>
        </w:tc>
        <w:tc>
          <w:tcPr>
            <w:tcW w:w="974" w:type="dxa"/>
            <w:shd w:val="clear" w:color="auto" w:fill="auto"/>
          </w:tcPr>
          <w:p w14:paraId="527BD6A7" w14:textId="77777777" w:rsidR="00B11855" w:rsidRPr="006D613E" w:rsidRDefault="003D003E" w:rsidP="00DF61EC">
            <w:pPr>
              <w:pStyle w:val="TableEntry"/>
            </w:pPr>
            <w:r w:rsidRPr="006D613E">
              <w:t>0136</w:t>
            </w:r>
          </w:p>
        </w:tc>
        <w:tc>
          <w:tcPr>
            <w:tcW w:w="1046" w:type="dxa"/>
            <w:shd w:val="clear" w:color="auto" w:fill="auto"/>
          </w:tcPr>
          <w:p w14:paraId="73E6A89F" w14:textId="77777777" w:rsidR="00B11855" w:rsidRPr="006D613E" w:rsidRDefault="003D003E" w:rsidP="001E1150">
            <w:pPr>
              <w:pStyle w:val="TableEntry"/>
            </w:pPr>
            <w:r w:rsidRPr="006D613E">
              <w:t>00307</w:t>
            </w:r>
          </w:p>
        </w:tc>
        <w:tc>
          <w:tcPr>
            <w:tcW w:w="2916" w:type="dxa"/>
            <w:shd w:val="clear" w:color="auto" w:fill="auto"/>
          </w:tcPr>
          <w:p w14:paraId="72DFC170" w14:textId="77777777" w:rsidR="00B11855" w:rsidRPr="006D613E" w:rsidRDefault="003D003E" w:rsidP="001E1150">
            <w:pPr>
              <w:pStyle w:val="TableEntry"/>
            </w:pPr>
            <w:r w:rsidRPr="006D613E">
              <w:t>Needs Human Review</w:t>
            </w:r>
          </w:p>
        </w:tc>
      </w:tr>
      <w:tr w:rsidR="00C40FD5" w:rsidRPr="006D613E" w14:paraId="2B1F963F" w14:textId="77777777" w:rsidTr="006C0E8E">
        <w:trPr>
          <w:cantSplit/>
          <w:jc w:val="center"/>
        </w:trPr>
        <w:tc>
          <w:tcPr>
            <w:tcW w:w="811" w:type="dxa"/>
            <w:shd w:val="clear" w:color="auto" w:fill="auto"/>
          </w:tcPr>
          <w:p w14:paraId="3FEB0F75" w14:textId="77777777" w:rsidR="00B11855" w:rsidRPr="006D613E" w:rsidRDefault="003D003E" w:rsidP="001E1150">
            <w:pPr>
              <w:pStyle w:val="TableEntry"/>
            </w:pPr>
            <w:r w:rsidRPr="006D613E">
              <w:t>13</w:t>
            </w:r>
          </w:p>
        </w:tc>
        <w:tc>
          <w:tcPr>
            <w:tcW w:w="908" w:type="dxa"/>
            <w:shd w:val="clear" w:color="auto" w:fill="auto"/>
          </w:tcPr>
          <w:p w14:paraId="37BCE168" w14:textId="77777777" w:rsidR="00B11855" w:rsidRPr="006D613E" w:rsidRDefault="003D003E" w:rsidP="001E1150">
            <w:pPr>
              <w:pStyle w:val="TableEntry"/>
            </w:pPr>
            <w:r w:rsidRPr="006D613E">
              <w:t>705</w:t>
            </w:r>
          </w:p>
        </w:tc>
        <w:tc>
          <w:tcPr>
            <w:tcW w:w="806" w:type="dxa"/>
            <w:shd w:val="clear" w:color="auto" w:fill="auto"/>
          </w:tcPr>
          <w:p w14:paraId="64202DD1" w14:textId="77777777" w:rsidR="00B11855" w:rsidRPr="006D613E" w:rsidRDefault="003D003E" w:rsidP="001E1150">
            <w:pPr>
              <w:pStyle w:val="TableEntry"/>
            </w:pPr>
            <w:r w:rsidRPr="006D613E">
              <w:t>CWE</w:t>
            </w:r>
          </w:p>
        </w:tc>
        <w:tc>
          <w:tcPr>
            <w:tcW w:w="990" w:type="dxa"/>
            <w:shd w:val="clear" w:color="auto" w:fill="auto"/>
          </w:tcPr>
          <w:p w14:paraId="418A9F5D" w14:textId="77777777" w:rsidR="00B11855" w:rsidRPr="006D613E" w:rsidRDefault="003D003E" w:rsidP="001E1150">
            <w:pPr>
              <w:pStyle w:val="TableEntry"/>
            </w:pPr>
            <w:r w:rsidRPr="006D613E">
              <w:t>RE</w:t>
            </w:r>
          </w:p>
        </w:tc>
        <w:tc>
          <w:tcPr>
            <w:tcW w:w="1168" w:type="dxa"/>
            <w:shd w:val="clear" w:color="auto" w:fill="auto"/>
          </w:tcPr>
          <w:p w14:paraId="7E1096F6" w14:textId="77777777" w:rsidR="00B11855" w:rsidRPr="006D613E" w:rsidRDefault="003D003E" w:rsidP="001E1150">
            <w:pPr>
              <w:pStyle w:val="TableEntry"/>
            </w:pPr>
            <w:r w:rsidRPr="006D613E">
              <w:t>[0..*]</w:t>
            </w:r>
          </w:p>
        </w:tc>
        <w:tc>
          <w:tcPr>
            <w:tcW w:w="974" w:type="dxa"/>
            <w:shd w:val="clear" w:color="auto" w:fill="auto"/>
          </w:tcPr>
          <w:p w14:paraId="5D7C55F3" w14:textId="77777777" w:rsidR="00B11855" w:rsidRPr="006D613E" w:rsidRDefault="00B11855" w:rsidP="00DF61EC">
            <w:pPr>
              <w:pStyle w:val="TableEntry"/>
            </w:pPr>
          </w:p>
        </w:tc>
        <w:tc>
          <w:tcPr>
            <w:tcW w:w="1046" w:type="dxa"/>
            <w:shd w:val="clear" w:color="auto" w:fill="auto"/>
          </w:tcPr>
          <w:p w14:paraId="05FA2B6A" w14:textId="77777777" w:rsidR="00B11855" w:rsidRPr="006D613E" w:rsidRDefault="003D003E" w:rsidP="001E1150">
            <w:pPr>
              <w:pStyle w:val="TableEntry"/>
            </w:pPr>
            <w:r w:rsidRPr="006D613E">
              <w:t>00343</w:t>
            </w:r>
          </w:p>
        </w:tc>
        <w:tc>
          <w:tcPr>
            <w:tcW w:w="2916" w:type="dxa"/>
            <w:shd w:val="clear" w:color="auto" w:fill="auto"/>
          </w:tcPr>
          <w:p w14:paraId="696036B4" w14:textId="77777777" w:rsidR="00B11855" w:rsidRPr="006D613E" w:rsidRDefault="003D003E" w:rsidP="001E1150">
            <w:pPr>
              <w:pStyle w:val="TableEntry"/>
            </w:pPr>
            <w:r w:rsidRPr="006D613E">
              <w:t>Pharmacy/Treatment Supplier's Special Administration Instructions</w:t>
            </w:r>
          </w:p>
        </w:tc>
      </w:tr>
      <w:tr w:rsidR="00C40FD5" w:rsidRPr="006D613E" w14:paraId="01B5F97F" w14:textId="77777777" w:rsidTr="006C0E8E">
        <w:trPr>
          <w:cantSplit/>
          <w:jc w:val="center"/>
        </w:trPr>
        <w:tc>
          <w:tcPr>
            <w:tcW w:w="811" w:type="dxa"/>
            <w:shd w:val="clear" w:color="auto" w:fill="auto"/>
          </w:tcPr>
          <w:p w14:paraId="75D3B637" w14:textId="77777777" w:rsidR="00B11855" w:rsidRPr="006D613E" w:rsidRDefault="003D003E" w:rsidP="001E1150">
            <w:pPr>
              <w:pStyle w:val="TableEntry"/>
            </w:pPr>
            <w:r w:rsidRPr="006D613E">
              <w:t>14</w:t>
            </w:r>
          </w:p>
        </w:tc>
        <w:tc>
          <w:tcPr>
            <w:tcW w:w="908" w:type="dxa"/>
            <w:shd w:val="clear" w:color="auto" w:fill="auto"/>
          </w:tcPr>
          <w:p w14:paraId="5602592F" w14:textId="77777777" w:rsidR="00B11855" w:rsidRPr="006D613E" w:rsidRDefault="003D003E" w:rsidP="001E1150">
            <w:pPr>
              <w:pStyle w:val="TableEntry"/>
            </w:pPr>
            <w:r w:rsidRPr="006D613E">
              <w:t>20</w:t>
            </w:r>
          </w:p>
        </w:tc>
        <w:tc>
          <w:tcPr>
            <w:tcW w:w="806" w:type="dxa"/>
            <w:shd w:val="clear" w:color="auto" w:fill="auto"/>
          </w:tcPr>
          <w:p w14:paraId="33244DFF" w14:textId="77777777" w:rsidR="00B11855" w:rsidRPr="006D613E" w:rsidRDefault="003D003E" w:rsidP="001E1150">
            <w:pPr>
              <w:pStyle w:val="TableEntry"/>
            </w:pPr>
            <w:r w:rsidRPr="006D613E">
              <w:t>ST</w:t>
            </w:r>
          </w:p>
        </w:tc>
        <w:tc>
          <w:tcPr>
            <w:tcW w:w="990" w:type="dxa"/>
            <w:shd w:val="clear" w:color="auto" w:fill="auto"/>
          </w:tcPr>
          <w:p w14:paraId="12D0F506" w14:textId="77777777" w:rsidR="00B11855" w:rsidRPr="006D613E" w:rsidRDefault="003D003E" w:rsidP="001E1150">
            <w:pPr>
              <w:pStyle w:val="TableEntry"/>
            </w:pPr>
            <w:r w:rsidRPr="006D613E">
              <w:t>RE</w:t>
            </w:r>
          </w:p>
        </w:tc>
        <w:tc>
          <w:tcPr>
            <w:tcW w:w="1168" w:type="dxa"/>
            <w:shd w:val="clear" w:color="auto" w:fill="auto"/>
          </w:tcPr>
          <w:p w14:paraId="7554A24C" w14:textId="77777777" w:rsidR="00B11855" w:rsidRPr="006D613E" w:rsidRDefault="00947B25" w:rsidP="00DE39CA">
            <w:pPr>
              <w:pStyle w:val="TableEntry"/>
            </w:pPr>
            <w:r w:rsidRPr="006D613E">
              <w:t xml:space="preserve">  </w:t>
            </w:r>
            <w:r w:rsidR="003D003E" w:rsidRPr="006D613E">
              <w:t>[0..1]</w:t>
            </w:r>
          </w:p>
        </w:tc>
        <w:tc>
          <w:tcPr>
            <w:tcW w:w="974" w:type="dxa"/>
            <w:shd w:val="clear" w:color="auto" w:fill="auto"/>
          </w:tcPr>
          <w:p w14:paraId="4AE32383" w14:textId="77777777" w:rsidR="00B11855" w:rsidRPr="006D613E" w:rsidRDefault="00B11855" w:rsidP="00DF61EC">
            <w:pPr>
              <w:pStyle w:val="TableEntry"/>
            </w:pPr>
          </w:p>
        </w:tc>
        <w:tc>
          <w:tcPr>
            <w:tcW w:w="1046" w:type="dxa"/>
            <w:shd w:val="clear" w:color="auto" w:fill="auto"/>
          </w:tcPr>
          <w:p w14:paraId="06D633A2" w14:textId="77777777" w:rsidR="00B11855" w:rsidRPr="006D613E" w:rsidRDefault="003D003E" w:rsidP="001E1150">
            <w:pPr>
              <w:pStyle w:val="TableEntry"/>
            </w:pPr>
            <w:r w:rsidRPr="006D613E">
              <w:t>00331</w:t>
            </w:r>
          </w:p>
        </w:tc>
        <w:tc>
          <w:tcPr>
            <w:tcW w:w="2916" w:type="dxa"/>
            <w:shd w:val="clear" w:color="auto" w:fill="auto"/>
          </w:tcPr>
          <w:p w14:paraId="62877590" w14:textId="77777777" w:rsidR="00B11855" w:rsidRPr="006D613E" w:rsidRDefault="003D003E" w:rsidP="001E1150">
            <w:pPr>
              <w:pStyle w:val="TableEntry"/>
            </w:pPr>
            <w:r w:rsidRPr="006D613E">
              <w:t>Give Per (Time Unit)</w:t>
            </w:r>
          </w:p>
        </w:tc>
      </w:tr>
      <w:tr w:rsidR="00C40FD5" w:rsidRPr="006D613E" w14:paraId="4E8B3BF2" w14:textId="77777777" w:rsidTr="006C0E8E">
        <w:trPr>
          <w:cantSplit/>
          <w:jc w:val="center"/>
        </w:trPr>
        <w:tc>
          <w:tcPr>
            <w:tcW w:w="811" w:type="dxa"/>
            <w:shd w:val="clear" w:color="auto" w:fill="auto"/>
          </w:tcPr>
          <w:p w14:paraId="3D312AFE" w14:textId="77777777" w:rsidR="00B11855" w:rsidRPr="006D613E" w:rsidRDefault="003D003E" w:rsidP="001E1150">
            <w:pPr>
              <w:pStyle w:val="TableEntry"/>
            </w:pPr>
            <w:r w:rsidRPr="006D613E">
              <w:t>15</w:t>
            </w:r>
          </w:p>
        </w:tc>
        <w:tc>
          <w:tcPr>
            <w:tcW w:w="908" w:type="dxa"/>
            <w:shd w:val="clear" w:color="auto" w:fill="auto"/>
          </w:tcPr>
          <w:p w14:paraId="224B3269" w14:textId="77777777" w:rsidR="00B11855" w:rsidRPr="006D613E" w:rsidRDefault="003D003E" w:rsidP="001E1150">
            <w:pPr>
              <w:pStyle w:val="TableEntry"/>
            </w:pPr>
            <w:r w:rsidRPr="006D613E">
              <w:t>6</w:t>
            </w:r>
          </w:p>
        </w:tc>
        <w:tc>
          <w:tcPr>
            <w:tcW w:w="806" w:type="dxa"/>
            <w:shd w:val="clear" w:color="auto" w:fill="auto"/>
          </w:tcPr>
          <w:p w14:paraId="39D9B259" w14:textId="77777777" w:rsidR="00B11855" w:rsidRPr="006D613E" w:rsidRDefault="003D003E" w:rsidP="001E1150">
            <w:pPr>
              <w:pStyle w:val="TableEntry"/>
            </w:pPr>
            <w:r w:rsidRPr="006D613E">
              <w:t>ST</w:t>
            </w:r>
          </w:p>
        </w:tc>
        <w:tc>
          <w:tcPr>
            <w:tcW w:w="990" w:type="dxa"/>
            <w:shd w:val="clear" w:color="auto" w:fill="auto"/>
          </w:tcPr>
          <w:p w14:paraId="6F9BCFC1" w14:textId="77777777" w:rsidR="00B11855" w:rsidRPr="006D613E" w:rsidRDefault="003D003E" w:rsidP="001E1150">
            <w:pPr>
              <w:pStyle w:val="TableEntry"/>
            </w:pPr>
            <w:r w:rsidRPr="006D613E">
              <w:t>CE</w:t>
            </w:r>
          </w:p>
        </w:tc>
        <w:tc>
          <w:tcPr>
            <w:tcW w:w="1168" w:type="dxa"/>
            <w:shd w:val="clear" w:color="auto" w:fill="auto"/>
          </w:tcPr>
          <w:p w14:paraId="477E0DA2" w14:textId="77777777" w:rsidR="00B11855" w:rsidRPr="006D613E" w:rsidRDefault="00185E26" w:rsidP="00DE39CA">
            <w:pPr>
              <w:pStyle w:val="TableEntry"/>
            </w:pPr>
            <w:r w:rsidRPr="006D613E">
              <w:t xml:space="preserve"> </w:t>
            </w:r>
            <w:r w:rsidR="00947B25" w:rsidRPr="006D613E">
              <w:t xml:space="preserve"> </w:t>
            </w:r>
            <w:r w:rsidR="003D003E" w:rsidRPr="006D613E">
              <w:t>[0..1]</w:t>
            </w:r>
          </w:p>
        </w:tc>
        <w:tc>
          <w:tcPr>
            <w:tcW w:w="974" w:type="dxa"/>
            <w:shd w:val="clear" w:color="auto" w:fill="auto"/>
          </w:tcPr>
          <w:p w14:paraId="49DDD6B1" w14:textId="77777777" w:rsidR="00B11855" w:rsidRPr="006D613E" w:rsidRDefault="00B11855" w:rsidP="00DF61EC">
            <w:pPr>
              <w:pStyle w:val="TableEntry"/>
            </w:pPr>
          </w:p>
        </w:tc>
        <w:tc>
          <w:tcPr>
            <w:tcW w:w="1046" w:type="dxa"/>
            <w:shd w:val="clear" w:color="auto" w:fill="auto"/>
          </w:tcPr>
          <w:p w14:paraId="5E823225" w14:textId="77777777" w:rsidR="00B11855" w:rsidRPr="006D613E" w:rsidRDefault="003D003E" w:rsidP="001E1150">
            <w:pPr>
              <w:pStyle w:val="TableEntry"/>
            </w:pPr>
            <w:r w:rsidRPr="006D613E">
              <w:t>00332</w:t>
            </w:r>
          </w:p>
        </w:tc>
        <w:tc>
          <w:tcPr>
            <w:tcW w:w="2916" w:type="dxa"/>
            <w:shd w:val="clear" w:color="auto" w:fill="auto"/>
          </w:tcPr>
          <w:p w14:paraId="43CA9A38" w14:textId="77777777" w:rsidR="00B11855" w:rsidRPr="006D613E" w:rsidRDefault="003D003E" w:rsidP="001E1150">
            <w:pPr>
              <w:pStyle w:val="TableEntry"/>
            </w:pPr>
            <w:r w:rsidRPr="006D613E">
              <w:t>Give Rate Amount</w:t>
            </w:r>
          </w:p>
        </w:tc>
      </w:tr>
      <w:tr w:rsidR="00C40FD5" w:rsidRPr="006D613E" w14:paraId="56C22A43" w14:textId="77777777" w:rsidTr="006C0E8E">
        <w:trPr>
          <w:cantSplit/>
          <w:jc w:val="center"/>
        </w:trPr>
        <w:tc>
          <w:tcPr>
            <w:tcW w:w="811" w:type="dxa"/>
            <w:shd w:val="clear" w:color="auto" w:fill="auto"/>
          </w:tcPr>
          <w:p w14:paraId="4E879871" w14:textId="77777777" w:rsidR="00B11855" w:rsidRPr="006D613E" w:rsidRDefault="003D003E" w:rsidP="001E1150">
            <w:pPr>
              <w:pStyle w:val="TableEntry"/>
            </w:pPr>
            <w:r w:rsidRPr="006D613E">
              <w:t>16</w:t>
            </w:r>
          </w:p>
        </w:tc>
        <w:tc>
          <w:tcPr>
            <w:tcW w:w="908" w:type="dxa"/>
            <w:shd w:val="clear" w:color="auto" w:fill="auto"/>
          </w:tcPr>
          <w:p w14:paraId="42F0059C" w14:textId="77777777" w:rsidR="00B11855" w:rsidRPr="006D613E" w:rsidRDefault="003D003E" w:rsidP="001E1150">
            <w:pPr>
              <w:pStyle w:val="TableEntry"/>
            </w:pPr>
            <w:r w:rsidRPr="006D613E">
              <w:t>705</w:t>
            </w:r>
          </w:p>
        </w:tc>
        <w:tc>
          <w:tcPr>
            <w:tcW w:w="806" w:type="dxa"/>
            <w:shd w:val="clear" w:color="auto" w:fill="auto"/>
          </w:tcPr>
          <w:p w14:paraId="0D14145B" w14:textId="77777777" w:rsidR="00B11855" w:rsidRPr="006D613E" w:rsidRDefault="003D003E" w:rsidP="001E1150">
            <w:pPr>
              <w:pStyle w:val="TableEntry"/>
            </w:pPr>
            <w:r w:rsidRPr="006D613E">
              <w:t>CWE</w:t>
            </w:r>
          </w:p>
        </w:tc>
        <w:tc>
          <w:tcPr>
            <w:tcW w:w="990" w:type="dxa"/>
            <w:shd w:val="clear" w:color="auto" w:fill="auto"/>
          </w:tcPr>
          <w:p w14:paraId="565DA300" w14:textId="77777777" w:rsidR="00B11855" w:rsidRPr="006D613E" w:rsidRDefault="003D003E" w:rsidP="001E1150">
            <w:pPr>
              <w:pStyle w:val="TableEntry"/>
            </w:pPr>
            <w:r w:rsidRPr="006D613E">
              <w:t>CE</w:t>
            </w:r>
          </w:p>
        </w:tc>
        <w:tc>
          <w:tcPr>
            <w:tcW w:w="1168" w:type="dxa"/>
            <w:shd w:val="clear" w:color="auto" w:fill="auto"/>
          </w:tcPr>
          <w:p w14:paraId="61431CD3" w14:textId="77777777" w:rsidR="00B11855" w:rsidRPr="006D613E" w:rsidRDefault="003D003E" w:rsidP="001E1150">
            <w:pPr>
              <w:pStyle w:val="TableEntry"/>
            </w:pPr>
            <w:r w:rsidRPr="006D613E">
              <w:t>[0..1]</w:t>
            </w:r>
          </w:p>
        </w:tc>
        <w:tc>
          <w:tcPr>
            <w:tcW w:w="974" w:type="dxa"/>
            <w:shd w:val="clear" w:color="auto" w:fill="auto"/>
          </w:tcPr>
          <w:p w14:paraId="66B5C515" w14:textId="77777777" w:rsidR="00B11855" w:rsidRPr="006D613E" w:rsidRDefault="00B11855" w:rsidP="00DF61EC">
            <w:pPr>
              <w:pStyle w:val="TableEntry"/>
            </w:pPr>
          </w:p>
        </w:tc>
        <w:tc>
          <w:tcPr>
            <w:tcW w:w="1046" w:type="dxa"/>
            <w:shd w:val="clear" w:color="auto" w:fill="auto"/>
          </w:tcPr>
          <w:p w14:paraId="6656AF30" w14:textId="77777777" w:rsidR="00B11855" w:rsidRPr="006D613E" w:rsidRDefault="003D003E" w:rsidP="001E1150">
            <w:pPr>
              <w:pStyle w:val="TableEntry"/>
            </w:pPr>
            <w:r w:rsidRPr="006D613E">
              <w:t>00333</w:t>
            </w:r>
          </w:p>
        </w:tc>
        <w:tc>
          <w:tcPr>
            <w:tcW w:w="2916" w:type="dxa"/>
            <w:shd w:val="clear" w:color="auto" w:fill="auto"/>
          </w:tcPr>
          <w:p w14:paraId="268BA83E" w14:textId="77777777" w:rsidR="00B11855" w:rsidRPr="006D613E" w:rsidRDefault="003D003E" w:rsidP="001E1150">
            <w:pPr>
              <w:pStyle w:val="TableEntry"/>
            </w:pPr>
            <w:r w:rsidRPr="006D613E">
              <w:t>Give Rate Units</w:t>
            </w:r>
          </w:p>
        </w:tc>
      </w:tr>
      <w:tr w:rsidR="00C40FD5" w:rsidRPr="006D613E" w14:paraId="470E98EE" w14:textId="77777777" w:rsidTr="006C0E8E">
        <w:trPr>
          <w:cantSplit/>
          <w:jc w:val="center"/>
        </w:trPr>
        <w:tc>
          <w:tcPr>
            <w:tcW w:w="811" w:type="dxa"/>
            <w:shd w:val="clear" w:color="auto" w:fill="auto"/>
          </w:tcPr>
          <w:p w14:paraId="71DC4113" w14:textId="77777777" w:rsidR="00B11855" w:rsidRPr="006D613E" w:rsidRDefault="003D003E" w:rsidP="001E1150">
            <w:pPr>
              <w:pStyle w:val="TableEntry"/>
            </w:pPr>
            <w:r w:rsidRPr="006D613E">
              <w:t>17</w:t>
            </w:r>
          </w:p>
        </w:tc>
        <w:tc>
          <w:tcPr>
            <w:tcW w:w="908" w:type="dxa"/>
            <w:shd w:val="clear" w:color="auto" w:fill="auto"/>
          </w:tcPr>
          <w:p w14:paraId="29B975F5" w14:textId="77777777" w:rsidR="00B11855" w:rsidRPr="006D613E" w:rsidRDefault="003D003E" w:rsidP="001E1150">
            <w:pPr>
              <w:pStyle w:val="TableEntry"/>
            </w:pPr>
            <w:r w:rsidRPr="006D613E">
              <w:t>20</w:t>
            </w:r>
          </w:p>
        </w:tc>
        <w:tc>
          <w:tcPr>
            <w:tcW w:w="806" w:type="dxa"/>
            <w:shd w:val="clear" w:color="auto" w:fill="auto"/>
          </w:tcPr>
          <w:p w14:paraId="4AEEFBD0" w14:textId="77777777" w:rsidR="00B11855" w:rsidRPr="006D613E" w:rsidRDefault="003D003E" w:rsidP="001E1150">
            <w:pPr>
              <w:pStyle w:val="TableEntry"/>
            </w:pPr>
            <w:r w:rsidRPr="006D613E">
              <w:t>NM</w:t>
            </w:r>
          </w:p>
        </w:tc>
        <w:tc>
          <w:tcPr>
            <w:tcW w:w="990" w:type="dxa"/>
            <w:shd w:val="clear" w:color="auto" w:fill="auto"/>
          </w:tcPr>
          <w:p w14:paraId="4D3F4329" w14:textId="77777777" w:rsidR="00B11855" w:rsidRPr="006D613E" w:rsidRDefault="003D003E" w:rsidP="001E1150">
            <w:pPr>
              <w:pStyle w:val="TableEntry"/>
            </w:pPr>
            <w:r w:rsidRPr="006D613E">
              <w:t>RE</w:t>
            </w:r>
          </w:p>
        </w:tc>
        <w:tc>
          <w:tcPr>
            <w:tcW w:w="1168" w:type="dxa"/>
            <w:shd w:val="clear" w:color="auto" w:fill="auto"/>
          </w:tcPr>
          <w:p w14:paraId="0F006B9E" w14:textId="77777777" w:rsidR="00B11855" w:rsidRPr="006D613E" w:rsidRDefault="003D003E" w:rsidP="001E1150">
            <w:pPr>
              <w:pStyle w:val="TableEntry"/>
            </w:pPr>
            <w:r w:rsidRPr="006D613E">
              <w:t>[0..1]</w:t>
            </w:r>
          </w:p>
        </w:tc>
        <w:tc>
          <w:tcPr>
            <w:tcW w:w="974" w:type="dxa"/>
            <w:shd w:val="clear" w:color="auto" w:fill="auto"/>
          </w:tcPr>
          <w:p w14:paraId="1E2D3935" w14:textId="77777777" w:rsidR="00B11855" w:rsidRPr="006D613E" w:rsidRDefault="00B11855" w:rsidP="00DF61EC">
            <w:pPr>
              <w:pStyle w:val="TableEntry"/>
            </w:pPr>
          </w:p>
        </w:tc>
        <w:tc>
          <w:tcPr>
            <w:tcW w:w="1046" w:type="dxa"/>
            <w:shd w:val="clear" w:color="auto" w:fill="auto"/>
          </w:tcPr>
          <w:p w14:paraId="47F8718F" w14:textId="77777777" w:rsidR="00B11855" w:rsidRPr="006D613E" w:rsidRDefault="003D003E" w:rsidP="001E1150">
            <w:pPr>
              <w:pStyle w:val="TableEntry"/>
            </w:pPr>
            <w:r w:rsidRPr="006D613E">
              <w:t>01126</w:t>
            </w:r>
          </w:p>
        </w:tc>
        <w:tc>
          <w:tcPr>
            <w:tcW w:w="2916" w:type="dxa"/>
            <w:shd w:val="clear" w:color="auto" w:fill="auto"/>
          </w:tcPr>
          <w:p w14:paraId="2129437B" w14:textId="77777777" w:rsidR="00B11855" w:rsidRPr="006D613E" w:rsidRDefault="003D003E" w:rsidP="001E1150">
            <w:pPr>
              <w:pStyle w:val="TableEntry"/>
            </w:pPr>
            <w:r w:rsidRPr="006D613E">
              <w:t>Give Strength</w:t>
            </w:r>
          </w:p>
        </w:tc>
      </w:tr>
      <w:tr w:rsidR="00C40FD5" w:rsidRPr="006D613E" w14:paraId="4F1E7BB4" w14:textId="77777777" w:rsidTr="006C0E8E">
        <w:trPr>
          <w:cantSplit/>
          <w:jc w:val="center"/>
        </w:trPr>
        <w:tc>
          <w:tcPr>
            <w:tcW w:w="811" w:type="dxa"/>
            <w:shd w:val="clear" w:color="auto" w:fill="auto"/>
          </w:tcPr>
          <w:p w14:paraId="160DB4BC" w14:textId="77777777" w:rsidR="00B11855" w:rsidRPr="006D613E" w:rsidRDefault="003D003E" w:rsidP="001E1150">
            <w:pPr>
              <w:pStyle w:val="TableEntry"/>
            </w:pPr>
            <w:r w:rsidRPr="006D613E">
              <w:t>18</w:t>
            </w:r>
          </w:p>
        </w:tc>
        <w:tc>
          <w:tcPr>
            <w:tcW w:w="908" w:type="dxa"/>
            <w:shd w:val="clear" w:color="auto" w:fill="auto"/>
          </w:tcPr>
          <w:p w14:paraId="26DB54B5" w14:textId="77777777" w:rsidR="00B11855" w:rsidRPr="006D613E" w:rsidRDefault="003D003E" w:rsidP="001E1150">
            <w:pPr>
              <w:pStyle w:val="TableEntry"/>
            </w:pPr>
            <w:r w:rsidRPr="006D613E">
              <w:t>705</w:t>
            </w:r>
          </w:p>
        </w:tc>
        <w:tc>
          <w:tcPr>
            <w:tcW w:w="806" w:type="dxa"/>
            <w:shd w:val="clear" w:color="auto" w:fill="auto"/>
          </w:tcPr>
          <w:p w14:paraId="474D7760" w14:textId="77777777" w:rsidR="00B11855" w:rsidRPr="006D613E" w:rsidRDefault="003D003E" w:rsidP="001E1150">
            <w:pPr>
              <w:pStyle w:val="TableEntry"/>
            </w:pPr>
            <w:r w:rsidRPr="006D613E">
              <w:t>CWE</w:t>
            </w:r>
          </w:p>
        </w:tc>
        <w:tc>
          <w:tcPr>
            <w:tcW w:w="990" w:type="dxa"/>
            <w:shd w:val="clear" w:color="auto" w:fill="auto"/>
          </w:tcPr>
          <w:p w14:paraId="01E96CA1" w14:textId="77777777" w:rsidR="00B11855" w:rsidRPr="006D613E" w:rsidRDefault="003D003E" w:rsidP="001E1150">
            <w:pPr>
              <w:pStyle w:val="TableEntry"/>
            </w:pPr>
            <w:r w:rsidRPr="006D613E">
              <w:t>RE</w:t>
            </w:r>
          </w:p>
        </w:tc>
        <w:tc>
          <w:tcPr>
            <w:tcW w:w="1168" w:type="dxa"/>
            <w:shd w:val="clear" w:color="auto" w:fill="auto"/>
          </w:tcPr>
          <w:p w14:paraId="72F90C4A" w14:textId="77777777" w:rsidR="00B11855" w:rsidRPr="006D613E" w:rsidRDefault="003D003E" w:rsidP="001E1150">
            <w:pPr>
              <w:pStyle w:val="TableEntry"/>
            </w:pPr>
            <w:r w:rsidRPr="006D613E">
              <w:t>[0..1]</w:t>
            </w:r>
          </w:p>
        </w:tc>
        <w:tc>
          <w:tcPr>
            <w:tcW w:w="974" w:type="dxa"/>
            <w:shd w:val="clear" w:color="auto" w:fill="auto"/>
          </w:tcPr>
          <w:p w14:paraId="57596EBE" w14:textId="77777777" w:rsidR="00B11855" w:rsidRPr="006D613E" w:rsidRDefault="00B11855" w:rsidP="00DF61EC">
            <w:pPr>
              <w:pStyle w:val="TableEntry"/>
            </w:pPr>
          </w:p>
        </w:tc>
        <w:tc>
          <w:tcPr>
            <w:tcW w:w="1046" w:type="dxa"/>
            <w:shd w:val="clear" w:color="auto" w:fill="auto"/>
          </w:tcPr>
          <w:p w14:paraId="1CFA432C" w14:textId="77777777" w:rsidR="00B11855" w:rsidRPr="006D613E" w:rsidRDefault="003D003E" w:rsidP="001E1150">
            <w:pPr>
              <w:pStyle w:val="TableEntry"/>
            </w:pPr>
            <w:r w:rsidRPr="006D613E">
              <w:t>01127</w:t>
            </w:r>
          </w:p>
        </w:tc>
        <w:tc>
          <w:tcPr>
            <w:tcW w:w="2916" w:type="dxa"/>
            <w:shd w:val="clear" w:color="auto" w:fill="auto"/>
          </w:tcPr>
          <w:p w14:paraId="47EFA1C9" w14:textId="77777777" w:rsidR="00B11855" w:rsidRPr="006D613E" w:rsidRDefault="003D003E" w:rsidP="001E1150">
            <w:pPr>
              <w:pStyle w:val="TableEntry"/>
            </w:pPr>
            <w:r w:rsidRPr="006D613E">
              <w:t>Give Strength Units</w:t>
            </w:r>
          </w:p>
        </w:tc>
      </w:tr>
      <w:tr w:rsidR="00C40FD5" w:rsidRPr="006D613E" w14:paraId="47D7467A" w14:textId="77777777" w:rsidTr="006C0E8E">
        <w:trPr>
          <w:cantSplit/>
          <w:jc w:val="center"/>
        </w:trPr>
        <w:tc>
          <w:tcPr>
            <w:tcW w:w="811" w:type="dxa"/>
            <w:shd w:val="clear" w:color="auto" w:fill="auto"/>
          </w:tcPr>
          <w:p w14:paraId="5F7C8081" w14:textId="77777777" w:rsidR="00B11855" w:rsidRPr="006D613E" w:rsidRDefault="003D003E" w:rsidP="001E1150">
            <w:pPr>
              <w:pStyle w:val="TableEntry"/>
            </w:pPr>
            <w:r w:rsidRPr="006D613E">
              <w:t>19</w:t>
            </w:r>
          </w:p>
        </w:tc>
        <w:tc>
          <w:tcPr>
            <w:tcW w:w="908" w:type="dxa"/>
            <w:shd w:val="clear" w:color="auto" w:fill="auto"/>
          </w:tcPr>
          <w:p w14:paraId="465AC614" w14:textId="77777777" w:rsidR="00B11855" w:rsidRPr="006D613E" w:rsidRDefault="003D003E" w:rsidP="001E1150">
            <w:pPr>
              <w:pStyle w:val="TableEntry"/>
            </w:pPr>
            <w:r w:rsidRPr="006D613E">
              <w:t>20</w:t>
            </w:r>
          </w:p>
        </w:tc>
        <w:tc>
          <w:tcPr>
            <w:tcW w:w="806" w:type="dxa"/>
            <w:shd w:val="clear" w:color="auto" w:fill="auto"/>
          </w:tcPr>
          <w:p w14:paraId="236DD8B7" w14:textId="77777777" w:rsidR="00B11855" w:rsidRPr="006D613E" w:rsidRDefault="003D003E" w:rsidP="001E1150">
            <w:pPr>
              <w:pStyle w:val="TableEntry"/>
            </w:pPr>
            <w:r w:rsidRPr="006D613E">
              <w:t>ST</w:t>
            </w:r>
          </w:p>
        </w:tc>
        <w:tc>
          <w:tcPr>
            <w:tcW w:w="990" w:type="dxa"/>
            <w:shd w:val="clear" w:color="auto" w:fill="auto"/>
          </w:tcPr>
          <w:p w14:paraId="481FAA17" w14:textId="77777777" w:rsidR="00B11855" w:rsidRPr="006D613E" w:rsidRDefault="003D003E" w:rsidP="001E1150">
            <w:pPr>
              <w:pStyle w:val="TableEntry"/>
            </w:pPr>
            <w:r w:rsidRPr="006D613E">
              <w:t>RE</w:t>
            </w:r>
          </w:p>
        </w:tc>
        <w:tc>
          <w:tcPr>
            <w:tcW w:w="1168" w:type="dxa"/>
            <w:shd w:val="clear" w:color="auto" w:fill="auto"/>
          </w:tcPr>
          <w:p w14:paraId="01CD0462" w14:textId="77777777" w:rsidR="00B11855" w:rsidRPr="006D613E" w:rsidRDefault="003D003E" w:rsidP="001E1150">
            <w:pPr>
              <w:pStyle w:val="TableEntry"/>
            </w:pPr>
            <w:r w:rsidRPr="006D613E">
              <w:t>[0..*]</w:t>
            </w:r>
          </w:p>
        </w:tc>
        <w:tc>
          <w:tcPr>
            <w:tcW w:w="974" w:type="dxa"/>
            <w:shd w:val="clear" w:color="auto" w:fill="auto"/>
          </w:tcPr>
          <w:p w14:paraId="312DD6C7" w14:textId="77777777" w:rsidR="00B11855" w:rsidRPr="006D613E" w:rsidRDefault="00B11855" w:rsidP="00DF61EC">
            <w:pPr>
              <w:pStyle w:val="TableEntry"/>
            </w:pPr>
          </w:p>
        </w:tc>
        <w:tc>
          <w:tcPr>
            <w:tcW w:w="1046" w:type="dxa"/>
            <w:shd w:val="clear" w:color="auto" w:fill="auto"/>
          </w:tcPr>
          <w:p w14:paraId="46956C75" w14:textId="77777777" w:rsidR="00B11855" w:rsidRPr="006D613E" w:rsidRDefault="003D003E" w:rsidP="001E1150">
            <w:pPr>
              <w:pStyle w:val="TableEntry"/>
            </w:pPr>
            <w:r w:rsidRPr="006D613E">
              <w:t>01129</w:t>
            </w:r>
          </w:p>
        </w:tc>
        <w:tc>
          <w:tcPr>
            <w:tcW w:w="2916" w:type="dxa"/>
            <w:shd w:val="clear" w:color="auto" w:fill="auto"/>
          </w:tcPr>
          <w:p w14:paraId="6D6E9F04" w14:textId="77777777" w:rsidR="00B11855" w:rsidRPr="006D613E" w:rsidRDefault="003D003E" w:rsidP="001E1150">
            <w:pPr>
              <w:pStyle w:val="TableEntry"/>
            </w:pPr>
            <w:r w:rsidRPr="006D613E">
              <w:t>Substance Lot Number</w:t>
            </w:r>
          </w:p>
        </w:tc>
      </w:tr>
      <w:tr w:rsidR="00C40FD5" w:rsidRPr="006D613E" w14:paraId="164D85E1" w14:textId="77777777" w:rsidTr="006C0E8E">
        <w:trPr>
          <w:cantSplit/>
          <w:jc w:val="center"/>
        </w:trPr>
        <w:tc>
          <w:tcPr>
            <w:tcW w:w="811" w:type="dxa"/>
            <w:shd w:val="clear" w:color="auto" w:fill="auto"/>
          </w:tcPr>
          <w:p w14:paraId="28B7910F" w14:textId="77777777" w:rsidR="00B11855" w:rsidRPr="006D613E" w:rsidRDefault="003D003E" w:rsidP="001E1150">
            <w:pPr>
              <w:pStyle w:val="TableEntry"/>
            </w:pPr>
            <w:r w:rsidRPr="006D613E">
              <w:t>20</w:t>
            </w:r>
          </w:p>
        </w:tc>
        <w:tc>
          <w:tcPr>
            <w:tcW w:w="908" w:type="dxa"/>
            <w:shd w:val="clear" w:color="auto" w:fill="auto"/>
          </w:tcPr>
          <w:p w14:paraId="2544C504" w14:textId="77777777" w:rsidR="00B11855" w:rsidRPr="006D613E" w:rsidRDefault="003D003E" w:rsidP="001E1150">
            <w:pPr>
              <w:pStyle w:val="TableEntry"/>
            </w:pPr>
            <w:r w:rsidRPr="006D613E">
              <w:t>24</w:t>
            </w:r>
          </w:p>
        </w:tc>
        <w:tc>
          <w:tcPr>
            <w:tcW w:w="806" w:type="dxa"/>
            <w:shd w:val="clear" w:color="auto" w:fill="auto"/>
          </w:tcPr>
          <w:p w14:paraId="5A46F8C0" w14:textId="77777777" w:rsidR="00B11855" w:rsidRPr="006D613E" w:rsidRDefault="003D003E" w:rsidP="001E1150">
            <w:pPr>
              <w:pStyle w:val="TableEntry"/>
            </w:pPr>
            <w:r w:rsidRPr="006D613E">
              <w:t>DTM</w:t>
            </w:r>
          </w:p>
        </w:tc>
        <w:tc>
          <w:tcPr>
            <w:tcW w:w="990" w:type="dxa"/>
            <w:shd w:val="clear" w:color="auto" w:fill="auto"/>
          </w:tcPr>
          <w:p w14:paraId="6FC1D6D5" w14:textId="77777777" w:rsidR="00B11855" w:rsidRPr="006D613E" w:rsidRDefault="003D003E" w:rsidP="001E1150">
            <w:pPr>
              <w:pStyle w:val="TableEntry"/>
            </w:pPr>
            <w:r w:rsidRPr="006D613E">
              <w:t>RE</w:t>
            </w:r>
          </w:p>
        </w:tc>
        <w:tc>
          <w:tcPr>
            <w:tcW w:w="1168" w:type="dxa"/>
            <w:shd w:val="clear" w:color="auto" w:fill="auto"/>
          </w:tcPr>
          <w:p w14:paraId="7A5B9798" w14:textId="77777777" w:rsidR="00B11855" w:rsidRPr="006D613E" w:rsidRDefault="003D003E" w:rsidP="001E1150">
            <w:pPr>
              <w:pStyle w:val="TableEntry"/>
            </w:pPr>
            <w:r w:rsidRPr="006D613E">
              <w:t>[0..*]</w:t>
            </w:r>
          </w:p>
        </w:tc>
        <w:tc>
          <w:tcPr>
            <w:tcW w:w="974" w:type="dxa"/>
            <w:shd w:val="clear" w:color="auto" w:fill="auto"/>
          </w:tcPr>
          <w:p w14:paraId="26D3A9EA" w14:textId="77777777" w:rsidR="00B11855" w:rsidRPr="006D613E" w:rsidRDefault="00B11855" w:rsidP="00DF61EC">
            <w:pPr>
              <w:pStyle w:val="TableEntry"/>
            </w:pPr>
          </w:p>
        </w:tc>
        <w:tc>
          <w:tcPr>
            <w:tcW w:w="1046" w:type="dxa"/>
            <w:shd w:val="clear" w:color="auto" w:fill="auto"/>
          </w:tcPr>
          <w:p w14:paraId="212A4E0D" w14:textId="77777777" w:rsidR="00B11855" w:rsidRPr="006D613E" w:rsidRDefault="003D003E" w:rsidP="001E1150">
            <w:pPr>
              <w:pStyle w:val="TableEntry"/>
            </w:pPr>
            <w:r w:rsidRPr="006D613E">
              <w:t>01130</w:t>
            </w:r>
          </w:p>
        </w:tc>
        <w:tc>
          <w:tcPr>
            <w:tcW w:w="2916" w:type="dxa"/>
            <w:shd w:val="clear" w:color="auto" w:fill="auto"/>
          </w:tcPr>
          <w:p w14:paraId="6F010C9B" w14:textId="77777777" w:rsidR="00B11855" w:rsidRPr="006D613E" w:rsidRDefault="003D003E" w:rsidP="001E1150">
            <w:pPr>
              <w:pStyle w:val="TableEntry"/>
            </w:pPr>
            <w:r w:rsidRPr="006D613E">
              <w:t>Substance Expiration Date</w:t>
            </w:r>
          </w:p>
        </w:tc>
      </w:tr>
      <w:tr w:rsidR="00C40FD5" w:rsidRPr="006D613E" w14:paraId="28012EE6" w14:textId="77777777" w:rsidTr="006C0E8E">
        <w:trPr>
          <w:cantSplit/>
          <w:jc w:val="center"/>
        </w:trPr>
        <w:tc>
          <w:tcPr>
            <w:tcW w:w="811" w:type="dxa"/>
            <w:shd w:val="clear" w:color="auto" w:fill="auto"/>
          </w:tcPr>
          <w:p w14:paraId="3715CE0C" w14:textId="77777777" w:rsidR="00B11855" w:rsidRPr="006D613E" w:rsidRDefault="003D003E" w:rsidP="001E1150">
            <w:pPr>
              <w:pStyle w:val="TableEntry"/>
            </w:pPr>
            <w:r w:rsidRPr="006D613E">
              <w:t>21</w:t>
            </w:r>
          </w:p>
        </w:tc>
        <w:tc>
          <w:tcPr>
            <w:tcW w:w="908" w:type="dxa"/>
            <w:shd w:val="clear" w:color="auto" w:fill="auto"/>
          </w:tcPr>
          <w:p w14:paraId="5A8E7CDF" w14:textId="77777777" w:rsidR="00B11855" w:rsidRPr="006D613E" w:rsidRDefault="003D003E" w:rsidP="001E1150">
            <w:pPr>
              <w:pStyle w:val="TableEntry"/>
            </w:pPr>
            <w:r w:rsidRPr="006D613E">
              <w:t>705</w:t>
            </w:r>
          </w:p>
        </w:tc>
        <w:tc>
          <w:tcPr>
            <w:tcW w:w="806" w:type="dxa"/>
            <w:shd w:val="clear" w:color="auto" w:fill="auto"/>
          </w:tcPr>
          <w:p w14:paraId="27596109" w14:textId="77777777" w:rsidR="00B11855" w:rsidRPr="006D613E" w:rsidRDefault="003D003E" w:rsidP="001E1150">
            <w:pPr>
              <w:pStyle w:val="TableEntry"/>
            </w:pPr>
            <w:r w:rsidRPr="006D613E">
              <w:t>CWE</w:t>
            </w:r>
          </w:p>
        </w:tc>
        <w:tc>
          <w:tcPr>
            <w:tcW w:w="990" w:type="dxa"/>
            <w:shd w:val="clear" w:color="auto" w:fill="auto"/>
          </w:tcPr>
          <w:p w14:paraId="2AEC70EF" w14:textId="77777777" w:rsidR="00B11855" w:rsidRPr="006D613E" w:rsidRDefault="003D003E" w:rsidP="001E1150">
            <w:pPr>
              <w:pStyle w:val="TableEntry"/>
            </w:pPr>
            <w:r w:rsidRPr="006D613E">
              <w:t>RE</w:t>
            </w:r>
          </w:p>
        </w:tc>
        <w:tc>
          <w:tcPr>
            <w:tcW w:w="1168" w:type="dxa"/>
            <w:shd w:val="clear" w:color="auto" w:fill="auto"/>
          </w:tcPr>
          <w:p w14:paraId="4BB5526C" w14:textId="77777777" w:rsidR="00B11855" w:rsidRPr="006D613E" w:rsidRDefault="003D003E" w:rsidP="001E1150">
            <w:pPr>
              <w:pStyle w:val="TableEntry"/>
            </w:pPr>
            <w:r w:rsidRPr="006D613E">
              <w:t>[0..*]</w:t>
            </w:r>
          </w:p>
        </w:tc>
        <w:tc>
          <w:tcPr>
            <w:tcW w:w="974" w:type="dxa"/>
            <w:shd w:val="clear" w:color="auto" w:fill="auto"/>
          </w:tcPr>
          <w:p w14:paraId="0627CBA9" w14:textId="77777777" w:rsidR="00B11855" w:rsidRPr="006D613E" w:rsidRDefault="003D003E" w:rsidP="00DF61EC">
            <w:pPr>
              <w:pStyle w:val="TableEntry"/>
            </w:pPr>
            <w:r w:rsidRPr="006D613E">
              <w:t>0227</w:t>
            </w:r>
          </w:p>
        </w:tc>
        <w:tc>
          <w:tcPr>
            <w:tcW w:w="1046" w:type="dxa"/>
            <w:shd w:val="clear" w:color="auto" w:fill="auto"/>
          </w:tcPr>
          <w:p w14:paraId="3FBCBE61" w14:textId="77777777" w:rsidR="00B11855" w:rsidRPr="006D613E" w:rsidRDefault="003D003E" w:rsidP="001E1150">
            <w:pPr>
              <w:pStyle w:val="TableEntry"/>
            </w:pPr>
            <w:r w:rsidRPr="006D613E">
              <w:t>01131</w:t>
            </w:r>
          </w:p>
        </w:tc>
        <w:tc>
          <w:tcPr>
            <w:tcW w:w="2916" w:type="dxa"/>
            <w:shd w:val="clear" w:color="auto" w:fill="auto"/>
          </w:tcPr>
          <w:p w14:paraId="46E05A9E" w14:textId="77777777" w:rsidR="00B11855" w:rsidRPr="006D613E" w:rsidRDefault="003D003E" w:rsidP="001E1150">
            <w:pPr>
              <w:pStyle w:val="TableEntry"/>
            </w:pPr>
            <w:r w:rsidRPr="006D613E">
              <w:t>Substance Manufacturer Name</w:t>
            </w:r>
          </w:p>
        </w:tc>
      </w:tr>
      <w:tr w:rsidR="00C40FD5" w:rsidRPr="006D613E" w14:paraId="149645EF" w14:textId="77777777" w:rsidTr="006C0E8E">
        <w:trPr>
          <w:cantSplit/>
          <w:jc w:val="center"/>
        </w:trPr>
        <w:tc>
          <w:tcPr>
            <w:tcW w:w="811" w:type="dxa"/>
            <w:shd w:val="clear" w:color="auto" w:fill="auto"/>
          </w:tcPr>
          <w:p w14:paraId="5070FCAE" w14:textId="77777777" w:rsidR="00B11855" w:rsidRPr="006D613E" w:rsidRDefault="003D003E" w:rsidP="001E1150">
            <w:pPr>
              <w:pStyle w:val="TableEntry"/>
            </w:pPr>
            <w:r w:rsidRPr="006D613E">
              <w:t>22</w:t>
            </w:r>
          </w:p>
        </w:tc>
        <w:tc>
          <w:tcPr>
            <w:tcW w:w="908" w:type="dxa"/>
            <w:shd w:val="clear" w:color="auto" w:fill="auto"/>
          </w:tcPr>
          <w:p w14:paraId="199A71DC" w14:textId="77777777" w:rsidR="00B11855" w:rsidRPr="006D613E" w:rsidRDefault="003D003E" w:rsidP="001E1150">
            <w:pPr>
              <w:pStyle w:val="TableEntry"/>
            </w:pPr>
            <w:r w:rsidRPr="006D613E">
              <w:t>705</w:t>
            </w:r>
          </w:p>
        </w:tc>
        <w:tc>
          <w:tcPr>
            <w:tcW w:w="806" w:type="dxa"/>
            <w:shd w:val="clear" w:color="auto" w:fill="auto"/>
          </w:tcPr>
          <w:p w14:paraId="550EC5CF" w14:textId="77777777" w:rsidR="00B11855" w:rsidRPr="006D613E" w:rsidRDefault="003D003E" w:rsidP="001E1150">
            <w:pPr>
              <w:pStyle w:val="TableEntry"/>
            </w:pPr>
            <w:r w:rsidRPr="006D613E">
              <w:t>CWE</w:t>
            </w:r>
          </w:p>
        </w:tc>
        <w:tc>
          <w:tcPr>
            <w:tcW w:w="990" w:type="dxa"/>
            <w:shd w:val="clear" w:color="auto" w:fill="auto"/>
          </w:tcPr>
          <w:p w14:paraId="32C77B94" w14:textId="77777777" w:rsidR="00B11855" w:rsidRPr="006D613E" w:rsidRDefault="003D003E" w:rsidP="001E1150">
            <w:pPr>
              <w:pStyle w:val="TableEntry"/>
            </w:pPr>
            <w:r w:rsidRPr="006D613E">
              <w:t>RE</w:t>
            </w:r>
          </w:p>
        </w:tc>
        <w:tc>
          <w:tcPr>
            <w:tcW w:w="1168" w:type="dxa"/>
            <w:shd w:val="clear" w:color="auto" w:fill="auto"/>
          </w:tcPr>
          <w:p w14:paraId="29DCAD64" w14:textId="77777777" w:rsidR="00B11855" w:rsidRPr="006D613E" w:rsidRDefault="003D003E" w:rsidP="001E1150">
            <w:pPr>
              <w:pStyle w:val="TableEntry"/>
            </w:pPr>
            <w:r w:rsidRPr="006D613E">
              <w:t>[0..*]</w:t>
            </w:r>
          </w:p>
        </w:tc>
        <w:tc>
          <w:tcPr>
            <w:tcW w:w="974" w:type="dxa"/>
            <w:shd w:val="clear" w:color="auto" w:fill="auto"/>
          </w:tcPr>
          <w:p w14:paraId="11F499E4" w14:textId="77777777" w:rsidR="00B11855" w:rsidRPr="006D613E" w:rsidRDefault="00B11855" w:rsidP="00DF61EC">
            <w:pPr>
              <w:pStyle w:val="TableEntry"/>
            </w:pPr>
          </w:p>
        </w:tc>
        <w:tc>
          <w:tcPr>
            <w:tcW w:w="1046" w:type="dxa"/>
            <w:shd w:val="clear" w:color="auto" w:fill="auto"/>
          </w:tcPr>
          <w:p w14:paraId="6FC07B05" w14:textId="77777777" w:rsidR="00B11855" w:rsidRPr="006D613E" w:rsidRDefault="003D003E" w:rsidP="001E1150">
            <w:pPr>
              <w:pStyle w:val="TableEntry"/>
            </w:pPr>
            <w:r w:rsidRPr="006D613E">
              <w:t>01123</w:t>
            </w:r>
          </w:p>
        </w:tc>
        <w:tc>
          <w:tcPr>
            <w:tcW w:w="2916" w:type="dxa"/>
            <w:shd w:val="clear" w:color="auto" w:fill="auto"/>
          </w:tcPr>
          <w:p w14:paraId="463C5BB0" w14:textId="77777777" w:rsidR="00B11855" w:rsidRPr="006D613E" w:rsidRDefault="003D003E" w:rsidP="001E1150">
            <w:pPr>
              <w:pStyle w:val="TableEntry"/>
            </w:pPr>
            <w:r w:rsidRPr="006D613E">
              <w:t>Indication</w:t>
            </w:r>
          </w:p>
        </w:tc>
      </w:tr>
      <w:tr w:rsidR="00C40FD5" w:rsidRPr="006D613E" w14:paraId="2F83834C" w14:textId="77777777" w:rsidTr="006C0E8E">
        <w:trPr>
          <w:cantSplit/>
          <w:jc w:val="center"/>
        </w:trPr>
        <w:tc>
          <w:tcPr>
            <w:tcW w:w="811" w:type="dxa"/>
            <w:shd w:val="clear" w:color="auto" w:fill="auto"/>
          </w:tcPr>
          <w:p w14:paraId="640590E1" w14:textId="77777777" w:rsidR="00B11855" w:rsidRPr="006D613E" w:rsidRDefault="003D003E" w:rsidP="001E1150">
            <w:pPr>
              <w:pStyle w:val="TableEntry"/>
            </w:pPr>
            <w:r w:rsidRPr="006D613E">
              <w:t>23</w:t>
            </w:r>
          </w:p>
        </w:tc>
        <w:tc>
          <w:tcPr>
            <w:tcW w:w="908" w:type="dxa"/>
            <w:shd w:val="clear" w:color="auto" w:fill="auto"/>
          </w:tcPr>
          <w:p w14:paraId="4493E446" w14:textId="77777777" w:rsidR="00B11855" w:rsidRPr="006D613E" w:rsidRDefault="003D003E" w:rsidP="001E1150">
            <w:pPr>
              <w:pStyle w:val="TableEntry"/>
            </w:pPr>
            <w:r w:rsidRPr="006D613E">
              <w:t>5</w:t>
            </w:r>
          </w:p>
        </w:tc>
        <w:tc>
          <w:tcPr>
            <w:tcW w:w="806" w:type="dxa"/>
            <w:shd w:val="clear" w:color="auto" w:fill="auto"/>
          </w:tcPr>
          <w:p w14:paraId="78A937C7" w14:textId="77777777" w:rsidR="00B11855" w:rsidRPr="006D613E" w:rsidRDefault="003D003E" w:rsidP="001E1150">
            <w:pPr>
              <w:pStyle w:val="TableEntry"/>
            </w:pPr>
            <w:r w:rsidRPr="006D613E">
              <w:t>NM</w:t>
            </w:r>
          </w:p>
        </w:tc>
        <w:tc>
          <w:tcPr>
            <w:tcW w:w="990" w:type="dxa"/>
            <w:shd w:val="clear" w:color="auto" w:fill="auto"/>
          </w:tcPr>
          <w:p w14:paraId="0ECDD225" w14:textId="77777777" w:rsidR="00B11855" w:rsidRPr="006D613E" w:rsidRDefault="003D003E" w:rsidP="001E1150">
            <w:pPr>
              <w:pStyle w:val="TableEntry"/>
            </w:pPr>
            <w:r w:rsidRPr="006D613E">
              <w:t>RE</w:t>
            </w:r>
          </w:p>
        </w:tc>
        <w:tc>
          <w:tcPr>
            <w:tcW w:w="1168" w:type="dxa"/>
            <w:shd w:val="clear" w:color="auto" w:fill="auto"/>
          </w:tcPr>
          <w:p w14:paraId="09038ADE" w14:textId="77777777" w:rsidR="00B11855" w:rsidRPr="006D613E" w:rsidRDefault="003D003E" w:rsidP="001E1150">
            <w:pPr>
              <w:pStyle w:val="TableEntry"/>
            </w:pPr>
            <w:r w:rsidRPr="006D613E">
              <w:t>[0..1]</w:t>
            </w:r>
          </w:p>
        </w:tc>
        <w:tc>
          <w:tcPr>
            <w:tcW w:w="974" w:type="dxa"/>
            <w:shd w:val="clear" w:color="auto" w:fill="auto"/>
          </w:tcPr>
          <w:p w14:paraId="67F32DAE" w14:textId="77777777" w:rsidR="00B11855" w:rsidRPr="006D613E" w:rsidRDefault="00B11855" w:rsidP="001E1150">
            <w:pPr>
              <w:pStyle w:val="TableEntry"/>
            </w:pPr>
          </w:p>
        </w:tc>
        <w:tc>
          <w:tcPr>
            <w:tcW w:w="1046" w:type="dxa"/>
            <w:shd w:val="clear" w:color="auto" w:fill="auto"/>
          </w:tcPr>
          <w:p w14:paraId="772C4D8A" w14:textId="77777777" w:rsidR="00B11855" w:rsidRPr="006D613E" w:rsidRDefault="003D003E" w:rsidP="001E1150">
            <w:pPr>
              <w:pStyle w:val="TableEntry"/>
            </w:pPr>
            <w:r w:rsidRPr="006D613E">
              <w:t>01692</w:t>
            </w:r>
          </w:p>
        </w:tc>
        <w:tc>
          <w:tcPr>
            <w:tcW w:w="2916" w:type="dxa"/>
            <w:shd w:val="clear" w:color="auto" w:fill="auto"/>
          </w:tcPr>
          <w:p w14:paraId="79A7A575" w14:textId="77777777" w:rsidR="00B11855" w:rsidRPr="006D613E" w:rsidRDefault="003D003E" w:rsidP="001E1150">
            <w:pPr>
              <w:pStyle w:val="TableEntry"/>
            </w:pPr>
            <w:r w:rsidRPr="006D613E">
              <w:t>Give Drug Strength Volume</w:t>
            </w:r>
          </w:p>
        </w:tc>
      </w:tr>
      <w:tr w:rsidR="00C40FD5" w:rsidRPr="006D613E" w14:paraId="47613C93" w14:textId="77777777" w:rsidTr="006C0E8E">
        <w:trPr>
          <w:cantSplit/>
          <w:jc w:val="center"/>
        </w:trPr>
        <w:tc>
          <w:tcPr>
            <w:tcW w:w="811" w:type="dxa"/>
            <w:shd w:val="clear" w:color="auto" w:fill="auto"/>
          </w:tcPr>
          <w:p w14:paraId="6350D5F2" w14:textId="77777777" w:rsidR="00B11855" w:rsidRPr="006D613E" w:rsidRDefault="003D003E" w:rsidP="001E1150">
            <w:pPr>
              <w:pStyle w:val="TableEntry"/>
            </w:pPr>
            <w:r w:rsidRPr="006D613E">
              <w:t>24</w:t>
            </w:r>
          </w:p>
        </w:tc>
        <w:tc>
          <w:tcPr>
            <w:tcW w:w="908" w:type="dxa"/>
            <w:shd w:val="clear" w:color="auto" w:fill="auto"/>
          </w:tcPr>
          <w:p w14:paraId="2F2C8EDD" w14:textId="77777777" w:rsidR="00B11855" w:rsidRPr="006D613E" w:rsidRDefault="003D003E" w:rsidP="001E1150">
            <w:pPr>
              <w:pStyle w:val="TableEntry"/>
            </w:pPr>
            <w:r w:rsidRPr="006D613E">
              <w:t>705</w:t>
            </w:r>
          </w:p>
        </w:tc>
        <w:tc>
          <w:tcPr>
            <w:tcW w:w="806" w:type="dxa"/>
            <w:shd w:val="clear" w:color="auto" w:fill="auto"/>
          </w:tcPr>
          <w:p w14:paraId="5B7187FB" w14:textId="77777777" w:rsidR="00B11855" w:rsidRPr="006D613E" w:rsidRDefault="003D003E" w:rsidP="001E1150">
            <w:pPr>
              <w:pStyle w:val="TableEntry"/>
            </w:pPr>
            <w:r w:rsidRPr="006D613E">
              <w:t>CWE</w:t>
            </w:r>
          </w:p>
        </w:tc>
        <w:tc>
          <w:tcPr>
            <w:tcW w:w="990" w:type="dxa"/>
            <w:shd w:val="clear" w:color="auto" w:fill="auto"/>
          </w:tcPr>
          <w:p w14:paraId="2D7A7DE7" w14:textId="77777777" w:rsidR="00B11855" w:rsidRPr="006D613E" w:rsidRDefault="003D003E" w:rsidP="001E1150">
            <w:pPr>
              <w:pStyle w:val="TableEntry"/>
            </w:pPr>
            <w:r w:rsidRPr="006D613E">
              <w:t>RE</w:t>
            </w:r>
          </w:p>
        </w:tc>
        <w:tc>
          <w:tcPr>
            <w:tcW w:w="1168" w:type="dxa"/>
            <w:shd w:val="clear" w:color="auto" w:fill="auto"/>
          </w:tcPr>
          <w:p w14:paraId="4F3CD8F7" w14:textId="77777777" w:rsidR="00B11855" w:rsidRPr="006D613E" w:rsidRDefault="003D003E" w:rsidP="001E1150">
            <w:pPr>
              <w:pStyle w:val="TableEntry"/>
            </w:pPr>
            <w:r w:rsidRPr="006D613E">
              <w:t>[0..1]</w:t>
            </w:r>
          </w:p>
        </w:tc>
        <w:tc>
          <w:tcPr>
            <w:tcW w:w="974" w:type="dxa"/>
            <w:shd w:val="clear" w:color="auto" w:fill="auto"/>
          </w:tcPr>
          <w:p w14:paraId="6C5C5199" w14:textId="77777777" w:rsidR="00B11855" w:rsidRPr="006D613E" w:rsidRDefault="00B11855" w:rsidP="001E1150">
            <w:pPr>
              <w:pStyle w:val="TableEntry"/>
            </w:pPr>
          </w:p>
        </w:tc>
        <w:tc>
          <w:tcPr>
            <w:tcW w:w="1046" w:type="dxa"/>
            <w:shd w:val="clear" w:color="auto" w:fill="auto"/>
          </w:tcPr>
          <w:p w14:paraId="2CB33A91" w14:textId="77777777" w:rsidR="00B11855" w:rsidRPr="006D613E" w:rsidRDefault="003D003E" w:rsidP="001E1150">
            <w:pPr>
              <w:pStyle w:val="TableEntry"/>
            </w:pPr>
            <w:r w:rsidRPr="006D613E">
              <w:t>01693</w:t>
            </w:r>
          </w:p>
        </w:tc>
        <w:tc>
          <w:tcPr>
            <w:tcW w:w="2916" w:type="dxa"/>
            <w:shd w:val="clear" w:color="auto" w:fill="auto"/>
          </w:tcPr>
          <w:p w14:paraId="72DA9A60" w14:textId="77777777" w:rsidR="00B11855" w:rsidRPr="006D613E" w:rsidRDefault="003D003E" w:rsidP="001E1150">
            <w:pPr>
              <w:pStyle w:val="TableEntry"/>
            </w:pPr>
            <w:r w:rsidRPr="006D613E">
              <w:t>Give Drug Strength Volume Units</w:t>
            </w:r>
          </w:p>
        </w:tc>
      </w:tr>
      <w:tr w:rsidR="00C40FD5" w:rsidRPr="006D613E" w14:paraId="666C104A" w14:textId="77777777" w:rsidTr="006C0E8E">
        <w:trPr>
          <w:cantSplit/>
          <w:jc w:val="center"/>
        </w:trPr>
        <w:tc>
          <w:tcPr>
            <w:tcW w:w="811" w:type="dxa"/>
            <w:shd w:val="clear" w:color="auto" w:fill="auto"/>
          </w:tcPr>
          <w:p w14:paraId="785DBC39" w14:textId="77777777" w:rsidR="00B11855" w:rsidRPr="006D613E" w:rsidRDefault="003D003E" w:rsidP="001E1150">
            <w:pPr>
              <w:pStyle w:val="TableEntry"/>
            </w:pPr>
            <w:r w:rsidRPr="006D613E">
              <w:t>25</w:t>
            </w:r>
          </w:p>
        </w:tc>
        <w:tc>
          <w:tcPr>
            <w:tcW w:w="908" w:type="dxa"/>
            <w:shd w:val="clear" w:color="auto" w:fill="auto"/>
          </w:tcPr>
          <w:p w14:paraId="3F0ADB55" w14:textId="77777777" w:rsidR="00B11855" w:rsidRPr="006D613E" w:rsidRDefault="003D003E" w:rsidP="001E1150">
            <w:pPr>
              <w:pStyle w:val="TableEntry"/>
            </w:pPr>
            <w:r w:rsidRPr="006D613E">
              <w:t>60</w:t>
            </w:r>
          </w:p>
        </w:tc>
        <w:tc>
          <w:tcPr>
            <w:tcW w:w="806" w:type="dxa"/>
            <w:shd w:val="clear" w:color="auto" w:fill="auto"/>
          </w:tcPr>
          <w:p w14:paraId="1E8D12D7" w14:textId="77777777" w:rsidR="00B11855" w:rsidRPr="006D613E" w:rsidRDefault="003D003E" w:rsidP="001E1150">
            <w:pPr>
              <w:pStyle w:val="TableEntry"/>
            </w:pPr>
            <w:r w:rsidRPr="006D613E">
              <w:t>CWE</w:t>
            </w:r>
          </w:p>
        </w:tc>
        <w:tc>
          <w:tcPr>
            <w:tcW w:w="990" w:type="dxa"/>
            <w:shd w:val="clear" w:color="auto" w:fill="auto"/>
          </w:tcPr>
          <w:p w14:paraId="2518761C" w14:textId="77777777" w:rsidR="00B11855" w:rsidRPr="006D613E" w:rsidRDefault="003D003E" w:rsidP="001E1150">
            <w:pPr>
              <w:pStyle w:val="TableEntry"/>
            </w:pPr>
            <w:r w:rsidRPr="006D613E">
              <w:t>RE</w:t>
            </w:r>
          </w:p>
        </w:tc>
        <w:tc>
          <w:tcPr>
            <w:tcW w:w="1168" w:type="dxa"/>
            <w:shd w:val="clear" w:color="auto" w:fill="auto"/>
          </w:tcPr>
          <w:p w14:paraId="3677C5E5" w14:textId="77777777" w:rsidR="00B11855" w:rsidRPr="006D613E" w:rsidRDefault="003D003E" w:rsidP="001E1150">
            <w:pPr>
              <w:pStyle w:val="TableEntry"/>
            </w:pPr>
            <w:r w:rsidRPr="006D613E">
              <w:t>[0..1]</w:t>
            </w:r>
          </w:p>
        </w:tc>
        <w:tc>
          <w:tcPr>
            <w:tcW w:w="974" w:type="dxa"/>
            <w:shd w:val="clear" w:color="auto" w:fill="auto"/>
          </w:tcPr>
          <w:p w14:paraId="2BEFC519" w14:textId="77777777" w:rsidR="00B11855" w:rsidRPr="006D613E" w:rsidRDefault="00B11855" w:rsidP="001E1150">
            <w:pPr>
              <w:pStyle w:val="TableEntry"/>
            </w:pPr>
          </w:p>
        </w:tc>
        <w:tc>
          <w:tcPr>
            <w:tcW w:w="1046" w:type="dxa"/>
            <w:shd w:val="clear" w:color="auto" w:fill="auto"/>
          </w:tcPr>
          <w:p w14:paraId="286920EE" w14:textId="77777777" w:rsidR="00B11855" w:rsidRPr="006D613E" w:rsidRDefault="003D003E" w:rsidP="001E1150">
            <w:pPr>
              <w:pStyle w:val="TableEntry"/>
            </w:pPr>
            <w:r w:rsidRPr="006D613E">
              <w:t>01694</w:t>
            </w:r>
          </w:p>
        </w:tc>
        <w:tc>
          <w:tcPr>
            <w:tcW w:w="2916" w:type="dxa"/>
            <w:shd w:val="clear" w:color="auto" w:fill="auto"/>
          </w:tcPr>
          <w:p w14:paraId="642123EC" w14:textId="77777777" w:rsidR="00B11855" w:rsidRPr="006D613E" w:rsidRDefault="003D003E" w:rsidP="001E1150">
            <w:pPr>
              <w:pStyle w:val="TableEntry"/>
            </w:pPr>
            <w:r w:rsidRPr="006D613E">
              <w:t>Give Barcode Identifier</w:t>
            </w:r>
          </w:p>
        </w:tc>
      </w:tr>
      <w:tr w:rsidR="00C40FD5" w:rsidRPr="006D613E" w14:paraId="3F085FC2" w14:textId="77777777" w:rsidTr="006C0E8E">
        <w:trPr>
          <w:cantSplit/>
          <w:jc w:val="center"/>
        </w:trPr>
        <w:tc>
          <w:tcPr>
            <w:tcW w:w="811" w:type="dxa"/>
            <w:shd w:val="clear" w:color="auto" w:fill="auto"/>
          </w:tcPr>
          <w:p w14:paraId="5AB9D4E0" w14:textId="77777777" w:rsidR="00B11855" w:rsidRPr="006D613E" w:rsidRDefault="003D003E" w:rsidP="001E1150">
            <w:pPr>
              <w:pStyle w:val="TableEntry"/>
            </w:pPr>
            <w:r w:rsidRPr="006D613E">
              <w:t>26</w:t>
            </w:r>
          </w:p>
        </w:tc>
        <w:tc>
          <w:tcPr>
            <w:tcW w:w="908" w:type="dxa"/>
            <w:shd w:val="clear" w:color="auto" w:fill="auto"/>
          </w:tcPr>
          <w:p w14:paraId="26288818" w14:textId="77777777" w:rsidR="00B11855" w:rsidRPr="006D613E" w:rsidRDefault="003D003E" w:rsidP="001E1150">
            <w:pPr>
              <w:pStyle w:val="TableEntry"/>
            </w:pPr>
            <w:r w:rsidRPr="006D613E">
              <w:t>1</w:t>
            </w:r>
          </w:p>
        </w:tc>
        <w:tc>
          <w:tcPr>
            <w:tcW w:w="806" w:type="dxa"/>
            <w:shd w:val="clear" w:color="auto" w:fill="auto"/>
          </w:tcPr>
          <w:p w14:paraId="7BF9B7B6" w14:textId="77777777" w:rsidR="00B11855" w:rsidRPr="006D613E" w:rsidRDefault="003D003E" w:rsidP="001E1150">
            <w:pPr>
              <w:pStyle w:val="TableEntry"/>
            </w:pPr>
            <w:r w:rsidRPr="006D613E">
              <w:t>ID</w:t>
            </w:r>
          </w:p>
        </w:tc>
        <w:tc>
          <w:tcPr>
            <w:tcW w:w="990" w:type="dxa"/>
            <w:shd w:val="clear" w:color="auto" w:fill="auto"/>
          </w:tcPr>
          <w:p w14:paraId="3609CDC2" w14:textId="77777777" w:rsidR="00B11855" w:rsidRPr="006D613E" w:rsidRDefault="003D003E" w:rsidP="001E1150">
            <w:pPr>
              <w:pStyle w:val="TableEntry"/>
            </w:pPr>
            <w:r w:rsidRPr="006D613E">
              <w:t>RE</w:t>
            </w:r>
          </w:p>
        </w:tc>
        <w:tc>
          <w:tcPr>
            <w:tcW w:w="1168" w:type="dxa"/>
            <w:shd w:val="clear" w:color="auto" w:fill="auto"/>
          </w:tcPr>
          <w:p w14:paraId="31276312" w14:textId="77777777" w:rsidR="00B11855" w:rsidRPr="006D613E" w:rsidRDefault="003D003E" w:rsidP="001E1150">
            <w:pPr>
              <w:pStyle w:val="TableEntry"/>
            </w:pPr>
            <w:r w:rsidRPr="006D613E">
              <w:t>[0..1]</w:t>
            </w:r>
          </w:p>
        </w:tc>
        <w:tc>
          <w:tcPr>
            <w:tcW w:w="974" w:type="dxa"/>
            <w:shd w:val="clear" w:color="auto" w:fill="auto"/>
          </w:tcPr>
          <w:p w14:paraId="4F1069FA" w14:textId="77777777" w:rsidR="00B11855" w:rsidRPr="006D613E" w:rsidRDefault="003D003E" w:rsidP="001E1150">
            <w:pPr>
              <w:pStyle w:val="TableEntry"/>
            </w:pPr>
            <w:r w:rsidRPr="006D613E">
              <w:t>0480</w:t>
            </w:r>
          </w:p>
        </w:tc>
        <w:tc>
          <w:tcPr>
            <w:tcW w:w="1046" w:type="dxa"/>
            <w:shd w:val="clear" w:color="auto" w:fill="auto"/>
          </w:tcPr>
          <w:p w14:paraId="43BE7DC0" w14:textId="77777777" w:rsidR="00B11855" w:rsidRPr="006D613E" w:rsidRDefault="003D003E" w:rsidP="001E1150">
            <w:pPr>
              <w:pStyle w:val="TableEntry"/>
            </w:pPr>
            <w:r w:rsidRPr="006D613E">
              <w:t>01695</w:t>
            </w:r>
          </w:p>
        </w:tc>
        <w:tc>
          <w:tcPr>
            <w:tcW w:w="2916" w:type="dxa"/>
            <w:shd w:val="clear" w:color="auto" w:fill="auto"/>
          </w:tcPr>
          <w:p w14:paraId="7DEB1819" w14:textId="77777777" w:rsidR="00B11855" w:rsidRPr="006D613E" w:rsidRDefault="003D003E" w:rsidP="001E1150">
            <w:pPr>
              <w:pStyle w:val="TableEntry"/>
            </w:pPr>
            <w:r w:rsidRPr="006D613E">
              <w:t>Pharmacy Order Type</w:t>
            </w:r>
          </w:p>
        </w:tc>
      </w:tr>
      <w:tr w:rsidR="00C40FD5" w:rsidRPr="006D613E" w14:paraId="70BB03D6" w14:textId="77777777" w:rsidTr="006C0E8E">
        <w:trPr>
          <w:cantSplit/>
          <w:jc w:val="center"/>
        </w:trPr>
        <w:tc>
          <w:tcPr>
            <w:tcW w:w="811" w:type="dxa"/>
            <w:shd w:val="clear" w:color="auto" w:fill="auto"/>
          </w:tcPr>
          <w:p w14:paraId="3F4E65E0" w14:textId="77777777" w:rsidR="00B11855" w:rsidRPr="006D613E" w:rsidRDefault="003D003E" w:rsidP="001E1150">
            <w:pPr>
              <w:pStyle w:val="TableEntry"/>
            </w:pPr>
            <w:r w:rsidRPr="006D613E">
              <w:t>27</w:t>
            </w:r>
          </w:p>
        </w:tc>
        <w:tc>
          <w:tcPr>
            <w:tcW w:w="908" w:type="dxa"/>
            <w:shd w:val="clear" w:color="auto" w:fill="auto"/>
          </w:tcPr>
          <w:p w14:paraId="3DA71865" w14:textId="77777777" w:rsidR="00B11855" w:rsidRPr="006D613E" w:rsidRDefault="003D003E" w:rsidP="001E1150">
            <w:pPr>
              <w:pStyle w:val="TableEntry"/>
            </w:pPr>
            <w:r w:rsidRPr="006D613E">
              <w:t>705</w:t>
            </w:r>
          </w:p>
        </w:tc>
        <w:tc>
          <w:tcPr>
            <w:tcW w:w="806" w:type="dxa"/>
            <w:shd w:val="clear" w:color="auto" w:fill="auto"/>
          </w:tcPr>
          <w:p w14:paraId="4E5FA23F" w14:textId="77777777" w:rsidR="00B11855" w:rsidRPr="006D613E" w:rsidRDefault="003D003E" w:rsidP="001E1150">
            <w:pPr>
              <w:pStyle w:val="TableEntry"/>
            </w:pPr>
            <w:r w:rsidRPr="006D613E">
              <w:t>CWE</w:t>
            </w:r>
          </w:p>
        </w:tc>
        <w:tc>
          <w:tcPr>
            <w:tcW w:w="990" w:type="dxa"/>
            <w:shd w:val="clear" w:color="auto" w:fill="auto"/>
          </w:tcPr>
          <w:p w14:paraId="45E036A2" w14:textId="77777777" w:rsidR="00B11855" w:rsidRPr="006D613E" w:rsidRDefault="003D003E" w:rsidP="001E1150">
            <w:pPr>
              <w:pStyle w:val="TableEntry"/>
            </w:pPr>
            <w:r w:rsidRPr="006D613E">
              <w:t>X</w:t>
            </w:r>
          </w:p>
        </w:tc>
        <w:tc>
          <w:tcPr>
            <w:tcW w:w="1168" w:type="dxa"/>
            <w:shd w:val="clear" w:color="auto" w:fill="auto"/>
          </w:tcPr>
          <w:p w14:paraId="459CC655" w14:textId="77777777" w:rsidR="00B11855" w:rsidRPr="006D613E" w:rsidRDefault="003D003E" w:rsidP="001E1150">
            <w:pPr>
              <w:pStyle w:val="TableEntry"/>
            </w:pPr>
            <w:r w:rsidRPr="006D613E">
              <w:t>[0..0]</w:t>
            </w:r>
          </w:p>
        </w:tc>
        <w:tc>
          <w:tcPr>
            <w:tcW w:w="974" w:type="dxa"/>
            <w:shd w:val="clear" w:color="auto" w:fill="auto"/>
          </w:tcPr>
          <w:p w14:paraId="2A7190C8" w14:textId="77777777" w:rsidR="00B11855" w:rsidRPr="006D613E" w:rsidRDefault="00B11855" w:rsidP="001E1150">
            <w:pPr>
              <w:pStyle w:val="TableEntry"/>
            </w:pPr>
          </w:p>
        </w:tc>
        <w:tc>
          <w:tcPr>
            <w:tcW w:w="1046" w:type="dxa"/>
            <w:shd w:val="clear" w:color="auto" w:fill="auto"/>
          </w:tcPr>
          <w:p w14:paraId="61CC23B1" w14:textId="77777777" w:rsidR="00B11855" w:rsidRPr="006D613E" w:rsidRDefault="003D003E" w:rsidP="001E1150">
            <w:pPr>
              <w:pStyle w:val="TableEntry"/>
            </w:pPr>
            <w:r w:rsidRPr="006D613E">
              <w:t>01688</w:t>
            </w:r>
          </w:p>
        </w:tc>
        <w:tc>
          <w:tcPr>
            <w:tcW w:w="2916" w:type="dxa"/>
            <w:shd w:val="clear" w:color="auto" w:fill="auto"/>
          </w:tcPr>
          <w:p w14:paraId="6F8231BD" w14:textId="77777777" w:rsidR="00B11855" w:rsidRPr="006D613E" w:rsidRDefault="003D003E" w:rsidP="001E1150">
            <w:pPr>
              <w:pStyle w:val="TableEntry"/>
            </w:pPr>
            <w:r w:rsidRPr="006D613E">
              <w:t>Dispense to Pharmacy</w:t>
            </w:r>
          </w:p>
        </w:tc>
      </w:tr>
      <w:tr w:rsidR="00C40FD5" w:rsidRPr="006D613E" w14:paraId="5497CBDF" w14:textId="77777777" w:rsidTr="006C0E8E">
        <w:trPr>
          <w:cantSplit/>
          <w:jc w:val="center"/>
        </w:trPr>
        <w:tc>
          <w:tcPr>
            <w:tcW w:w="811" w:type="dxa"/>
            <w:shd w:val="clear" w:color="auto" w:fill="auto"/>
          </w:tcPr>
          <w:p w14:paraId="518F2366" w14:textId="77777777" w:rsidR="00B11855" w:rsidRPr="006D613E" w:rsidRDefault="003D003E" w:rsidP="001E1150">
            <w:pPr>
              <w:pStyle w:val="TableEntry"/>
            </w:pPr>
            <w:r w:rsidRPr="006D613E">
              <w:t>28</w:t>
            </w:r>
          </w:p>
        </w:tc>
        <w:tc>
          <w:tcPr>
            <w:tcW w:w="908" w:type="dxa"/>
            <w:shd w:val="clear" w:color="auto" w:fill="auto"/>
          </w:tcPr>
          <w:p w14:paraId="7B4DE73A" w14:textId="77777777" w:rsidR="00B11855" w:rsidRPr="006D613E" w:rsidRDefault="003D003E" w:rsidP="001E1150">
            <w:pPr>
              <w:pStyle w:val="TableEntry"/>
            </w:pPr>
            <w:r w:rsidRPr="006D613E">
              <w:t>106</w:t>
            </w:r>
          </w:p>
        </w:tc>
        <w:tc>
          <w:tcPr>
            <w:tcW w:w="806" w:type="dxa"/>
            <w:shd w:val="clear" w:color="auto" w:fill="auto"/>
          </w:tcPr>
          <w:p w14:paraId="76ACA0D7" w14:textId="77777777" w:rsidR="00B11855" w:rsidRPr="006D613E" w:rsidRDefault="003D003E" w:rsidP="001E1150">
            <w:pPr>
              <w:pStyle w:val="TableEntry"/>
            </w:pPr>
            <w:r w:rsidRPr="006D613E">
              <w:t>XAD</w:t>
            </w:r>
          </w:p>
        </w:tc>
        <w:tc>
          <w:tcPr>
            <w:tcW w:w="990" w:type="dxa"/>
            <w:shd w:val="clear" w:color="auto" w:fill="auto"/>
          </w:tcPr>
          <w:p w14:paraId="57A35336" w14:textId="77777777" w:rsidR="00B11855" w:rsidRPr="006D613E" w:rsidRDefault="003D003E" w:rsidP="001E1150">
            <w:pPr>
              <w:pStyle w:val="TableEntry"/>
            </w:pPr>
            <w:r w:rsidRPr="006D613E">
              <w:t>X</w:t>
            </w:r>
          </w:p>
        </w:tc>
        <w:tc>
          <w:tcPr>
            <w:tcW w:w="1168" w:type="dxa"/>
            <w:shd w:val="clear" w:color="auto" w:fill="auto"/>
          </w:tcPr>
          <w:p w14:paraId="2FBC293E" w14:textId="77777777" w:rsidR="00B11855" w:rsidRPr="006D613E" w:rsidRDefault="003D003E" w:rsidP="001E1150">
            <w:pPr>
              <w:pStyle w:val="TableEntry"/>
            </w:pPr>
            <w:r w:rsidRPr="006D613E">
              <w:t>[0..0]</w:t>
            </w:r>
          </w:p>
        </w:tc>
        <w:tc>
          <w:tcPr>
            <w:tcW w:w="974" w:type="dxa"/>
            <w:shd w:val="clear" w:color="auto" w:fill="auto"/>
          </w:tcPr>
          <w:p w14:paraId="6086F535" w14:textId="77777777" w:rsidR="00B11855" w:rsidRPr="006D613E" w:rsidRDefault="00B11855" w:rsidP="001E1150">
            <w:pPr>
              <w:pStyle w:val="TableEntry"/>
            </w:pPr>
          </w:p>
        </w:tc>
        <w:tc>
          <w:tcPr>
            <w:tcW w:w="1046" w:type="dxa"/>
            <w:shd w:val="clear" w:color="auto" w:fill="auto"/>
          </w:tcPr>
          <w:p w14:paraId="3479C93F" w14:textId="77777777" w:rsidR="00B11855" w:rsidRPr="006D613E" w:rsidRDefault="003D003E" w:rsidP="001E1150">
            <w:pPr>
              <w:pStyle w:val="TableEntry"/>
            </w:pPr>
            <w:r w:rsidRPr="006D613E">
              <w:t>01689</w:t>
            </w:r>
          </w:p>
        </w:tc>
        <w:tc>
          <w:tcPr>
            <w:tcW w:w="2916" w:type="dxa"/>
            <w:shd w:val="clear" w:color="auto" w:fill="auto"/>
          </w:tcPr>
          <w:p w14:paraId="3F2A4B4E" w14:textId="77777777" w:rsidR="00B11855" w:rsidRPr="006D613E" w:rsidRDefault="003D003E" w:rsidP="001E1150">
            <w:pPr>
              <w:pStyle w:val="TableEntry"/>
            </w:pPr>
            <w:r w:rsidRPr="006D613E">
              <w:t>Dispense to Pharmacy Address</w:t>
            </w:r>
          </w:p>
        </w:tc>
      </w:tr>
      <w:tr w:rsidR="00C40FD5" w:rsidRPr="006D613E" w14:paraId="157693CA" w14:textId="77777777" w:rsidTr="006C0E8E">
        <w:trPr>
          <w:cantSplit/>
          <w:jc w:val="center"/>
        </w:trPr>
        <w:tc>
          <w:tcPr>
            <w:tcW w:w="811" w:type="dxa"/>
            <w:shd w:val="clear" w:color="auto" w:fill="auto"/>
          </w:tcPr>
          <w:p w14:paraId="5E75105D" w14:textId="77777777" w:rsidR="00B11855" w:rsidRPr="006D613E" w:rsidRDefault="003D003E" w:rsidP="001E1150">
            <w:pPr>
              <w:pStyle w:val="TableEntry"/>
            </w:pPr>
            <w:r w:rsidRPr="006D613E">
              <w:t>29</w:t>
            </w:r>
          </w:p>
        </w:tc>
        <w:tc>
          <w:tcPr>
            <w:tcW w:w="908" w:type="dxa"/>
            <w:shd w:val="clear" w:color="auto" w:fill="auto"/>
          </w:tcPr>
          <w:p w14:paraId="4C019E45" w14:textId="77777777" w:rsidR="00B11855" w:rsidRPr="006D613E" w:rsidRDefault="003D003E" w:rsidP="001E1150">
            <w:pPr>
              <w:pStyle w:val="TableEntry"/>
            </w:pPr>
            <w:r w:rsidRPr="006D613E">
              <w:t>80</w:t>
            </w:r>
          </w:p>
        </w:tc>
        <w:tc>
          <w:tcPr>
            <w:tcW w:w="806" w:type="dxa"/>
            <w:shd w:val="clear" w:color="auto" w:fill="auto"/>
          </w:tcPr>
          <w:p w14:paraId="752198C7" w14:textId="77777777" w:rsidR="00B11855" w:rsidRPr="006D613E" w:rsidRDefault="003D003E" w:rsidP="001E1150">
            <w:pPr>
              <w:pStyle w:val="TableEntry"/>
            </w:pPr>
            <w:r w:rsidRPr="006D613E">
              <w:t>PL</w:t>
            </w:r>
          </w:p>
        </w:tc>
        <w:tc>
          <w:tcPr>
            <w:tcW w:w="990" w:type="dxa"/>
            <w:shd w:val="clear" w:color="auto" w:fill="auto"/>
          </w:tcPr>
          <w:p w14:paraId="24EEF0B9" w14:textId="77777777" w:rsidR="00B11855" w:rsidRPr="006D613E" w:rsidRDefault="003D003E" w:rsidP="001E1150">
            <w:pPr>
              <w:pStyle w:val="TableEntry"/>
            </w:pPr>
            <w:r w:rsidRPr="006D613E">
              <w:t>X</w:t>
            </w:r>
          </w:p>
        </w:tc>
        <w:tc>
          <w:tcPr>
            <w:tcW w:w="1168" w:type="dxa"/>
            <w:shd w:val="clear" w:color="auto" w:fill="auto"/>
          </w:tcPr>
          <w:p w14:paraId="7D95A85E" w14:textId="77777777" w:rsidR="00B11855" w:rsidRPr="006D613E" w:rsidRDefault="003D003E" w:rsidP="001E1150">
            <w:pPr>
              <w:pStyle w:val="TableEntry"/>
            </w:pPr>
            <w:r w:rsidRPr="006D613E">
              <w:t>[0..0]</w:t>
            </w:r>
          </w:p>
        </w:tc>
        <w:tc>
          <w:tcPr>
            <w:tcW w:w="974" w:type="dxa"/>
            <w:shd w:val="clear" w:color="auto" w:fill="auto"/>
          </w:tcPr>
          <w:p w14:paraId="71692312" w14:textId="77777777" w:rsidR="00B11855" w:rsidRPr="006D613E" w:rsidRDefault="00B11855" w:rsidP="001E1150">
            <w:pPr>
              <w:pStyle w:val="TableEntry"/>
            </w:pPr>
          </w:p>
        </w:tc>
        <w:tc>
          <w:tcPr>
            <w:tcW w:w="1046" w:type="dxa"/>
            <w:shd w:val="clear" w:color="auto" w:fill="auto"/>
          </w:tcPr>
          <w:p w14:paraId="69734C5E" w14:textId="77777777" w:rsidR="00B11855" w:rsidRPr="006D613E" w:rsidRDefault="003D003E" w:rsidP="001E1150">
            <w:pPr>
              <w:pStyle w:val="TableEntry"/>
            </w:pPr>
            <w:r w:rsidRPr="006D613E">
              <w:t>01683</w:t>
            </w:r>
          </w:p>
        </w:tc>
        <w:tc>
          <w:tcPr>
            <w:tcW w:w="2916" w:type="dxa"/>
            <w:shd w:val="clear" w:color="auto" w:fill="auto"/>
          </w:tcPr>
          <w:p w14:paraId="0745A278" w14:textId="77777777" w:rsidR="00B11855" w:rsidRPr="006D613E" w:rsidRDefault="003D003E" w:rsidP="001E1150">
            <w:pPr>
              <w:pStyle w:val="TableEntry"/>
            </w:pPr>
            <w:r w:rsidRPr="006D613E">
              <w:t>Deliver-to Patient Location</w:t>
            </w:r>
          </w:p>
        </w:tc>
      </w:tr>
      <w:tr w:rsidR="00C40FD5" w:rsidRPr="006D613E" w14:paraId="09A016D7" w14:textId="77777777" w:rsidTr="006C0E8E">
        <w:trPr>
          <w:cantSplit/>
          <w:jc w:val="center"/>
        </w:trPr>
        <w:tc>
          <w:tcPr>
            <w:tcW w:w="811" w:type="dxa"/>
            <w:shd w:val="clear" w:color="auto" w:fill="auto"/>
          </w:tcPr>
          <w:p w14:paraId="011056B9" w14:textId="77777777" w:rsidR="00B11855" w:rsidRPr="006D613E" w:rsidRDefault="003D003E" w:rsidP="001E1150">
            <w:pPr>
              <w:pStyle w:val="TableEntry"/>
            </w:pPr>
            <w:r w:rsidRPr="006D613E">
              <w:t>30</w:t>
            </w:r>
          </w:p>
        </w:tc>
        <w:tc>
          <w:tcPr>
            <w:tcW w:w="908" w:type="dxa"/>
            <w:shd w:val="clear" w:color="auto" w:fill="auto"/>
          </w:tcPr>
          <w:p w14:paraId="6ADB9C5F" w14:textId="77777777" w:rsidR="00B11855" w:rsidRPr="006D613E" w:rsidRDefault="003D003E" w:rsidP="001E1150">
            <w:pPr>
              <w:pStyle w:val="TableEntry"/>
            </w:pPr>
            <w:r w:rsidRPr="006D613E">
              <w:t>250</w:t>
            </w:r>
          </w:p>
        </w:tc>
        <w:tc>
          <w:tcPr>
            <w:tcW w:w="806" w:type="dxa"/>
            <w:shd w:val="clear" w:color="auto" w:fill="auto"/>
          </w:tcPr>
          <w:p w14:paraId="060AC5F4" w14:textId="77777777" w:rsidR="00B11855" w:rsidRPr="006D613E" w:rsidRDefault="003D003E" w:rsidP="001E1150">
            <w:pPr>
              <w:pStyle w:val="TableEntry"/>
            </w:pPr>
            <w:r w:rsidRPr="006D613E">
              <w:t>XAD</w:t>
            </w:r>
          </w:p>
        </w:tc>
        <w:tc>
          <w:tcPr>
            <w:tcW w:w="990" w:type="dxa"/>
            <w:shd w:val="clear" w:color="auto" w:fill="auto"/>
          </w:tcPr>
          <w:p w14:paraId="6658CDC5" w14:textId="77777777" w:rsidR="00B11855" w:rsidRPr="006D613E" w:rsidRDefault="003D003E" w:rsidP="001E1150">
            <w:pPr>
              <w:pStyle w:val="TableEntry"/>
            </w:pPr>
            <w:r w:rsidRPr="006D613E">
              <w:t>X</w:t>
            </w:r>
          </w:p>
        </w:tc>
        <w:tc>
          <w:tcPr>
            <w:tcW w:w="1168" w:type="dxa"/>
            <w:shd w:val="clear" w:color="auto" w:fill="auto"/>
          </w:tcPr>
          <w:p w14:paraId="77DAFE3E" w14:textId="77777777" w:rsidR="00B11855" w:rsidRPr="006D613E" w:rsidRDefault="003D003E" w:rsidP="001E1150">
            <w:pPr>
              <w:pStyle w:val="TableEntry"/>
            </w:pPr>
            <w:r w:rsidRPr="006D613E">
              <w:t>[0..0]</w:t>
            </w:r>
          </w:p>
        </w:tc>
        <w:tc>
          <w:tcPr>
            <w:tcW w:w="974" w:type="dxa"/>
            <w:shd w:val="clear" w:color="auto" w:fill="auto"/>
          </w:tcPr>
          <w:p w14:paraId="27587E25" w14:textId="77777777" w:rsidR="00B11855" w:rsidRPr="006D613E" w:rsidRDefault="00B11855" w:rsidP="001E1150">
            <w:pPr>
              <w:pStyle w:val="TableEntry"/>
            </w:pPr>
          </w:p>
        </w:tc>
        <w:tc>
          <w:tcPr>
            <w:tcW w:w="1046" w:type="dxa"/>
            <w:shd w:val="clear" w:color="auto" w:fill="auto"/>
          </w:tcPr>
          <w:p w14:paraId="08EC2165" w14:textId="77777777" w:rsidR="00B11855" w:rsidRPr="006D613E" w:rsidRDefault="003D003E" w:rsidP="001E1150">
            <w:pPr>
              <w:pStyle w:val="TableEntry"/>
            </w:pPr>
            <w:r w:rsidRPr="006D613E">
              <w:t>01684</w:t>
            </w:r>
          </w:p>
        </w:tc>
        <w:tc>
          <w:tcPr>
            <w:tcW w:w="2916" w:type="dxa"/>
            <w:shd w:val="clear" w:color="auto" w:fill="auto"/>
          </w:tcPr>
          <w:p w14:paraId="65C9CBE6" w14:textId="77777777" w:rsidR="00B11855" w:rsidRPr="006D613E" w:rsidRDefault="003D003E" w:rsidP="001E1150">
            <w:pPr>
              <w:pStyle w:val="TableEntry"/>
            </w:pPr>
            <w:r w:rsidRPr="006D613E">
              <w:t>Deliver-to Address</w:t>
            </w:r>
          </w:p>
        </w:tc>
      </w:tr>
    </w:tbl>
    <w:p w14:paraId="5D98F93D" w14:textId="77777777" w:rsidR="00B11855" w:rsidRPr="006D613E" w:rsidRDefault="00B11855" w:rsidP="006E20D6">
      <w:pPr>
        <w:pStyle w:val="BodyText"/>
      </w:pPr>
    </w:p>
    <w:p w14:paraId="509E8FC5" w14:textId="77777777" w:rsidR="00B11855" w:rsidRPr="006D613E" w:rsidRDefault="003D003E" w:rsidP="00B278C4">
      <w:pPr>
        <w:pStyle w:val="BodyText"/>
      </w:pPr>
      <w:r w:rsidRPr="006D613E">
        <w:t>The following describes the IHE PCD usage of those fields which have a usage other than X in the above table.</w:t>
      </w:r>
    </w:p>
    <w:p w14:paraId="6DFE6702" w14:textId="77777777" w:rsidR="00B11855" w:rsidRPr="006D613E" w:rsidRDefault="003D003E" w:rsidP="00C10546">
      <w:pPr>
        <w:pStyle w:val="HL7Field"/>
        <w:keepNext/>
      </w:pPr>
      <w:r w:rsidRPr="006D613E">
        <w:lastRenderedPageBreak/>
        <w:t>RXG-1   Give Sub-ID Counter</w:t>
      </w:r>
    </w:p>
    <w:p w14:paraId="53C2ADE3" w14:textId="77777777" w:rsidR="00B11855" w:rsidRPr="006D613E" w:rsidRDefault="003D003E" w:rsidP="00DF61EC">
      <w:pPr>
        <w:pStyle w:val="HL7FieldIndent2"/>
        <w:rPr>
          <w:noProof w:val="0"/>
        </w:rPr>
      </w:pPr>
      <w:r w:rsidRPr="006D613E">
        <w:rPr>
          <w:noProof w:val="0"/>
        </w:rPr>
        <w:t>Definition: This field must contain a unique number for the placer order number. This field along with the placer order number provides a unique reference to the specific administration of the order.</w:t>
      </w:r>
    </w:p>
    <w:p w14:paraId="6E95C889" w14:textId="266F0EB0" w:rsidR="00B11855" w:rsidRPr="006D613E" w:rsidRDefault="00044885" w:rsidP="00DF61EC">
      <w:pPr>
        <w:pStyle w:val="HL7FieldIndent2"/>
        <w:rPr>
          <w:noProof w:val="0"/>
        </w:rPr>
      </w:pPr>
      <w:r w:rsidRPr="006D613E">
        <w:rPr>
          <w:noProof w:val="0"/>
        </w:rPr>
        <w:t>Typically,</w:t>
      </w:r>
      <w:r w:rsidR="003D003E" w:rsidRPr="006D613E">
        <w:rPr>
          <w:noProof w:val="0"/>
        </w:rPr>
        <w:t xml:space="preserve"> this number would be assigned by the system responsible for medication administration scheduling.</w:t>
      </w:r>
    </w:p>
    <w:p w14:paraId="033B1F44" w14:textId="77777777" w:rsidR="00B11855" w:rsidRPr="006D613E" w:rsidRDefault="003D003E" w:rsidP="00855E3C">
      <w:pPr>
        <w:pStyle w:val="HL7Field"/>
      </w:pPr>
      <w:r w:rsidRPr="006D613E">
        <w:t>RXG-2   Dispense Sub-ID Counter</w:t>
      </w:r>
    </w:p>
    <w:p w14:paraId="0E2B31F9" w14:textId="0D9332A2"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4.14.6.2 for details. The PCD TF does not further constrain this field.</w:t>
      </w:r>
    </w:p>
    <w:p w14:paraId="2A28CEC4" w14:textId="77777777" w:rsidR="00B11855" w:rsidRPr="006D613E" w:rsidRDefault="003D003E" w:rsidP="00855E3C">
      <w:pPr>
        <w:pStyle w:val="HL7Field"/>
      </w:pPr>
      <w:r w:rsidRPr="006D613E">
        <w:t>RXG-4   Give Code</w:t>
      </w:r>
    </w:p>
    <w:p w14:paraId="7A90ED3F" w14:textId="77777777" w:rsidR="00B11855" w:rsidRPr="00044885" w:rsidRDefault="003D003E" w:rsidP="0034511D">
      <w:pPr>
        <w:pStyle w:val="Components"/>
      </w:pPr>
      <w:r w:rsidRPr="00044885">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24EA84FF" w14:textId="77777777" w:rsidR="00B11855" w:rsidRPr="006D613E" w:rsidRDefault="003D003E" w:rsidP="002E3ED0">
      <w:pPr>
        <w:pStyle w:val="HL7FieldIndent2"/>
        <w:rPr>
          <w:noProof w:val="0"/>
        </w:rPr>
      </w:pPr>
      <w:r w:rsidRPr="006D613E">
        <w:rPr>
          <w:noProof w:val="0"/>
        </w:rPr>
        <w:t>Definition: This field is the identifier of the primary additive or principal ingredient of the IV medication to be administered to the patient.</w:t>
      </w:r>
    </w:p>
    <w:p w14:paraId="53FCEEE5" w14:textId="630A2945" w:rsidR="00B11855" w:rsidRPr="006D613E" w:rsidRDefault="003D003E" w:rsidP="002E3ED0">
      <w:pPr>
        <w:pStyle w:val="HL7FieldIndent2"/>
        <w:rPr>
          <w:noProof w:val="0"/>
        </w:rPr>
      </w:pPr>
      <w:r w:rsidRPr="006D613E">
        <w:rPr>
          <w:noProof w:val="0"/>
        </w:rPr>
        <w:t xml:space="preserve">Subfields CWE-1 "Identifier" and CWE-2 "Text" are required for each identifier. </w:t>
      </w:r>
      <w:r w:rsidR="00044885" w:rsidRPr="006D613E">
        <w:rPr>
          <w:noProof w:val="0"/>
        </w:rPr>
        <w:t>Typically,</w:t>
      </w:r>
      <w:r w:rsidRPr="006D613E">
        <w:rPr>
          <w:noProof w:val="0"/>
        </w:rPr>
        <w:t xml:space="preserve"> "Identifier" would be populated with a value such as an NDC or another value known to both the Infusion Order Programmer and the Infusion Order Consumer. "Text" would typically be populated with the generic name of the medication. The information provided in either Identifier or Text is used to match the ordered medication to the onboard drug library.</w:t>
      </w:r>
    </w:p>
    <w:p w14:paraId="2965B33D" w14:textId="77777777" w:rsidR="00B11855" w:rsidRPr="006D613E" w:rsidRDefault="003D003E" w:rsidP="00855E3C">
      <w:pPr>
        <w:pStyle w:val="HL7Field"/>
      </w:pPr>
      <w:r w:rsidRPr="006D613E">
        <w:t>RXG-5   Give Amount – Minimum</w:t>
      </w:r>
    </w:p>
    <w:p w14:paraId="3D9A0227" w14:textId="77777777" w:rsidR="00B11855" w:rsidRPr="006D613E" w:rsidRDefault="003D003E" w:rsidP="002E3ED0">
      <w:pPr>
        <w:pStyle w:val="HL7FieldIndent2"/>
        <w:rPr>
          <w:noProof w:val="0"/>
        </w:rPr>
      </w:pPr>
      <w:r w:rsidRPr="006D613E">
        <w:rPr>
          <w:noProof w:val="0"/>
        </w:rPr>
        <w:t>Definition: This field contains the volume of fluid to be administered (VTBI). This volume is the actual fluid volume that the clinician intends to administer (not necessarily the volume contained in the bag, bottle, syringe, or other fluid container).</w:t>
      </w:r>
    </w:p>
    <w:p w14:paraId="58516796" w14:textId="77777777" w:rsidR="00B11855" w:rsidRPr="006D613E" w:rsidRDefault="003D003E" w:rsidP="002E3ED0">
      <w:pPr>
        <w:pStyle w:val="HL7FieldIndent2"/>
        <w:rPr>
          <w:noProof w:val="0"/>
        </w:rPr>
      </w:pPr>
      <w:proofErr w:type="gramStart"/>
      <w:r w:rsidRPr="006D613E">
        <w:rPr>
          <w:noProof w:val="0"/>
        </w:rPr>
        <w:t>Required for LVP when TQ1 segment is not present</w:t>
      </w:r>
      <w:r w:rsidR="00947B25" w:rsidRPr="006D613E">
        <w:rPr>
          <w:noProof w:val="0"/>
        </w:rPr>
        <w:t>.</w:t>
      </w:r>
      <w:proofErr w:type="gramEnd"/>
      <w:r w:rsidRPr="006D613E">
        <w:rPr>
          <w:noProof w:val="0"/>
        </w:rPr>
        <w:t xml:space="preserve"> </w:t>
      </w:r>
      <w:proofErr w:type="gramStart"/>
      <w:r w:rsidRPr="006D613E">
        <w:rPr>
          <w:noProof w:val="0"/>
        </w:rPr>
        <w:t>Optional for PCA and Syringe.</w:t>
      </w:r>
      <w:proofErr w:type="gramEnd"/>
    </w:p>
    <w:p w14:paraId="45FFC207" w14:textId="77777777" w:rsidR="00B11855" w:rsidRPr="006D613E" w:rsidRDefault="003D003E" w:rsidP="002E3ED0">
      <w:pPr>
        <w:pStyle w:val="HL7FieldIndent2"/>
        <w:rPr>
          <w:noProof w:val="0"/>
        </w:rPr>
      </w:pPr>
      <w:r w:rsidRPr="006D613E">
        <w:rPr>
          <w:noProof w:val="0"/>
        </w:rPr>
        <w:t>Must be empty when ORC-1 = “XO”.</w:t>
      </w:r>
    </w:p>
    <w:p w14:paraId="7FC36CE4" w14:textId="77777777" w:rsidR="00B11855" w:rsidRPr="006D613E" w:rsidRDefault="003D003E" w:rsidP="002E3ED0">
      <w:pPr>
        <w:pStyle w:val="HL7FieldIndent2"/>
        <w:rPr>
          <w:noProof w:val="0"/>
        </w:rPr>
      </w:pPr>
      <w:r w:rsidRPr="006D613E">
        <w:rPr>
          <w:noProof w:val="0"/>
        </w:rPr>
        <w:t>When this field is empty, there should be no implication made about the volume of fluid to be administered.</w:t>
      </w:r>
    </w:p>
    <w:p w14:paraId="07356BAE" w14:textId="77777777" w:rsidR="00B11855" w:rsidRPr="006D613E" w:rsidRDefault="003D003E" w:rsidP="00855E3C">
      <w:pPr>
        <w:pStyle w:val="HL7Field"/>
      </w:pPr>
      <w:r w:rsidRPr="006D613E">
        <w:t>RXG-6   Give Amount - Maximum</w:t>
      </w:r>
    </w:p>
    <w:p w14:paraId="2770A7A3" w14:textId="17DE33A8"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4.14.6.6 for details. The PCD TF does not further constrain this field.</w:t>
      </w:r>
    </w:p>
    <w:p w14:paraId="27DBDF40" w14:textId="77777777" w:rsidR="00B11855" w:rsidRPr="006D613E" w:rsidRDefault="003D003E" w:rsidP="00855E3C">
      <w:pPr>
        <w:pStyle w:val="HL7Field"/>
      </w:pPr>
      <w:r w:rsidRPr="006D613E">
        <w:t>RXG-7   Give Units</w:t>
      </w:r>
    </w:p>
    <w:p w14:paraId="39105538" w14:textId="77777777" w:rsidR="00B11855" w:rsidRPr="0034511D" w:rsidRDefault="003D003E" w:rsidP="0034511D">
      <w:pPr>
        <w:pStyle w:val="Components"/>
      </w:pPr>
      <w:r w:rsidRPr="00044885">
        <w:t>Components: &lt;Identifier (ST)&gt; ^ &lt;Text (ST)&gt; ^ &lt;Name of Coding System (ID)&gt; ^</w:t>
      </w:r>
      <w:r w:rsidR="001E1AC6" w:rsidRPr="00044885">
        <w:t xml:space="preserve"> </w:t>
      </w:r>
      <w:r w:rsidRPr="00044885">
        <w:t>&lt;Alternate Identifier (ST)&gt; ^ &lt;Alternate Text (ST)&gt; ^ &lt;Name of Alternate</w:t>
      </w:r>
      <w:r w:rsidR="001E1AC6" w:rsidRPr="00044885">
        <w:t xml:space="preserve"> </w:t>
      </w:r>
      <w:r w:rsidRPr="00044885">
        <w:t>Coding System (ID)&gt; ^ &lt;Coding System Version ID (ST)&gt; ^ &lt;Alternate Coding</w:t>
      </w:r>
      <w:r w:rsidR="001E1AC6" w:rsidRPr="00044885">
        <w:t xml:space="preserve"> </w:t>
      </w:r>
      <w:r w:rsidRPr="00044885">
        <w:t>System Version ID (ST)&gt; ^ &lt;Original Text (ST)&gt;</w:t>
      </w:r>
    </w:p>
    <w:p w14:paraId="42A21D4F" w14:textId="77777777" w:rsidR="00B11855" w:rsidRPr="006D613E" w:rsidRDefault="003D003E" w:rsidP="002E3ED0">
      <w:pPr>
        <w:pStyle w:val="HL7FieldIndent2"/>
        <w:rPr>
          <w:noProof w:val="0"/>
        </w:rPr>
      </w:pPr>
      <w:r w:rsidRPr="006D613E">
        <w:rPr>
          <w:noProof w:val="0"/>
        </w:rPr>
        <w:t>Definition: This field contains the coded units for the Give Amount. The preferred format is an MDC value; UCUM values are also acceptable.</w:t>
      </w:r>
    </w:p>
    <w:p w14:paraId="604B42FA" w14:textId="77777777" w:rsidR="00B11855" w:rsidRPr="006D613E" w:rsidRDefault="003D003E" w:rsidP="002E3ED0">
      <w:pPr>
        <w:pStyle w:val="HL7FieldIndent2"/>
        <w:rPr>
          <w:noProof w:val="0"/>
        </w:rPr>
      </w:pPr>
      <w:r w:rsidRPr="006D613E">
        <w:rPr>
          <w:noProof w:val="0"/>
        </w:rPr>
        <w:lastRenderedPageBreak/>
        <w:t>Required for LVP when TQ1 segment is not present; Optional for PCA and Syringe.</w:t>
      </w:r>
    </w:p>
    <w:p w14:paraId="42556483" w14:textId="77777777" w:rsidR="00B11855" w:rsidRPr="006D613E" w:rsidRDefault="003D003E" w:rsidP="002E3ED0">
      <w:pPr>
        <w:pStyle w:val="HL7FieldIndent2"/>
        <w:rPr>
          <w:noProof w:val="0"/>
        </w:rPr>
      </w:pPr>
      <w:r w:rsidRPr="006D613E">
        <w:rPr>
          <w:noProof w:val="0"/>
        </w:rPr>
        <w:t>Must be empty when ORC-1 = “XO”.</w:t>
      </w:r>
    </w:p>
    <w:p w14:paraId="60FDBA72" w14:textId="77777777" w:rsidR="00B11855" w:rsidRPr="006D613E" w:rsidRDefault="003D003E" w:rsidP="002E3ED0">
      <w:pPr>
        <w:pStyle w:val="HL7FieldIndent2"/>
        <w:rPr>
          <w:noProof w:val="0"/>
        </w:rPr>
      </w:pPr>
      <w:r w:rsidRPr="006D613E">
        <w:rPr>
          <w:noProof w:val="0"/>
        </w:rPr>
        <w:t>The PCD TF requires that the first three components of RXG-7 contain one of the following sets</w:t>
      </w:r>
      <w:r w:rsidR="001E1AC6" w:rsidRPr="006D613E">
        <w:rPr>
          <w:noProof w:val="0"/>
        </w:rPr>
        <w:t xml:space="preserve"> </w:t>
      </w:r>
      <w:r w:rsidRPr="006D613E">
        <w:rPr>
          <w:noProof w:val="0"/>
        </w:rPr>
        <w:t>of values:</w:t>
      </w:r>
    </w:p>
    <w:p w14:paraId="00E6A4D9" w14:textId="77777777" w:rsidR="00B11855" w:rsidRPr="006D613E" w:rsidRDefault="003D003E" w:rsidP="00DE39CA">
      <w:pPr>
        <w:pStyle w:val="ListBullet2"/>
        <w:tabs>
          <w:tab w:val="clear" w:pos="720"/>
          <w:tab w:val="num" w:pos="1440"/>
        </w:tabs>
        <w:ind w:left="1440"/>
        <w:rPr>
          <w:rFonts w:ascii="Courier New" w:hAnsi="Courier New" w:cs="Courier New"/>
          <w:sz w:val="20"/>
        </w:rPr>
      </w:pPr>
      <w:r w:rsidRPr="006D613E">
        <w:rPr>
          <w:rFonts w:ascii="Courier New" w:hAnsi="Courier New" w:cs="Courier New"/>
          <w:sz w:val="20"/>
        </w:rPr>
        <w:t>263762^MDC_DIM_MILLI_L^MDC</w:t>
      </w:r>
    </w:p>
    <w:p w14:paraId="2B4ECEDB" w14:textId="77777777" w:rsidR="00B11855" w:rsidRPr="006D613E" w:rsidRDefault="003D003E" w:rsidP="00DE39CA">
      <w:pPr>
        <w:pStyle w:val="ListBullet2"/>
        <w:ind w:left="1440"/>
        <w:rPr>
          <w:rFonts w:ascii="Courier New" w:hAnsi="Courier New" w:cs="Courier New"/>
          <w:sz w:val="20"/>
        </w:rPr>
      </w:pPr>
      <w:r w:rsidRPr="006D613E">
        <w:rPr>
          <w:rFonts w:ascii="Courier New" w:hAnsi="Courier New" w:cs="Courier New"/>
          <w:sz w:val="20"/>
        </w:rPr>
        <w:t xml:space="preserve"> </w:t>
      </w:r>
      <w:proofErr w:type="spellStart"/>
      <w:r w:rsidRPr="006D613E">
        <w:rPr>
          <w:rFonts w:ascii="Courier New" w:hAnsi="Courier New" w:cs="Courier New"/>
          <w:sz w:val="20"/>
        </w:rPr>
        <w:t>mL^mL^UCUM</w:t>
      </w:r>
      <w:proofErr w:type="spellEnd"/>
    </w:p>
    <w:p w14:paraId="09627FFB" w14:textId="77777777" w:rsidR="00B11855" w:rsidRPr="006D613E" w:rsidRDefault="003D003E" w:rsidP="00855E3C">
      <w:pPr>
        <w:pStyle w:val="HL7Field"/>
      </w:pPr>
      <w:r w:rsidRPr="006D613E">
        <w:t>RXG-8   Give Dosage Form</w:t>
      </w:r>
    </w:p>
    <w:p w14:paraId="22D465B0" w14:textId="4270639C"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4.14.6.8 for details. The PCD TF does not further constrain this field.</w:t>
      </w:r>
    </w:p>
    <w:p w14:paraId="494DD42F" w14:textId="77777777" w:rsidR="00B11855" w:rsidRPr="006D613E" w:rsidRDefault="003D003E" w:rsidP="00855E3C">
      <w:pPr>
        <w:pStyle w:val="HL7Field"/>
      </w:pPr>
      <w:r w:rsidRPr="006D613E">
        <w:t>RXG-9   Administration Notes</w:t>
      </w:r>
    </w:p>
    <w:p w14:paraId="49D1FCF5" w14:textId="6CAA3E9F"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4.14.6.9 for details. The PCD TF does not further constrain this field.</w:t>
      </w:r>
    </w:p>
    <w:p w14:paraId="17E21820" w14:textId="77777777" w:rsidR="00B11855" w:rsidRPr="006D613E" w:rsidRDefault="003D003E" w:rsidP="00855E3C">
      <w:pPr>
        <w:pStyle w:val="HL7Field"/>
      </w:pPr>
      <w:r w:rsidRPr="006D613E">
        <w:t>RXG-10   Substitution Status</w:t>
      </w:r>
    </w:p>
    <w:p w14:paraId="57C44449" w14:textId="5A3149A1"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4.14.6.10 for details. The PCD TF does not further constrain this field.</w:t>
      </w:r>
    </w:p>
    <w:p w14:paraId="1F7C9B5C" w14:textId="77777777" w:rsidR="00B11855" w:rsidRPr="006D613E" w:rsidRDefault="003D003E" w:rsidP="00855E3C">
      <w:pPr>
        <w:pStyle w:val="HL7Field"/>
      </w:pPr>
      <w:r w:rsidRPr="006D613E">
        <w:t>RXG-11   Dispense-to Location</w:t>
      </w:r>
    </w:p>
    <w:p w14:paraId="0A60CF0C" w14:textId="2FE286AC"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4.14.6.11 for details. The PCD TF does not further constrain this field.</w:t>
      </w:r>
    </w:p>
    <w:p w14:paraId="3EF3C2CC" w14:textId="77777777" w:rsidR="00B11855" w:rsidRPr="006D613E" w:rsidRDefault="003D003E" w:rsidP="00855E3C">
      <w:pPr>
        <w:pStyle w:val="HL7Field"/>
      </w:pPr>
      <w:r w:rsidRPr="006D613E">
        <w:t>RXG-12   Needs Human Review</w:t>
      </w:r>
    </w:p>
    <w:p w14:paraId="2884D1DF" w14:textId="20553E84"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4.14.6.12 for details. The PCD TF does not further constrain this field.</w:t>
      </w:r>
    </w:p>
    <w:p w14:paraId="0A740F9D" w14:textId="77777777" w:rsidR="00B11855" w:rsidRPr="006D613E" w:rsidRDefault="003D003E" w:rsidP="00855E3C">
      <w:pPr>
        <w:pStyle w:val="HL7Field"/>
      </w:pPr>
      <w:r w:rsidRPr="006D613E">
        <w:t>RXG-13   Pharmacy/Treatment Supplier's Special Administration Instructions</w:t>
      </w:r>
    </w:p>
    <w:p w14:paraId="2187A4F9" w14:textId="014C131E" w:rsidR="00B11855" w:rsidRPr="006D613E" w:rsidRDefault="003D003E" w:rsidP="00C10546">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4.14.6.13 for details. The PCD TF does not further constrain this field.</w:t>
      </w:r>
    </w:p>
    <w:p w14:paraId="6BD09B01" w14:textId="77777777" w:rsidR="00B11855" w:rsidRPr="006D613E" w:rsidRDefault="003D003E" w:rsidP="00855E3C">
      <w:pPr>
        <w:pStyle w:val="HL7Field"/>
      </w:pPr>
      <w:r w:rsidRPr="006D613E">
        <w:t>RXG-14   Give Per (Time Unit)</w:t>
      </w:r>
    </w:p>
    <w:p w14:paraId="3CD75832" w14:textId="5E860C1C"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4.14.6.14 for details. The PCD TF does not further constrain this field.</w:t>
      </w:r>
    </w:p>
    <w:p w14:paraId="2C5F401F" w14:textId="77777777" w:rsidR="00B11855" w:rsidRPr="006D613E" w:rsidRDefault="003D003E" w:rsidP="00855E3C">
      <w:pPr>
        <w:pStyle w:val="HL7Field"/>
      </w:pPr>
      <w:r w:rsidRPr="006D613E">
        <w:t xml:space="preserve">RXG-15   Give Rate Amount </w:t>
      </w:r>
    </w:p>
    <w:p w14:paraId="5D2BA373" w14:textId="77777777" w:rsidR="00B11855" w:rsidRPr="006D613E" w:rsidRDefault="003D003E" w:rsidP="002E3ED0">
      <w:pPr>
        <w:pStyle w:val="HL7FieldIndent2"/>
        <w:rPr>
          <w:noProof w:val="0"/>
        </w:rPr>
      </w:pPr>
      <w:r w:rsidRPr="006D613E">
        <w:rPr>
          <w:noProof w:val="0"/>
        </w:rPr>
        <w:t xml:space="preserve">Definition: This field contains the numeric portion of the rate, dose rate, or dose amount to be administered. </w:t>
      </w:r>
    </w:p>
    <w:p w14:paraId="6E2A69D6" w14:textId="77777777" w:rsidR="00B11855" w:rsidRPr="006D613E" w:rsidRDefault="003D003E" w:rsidP="002E3ED0">
      <w:pPr>
        <w:pStyle w:val="HL7FieldIndent2"/>
        <w:rPr>
          <w:noProof w:val="0"/>
        </w:rPr>
      </w:pPr>
      <w:r w:rsidRPr="006D613E">
        <w:rPr>
          <w:noProof w:val="0"/>
        </w:rPr>
        <w:t>If the infusion order specifies a rate, such as normal saline at 75 mL/</w:t>
      </w:r>
      <w:proofErr w:type="spellStart"/>
      <w:r w:rsidRPr="006D613E">
        <w:rPr>
          <w:noProof w:val="0"/>
        </w:rPr>
        <w:t>hr</w:t>
      </w:r>
      <w:proofErr w:type="spellEnd"/>
      <w:r w:rsidRPr="006D613E">
        <w:rPr>
          <w:noProof w:val="0"/>
        </w:rPr>
        <w:t>, then this field contains the rate value amount (e.g., "75").</w:t>
      </w:r>
    </w:p>
    <w:p w14:paraId="6C2B28A1" w14:textId="77777777" w:rsidR="00B11855" w:rsidRPr="006D613E" w:rsidRDefault="003D003E" w:rsidP="002E3ED0">
      <w:pPr>
        <w:pStyle w:val="HL7FieldIndent2"/>
        <w:rPr>
          <w:noProof w:val="0"/>
        </w:rPr>
      </w:pPr>
      <w:r w:rsidRPr="006D613E">
        <w:rPr>
          <w:noProof w:val="0"/>
        </w:rPr>
        <w:t xml:space="preserve">If the infusion order specifies a dose rate, such as dopamine at 5 mcg/kg/min, this field contains the dose rate value amount (e.g., “5"). </w:t>
      </w:r>
    </w:p>
    <w:p w14:paraId="4EC2AC49" w14:textId="77777777" w:rsidR="00B11855" w:rsidRPr="006D613E" w:rsidRDefault="003D003E" w:rsidP="002E3ED0">
      <w:pPr>
        <w:pStyle w:val="HL7FieldIndent2"/>
        <w:rPr>
          <w:noProof w:val="0"/>
        </w:rPr>
      </w:pPr>
      <w:r w:rsidRPr="006D613E">
        <w:rPr>
          <w:noProof w:val="0"/>
        </w:rPr>
        <w:lastRenderedPageBreak/>
        <w:t>If the infusion order specifies a dose amount, such as 2 g, this field contains the dose value amount (</w:t>
      </w:r>
      <w:r w:rsidR="00CA3A2C" w:rsidRPr="006D613E">
        <w:rPr>
          <w:noProof w:val="0"/>
        </w:rPr>
        <w:t>e.g.,</w:t>
      </w:r>
      <w:r w:rsidRPr="006D613E">
        <w:rPr>
          <w:noProof w:val="0"/>
        </w:rPr>
        <w:t xml:space="preserve"> “2”). </w:t>
      </w:r>
    </w:p>
    <w:p w14:paraId="1D5859D8" w14:textId="77777777" w:rsidR="00B11855" w:rsidRPr="006D613E" w:rsidRDefault="003D003E" w:rsidP="002E3ED0">
      <w:pPr>
        <w:pStyle w:val="HL7FieldIndent2"/>
        <w:rPr>
          <w:noProof w:val="0"/>
        </w:rPr>
      </w:pPr>
      <w:r w:rsidRPr="006D613E">
        <w:rPr>
          <w:noProof w:val="0"/>
        </w:rPr>
        <w:t>Required for LVP and Syringe; Optional for PCA</w:t>
      </w:r>
      <w:r w:rsidR="00CA3A2C" w:rsidRPr="006D613E">
        <w:rPr>
          <w:noProof w:val="0"/>
        </w:rPr>
        <w:t xml:space="preserve">. </w:t>
      </w:r>
      <w:r w:rsidRPr="006D613E">
        <w:rPr>
          <w:noProof w:val="0"/>
        </w:rPr>
        <w:t xml:space="preserve">If present for PCA, contains the basal or continuous rate value. </w:t>
      </w:r>
    </w:p>
    <w:p w14:paraId="617B6778" w14:textId="77777777" w:rsidR="00B11855" w:rsidRPr="006D613E" w:rsidRDefault="003D003E" w:rsidP="00855E3C">
      <w:pPr>
        <w:pStyle w:val="HL7Field"/>
      </w:pPr>
      <w:r w:rsidRPr="006D613E">
        <w:t>RXG-16   Give Rate Units</w:t>
      </w:r>
    </w:p>
    <w:p w14:paraId="563D42AE" w14:textId="77777777" w:rsidR="00B11855" w:rsidRPr="006D613E" w:rsidRDefault="003D003E" w:rsidP="002E3ED0">
      <w:pPr>
        <w:pStyle w:val="Components"/>
      </w:pPr>
      <w:r w:rsidRPr="006D613E">
        <w:t>Components: &lt;Identifier (ST)&gt; ^ &lt;Text (ST)&gt; ^ &lt;Name of Coding System (ID)&gt; ^</w:t>
      </w:r>
      <w:r w:rsidR="00AE6A47" w:rsidRPr="006D613E">
        <w:t xml:space="preserve"> </w:t>
      </w:r>
      <w:r w:rsidRPr="006D613E">
        <w:t>&lt;Alternate Identifier (ST)&gt; ^ &lt;Alternate Text (ST)&gt; ^ &lt;Name of Alternate</w:t>
      </w:r>
      <w:r w:rsidR="00AE6A47" w:rsidRPr="006D613E">
        <w:t xml:space="preserve"> </w:t>
      </w:r>
      <w:r w:rsidRPr="006D613E">
        <w:t>Coding System (ID)&gt; ^ &lt;Coding System Version ID (ST)&gt; ^ &lt;Alternate Coding</w:t>
      </w:r>
      <w:r w:rsidR="00AE6A47" w:rsidRPr="006D613E">
        <w:t xml:space="preserve"> </w:t>
      </w:r>
      <w:r w:rsidRPr="006D613E">
        <w:t>System Version ID (ST)&gt; ^ &lt;Original Text (ST)&gt;</w:t>
      </w:r>
    </w:p>
    <w:p w14:paraId="0733F01F" w14:textId="77777777" w:rsidR="00B11855" w:rsidRPr="006D613E" w:rsidRDefault="003D003E" w:rsidP="002E3ED0">
      <w:pPr>
        <w:pStyle w:val="HL7FieldIndent2"/>
        <w:rPr>
          <w:noProof w:val="0"/>
        </w:rPr>
      </w:pPr>
      <w:r w:rsidRPr="006D613E">
        <w:rPr>
          <w:noProof w:val="0"/>
        </w:rPr>
        <w:t xml:space="preserve">Definition: This field contains the coded version of the </w:t>
      </w:r>
      <w:proofErr w:type="gramStart"/>
      <w:r w:rsidRPr="006D613E">
        <w:rPr>
          <w:noProof w:val="0"/>
        </w:rPr>
        <w:t>units</w:t>
      </w:r>
      <w:proofErr w:type="gramEnd"/>
      <w:r w:rsidRPr="006D613E">
        <w:rPr>
          <w:noProof w:val="0"/>
        </w:rPr>
        <w:t xml:space="preserve"> portion of the rate, dose rate, or dose to be administered. </w:t>
      </w:r>
    </w:p>
    <w:p w14:paraId="6E8F7FBE" w14:textId="77777777" w:rsidR="00B11855" w:rsidRPr="006D613E" w:rsidRDefault="003D003E" w:rsidP="002E3ED0">
      <w:pPr>
        <w:pStyle w:val="HL7FieldIndent2"/>
        <w:rPr>
          <w:noProof w:val="0"/>
        </w:rPr>
      </w:pPr>
      <w:r w:rsidRPr="006D613E">
        <w:rPr>
          <w:noProof w:val="0"/>
        </w:rPr>
        <w:t>If the infusion order specifies a rate, such as normal saline to infuse at 75 mL/</w:t>
      </w:r>
      <w:proofErr w:type="spellStart"/>
      <w:r w:rsidRPr="006D613E">
        <w:rPr>
          <w:noProof w:val="0"/>
        </w:rPr>
        <w:t>hr</w:t>
      </w:r>
      <w:proofErr w:type="spellEnd"/>
      <w:r w:rsidRPr="006D613E">
        <w:rPr>
          <w:noProof w:val="0"/>
        </w:rPr>
        <w:t>, this field represents the rate units (e.g., "mL/</w:t>
      </w:r>
      <w:proofErr w:type="spellStart"/>
      <w:r w:rsidRPr="006D613E">
        <w:rPr>
          <w:noProof w:val="0"/>
        </w:rPr>
        <w:t>hr</w:t>
      </w:r>
      <w:proofErr w:type="spellEnd"/>
      <w:r w:rsidRPr="006D613E">
        <w:rPr>
          <w:noProof w:val="0"/>
        </w:rPr>
        <w:t xml:space="preserve">"). </w:t>
      </w:r>
    </w:p>
    <w:p w14:paraId="12249BDB" w14:textId="77777777" w:rsidR="00B11855" w:rsidRPr="006D613E" w:rsidRDefault="003D003E" w:rsidP="002E3ED0">
      <w:pPr>
        <w:pStyle w:val="HL7FieldIndent2"/>
        <w:rPr>
          <w:noProof w:val="0"/>
        </w:rPr>
      </w:pPr>
      <w:r w:rsidRPr="006D613E">
        <w:rPr>
          <w:noProof w:val="0"/>
        </w:rPr>
        <w:t xml:space="preserve">If the infusion order specifies a dose rate, such as dopamine to infuse </w:t>
      </w:r>
      <w:proofErr w:type="gramStart"/>
      <w:r w:rsidRPr="006D613E">
        <w:rPr>
          <w:noProof w:val="0"/>
        </w:rPr>
        <w:t>at 5 mcg/kg/min, this field</w:t>
      </w:r>
      <w:proofErr w:type="gramEnd"/>
      <w:r w:rsidRPr="006D613E">
        <w:rPr>
          <w:noProof w:val="0"/>
        </w:rPr>
        <w:t xml:space="preserve"> represents the dose rate units (e.g., "mcg/kg/min"). </w:t>
      </w:r>
    </w:p>
    <w:p w14:paraId="217BCF8A" w14:textId="77777777" w:rsidR="00B11855" w:rsidRPr="006D613E" w:rsidRDefault="003D003E" w:rsidP="002E3ED0">
      <w:pPr>
        <w:pStyle w:val="HL7FieldIndent2"/>
        <w:rPr>
          <w:noProof w:val="0"/>
        </w:rPr>
      </w:pPr>
      <w:r w:rsidRPr="006D613E">
        <w:rPr>
          <w:noProof w:val="0"/>
        </w:rPr>
        <w:t>If the infusion order specifies a dose, such as ceftriaxone 2 g, this field represents the dose units (</w:t>
      </w:r>
      <w:r w:rsidR="00CA3A2C" w:rsidRPr="006D613E">
        <w:rPr>
          <w:noProof w:val="0"/>
        </w:rPr>
        <w:t>e.g.,</w:t>
      </w:r>
      <w:r w:rsidRPr="006D613E">
        <w:rPr>
          <w:noProof w:val="0"/>
        </w:rPr>
        <w:t xml:space="preserve"> “g”).</w:t>
      </w:r>
    </w:p>
    <w:p w14:paraId="25D5B6B4" w14:textId="77777777" w:rsidR="00B11855" w:rsidRPr="006D613E" w:rsidRDefault="003D003E" w:rsidP="002E3ED0">
      <w:pPr>
        <w:pStyle w:val="HL7FieldIndent2"/>
        <w:rPr>
          <w:noProof w:val="0"/>
        </w:rPr>
      </w:pPr>
      <w:r w:rsidRPr="006D613E">
        <w:rPr>
          <w:noProof w:val="0"/>
        </w:rPr>
        <w:t>When a dose is specified the TQ1 segment must be present to indicate the time period that the dose is to be infused over.</w:t>
      </w:r>
    </w:p>
    <w:p w14:paraId="12CEDB81" w14:textId="77777777" w:rsidR="00B11855" w:rsidRPr="006D613E" w:rsidRDefault="003D003E" w:rsidP="002E3ED0">
      <w:pPr>
        <w:pStyle w:val="HL7FieldIndent2"/>
        <w:rPr>
          <w:noProof w:val="0"/>
        </w:rPr>
      </w:pPr>
      <w:r w:rsidRPr="006D613E">
        <w:rPr>
          <w:noProof w:val="0"/>
        </w:rPr>
        <w:t>The preferred format is an MDC value; UCUM values are also acceptable.</w:t>
      </w:r>
    </w:p>
    <w:p w14:paraId="24C79B9D" w14:textId="77777777" w:rsidR="00B11855" w:rsidRPr="006D613E" w:rsidRDefault="003D003E" w:rsidP="002E3ED0">
      <w:pPr>
        <w:pStyle w:val="HL7FieldIndent2"/>
        <w:rPr>
          <w:noProof w:val="0"/>
        </w:rPr>
      </w:pPr>
      <w:r w:rsidRPr="006D613E">
        <w:rPr>
          <w:noProof w:val="0"/>
        </w:rPr>
        <w:t>Required for LVP and Syringe; Optional for PCA</w:t>
      </w:r>
      <w:r w:rsidR="00CA3A2C" w:rsidRPr="006D613E">
        <w:rPr>
          <w:noProof w:val="0"/>
        </w:rPr>
        <w:t xml:space="preserve">. </w:t>
      </w:r>
      <w:r w:rsidRPr="006D613E">
        <w:rPr>
          <w:noProof w:val="0"/>
        </w:rPr>
        <w:t xml:space="preserve">If present for PCA, contains the basal or continuous rate </w:t>
      </w:r>
      <w:proofErr w:type="gramStart"/>
      <w:r w:rsidRPr="006D613E">
        <w:rPr>
          <w:noProof w:val="0"/>
        </w:rPr>
        <w:t>units</w:t>
      </w:r>
      <w:proofErr w:type="gramEnd"/>
      <w:r w:rsidRPr="006D613E">
        <w:rPr>
          <w:noProof w:val="0"/>
        </w:rPr>
        <w:t xml:space="preserve"> value. </w:t>
      </w:r>
    </w:p>
    <w:p w14:paraId="18A98EE9" w14:textId="77777777" w:rsidR="00B11855" w:rsidRPr="006D613E" w:rsidRDefault="003D003E" w:rsidP="002E3ED0">
      <w:pPr>
        <w:pStyle w:val="HL7FieldIndent2"/>
        <w:rPr>
          <w:noProof w:val="0"/>
        </w:rPr>
      </w:pPr>
      <w:r w:rsidRPr="006D613E">
        <w:rPr>
          <w:noProof w:val="0"/>
        </w:rPr>
        <w:t>Examples:</w:t>
      </w:r>
      <w:r w:rsidR="00AE6A47" w:rsidRPr="006D613E">
        <w:rPr>
          <w:noProof w:val="0"/>
        </w:rPr>
        <w:t xml:space="preserve"> </w:t>
      </w:r>
    </w:p>
    <w:p w14:paraId="3BDC2EF3" w14:textId="77777777" w:rsidR="00E3091E" w:rsidRPr="006D613E" w:rsidRDefault="00E3091E" w:rsidP="00C10546">
      <w:pPr>
        <w:pStyle w:val="BodyText"/>
      </w:pPr>
    </w:p>
    <w:p w14:paraId="090203DC" w14:textId="77777777" w:rsidR="00B11855" w:rsidRPr="006D613E" w:rsidRDefault="003D003E" w:rsidP="002E3ED0">
      <w:pPr>
        <w:pStyle w:val="XMLText"/>
        <w:ind w:left="720"/>
      </w:pPr>
      <w:r w:rsidRPr="006D613E">
        <w:t>265266^MDC_DIM_MILLI_L_PER_HR^MDC</w:t>
      </w:r>
    </w:p>
    <w:p w14:paraId="2D5AD1C2" w14:textId="77777777" w:rsidR="00B11855" w:rsidRPr="006D613E" w:rsidRDefault="003D003E" w:rsidP="002E3ED0">
      <w:pPr>
        <w:pStyle w:val="XMLText"/>
        <w:ind w:left="720"/>
      </w:pPr>
      <w:r w:rsidRPr="006D613E">
        <w:t>265619^MDC_DIM_MICRO_G_PER_KG_PER_MIN^MDC</w:t>
      </w:r>
    </w:p>
    <w:p w14:paraId="102DDA38" w14:textId="77777777" w:rsidR="00B11855" w:rsidRPr="006D613E" w:rsidRDefault="003D003E" w:rsidP="002E3ED0">
      <w:pPr>
        <w:pStyle w:val="XMLText"/>
        <w:ind w:left="720"/>
      </w:pPr>
      <w:r w:rsidRPr="006D613E">
        <w:t>263872^MDC_DIM_X_G^MDC</w:t>
      </w:r>
    </w:p>
    <w:p w14:paraId="4A19488C" w14:textId="77777777" w:rsidR="00B11855" w:rsidRPr="006D613E" w:rsidRDefault="003D003E" w:rsidP="002E3ED0">
      <w:pPr>
        <w:pStyle w:val="XMLText"/>
        <w:ind w:left="720"/>
      </w:pPr>
      <w:proofErr w:type="gramStart"/>
      <w:r w:rsidRPr="006D613E">
        <w:t>ml/</w:t>
      </w:r>
      <w:proofErr w:type="spellStart"/>
      <w:r w:rsidRPr="006D613E">
        <w:t>h^</w:t>
      </w:r>
      <w:proofErr w:type="gramEnd"/>
      <w:r w:rsidRPr="006D613E">
        <w:t>ml</w:t>
      </w:r>
      <w:proofErr w:type="spellEnd"/>
      <w:r w:rsidRPr="006D613E">
        <w:t>/</w:t>
      </w:r>
      <w:proofErr w:type="spellStart"/>
      <w:r w:rsidRPr="006D613E">
        <w:t>h^UCUM</w:t>
      </w:r>
      <w:proofErr w:type="spellEnd"/>
    </w:p>
    <w:p w14:paraId="4700F129" w14:textId="77777777" w:rsidR="00B11855" w:rsidRPr="006D613E" w:rsidRDefault="003D003E" w:rsidP="002E3ED0">
      <w:pPr>
        <w:pStyle w:val="XMLText"/>
        <w:ind w:left="720"/>
      </w:pPr>
      <w:proofErr w:type="spellStart"/>
      <w:proofErr w:type="gramStart"/>
      <w:r w:rsidRPr="006D613E">
        <w:t>ug</w:t>
      </w:r>
      <w:proofErr w:type="spellEnd"/>
      <w:r w:rsidRPr="006D613E">
        <w:t>/kg/</w:t>
      </w:r>
      <w:proofErr w:type="spellStart"/>
      <w:r w:rsidRPr="006D613E">
        <w:t>min^</w:t>
      </w:r>
      <w:proofErr w:type="gramEnd"/>
      <w:r w:rsidRPr="006D613E">
        <w:t>ug</w:t>
      </w:r>
      <w:proofErr w:type="spellEnd"/>
      <w:r w:rsidRPr="006D613E">
        <w:t>/kg/</w:t>
      </w:r>
      <w:proofErr w:type="spellStart"/>
      <w:r w:rsidRPr="006D613E">
        <w:t>min^UCUM</w:t>
      </w:r>
      <w:proofErr w:type="spellEnd"/>
    </w:p>
    <w:p w14:paraId="0A30849E" w14:textId="77777777" w:rsidR="00B11855" w:rsidRPr="006D613E" w:rsidRDefault="003D003E" w:rsidP="002E3ED0">
      <w:pPr>
        <w:pStyle w:val="XMLText"/>
        <w:ind w:left="720"/>
      </w:pPr>
      <w:proofErr w:type="spellStart"/>
      <w:proofErr w:type="gramStart"/>
      <w:r w:rsidRPr="006D613E">
        <w:t>g^</w:t>
      </w:r>
      <w:proofErr w:type="gramEnd"/>
      <w:r w:rsidRPr="006D613E">
        <w:t>g^UCUM</w:t>
      </w:r>
      <w:proofErr w:type="spellEnd"/>
    </w:p>
    <w:p w14:paraId="025C6942" w14:textId="77777777" w:rsidR="00B11855" w:rsidRPr="006D613E" w:rsidRDefault="00B11855" w:rsidP="00576EDB">
      <w:pPr>
        <w:pStyle w:val="BodyText"/>
      </w:pPr>
    </w:p>
    <w:p w14:paraId="2E3EC3DF" w14:textId="77777777" w:rsidR="00B11855" w:rsidRPr="006D613E" w:rsidRDefault="003D003E" w:rsidP="00855E3C">
      <w:pPr>
        <w:pStyle w:val="HL7Field"/>
      </w:pPr>
      <w:r w:rsidRPr="006D613E">
        <w:t>RXG-17   Give Strength</w:t>
      </w:r>
    </w:p>
    <w:p w14:paraId="38ED1303" w14:textId="77777777" w:rsidR="00B11855" w:rsidRPr="006D613E" w:rsidRDefault="003D003E" w:rsidP="002E3ED0">
      <w:pPr>
        <w:pStyle w:val="HL7FieldIndent2"/>
        <w:rPr>
          <w:noProof w:val="0"/>
        </w:rPr>
      </w:pPr>
      <w:r w:rsidRPr="006D613E">
        <w:rPr>
          <w:noProof w:val="0"/>
        </w:rPr>
        <w:t>Definition: This field contains the quantity of the main ingredient in the infusion; e.g., for dopamine 800 mg in 250 mL D5W, the field would contain the value "800".</w:t>
      </w:r>
    </w:p>
    <w:p w14:paraId="79FF3221" w14:textId="77777777" w:rsidR="00B11855" w:rsidRPr="006D613E" w:rsidRDefault="003D003E" w:rsidP="00855E3C">
      <w:pPr>
        <w:pStyle w:val="HL7Field"/>
      </w:pPr>
      <w:r w:rsidRPr="006D613E">
        <w:t>RXG-18   Give Strength Units</w:t>
      </w:r>
    </w:p>
    <w:p w14:paraId="4E33063C" w14:textId="77777777" w:rsidR="00B11855" w:rsidRPr="006D613E" w:rsidRDefault="003D003E" w:rsidP="002E3ED0">
      <w:pPr>
        <w:pStyle w:val="Components"/>
      </w:pPr>
      <w:r w:rsidRPr="006D613E">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16831B85" w14:textId="77777777" w:rsidR="00B11855" w:rsidRPr="006D613E" w:rsidRDefault="003D003E" w:rsidP="002E3ED0">
      <w:pPr>
        <w:pStyle w:val="HL7FieldIndent2"/>
        <w:rPr>
          <w:noProof w:val="0"/>
        </w:rPr>
      </w:pPr>
      <w:r w:rsidRPr="006D613E">
        <w:rPr>
          <w:noProof w:val="0"/>
        </w:rPr>
        <w:lastRenderedPageBreak/>
        <w:t xml:space="preserve">This field contains the coded version of the </w:t>
      </w:r>
      <w:proofErr w:type="gramStart"/>
      <w:r w:rsidRPr="006D613E">
        <w:rPr>
          <w:noProof w:val="0"/>
        </w:rPr>
        <w:t>units</w:t>
      </w:r>
      <w:proofErr w:type="gramEnd"/>
      <w:r w:rsidRPr="006D613E">
        <w:rPr>
          <w:noProof w:val="0"/>
        </w:rPr>
        <w:t xml:space="preserve"> portion of the main ingredient in the infusion; e.g., for dopamine 800 mg in 250 mL D5W, the field would represent ‘mg". The preferred format is an MDC value; UCUM values are also acceptable:</w:t>
      </w:r>
    </w:p>
    <w:p w14:paraId="3EC36A20" w14:textId="77777777" w:rsidR="00AE6A47" w:rsidRPr="006D613E" w:rsidRDefault="003D003E" w:rsidP="002E3ED0">
      <w:pPr>
        <w:pStyle w:val="HL7FieldIndent2"/>
        <w:rPr>
          <w:noProof w:val="0"/>
        </w:rPr>
      </w:pPr>
      <w:r w:rsidRPr="006D613E">
        <w:rPr>
          <w:noProof w:val="0"/>
        </w:rPr>
        <w:t>Examples:</w:t>
      </w:r>
      <w:r w:rsidR="00AE6A47" w:rsidRPr="006D613E">
        <w:rPr>
          <w:noProof w:val="0"/>
        </w:rPr>
        <w:t xml:space="preserve"> </w:t>
      </w:r>
    </w:p>
    <w:p w14:paraId="69CB18ED" w14:textId="77777777" w:rsidR="00B11855" w:rsidRPr="006D613E" w:rsidRDefault="003D003E" w:rsidP="002E3ED0">
      <w:pPr>
        <w:pStyle w:val="XMLText"/>
        <w:ind w:left="720"/>
      </w:pPr>
      <w:r w:rsidRPr="006D613E">
        <w:t xml:space="preserve">263890^MDC_DIM_MILLI_G^MDC </w:t>
      </w:r>
    </w:p>
    <w:p w14:paraId="2F882AFE" w14:textId="77777777" w:rsidR="00E3091E" w:rsidRPr="006D613E" w:rsidRDefault="003D003E" w:rsidP="002E3ED0">
      <w:pPr>
        <w:pStyle w:val="XMLText"/>
        <w:ind w:left="720"/>
      </w:pPr>
      <w:proofErr w:type="spellStart"/>
      <w:proofErr w:type="gramStart"/>
      <w:r w:rsidRPr="006D613E">
        <w:t>mg^</w:t>
      </w:r>
      <w:proofErr w:type="gramEnd"/>
      <w:r w:rsidRPr="006D613E">
        <w:t>mg^UCUM</w:t>
      </w:r>
      <w:proofErr w:type="spellEnd"/>
    </w:p>
    <w:p w14:paraId="15E62586" w14:textId="77777777" w:rsidR="00B11855" w:rsidRPr="006D613E" w:rsidRDefault="003D003E" w:rsidP="002E3ED0">
      <w:pPr>
        <w:pStyle w:val="HL7Field"/>
        <w:rPr>
          <w:b w:val="0"/>
          <w:bCs w:val="0"/>
        </w:rPr>
      </w:pPr>
      <w:r w:rsidRPr="006D613E">
        <w:t xml:space="preserve"> </w:t>
      </w:r>
      <w:r w:rsidRPr="006D613E">
        <w:rPr>
          <w:b w:val="0"/>
          <w:bCs w:val="0"/>
        </w:rPr>
        <w:t>RXG-19   Substance Lot Number</w:t>
      </w:r>
    </w:p>
    <w:p w14:paraId="393A3197" w14:textId="578B8070"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4.14.6.19 for details. The PCD TF does not further constrain this field.</w:t>
      </w:r>
    </w:p>
    <w:p w14:paraId="088D3245" w14:textId="77777777" w:rsidR="00B11855" w:rsidRPr="006D613E" w:rsidRDefault="003D003E" w:rsidP="00855E3C">
      <w:pPr>
        <w:pStyle w:val="HL7Field"/>
      </w:pPr>
      <w:r w:rsidRPr="006D613E">
        <w:t>RXG-20   Substance Expiration Date</w:t>
      </w:r>
    </w:p>
    <w:p w14:paraId="2BCE2E53" w14:textId="1DCB2E11"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4.14.6.20 for details. The PCD TF does not further constrain this field.</w:t>
      </w:r>
    </w:p>
    <w:p w14:paraId="1FD3F4E7" w14:textId="77777777" w:rsidR="00B11855" w:rsidRPr="006D613E" w:rsidRDefault="003D003E" w:rsidP="00855E3C">
      <w:pPr>
        <w:pStyle w:val="HL7Field"/>
      </w:pPr>
      <w:r w:rsidRPr="006D613E">
        <w:t>RXG-21   Substance Manufacturer Name</w:t>
      </w:r>
    </w:p>
    <w:p w14:paraId="21671816" w14:textId="16B312CD"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4.14.6.21 for details. The PCD TF does not further constrain this field.</w:t>
      </w:r>
    </w:p>
    <w:p w14:paraId="0B13D97D" w14:textId="77777777" w:rsidR="00B11855" w:rsidRPr="006D613E" w:rsidRDefault="003D003E" w:rsidP="00855E3C">
      <w:pPr>
        <w:pStyle w:val="HL7Field"/>
      </w:pPr>
      <w:r w:rsidRPr="006D613E">
        <w:t>RXG-22   Indication</w:t>
      </w:r>
    </w:p>
    <w:p w14:paraId="138B4D8E" w14:textId="6EE50708"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4.14.6.22 for details. The PCD TF does not further constrain this field.</w:t>
      </w:r>
    </w:p>
    <w:p w14:paraId="622AFC74" w14:textId="77777777" w:rsidR="00B11855" w:rsidRPr="006D613E" w:rsidRDefault="003D003E" w:rsidP="00855E3C">
      <w:pPr>
        <w:pStyle w:val="HL7Field"/>
      </w:pPr>
      <w:r w:rsidRPr="006D613E">
        <w:t>RXG-23   Give Drug Strength Volume</w:t>
      </w:r>
    </w:p>
    <w:p w14:paraId="2623CD00" w14:textId="77777777" w:rsidR="00B11855" w:rsidRPr="006D613E" w:rsidRDefault="003D003E" w:rsidP="002E3ED0">
      <w:pPr>
        <w:pStyle w:val="HL7FieldIndent2"/>
        <w:rPr>
          <w:noProof w:val="0"/>
        </w:rPr>
      </w:pPr>
      <w:r w:rsidRPr="006D613E">
        <w:rPr>
          <w:noProof w:val="0"/>
        </w:rPr>
        <w:t>Definition: This field contains the quantity of the diluent or base fluid ingredient(s) in the infusion; e.g., for dopamine 800 mg in 250 mL D5W, the field would contain the value "250".</w:t>
      </w:r>
    </w:p>
    <w:p w14:paraId="467C5131" w14:textId="77777777" w:rsidR="00B11855" w:rsidRPr="006D613E" w:rsidRDefault="003D003E" w:rsidP="00855E3C">
      <w:pPr>
        <w:pStyle w:val="HL7Field"/>
      </w:pPr>
      <w:r w:rsidRPr="006D613E">
        <w:t>RXG-24   Give Drug Strength Volume Units</w:t>
      </w:r>
    </w:p>
    <w:p w14:paraId="2A4396A0" w14:textId="77777777" w:rsidR="00B11855" w:rsidRPr="006D613E" w:rsidRDefault="003D003E" w:rsidP="002E3ED0">
      <w:pPr>
        <w:pStyle w:val="Components"/>
      </w:pPr>
      <w:r w:rsidRPr="006D613E">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7DF63916" w14:textId="77777777" w:rsidR="00B11855" w:rsidRPr="006D613E" w:rsidRDefault="003D003E" w:rsidP="002E3ED0">
      <w:pPr>
        <w:pStyle w:val="HL7FieldIndent2"/>
        <w:rPr>
          <w:noProof w:val="0"/>
        </w:rPr>
      </w:pPr>
      <w:r w:rsidRPr="006D613E">
        <w:rPr>
          <w:noProof w:val="0"/>
        </w:rPr>
        <w:t xml:space="preserve">Definition: This field contains the coded units for the Give Drug Strength Volume. The preferred format is an MDC value; UCUM values are also acceptable. </w:t>
      </w:r>
    </w:p>
    <w:p w14:paraId="69F8ED56" w14:textId="77777777" w:rsidR="00B11855" w:rsidRPr="006D613E" w:rsidRDefault="003D003E" w:rsidP="002E3ED0">
      <w:pPr>
        <w:pStyle w:val="HL7FieldIndent2"/>
        <w:rPr>
          <w:noProof w:val="0"/>
        </w:rPr>
      </w:pPr>
      <w:r w:rsidRPr="006D613E">
        <w:rPr>
          <w:noProof w:val="0"/>
        </w:rPr>
        <w:t xml:space="preserve">The PCD TF requires that the first three components of RXG-24 contain one of the following sets of values: </w:t>
      </w:r>
    </w:p>
    <w:p w14:paraId="0DB5EF43" w14:textId="77777777" w:rsidR="006E20D6" w:rsidRPr="006D613E" w:rsidRDefault="006E20D6" w:rsidP="006E20D6">
      <w:pPr>
        <w:pStyle w:val="ExampleValue"/>
        <w:rPr>
          <w:noProof w:val="0"/>
        </w:rPr>
      </w:pPr>
    </w:p>
    <w:p w14:paraId="17A889DA" w14:textId="77777777" w:rsidR="00B11855" w:rsidRPr="006D613E" w:rsidRDefault="003D003E" w:rsidP="00DE39CA">
      <w:pPr>
        <w:pStyle w:val="ListBullet2"/>
        <w:tabs>
          <w:tab w:val="clear" w:pos="720"/>
          <w:tab w:val="num" w:pos="1080"/>
        </w:tabs>
        <w:ind w:left="1080"/>
        <w:rPr>
          <w:rFonts w:ascii="Courier New" w:hAnsi="Courier New" w:cs="Courier New"/>
          <w:sz w:val="20"/>
        </w:rPr>
      </w:pPr>
      <w:r w:rsidRPr="006D613E">
        <w:rPr>
          <w:rFonts w:ascii="Courier New" w:hAnsi="Courier New" w:cs="Courier New"/>
          <w:sz w:val="20"/>
        </w:rPr>
        <w:t xml:space="preserve"> 263762^MDC_DIM_MILLI_L^MDC </w:t>
      </w:r>
    </w:p>
    <w:p w14:paraId="37BD1FA0" w14:textId="77777777" w:rsidR="00B11855" w:rsidRPr="006D613E" w:rsidRDefault="003D003E" w:rsidP="00DE39CA">
      <w:pPr>
        <w:pStyle w:val="ListBullet2"/>
        <w:ind w:left="1080"/>
        <w:rPr>
          <w:rFonts w:ascii="Courier New" w:hAnsi="Courier New" w:cs="Courier New"/>
          <w:sz w:val="20"/>
        </w:rPr>
      </w:pPr>
      <w:r w:rsidRPr="006D613E">
        <w:rPr>
          <w:rFonts w:ascii="Courier New" w:hAnsi="Courier New" w:cs="Courier New"/>
          <w:sz w:val="20"/>
        </w:rPr>
        <w:t xml:space="preserve"> </w:t>
      </w:r>
      <w:proofErr w:type="spellStart"/>
      <w:r w:rsidRPr="006D613E">
        <w:rPr>
          <w:rFonts w:ascii="Courier New" w:hAnsi="Courier New" w:cs="Courier New"/>
          <w:sz w:val="20"/>
        </w:rPr>
        <w:t>mL^mL^UCUM</w:t>
      </w:r>
      <w:proofErr w:type="spellEnd"/>
      <w:r w:rsidRPr="006D613E">
        <w:rPr>
          <w:rFonts w:ascii="Courier New" w:hAnsi="Courier New" w:cs="Courier New"/>
          <w:sz w:val="20"/>
        </w:rPr>
        <w:t xml:space="preserve"> </w:t>
      </w:r>
    </w:p>
    <w:p w14:paraId="6D731623" w14:textId="77777777" w:rsidR="00B11855" w:rsidRPr="006D613E" w:rsidRDefault="00B11855" w:rsidP="006E20D6">
      <w:pPr>
        <w:pStyle w:val="ExampleValue"/>
        <w:rPr>
          <w:noProof w:val="0"/>
        </w:rPr>
      </w:pPr>
    </w:p>
    <w:p w14:paraId="732534D2" w14:textId="77777777" w:rsidR="00B11855" w:rsidRPr="006D613E" w:rsidRDefault="003D003E" w:rsidP="002E3ED0">
      <w:pPr>
        <w:pStyle w:val="HL7Field"/>
      </w:pPr>
      <w:r w:rsidRPr="006D613E">
        <w:t>RXG-25   Give Barcode Identifier</w:t>
      </w:r>
    </w:p>
    <w:p w14:paraId="75686315" w14:textId="634B9F76"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4.14.6.25 for details. The PCD TF does not further constrain this field.</w:t>
      </w:r>
    </w:p>
    <w:p w14:paraId="40AE1424" w14:textId="77777777" w:rsidR="00B11855" w:rsidRPr="006D613E" w:rsidRDefault="003D003E" w:rsidP="00855E3C">
      <w:pPr>
        <w:pStyle w:val="HL7Field"/>
      </w:pPr>
      <w:r w:rsidRPr="006D613E">
        <w:lastRenderedPageBreak/>
        <w:t>RXG-26   Pharmacy Order Type</w:t>
      </w:r>
    </w:p>
    <w:p w14:paraId="71477820" w14:textId="67315EE3"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4.14.6.26 for details. The PCD TF does not further constrain this field.</w:t>
      </w:r>
    </w:p>
    <w:p w14:paraId="5DD855AA" w14:textId="77777777" w:rsidR="00B11855" w:rsidRPr="006D613E" w:rsidRDefault="003D003E" w:rsidP="00123C7B">
      <w:pPr>
        <w:pStyle w:val="HL7Field"/>
        <w:outlineLvl w:val="0"/>
      </w:pPr>
      <w:r w:rsidRPr="006D613E">
        <w:t xml:space="preserve">RXG-27 to 30 </w:t>
      </w:r>
    </w:p>
    <w:p w14:paraId="4F5B4648" w14:textId="77777777" w:rsidR="00B11855" w:rsidRPr="006D613E" w:rsidRDefault="003D003E" w:rsidP="002E3ED0">
      <w:pPr>
        <w:pStyle w:val="HL7FieldIndent2"/>
        <w:rPr>
          <w:noProof w:val="0"/>
        </w:rPr>
      </w:pPr>
      <w:r w:rsidRPr="006D613E">
        <w:rPr>
          <w:noProof w:val="0"/>
        </w:rPr>
        <w:t>These fields are not supported by the PCD TF.</w:t>
      </w:r>
    </w:p>
    <w:p w14:paraId="7BA404BB" w14:textId="77777777" w:rsidR="00B11855" w:rsidRPr="006D613E" w:rsidRDefault="003D003E" w:rsidP="00123C7B">
      <w:pPr>
        <w:pStyle w:val="Heading5"/>
        <w:rPr>
          <w:noProof w:val="0"/>
        </w:rPr>
      </w:pPr>
      <w:bookmarkStart w:id="251" w:name="_Toc401769780"/>
      <w:bookmarkStart w:id="252" w:name="_Toc466373679"/>
      <w:r w:rsidRPr="006D613E">
        <w:rPr>
          <w:noProof w:val="0"/>
        </w:rPr>
        <w:t>TQ1 Timing Quantity Segment</w:t>
      </w:r>
      <w:bookmarkEnd w:id="251"/>
      <w:bookmarkEnd w:id="252"/>
    </w:p>
    <w:p w14:paraId="5E566C33" w14:textId="77777777" w:rsidR="00B11855" w:rsidRPr="006D613E" w:rsidRDefault="003D003E" w:rsidP="00DE39CA">
      <w:pPr>
        <w:pStyle w:val="BodyText"/>
      </w:pPr>
      <w:r w:rsidRPr="006D613E">
        <w:t>This segment is an optional segment which allows the IOP to specify the duration of the infusion order. Along with the ordered dose (RXG.18) the infuser can then calculate the rate at which the infusion should be run. Not all IOCs will be able to support duration based infusions</w:t>
      </w:r>
      <w:r w:rsidR="00E86B15" w:rsidRPr="006D613E">
        <w:t>, and</w:t>
      </w:r>
      <w:r w:rsidRPr="006D613E">
        <w:t xml:space="preserve"> even vendors that do support will have limits on the types of infusions which support duration</w:t>
      </w:r>
      <w:r w:rsidR="00E86B15" w:rsidRPr="006D613E">
        <w:t>.</w:t>
      </w:r>
      <w:r w:rsidRPr="006D613E">
        <w:t xml:space="preserve"> </w:t>
      </w:r>
      <w:r w:rsidR="00E86B15" w:rsidRPr="006D613E">
        <w:t xml:space="preserve">See </w:t>
      </w:r>
      <w:r w:rsidRPr="006D613E">
        <w:t xml:space="preserve">each </w:t>
      </w:r>
      <w:r w:rsidR="00FF2B2D" w:rsidRPr="006D613E">
        <w:t>vendor’s</w:t>
      </w:r>
      <w:r w:rsidRPr="006D613E">
        <w:t xml:space="preserve"> implementation guide for further details.</w:t>
      </w:r>
    </w:p>
    <w:p w14:paraId="3481BA84" w14:textId="77777777" w:rsidR="00DF61EC" w:rsidRPr="006D613E" w:rsidRDefault="00DF61EC" w:rsidP="00DE39CA">
      <w:pPr>
        <w:pStyle w:val="BodyText"/>
      </w:pPr>
    </w:p>
    <w:p w14:paraId="6FDD398F" w14:textId="77777777" w:rsidR="00B11855" w:rsidRPr="006D613E" w:rsidRDefault="00185E26" w:rsidP="00123C7B">
      <w:pPr>
        <w:pStyle w:val="TableTitle"/>
        <w:outlineLvl w:val="0"/>
      </w:pPr>
      <w:r w:rsidRPr="006D613E">
        <w:t>Table 3.3.4.4.</w:t>
      </w:r>
      <w:r w:rsidR="00E3091E" w:rsidRPr="006D613E">
        <w:t>6</w:t>
      </w:r>
      <w:r w:rsidRPr="006D613E">
        <w:t>-1</w:t>
      </w:r>
      <w:r w:rsidR="00B054A1" w:rsidRPr="006D613E">
        <w:t>:</w:t>
      </w:r>
      <w:r w:rsidRPr="006D613E">
        <w:t xml:space="preserve"> TQ1 Timing Quantity Segment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
        <w:gridCol w:w="810"/>
        <w:gridCol w:w="720"/>
        <w:gridCol w:w="990"/>
        <w:gridCol w:w="990"/>
        <w:gridCol w:w="900"/>
        <w:gridCol w:w="1080"/>
        <w:gridCol w:w="2965"/>
      </w:tblGrid>
      <w:tr w:rsidR="00C40FD5" w:rsidRPr="006D613E" w14:paraId="7D065453" w14:textId="77777777" w:rsidTr="0034511D">
        <w:trPr>
          <w:cantSplit/>
          <w:tblHeader/>
          <w:jc w:val="center"/>
        </w:trPr>
        <w:tc>
          <w:tcPr>
            <w:tcW w:w="896" w:type="dxa"/>
            <w:shd w:val="clear" w:color="auto" w:fill="D9D9D9"/>
          </w:tcPr>
          <w:p w14:paraId="14F61A76" w14:textId="77777777" w:rsidR="00B11855" w:rsidRPr="006D613E" w:rsidRDefault="003D003E" w:rsidP="003A7621">
            <w:pPr>
              <w:pStyle w:val="TableEntryHeader"/>
            </w:pPr>
            <w:r w:rsidRPr="006D613E">
              <w:t>SEQ</w:t>
            </w:r>
          </w:p>
        </w:tc>
        <w:tc>
          <w:tcPr>
            <w:tcW w:w="810" w:type="dxa"/>
            <w:shd w:val="clear" w:color="auto" w:fill="D9D9D9"/>
          </w:tcPr>
          <w:p w14:paraId="4061EFEB" w14:textId="77777777" w:rsidR="00B11855" w:rsidRPr="006D613E" w:rsidRDefault="003D003E" w:rsidP="003A7621">
            <w:pPr>
              <w:pStyle w:val="TableEntryHeader"/>
            </w:pPr>
            <w:r w:rsidRPr="006D613E">
              <w:t>LEN</w:t>
            </w:r>
          </w:p>
        </w:tc>
        <w:tc>
          <w:tcPr>
            <w:tcW w:w="720" w:type="dxa"/>
            <w:shd w:val="clear" w:color="auto" w:fill="D9D9D9"/>
          </w:tcPr>
          <w:p w14:paraId="083DD60D" w14:textId="77777777" w:rsidR="00B11855" w:rsidRPr="006D613E" w:rsidRDefault="003D003E" w:rsidP="003A7621">
            <w:pPr>
              <w:pStyle w:val="TableEntryHeader"/>
            </w:pPr>
            <w:r w:rsidRPr="006D613E">
              <w:t>DT</w:t>
            </w:r>
          </w:p>
        </w:tc>
        <w:tc>
          <w:tcPr>
            <w:tcW w:w="990" w:type="dxa"/>
            <w:shd w:val="clear" w:color="auto" w:fill="D9D9D9"/>
          </w:tcPr>
          <w:p w14:paraId="474975BB" w14:textId="77777777" w:rsidR="00B11855" w:rsidRPr="006D613E" w:rsidRDefault="003D003E" w:rsidP="003A7621">
            <w:pPr>
              <w:pStyle w:val="TableEntryHeader"/>
            </w:pPr>
            <w:r w:rsidRPr="006D613E">
              <w:t>Usage</w:t>
            </w:r>
          </w:p>
        </w:tc>
        <w:tc>
          <w:tcPr>
            <w:tcW w:w="990" w:type="dxa"/>
            <w:shd w:val="clear" w:color="auto" w:fill="D9D9D9"/>
          </w:tcPr>
          <w:p w14:paraId="68366BEF" w14:textId="77777777" w:rsidR="00B11855" w:rsidRPr="006D613E" w:rsidRDefault="003D003E" w:rsidP="003A7621">
            <w:pPr>
              <w:pStyle w:val="TableEntryHeader"/>
            </w:pPr>
            <w:r w:rsidRPr="006D613E">
              <w:t>Card.</w:t>
            </w:r>
          </w:p>
        </w:tc>
        <w:tc>
          <w:tcPr>
            <w:tcW w:w="900" w:type="dxa"/>
            <w:shd w:val="clear" w:color="auto" w:fill="D9D9D9"/>
          </w:tcPr>
          <w:p w14:paraId="0AD7AA56" w14:textId="77777777" w:rsidR="00B11855" w:rsidRPr="006D613E" w:rsidRDefault="003D003E" w:rsidP="003A7621">
            <w:pPr>
              <w:pStyle w:val="TableEntryHeader"/>
            </w:pPr>
            <w:r w:rsidRPr="006D613E">
              <w:t>TBL#</w:t>
            </w:r>
          </w:p>
        </w:tc>
        <w:tc>
          <w:tcPr>
            <w:tcW w:w="1080" w:type="dxa"/>
            <w:shd w:val="clear" w:color="auto" w:fill="D9D9D9"/>
          </w:tcPr>
          <w:p w14:paraId="0EAE580C" w14:textId="77777777" w:rsidR="00B11855" w:rsidRPr="006D613E" w:rsidRDefault="003D003E" w:rsidP="003A7621">
            <w:pPr>
              <w:pStyle w:val="TableEntryHeader"/>
            </w:pPr>
            <w:r w:rsidRPr="006D613E">
              <w:t>ITEM #</w:t>
            </w:r>
          </w:p>
        </w:tc>
        <w:tc>
          <w:tcPr>
            <w:tcW w:w="2965" w:type="dxa"/>
            <w:shd w:val="clear" w:color="auto" w:fill="D9D9D9"/>
          </w:tcPr>
          <w:p w14:paraId="51747DAE" w14:textId="77777777" w:rsidR="00B11855" w:rsidRPr="006D613E" w:rsidRDefault="003D003E" w:rsidP="003A7621">
            <w:pPr>
              <w:pStyle w:val="TableEntryHeader"/>
            </w:pPr>
            <w:r w:rsidRPr="006D613E">
              <w:t>ELEMENT NAME</w:t>
            </w:r>
          </w:p>
        </w:tc>
      </w:tr>
      <w:tr w:rsidR="00C40FD5" w:rsidRPr="006D613E" w14:paraId="15D0A1B0" w14:textId="77777777" w:rsidTr="0034511D">
        <w:trPr>
          <w:cantSplit/>
          <w:jc w:val="center"/>
        </w:trPr>
        <w:tc>
          <w:tcPr>
            <w:tcW w:w="896" w:type="dxa"/>
            <w:shd w:val="clear" w:color="auto" w:fill="auto"/>
          </w:tcPr>
          <w:p w14:paraId="76DDE55E" w14:textId="77777777" w:rsidR="00B11855" w:rsidRPr="006D613E" w:rsidRDefault="003D003E" w:rsidP="003A7621">
            <w:pPr>
              <w:pStyle w:val="TableEntry"/>
            </w:pPr>
            <w:r w:rsidRPr="006D613E">
              <w:t>1</w:t>
            </w:r>
          </w:p>
        </w:tc>
        <w:tc>
          <w:tcPr>
            <w:tcW w:w="810" w:type="dxa"/>
            <w:shd w:val="clear" w:color="auto" w:fill="auto"/>
          </w:tcPr>
          <w:p w14:paraId="39B532AC" w14:textId="77777777" w:rsidR="00B11855" w:rsidRPr="006D613E" w:rsidRDefault="003D003E" w:rsidP="003A7621">
            <w:pPr>
              <w:pStyle w:val="TableEntry"/>
            </w:pPr>
            <w:r w:rsidRPr="006D613E">
              <w:t>4</w:t>
            </w:r>
          </w:p>
        </w:tc>
        <w:tc>
          <w:tcPr>
            <w:tcW w:w="720" w:type="dxa"/>
            <w:shd w:val="clear" w:color="auto" w:fill="auto"/>
          </w:tcPr>
          <w:p w14:paraId="7765BD22" w14:textId="77777777" w:rsidR="00B11855" w:rsidRPr="006D613E" w:rsidRDefault="003D003E" w:rsidP="003A7621">
            <w:pPr>
              <w:pStyle w:val="TableEntry"/>
            </w:pPr>
            <w:r w:rsidRPr="006D613E">
              <w:t>SI</w:t>
            </w:r>
          </w:p>
        </w:tc>
        <w:tc>
          <w:tcPr>
            <w:tcW w:w="990" w:type="dxa"/>
            <w:shd w:val="clear" w:color="auto" w:fill="auto"/>
          </w:tcPr>
          <w:p w14:paraId="1515BA97" w14:textId="77777777" w:rsidR="00B11855" w:rsidRPr="006D613E" w:rsidRDefault="003D003E" w:rsidP="003A7621">
            <w:pPr>
              <w:pStyle w:val="TableEntry"/>
            </w:pPr>
            <w:r w:rsidRPr="006D613E">
              <w:t>O</w:t>
            </w:r>
          </w:p>
        </w:tc>
        <w:tc>
          <w:tcPr>
            <w:tcW w:w="990" w:type="dxa"/>
            <w:shd w:val="clear" w:color="auto" w:fill="auto"/>
          </w:tcPr>
          <w:p w14:paraId="7DA3E26E" w14:textId="77777777" w:rsidR="00B11855" w:rsidRPr="006D613E" w:rsidRDefault="003D003E" w:rsidP="003A7621">
            <w:pPr>
              <w:pStyle w:val="TableEntry"/>
            </w:pPr>
            <w:r w:rsidRPr="006D613E">
              <w:t>[0..1]</w:t>
            </w:r>
          </w:p>
        </w:tc>
        <w:tc>
          <w:tcPr>
            <w:tcW w:w="900" w:type="dxa"/>
            <w:shd w:val="clear" w:color="auto" w:fill="auto"/>
          </w:tcPr>
          <w:p w14:paraId="1332A347" w14:textId="77777777" w:rsidR="00B11855" w:rsidRPr="006D613E" w:rsidRDefault="00B11855" w:rsidP="003A7621">
            <w:pPr>
              <w:pStyle w:val="TableEntry"/>
            </w:pPr>
          </w:p>
        </w:tc>
        <w:tc>
          <w:tcPr>
            <w:tcW w:w="1080" w:type="dxa"/>
            <w:shd w:val="clear" w:color="auto" w:fill="auto"/>
          </w:tcPr>
          <w:p w14:paraId="18AEA473" w14:textId="77777777" w:rsidR="00B11855" w:rsidRPr="006D613E" w:rsidRDefault="003D003E" w:rsidP="003A7621">
            <w:pPr>
              <w:pStyle w:val="TableEntry"/>
            </w:pPr>
            <w:r w:rsidRPr="006D613E">
              <w:t>01627</w:t>
            </w:r>
          </w:p>
        </w:tc>
        <w:tc>
          <w:tcPr>
            <w:tcW w:w="2965" w:type="dxa"/>
            <w:shd w:val="clear" w:color="auto" w:fill="auto"/>
          </w:tcPr>
          <w:p w14:paraId="7EE79874" w14:textId="77777777" w:rsidR="00B11855" w:rsidRPr="006D613E" w:rsidRDefault="003D003E" w:rsidP="003A7621">
            <w:pPr>
              <w:pStyle w:val="TableEntry"/>
            </w:pPr>
            <w:r w:rsidRPr="006D613E">
              <w:t>Set ID - TQ1</w:t>
            </w:r>
          </w:p>
        </w:tc>
      </w:tr>
      <w:tr w:rsidR="00C40FD5" w:rsidRPr="006D613E" w14:paraId="7EE72991" w14:textId="77777777" w:rsidTr="0034511D">
        <w:trPr>
          <w:cantSplit/>
          <w:jc w:val="center"/>
        </w:trPr>
        <w:tc>
          <w:tcPr>
            <w:tcW w:w="896" w:type="dxa"/>
            <w:shd w:val="clear" w:color="auto" w:fill="auto"/>
          </w:tcPr>
          <w:p w14:paraId="7FD7A70A" w14:textId="77777777" w:rsidR="00B11855" w:rsidRPr="006D613E" w:rsidRDefault="003D003E" w:rsidP="003A7621">
            <w:pPr>
              <w:pStyle w:val="TableEntry"/>
            </w:pPr>
            <w:r w:rsidRPr="006D613E">
              <w:t>2</w:t>
            </w:r>
          </w:p>
        </w:tc>
        <w:tc>
          <w:tcPr>
            <w:tcW w:w="810" w:type="dxa"/>
            <w:shd w:val="clear" w:color="auto" w:fill="auto"/>
          </w:tcPr>
          <w:p w14:paraId="0F301D20" w14:textId="77777777" w:rsidR="00B11855" w:rsidRPr="006D613E" w:rsidRDefault="003D003E" w:rsidP="003A7621">
            <w:pPr>
              <w:pStyle w:val="TableEntry"/>
            </w:pPr>
            <w:r w:rsidRPr="006D613E">
              <w:t>20</w:t>
            </w:r>
          </w:p>
        </w:tc>
        <w:tc>
          <w:tcPr>
            <w:tcW w:w="720" w:type="dxa"/>
            <w:shd w:val="clear" w:color="auto" w:fill="auto"/>
          </w:tcPr>
          <w:p w14:paraId="43DA1D15" w14:textId="77777777" w:rsidR="00B11855" w:rsidRPr="006D613E" w:rsidRDefault="003D003E" w:rsidP="003A7621">
            <w:pPr>
              <w:pStyle w:val="TableEntry"/>
            </w:pPr>
            <w:r w:rsidRPr="006D613E">
              <w:t>CQ</w:t>
            </w:r>
          </w:p>
        </w:tc>
        <w:tc>
          <w:tcPr>
            <w:tcW w:w="990" w:type="dxa"/>
            <w:shd w:val="clear" w:color="auto" w:fill="auto"/>
          </w:tcPr>
          <w:p w14:paraId="219A7AE8" w14:textId="77777777" w:rsidR="00B11855" w:rsidRPr="006D613E" w:rsidRDefault="003D003E" w:rsidP="003A7621">
            <w:pPr>
              <w:pStyle w:val="TableEntry"/>
            </w:pPr>
            <w:r w:rsidRPr="006D613E">
              <w:t>X</w:t>
            </w:r>
          </w:p>
        </w:tc>
        <w:tc>
          <w:tcPr>
            <w:tcW w:w="990" w:type="dxa"/>
            <w:shd w:val="clear" w:color="auto" w:fill="auto"/>
          </w:tcPr>
          <w:p w14:paraId="3E69ECAD" w14:textId="77777777" w:rsidR="00B11855" w:rsidRPr="006D613E" w:rsidRDefault="003D003E" w:rsidP="003A7621">
            <w:pPr>
              <w:pStyle w:val="TableEntry"/>
            </w:pPr>
            <w:r w:rsidRPr="006D613E">
              <w:t>[0..0]</w:t>
            </w:r>
          </w:p>
        </w:tc>
        <w:tc>
          <w:tcPr>
            <w:tcW w:w="900" w:type="dxa"/>
            <w:shd w:val="clear" w:color="auto" w:fill="auto"/>
          </w:tcPr>
          <w:p w14:paraId="00A96CE3" w14:textId="77777777" w:rsidR="00B11855" w:rsidRPr="006D613E" w:rsidRDefault="00B11855" w:rsidP="003A7621">
            <w:pPr>
              <w:pStyle w:val="TableEntry"/>
            </w:pPr>
          </w:p>
        </w:tc>
        <w:tc>
          <w:tcPr>
            <w:tcW w:w="1080" w:type="dxa"/>
            <w:shd w:val="clear" w:color="auto" w:fill="auto"/>
          </w:tcPr>
          <w:p w14:paraId="7EC2F13D" w14:textId="77777777" w:rsidR="00B11855" w:rsidRPr="006D613E" w:rsidRDefault="003D003E" w:rsidP="003A7621">
            <w:pPr>
              <w:pStyle w:val="TableEntry"/>
            </w:pPr>
            <w:r w:rsidRPr="006D613E">
              <w:t>01628</w:t>
            </w:r>
          </w:p>
        </w:tc>
        <w:tc>
          <w:tcPr>
            <w:tcW w:w="2965" w:type="dxa"/>
            <w:shd w:val="clear" w:color="auto" w:fill="auto"/>
          </w:tcPr>
          <w:p w14:paraId="17ADBAE2" w14:textId="77777777" w:rsidR="00B11855" w:rsidRPr="006D613E" w:rsidRDefault="003D003E" w:rsidP="003A7621">
            <w:pPr>
              <w:pStyle w:val="TableEntry"/>
            </w:pPr>
            <w:r w:rsidRPr="006D613E">
              <w:t>Quantity</w:t>
            </w:r>
          </w:p>
        </w:tc>
      </w:tr>
      <w:tr w:rsidR="00C40FD5" w:rsidRPr="006D613E" w14:paraId="58FDA008" w14:textId="77777777" w:rsidTr="0034511D">
        <w:trPr>
          <w:cantSplit/>
          <w:jc w:val="center"/>
        </w:trPr>
        <w:tc>
          <w:tcPr>
            <w:tcW w:w="896" w:type="dxa"/>
            <w:shd w:val="clear" w:color="auto" w:fill="auto"/>
          </w:tcPr>
          <w:p w14:paraId="0532AC18" w14:textId="77777777" w:rsidR="00B11855" w:rsidRPr="006D613E" w:rsidRDefault="003D003E" w:rsidP="003A7621">
            <w:pPr>
              <w:pStyle w:val="TableEntry"/>
            </w:pPr>
            <w:r w:rsidRPr="006D613E">
              <w:t>3</w:t>
            </w:r>
          </w:p>
        </w:tc>
        <w:tc>
          <w:tcPr>
            <w:tcW w:w="810" w:type="dxa"/>
            <w:shd w:val="clear" w:color="auto" w:fill="auto"/>
          </w:tcPr>
          <w:p w14:paraId="0400D77C" w14:textId="77777777" w:rsidR="00B11855" w:rsidRPr="006D613E" w:rsidRDefault="003D003E" w:rsidP="003A7621">
            <w:pPr>
              <w:pStyle w:val="TableEntry"/>
            </w:pPr>
            <w:r w:rsidRPr="006D613E">
              <w:t>540</w:t>
            </w:r>
          </w:p>
        </w:tc>
        <w:tc>
          <w:tcPr>
            <w:tcW w:w="720" w:type="dxa"/>
            <w:shd w:val="clear" w:color="auto" w:fill="auto"/>
          </w:tcPr>
          <w:p w14:paraId="2F575D74" w14:textId="77777777" w:rsidR="00B11855" w:rsidRPr="006D613E" w:rsidRDefault="003D003E" w:rsidP="003A7621">
            <w:pPr>
              <w:pStyle w:val="TableEntry"/>
            </w:pPr>
            <w:r w:rsidRPr="006D613E">
              <w:t>RPT</w:t>
            </w:r>
          </w:p>
        </w:tc>
        <w:tc>
          <w:tcPr>
            <w:tcW w:w="990" w:type="dxa"/>
            <w:shd w:val="clear" w:color="auto" w:fill="auto"/>
          </w:tcPr>
          <w:p w14:paraId="45A907D4" w14:textId="77777777" w:rsidR="00B11855" w:rsidRPr="006D613E" w:rsidRDefault="003D003E" w:rsidP="003A7621">
            <w:pPr>
              <w:pStyle w:val="TableEntry"/>
            </w:pPr>
            <w:r w:rsidRPr="006D613E">
              <w:t>X</w:t>
            </w:r>
          </w:p>
        </w:tc>
        <w:tc>
          <w:tcPr>
            <w:tcW w:w="990" w:type="dxa"/>
            <w:shd w:val="clear" w:color="auto" w:fill="auto"/>
          </w:tcPr>
          <w:p w14:paraId="009E1DF2" w14:textId="77777777" w:rsidR="00B11855" w:rsidRPr="006D613E" w:rsidRDefault="003D003E" w:rsidP="003A7621">
            <w:pPr>
              <w:pStyle w:val="TableEntry"/>
            </w:pPr>
            <w:r w:rsidRPr="006D613E">
              <w:t>[0..0]</w:t>
            </w:r>
          </w:p>
        </w:tc>
        <w:tc>
          <w:tcPr>
            <w:tcW w:w="900" w:type="dxa"/>
            <w:shd w:val="clear" w:color="auto" w:fill="auto"/>
          </w:tcPr>
          <w:p w14:paraId="4CEF7CCB" w14:textId="77777777" w:rsidR="00B11855" w:rsidRPr="006D613E" w:rsidRDefault="003D003E" w:rsidP="003A7621">
            <w:pPr>
              <w:pStyle w:val="TableEntry"/>
            </w:pPr>
            <w:r w:rsidRPr="006D613E">
              <w:t>0335</w:t>
            </w:r>
          </w:p>
        </w:tc>
        <w:tc>
          <w:tcPr>
            <w:tcW w:w="1080" w:type="dxa"/>
            <w:shd w:val="clear" w:color="auto" w:fill="auto"/>
          </w:tcPr>
          <w:p w14:paraId="1A935436" w14:textId="77777777" w:rsidR="00B11855" w:rsidRPr="006D613E" w:rsidRDefault="003D003E" w:rsidP="003A7621">
            <w:pPr>
              <w:pStyle w:val="TableEntry"/>
            </w:pPr>
            <w:r w:rsidRPr="006D613E">
              <w:t>01629</w:t>
            </w:r>
          </w:p>
        </w:tc>
        <w:tc>
          <w:tcPr>
            <w:tcW w:w="2965" w:type="dxa"/>
            <w:shd w:val="clear" w:color="auto" w:fill="auto"/>
          </w:tcPr>
          <w:p w14:paraId="2112601B" w14:textId="77777777" w:rsidR="00B11855" w:rsidRPr="006D613E" w:rsidRDefault="003D003E" w:rsidP="003A7621">
            <w:pPr>
              <w:pStyle w:val="TableEntry"/>
            </w:pPr>
            <w:r w:rsidRPr="006D613E">
              <w:t>Repeat Pattern</w:t>
            </w:r>
          </w:p>
        </w:tc>
      </w:tr>
      <w:tr w:rsidR="00C40FD5" w:rsidRPr="006D613E" w14:paraId="2F017013" w14:textId="77777777" w:rsidTr="0034511D">
        <w:trPr>
          <w:cantSplit/>
          <w:jc w:val="center"/>
        </w:trPr>
        <w:tc>
          <w:tcPr>
            <w:tcW w:w="896" w:type="dxa"/>
            <w:shd w:val="clear" w:color="auto" w:fill="auto"/>
          </w:tcPr>
          <w:p w14:paraId="14F143E7" w14:textId="77777777" w:rsidR="00B11855" w:rsidRPr="006D613E" w:rsidRDefault="003D003E" w:rsidP="003A7621">
            <w:pPr>
              <w:pStyle w:val="TableEntry"/>
            </w:pPr>
            <w:r w:rsidRPr="006D613E">
              <w:t>4</w:t>
            </w:r>
          </w:p>
        </w:tc>
        <w:tc>
          <w:tcPr>
            <w:tcW w:w="810" w:type="dxa"/>
            <w:shd w:val="clear" w:color="auto" w:fill="auto"/>
          </w:tcPr>
          <w:p w14:paraId="06C6A51A" w14:textId="77777777" w:rsidR="00B11855" w:rsidRPr="006D613E" w:rsidRDefault="003D003E" w:rsidP="003A7621">
            <w:pPr>
              <w:pStyle w:val="TableEntry"/>
            </w:pPr>
            <w:r w:rsidRPr="006D613E">
              <w:t>20</w:t>
            </w:r>
          </w:p>
        </w:tc>
        <w:tc>
          <w:tcPr>
            <w:tcW w:w="720" w:type="dxa"/>
            <w:shd w:val="clear" w:color="auto" w:fill="auto"/>
          </w:tcPr>
          <w:p w14:paraId="0DB8820F" w14:textId="77777777" w:rsidR="00B11855" w:rsidRPr="006D613E" w:rsidRDefault="003D003E" w:rsidP="003A7621">
            <w:pPr>
              <w:pStyle w:val="TableEntry"/>
            </w:pPr>
            <w:r w:rsidRPr="006D613E">
              <w:t>TM</w:t>
            </w:r>
          </w:p>
        </w:tc>
        <w:tc>
          <w:tcPr>
            <w:tcW w:w="990" w:type="dxa"/>
            <w:shd w:val="clear" w:color="auto" w:fill="auto"/>
          </w:tcPr>
          <w:p w14:paraId="7A6221FB" w14:textId="77777777" w:rsidR="00B11855" w:rsidRPr="006D613E" w:rsidRDefault="003D003E" w:rsidP="003A7621">
            <w:pPr>
              <w:pStyle w:val="TableEntry"/>
            </w:pPr>
            <w:r w:rsidRPr="006D613E">
              <w:t>X</w:t>
            </w:r>
          </w:p>
        </w:tc>
        <w:tc>
          <w:tcPr>
            <w:tcW w:w="990" w:type="dxa"/>
            <w:shd w:val="clear" w:color="auto" w:fill="auto"/>
          </w:tcPr>
          <w:p w14:paraId="21BEA4A7" w14:textId="77777777" w:rsidR="00B11855" w:rsidRPr="006D613E" w:rsidRDefault="003D003E" w:rsidP="003A7621">
            <w:pPr>
              <w:pStyle w:val="TableEntry"/>
            </w:pPr>
            <w:r w:rsidRPr="006D613E">
              <w:t>[0..0]</w:t>
            </w:r>
          </w:p>
        </w:tc>
        <w:tc>
          <w:tcPr>
            <w:tcW w:w="900" w:type="dxa"/>
            <w:shd w:val="clear" w:color="auto" w:fill="auto"/>
          </w:tcPr>
          <w:p w14:paraId="29BF67EC" w14:textId="77777777" w:rsidR="00B11855" w:rsidRPr="006D613E" w:rsidRDefault="00B11855" w:rsidP="003A7621">
            <w:pPr>
              <w:pStyle w:val="TableEntry"/>
            </w:pPr>
          </w:p>
        </w:tc>
        <w:tc>
          <w:tcPr>
            <w:tcW w:w="1080" w:type="dxa"/>
            <w:shd w:val="clear" w:color="auto" w:fill="auto"/>
          </w:tcPr>
          <w:p w14:paraId="2F0286A0" w14:textId="77777777" w:rsidR="00B11855" w:rsidRPr="006D613E" w:rsidRDefault="003D003E" w:rsidP="003A7621">
            <w:pPr>
              <w:pStyle w:val="TableEntry"/>
            </w:pPr>
            <w:r w:rsidRPr="006D613E">
              <w:t>01630</w:t>
            </w:r>
          </w:p>
        </w:tc>
        <w:tc>
          <w:tcPr>
            <w:tcW w:w="2965" w:type="dxa"/>
            <w:shd w:val="clear" w:color="auto" w:fill="auto"/>
          </w:tcPr>
          <w:p w14:paraId="0EF38351" w14:textId="77777777" w:rsidR="00B11855" w:rsidRPr="006D613E" w:rsidRDefault="003D003E" w:rsidP="003A7621">
            <w:pPr>
              <w:pStyle w:val="TableEntry"/>
            </w:pPr>
            <w:r w:rsidRPr="006D613E">
              <w:t>Explicit Time</w:t>
            </w:r>
          </w:p>
        </w:tc>
      </w:tr>
      <w:tr w:rsidR="00C40FD5" w:rsidRPr="006D613E" w14:paraId="7CB22409" w14:textId="77777777" w:rsidTr="0034511D">
        <w:trPr>
          <w:cantSplit/>
          <w:jc w:val="center"/>
        </w:trPr>
        <w:tc>
          <w:tcPr>
            <w:tcW w:w="896" w:type="dxa"/>
            <w:shd w:val="clear" w:color="auto" w:fill="auto"/>
          </w:tcPr>
          <w:p w14:paraId="653564D6" w14:textId="77777777" w:rsidR="00B11855" w:rsidRPr="006D613E" w:rsidRDefault="003D003E" w:rsidP="003A7621">
            <w:pPr>
              <w:pStyle w:val="TableEntry"/>
            </w:pPr>
            <w:r w:rsidRPr="006D613E">
              <w:t>5</w:t>
            </w:r>
          </w:p>
        </w:tc>
        <w:tc>
          <w:tcPr>
            <w:tcW w:w="810" w:type="dxa"/>
            <w:shd w:val="clear" w:color="auto" w:fill="auto"/>
          </w:tcPr>
          <w:p w14:paraId="4C6A6113" w14:textId="77777777" w:rsidR="00B11855" w:rsidRPr="006D613E" w:rsidRDefault="003D003E" w:rsidP="003A7621">
            <w:pPr>
              <w:pStyle w:val="TableEntry"/>
            </w:pPr>
            <w:r w:rsidRPr="006D613E">
              <w:t>20</w:t>
            </w:r>
          </w:p>
        </w:tc>
        <w:tc>
          <w:tcPr>
            <w:tcW w:w="720" w:type="dxa"/>
            <w:shd w:val="clear" w:color="auto" w:fill="auto"/>
          </w:tcPr>
          <w:p w14:paraId="281AEEFE" w14:textId="77777777" w:rsidR="00B11855" w:rsidRPr="006D613E" w:rsidRDefault="003D003E" w:rsidP="003A7621">
            <w:pPr>
              <w:pStyle w:val="TableEntry"/>
            </w:pPr>
            <w:r w:rsidRPr="006D613E">
              <w:t>CQ</w:t>
            </w:r>
          </w:p>
        </w:tc>
        <w:tc>
          <w:tcPr>
            <w:tcW w:w="990" w:type="dxa"/>
            <w:shd w:val="clear" w:color="auto" w:fill="auto"/>
          </w:tcPr>
          <w:p w14:paraId="2C4F5EFD" w14:textId="77777777" w:rsidR="00B11855" w:rsidRPr="006D613E" w:rsidRDefault="003D003E" w:rsidP="003A7621">
            <w:pPr>
              <w:pStyle w:val="TableEntry"/>
            </w:pPr>
            <w:r w:rsidRPr="006D613E">
              <w:t>X</w:t>
            </w:r>
          </w:p>
        </w:tc>
        <w:tc>
          <w:tcPr>
            <w:tcW w:w="990" w:type="dxa"/>
            <w:shd w:val="clear" w:color="auto" w:fill="auto"/>
          </w:tcPr>
          <w:p w14:paraId="7BFBEC25" w14:textId="77777777" w:rsidR="00B11855" w:rsidRPr="006D613E" w:rsidRDefault="003D003E" w:rsidP="003A7621">
            <w:pPr>
              <w:pStyle w:val="TableEntry"/>
            </w:pPr>
            <w:r w:rsidRPr="006D613E">
              <w:t>[0..0]</w:t>
            </w:r>
          </w:p>
        </w:tc>
        <w:tc>
          <w:tcPr>
            <w:tcW w:w="900" w:type="dxa"/>
            <w:shd w:val="clear" w:color="auto" w:fill="auto"/>
          </w:tcPr>
          <w:p w14:paraId="0A9F3849" w14:textId="77777777" w:rsidR="00B11855" w:rsidRPr="006D613E" w:rsidRDefault="00B11855" w:rsidP="003A7621">
            <w:pPr>
              <w:pStyle w:val="TableEntry"/>
            </w:pPr>
          </w:p>
        </w:tc>
        <w:tc>
          <w:tcPr>
            <w:tcW w:w="1080" w:type="dxa"/>
            <w:shd w:val="clear" w:color="auto" w:fill="auto"/>
          </w:tcPr>
          <w:p w14:paraId="193F1147" w14:textId="77777777" w:rsidR="00B11855" w:rsidRPr="006D613E" w:rsidRDefault="003D003E" w:rsidP="003A7621">
            <w:pPr>
              <w:pStyle w:val="TableEntry"/>
            </w:pPr>
            <w:r w:rsidRPr="006D613E">
              <w:t>01631</w:t>
            </w:r>
          </w:p>
        </w:tc>
        <w:tc>
          <w:tcPr>
            <w:tcW w:w="2965" w:type="dxa"/>
            <w:shd w:val="clear" w:color="auto" w:fill="auto"/>
          </w:tcPr>
          <w:p w14:paraId="23869295" w14:textId="77777777" w:rsidR="00B11855" w:rsidRPr="006D613E" w:rsidRDefault="003D003E" w:rsidP="003A7621">
            <w:pPr>
              <w:pStyle w:val="TableEntry"/>
            </w:pPr>
            <w:r w:rsidRPr="006D613E">
              <w:t>Relative Time and Units</w:t>
            </w:r>
          </w:p>
        </w:tc>
      </w:tr>
      <w:tr w:rsidR="00C40FD5" w:rsidRPr="006D613E" w14:paraId="27EDBC13" w14:textId="77777777" w:rsidTr="0034511D">
        <w:trPr>
          <w:cantSplit/>
          <w:jc w:val="center"/>
        </w:trPr>
        <w:tc>
          <w:tcPr>
            <w:tcW w:w="896" w:type="dxa"/>
            <w:shd w:val="clear" w:color="auto" w:fill="auto"/>
          </w:tcPr>
          <w:p w14:paraId="591D592A" w14:textId="77777777" w:rsidR="00B11855" w:rsidRPr="006D613E" w:rsidRDefault="003D003E" w:rsidP="003A7621">
            <w:pPr>
              <w:pStyle w:val="TableEntry"/>
            </w:pPr>
            <w:r w:rsidRPr="006D613E">
              <w:t>6</w:t>
            </w:r>
          </w:p>
        </w:tc>
        <w:tc>
          <w:tcPr>
            <w:tcW w:w="810" w:type="dxa"/>
            <w:shd w:val="clear" w:color="auto" w:fill="auto"/>
          </w:tcPr>
          <w:p w14:paraId="55F28FAD" w14:textId="77777777" w:rsidR="00B11855" w:rsidRPr="006D613E" w:rsidRDefault="003D003E" w:rsidP="003A7621">
            <w:pPr>
              <w:pStyle w:val="TableEntry"/>
            </w:pPr>
            <w:r w:rsidRPr="006D613E">
              <w:t>20</w:t>
            </w:r>
          </w:p>
        </w:tc>
        <w:tc>
          <w:tcPr>
            <w:tcW w:w="720" w:type="dxa"/>
            <w:shd w:val="clear" w:color="auto" w:fill="auto"/>
          </w:tcPr>
          <w:p w14:paraId="557EBD82" w14:textId="77777777" w:rsidR="00B11855" w:rsidRPr="006D613E" w:rsidRDefault="003D003E" w:rsidP="003A7621">
            <w:pPr>
              <w:pStyle w:val="TableEntry"/>
            </w:pPr>
            <w:r w:rsidRPr="006D613E">
              <w:t>CQ</w:t>
            </w:r>
          </w:p>
        </w:tc>
        <w:tc>
          <w:tcPr>
            <w:tcW w:w="990" w:type="dxa"/>
            <w:shd w:val="clear" w:color="auto" w:fill="auto"/>
          </w:tcPr>
          <w:p w14:paraId="7A390003" w14:textId="77777777" w:rsidR="00B11855" w:rsidRPr="006D613E" w:rsidRDefault="003D003E" w:rsidP="003A7621">
            <w:pPr>
              <w:pStyle w:val="TableEntry"/>
            </w:pPr>
            <w:r w:rsidRPr="006D613E">
              <w:t>X</w:t>
            </w:r>
          </w:p>
        </w:tc>
        <w:tc>
          <w:tcPr>
            <w:tcW w:w="990" w:type="dxa"/>
            <w:shd w:val="clear" w:color="auto" w:fill="auto"/>
          </w:tcPr>
          <w:p w14:paraId="77C2607B" w14:textId="77777777" w:rsidR="00B11855" w:rsidRPr="006D613E" w:rsidRDefault="003D003E" w:rsidP="003A7621">
            <w:pPr>
              <w:pStyle w:val="TableEntry"/>
            </w:pPr>
            <w:r w:rsidRPr="006D613E">
              <w:t>[0..0]</w:t>
            </w:r>
          </w:p>
        </w:tc>
        <w:tc>
          <w:tcPr>
            <w:tcW w:w="900" w:type="dxa"/>
            <w:shd w:val="clear" w:color="auto" w:fill="auto"/>
          </w:tcPr>
          <w:p w14:paraId="76FC5660" w14:textId="77777777" w:rsidR="00B11855" w:rsidRPr="006D613E" w:rsidRDefault="00B11855" w:rsidP="003A7621">
            <w:pPr>
              <w:pStyle w:val="TableEntry"/>
            </w:pPr>
          </w:p>
        </w:tc>
        <w:tc>
          <w:tcPr>
            <w:tcW w:w="1080" w:type="dxa"/>
            <w:shd w:val="clear" w:color="auto" w:fill="auto"/>
          </w:tcPr>
          <w:p w14:paraId="498A9F47" w14:textId="77777777" w:rsidR="00B11855" w:rsidRPr="006D613E" w:rsidRDefault="003D003E" w:rsidP="003A7621">
            <w:pPr>
              <w:pStyle w:val="TableEntry"/>
            </w:pPr>
            <w:r w:rsidRPr="006D613E">
              <w:t>01632</w:t>
            </w:r>
          </w:p>
        </w:tc>
        <w:tc>
          <w:tcPr>
            <w:tcW w:w="2965" w:type="dxa"/>
            <w:shd w:val="clear" w:color="auto" w:fill="auto"/>
          </w:tcPr>
          <w:p w14:paraId="660D511D" w14:textId="77777777" w:rsidR="00B11855" w:rsidRPr="006D613E" w:rsidRDefault="003D003E" w:rsidP="003A7621">
            <w:pPr>
              <w:pStyle w:val="TableEntry"/>
            </w:pPr>
            <w:r w:rsidRPr="006D613E">
              <w:t>Service Duration</w:t>
            </w:r>
          </w:p>
        </w:tc>
      </w:tr>
      <w:tr w:rsidR="00C40FD5" w:rsidRPr="006D613E" w14:paraId="2ABD10A2" w14:textId="77777777" w:rsidTr="0034511D">
        <w:trPr>
          <w:cantSplit/>
          <w:jc w:val="center"/>
        </w:trPr>
        <w:tc>
          <w:tcPr>
            <w:tcW w:w="896" w:type="dxa"/>
            <w:shd w:val="clear" w:color="auto" w:fill="auto"/>
          </w:tcPr>
          <w:p w14:paraId="6654E603" w14:textId="77777777" w:rsidR="00B11855" w:rsidRPr="006D613E" w:rsidRDefault="003D003E" w:rsidP="003A7621">
            <w:pPr>
              <w:pStyle w:val="TableEntry"/>
            </w:pPr>
            <w:r w:rsidRPr="006D613E">
              <w:t>7</w:t>
            </w:r>
          </w:p>
        </w:tc>
        <w:tc>
          <w:tcPr>
            <w:tcW w:w="810" w:type="dxa"/>
            <w:shd w:val="clear" w:color="auto" w:fill="auto"/>
          </w:tcPr>
          <w:p w14:paraId="6208FB5F" w14:textId="77777777" w:rsidR="00B11855" w:rsidRPr="006D613E" w:rsidRDefault="003D003E" w:rsidP="003A7621">
            <w:pPr>
              <w:pStyle w:val="TableEntry"/>
            </w:pPr>
            <w:r w:rsidRPr="006D613E">
              <w:t>26</w:t>
            </w:r>
          </w:p>
        </w:tc>
        <w:tc>
          <w:tcPr>
            <w:tcW w:w="720" w:type="dxa"/>
            <w:shd w:val="clear" w:color="auto" w:fill="auto"/>
          </w:tcPr>
          <w:p w14:paraId="0DA05623" w14:textId="77777777" w:rsidR="00B11855" w:rsidRPr="006D613E" w:rsidRDefault="003D003E" w:rsidP="003A7621">
            <w:pPr>
              <w:pStyle w:val="TableEntry"/>
            </w:pPr>
            <w:r w:rsidRPr="006D613E">
              <w:t>TS</w:t>
            </w:r>
          </w:p>
        </w:tc>
        <w:tc>
          <w:tcPr>
            <w:tcW w:w="990" w:type="dxa"/>
            <w:shd w:val="clear" w:color="auto" w:fill="auto"/>
          </w:tcPr>
          <w:p w14:paraId="5B154266" w14:textId="77777777" w:rsidR="00B11855" w:rsidRPr="006D613E" w:rsidRDefault="003D003E" w:rsidP="003A7621">
            <w:pPr>
              <w:pStyle w:val="TableEntry"/>
            </w:pPr>
            <w:r w:rsidRPr="006D613E">
              <w:t>X</w:t>
            </w:r>
          </w:p>
        </w:tc>
        <w:tc>
          <w:tcPr>
            <w:tcW w:w="990" w:type="dxa"/>
            <w:shd w:val="clear" w:color="auto" w:fill="auto"/>
          </w:tcPr>
          <w:p w14:paraId="59A11A0C" w14:textId="77777777" w:rsidR="00B11855" w:rsidRPr="006D613E" w:rsidRDefault="003D003E" w:rsidP="003A7621">
            <w:pPr>
              <w:pStyle w:val="TableEntry"/>
            </w:pPr>
            <w:r w:rsidRPr="006D613E">
              <w:t>[0..0]</w:t>
            </w:r>
          </w:p>
        </w:tc>
        <w:tc>
          <w:tcPr>
            <w:tcW w:w="900" w:type="dxa"/>
            <w:shd w:val="clear" w:color="auto" w:fill="auto"/>
          </w:tcPr>
          <w:p w14:paraId="147113C8" w14:textId="77777777" w:rsidR="00B11855" w:rsidRPr="006D613E" w:rsidRDefault="00B11855" w:rsidP="003A7621">
            <w:pPr>
              <w:pStyle w:val="TableEntry"/>
            </w:pPr>
          </w:p>
        </w:tc>
        <w:tc>
          <w:tcPr>
            <w:tcW w:w="1080" w:type="dxa"/>
            <w:shd w:val="clear" w:color="auto" w:fill="auto"/>
          </w:tcPr>
          <w:p w14:paraId="511095D4" w14:textId="77777777" w:rsidR="00B11855" w:rsidRPr="006D613E" w:rsidRDefault="003D003E" w:rsidP="003A7621">
            <w:pPr>
              <w:pStyle w:val="TableEntry"/>
            </w:pPr>
            <w:r w:rsidRPr="006D613E">
              <w:t>01633</w:t>
            </w:r>
          </w:p>
        </w:tc>
        <w:tc>
          <w:tcPr>
            <w:tcW w:w="2965" w:type="dxa"/>
            <w:shd w:val="clear" w:color="auto" w:fill="auto"/>
          </w:tcPr>
          <w:p w14:paraId="0450CC5F" w14:textId="77777777" w:rsidR="00B11855" w:rsidRPr="006D613E" w:rsidRDefault="003D003E" w:rsidP="003A7621">
            <w:pPr>
              <w:pStyle w:val="TableEntry"/>
            </w:pPr>
            <w:r w:rsidRPr="006D613E">
              <w:t>Start date/time</w:t>
            </w:r>
          </w:p>
        </w:tc>
      </w:tr>
      <w:tr w:rsidR="00C40FD5" w:rsidRPr="006D613E" w14:paraId="5165ECB0" w14:textId="77777777" w:rsidTr="0034511D">
        <w:trPr>
          <w:cantSplit/>
          <w:jc w:val="center"/>
        </w:trPr>
        <w:tc>
          <w:tcPr>
            <w:tcW w:w="896" w:type="dxa"/>
            <w:shd w:val="clear" w:color="auto" w:fill="auto"/>
          </w:tcPr>
          <w:p w14:paraId="3233F291" w14:textId="77777777" w:rsidR="00B11855" w:rsidRPr="006D613E" w:rsidRDefault="003D003E" w:rsidP="003A7621">
            <w:pPr>
              <w:pStyle w:val="TableEntry"/>
            </w:pPr>
            <w:r w:rsidRPr="006D613E">
              <w:t>8</w:t>
            </w:r>
          </w:p>
        </w:tc>
        <w:tc>
          <w:tcPr>
            <w:tcW w:w="810" w:type="dxa"/>
            <w:shd w:val="clear" w:color="auto" w:fill="auto"/>
          </w:tcPr>
          <w:p w14:paraId="0DED64BE" w14:textId="77777777" w:rsidR="00B11855" w:rsidRPr="006D613E" w:rsidRDefault="003D003E" w:rsidP="003A7621">
            <w:pPr>
              <w:pStyle w:val="TableEntry"/>
            </w:pPr>
            <w:r w:rsidRPr="006D613E">
              <w:t>26</w:t>
            </w:r>
          </w:p>
        </w:tc>
        <w:tc>
          <w:tcPr>
            <w:tcW w:w="720" w:type="dxa"/>
            <w:shd w:val="clear" w:color="auto" w:fill="auto"/>
          </w:tcPr>
          <w:p w14:paraId="673E8C1C" w14:textId="77777777" w:rsidR="00B11855" w:rsidRPr="006D613E" w:rsidRDefault="003D003E" w:rsidP="003A7621">
            <w:pPr>
              <w:pStyle w:val="TableEntry"/>
            </w:pPr>
            <w:r w:rsidRPr="006D613E">
              <w:t>TS</w:t>
            </w:r>
          </w:p>
        </w:tc>
        <w:tc>
          <w:tcPr>
            <w:tcW w:w="990" w:type="dxa"/>
            <w:shd w:val="clear" w:color="auto" w:fill="auto"/>
          </w:tcPr>
          <w:p w14:paraId="65920C20" w14:textId="77777777" w:rsidR="00B11855" w:rsidRPr="006D613E" w:rsidRDefault="003D003E" w:rsidP="003A7621">
            <w:pPr>
              <w:pStyle w:val="TableEntry"/>
            </w:pPr>
            <w:r w:rsidRPr="006D613E">
              <w:t>X</w:t>
            </w:r>
          </w:p>
        </w:tc>
        <w:tc>
          <w:tcPr>
            <w:tcW w:w="990" w:type="dxa"/>
            <w:shd w:val="clear" w:color="auto" w:fill="auto"/>
          </w:tcPr>
          <w:p w14:paraId="2EE80E6E" w14:textId="77777777" w:rsidR="00B11855" w:rsidRPr="006D613E" w:rsidRDefault="003D003E" w:rsidP="003A7621">
            <w:pPr>
              <w:pStyle w:val="TableEntry"/>
            </w:pPr>
            <w:r w:rsidRPr="006D613E">
              <w:t>[0..0]</w:t>
            </w:r>
          </w:p>
        </w:tc>
        <w:tc>
          <w:tcPr>
            <w:tcW w:w="900" w:type="dxa"/>
            <w:shd w:val="clear" w:color="auto" w:fill="auto"/>
          </w:tcPr>
          <w:p w14:paraId="177E4D88" w14:textId="77777777" w:rsidR="00B11855" w:rsidRPr="006D613E" w:rsidRDefault="00B11855" w:rsidP="003A7621">
            <w:pPr>
              <w:pStyle w:val="TableEntry"/>
            </w:pPr>
          </w:p>
        </w:tc>
        <w:tc>
          <w:tcPr>
            <w:tcW w:w="1080" w:type="dxa"/>
            <w:shd w:val="clear" w:color="auto" w:fill="auto"/>
          </w:tcPr>
          <w:p w14:paraId="63711D64" w14:textId="77777777" w:rsidR="00B11855" w:rsidRPr="006D613E" w:rsidRDefault="003D003E" w:rsidP="003A7621">
            <w:pPr>
              <w:pStyle w:val="TableEntry"/>
            </w:pPr>
            <w:r w:rsidRPr="006D613E">
              <w:t>01634</w:t>
            </w:r>
          </w:p>
        </w:tc>
        <w:tc>
          <w:tcPr>
            <w:tcW w:w="2965" w:type="dxa"/>
            <w:shd w:val="clear" w:color="auto" w:fill="auto"/>
          </w:tcPr>
          <w:p w14:paraId="05816E02" w14:textId="77777777" w:rsidR="00B11855" w:rsidRPr="006D613E" w:rsidRDefault="003D003E" w:rsidP="003A7621">
            <w:pPr>
              <w:pStyle w:val="TableEntry"/>
            </w:pPr>
            <w:r w:rsidRPr="006D613E">
              <w:t>End date/time</w:t>
            </w:r>
          </w:p>
        </w:tc>
      </w:tr>
      <w:tr w:rsidR="00C40FD5" w:rsidRPr="006D613E" w14:paraId="7C47FBB0" w14:textId="77777777" w:rsidTr="0034511D">
        <w:trPr>
          <w:cantSplit/>
          <w:jc w:val="center"/>
        </w:trPr>
        <w:tc>
          <w:tcPr>
            <w:tcW w:w="896" w:type="dxa"/>
            <w:shd w:val="clear" w:color="auto" w:fill="auto"/>
          </w:tcPr>
          <w:p w14:paraId="4E35EAFC" w14:textId="77777777" w:rsidR="00B11855" w:rsidRPr="006D613E" w:rsidRDefault="003D003E" w:rsidP="003A7621">
            <w:pPr>
              <w:pStyle w:val="TableEntry"/>
            </w:pPr>
            <w:r w:rsidRPr="006D613E">
              <w:t>9</w:t>
            </w:r>
          </w:p>
        </w:tc>
        <w:tc>
          <w:tcPr>
            <w:tcW w:w="810" w:type="dxa"/>
            <w:shd w:val="clear" w:color="auto" w:fill="auto"/>
          </w:tcPr>
          <w:p w14:paraId="0584B797" w14:textId="77777777" w:rsidR="00B11855" w:rsidRPr="006D613E" w:rsidRDefault="003D003E" w:rsidP="003A7621">
            <w:pPr>
              <w:pStyle w:val="TableEntry"/>
            </w:pPr>
            <w:r w:rsidRPr="006D613E">
              <w:t>705</w:t>
            </w:r>
          </w:p>
        </w:tc>
        <w:tc>
          <w:tcPr>
            <w:tcW w:w="720" w:type="dxa"/>
            <w:shd w:val="clear" w:color="auto" w:fill="auto"/>
          </w:tcPr>
          <w:p w14:paraId="4F83E0DD" w14:textId="77777777" w:rsidR="00B11855" w:rsidRPr="006D613E" w:rsidRDefault="003D003E" w:rsidP="003A7621">
            <w:pPr>
              <w:pStyle w:val="TableEntry"/>
            </w:pPr>
            <w:r w:rsidRPr="006D613E">
              <w:t>CWE</w:t>
            </w:r>
          </w:p>
        </w:tc>
        <w:tc>
          <w:tcPr>
            <w:tcW w:w="990" w:type="dxa"/>
            <w:shd w:val="clear" w:color="auto" w:fill="auto"/>
          </w:tcPr>
          <w:p w14:paraId="1156634B" w14:textId="77777777" w:rsidR="00B11855" w:rsidRPr="006D613E" w:rsidRDefault="003D003E" w:rsidP="003A7621">
            <w:pPr>
              <w:pStyle w:val="TableEntry"/>
            </w:pPr>
            <w:r w:rsidRPr="006D613E">
              <w:t>X</w:t>
            </w:r>
          </w:p>
        </w:tc>
        <w:tc>
          <w:tcPr>
            <w:tcW w:w="990" w:type="dxa"/>
            <w:shd w:val="clear" w:color="auto" w:fill="auto"/>
          </w:tcPr>
          <w:p w14:paraId="3A2BE207" w14:textId="77777777" w:rsidR="00B11855" w:rsidRPr="006D613E" w:rsidRDefault="003D003E" w:rsidP="003A7621">
            <w:pPr>
              <w:pStyle w:val="TableEntry"/>
            </w:pPr>
            <w:r w:rsidRPr="006D613E">
              <w:t>[0..0]</w:t>
            </w:r>
          </w:p>
        </w:tc>
        <w:tc>
          <w:tcPr>
            <w:tcW w:w="900" w:type="dxa"/>
            <w:shd w:val="clear" w:color="auto" w:fill="auto"/>
          </w:tcPr>
          <w:p w14:paraId="408AFFB5" w14:textId="77777777" w:rsidR="00B11855" w:rsidRPr="006D613E" w:rsidRDefault="003D003E" w:rsidP="003A7621">
            <w:pPr>
              <w:pStyle w:val="TableEntry"/>
            </w:pPr>
            <w:r w:rsidRPr="006D613E">
              <w:t>0485</w:t>
            </w:r>
          </w:p>
        </w:tc>
        <w:tc>
          <w:tcPr>
            <w:tcW w:w="1080" w:type="dxa"/>
            <w:shd w:val="clear" w:color="auto" w:fill="auto"/>
          </w:tcPr>
          <w:p w14:paraId="2F80A270" w14:textId="77777777" w:rsidR="00B11855" w:rsidRPr="006D613E" w:rsidRDefault="003D003E" w:rsidP="003A7621">
            <w:pPr>
              <w:pStyle w:val="TableEntry"/>
            </w:pPr>
            <w:r w:rsidRPr="006D613E">
              <w:t>01635</w:t>
            </w:r>
          </w:p>
        </w:tc>
        <w:tc>
          <w:tcPr>
            <w:tcW w:w="2965" w:type="dxa"/>
            <w:shd w:val="clear" w:color="auto" w:fill="auto"/>
          </w:tcPr>
          <w:p w14:paraId="74E47ACD" w14:textId="77777777" w:rsidR="00B11855" w:rsidRPr="006D613E" w:rsidRDefault="003D003E" w:rsidP="003A7621">
            <w:pPr>
              <w:pStyle w:val="TableEntry"/>
            </w:pPr>
            <w:r w:rsidRPr="006D613E">
              <w:t>Priority</w:t>
            </w:r>
          </w:p>
        </w:tc>
      </w:tr>
      <w:tr w:rsidR="00C40FD5" w:rsidRPr="006D613E" w14:paraId="7A9AD717" w14:textId="77777777" w:rsidTr="0034511D">
        <w:trPr>
          <w:cantSplit/>
          <w:jc w:val="center"/>
        </w:trPr>
        <w:tc>
          <w:tcPr>
            <w:tcW w:w="896" w:type="dxa"/>
            <w:shd w:val="clear" w:color="auto" w:fill="auto"/>
          </w:tcPr>
          <w:p w14:paraId="708F7A75" w14:textId="77777777" w:rsidR="00B11855" w:rsidRPr="006D613E" w:rsidRDefault="003D003E" w:rsidP="003A7621">
            <w:pPr>
              <w:pStyle w:val="TableEntry"/>
            </w:pPr>
            <w:r w:rsidRPr="006D613E">
              <w:t>10</w:t>
            </w:r>
          </w:p>
        </w:tc>
        <w:tc>
          <w:tcPr>
            <w:tcW w:w="810" w:type="dxa"/>
            <w:shd w:val="clear" w:color="auto" w:fill="auto"/>
          </w:tcPr>
          <w:p w14:paraId="4B59CD85" w14:textId="77777777" w:rsidR="00B11855" w:rsidRPr="006D613E" w:rsidRDefault="003D003E" w:rsidP="003A7621">
            <w:pPr>
              <w:pStyle w:val="TableEntry"/>
            </w:pPr>
            <w:r w:rsidRPr="006D613E">
              <w:t>250</w:t>
            </w:r>
          </w:p>
        </w:tc>
        <w:tc>
          <w:tcPr>
            <w:tcW w:w="720" w:type="dxa"/>
            <w:shd w:val="clear" w:color="auto" w:fill="auto"/>
          </w:tcPr>
          <w:p w14:paraId="4F2E3A43" w14:textId="77777777" w:rsidR="00B11855" w:rsidRPr="006D613E" w:rsidRDefault="003D003E" w:rsidP="003A7621">
            <w:pPr>
              <w:pStyle w:val="TableEntry"/>
            </w:pPr>
            <w:r w:rsidRPr="006D613E">
              <w:t>TX</w:t>
            </w:r>
          </w:p>
        </w:tc>
        <w:tc>
          <w:tcPr>
            <w:tcW w:w="990" w:type="dxa"/>
            <w:shd w:val="clear" w:color="auto" w:fill="auto"/>
          </w:tcPr>
          <w:p w14:paraId="3B7DF91A" w14:textId="77777777" w:rsidR="00B11855" w:rsidRPr="006D613E" w:rsidRDefault="003D003E" w:rsidP="003A7621">
            <w:pPr>
              <w:pStyle w:val="TableEntry"/>
            </w:pPr>
            <w:r w:rsidRPr="006D613E">
              <w:t>X</w:t>
            </w:r>
          </w:p>
        </w:tc>
        <w:tc>
          <w:tcPr>
            <w:tcW w:w="990" w:type="dxa"/>
            <w:shd w:val="clear" w:color="auto" w:fill="auto"/>
          </w:tcPr>
          <w:p w14:paraId="6ACA2F56" w14:textId="77777777" w:rsidR="00B11855" w:rsidRPr="006D613E" w:rsidRDefault="003D003E" w:rsidP="003A7621">
            <w:pPr>
              <w:pStyle w:val="TableEntry"/>
            </w:pPr>
            <w:r w:rsidRPr="006D613E">
              <w:t>[0..0]</w:t>
            </w:r>
          </w:p>
        </w:tc>
        <w:tc>
          <w:tcPr>
            <w:tcW w:w="900" w:type="dxa"/>
            <w:shd w:val="clear" w:color="auto" w:fill="auto"/>
          </w:tcPr>
          <w:p w14:paraId="6986EEBA" w14:textId="77777777" w:rsidR="00B11855" w:rsidRPr="006D613E" w:rsidRDefault="00B11855" w:rsidP="003A7621">
            <w:pPr>
              <w:pStyle w:val="TableEntry"/>
            </w:pPr>
          </w:p>
        </w:tc>
        <w:tc>
          <w:tcPr>
            <w:tcW w:w="1080" w:type="dxa"/>
            <w:shd w:val="clear" w:color="auto" w:fill="auto"/>
          </w:tcPr>
          <w:p w14:paraId="78813267" w14:textId="77777777" w:rsidR="00B11855" w:rsidRPr="006D613E" w:rsidRDefault="003D003E" w:rsidP="003A7621">
            <w:pPr>
              <w:pStyle w:val="TableEntry"/>
            </w:pPr>
            <w:r w:rsidRPr="006D613E">
              <w:t>01636</w:t>
            </w:r>
          </w:p>
        </w:tc>
        <w:tc>
          <w:tcPr>
            <w:tcW w:w="2965" w:type="dxa"/>
            <w:shd w:val="clear" w:color="auto" w:fill="auto"/>
          </w:tcPr>
          <w:p w14:paraId="0F779BA6" w14:textId="77777777" w:rsidR="00B11855" w:rsidRPr="006D613E" w:rsidRDefault="003D003E" w:rsidP="003A7621">
            <w:pPr>
              <w:pStyle w:val="TableEntry"/>
            </w:pPr>
            <w:r w:rsidRPr="006D613E">
              <w:t>Condition text</w:t>
            </w:r>
          </w:p>
        </w:tc>
      </w:tr>
      <w:tr w:rsidR="00C40FD5" w:rsidRPr="006D613E" w14:paraId="0972FA0F" w14:textId="77777777" w:rsidTr="0034511D">
        <w:trPr>
          <w:cantSplit/>
          <w:jc w:val="center"/>
        </w:trPr>
        <w:tc>
          <w:tcPr>
            <w:tcW w:w="896" w:type="dxa"/>
            <w:shd w:val="clear" w:color="auto" w:fill="auto"/>
          </w:tcPr>
          <w:p w14:paraId="213A7881" w14:textId="77777777" w:rsidR="00B11855" w:rsidRPr="006D613E" w:rsidRDefault="003D003E" w:rsidP="003A7621">
            <w:pPr>
              <w:pStyle w:val="TableEntry"/>
            </w:pPr>
            <w:r w:rsidRPr="006D613E">
              <w:t>11</w:t>
            </w:r>
          </w:p>
        </w:tc>
        <w:tc>
          <w:tcPr>
            <w:tcW w:w="810" w:type="dxa"/>
            <w:shd w:val="clear" w:color="auto" w:fill="auto"/>
          </w:tcPr>
          <w:p w14:paraId="5B2DBD1C" w14:textId="77777777" w:rsidR="00B11855" w:rsidRPr="006D613E" w:rsidRDefault="003D003E" w:rsidP="003A7621">
            <w:pPr>
              <w:pStyle w:val="TableEntry"/>
            </w:pPr>
            <w:r w:rsidRPr="006D613E">
              <w:t>250</w:t>
            </w:r>
          </w:p>
        </w:tc>
        <w:tc>
          <w:tcPr>
            <w:tcW w:w="720" w:type="dxa"/>
            <w:shd w:val="clear" w:color="auto" w:fill="auto"/>
          </w:tcPr>
          <w:p w14:paraId="04BCC99F" w14:textId="77777777" w:rsidR="00B11855" w:rsidRPr="006D613E" w:rsidRDefault="003D003E" w:rsidP="003A7621">
            <w:pPr>
              <w:pStyle w:val="TableEntry"/>
            </w:pPr>
            <w:r w:rsidRPr="006D613E">
              <w:t>TX</w:t>
            </w:r>
          </w:p>
        </w:tc>
        <w:tc>
          <w:tcPr>
            <w:tcW w:w="990" w:type="dxa"/>
            <w:shd w:val="clear" w:color="auto" w:fill="auto"/>
          </w:tcPr>
          <w:p w14:paraId="598F8232" w14:textId="77777777" w:rsidR="00B11855" w:rsidRPr="006D613E" w:rsidRDefault="003D003E" w:rsidP="003A7621">
            <w:pPr>
              <w:pStyle w:val="TableEntry"/>
            </w:pPr>
            <w:r w:rsidRPr="006D613E">
              <w:t>X</w:t>
            </w:r>
          </w:p>
        </w:tc>
        <w:tc>
          <w:tcPr>
            <w:tcW w:w="990" w:type="dxa"/>
            <w:shd w:val="clear" w:color="auto" w:fill="auto"/>
          </w:tcPr>
          <w:p w14:paraId="7182A329" w14:textId="77777777" w:rsidR="00B11855" w:rsidRPr="006D613E" w:rsidRDefault="003D003E" w:rsidP="003A7621">
            <w:pPr>
              <w:pStyle w:val="TableEntry"/>
            </w:pPr>
            <w:r w:rsidRPr="006D613E">
              <w:t>[0..0]</w:t>
            </w:r>
          </w:p>
        </w:tc>
        <w:tc>
          <w:tcPr>
            <w:tcW w:w="900" w:type="dxa"/>
            <w:shd w:val="clear" w:color="auto" w:fill="auto"/>
          </w:tcPr>
          <w:p w14:paraId="3BBA446C" w14:textId="77777777" w:rsidR="00B11855" w:rsidRPr="006D613E" w:rsidRDefault="00B11855" w:rsidP="003A7621">
            <w:pPr>
              <w:pStyle w:val="TableEntry"/>
            </w:pPr>
          </w:p>
        </w:tc>
        <w:tc>
          <w:tcPr>
            <w:tcW w:w="1080" w:type="dxa"/>
            <w:shd w:val="clear" w:color="auto" w:fill="auto"/>
          </w:tcPr>
          <w:p w14:paraId="73DFA5B1" w14:textId="77777777" w:rsidR="00B11855" w:rsidRPr="006D613E" w:rsidRDefault="003D003E" w:rsidP="003A7621">
            <w:pPr>
              <w:pStyle w:val="TableEntry"/>
            </w:pPr>
            <w:r w:rsidRPr="006D613E">
              <w:t>01637</w:t>
            </w:r>
          </w:p>
        </w:tc>
        <w:tc>
          <w:tcPr>
            <w:tcW w:w="2965" w:type="dxa"/>
            <w:shd w:val="clear" w:color="auto" w:fill="auto"/>
          </w:tcPr>
          <w:p w14:paraId="65E47BEC" w14:textId="77777777" w:rsidR="00B11855" w:rsidRPr="006D613E" w:rsidRDefault="003D003E" w:rsidP="003A7621">
            <w:pPr>
              <w:pStyle w:val="TableEntry"/>
            </w:pPr>
            <w:r w:rsidRPr="006D613E">
              <w:t>Text instruction</w:t>
            </w:r>
          </w:p>
        </w:tc>
      </w:tr>
      <w:tr w:rsidR="00C40FD5" w:rsidRPr="006D613E" w14:paraId="00ECDE10" w14:textId="77777777" w:rsidTr="0034511D">
        <w:trPr>
          <w:cantSplit/>
          <w:jc w:val="center"/>
        </w:trPr>
        <w:tc>
          <w:tcPr>
            <w:tcW w:w="896" w:type="dxa"/>
            <w:shd w:val="clear" w:color="auto" w:fill="auto"/>
          </w:tcPr>
          <w:p w14:paraId="1AEFC574" w14:textId="77777777" w:rsidR="00B11855" w:rsidRPr="006D613E" w:rsidRDefault="003D003E" w:rsidP="003A7621">
            <w:pPr>
              <w:pStyle w:val="TableEntry"/>
            </w:pPr>
            <w:r w:rsidRPr="006D613E">
              <w:t>12</w:t>
            </w:r>
          </w:p>
        </w:tc>
        <w:tc>
          <w:tcPr>
            <w:tcW w:w="810" w:type="dxa"/>
            <w:shd w:val="clear" w:color="auto" w:fill="auto"/>
          </w:tcPr>
          <w:p w14:paraId="7B76A8DC" w14:textId="77777777" w:rsidR="00B11855" w:rsidRPr="006D613E" w:rsidRDefault="003D003E" w:rsidP="003A7621">
            <w:pPr>
              <w:pStyle w:val="TableEntry"/>
            </w:pPr>
            <w:r w:rsidRPr="006D613E">
              <w:t>10</w:t>
            </w:r>
          </w:p>
        </w:tc>
        <w:tc>
          <w:tcPr>
            <w:tcW w:w="720" w:type="dxa"/>
            <w:shd w:val="clear" w:color="auto" w:fill="auto"/>
          </w:tcPr>
          <w:p w14:paraId="12390932" w14:textId="77777777" w:rsidR="00B11855" w:rsidRPr="006D613E" w:rsidRDefault="003D003E" w:rsidP="003A7621">
            <w:pPr>
              <w:pStyle w:val="TableEntry"/>
            </w:pPr>
            <w:r w:rsidRPr="006D613E">
              <w:t>ID</w:t>
            </w:r>
          </w:p>
        </w:tc>
        <w:tc>
          <w:tcPr>
            <w:tcW w:w="990" w:type="dxa"/>
            <w:shd w:val="clear" w:color="auto" w:fill="auto"/>
          </w:tcPr>
          <w:p w14:paraId="31226DA6" w14:textId="77777777" w:rsidR="00B11855" w:rsidRPr="006D613E" w:rsidRDefault="003D003E" w:rsidP="003A7621">
            <w:pPr>
              <w:pStyle w:val="TableEntry"/>
            </w:pPr>
            <w:r w:rsidRPr="006D613E">
              <w:t>X</w:t>
            </w:r>
          </w:p>
        </w:tc>
        <w:tc>
          <w:tcPr>
            <w:tcW w:w="990" w:type="dxa"/>
            <w:shd w:val="clear" w:color="auto" w:fill="auto"/>
          </w:tcPr>
          <w:p w14:paraId="10D552C6" w14:textId="77777777" w:rsidR="00B11855" w:rsidRPr="006D613E" w:rsidRDefault="003D003E" w:rsidP="003A7621">
            <w:pPr>
              <w:pStyle w:val="TableEntry"/>
            </w:pPr>
            <w:r w:rsidRPr="006D613E">
              <w:t>[0..0]</w:t>
            </w:r>
          </w:p>
        </w:tc>
        <w:tc>
          <w:tcPr>
            <w:tcW w:w="900" w:type="dxa"/>
            <w:shd w:val="clear" w:color="auto" w:fill="auto"/>
          </w:tcPr>
          <w:p w14:paraId="62D524C2" w14:textId="77777777" w:rsidR="00B11855" w:rsidRPr="006D613E" w:rsidRDefault="003D003E" w:rsidP="003A7621">
            <w:pPr>
              <w:pStyle w:val="TableEntry"/>
            </w:pPr>
            <w:r w:rsidRPr="006D613E">
              <w:t>0427</w:t>
            </w:r>
          </w:p>
        </w:tc>
        <w:tc>
          <w:tcPr>
            <w:tcW w:w="1080" w:type="dxa"/>
            <w:shd w:val="clear" w:color="auto" w:fill="auto"/>
          </w:tcPr>
          <w:p w14:paraId="25F01479" w14:textId="77777777" w:rsidR="00B11855" w:rsidRPr="006D613E" w:rsidRDefault="003D003E" w:rsidP="003A7621">
            <w:pPr>
              <w:pStyle w:val="TableEntry"/>
            </w:pPr>
            <w:r w:rsidRPr="006D613E">
              <w:t>01638</w:t>
            </w:r>
          </w:p>
        </w:tc>
        <w:tc>
          <w:tcPr>
            <w:tcW w:w="2965" w:type="dxa"/>
            <w:shd w:val="clear" w:color="auto" w:fill="auto"/>
          </w:tcPr>
          <w:p w14:paraId="064E3250" w14:textId="77777777" w:rsidR="00B11855" w:rsidRPr="006D613E" w:rsidRDefault="003D003E" w:rsidP="003A7621">
            <w:pPr>
              <w:pStyle w:val="TableEntry"/>
            </w:pPr>
            <w:r w:rsidRPr="006D613E">
              <w:t>Conjunction</w:t>
            </w:r>
          </w:p>
        </w:tc>
      </w:tr>
      <w:tr w:rsidR="00C40FD5" w:rsidRPr="006D613E" w14:paraId="1E72C0E1" w14:textId="77777777" w:rsidTr="0034511D">
        <w:trPr>
          <w:cantSplit/>
          <w:jc w:val="center"/>
        </w:trPr>
        <w:tc>
          <w:tcPr>
            <w:tcW w:w="896" w:type="dxa"/>
            <w:shd w:val="clear" w:color="auto" w:fill="auto"/>
          </w:tcPr>
          <w:p w14:paraId="1A0FCBBB" w14:textId="77777777" w:rsidR="00B11855" w:rsidRPr="006D613E" w:rsidRDefault="003D003E" w:rsidP="003A7621">
            <w:pPr>
              <w:pStyle w:val="TableEntry"/>
            </w:pPr>
            <w:r w:rsidRPr="006D613E">
              <w:t>13</w:t>
            </w:r>
          </w:p>
        </w:tc>
        <w:tc>
          <w:tcPr>
            <w:tcW w:w="810" w:type="dxa"/>
            <w:shd w:val="clear" w:color="auto" w:fill="auto"/>
          </w:tcPr>
          <w:p w14:paraId="6B077616" w14:textId="77777777" w:rsidR="00B11855" w:rsidRPr="006D613E" w:rsidRDefault="003D003E" w:rsidP="003A7621">
            <w:pPr>
              <w:pStyle w:val="TableEntry"/>
            </w:pPr>
            <w:r w:rsidRPr="006D613E">
              <w:t>20</w:t>
            </w:r>
          </w:p>
        </w:tc>
        <w:tc>
          <w:tcPr>
            <w:tcW w:w="720" w:type="dxa"/>
            <w:shd w:val="clear" w:color="auto" w:fill="auto"/>
          </w:tcPr>
          <w:p w14:paraId="184A1554" w14:textId="77777777" w:rsidR="00B11855" w:rsidRPr="006D613E" w:rsidRDefault="003D003E" w:rsidP="003A7621">
            <w:pPr>
              <w:pStyle w:val="TableEntry"/>
            </w:pPr>
            <w:r w:rsidRPr="006D613E">
              <w:t>CQ</w:t>
            </w:r>
          </w:p>
        </w:tc>
        <w:tc>
          <w:tcPr>
            <w:tcW w:w="990" w:type="dxa"/>
            <w:shd w:val="clear" w:color="auto" w:fill="auto"/>
          </w:tcPr>
          <w:p w14:paraId="6D2105F7" w14:textId="77777777" w:rsidR="00B11855" w:rsidRPr="006D613E" w:rsidRDefault="003D003E" w:rsidP="003A7621">
            <w:pPr>
              <w:pStyle w:val="TableEntry"/>
            </w:pPr>
            <w:r w:rsidRPr="006D613E">
              <w:t>R</w:t>
            </w:r>
          </w:p>
        </w:tc>
        <w:tc>
          <w:tcPr>
            <w:tcW w:w="990" w:type="dxa"/>
            <w:shd w:val="clear" w:color="auto" w:fill="auto"/>
          </w:tcPr>
          <w:p w14:paraId="26EEB564" w14:textId="77777777" w:rsidR="00B11855" w:rsidRPr="006D613E" w:rsidRDefault="003D003E" w:rsidP="003A7621">
            <w:pPr>
              <w:pStyle w:val="TableEntry"/>
            </w:pPr>
            <w:r w:rsidRPr="006D613E">
              <w:t>[1..3]</w:t>
            </w:r>
          </w:p>
        </w:tc>
        <w:tc>
          <w:tcPr>
            <w:tcW w:w="900" w:type="dxa"/>
            <w:shd w:val="clear" w:color="auto" w:fill="auto"/>
          </w:tcPr>
          <w:p w14:paraId="2EB17D18" w14:textId="77777777" w:rsidR="00B11855" w:rsidRPr="006D613E" w:rsidRDefault="00B11855" w:rsidP="003A7621">
            <w:pPr>
              <w:pStyle w:val="TableEntry"/>
            </w:pPr>
          </w:p>
        </w:tc>
        <w:tc>
          <w:tcPr>
            <w:tcW w:w="1080" w:type="dxa"/>
            <w:shd w:val="clear" w:color="auto" w:fill="auto"/>
          </w:tcPr>
          <w:p w14:paraId="6A18CB4C" w14:textId="77777777" w:rsidR="00B11855" w:rsidRPr="006D613E" w:rsidRDefault="003D003E" w:rsidP="003A7621">
            <w:pPr>
              <w:pStyle w:val="TableEntry"/>
            </w:pPr>
            <w:r w:rsidRPr="006D613E">
              <w:t>01639</w:t>
            </w:r>
          </w:p>
        </w:tc>
        <w:tc>
          <w:tcPr>
            <w:tcW w:w="2965" w:type="dxa"/>
            <w:shd w:val="clear" w:color="auto" w:fill="auto"/>
          </w:tcPr>
          <w:p w14:paraId="543C0AAF" w14:textId="77777777" w:rsidR="00B11855" w:rsidRPr="006D613E" w:rsidRDefault="003D003E" w:rsidP="003A7621">
            <w:pPr>
              <w:pStyle w:val="TableEntry"/>
            </w:pPr>
            <w:r w:rsidRPr="006D613E">
              <w:t>Occurrence duration</w:t>
            </w:r>
          </w:p>
        </w:tc>
      </w:tr>
      <w:tr w:rsidR="00C40FD5" w:rsidRPr="006D613E" w14:paraId="7FC73C6B" w14:textId="77777777" w:rsidTr="0034511D">
        <w:trPr>
          <w:cantSplit/>
          <w:jc w:val="center"/>
        </w:trPr>
        <w:tc>
          <w:tcPr>
            <w:tcW w:w="896" w:type="dxa"/>
            <w:shd w:val="clear" w:color="auto" w:fill="auto"/>
          </w:tcPr>
          <w:p w14:paraId="335E4165" w14:textId="77777777" w:rsidR="00B11855" w:rsidRPr="006D613E" w:rsidRDefault="003D003E" w:rsidP="003A7621">
            <w:pPr>
              <w:pStyle w:val="TableEntry"/>
            </w:pPr>
            <w:r w:rsidRPr="006D613E">
              <w:t>14</w:t>
            </w:r>
          </w:p>
        </w:tc>
        <w:tc>
          <w:tcPr>
            <w:tcW w:w="810" w:type="dxa"/>
            <w:shd w:val="clear" w:color="auto" w:fill="auto"/>
          </w:tcPr>
          <w:p w14:paraId="41FF885F" w14:textId="77777777" w:rsidR="00B11855" w:rsidRPr="006D613E" w:rsidRDefault="003D003E" w:rsidP="003A7621">
            <w:pPr>
              <w:pStyle w:val="TableEntry"/>
            </w:pPr>
            <w:r w:rsidRPr="006D613E">
              <w:t>10</w:t>
            </w:r>
          </w:p>
        </w:tc>
        <w:tc>
          <w:tcPr>
            <w:tcW w:w="720" w:type="dxa"/>
            <w:shd w:val="clear" w:color="auto" w:fill="auto"/>
          </w:tcPr>
          <w:p w14:paraId="031F85B3" w14:textId="77777777" w:rsidR="00B11855" w:rsidRPr="006D613E" w:rsidRDefault="003D003E" w:rsidP="003A7621">
            <w:pPr>
              <w:pStyle w:val="TableEntry"/>
            </w:pPr>
            <w:r w:rsidRPr="006D613E">
              <w:t>NM</w:t>
            </w:r>
          </w:p>
        </w:tc>
        <w:tc>
          <w:tcPr>
            <w:tcW w:w="990" w:type="dxa"/>
            <w:shd w:val="clear" w:color="auto" w:fill="auto"/>
          </w:tcPr>
          <w:p w14:paraId="6B58C7B1" w14:textId="77777777" w:rsidR="00B11855" w:rsidRPr="006D613E" w:rsidRDefault="003D003E" w:rsidP="003A7621">
            <w:pPr>
              <w:pStyle w:val="TableEntry"/>
            </w:pPr>
            <w:r w:rsidRPr="006D613E">
              <w:t>X</w:t>
            </w:r>
          </w:p>
        </w:tc>
        <w:tc>
          <w:tcPr>
            <w:tcW w:w="990" w:type="dxa"/>
            <w:shd w:val="clear" w:color="auto" w:fill="auto"/>
          </w:tcPr>
          <w:p w14:paraId="47F1BCD3" w14:textId="77777777" w:rsidR="00B11855" w:rsidRPr="006D613E" w:rsidRDefault="003D003E" w:rsidP="003A7621">
            <w:pPr>
              <w:pStyle w:val="TableEntry"/>
            </w:pPr>
            <w:r w:rsidRPr="006D613E">
              <w:t>[0..1]</w:t>
            </w:r>
          </w:p>
        </w:tc>
        <w:tc>
          <w:tcPr>
            <w:tcW w:w="900" w:type="dxa"/>
            <w:shd w:val="clear" w:color="auto" w:fill="auto"/>
          </w:tcPr>
          <w:p w14:paraId="1FE5CE3C" w14:textId="77777777" w:rsidR="00B11855" w:rsidRPr="006D613E" w:rsidRDefault="00B11855" w:rsidP="003A7621">
            <w:pPr>
              <w:pStyle w:val="TableEntry"/>
            </w:pPr>
          </w:p>
        </w:tc>
        <w:tc>
          <w:tcPr>
            <w:tcW w:w="1080" w:type="dxa"/>
            <w:shd w:val="clear" w:color="auto" w:fill="auto"/>
          </w:tcPr>
          <w:p w14:paraId="4E2596A2" w14:textId="77777777" w:rsidR="00B11855" w:rsidRPr="006D613E" w:rsidRDefault="003D003E" w:rsidP="003A7621">
            <w:pPr>
              <w:pStyle w:val="TableEntry"/>
            </w:pPr>
            <w:r w:rsidRPr="006D613E">
              <w:t>01640</w:t>
            </w:r>
          </w:p>
        </w:tc>
        <w:tc>
          <w:tcPr>
            <w:tcW w:w="2965" w:type="dxa"/>
            <w:shd w:val="clear" w:color="auto" w:fill="auto"/>
          </w:tcPr>
          <w:p w14:paraId="13109F98" w14:textId="77777777" w:rsidR="00B11855" w:rsidRPr="006D613E" w:rsidRDefault="003D003E" w:rsidP="003A7621">
            <w:pPr>
              <w:pStyle w:val="TableEntry"/>
            </w:pPr>
            <w:r w:rsidRPr="006D613E">
              <w:t>Total occurrence’s</w:t>
            </w:r>
          </w:p>
        </w:tc>
      </w:tr>
    </w:tbl>
    <w:p w14:paraId="1965C98A" w14:textId="77777777" w:rsidR="00B11855" w:rsidRPr="006D613E" w:rsidRDefault="00B11855" w:rsidP="005032ED">
      <w:pPr>
        <w:pStyle w:val="BodyText"/>
      </w:pPr>
    </w:p>
    <w:p w14:paraId="70F15F90" w14:textId="77777777" w:rsidR="00B11855" w:rsidRPr="006D613E" w:rsidRDefault="003D003E" w:rsidP="00123C7B">
      <w:pPr>
        <w:pStyle w:val="HL7Field"/>
        <w:outlineLvl w:val="0"/>
      </w:pPr>
      <w:r w:rsidRPr="006D613E">
        <w:t>TQ1-</w:t>
      </w:r>
      <w:proofErr w:type="gramStart"/>
      <w:r w:rsidRPr="006D613E">
        <w:t xml:space="preserve">1 </w:t>
      </w:r>
      <w:r w:rsidR="004C60BF" w:rsidRPr="006D613E">
        <w:t xml:space="preserve"> </w:t>
      </w:r>
      <w:r w:rsidRPr="006D613E">
        <w:t>Set</w:t>
      </w:r>
      <w:proofErr w:type="gramEnd"/>
      <w:r w:rsidRPr="006D613E">
        <w:t xml:space="preserve"> ID</w:t>
      </w:r>
    </w:p>
    <w:p w14:paraId="76EC0C7F" w14:textId="6C120F51"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4.5.4.1 for details. The PCD TF does not further constrain this field.</w:t>
      </w:r>
    </w:p>
    <w:p w14:paraId="58A867A2" w14:textId="77777777" w:rsidR="00B11855" w:rsidRPr="006D613E" w:rsidRDefault="003D003E" w:rsidP="00123C7B">
      <w:pPr>
        <w:pStyle w:val="HL7Field"/>
        <w:keepNext/>
        <w:outlineLvl w:val="0"/>
      </w:pPr>
      <w:r w:rsidRPr="006D613E">
        <w:t>TQ1-</w:t>
      </w:r>
      <w:proofErr w:type="gramStart"/>
      <w:r w:rsidRPr="006D613E">
        <w:t xml:space="preserve">2 </w:t>
      </w:r>
      <w:r w:rsidR="004C60BF" w:rsidRPr="006D613E">
        <w:t xml:space="preserve"> </w:t>
      </w:r>
      <w:r w:rsidRPr="006D613E">
        <w:t>Quantity</w:t>
      </w:r>
      <w:proofErr w:type="gramEnd"/>
    </w:p>
    <w:p w14:paraId="4F9CA9A9" w14:textId="0BE28300"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4.5.4.2 for details. The PCD TF does not further constrain this field.</w:t>
      </w:r>
    </w:p>
    <w:p w14:paraId="4825A33E" w14:textId="77777777" w:rsidR="00B11855" w:rsidRPr="006D613E" w:rsidRDefault="003D003E" w:rsidP="00123C7B">
      <w:pPr>
        <w:pStyle w:val="HL7Field"/>
        <w:outlineLvl w:val="0"/>
      </w:pPr>
      <w:r w:rsidRPr="006D613E">
        <w:t>TQ1-</w:t>
      </w:r>
      <w:proofErr w:type="gramStart"/>
      <w:r w:rsidRPr="006D613E">
        <w:t>3</w:t>
      </w:r>
      <w:r w:rsidR="004C60BF" w:rsidRPr="006D613E">
        <w:t xml:space="preserve"> </w:t>
      </w:r>
      <w:r w:rsidRPr="006D613E">
        <w:t xml:space="preserve"> Repeat</w:t>
      </w:r>
      <w:proofErr w:type="gramEnd"/>
      <w:r w:rsidRPr="006D613E">
        <w:t xml:space="preserve"> Pattern</w:t>
      </w:r>
    </w:p>
    <w:p w14:paraId="66F45C1C" w14:textId="0BC8521F" w:rsidR="00B11855" w:rsidRPr="006D613E" w:rsidRDefault="003D003E" w:rsidP="002E3ED0">
      <w:pPr>
        <w:pStyle w:val="HL7FieldIndent2"/>
        <w:rPr>
          <w:noProof w:val="0"/>
        </w:rPr>
      </w:pPr>
      <w:r w:rsidRPr="006D613E">
        <w:rPr>
          <w:noProof w:val="0"/>
        </w:rPr>
        <w:lastRenderedPageBreak/>
        <w:t xml:space="preserve">See </w:t>
      </w:r>
      <w:r w:rsidR="006D613E">
        <w:rPr>
          <w:noProof w:val="0"/>
        </w:rPr>
        <w:t>HL7</w:t>
      </w:r>
      <w:r w:rsidR="00995105" w:rsidRPr="006D613E">
        <w:rPr>
          <w:noProof w:val="0"/>
        </w:rPr>
        <w:t xml:space="preserve"> </w:t>
      </w:r>
      <w:r w:rsidRPr="006D613E">
        <w:rPr>
          <w:noProof w:val="0"/>
        </w:rPr>
        <w:t>v2.6 Section 4.5.4.3 for details. The PCD TF does not further constrain this field.</w:t>
      </w:r>
    </w:p>
    <w:p w14:paraId="477E8F2A" w14:textId="77777777" w:rsidR="00B11855" w:rsidRPr="006D613E" w:rsidRDefault="003D003E" w:rsidP="00123C7B">
      <w:pPr>
        <w:pStyle w:val="HL7Field"/>
        <w:outlineLvl w:val="0"/>
      </w:pPr>
      <w:r w:rsidRPr="006D613E">
        <w:t>TQ1-</w:t>
      </w:r>
      <w:proofErr w:type="gramStart"/>
      <w:r w:rsidRPr="006D613E">
        <w:t>4  Explicit</w:t>
      </w:r>
      <w:proofErr w:type="gramEnd"/>
      <w:r w:rsidRPr="006D613E">
        <w:t xml:space="preserve"> Time</w:t>
      </w:r>
    </w:p>
    <w:p w14:paraId="5D4714CC" w14:textId="1F032ECE"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4.5.4.4 for details. The PCD TF does not further constrain this field.</w:t>
      </w:r>
    </w:p>
    <w:p w14:paraId="0AF5CE73" w14:textId="77777777" w:rsidR="00B11855" w:rsidRPr="006D613E" w:rsidRDefault="003D003E" w:rsidP="00123C7B">
      <w:pPr>
        <w:pStyle w:val="HL7Field"/>
        <w:outlineLvl w:val="0"/>
      </w:pPr>
      <w:r w:rsidRPr="006D613E">
        <w:t>TQ1-</w:t>
      </w:r>
      <w:proofErr w:type="gramStart"/>
      <w:r w:rsidRPr="006D613E">
        <w:t>5  Relative</w:t>
      </w:r>
      <w:proofErr w:type="gramEnd"/>
      <w:r w:rsidRPr="006D613E">
        <w:t xml:space="preserve"> Time and Units</w:t>
      </w:r>
    </w:p>
    <w:p w14:paraId="12FDBA51" w14:textId="58274982"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4.5.4.5 for details. The PCD TF does not further constrain this field.</w:t>
      </w:r>
    </w:p>
    <w:p w14:paraId="2AE1732B" w14:textId="77777777" w:rsidR="00B11855" w:rsidRPr="006D613E" w:rsidRDefault="003D003E" w:rsidP="00123C7B">
      <w:pPr>
        <w:pStyle w:val="HL7Field"/>
        <w:outlineLvl w:val="0"/>
      </w:pPr>
      <w:r w:rsidRPr="006D613E">
        <w:t>TQ1-</w:t>
      </w:r>
      <w:proofErr w:type="gramStart"/>
      <w:r w:rsidRPr="006D613E">
        <w:t>6  Service</w:t>
      </w:r>
      <w:proofErr w:type="gramEnd"/>
      <w:r w:rsidRPr="006D613E">
        <w:t xml:space="preserve"> Duration</w:t>
      </w:r>
    </w:p>
    <w:p w14:paraId="260C05E0" w14:textId="763BF4AA"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4.5.4.6 for details. The PCD TF does not further constrain this field.</w:t>
      </w:r>
    </w:p>
    <w:p w14:paraId="364A2044" w14:textId="77777777" w:rsidR="00B11855" w:rsidRPr="006D613E" w:rsidRDefault="003D003E" w:rsidP="00123C7B">
      <w:pPr>
        <w:pStyle w:val="HL7Field"/>
        <w:outlineLvl w:val="0"/>
      </w:pPr>
      <w:r w:rsidRPr="006D613E">
        <w:t>TQ1-</w:t>
      </w:r>
      <w:proofErr w:type="gramStart"/>
      <w:r w:rsidRPr="006D613E">
        <w:t>7  Start</w:t>
      </w:r>
      <w:proofErr w:type="gramEnd"/>
      <w:r w:rsidRPr="006D613E">
        <w:t xml:space="preserve"> date/time</w:t>
      </w:r>
    </w:p>
    <w:p w14:paraId="54C4ABE4" w14:textId="752601EF"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4.5.4.7 for details. The PCD TF does not further constrain this field.</w:t>
      </w:r>
    </w:p>
    <w:p w14:paraId="180325D8" w14:textId="77777777" w:rsidR="00B11855" w:rsidRPr="006D613E" w:rsidRDefault="003D003E" w:rsidP="00123C7B">
      <w:pPr>
        <w:pStyle w:val="HL7Field"/>
        <w:outlineLvl w:val="0"/>
      </w:pPr>
      <w:r w:rsidRPr="006D613E">
        <w:t>TQ1-</w:t>
      </w:r>
      <w:proofErr w:type="gramStart"/>
      <w:r w:rsidRPr="006D613E">
        <w:t>8  End</w:t>
      </w:r>
      <w:proofErr w:type="gramEnd"/>
      <w:r w:rsidRPr="006D613E">
        <w:t xml:space="preserve"> date/time</w:t>
      </w:r>
    </w:p>
    <w:p w14:paraId="4BCF850B" w14:textId="4E25287B"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4.5.4.8 for details. The PCD TF does not further constrain this field.</w:t>
      </w:r>
    </w:p>
    <w:p w14:paraId="732FCBF6" w14:textId="77777777" w:rsidR="00B11855" w:rsidRPr="006D613E" w:rsidRDefault="003D003E" w:rsidP="00123C7B">
      <w:pPr>
        <w:pStyle w:val="HL7Field"/>
        <w:keepNext/>
        <w:outlineLvl w:val="0"/>
      </w:pPr>
      <w:r w:rsidRPr="006D613E">
        <w:t>TQ1-</w:t>
      </w:r>
      <w:proofErr w:type="gramStart"/>
      <w:r w:rsidRPr="006D613E">
        <w:t>9  Priority</w:t>
      </w:r>
      <w:proofErr w:type="gramEnd"/>
    </w:p>
    <w:p w14:paraId="0BB09BD3" w14:textId="028EDDDD"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4.5.4.9 for details. The PCD TF does not further constrain this field.</w:t>
      </w:r>
    </w:p>
    <w:p w14:paraId="1156A015" w14:textId="77777777" w:rsidR="00B11855" w:rsidRPr="006D613E" w:rsidRDefault="003D003E" w:rsidP="00123C7B">
      <w:pPr>
        <w:pStyle w:val="HL7Field"/>
        <w:outlineLvl w:val="0"/>
      </w:pPr>
      <w:r w:rsidRPr="006D613E">
        <w:t>TQ1-</w:t>
      </w:r>
      <w:proofErr w:type="gramStart"/>
      <w:r w:rsidRPr="006D613E">
        <w:t>10  Condition</w:t>
      </w:r>
      <w:proofErr w:type="gramEnd"/>
      <w:r w:rsidRPr="006D613E">
        <w:t xml:space="preserve"> text</w:t>
      </w:r>
    </w:p>
    <w:p w14:paraId="43480279" w14:textId="3DE21F55"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4.5.4.10 for details. The PCD TF does not further constrain this field.</w:t>
      </w:r>
    </w:p>
    <w:p w14:paraId="3C93A251" w14:textId="77777777" w:rsidR="00B11855" w:rsidRPr="006D613E" w:rsidRDefault="003D003E" w:rsidP="00123C7B">
      <w:pPr>
        <w:pStyle w:val="HL7Field"/>
        <w:outlineLvl w:val="0"/>
      </w:pPr>
      <w:r w:rsidRPr="006D613E">
        <w:t>TQ1-</w:t>
      </w:r>
      <w:proofErr w:type="gramStart"/>
      <w:r w:rsidRPr="006D613E">
        <w:t>11  Text</w:t>
      </w:r>
      <w:proofErr w:type="gramEnd"/>
      <w:r w:rsidRPr="006D613E">
        <w:t xml:space="preserve"> instruction</w:t>
      </w:r>
    </w:p>
    <w:p w14:paraId="06C6C669" w14:textId="26D8D4A1"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4.5.4.11 for details. The PCD TF does not further constrain this field.</w:t>
      </w:r>
    </w:p>
    <w:p w14:paraId="12B65A7A" w14:textId="77777777" w:rsidR="00B11855" w:rsidRPr="006D613E" w:rsidRDefault="003D003E" w:rsidP="00123C7B">
      <w:pPr>
        <w:pStyle w:val="HL7Field"/>
        <w:outlineLvl w:val="0"/>
      </w:pPr>
      <w:r w:rsidRPr="006D613E">
        <w:t>TQ1-</w:t>
      </w:r>
      <w:proofErr w:type="gramStart"/>
      <w:r w:rsidRPr="006D613E">
        <w:t>12  Conjunction</w:t>
      </w:r>
      <w:proofErr w:type="gramEnd"/>
    </w:p>
    <w:p w14:paraId="78B9B3DD" w14:textId="6761D950"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4.5.4.12 for details. The PCD TF does not further constrain this field.</w:t>
      </w:r>
    </w:p>
    <w:p w14:paraId="0736124F" w14:textId="77777777" w:rsidR="00B11855" w:rsidRPr="006D613E" w:rsidRDefault="003D003E" w:rsidP="00123C7B">
      <w:pPr>
        <w:pStyle w:val="HL7Field"/>
        <w:keepNext/>
        <w:outlineLvl w:val="0"/>
      </w:pPr>
      <w:r w:rsidRPr="006D613E">
        <w:t>TQ1-</w:t>
      </w:r>
      <w:proofErr w:type="gramStart"/>
      <w:r w:rsidRPr="006D613E">
        <w:t>13  Occurrence</w:t>
      </w:r>
      <w:proofErr w:type="gramEnd"/>
      <w:r w:rsidRPr="006D613E">
        <w:t xml:space="preserve"> duration</w:t>
      </w:r>
    </w:p>
    <w:p w14:paraId="40691F44" w14:textId="77777777" w:rsidR="00B11855" w:rsidRPr="006D613E" w:rsidRDefault="003D003E" w:rsidP="002E3ED0">
      <w:pPr>
        <w:pStyle w:val="Components"/>
      </w:pPr>
      <w:r w:rsidRPr="006D613E">
        <w:t>Components: &lt;Quantity (NM)&gt; ^ &lt;Units (CE)&gt;</w:t>
      </w:r>
      <w:r w:rsidR="00ED2A63" w:rsidRPr="006D613E">
        <w:t xml:space="preserve"> </w:t>
      </w:r>
      <w:r w:rsidRPr="006D613E">
        <w:t>Subcomponents for Units (CE): &lt;Identifier (ST)&gt; &amp; &lt;Text (ST)&gt; &amp; &lt;Name of Coding System (ID)&gt; &amp; &lt;Alternate Identifier (ST)&gt; &amp; &lt;Alternate Text (ST)&gt; &amp; &lt;Name of Alternate Coding System (ID)&gt;</w:t>
      </w:r>
    </w:p>
    <w:p w14:paraId="1BE140E2" w14:textId="77777777" w:rsidR="00B11855" w:rsidRPr="006D613E" w:rsidRDefault="003D003E" w:rsidP="002E3ED0">
      <w:pPr>
        <w:pStyle w:val="HL7FieldIndent2"/>
        <w:rPr>
          <w:noProof w:val="0"/>
        </w:rPr>
      </w:pPr>
      <w:r w:rsidRPr="006D613E">
        <w:rPr>
          <w:noProof w:val="0"/>
        </w:rPr>
        <w:t>This field specifies the duration of the infusion</w:t>
      </w:r>
      <w:r w:rsidR="000439B1" w:rsidRPr="006D613E">
        <w:rPr>
          <w:noProof w:val="0"/>
        </w:rPr>
        <w:t>. A</w:t>
      </w:r>
      <w:r w:rsidRPr="006D613E">
        <w:rPr>
          <w:noProof w:val="0"/>
        </w:rPr>
        <w:t>long with the dose or the volume to be administered the rate can be calculated by the infuser.</w:t>
      </w:r>
    </w:p>
    <w:p w14:paraId="2B82D507" w14:textId="77777777" w:rsidR="00B11855" w:rsidRPr="006D613E" w:rsidRDefault="003D003E" w:rsidP="002E3ED0">
      <w:pPr>
        <w:pStyle w:val="HL7FieldIndent2"/>
        <w:rPr>
          <w:noProof w:val="0"/>
        </w:rPr>
      </w:pPr>
      <w:r w:rsidRPr="006D613E">
        <w:rPr>
          <w:noProof w:val="0"/>
        </w:rPr>
        <w:lastRenderedPageBreak/>
        <w:t>The only acceptable time values for this field are seconds, minutes, and hours. To specify multiple components of time</w:t>
      </w:r>
      <w:r w:rsidR="00E86B15" w:rsidRPr="006D613E">
        <w:rPr>
          <w:noProof w:val="0"/>
        </w:rPr>
        <w:t>,</w:t>
      </w:r>
      <w:r w:rsidRPr="006D613E">
        <w:rPr>
          <w:noProof w:val="0"/>
        </w:rPr>
        <w:t xml:space="preserve"> this field can be repeated two additional times.</w:t>
      </w:r>
    </w:p>
    <w:p w14:paraId="5533267D" w14:textId="77777777" w:rsidR="00B11855" w:rsidRPr="006D613E" w:rsidRDefault="00B11855" w:rsidP="00531785">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268"/>
        <w:gridCol w:w="4049"/>
      </w:tblGrid>
      <w:tr w:rsidR="00B11855" w:rsidRPr="006D613E" w14:paraId="55DAA780" w14:textId="77777777" w:rsidTr="0034511D">
        <w:trPr>
          <w:cantSplit/>
          <w:jc w:val="center"/>
        </w:trPr>
        <w:tc>
          <w:tcPr>
            <w:tcW w:w="2268" w:type="dxa"/>
            <w:shd w:val="clear" w:color="auto" w:fill="D9D9D9" w:themeFill="background1" w:themeFillShade="D9"/>
          </w:tcPr>
          <w:p w14:paraId="2658650D" w14:textId="77777777" w:rsidR="00B11855" w:rsidRPr="006D613E" w:rsidRDefault="003D003E" w:rsidP="006E20D6">
            <w:pPr>
              <w:pStyle w:val="TableEntryHeader"/>
            </w:pPr>
            <w:r w:rsidRPr="006D613E">
              <w:t>Unit of Time</w:t>
            </w:r>
          </w:p>
        </w:tc>
        <w:tc>
          <w:tcPr>
            <w:tcW w:w="4049" w:type="dxa"/>
            <w:shd w:val="clear" w:color="auto" w:fill="D9D9D9" w:themeFill="background1" w:themeFillShade="D9"/>
          </w:tcPr>
          <w:p w14:paraId="28295CD2" w14:textId="77777777" w:rsidR="00B11855" w:rsidRPr="006D613E" w:rsidRDefault="003D003E" w:rsidP="006E20D6">
            <w:pPr>
              <w:pStyle w:val="TableEntryHeader"/>
            </w:pPr>
            <w:r w:rsidRPr="006D613E">
              <w:t>MDC Code</w:t>
            </w:r>
          </w:p>
        </w:tc>
      </w:tr>
      <w:tr w:rsidR="00B11855" w:rsidRPr="006D613E" w14:paraId="45291D02" w14:textId="77777777" w:rsidTr="006C0E8E">
        <w:trPr>
          <w:cantSplit/>
          <w:jc w:val="center"/>
        </w:trPr>
        <w:tc>
          <w:tcPr>
            <w:tcW w:w="2268" w:type="dxa"/>
            <w:shd w:val="clear" w:color="auto" w:fill="auto"/>
          </w:tcPr>
          <w:p w14:paraId="4058B0B8" w14:textId="77777777" w:rsidR="00B11855" w:rsidRPr="006D613E" w:rsidRDefault="003D003E" w:rsidP="006E20D6">
            <w:pPr>
              <w:pStyle w:val="TableEntry"/>
            </w:pPr>
            <w:r w:rsidRPr="006D613E">
              <w:t>Hour</w:t>
            </w:r>
          </w:p>
        </w:tc>
        <w:tc>
          <w:tcPr>
            <w:tcW w:w="4049" w:type="dxa"/>
            <w:shd w:val="clear" w:color="auto" w:fill="auto"/>
          </w:tcPr>
          <w:p w14:paraId="258046CE" w14:textId="77777777" w:rsidR="00B11855" w:rsidRPr="006D613E" w:rsidRDefault="00E86B15" w:rsidP="006E20D6">
            <w:pPr>
              <w:pStyle w:val="TableEntry"/>
            </w:pPr>
            <w:r w:rsidRPr="006D613E">
              <w:t>264384</w:t>
            </w:r>
            <w:r w:rsidR="003D003E" w:rsidRPr="006D613E">
              <w:t>&amp;MDC_DIM_HR&amp;MDC</w:t>
            </w:r>
          </w:p>
        </w:tc>
      </w:tr>
      <w:tr w:rsidR="00B11855" w:rsidRPr="006D613E" w14:paraId="2954BAD3" w14:textId="77777777" w:rsidTr="006C0E8E">
        <w:trPr>
          <w:cantSplit/>
          <w:jc w:val="center"/>
        </w:trPr>
        <w:tc>
          <w:tcPr>
            <w:tcW w:w="2268" w:type="dxa"/>
            <w:shd w:val="clear" w:color="auto" w:fill="auto"/>
          </w:tcPr>
          <w:p w14:paraId="554ABD34" w14:textId="77777777" w:rsidR="00B11855" w:rsidRPr="006D613E" w:rsidRDefault="003D003E" w:rsidP="006E20D6">
            <w:pPr>
              <w:pStyle w:val="TableEntry"/>
            </w:pPr>
            <w:r w:rsidRPr="006D613E">
              <w:t>Minute</w:t>
            </w:r>
          </w:p>
        </w:tc>
        <w:tc>
          <w:tcPr>
            <w:tcW w:w="4049" w:type="dxa"/>
            <w:shd w:val="clear" w:color="auto" w:fill="auto"/>
          </w:tcPr>
          <w:p w14:paraId="2F4947D0" w14:textId="77777777" w:rsidR="00B11855" w:rsidRPr="006D613E" w:rsidRDefault="00E86B15" w:rsidP="006E20D6">
            <w:pPr>
              <w:pStyle w:val="TableEntry"/>
            </w:pPr>
            <w:r w:rsidRPr="006D613E">
              <w:t>264352</w:t>
            </w:r>
            <w:r w:rsidR="003D003E" w:rsidRPr="006D613E">
              <w:t>&amp;MDC_DIM_MIN&amp;MDC</w:t>
            </w:r>
          </w:p>
        </w:tc>
      </w:tr>
      <w:tr w:rsidR="00B11855" w:rsidRPr="006D613E" w14:paraId="4AB08B37" w14:textId="77777777" w:rsidTr="006C0E8E">
        <w:trPr>
          <w:cantSplit/>
          <w:jc w:val="center"/>
        </w:trPr>
        <w:tc>
          <w:tcPr>
            <w:tcW w:w="2268" w:type="dxa"/>
            <w:shd w:val="clear" w:color="auto" w:fill="auto"/>
          </w:tcPr>
          <w:p w14:paraId="328FF656" w14:textId="77777777" w:rsidR="00B11855" w:rsidRPr="006D613E" w:rsidRDefault="003D003E" w:rsidP="006E20D6">
            <w:pPr>
              <w:pStyle w:val="TableEntry"/>
            </w:pPr>
            <w:r w:rsidRPr="006D613E">
              <w:t>Second</w:t>
            </w:r>
          </w:p>
        </w:tc>
        <w:tc>
          <w:tcPr>
            <w:tcW w:w="4049" w:type="dxa"/>
            <w:shd w:val="clear" w:color="auto" w:fill="auto"/>
          </w:tcPr>
          <w:p w14:paraId="57EA183C" w14:textId="77777777" w:rsidR="00B11855" w:rsidRPr="006D613E" w:rsidRDefault="00E86B15" w:rsidP="006E20D6">
            <w:pPr>
              <w:pStyle w:val="TableEntry"/>
            </w:pPr>
            <w:r w:rsidRPr="006D613E">
              <w:t>264320</w:t>
            </w:r>
            <w:r w:rsidR="003D003E" w:rsidRPr="006D613E">
              <w:t>&amp;MDC_DIM_</w:t>
            </w:r>
            <w:r w:rsidRPr="006D613E">
              <w:t>X_</w:t>
            </w:r>
            <w:r w:rsidR="003D003E" w:rsidRPr="006D613E">
              <w:t>SEC&amp;MDC</w:t>
            </w:r>
          </w:p>
        </w:tc>
      </w:tr>
    </w:tbl>
    <w:p w14:paraId="71D99984" w14:textId="77777777" w:rsidR="00B11855" w:rsidRPr="006D613E" w:rsidRDefault="00B11855" w:rsidP="0034511D">
      <w:pPr>
        <w:pStyle w:val="BodyText"/>
      </w:pPr>
    </w:p>
    <w:p w14:paraId="43E3434E" w14:textId="77777777" w:rsidR="00B11855" w:rsidRPr="006D613E" w:rsidRDefault="003D003E" w:rsidP="002E3ED0">
      <w:pPr>
        <w:pStyle w:val="HL7FieldIndent2"/>
        <w:keepNext/>
        <w:rPr>
          <w:noProof w:val="0"/>
        </w:rPr>
      </w:pPr>
      <w:r w:rsidRPr="006D613E">
        <w:rPr>
          <w:noProof w:val="0"/>
        </w:rPr>
        <w:t>Examples:</w:t>
      </w:r>
    </w:p>
    <w:p w14:paraId="0099E5F9" w14:textId="77777777" w:rsidR="00B11855" w:rsidRPr="006D613E" w:rsidRDefault="003D003E" w:rsidP="00576EDB">
      <w:pPr>
        <w:pStyle w:val="XMLText"/>
        <w:ind w:left="720"/>
      </w:pPr>
      <w:r w:rsidRPr="006D613E">
        <w:t>90 Seconds</w:t>
      </w:r>
      <w:proofErr w:type="gramStart"/>
      <w:r w:rsidRPr="006D613E">
        <w:t>:</w:t>
      </w:r>
      <w:proofErr w:type="gramEnd"/>
      <w:r w:rsidRPr="006D613E">
        <w:br/>
        <w:t>90^</w:t>
      </w:r>
      <w:r w:rsidR="00E86B15" w:rsidRPr="006D613E">
        <w:t>264320</w:t>
      </w:r>
      <w:r w:rsidRPr="006D613E">
        <w:t>&amp;MDC_DIM_</w:t>
      </w:r>
      <w:r w:rsidR="00E86B15" w:rsidRPr="006D613E">
        <w:t>X_</w:t>
      </w:r>
      <w:r w:rsidRPr="006D613E">
        <w:t>SEC&amp;MDC</w:t>
      </w:r>
      <w:r w:rsidRPr="006D613E">
        <w:br/>
      </w:r>
    </w:p>
    <w:p w14:paraId="2B1844BF" w14:textId="77777777" w:rsidR="00B11855" w:rsidRPr="006D613E" w:rsidRDefault="003D003E" w:rsidP="00576EDB">
      <w:pPr>
        <w:pStyle w:val="XMLText"/>
        <w:ind w:left="720"/>
      </w:pPr>
      <w:r w:rsidRPr="006D613E">
        <w:t>2 Hours 45 Minutes</w:t>
      </w:r>
      <w:proofErr w:type="gramStart"/>
      <w:r w:rsidRPr="006D613E">
        <w:t>:</w:t>
      </w:r>
      <w:proofErr w:type="gramEnd"/>
      <w:r w:rsidRPr="006D613E">
        <w:br/>
        <w:t>2^</w:t>
      </w:r>
      <w:r w:rsidR="00E86B15" w:rsidRPr="006D613E">
        <w:t>264384</w:t>
      </w:r>
      <w:r w:rsidRPr="006D613E">
        <w:t>&amp;MDC_DIM_HR&amp;MDC~45^</w:t>
      </w:r>
      <w:r w:rsidR="000439B1" w:rsidRPr="006D613E">
        <w:t>264352</w:t>
      </w:r>
      <w:r w:rsidRPr="006D613E">
        <w:t>&amp;MDC_DIM_MIN&amp;MDC</w:t>
      </w:r>
    </w:p>
    <w:p w14:paraId="5D120B35" w14:textId="77777777" w:rsidR="00B11855" w:rsidRPr="006D613E" w:rsidRDefault="003D003E" w:rsidP="00123C7B">
      <w:pPr>
        <w:pStyle w:val="HL7Field"/>
        <w:outlineLvl w:val="0"/>
      </w:pPr>
      <w:r w:rsidRPr="006D613E">
        <w:t>TQ1-</w:t>
      </w:r>
      <w:proofErr w:type="gramStart"/>
      <w:r w:rsidRPr="006D613E">
        <w:t>14  Total</w:t>
      </w:r>
      <w:proofErr w:type="gramEnd"/>
      <w:r w:rsidRPr="006D613E">
        <w:t xml:space="preserve"> occurrences</w:t>
      </w:r>
    </w:p>
    <w:p w14:paraId="1844E1F6" w14:textId="2FDAAE13"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4.5.4.14 for details. The PCD TF does not further constrain this field.</w:t>
      </w:r>
    </w:p>
    <w:p w14:paraId="259D532A" w14:textId="77777777" w:rsidR="00B11855" w:rsidRPr="006D613E" w:rsidRDefault="003D003E" w:rsidP="00123C7B">
      <w:pPr>
        <w:pStyle w:val="Heading5"/>
        <w:rPr>
          <w:noProof w:val="0"/>
        </w:rPr>
      </w:pPr>
      <w:bookmarkStart w:id="253" w:name="_Toc401769781"/>
      <w:bookmarkStart w:id="254" w:name="_Toc466373680"/>
      <w:r w:rsidRPr="006D613E">
        <w:rPr>
          <w:noProof w:val="0"/>
        </w:rPr>
        <w:t>Usage notes for RXG 17, 18, 23, and 24</w:t>
      </w:r>
      <w:bookmarkEnd w:id="253"/>
      <w:bookmarkEnd w:id="254"/>
    </w:p>
    <w:p w14:paraId="1F8C3FF6" w14:textId="77777777" w:rsidR="00B11855" w:rsidRPr="006D613E" w:rsidRDefault="003D003E" w:rsidP="00531785">
      <w:pPr>
        <w:pStyle w:val="BodyText"/>
      </w:pPr>
      <w:r w:rsidRPr="006D613E">
        <w:t>These fields are used by the pump or gateway to determine the concentration of the main ingredient in the infusion. Concentration is defined as:</w:t>
      </w:r>
    </w:p>
    <w:p w14:paraId="627E81B4" w14:textId="77777777" w:rsidR="00B11855" w:rsidRPr="006D613E" w:rsidRDefault="003D003E" w:rsidP="00531785">
      <w:pPr>
        <w:pStyle w:val="BodyText"/>
      </w:pPr>
      <w:r w:rsidRPr="006D613E">
        <w:t>[Medication amount][</w:t>
      </w:r>
      <w:proofErr w:type="gramStart"/>
      <w:r w:rsidRPr="006D613E">
        <w:t>units</w:t>
      </w:r>
      <w:proofErr w:type="gramEnd"/>
      <w:r w:rsidRPr="006D613E">
        <w:t>] / [Diluent amount</w:t>
      </w:r>
      <w:proofErr w:type="gramStart"/>
      <w:r w:rsidRPr="006D613E">
        <w:t>][</w:t>
      </w:r>
      <w:proofErr w:type="gramEnd"/>
      <w:r w:rsidRPr="006D613E">
        <w:t>units]</w:t>
      </w:r>
    </w:p>
    <w:p w14:paraId="2A42BF38" w14:textId="77777777" w:rsidR="00B11855" w:rsidRPr="006D613E" w:rsidRDefault="003D003E" w:rsidP="00531785">
      <w:pPr>
        <w:pStyle w:val="BodyText"/>
      </w:pPr>
      <w:r w:rsidRPr="006D613E">
        <w:t>Example: 800 mg / 250 mL</w:t>
      </w:r>
    </w:p>
    <w:p w14:paraId="5DAE7F3D" w14:textId="77777777" w:rsidR="00B11855" w:rsidRPr="006D613E" w:rsidRDefault="003D003E" w:rsidP="00531785">
      <w:pPr>
        <w:pStyle w:val="BodyText"/>
      </w:pPr>
      <w:r w:rsidRPr="006D613E">
        <w:t>The pump’s onboard drug library may require this information in order to apply dosing limits to ensure the safe administration of a particular infusion. The "rules" contained in the drug library may be different for different concentrations of the same drug. For example, there may be two different rules for the medication "dopamine"; one specific for dopamine 800 mg in 250 mL, and another for any other concentration.</w:t>
      </w:r>
    </w:p>
    <w:p w14:paraId="0A543456" w14:textId="77777777" w:rsidR="00B11855" w:rsidRPr="006D613E" w:rsidRDefault="003D003E" w:rsidP="00531785">
      <w:pPr>
        <w:pStyle w:val="BodyText"/>
      </w:pPr>
      <w:r w:rsidRPr="006D613E">
        <w:t>The BCMA system cannot know when the information is required since the drug library definition is internal to the pump system. BCMA systems may extract the information needed from the underlying order, from their formulary, or both. Basically, if the BCMA is able to determine these values, they should be supplied in the PCD-03 transaction.</w:t>
      </w:r>
    </w:p>
    <w:p w14:paraId="5B686D4E" w14:textId="77777777" w:rsidR="00B11855" w:rsidRPr="006D613E" w:rsidRDefault="003D003E" w:rsidP="00531785">
      <w:pPr>
        <w:pStyle w:val="BodyText"/>
      </w:pPr>
      <w:r w:rsidRPr="006D613E">
        <w:t>An analogy to a pharmacy order for an IV fluid containing multiple components (RXC segments) may be helpful in determining how to populate these values. In PCD-03, RXG-17 and 18 (Give Strength/Units) are analogous to the Component Strength and Units (RXC-5 and 6) for the additive component (i.e., RXC-1 = "A"). Similarly, RXG-23 and 24 (Give Drug Strength Volume/Units) are similar to Component Drug Strength Volume and Units (RXC-8 and 9) for the base component (RXC-1 = "B").</w:t>
      </w:r>
    </w:p>
    <w:p w14:paraId="50362DAA" w14:textId="77777777" w:rsidR="00B11855" w:rsidRPr="006D613E" w:rsidRDefault="003D003E" w:rsidP="00531785">
      <w:pPr>
        <w:pStyle w:val="BodyText"/>
      </w:pPr>
      <w:r w:rsidRPr="006D613E">
        <w:t>Example:</w:t>
      </w:r>
    </w:p>
    <w:p w14:paraId="4982B4EA" w14:textId="77777777" w:rsidR="00B11855" w:rsidRPr="006D613E" w:rsidRDefault="003D003E" w:rsidP="002E3ED0">
      <w:pPr>
        <w:pStyle w:val="BodyText"/>
      </w:pPr>
      <w:r w:rsidRPr="006D613E">
        <w:lastRenderedPageBreak/>
        <w:t>Ampicillin 1 g/Sodium chloride 50 mL</w:t>
      </w:r>
    </w:p>
    <w:p w14:paraId="36634CE6" w14:textId="77777777" w:rsidR="00B11855" w:rsidRPr="006D613E" w:rsidRDefault="003D003E" w:rsidP="002E3ED0">
      <w:pPr>
        <w:pStyle w:val="BodyText"/>
      </w:pPr>
      <w:r w:rsidRPr="006D613E">
        <w:t>RXC segments for Ampicillin (pharmacy order message):</w:t>
      </w:r>
    </w:p>
    <w:p w14:paraId="1A89EFDE" w14:textId="77777777" w:rsidR="00B11855" w:rsidRPr="006D613E" w:rsidRDefault="00B11855" w:rsidP="00531785">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961"/>
        <w:gridCol w:w="961"/>
        <w:gridCol w:w="961"/>
        <w:gridCol w:w="961"/>
        <w:gridCol w:w="961"/>
      </w:tblGrid>
      <w:tr w:rsidR="00C40FD5" w:rsidRPr="006D613E" w14:paraId="240AFC07" w14:textId="77777777" w:rsidTr="00DE39CA">
        <w:trPr>
          <w:cantSplit/>
          <w:jc w:val="center"/>
        </w:trPr>
        <w:tc>
          <w:tcPr>
            <w:tcW w:w="0" w:type="auto"/>
            <w:shd w:val="clear" w:color="auto" w:fill="D9D9D9"/>
          </w:tcPr>
          <w:p w14:paraId="38C3E919" w14:textId="77777777" w:rsidR="00B11855" w:rsidRPr="006D613E" w:rsidRDefault="003D003E" w:rsidP="003A7621">
            <w:pPr>
              <w:pStyle w:val="TableEntryHeader"/>
            </w:pPr>
            <w:r w:rsidRPr="006D613E">
              <w:t>Component</w:t>
            </w:r>
          </w:p>
        </w:tc>
        <w:tc>
          <w:tcPr>
            <w:tcW w:w="0" w:type="auto"/>
            <w:shd w:val="clear" w:color="auto" w:fill="D9D9D9"/>
          </w:tcPr>
          <w:p w14:paraId="4ED22891" w14:textId="77777777" w:rsidR="00B11855" w:rsidRPr="006D613E" w:rsidRDefault="003D003E" w:rsidP="003A7621">
            <w:pPr>
              <w:pStyle w:val="TableEntryHeader"/>
            </w:pPr>
            <w:r w:rsidRPr="006D613E">
              <w:t>RXC-1</w:t>
            </w:r>
          </w:p>
        </w:tc>
        <w:tc>
          <w:tcPr>
            <w:tcW w:w="0" w:type="auto"/>
            <w:shd w:val="clear" w:color="auto" w:fill="D9D9D9"/>
          </w:tcPr>
          <w:p w14:paraId="6F6B1D43" w14:textId="77777777" w:rsidR="00B11855" w:rsidRPr="006D613E" w:rsidRDefault="003D003E" w:rsidP="003A7621">
            <w:pPr>
              <w:pStyle w:val="TableEntryHeader"/>
            </w:pPr>
            <w:r w:rsidRPr="006D613E">
              <w:t>RXC-5</w:t>
            </w:r>
          </w:p>
        </w:tc>
        <w:tc>
          <w:tcPr>
            <w:tcW w:w="0" w:type="auto"/>
            <w:shd w:val="clear" w:color="auto" w:fill="D9D9D9"/>
          </w:tcPr>
          <w:p w14:paraId="7B4E8454" w14:textId="77777777" w:rsidR="00B11855" w:rsidRPr="006D613E" w:rsidRDefault="003D003E" w:rsidP="003A7621">
            <w:pPr>
              <w:pStyle w:val="TableEntryHeader"/>
            </w:pPr>
            <w:r w:rsidRPr="006D613E">
              <w:t>RXC-6</w:t>
            </w:r>
          </w:p>
        </w:tc>
        <w:tc>
          <w:tcPr>
            <w:tcW w:w="0" w:type="auto"/>
            <w:shd w:val="clear" w:color="auto" w:fill="D9D9D9"/>
          </w:tcPr>
          <w:p w14:paraId="0E37876D" w14:textId="77777777" w:rsidR="00B11855" w:rsidRPr="006D613E" w:rsidRDefault="003D003E" w:rsidP="003A7621">
            <w:pPr>
              <w:pStyle w:val="TableEntryHeader"/>
            </w:pPr>
            <w:r w:rsidRPr="006D613E">
              <w:t>RXC-8</w:t>
            </w:r>
          </w:p>
        </w:tc>
        <w:tc>
          <w:tcPr>
            <w:tcW w:w="0" w:type="auto"/>
            <w:shd w:val="clear" w:color="auto" w:fill="D9D9D9"/>
          </w:tcPr>
          <w:p w14:paraId="03530C49" w14:textId="77777777" w:rsidR="00B11855" w:rsidRPr="006D613E" w:rsidRDefault="003D003E" w:rsidP="003A7621">
            <w:pPr>
              <w:pStyle w:val="TableEntryHeader"/>
            </w:pPr>
            <w:r w:rsidRPr="006D613E">
              <w:t>RXC-9</w:t>
            </w:r>
          </w:p>
        </w:tc>
      </w:tr>
      <w:tr w:rsidR="00C40FD5" w:rsidRPr="006D613E" w14:paraId="52BA4DAD" w14:textId="77777777" w:rsidTr="006C0E8E">
        <w:trPr>
          <w:cantSplit/>
          <w:jc w:val="center"/>
        </w:trPr>
        <w:tc>
          <w:tcPr>
            <w:tcW w:w="0" w:type="auto"/>
            <w:shd w:val="clear" w:color="auto" w:fill="auto"/>
          </w:tcPr>
          <w:p w14:paraId="5473522A" w14:textId="77777777" w:rsidR="00B11855" w:rsidRPr="006D613E" w:rsidRDefault="003D003E" w:rsidP="003A7621">
            <w:pPr>
              <w:pStyle w:val="TableEntry"/>
            </w:pPr>
            <w:r w:rsidRPr="006D613E">
              <w:t>Ampicillin</w:t>
            </w:r>
          </w:p>
        </w:tc>
        <w:tc>
          <w:tcPr>
            <w:tcW w:w="0" w:type="auto"/>
            <w:shd w:val="clear" w:color="auto" w:fill="auto"/>
          </w:tcPr>
          <w:p w14:paraId="6723F9E2" w14:textId="77777777" w:rsidR="00B11855" w:rsidRPr="006D613E" w:rsidRDefault="003D003E" w:rsidP="003A7621">
            <w:pPr>
              <w:pStyle w:val="TableEntry"/>
            </w:pPr>
            <w:r w:rsidRPr="006D613E">
              <w:t>A</w:t>
            </w:r>
          </w:p>
        </w:tc>
        <w:tc>
          <w:tcPr>
            <w:tcW w:w="0" w:type="auto"/>
            <w:shd w:val="clear" w:color="auto" w:fill="auto"/>
          </w:tcPr>
          <w:p w14:paraId="6A365121" w14:textId="77777777" w:rsidR="00B11855" w:rsidRPr="006D613E" w:rsidRDefault="003D003E" w:rsidP="003A7621">
            <w:pPr>
              <w:pStyle w:val="TableEntry"/>
            </w:pPr>
            <w:r w:rsidRPr="006D613E">
              <w:t>1</w:t>
            </w:r>
          </w:p>
        </w:tc>
        <w:tc>
          <w:tcPr>
            <w:tcW w:w="0" w:type="auto"/>
            <w:shd w:val="clear" w:color="auto" w:fill="auto"/>
          </w:tcPr>
          <w:p w14:paraId="40D34CC2" w14:textId="77777777" w:rsidR="00B11855" w:rsidRPr="006D613E" w:rsidRDefault="003D003E" w:rsidP="003A7621">
            <w:pPr>
              <w:pStyle w:val="TableEntry"/>
            </w:pPr>
            <w:r w:rsidRPr="006D613E">
              <w:t>G</w:t>
            </w:r>
          </w:p>
        </w:tc>
        <w:tc>
          <w:tcPr>
            <w:tcW w:w="0" w:type="auto"/>
            <w:shd w:val="clear" w:color="auto" w:fill="auto"/>
          </w:tcPr>
          <w:p w14:paraId="05348C4A" w14:textId="77777777" w:rsidR="00B11855" w:rsidRPr="006D613E" w:rsidRDefault="00B11855" w:rsidP="003A7621">
            <w:pPr>
              <w:pStyle w:val="TableEntry"/>
            </w:pPr>
          </w:p>
        </w:tc>
        <w:tc>
          <w:tcPr>
            <w:tcW w:w="0" w:type="auto"/>
            <w:shd w:val="clear" w:color="auto" w:fill="auto"/>
          </w:tcPr>
          <w:p w14:paraId="4BF6B63E" w14:textId="77777777" w:rsidR="00B11855" w:rsidRPr="006D613E" w:rsidRDefault="00B11855" w:rsidP="003A7621">
            <w:pPr>
              <w:pStyle w:val="TableEntry"/>
            </w:pPr>
          </w:p>
        </w:tc>
      </w:tr>
      <w:tr w:rsidR="00C40FD5" w:rsidRPr="006D613E" w14:paraId="53FE2534" w14:textId="77777777" w:rsidTr="006C0E8E">
        <w:trPr>
          <w:cantSplit/>
          <w:jc w:val="center"/>
        </w:trPr>
        <w:tc>
          <w:tcPr>
            <w:tcW w:w="0" w:type="auto"/>
            <w:shd w:val="clear" w:color="auto" w:fill="auto"/>
          </w:tcPr>
          <w:p w14:paraId="5042C7EE" w14:textId="77777777" w:rsidR="00B11855" w:rsidRPr="006D613E" w:rsidRDefault="003D003E" w:rsidP="003A7621">
            <w:pPr>
              <w:pStyle w:val="TableEntry"/>
            </w:pPr>
            <w:r w:rsidRPr="006D613E">
              <w:t>Sodium chloride</w:t>
            </w:r>
          </w:p>
        </w:tc>
        <w:tc>
          <w:tcPr>
            <w:tcW w:w="0" w:type="auto"/>
            <w:shd w:val="clear" w:color="auto" w:fill="auto"/>
          </w:tcPr>
          <w:p w14:paraId="2CFCC663" w14:textId="77777777" w:rsidR="00B11855" w:rsidRPr="006D613E" w:rsidRDefault="003D003E" w:rsidP="003A7621">
            <w:pPr>
              <w:pStyle w:val="TableEntry"/>
            </w:pPr>
            <w:r w:rsidRPr="006D613E">
              <w:t>B</w:t>
            </w:r>
          </w:p>
        </w:tc>
        <w:tc>
          <w:tcPr>
            <w:tcW w:w="0" w:type="auto"/>
            <w:shd w:val="clear" w:color="auto" w:fill="auto"/>
          </w:tcPr>
          <w:p w14:paraId="78537E08" w14:textId="77777777" w:rsidR="00B11855" w:rsidRPr="006D613E" w:rsidRDefault="00B11855" w:rsidP="003A7621">
            <w:pPr>
              <w:pStyle w:val="TableEntry"/>
            </w:pPr>
          </w:p>
        </w:tc>
        <w:tc>
          <w:tcPr>
            <w:tcW w:w="0" w:type="auto"/>
            <w:shd w:val="clear" w:color="auto" w:fill="auto"/>
          </w:tcPr>
          <w:p w14:paraId="3616F058" w14:textId="77777777" w:rsidR="00B11855" w:rsidRPr="006D613E" w:rsidRDefault="00B11855" w:rsidP="003A7621">
            <w:pPr>
              <w:pStyle w:val="TableEntry"/>
            </w:pPr>
          </w:p>
        </w:tc>
        <w:tc>
          <w:tcPr>
            <w:tcW w:w="0" w:type="auto"/>
            <w:shd w:val="clear" w:color="auto" w:fill="auto"/>
          </w:tcPr>
          <w:p w14:paraId="290F2820" w14:textId="77777777" w:rsidR="00B11855" w:rsidRPr="006D613E" w:rsidRDefault="003D003E" w:rsidP="003A7621">
            <w:pPr>
              <w:pStyle w:val="TableEntry"/>
            </w:pPr>
            <w:r w:rsidRPr="006D613E">
              <w:t>50</w:t>
            </w:r>
          </w:p>
        </w:tc>
        <w:tc>
          <w:tcPr>
            <w:tcW w:w="0" w:type="auto"/>
            <w:shd w:val="clear" w:color="auto" w:fill="auto"/>
          </w:tcPr>
          <w:p w14:paraId="45832A64" w14:textId="77777777" w:rsidR="00B11855" w:rsidRPr="006D613E" w:rsidRDefault="003D003E" w:rsidP="003A7621">
            <w:pPr>
              <w:pStyle w:val="TableEntry"/>
            </w:pPr>
            <w:r w:rsidRPr="006D613E">
              <w:t>ML</w:t>
            </w:r>
          </w:p>
        </w:tc>
      </w:tr>
    </w:tbl>
    <w:p w14:paraId="57E624CA" w14:textId="77777777" w:rsidR="00DF61EC" w:rsidRPr="006D613E" w:rsidRDefault="00DF61EC" w:rsidP="000A7ADE">
      <w:pPr>
        <w:pStyle w:val="BodyText"/>
      </w:pPr>
    </w:p>
    <w:p w14:paraId="331E3E9D" w14:textId="77777777" w:rsidR="00B11855" w:rsidRPr="006D613E" w:rsidRDefault="003D003E" w:rsidP="000A7ADE">
      <w:pPr>
        <w:pStyle w:val="BodyText"/>
      </w:pPr>
      <w:r w:rsidRPr="006D613E">
        <w:t>RXG segment population for Ampicillin:</w:t>
      </w:r>
    </w:p>
    <w:p w14:paraId="2A54CFB9" w14:textId="77777777" w:rsidR="00B11855" w:rsidRPr="006D613E" w:rsidRDefault="00B11855" w:rsidP="006E20D6">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3"/>
        <w:gridCol w:w="2770"/>
        <w:gridCol w:w="1190"/>
        <w:gridCol w:w="3443"/>
      </w:tblGrid>
      <w:tr w:rsidR="00C40FD5" w:rsidRPr="006D613E" w14:paraId="5053704A" w14:textId="77777777" w:rsidTr="00DE39CA">
        <w:trPr>
          <w:cantSplit/>
          <w:jc w:val="center"/>
        </w:trPr>
        <w:tc>
          <w:tcPr>
            <w:tcW w:w="0" w:type="auto"/>
            <w:shd w:val="clear" w:color="auto" w:fill="D9D9D9"/>
          </w:tcPr>
          <w:p w14:paraId="12B1B903" w14:textId="77777777" w:rsidR="00B11855" w:rsidRPr="006D613E" w:rsidRDefault="003D003E" w:rsidP="006E20D6">
            <w:pPr>
              <w:pStyle w:val="TableEntryHeader"/>
            </w:pPr>
            <w:r w:rsidRPr="006D613E">
              <w:t>RXG-17</w:t>
            </w:r>
          </w:p>
        </w:tc>
        <w:tc>
          <w:tcPr>
            <w:tcW w:w="2601" w:type="dxa"/>
            <w:shd w:val="clear" w:color="auto" w:fill="D9D9D9"/>
          </w:tcPr>
          <w:p w14:paraId="47136289" w14:textId="77777777" w:rsidR="00B11855" w:rsidRPr="006D613E" w:rsidRDefault="003D003E" w:rsidP="006E20D6">
            <w:pPr>
              <w:pStyle w:val="TableEntryHeader"/>
            </w:pPr>
            <w:r w:rsidRPr="006D613E">
              <w:t>RXG-18</w:t>
            </w:r>
          </w:p>
        </w:tc>
        <w:tc>
          <w:tcPr>
            <w:tcW w:w="1190" w:type="dxa"/>
            <w:shd w:val="clear" w:color="auto" w:fill="D9D9D9"/>
          </w:tcPr>
          <w:p w14:paraId="4DB7EF52" w14:textId="77777777" w:rsidR="00B11855" w:rsidRPr="006D613E" w:rsidRDefault="003D003E" w:rsidP="006E20D6">
            <w:pPr>
              <w:pStyle w:val="TableEntryHeader"/>
            </w:pPr>
            <w:r w:rsidRPr="006D613E">
              <w:t>RXG-23</w:t>
            </w:r>
          </w:p>
        </w:tc>
        <w:tc>
          <w:tcPr>
            <w:tcW w:w="3443" w:type="dxa"/>
            <w:shd w:val="clear" w:color="auto" w:fill="D9D9D9"/>
          </w:tcPr>
          <w:p w14:paraId="2464F68E" w14:textId="77777777" w:rsidR="00B11855" w:rsidRPr="006D613E" w:rsidRDefault="003D003E" w:rsidP="006E20D6">
            <w:pPr>
              <w:pStyle w:val="TableEntryHeader"/>
            </w:pPr>
            <w:r w:rsidRPr="006D613E">
              <w:t>RXG-24</w:t>
            </w:r>
          </w:p>
        </w:tc>
      </w:tr>
      <w:tr w:rsidR="00B11855" w:rsidRPr="006D613E" w14:paraId="34A22DD1" w14:textId="77777777" w:rsidTr="006C0E8E">
        <w:trPr>
          <w:cantSplit/>
          <w:jc w:val="center"/>
        </w:trPr>
        <w:tc>
          <w:tcPr>
            <w:tcW w:w="0" w:type="auto"/>
            <w:shd w:val="clear" w:color="auto" w:fill="auto"/>
          </w:tcPr>
          <w:p w14:paraId="2C07A465" w14:textId="77777777" w:rsidR="00B11855" w:rsidRPr="006D613E" w:rsidRDefault="003D003E" w:rsidP="006E20D6">
            <w:pPr>
              <w:pStyle w:val="TableEntry"/>
            </w:pPr>
            <w:r w:rsidRPr="006D613E">
              <w:t>1</w:t>
            </w:r>
          </w:p>
        </w:tc>
        <w:tc>
          <w:tcPr>
            <w:tcW w:w="2601" w:type="dxa"/>
            <w:shd w:val="clear" w:color="auto" w:fill="auto"/>
          </w:tcPr>
          <w:p w14:paraId="3C3A848B" w14:textId="77777777" w:rsidR="00B11855" w:rsidRPr="006D613E" w:rsidRDefault="003D003E" w:rsidP="006E20D6">
            <w:pPr>
              <w:pStyle w:val="TableEntry"/>
            </w:pPr>
            <w:r w:rsidRPr="006D613E">
              <w:t>263872^MDC_DIM_</w:t>
            </w:r>
            <w:r w:rsidR="00E86B15" w:rsidRPr="006D613E">
              <w:t>X_</w:t>
            </w:r>
            <w:r w:rsidRPr="006D613E">
              <w:t>G^MDC</w:t>
            </w:r>
          </w:p>
        </w:tc>
        <w:tc>
          <w:tcPr>
            <w:tcW w:w="1190" w:type="dxa"/>
            <w:shd w:val="clear" w:color="auto" w:fill="auto"/>
          </w:tcPr>
          <w:p w14:paraId="2BFB97C6" w14:textId="77777777" w:rsidR="00B11855" w:rsidRPr="006D613E" w:rsidRDefault="003D003E" w:rsidP="006E20D6">
            <w:pPr>
              <w:pStyle w:val="TableEntry"/>
            </w:pPr>
            <w:r w:rsidRPr="006D613E">
              <w:t>50</w:t>
            </w:r>
          </w:p>
        </w:tc>
        <w:tc>
          <w:tcPr>
            <w:tcW w:w="3443" w:type="dxa"/>
            <w:shd w:val="clear" w:color="auto" w:fill="auto"/>
          </w:tcPr>
          <w:p w14:paraId="6DFA4126" w14:textId="77777777" w:rsidR="00B11855" w:rsidRPr="006D613E" w:rsidRDefault="003D003E" w:rsidP="006E20D6">
            <w:pPr>
              <w:pStyle w:val="TableEntry"/>
            </w:pPr>
            <w:r w:rsidRPr="006D613E">
              <w:t>263762^MDC_DIM_MILLI_L^MDC</w:t>
            </w:r>
          </w:p>
        </w:tc>
      </w:tr>
    </w:tbl>
    <w:p w14:paraId="4CC46AB0" w14:textId="77777777" w:rsidR="00FF2B2D" w:rsidRPr="006D613E" w:rsidRDefault="00FF2B2D" w:rsidP="00FF2B2D">
      <w:pPr>
        <w:pStyle w:val="BodyText"/>
        <w:rPr>
          <w:rStyle w:val="Strong"/>
          <w:b w:val="0"/>
          <w:bCs w:val="0"/>
        </w:rPr>
      </w:pPr>
    </w:p>
    <w:p w14:paraId="263DD1E2" w14:textId="77777777" w:rsidR="00B11855" w:rsidRPr="006D613E" w:rsidRDefault="003D003E" w:rsidP="00123C7B">
      <w:pPr>
        <w:pStyle w:val="BodyText"/>
        <w:outlineLvl w:val="0"/>
        <w:rPr>
          <w:rStyle w:val="Strong"/>
        </w:rPr>
      </w:pPr>
      <w:r w:rsidRPr="006D613E">
        <w:rPr>
          <w:rStyle w:val="Strong"/>
        </w:rPr>
        <w:t>Premixed medication orders</w:t>
      </w:r>
    </w:p>
    <w:p w14:paraId="2CA98CD1" w14:textId="77777777" w:rsidR="00B11855" w:rsidRPr="006D613E" w:rsidRDefault="003D003E" w:rsidP="00531785">
      <w:pPr>
        <w:pStyle w:val="BodyText"/>
      </w:pPr>
      <w:r w:rsidRPr="006D613E">
        <w:t>Certain marketed medication products are "premixed", containing both the additive and the base mixed together and sold as a single item.</w:t>
      </w:r>
    </w:p>
    <w:p w14:paraId="7F8BECDD" w14:textId="77777777" w:rsidR="00B11855" w:rsidRPr="006D613E" w:rsidRDefault="003D003E" w:rsidP="00531785">
      <w:pPr>
        <w:pStyle w:val="BodyText"/>
      </w:pPr>
      <w:r w:rsidRPr="006D613E">
        <w:t>Examples:</w:t>
      </w:r>
    </w:p>
    <w:p w14:paraId="360ACA4E" w14:textId="77777777" w:rsidR="00B11855" w:rsidRPr="006D613E" w:rsidRDefault="003D003E" w:rsidP="002E3ED0">
      <w:pPr>
        <w:pStyle w:val="BodyText"/>
      </w:pPr>
      <w:r w:rsidRPr="006D613E">
        <w:t>Dopamine 800 mg / Dextrose 5% 250 mL</w:t>
      </w:r>
    </w:p>
    <w:p w14:paraId="56FFDB17" w14:textId="77777777" w:rsidR="00B11855" w:rsidRPr="006D613E" w:rsidRDefault="003D003E" w:rsidP="002E3ED0">
      <w:pPr>
        <w:pStyle w:val="BodyText"/>
      </w:pPr>
      <w:r w:rsidRPr="006D613E">
        <w:t>Cefazolin 1 g / Dextrose 5% 50 mL</w:t>
      </w:r>
    </w:p>
    <w:p w14:paraId="3084E982" w14:textId="77777777" w:rsidR="00B11855" w:rsidRPr="006D613E" w:rsidRDefault="003D003E" w:rsidP="002E3ED0">
      <w:pPr>
        <w:pStyle w:val="BodyText"/>
      </w:pPr>
      <w:r w:rsidRPr="006D613E">
        <w:t xml:space="preserve">RXG segment population for Dopamine: </w:t>
      </w:r>
    </w:p>
    <w:p w14:paraId="75FEE622" w14:textId="77777777" w:rsidR="00531785" w:rsidRPr="006D613E" w:rsidRDefault="00531785" w:rsidP="00531785">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3"/>
        <w:gridCol w:w="3336"/>
        <w:gridCol w:w="1243"/>
        <w:gridCol w:w="3409"/>
      </w:tblGrid>
      <w:tr w:rsidR="00C40FD5" w:rsidRPr="006D613E" w14:paraId="685A6DA1" w14:textId="77777777" w:rsidTr="00DE39CA">
        <w:trPr>
          <w:cantSplit/>
          <w:jc w:val="center"/>
        </w:trPr>
        <w:tc>
          <w:tcPr>
            <w:tcW w:w="0" w:type="auto"/>
            <w:shd w:val="clear" w:color="auto" w:fill="D9D9D9"/>
          </w:tcPr>
          <w:p w14:paraId="4ECF923F" w14:textId="77777777" w:rsidR="00B11855" w:rsidRPr="006D613E" w:rsidRDefault="003D003E" w:rsidP="007C53A1">
            <w:pPr>
              <w:pStyle w:val="TableEntryHeader"/>
            </w:pPr>
            <w:r w:rsidRPr="006D613E">
              <w:t>RXG-17</w:t>
            </w:r>
          </w:p>
        </w:tc>
        <w:tc>
          <w:tcPr>
            <w:tcW w:w="3336" w:type="dxa"/>
            <w:shd w:val="clear" w:color="auto" w:fill="D9D9D9"/>
          </w:tcPr>
          <w:p w14:paraId="0C2A6A4F" w14:textId="77777777" w:rsidR="00B11855" w:rsidRPr="006D613E" w:rsidRDefault="003D003E" w:rsidP="007C53A1">
            <w:pPr>
              <w:pStyle w:val="TableEntryHeader"/>
            </w:pPr>
            <w:r w:rsidRPr="006D613E">
              <w:t>RXG-18</w:t>
            </w:r>
          </w:p>
        </w:tc>
        <w:tc>
          <w:tcPr>
            <w:tcW w:w="1243" w:type="dxa"/>
            <w:shd w:val="clear" w:color="auto" w:fill="D9D9D9"/>
          </w:tcPr>
          <w:p w14:paraId="523D0FFF" w14:textId="77777777" w:rsidR="00B11855" w:rsidRPr="006D613E" w:rsidRDefault="003D003E" w:rsidP="007C53A1">
            <w:pPr>
              <w:pStyle w:val="TableEntryHeader"/>
            </w:pPr>
            <w:r w:rsidRPr="006D613E">
              <w:t>RXG-23</w:t>
            </w:r>
          </w:p>
        </w:tc>
        <w:tc>
          <w:tcPr>
            <w:tcW w:w="3409" w:type="dxa"/>
            <w:shd w:val="clear" w:color="auto" w:fill="D9D9D9"/>
          </w:tcPr>
          <w:p w14:paraId="0B9B856D" w14:textId="77777777" w:rsidR="00B11855" w:rsidRPr="006D613E" w:rsidRDefault="003D003E" w:rsidP="007C53A1">
            <w:pPr>
              <w:pStyle w:val="TableEntryHeader"/>
            </w:pPr>
            <w:r w:rsidRPr="006D613E">
              <w:t>RXG-24</w:t>
            </w:r>
          </w:p>
        </w:tc>
      </w:tr>
      <w:tr w:rsidR="007C53A1" w:rsidRPr="006D613E" w14:paraId="0BE336E8" w14:textId="77777777" w:rsidTr="006C0E8E">
        <w:trPr>
          <w:cantSplit/>
          <w:jc w:val="center"/>
        </w:trPr>
        <w:tc>
          <w:tcPr>
            <w:tcW w:w="0" w:type="auto"/>
            <w:shd w:val="clear" w:color="auto" w:fill="auto"/>
          </w:tcPr>
          <w:p w14:paraId="702C9AD1" w14:textId="77777777" w:rsidR="00B11855" w:rsidRPr="006D613E" w:rsidRDefault="003D003E" w:rsidP="006E20D6">
            <w:pPr>
              <w:pStyle w:val="TableEntry"/>
            </w:pPr>
            <w:r w:rsidRPr="006D613E">
              <w:t>800</w:t>
            </w:r>
          </w:p>
        </w:tc>
        <w:tc>
          <w:tcPr>
            <w:tcW w:w="3336" w:type="dxa"/>
            <w:shd w:val="clear" w:color="auto" w:fill="auto"/>
          </w:tcPr>
          <w:p w14:paraId="7A3C4240" w14:textId="77777777" w:rsidR="00B11855" w:rsidRPr="006D613E" w:rsidRDefault="003D003E" w:rsidP="006E20D6">
            <w:pPr>
              <w:pStyle w:val="TableEntry"/>
            </w:pPr>
            <w:r w:rsidRPr="006D613E">
              <w:t>263890^MDC_DIM_MILLI_G^MDC</w:t>
            </w:r>
          </w:p>
        </w:tc>
        <w:tc>
          <w:tcPr>
            <w:tcW w:w="1243" w:type="dxa"/>
            <w:shd w:val="clear" w:color="auto" w:fill="auto"/>
          </w:tcPr>
          <w:p w14:paraId="74C69B0A" w14:textId="77777777" w:rsidR="00B11855" w:rsidRPr="006D613E" w:rsidRDefault="003D003E" w:rsidP="006E20D6">
            <w:pPr>
              <w:pStyle w:val="TableEntry"/>
            </w:pPr>
            <w:r w:rsidRPr="006D613E">
              <w:t>250</w:t>
            </w:r>
          </w:p>
        </w:tc>
        <w:tc>
          <w:tcPr>
            <w:tcW w:w="3409" w:type="dxa"/>
            <w:shd w:val="clear" w:color="auto" w:fill="auto"/>
          </w:tcPr>
          <w:p w14:paraId="0236D056" w14:textId="77777777" w:rsidR="00B11855" w:rsidRPr="006D613E" w:rsidRDefault="003D003E" w:rsidP="006E20D6">
            <w:pPr>
              <w:pStyle w:val="TableEntry"/>
            </w:pPr>
            <w:r w:rsidRPr="006D613E">
              <w:t>263762^MDC_DIM_MILLI_L^MDC</w:t>
            </w:r>
          </w:p>
        </w:tc>
      </w:tr>
    </w:tbl>
    <w:p w14:paraId="26BE1696" w14:textId="77777777" w:rsidR="00B11855" w:rsidRPr="006D613E" w:rsidRDefault="00B11855" w:rsidP="006D73DE">
      <w:pPr>
        <w:pStyle w:val="BodyText"/>
      </w:pPr>
    </w:p>
    <w:p w14:paraId="65753AB8" w14:textId="77777777" w:rsidR="00B11855" w:rsidRPr="006D613E" w:rsidRDefault="003D003E" w:rsidP="00123C7B">
      <w:pPr>
        <w:pStyle w:val="BodyText"/>
        <w:keepNext/>
        <w:outlineLvl w:val="0"/>
        <w:rPr>
          <w:rStyle w:val="Strong"/>
        </w:rPr>
      </w:pPr>
      <w:r w:rsidRPr="006D613E">
        <w:rPr>
          <w:rStyle w:val="Strong"/>
        </w:rPr>
        <w:t>Fluid orders</w:t>
      </w:r>
    </w:p>
    <w:p w14:paraId="5D5A8550" w14:textId="77777777" w:rsidR="00B11855" w:rsidRPr="006D613E" w:rsidRDefault="003D003E" w:rsidP="006D73DE">
      <w:pPr>
        <w:pStyle w:val="BodyText"/>
      </w:pPr>
      <w:r w:rsidRPr="006D613E">
        <w:t>"Plain" IV fluids do not contain an additive. The BCMA is not required to populate RXG-17, 18, 23, and 24 for these orders.</w:t>
      </w:r>
    </w:p>
    <w:p w14:paraId="74B935C3" w14:textId="77777777" w:rsidR="00B11855" w:rsidRPr="006D613E" w:rsidRDefault="003D003E" w:rsidP="006D73DE">
      <w:pPr>
        <w:pStyle w:val="BodyText"/>
      </w:pPr>
      <w:r w:rsidRPr="006D613E">
        <w:t>Examples:</w:t>
      </w:r>
    </w:p>
    <w:p w14:paraId="005062AB" w14:textId="77777777" w:rsidR="00B11855" w:rsidRPr="006D613E" w:rsidRDefault="003D003E" w:rsidP="002E3ED0">
      <w:pPr>
        <w:pStyle w:val="BodyText"/>
      </w:pPr>
      <w:r w:rsidRPr="006D613E">
        <w:t>Dextrose 5% 1000 mL</w:t>
      </w:r>
    </w:p>
    <w:p w14:paraId="26E5F218" w14:textId="77777777" w:rsidR="00B11855" w:rsidRPr="006D613E" w:rsidRDefault="003D003E" w:rsidP="002E3ED0">
      <w:pPr>
        <w:pStyle w:val="BodyText"/>
      </w:pPr>
      <w:r w:rsidRPr="006D613E">
        <w:t>Sodium Chloride 0.9% 250 mL</w:t>
      </w:r>
    </w:p>
    <w:p w14:paraId="5E85507F" w14:textId="77777777" w:rsidR="00B11855" w:rsidRPr="006D613E" w:rsidRDefault="003D003E" w:rsidP="00123C7B">
      <w:pPr>
        <w:pStyle w:val="BodyText"/>
        <w:outlineLvl w:val="0"/>
        <w:rPr>
          <w:rStyle w:val="Strong"/>
        </w:rPr>
      </w:pPr>
      <w:r w:rsidRPr="006D613E">
        <w:rPr>
          <w:rStyle w:val="Strong"/>
        </w:rPr>
        <w:t>Orders with multiple additives</w:t>
      </w:r>
    </w:p>
    <w:p w14:paraId="3B6DEED4" w14:textId="77777777" w:rsidR="00B11855" w:rsidRPr="006D613E" w:rsidRDefault="003D003E" w:rsidP="006D73DE">
      <w:pPr>
        <w:pStyle w:val="BodyText"/>
      </w:pPr>
      <w:r w:rsidRPr="006D613E">
        <w:t>Some infusion orders may contain multiple additives, for example, total parenteral nutrition (TPN) solutions are made up of one or more base solutions and as many as 10 or 12 additives. The BCMA is not required to populate RXG-17, 18, 23, and 24 for these orders.</w:t>
      </w:r>
    </w:p>
    <w:p w14:paraId="03701AEE" w14:textId="77777777" w:rsidR="00B11855" w:rsidRPr="006D613E" w:rsidRDefault="003D003E" w:rsidP="00123C7B">
      <w:pPr>
        <w:pStyle w:val="Heading5"/>
        <w:rPr>
          <w:noProof w:val="0"/>
        </w:rPr>
      </w:pPr>
      <w:bookmarkStart w:id="255" w:name="_Toc401769782"/>
      <w:bookmarkStart w:id="256" w:name="_Toc466373681"/>
      <w:r w:rsidRPr="006D613E">
        <w:rPr>
          <w:noProof w:val="0"/>
        </w:rPr>
        <w:lastRenderedPageBreak/>
        <w:t>RXR - Pharmacy/Treatment Route Segment</w:t>
      </w:r>
      <w:bookmarkEnd w:id="255"/>
      <w:bookmarkEnd w:id="256"/>
    </w:p>
    <w:p w14:paraId="7EC5BCC0" w14:textId="77777777" w:rsidR="00B11855" w:rsidRPr="006D613E" w:rsidRDefault="003D003E" w:rsidP="007F67EB">
      <w:pPr>
        <w:pStyle w:val="BodyText"/>
      </w:pPr>
      <w:r w:rsidRPr="006D613E">
        <w:t>The Pharmacy/Treatment Route segment contains the alternative combination of route, site, administration device, and administration method that are prescribed.</w:t>
      </w:r>
    </w:p>
    <w:p w14:paraId="02E71CF9" w14:textId="77777777" w:rsidR="00B11855" w:rsidRPr="006D613E" w:rsidRDefault="00B11855" w:rsidP="002F241F">
      <w:pPr>
        <w:pStyle w:val="BodyText"/>
      </w:pPr>
    </w:p>
    <w:p w14:paraId="774F1C73" w14:textId="7354EAD6" w:rsidR="00B11855" w:rsidRPr="006D613E" w:rsidRDefault="003D003E" w:rsidP="00123C7B">
      <w:pPr>
        <w:pStyle w:val="TableTitle"/>
        <w:outlineLvl w:val="0"/>
      </w:pPr>
      <w:r w:rsidRPr="006D613E">
        <w:t>Table 3.3.4.4.</w:t>
      </w:r>
      <w:r w:rsidR="00E3091E" w:rsidRPr="006D613E">
        <w:t>8</w:t>
      </w:r>
      <w:r w:rsidRPr="006D613E">
        <w:t xml:space="preserve">-1: </w:t>
      </w:r>
      <w:r w:rsidR="006D613E">
        <w:t>HL7</w:t>
      </w:r>
      <w:r w:rsidR="00995105" w:rsidRPr="006D613E">
        <w:t xml:space="preserve"> </w:t>
      </w:r>
      <w:r w:rsidRPr="006D613E">
        <w:t>Attribute Table – RXR – Pharmacy/Treatment Route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6"/>
        <w:gridCol w:w="990"/>
        <w:gridCol w:w="805"/>
        <w:gridCol w:w="995"/>
        <w:gridCol w:w="900"/>
        <w:gridCol w:w="1170"/>
        <w:gridCol w:w="1170"/>
        <w:gridCol w:w="2980"/>
      </w:tblGrid>
      <w:tr w:rsidR="00C40FD5" w:rsidRPr="006D613E" w14:paraId="11640516" w14:textId="77777777" w:rsidTr="00DE39CA">
        <w:trPr>
          <w:cantSplit/>
          <w:jc w:val="center"/>
        </w:trPr>
        <w:tc>
          <w:tcPr>
            <w:tcW w:w="896" w:type="dxa"/>
            <w:shd w:val="clear" w:color="auto" w:fill="D9D9D9"/>
          </w:tcPr>
          <w:p w14:paraId="31035720" w14:textId="77777777" w:rsidR="00B11855" w:rsidRPr="006D613E" w:rsidRDefault="003D003E" w:rsidP="0087008C">
            <w:pPr>
              <w:pStyle w:val="TableEntryHeader"/>
            </w:pPr>
            <w:r w:rsidRPr="006D613E">
              <w:t>SEQ</w:t>
            </w:r>
          </w:p>
        </w:tc>
        <w:tc>
          <w:tcPr>
            <w:tcW w:w="990" w:type="dxa"/>
            <w:shd w:val="clear" w:color="auto" w:fill="D9D9D9"/>
          </w:tcPr>
          <w:p w14:paraId="68322E08" w14:textId="77777777" w:rsidR="00B11855" w:rsidRPr="006D613E" w:rsidRDefault="003D003E" w:rsidP="0087008C">
            <w:pPr>
              <w:pStyle w:val="TableEntryHeader"/>
            </w:pPr>
            <w:r w:rsidRPr="006D613E">
              <w:t>LEN</w:t>
            </w:r>
          </w:p>
        </w:tc>
        <w:tc>
          <w:tcPr>
            <w:tcW w:w="805" w:type="dxa"/>
            <w:shd w:val="clear" w:color="auto" w:fill="D9D9D9"/>
          </w:tcPr>
          <w:p w14:paraId="681CC6B7" w14:textId="77777777" w:rsidR="00B11855" w:rsidRPr="006D613E" w:rsidRDefault="003D003E" w:rsidP="0087008C">
            <w:pPr>
              <w:pStyle w:val="TableEntryHeader"/>
            </w:pPr>
            <w:r w:rsidRPr="006D613E">
              <w:t>DT</w:t>
            </w:r>
          </w:p>
        </w:tc>
        <w:tc>
          <w:tcPr>
            <w:tcW w:w="995" w:type="dxa"/>
            <w:shd w:val="clear" w:color="auto" w:fill="D9D9D9"/>
          </w:tcPr>
          <w:p w14:paraId="33004435" w14:textId="77777777" w:rsidR="00B11855" w:rsidRPr="006D613E" w:rsidRDefault="003D003E" w:rsidP="0087008C">
            <w:pPr>
              <w:pStyle w:val="TableEntryHeader"/>
            </w:pPr>
            <w:r w:rsidRPr="006D613E">
              <w:t>Usage</w:t>
            </w:r>
          </w:p>
        </w:tc>
        <w:tc>
          <w:tcPr>
            <w:tcW w:w="900" w:type="dxa"/>
            <w:shd w:val="clear" w:color="auto" w:fill="D9D9D9"/>
          </w:tcPr>
          <w:p w14:paraId="2C45640C" w14:textId="77777777" w:rsidR="00B11855" w:rsidRPr="006D613E" w:rsidRDefault="003D003E" w:rsidP="0087008C">
            <w:pPr>
              <w:pStyle w:val="TableEntryHeader"/>
            </w:pPr>
            <w:r w:rsidRPr="006D613E">
              <w:t>Card.</w:t>
            </w:r>
          </w:p>
        </w:tc>
        <w:tc>
          <w:tcPr>
            <w:tcW w:w="1170" w:type="dxa"/>
            <w:shd w:val="clear" w:color="auto" w:fill="D9D9D9"/>
          </w:tcPr>
          <w:p w14:paraId="7D1BDC13" w14:textId="77777777" w:rsidR="00B11855" w:rsidRPr="006D613E" w:rsidRDefault="003D003E" w:rsidP="0087008C">
            <w:pPr>
              <w:pStyle w:val="TableEntryHeader"/>
            </w:pPr>
            <w:r w:rsidRPr="006D613E">
              <w:t>TBL#</w:t>
            </w:r>
          </w:p>
        </w:tc>
        <w:tc>
          <w:tcPr>
            <w:tcW w:w="1170" w:type="dxa"/>
            <w:shd w:val="clear" w:color="auto" w:fill="D9D9D9"/>
          </w:tcPr>
          <w:p w14:paraId="30D6BC30" w14:textId="77777777" w:rsidR="00B11855" w:rsidRPr="006D613E" w:rsidRDefault="003D003E" w:rsidP="0087008C">
            <w:pPr>
              <w:pStyle w:val="TableEntryHeader"/>
            </w:pPr>
            <w:r w:rsidRPr="006D613E">
              <w:t>ITEM #</w:t>
            </w:r>
          </w:p>
        </w:tc>
        <w:tc>
          <w:tcPr>
            <w:tcW w:w="2980" w:type="dxa"/>
            <w:shd w:val="clear" w:color="auto" w:fill="D9D9D9"/>
          </w:tcPr>
          <w:p w14:paraId="38FE5DDF" w14:textId="77777777" w:rsidR="00B11855" w:rsidRPr="006D613E" w:rsidRDefault="003D003E" w:rsidP="0087008C">
            <w:pPr>
              <w:pStyle w:val="TableEntryHeader"/>
            </w:pPr>
            <w:r w:rsidRPr="006D613E">
              <w:t>ELEMENT NAME</w:t>
            </w:r>
          </w:p>
        </w:tc>
      </w:tr>
      <w:tr w:rsidR="00C40FD5" w:rsidRPr="006D613E" w14:paraId="43DDC33C" w14:textId="77777777" w:rsidTr="006C0E8E">
        <w:trPr>
          <w:cantSplit/>
          <w:jc w:val="center"/>
        </w:trPr>
        <w:tc>
          <w:tcPr>
            <w:tcW w:w="896" w:type="dxa"/>
            <w:shd w:val="clear" w:color="auto" w:fill="auto"/>
          </w:tcPr>
          <w:p w14:paraId="4523E500" w14:textId="77777777" w:rsidR="00B11855" w:rsidRPr="006D613E" w:rsidRDefault="003D003E" w:rsidP="00506FBD">
            <w:pPr>
              <w:pStyle w:val="TableEntry"/>
            </w:pPr>
            <w:r w:rsidRPr="006D613E">
              <w:t>1</w:t>
            </w:r>
          </w:p>
        </w:tc>
        <w:tc>
          <w:tcPr>
            <w:tcW w:w="990" w:type="dxa"/>
            <w:shd w:val="clear" w:color="auto" w:fill="auto"/>
          </w:tcPr>
          <w:p w14:paraId="0D14F9D5" w14:textId="77777777" w:rsidR="00B11855" w:rsidRPr="006D613E" w:rsidRDefault="003D003E" w:rsidP="00506FBD">
            <w:pPr>
              <w:pStyle w:val="TableEntry"/>
            </w:pPr>
            <w:r w:rsidRPr="006D613E">
              <w:t>705</w:t>
            </w:r>
          </w:p>
        </w:tc>
        <w:tc>
          <w:tcPr>
            <w:tcW w:w="805" w:type="dxa"/>
            <w:shd w:val="clear" w:color="auto" w:fill="auto"/>
          </w:tcPr>
          <w:p w14:paraId="78C12922" w14:textId="77777777" w:rsidR="00B11855" w:rsidRPr="006D613E" w:rsidRDefault="003D003E" w:rsidP="00506FBD">
            <w:pPr>
              <w:pStyle w:val="TableEntry"/>
            </w:pPr>
            <w:r w:rsidRPr="006D613E">
              <w:t>CWE</w:t>
            </w:r>
          </w:p>
        </w:tc>
        <w:tc>
          <w:tcPr>
            <w:tcW w:w="995" w:type="dxa"/>
            <w:shd w:val="clear" w:color="auto" w:fill="auto"/>
          </w:tcPr>
          <w:p w14:paraId="2553E581" w14:textId="77777777" w:rsidR="00B11855" w:rsidRPr="006D613E" w:rsidRDefault="003D003E" w:rsidP="00506FBD">
            <w:pPr>
              <w:pStyle w:val="TableEntry"/>
            </w:pPr>
            <w:r w:rsidRPr="006D613E">
              <w:t>R</w:t>
            </w:r>
          </w:p>
        </w:tc>
        <w:tc>
          <w:tcPr>
            <w:tcW w:w="900" w:type="dxa"/>
            <w:shd w:val="clear" w:color="auto" w:fill="auto"/>
          </w:tcPr>
          <w:p w14:paraId="1E984BEC" w14:textId="77777777" w:rsidR="00B11855" w:rsidRPr="006D613E" w:rsidRDefault="003D003E" w:rsidP="00506FBD">
            <w:pPr>
              <w:pStyle w:val="TableEntry"/>
            </w:pPr>
            <w:r w:rsidRPr="006D613E">
              <w:t>[1..1]</w:t>
            </w:r>
          </w:p>
        </w:tc>
        <w:tc>
          <w:tcPr>
            <w:tcW w:w="1170" w:type="dxa"/>
            <w:shd w:val="clear" w:color="auto" w:fill="auto"/>
          </w:tcPr>
          <w:p w14:paraId="53A57034" w14:textId="77777777" w:rsidR="00B11855" w:rsidRPr="006D613E" w:rsidRDefault="003D003E" w:rsidP="00506FBD">
            <w:pPr>
              <w:pStyle w:val="TableEntry"/>
            </w:pPr>
            <w:r w:rsidRPr="006D613E">
              <w:t>0162</w:t>
            </w:r>
          </w:p>
        </w:tc>
        <w:tc>
          <w:tcPr>
            <w:tcW w:w="1170" w:type="dxa"/>
            <w:shd w:val="clear" w:color="auto" w:fill="auto"/>
          </w:tcPr>
          <w:p w14:paraId="0CCE6212" w14:textId="77777777" w:rsidR="00B11855" w:rsidRPr="006D613E" w:rsidRDefault="003D003E" w:rsidP="00506FBD">
            <w:pPr>
              <w:pStyle w:val="TableEntry"/>
            </w:pPr>
            <w:r w:rsidRPr="006D613E">
              <w:t>00309</w:t>
            </w:r>
          </w:p>
        </w:tc>
        <w:tc>
          <w:tcPr>
            <w:tcW w:w="2980" w:type="dxa"/>
            <w:shd w:val="clear" w:color="auto" w:fill="auto"/>
          </w:tcPr>
          <w:p w14:paraId="64950495" w14:textId="77777777" w:rsidR="00B11855" w:rsidRPr="006D613E" w:rsidRDefault="003D003E" w:rsidP="00506FBD">
            <w:pPr>
              <w:pStyle w:val="TableEntry"/>
            </w:pPr>
            <w:r w:rsidRPr="006D613E">
              <w:t>Route</w:t>
            </w:r>
          </w:p>
        </w:tc>
      </w:tr>
      <w:tr w:rsidR="00C40FD5" w:rsidRPr="006D613E" w14:paraId="42604DDA" w14:textId="77777777" w:rsidTr="006C0E8E">
        <w:trPr>
          <w:cantSplit/>
          <w:jc w:val="center"/>
        </w:trPr>
        <w:tc>
          <w:tcPr>
            <w:tcW w:w="896" w:type="dxa"/>
            <w:shd w:val="clear" w:color="auto" w:fill="auto"/>
          </w:tcPr>
          <w:p w14:paraId="2D97BF59" w14:textId="77777777" w:rsidR="00B11855" w:rsidRPr="006D613E" w:rsidRDefault="003D003E" w:rsidP="00506FBD">
            <w:pPr>
              <w:pStyle w:val="TableEntry"/>
            </w:pPr>
            <w:r w:rsidRPr="006D613E">
              <w:t>2</w:t>
            </w:r>
          </w:p>
        </w:tc>
        <w:tc>
          <w:tcPr>
            <w:tcW w:w="990" w:type="dxa"/>
            <w:shd w:val="clear" w:color="auto" w:fill="auto"/>
          </w:tcPr>
          <w:p w14:paraId="3194780C" w14:textId="77777777" w:rsidR="00B11855" w:rsidRPr="006D613E" w:rsidRDefault="003D003E" w:rsidP="00506FBD">
            <w:pPr>
              <w:pStyle w:val="TableEntry"/>
            </w:pPr>
            <w:r w:rsidRPr="006D613E">
              <w:t>705</w:t>
            </w:r>
          </w:p>
        </w:tc>
        <w:tc>
          <w:tcPr>
            <w:tcW w:w="805" w:type="dxa"/>
            <w:shd w:val="clear" w:color="auto" w:fill="auto"/>
          </w:tcPr>
          <w:p w14:paraId="27CE3F79" w14:textId="77777777" w:rsidR="00B11855" w:rsidRPr="006D613E" w:rsidRDefault="003D003E" w:rsidP="00506FBD">
            <w:pPr>
              <w:pStyle w:val="TableEntry"/>
            </w:pPr>
            <w:r w:rsidRPr="006D613E">
              <w:t>CWE</w:t>
            </w:r>
          </w:p>
        </w:tc>
        <w:tc>
          <w:tcPr>
            <w:tcW w:w="995" w:type="dxa"/>
            <w:shd w:val="clear" w:color="auto" w:fill="auto"/>
          </w:tcPr>
          <w:p w14:paraId="2E65DA01" w14:textId="77777777" w:rsidR="00B11855" w:rsidRPr="006D613E" w:rsidRDefault="003D003E" w:rsidP="00506FBD">
            <w:pPr>
              <w:pStyle w:val="TableEntry"/>
            </w:pPr>
            <w:r w:rsidRPr="006D613E">
              <w:t>RE</w:t>
            </w:r>
          </w:p>
        </w:tc>
        <w:tc>
          <w:tcPr>
            <w:tcW w:w="900" w:type="dxa"/>
            <w:shd w:val="clear" w:color="auto" w:fill="auto"/>
          </w:tcPr>
          <w:p w14:paraId="14691210" w14:textId="77777777" w:rsidR="00B11855" w:rsidRPr="006D613E" w:rsidRDefault="003D003E" w:rsidP="00506FBD">
            <w:pPr>
              <w:pStyle w:val="TableEntry"/>
            </w:pPr>
            <w:r w:rsidRPr="006D613E">
              <w:t>[0..1]</w:t>
            </w:r>
          </w:p>
        </w:tc>
        <w:tc>
          <w:tcPr>
            <w:tcW w:w="1170" w:type="dxa"/>
            <w:shd w:val="clear" w:color="auto" w:fill="auto"/>
          </w:tcPr>
          <w:p w14:paraId="1DE69E0C" w14:textId="77777777" w:rsidR="00B11855" w:rsidRPr="006D613E" w:rsidRDefault="003D003E" w:rsidP="00506FBD">
            <w:pPr>
              <w:pStyle w:val="TableEntry"/>
            </w:pPr>
            <w:r w:rsidRPr="006D613E">
              <w:t>0550</w:t>
            </w:r>
          </w:p>
        </w:tc>
        <w:tc>
          <w:tcPr>
            <w:tcW w:w="1170" w:type="dxa"/>
            <w:shd w:val="clear" w:color="auto" w:fill="auto"/>
          </w:tcPr>
          <w:p w14:paraId="3349E89C" w14:textId="77777777" w:rsidR="00B11855" w:rsidRPr="006D613E" w:rsidRDefault="003D003E" w:rsidP="00506FBD">
            <w:pPr>
              <w:pStyle w:val="TableEntry"/>
            </w:pPr>
            <w:r w:rsidRPr="006D613E">
              <w:t>00310</w:t>
            </w:r>
          </w:p>
        </w:tc>
        <w:tc>
          <w:tcPr>
            <w:tcW w:w="2980" w:type="dxa"/>
            <w:shd w:val="clear" w:color="auto" w:fill="auto"/>
          </w:tcPr>
          <w:p w14:paraId="356D6FA1" w14:textId="77777777" w:rsidR="00B11855" w:rsidRPr="006D613E" w:rsidRDefault="003D003E" w:rsidP="00506FBD">
            <w:pPr>
              <w:pStyle w:val="TableEntry"/>
            </w:pPr>
            <w:r w:rsidRPr="006D613E">
              <w:t>Administration Site</w:t>
            </w:r>
          </w:p>
        </w:tc>
      </w:tr>
      <w:tr w:rsidR="00C40FD5" w:rsidRPr="006D613E" w14:paraId="48F8DE39" w14:textId="77777777" w:rsidTr="006C0E8E">
        <w:trPr>
          <w:cantSplit/>
          <w:jc w:val="center"/>
        </w:trPr>
        <w:tc>
          <w:tcPr>
            <w:tcW w:w="896" w:type="dxa"/>
            <w:shd w:val="clear" w:color="auto" w:fill="auto"/>
          </w:tcPr>
          <w:p w14:paraId="03978049" w14:textId="77777777" w:rsidR="00B11855" w:rsidRPr="006D613E" w:rsidRDefault="003D003E" w:rsidP="00506FBD">
            <w:pPr>
              <w:pStyle w:val="TableEntry"/>
            </w:pPr>
            <w:r w:rsidRPr="006D613E">
              <w:t>3</w:t>
            </w:r>
          </w:p>
        </w:tc>
        <w:tc>
          <w:tcPr>
            <w:tcW w:w="990" w:type="dxa"/>
            <w:shd w:val="clear" w:color="auto" w:fill="auto"/>
          </w:tcPr>
          <w:p w14:paraId="66212D0F" w14:textId="77777777" w:rsidR="00B11855" w:rsidRPr="006D613E" w:rsidRDefault="003D003E" w:rsidP="00506FBD">
            <w:pPr>
              <w:pStyle w:val="TableEntry"/>
            </w:pPr>
            <w:r w:rsidRPr="006D613E">
              <w:t>705</w:t>
            </w:r>
          </w:p>
        </w:tc>
        <w:tc>
          <w:tcPr>
            <w:tcW w:w="805" w:type="dxa"/>
            <w:shd w:val="clear" w:color="auto" w:fill="auto"/>
          </w:tcPr>
          <w:p w14:paraId="21CA8FAA" w14:textId="77777777" w:rsidR="00B11855" w:rsidRPr="006D613E" w:rsidRDefault="003D003E" w:rsidP="00506FBD">
            <w:pPr>
              <w:pStyle w:val="TableEntry"/>
            </w:pPr>
            <w:r w:rsidRPr="006D613E">
              <w:t>CWE</w:t>
            </w:r>
          </w:p>
        </w:tc>
        <w:tc>
          <w:tcPr>
            <w:tcW w:w="995" w:type="dxa"/>
            <w:shd w:val="clear" w:color="auto" w:fill="auto"/>
          </w:tcPr>
          <w:p w14:paraId="72F61FDB" w14:textId="77777777" w:rsidR="00B11855" w:rsidRPr="006D613E" w:rsidRDefault="003D003E" w:rsidP="00506FBD">
            <w:pPr>
              <w:pStyle w:val="TableEntry"/>
            </w:pPr>
            <w:r w:rsidRPr="006D613E">
              <w:t>RE</w:t>
            </w:r>
          </w:p>
        </w:tc>
        <w:tc>
          <w:tcPr>
            <w:tcW w:w="900" w:type="dxa"/>
            <w:shd w:val="clear" w:color="auto" w:fill="auto"/>
          </w:tcPr>
          <w:p w14:paraId="6731101D" w14:textId="77777777" w:rsidR="00B11855" w:rsidRPr="006D613E" w:rsidRDefault="003D003E" w:rsidP="00506FBD">
            <w:pPr>
              <w:pStyle w:val="TableEntry"/>
            </w:pPr>
            <w:r w:rsidRPr="006D613E">
              <w:t>[0..1]</w:t>
            </w:r>
          </w:p>
        </w:tc>
        <w:tc>
          <w:tcPr>
            <w:tcW w:w="1170" w:type="dxa"/>
            <w:shd w:val="clear" w:color="auto" w:fill="auto"/>
          </w:tcPr>
          <w:p w14:paraId="6044169A" w14:textId="77777777" w:rsidR="00B11855" w:rsidRPr="006D613E" w:rsidRDefault="00E86B15" w:rsidP="00506FBD">
            <w:pPr>
              <w:pStyle w:val="TableEntry"/>
            </w:pPr>
            <w:r w:rsidRPr="006D613E">
              <w:t>0164</w:t>
            </w:r>
          </w:p>
        </w:tc>
        <w:tc>
          <w:tcPr>
            <w:tcW w:w="1170" w:type="dxa"/>
            <w:shd w:val="clear" w:color="auto" w:fill="auto"/>
          </w:tcPr>
          <w:p w14:paraId="2F240BA1" w14:textId="77777777" w:rsidR="00B11855" w:rsidRPr="006D613E" w:rsidRDefault="003D003E" w:rsidP="00506FBD">
            <w:pPr>
              <w:pStyle w:val="TableEntry"/>
            </w:pPr>
            <w:r w:rsidRPr="006D613E">
              <w:t>00311</w:t>
            </w:r>
          </w:p>
        </w:tc>
        <w:tc>
          <w:tcPr>
            <w:tcW w:w="2980" w:type="dxa"/>
            <w:shd w:val="clear" w:color="auto" w:fill="auto"/>
          </w:tcPr>
          <w:p w14:paraId="14DEF8BB" w14:textId="77777777" w:rsidR="00B11855" w:rsidRPr="006D613E" w:rsidRDefault="003D003E" w:rsidP="00506FBD">
            <w:pPr>
              <w:pStyle w:val="TableEntry"/>
            </w:pPr>
            <w:r w:rsidRPr="006D613E">
              <w:t>Administration Device</w:t>
            </w:r>
          </w:p>
        </w:tc>
      </w:tr>
      <w:tr w:rsidR="00C40FD5" w:rsidRPr="006D613E" w14:paraId="747BB99C" w14:textId="77777777" w:rsidTr="006C0E8E">
        <w:trPr>
          <w:cantSplit/>
          <w:jc w:val="center"/>
        </w:trPr>
        <w:tc>
          <w:tcPr>
            <w:tcW w:w="896" w:type="dxa"/>
            <w:shd w:val="clear" w:color="auto" w:fill="auto"/>
          </w:tcPr>
          <w:p w14:paraId="0E7204B4" w14:textId="77777777" w:rsidR="00B11855" w:rsidRPr="006D613E" w:rsidRDefault="003D003E" w:rsidP="00506FBD">
            <w:pPr>
              <w:pStyle w:val="TableEntry"/>
            </w:pPr>
            <w:r w:rsidRPr="006D613E">
              <w:t>4</w:t>
            </w:r>
          </w:p>
        </w:tc>
        <w:tc>
          <w:tcPr>
            <w:tcW w:w="990" w:type="dxa"/>
            <w:shd w:val="clear" w:color="auto" w:fill="auto"/>
          </w:tcPr>
          <w:p w14:paraId="472B389E" w14:textId="77777777" w:rsidR="00B11855" w:rsidRPr="006D613E" w:rsidRDefault="003D003E" w:rsidP="00506FBD">
            <w:pPr>
              <w:pStyle w:val="TableEntry"/>
            </w:pPr>
            <w:r w:rsidRPr="006D613E">
              <w:t>705</w:t>
            </w:r>
          </w:p>
        </w:tc>
        <w:tc>
          <w:tcPr>
            <w:tcW w:w="805" w:type="dxa"/>
            <w:shd w:val="clear" w:color="auto" w:fill="auto"/>
          </w:tcPr>
          <w:p w14:paraId="6027ED53" w14:textId="77777777" w:rsidR="00B11855" w:rsidRPr="006D613E" w:rsidRDefault="003D003E" w:rsidP="00506FBD">
            <w:pPr>
              <w:pStyle w:val="TableEntry"/>
            </w:pPr>
            <w:r w:rsidRPr="006D613E">
              <w:t>CWE</w:t>
            </w:r>
          </w:p>
        </w:tc>
        <w:tc>
          <w:tcPr>
            <w:tcW w:w="995" w:type="dxa"/>
            <w:shd w:val="clear" w:color="auto" w:fill="auto"/>
          </w:tcPr>
          <w:p w14:paraId="76C86084" w14:textId="77777777" w:rsidR="00B11855" w:rsidRPr="006D613E" w:rsidRDefault="00185E26" w:rsidP="00DE39CA">
            <w:pPr>
              <w:pStyle w:val="TableEntry"/>
            </w:pPr>
            <w:r w:rsidRPr="006D613E">
              <w:t xml:space="preserve"> </w:t>
            </w:r>
            <w:r w:rsidR="003D003E" w:rsidRPr="006D613E">
              <w:t>CE</w:t>
            </w:r>
          </w:p>
        </w:tc>
        <w:tc>
          <w:tcPr>
            <w:tcW w:w="900" w:type="dxa"/>
            <w:shd w:val="clear" w:color="auto" w:fill="auto"/>
          </w:tcPr>
          <w:p w14:paraId="002BA038" w14:textId="77777777" w:rsidR="00B11855" w:rsidRPr="006D613E" w:rsidRDefault="00185E26" w:rsidP="00506FBD">
            <w:pPr>
              <w:pStyle w:val="TableEntry"/>
            </w:pPr>
            <w:r w:rsidRPr="006D613E">
              <w:t xml:space="preserve"> </w:t>
            </w:r>
            <w:r w:rsidR="003D003E" w:rsidRPr="006D613E">
              <w:t>[0..1]</w:t>
            </w:r>
          </w:p>
        </w:tc>
        <w:tc>
          <w:tcPr>
            <w:tcW w:w="1170" w:type="dxa"/>
            <w:shd w:val="clear" w:color="auto" w:fill="auto"/>
          </w:tcPr>
          <w:p w14:paraId="24AE25FD" w14:textId="77777777" w:rsidR="00B11855" w:rsidRPr="006D613E" w:rsidRDefault="003D003E" w:rsidP="00506FBD">
            <w:pPr>
              <w:pStyle w:val="TableEntry"/>
            </w:pPr>
            <w:r w:rsidRPr="006D613E">
              <w:t>0165</w:t>
            </w:r>
          </w:p>
        </w:tc>
        <w:tc>
          <w:tcPr>
            <w:tcW w:w="1170" w:type="dxa"/>
            <w:shd w:val="clear" w:color="auto" w:fill="auto"/>
          </w:tcPr>
          <w:p w14:paraId="47F423BE" w14:textId="77777777" w:rsidR="00B11855" w:rsidRPr="006D613E" w:rsidRDefault="003D003E" w:rsidP="00506FBD">
            <w:pPr>
              <w:pStyle w:val="TableEntry"/>
            </w:pPr>
            <w:r w:rsidRPr="006D613E">
              <w:t>00312</w:t>
            </w:r>
          </w:p>
        </w:tc>
        <w:tc>
          <w:tcPr>
            <w:tcW w:w="2980" w:type="dxa"/>
            <w:shd w:val="clear" w:color="auto" w:fill="auto"/>
          </w:tcPr>
          <w:p w14:paraId="7C0C0729" w14:textId="77777777" w:rsidR="00B11855" w:rsidRPr="006D613E" w:rsidRDefault="003D003E" w:rsidP="00506FBD">
            <w:pPr>
              <w:pStyle w:val="TableEntry"/>
            </w:pPr>
            <w:r w:rsidRPr="006D613E">
              <w:t>Administration Method</w:t>
            </w:r>
          </w:p>
        </w:tc>
      </w:tr>
      <w:tr w:rsidR="00C40FD5" w:rsidRPr="006D613E" w14:paraId="79B911C7" w14:textId="77777777" w:rsidTr="006C0E8E">
        <w:trPr>
          <w:cantSplit/>
          <w:jc w:val="center"/>
        </w:trPr>
        <w:tc>
          <w:tcPr>
            <w:tcW w:w="896" w:type="dxa"/>
            <w:shd w:val="clear" w:color="auto" w:fill="auto"/>
          </w:tcPr>
          <w:p w14:paraId="498C907B" w14:textId="77777777" w:rsidR="00B11855" w:rsidRPr="006D613E" w:rsidRDefault="003D003E" w:rsidP="00506FBD">
            <w:pPr>
              <w:pStyle w:val="TableEntry"/>
            </w:pPr>
            <w:r w:rsidRPr="006D613E">
              <w:t>5</w:t>
            </w:r>
          </w:p>
        </w:tc>
        <w:tc>
          <w:tcPr>
            <w:tcW w:w="990" w:type="dxa"/>
            <w:shd w:val="clear" w:color="auto" w:fill="auto"/>
          </w:tcPr>
          <w:p w14:paraId="308F8D6F" w14:textId="77777777" w:rsidR="00B11855" w:rsidRPr="006D613E" w:rsidRDefault="003D003E" w:rsidP="00506FBD">
            <w:pPr>
              <w:pStyle w:val="TableEntry"/>
            </w:pPr>
            <w:r w:rsidRPr="006D613E">
              <w:t>705</w:t>
            </w:r>
          </w:p>
        </w:tc>
        <w:tc>
          <w:tcPr>
            <w:tcW w:w="805" w:type="dxa"/>
            <w:shd w:val="clear" w:color="auto" w:fill="auto"/>
          </w:tcPr>
          <w:p w14:paraId="0E31B17F" w14:textId="77777777" w:rsidR="00B11855" w:rsidRPr="006D613E" w:rsidRDefault="003D003E" w:rsidP="00506FBD">
            <w:pPr>
              <w:pStyle w:val="TableEntry"/>
            </w:pPr>
            <w:r w:rsidRPr="006D613E">
              <w:t>CWE</w:t>
            </w:r>
          </w:p>
        </w:tc>
        <w:tc>
          <w:tcPr>
            <w:tcW w:w="995" w:type="dxa"/>
            <w:shd w:val="clear" w:color="auto" w:fill="auto"/>
          </w:tcPr>
          <w:p w14:paraId="23730445" w14:textId="77777777" w:rsidR="00B11855" w:rsidRPr="006D613E" w:rsidRDefault="003D003E" w:rsidP="00506FBD">
            <w:pPr>
              <w:pStyle w:val="TableEntry"/>
            </w:pPr>
            <w:r w:rsidRPr="006D613E">
              <w:t>RE</w:t>
            </w:r>
          </w:p>
        </w:tc>
        <w:tc>
          <w:tcPr>
            <w:tcW w:w="900" w:type="dxa"/>
            <w:shd w:val="clear" w:color="auto" w:fill="auto"/>
          </w:tcPr>
          <w:p w14:paraId="0E778836" w14:textId="77777777" w:rsidR="00B11855" w:rsidRPr="006D613E" w:rsidRDefault="003D003E" w:rsidP="00506FBD">
            <w:pPr>
              <w:pStyle w:val="TableEntry"/>
            </w:pPr>
            <w:r w:rsidRPr="006D613E">
              <w:t>[0..1]</w:t>
            </w:r>
          </w:p>
        </w:tc>
        <w:tc>
          <w:tcPr>
            <w:tcW w:w="1170" w:type="dxa"/>
            <w:shd w:val="clear" w:color="auto" w:fill="auto"/>
          </w:tcPr>
          <w:p w14:paraId="1AB13B7D" w14:textId="77777777" w:rsidR="00B11855" w:rsidRPr="006D613E" w:rsidRDefault="00B11855" w:rsidP="00506FBD">
            <w:pPr>
              <w:pStyle w:val="TableEntry"/>
            </w:pPr>
          </w:p>
        </w:tc>
        <w:tc>
          <w:tcPr>
            <w:tcW w:w="1170" w:type="dxa"/>
            <w:shd w:val="clear" w:color="auto" w:fill="auto"/>
          </w:tcPr>
          <w:p w14:paraId="1C43E2E9" w14:textId="77777777" w:rsidR="00B11855" w:rsidRPr="006D613E" w:rsidRDefault="003D003E" w:rsidP="00506FBD">
            <w:pPr>
              <w:pStyle w:val="TableEntry"/>
            </w:pPr>
            <w:r w:rsidRPr="006D613E">
              <w:t>01315</w:t>
            </w:r>
          </w:p>
        </w:tc>
        <w:tc>
          <w:tcPr>
            <w:tcW w:w="2980" w:type="dxa"/>
            <w:shd w:val="clear" w:color="auto" w:fill="auto"/>
          </w:tcPr>
          <w:p w14:paraId="7364B678" w14:textId="77777777" w:rsidR="00B11855" w:rsidRPr="006D613E" w:rsidRDefault="003D003E" w:rsidP="00506FBD">
            <w:pPr>
              <w:pStyle w:val="TableEntry"/>
            </w:pPr>
            <w:r w:rsidRPr="006D613E">
              <w:t>Routing Instruction</w:t>
            </w:r>
          </w:p>
        </w:tc>
      </w:tr>
      <w:tr w:rsidR="00C40FD5" w:rsidRPr="006D613E" w14:paraId="33CC0328" w14:textId="77777777" w:rsidTr="006C0E8E">
        <w:trPr>
          <w:cantSplit/>
          <w:jc w:val="center"/>
        </w:trPr>
        <w:tc>
          <w:tcPr>
            <w:tcW w:w="896" w:type="dxa"/>
            <w:shd w:val="clear" w:color="auto" w:fill="auto"/>
          </w:tcPr>
          <w:p w14:paraId="4BEBE69E" w14:textId="77777777" w:rsidR="00B11855" w:rsidRPr="006D613E" w:rsidRDefault="003D003E" w:rsidP="00506FBD">
            <w:pPr>
              <w:pStyle w:val="TableEntry"/>
            </w:pPr>
            <w:r w:rsidRPr="006D613E">
              <w:t>6</w:t>
            </w:r>
          </w:p>
        </w:tc>
        <w:tc>
          <w:tcPr>
            <w:tcW w:w="990" w:type="dxa"/>
            <w:shd w:val="clear" w:color="auto" w:fill="auto"/>
          </w:tcPr>
          <w:p w14:paraId="33FB27D2" w14:textId="77777777" w:rsidR="00B11855" w:rsidRPr="006D613E" w:rsidRDefault="003D003E" w:rsidP="00506FBD">
            <w:pPr>
              <w:pStyle w:val="TableEntry"/>
            </w:pPr>
            <w:r w:rsidRPr="006D613E">
              <w:t>705</w:t>
            </w:r>
          </w:p>
        </w:tc>
        <w:tc>
          <w:tcPr>
            <w:tcW w:w="805" w:type="dxa"/>
            <w:shd w:val="clear" w:color="auto" w:fill="auto"/>
          </w:tcPr>
          <w:p w14:paraId="453376C2" w14:textId="77777777" w:rsidR="00B11855" w:rsidRPr="006D613E" w:rsidRDefault="003D003E" w:rsidP="00506FBD">
            <w:pPr>
              <w:pStyle w:val="TableEntry"/>
            </w:pPr>
            <w:r w:rsidRPr="006D613E">
              <w:t>CWE</w:t>
            </w:r>
          </w:p>
        </w:tc>
        <w:tc>
          <w:tcPr>
            <w:tcW w:w="995" w:type="dxa"/>
            <w:shd w:val="clear" w:color="auto" w:fill="auto"/>
          </w:tcPr>
          <w:p w14:paraId="625FD7A7" w14:textId="77777777" w:rsidR="00B11855" w:rsidRPr="006D613E" w:rsidRDefault="003D003E" w:rsidP="00506FBD">
            <w:pPr>
              <w:pStyle w:val="TableEntry"/>
            </w:pPr>
            <w:r w:rsidRPr="006D613E">
              <w:t>RE</w:t>
            </w:r>
          </w:p>
        </w:tc>
        <w:tc>
          <w:tcPr>
            <w:tcW w:w="900" w:type="dxa"/>
            <w:shd w:val="clear" w:color="auto" w:fill="auto"/>
          </w:tcPr>
          <w:p w14:paraId="11E10015" w14:textId="77777777" w:rsidR="00B11855" w:rsidRPr="006D613E" w:rsidRDefault="003D003E" w:rsidP="00506FBD">
            <w:pPr>
              <w:pStyle w:val="TableEntry"/>
            </w:pPr>
            <w:r w:rsidRPr="006D613E">
              <w:t>[0..1]</w:t>
            </w:r>
          </w:p>
        </w:tc>
        <w:tc>
          <w:tcPr>
            <w:tcW w:w="1170" w:type="dxa"/>
            <w:shd w:val="clear" w:color="auto" w:fill="auto"/>
          </w:tcPr>
          <w:p w14:paraId="7FCCD402" w14:textId="77777777" w:rsidR="00B11855" w:rsidRPr="006D613E" w:rsidRDefault="003D003E" w:rsidP="00506FBD">
            <w:pPr>
              <w:pStyle w:val="TableEntry"/>
            </w:pPr>
            <w:r w:rsidRPr="006D613E">
              <w:t>0495</w:t>
            </w:r>
          </w:p>
        </w:tc>
        <w:tc>
          <w:tcPr>
            <w:tcW w:w="1170" w:type="dxa"/>
            <w:shd w:val="clear" w:color="auto" w:fill="auto"/>
          </w:tcPr>
          <w:p w14:paraId="6FEE3B46" w14:textId="77777777" w:rsidR="00B11855" w:rsidRPr="006D613E" w:rsidRDefault="003D003E" w:rsidP="00506FBD">
            <w:pPr>
              <w:pStyle w:val="TableEntry"/>
            </w:pPr>
            <w:r w:rsidRPr="006D613E">
              <w:t>01670</w:t>
            </w:r>
          </w:p>
        </w:tc>
        <w:tc>
          <w:tcPr>
            <w:tcW w:w="2980" w:type="dxa"/>
            <w:shd w:val="clear" w:color="auto" w:fill="auto"/>
          </w:tcPr>
          <w:p w14:paraId="2164D1A9" w14:textId="77777777" w:rsidR="00B11855" w:rsidRPr="006D613E" w:rsidRDefault="003D003E" w:rsidP="00506FBD">
            <w:pPr>
              <w:pStyle w:val="TableEntry"/>
            </w:pPr>
            <w:r w:rsidRPr="006D613E">
              <w:t>Administration Site Modifier</w:t>
            </w:r>
          </w:p>
        </w:tc>
      </w:tr>
    </w:tbl>
    <w:p w14:paraId="34A1E94D" w14:textId="77777777" w:rsidR="00FF2B2D" w:rsidRPr="006D613E" w:rsidRDefault="00FF2B2D" w:rsidP="006D73DE">
      <w:pPr>
        <w:pStyle w:val="BodyText"/>
      </w:pPr>
    </w:p>
    <w:p w14:paraId="42800BA9" w14:textId="77777777" w:rsidR="00B11855" w:rsidRPr="006D613E" w:rsidRDefault="003D003E" w:rsidP="006D73DE">
      <w:pPr>
        <w:pStyle w:val="BodyText"/>
      </w:pPr>
      <w:r w:rsidRPr="006D613E">
        <w:t>The following describes the IHE PCD usage of the fields in the above table.</w:t>
      </w:r>
    </w:p>
    <w:p w14:paraId="454C2052" w14:textId="77777777" w:rsidR="00B11855" w:rsidRPr="006D613E" w:rsidRDefault="003D003E" w:rsidP="00993D66">
      <w:pPr>
        <w:pStyle w:val="HL7Field"/>
      </w:pPr>
      <w:r w:rsidRPr="006D613E">
        <w:t xml:space="preserve">RXR-1   Route </w:t>
      </w:r>
    </w:p>
    <w:p w14:paraId="1480C009" w14:textId="77777777" w:rsidR="00B11855" w:rsidRPr="006D613E" w:rsidRDefault="003D003E" w:rsidP="002E3ED0">
      <w:pPr>
        <w:pStyle w:val="Components"/>
      </w:pPr>
      <w:r w:rsidRPr="006D613E">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2A53CF5F" w14:textId="77777777" w:rsidR="00B11855" w:rsidRPr="006D613E" w:rsidRDefault="003D003E" w:rsidP="006D73DE">
      <w:pPr>
        <w:pStyle w:val="BodyText"/>
      </w:pPr>
      <w:r w:rsidRPr="006D613E">
        <w:t>Definition: This field is the route of administration. The PCD TF requires that this field be valued as ^IV^HL70162.</w:t>
      </w:r>
    </w:p>
    <w:p w14:paraId="6C472888" w14:textId="77777777" w:rsidR="00B11855" w:rsidRPr="006D613E" w:rsidRDefault="003D003E" w:rsidP="00993D66">
      <w:pPr>
        <w:pStyle w:val="HL7Field"/>
      </w:pPr>
      <w:r w:rsidRPr="006D613E">
        <w:t>RXR-2   Administration Site</w:t>
      </w:r>
    </w:p>
    <w:p w14:paraId="00EACC04" w14:textId="1BC20F14"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4.14.2.2 for details. The PCD TF does not further constrain this field.</w:t>
      </w:r>
    </w:p>
    <w:p w14:paraId="4AA16A6D" w14:textId="77777777" w:rsidR="00B11855" w:rsidRPr="006D613E" w:rsidRDefault="003D003E" w:rsidP="00993D66">
      <w:pPr>
        <w:pStyle w:val="HL7Field"/>
      </w:pPr>
      <w:r w:rsidRPr="006D613E">
        <w:t xml:space="preserve">RXR-3   Administration Device </w:t>
      </w:r>
    </w:p>
    <w:p w14:paraId="2D7CC18D" w14:textId="77777777" w:rsidR="00B11855" w:rsidRPr="006D613E" w:rsidRDefault="003D003E" w:rsidP="002E3ED0">
      <w:pPr>
        <w:pStyle w:val="Components"/>
      </w:pPr>
      <w:r w:rsidRPr="006D613E">
        <w:t>Components: &lt;Identifier (ST)&gt; ^ &lt;Text (ST)&gt; ^ &lt;Name of Coding System (ID)&gt; ^</w:t>
      </w:r>
      <w:r w:rsidR="006D73DE" w:rsidRPr="006D613E">
        <w:t xml:space="preserve"> </w:t>
      </w:r>
      <w:r w:rsidRPr="006D613E">
        <w:t>&lt;Alternate Identifier (ST)&gt; ^ &lt;Alternate Text (ST)&gt; ^ &lt;Name of Alternate</w:t>
      </w:r>
      <w:r w:rsidR="006D73DE" w:rsidRPr="006D613E">
        <w:t xml:space="preserve"> </w:t>
      </w:r>
      <w:r w:rsidRPr="006D613E">
        <w:t>Coding System (ID)&gt; ^ &lt;Coding System Version ID (ST)&gt; ^ &lt;Alternate Coding</w:t>
      </w:r>
      <w:r w:rsidR="006D73DE" w:rsidRPr="006D613E">
        <w:t xml:space="preserve"> </w:t>
      </w:r>
      <w:r w:rsidRPr="006D613E">
        <w:t>System Version ID (ST)&gt; ^ &lt;Original Text (ST)&gt;</w:t>
      </w:r>
    </w:p>
    <w:p w14:paraId="2619F705" w14:textId="77777777" w:rsidR="00B11855" w:rsidRPr="006D613E" w:rsidRDefault="003D003E" w:rsidP="002E3ED0">
      <w:pPr>
        <w:pStyle w:val="HL7FieldIndent2"/>
        <w:rPr>
          <w:noProof w:val="0"/>
        </w:rPr>
      </w:pPr>
      <w:r w:rsidRPr="006D613E">
        <w:rPr>
          <w:noProof w:val="0"/>
        </w:rPr>
        <w:t>Definition: This field contains the type of pump used to administer the drug, if known by the BCMA system</w:t>
      </w:r>
      <w:r w:rsidR="00CA3A2C" w:rsidRPr="006D613E">
        <w:rPr>
          <w:noProof w:val="0"/>
        </w:rPr>
        <w:t xml:space="preserve">. </w:t>
      </w:r>
      <w:r w:rsidRPr="006D613E">
        <w:rPr>
          <w:noProof w:val="0"/>
        </w:rPr>
        <w:t>The PCD TF requires that this field be valued as ^IVP^HL70164 for LVP pumps, ^PCA^HL70164 for PCA pumps, or ^SYR^HL70164 for Syringe pumps.</w:t>
      </w:r>
    </w:p>
    <w:p w14:paraId="4D264884" w14:textId="7EC92523" w:rsidR="00B11855" w:rsidRPr="006D613E" w:rsidRDefault="003D003E" w:rsidP="002E3ED0">
      <w:pPr>
        <w:pStyle w:val="HL7FieldIndent2"/>
        <w:rPr>
          <w:noProof w:val="0"/>
        </w:rPr>
      </w:pPr>
      <w:r w:rsidRPr="006D613E">
        <w:rPr>
          <w:noProof w:val="0"/>
        </w:rPr>
        <w:t xml:space="preserve">The following entry should be added to </w:t>
      </w:r>
      <w:r w:rsidR="006D613E">
        <w:rPr>
          <w:noProof w:val="0"/>
        </w:rPr>
        <w:t>HL7</w:t>
      </w:r>
      <w:r w:rsidR="00995105" w:rsidRPr="006D613E">
        <w:rPr>
          <w:noProof w:val="0"/>
        </w:rPr>
        <w:t xml:space="preserve"> </w:t>
      </w:r>
      <w:r w:rsidRPr="006D613E">
        <w:rPr>
          <w:noProof w:val="0"/>
        </w:rPr>
        <w:t>user-defined table #0164:</w:t>
      </w:r>
    </w:p>
    <w:p w14:paraId="50B8D7A7" w14:textId="77777777" w:rsidR="00B11855" w:rsidRPr="006D613E" w:rsidRDefault="00B11855" w:rsidP="006D73DE">
      <w:pPr>
        <w:pStyle w:val="BodyText"/>
      </w:pPr>
    </w:p>
    <w:tbl>
      <w:tblPr>
        <w:tblW w:w="5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3060"/>
      </w:tblGrid>
      <w:tr w:rsidR="00FF2B2D" w:rsidRPr="006D613E" w14:paraId="7FE6BA13" w14:textId="77777777" w:rsidTr="00576EDB">
        <w:trPr>
          <w:cantSplit/>
          <w:jc w:val="center"/>
        </w:trPr>
        <w:tc>
          <w:tcPr>
            <w:tcW w:w="2178" w:type="dxa"/>
            <w:shd w:val="clear" w:color="auto" w:fill="D9D9D9"/>
          </w:tcPr>
          <w:p w14:paraId="5E360A7E" w14:textId="77777777" w:rsidR="00FF2B2D" w:rsidRPr="006D613E" w:rsidRDefault="00FF2B2D" w:rsidP="00576EDB">
            <w:pPr>
              <w:pStyle w:val="TableEntryHeader"/>
            </w:pPr>
            <w:r w:rsidRPr="006D613E">
              <w:t>Value</w:t>
            </w:r>
          </w:p>
        </w:tc>
        <w:tc>
          <w:tcPr>
            <w:tcW w:w="3060" w:type="dxa"/>
            <w:shd w:val="clear" w:color="auto" w:fill="D9D9D9"/>
          </w:tcPr>
          <w:p w14:paraId="5A3D6208" w14:textId="77777777" w:rsidR="00FF2B2D" w:rsidRPr="006D613E" w:rsidRDefault="00FF2B2D" w:rsidP="00576EDB">
            <w:pPr>
              <w:pStyle w:val="TableEntryHeader"/>
            </w:pPr>
            <w:r w:rsidRPr="006D613E">
              <w:t>Description</w:t>
            </w:r>
          </w:p>
        </w:tc>
      </w:tr>
      <w:tr w:rsidR="00FF2B2D" w:rsidRPr="006D613E" w14:paraId="3E4989A5" w14:textId="77777777" w:rsidTr="00576EDB">
        <w:trPr>
          <w:cantSplit/>
          <w:jc w:val="center"/>
        </w:trPr>
        <w:tc>
          <w:tcPr>
            <w:tcW w:w="2178" w:type="dxa"/>
            <w:shd w:val="clear" w:color="auto" w:fill="auto"/>
          </w:tcPr>
          <w:p w14:paraId="517D5DB1" w14:textId="77777777" w:rsidR="00FF2B2D" w:rsidRPr="006D613E" w:rsidRDefault="00FF2B2D" w:rsidP="00576EDB">
            <w:pPr>
              <w:pStyle w:val="TableEntry"/>
            </w:pPr>
            <w:r w:rsidRPr="006D613E">
              <w:t>SYR</w:t>
            </w:r>
          </w:p>
        </w:tc>
        <w:tc>
          <w:tcPr>
            <w:tcW w:w="3060" w:type="dxa"/>
            <w:shd w:val="clear" w:color="auto" w:fill="auto"/>
          </w:tcPr>
          <w:p w14:paraId="518033A1" w14:textId="77777777" w:rsidR="00FF2B2D" w:rsidRPr="006D613E" w:rsidRDefault="00FF2B2D" w:rsidP="00576EDB">
            <w:pPr>
              <w:pStyle w:val="TableEntry"/>
            </w:pPr>
            <w:r w:rsidRPr="006D613E">
              <w:t>Syringe Pump</w:t>
            </w:r>
          </w:p>
        </w:tc>
      </w:tr>
    </w:tbl>
    <w:p w14:paraId="263256D6" w14:textId="77777777" w:rsidR="00FF2B2D" w:rsidRPr="006D613E" w:rsidRDefault="00FF2B2D" w:rsidP="006D73DE">
      <w:pPr>
        <w:pStyle w:val="BodyText"/>
      </w:pPr>
    </w:p>
    <w:p w14:paraId="743A05B0" w14:textId="77777777" w:rsidR="00B11855" w:rsidRPr="006D613E" w:rsidRDefault="003D003E" w:rsidP="00993D66">
      <w:pPr>
        <w:pStyle w:val="HL7Field"/>
      </w:pPr>
      <w:r w:rsidRPr="006D613E">
        <w:t>RXR-4   Administration Method</w:t>
      </w:r>
    </w:p>
    <w:p w14:paraId="70F928BF" w14:textId="77777777" w:rsidR="00B11855" w:rsidRPr="006D613E" w:rsidRDefault="003D003E" w:rsidP="002E3ED0">
      <w:pPr>
        <w:pStyle w:val="Components"/>
      </w:pPr>
      <w:r w:rsidRPr="006D613E">
        <w:t xml:space="preserve">Components: &lt;Identifier (ST)&gt; ^ &lt;Text (ST)&gt; ^ &lt;Name of Coding System (ID)&gt; ^ &lt;Alternate Identifier (ST)&gt; ^ &lt;Alternate Text (ST)&gt; ^ &lt;Name of Alternate </w:t>
      </w:r>
      <w:r w:rsidRPr="006D613E">
        <w:lastRenderedPageBreak/>
        <w:t>Coding System (ID)&gt; ^ &lt;Coding System Version ID (ST)&gt; ^ &lt;Alternate Coding System Version ID (ST)&gt; ^ &lt;Original Text (ST)&gt;</w:t>
      </w:r>
    </w:p>
    <w:p w14:paraId="219D1250" w14:textId="77777777" w:rsidR="00B11855" w:rsidRPr="006D613E" w:rsidRDefault="003D003E" w:rsidP="002E3ED0">
      <w:pPr>
        <w:pStyle w:val="HL7FieldIndent2"/>
        <w:rPr>
          <w:noProof w:val="0"/>
        </w:rPr>
      </w:pPr>
      <w:r w:rsidRPr="006D613E">
        <w:rPr>
          <w:noProof w:val="0"/>
        </w:rPr>
        <w:t>Definition: This field identifies whether the infusion is to be administered as a primary infusion or as an IV piggyback or secondary infusion. The TF requires that this field be valued as ^IV^HL70165 for a primary infusion or ^IVPB^HL70165 for an IV piggyback or secondary infusion.</w:t>
      </w:r>
      <w:r w:rsidR="009536D7" w:rsidRPr="006D613E">
        <w:rPr>
          <w:noProof w:val="0"/>
        </w:rPr>
        <w:t xml:space="preserve"> This field is optional for PCA.</w:t>
      </w:r>
    </w:p>
    <w:p w14:paraId="21D44255" w14:textId="05A2BCBC" w:rsidR="00B11855" w:rsidRPr="006D613E" w:rsidRDefault="003D003E" w:rsidP="002E3ED0">
      <w:pPr>
        <w:pStyle w:val="HL7FieldIndent2"/>
        <w:rPr>
          <w:noProof w:val="0"/>
        </w:rPr>
      </w:pPr>
      <w:r w:rsidRPr="006D613E">
        <w:rPr>
          <w:noProof w:val="0"/>
        </w:rPr>
        <w:t xml:space="preserve">The following entry should be added to </w:t>
      </w:r>
      <w:r w:rsidR="006D613E">
        <w:rPr>
          <w:noProof w:val="0"/>
        </w:rPr>
        <w:t>HL7</w:t>
      </w:r>
      <w:r w:rsidR="00995105" w:rsidRPr="006D613E">
        <w:rPr>
          <w:noProof w:val="0"/>
        </w:rPr>
        <w:t xml:space="preserve"> </w:t>
      </w:r>
      <w:r w:rsidRPr="006D613E">
        <w:rPr>
          <w:noProof w:val="0"/>
        </w:rPr>
        <w:t>user-defined table #0165:</w:t>
      </w:r>
    </w:p>
    <w:p w14:paraId="6701845A" w14:textId="77777777" w:rsidR="00B11855" w:rsidRPr="006D613E" w:rsidRDefault="00B11855" w:rsidP="006D73DE">
      <w:pPr>
        <w:pStyle w:val="BodyText"/>
      </w:pPr>
    </w:p>
    <w:tbl>
      <w:tblPr>
        <w:tblW w:w="5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3060"/>
      </w:tblGrid>
      <w:tr w:rsidR="00B11855" w:rsidRPr="006D613E" w14:paraId="59BD1DBC" w14:textId="77777777" w:rsidTr="00DE39CA">
        <w:trPr>
          <w:cantSplit/>
          <w:jc w:val="center"/>
        </w:trPr>
        <w:tc>
          <w:tcPr>
            <w:tcW w:w="2178" w:type="dxa"/>
            <w:shd w:val="clear" w:color="auto" w:fill="D9D9D9"/>
          </w:tcPr>
          <w:p w14:paraId="403F69DB" w14:textId="77777777" w:rsidR="00B11855" w:rsidRPr="006D613E" w:rsidRDefault="003D003E" w:rsidP="002F241F">
            <w:pPr>
              <w:pStyle w:val="TableEntryHeader"/>
            </w:pPr>
            <w:bookmarkStart w:id="257" w:name="_Hlk431204167"/>
            <w:r w:rsidRPr="006D613E">
              <w:t>Value</w:t>
            </w:r>
          </w:p>
        </w:tc>
        <w:tc>
          <w:tcPr>
            <w:tcW w:w="3060" w:type="dxa"/>
            <w:shd w:val="clear" w:color="auto" w:fill="D9D9D9"/>
          </w:tcPr>
          <w:p w14:paraId="5BCCC562" w14:textId="77777777" w:rsidR="00B11855" w:rsidRPr="006D613E" w:rsidRDefault="003D003E" w:rsidP="002F241F">
            <w:pPr>
              <w:pStyle w:val="TableEntryHeader"/>
            </w:pPr>
            <w:r w:rsidRPr="006D613E">
              <w:t>Description</w:t>
            </w:r>
          </w:p>
        </w:tc>
      </w:tr>
      <w:tr w:rsidR="00B11855" w:rsidRPr="006D613E" w14:paraId="7BC7D0BA" w14:textId="77777777" w:rsidTr="006C0E8E">
        <w:trPr>
          <w:cantSplit/>
          <w:jc w:val="center"/>
        </w:trPr>
        <w:tc>
          <w:tcPr>
            <w:tcW w:w="2178" w:type="dxa"/>
            <w:shd w:val="clear" w:color="auto" w:fill="auto"/>
          </w:tcPr>
          <w:p w14:paraId="472AAD08" w14:textId="77777777" w:rsidR="00B11855" w:rsidRPr="006D613E" w:rsidRDefault="003D003E" w:rsidP="002F241F">
            <w:pPr>
              <w:pStyle w:val="TableEntry"/>
            </w:pPr>
            <w:r w:rsidRPr="006D613E">
              <w:t>IV</w:t>
            </w:r>
          </w:p>
        </w:tc>
        <w:tc>
          <w:tcPr>
            <w:tcW w:w="3060" w:type="dxa"/>
            <w:shd w:val="clear" w:color="auto" w:fill="auto"/>
          </w:tcPr>
          <w:p w14:paraId="4B3CEFC9" w14:textId="77777777" w:rsidR="00B11855" w:rsidRPr="006D613E" w:rsidRDefault="003D003E" w:rsidP="002F241F">
            <w:pPr>
              <w:pStyle w:val="TableEntry"/>
            </w:pPr>
            <w:r w:rsidRPr="006D613E">
              <w:t>IV Primary</w:t>
            </w:r>
          </w:p>
        </w:tc>
      </w:tr>
      <w:bookmarkEnd w:id="257"/>
    </w:tbl>
    <w:p w14:paraId="3B9F6030" w14:textId="77777777" w:rsidR="00B11855" w:rsidRPr="006D613E" w:rsidRDefault="00B11855" w:rsidP="002F241F">
      <w:pPr>
        <w:pStyle w:val="BodyText"/>
      </w:pPr>
    </w:p>
    <w:p w14:paraId="6C39EB93" w14:textId="77777777" w:rsidR="00B11855" w:rsidRPr="006D613E" w:rsidRDefault="003D003E" w:rsidP="00993D66">
      <w:pPr>
        <w:pStyle w:val="HL7Field"/>
      </w:pPr>
      <w:r w:rsidRPr="006D613E">
        <w:t>RXR-5   Routing Instruction</w:t>
      </w:r>
    </w:p>
    <w:p w14:paraId="050F53F4" w14:textId="4F2F2614"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4.14.2.5 for details. The PCD TF does not further constrain this field.</w:t>
      </w:r>
    </w:p>
    <w:p w14:paraId="38145A55" w14:textId="77777777" w:rsidR="00B11855" w:rsidRPr="006D613E" w:rsidRDefault="003D003E" w:rsidP="00993D66">
      <w:pPr>
        <w:pStyle w:val="HL7Field"/>
      </w:pPr>
      <w:r w:rsidRPr="006D613E">
        <w:t>RXR-6   Administration Site Modifier</w:t>
      </w:r>
    </w:p>
    <w:p w14:paraId="7FDA4C89" w14:textId="5ED4A66E" w:rsidR="00B11855" w:rsidRPr="006D613E" w:rsidRDefault="003D003E" w:rsidP="002E3ED0">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4.14.2.6 for details. The PCD TF does not further constrain this field.</w:t>
      </w:r>
    </w:p>
    <w:p w14:paraId="74B725EB" w14:textId="77777777" w:rsidR="00B11855" w:rsidRPr="006D613E" w:rsidRDefault="003D003E" w:rsidP="00123C7B">
      <w:pPr>
        <w:pStyle w:val="Heading5"/>
        <w:rPr>
          <w:noProof w:val="0"/>
        </w:rPr>
      </w:pPr>
      <w:bookmarkStart w:id="258" w:name="_Toc401769783"/>
      <w:bookmarkStart w:id="259" w:name="_Toc466373682"/>
      <w:r w:rsidRPr="006D613E">
        <w:rPr>
          <w:noProof w:val="0"/>
        </w:rPr>
        <w:t xml:space="preserve">OBX </w:t>
      </w:r>
      <w:r w:rsidR="00F76540" w:rsidRPr="006D613E">
        <w:rPr>
          <w:rFonts w:eastAsia="MS Gothic"/>
          <w:noProof w:val="0"/>
        </w:rPr>
        <w:t>-</w:t>
      </w:r>
      <w:r w:rsidRPr="006D613E">
        <w:rPr>
          <w:noProof w:val="0"/>
        </w:rPr>
        <w:t xml:space="preserve"> Observation/Result segment</w:t>
      </w:r>
      <w:bookmarkEnd w:id="258"/>
      <w:bookmarkEnd w:id="259"/>
    </w:p>
    <w:p w14:paraId="313695D8" w14:textId="1F01A9A6" w:rsidR="00FF31A4" w:rsidRPr="006D613E" w:rsidRDefault="00FF31A4" w:rsidP="006D73DE">
      <w:pPr>
        <w:pStyle w:val="BodyText"/>
      </w:pPr>
      <w:r w:rsidRPr="006D613E">
        <w:t xml:space="preserve">Refer to </w:t>
      </w:r>
      <w:r w:rsidR="006D613E">
        <w:t>HL7</w:t>
      </w:r>
      <w:r w:rsidR="00995105" w:rsidRPr="006D613E">
        <w:t xml:space="preserve"> </w:t>
      </w:r>
      <w:r w:rsidRPr="006D613E">
        <w:t>v2.6: Section 7.4.2x</w:t>
      </w:r>
    </w:p>
    <w:p w14:paraId="161F417C" w14:textId="1DD5F70F" w:rsidR="00B11855" w:rsidRPr="006D613E" w:rsidRDefault="003D003E" w:rsidP="006D73DE">
      <w:pPr>
        <w:pStyle w:val="BodyText"/>
      </w:pPr>
      <w:r w:rsidRPr="006D613E">
        <w:t xml:space="preserve">The </w:t>
      </w:r>
      <w:r w:rsidR="006D613E">
        <w:t>HL7</w:t>
      </w:r>
      <w:r w:rsidR="00995105" w:rsidRPr="006D613E">
        <w:t xml:space="preserve"> </w:t>
      </w:r>
      <w:r w:rsidRPr="006D613E">
        <w:t>OBX segment is used to transmit a single observation or observation fragment. In the</w:t>
      </w:r>
    </w:p>
    <w:p w14:paraId="481FE67F" w14:textId="77777777" w:rsidR="00B11855" w:rsidRPr="006D613E" w:rsidRDefault="003D003E" w:rsidP="006D73DE">
      <w:pPr>
        <w:pStyle w:val="BodyText"/>
      </w:pPr>
      <w:r w:rsidRPr="006D613E">
        <w:t xml:space="preserve">Point-of-Care Infusion Verification Profile the usage is limited to providing: </w:t>
      </w:r>
    </w:p>
    <w:p w14:paraId="0ADA75AD" w14:textId="77777777" w:rsidR="00B11855" w:rsidRPr="006D613E" w:rsidRDefault="003D003E" w:rsidP="007C6AFA">
      <w:pPr>
        <w:pStyle w:val="ListNumber2"/>
        <w:numPr>
          <w:ilvl w:val="0"/>
          <w:numId w:val="17"/>
        </w:numPr>
      </w:pPr>
      <w:r w:rsidRPr="006D613E">
        <w:t>pump ID</w:t>
      </w:r>
    </w:p>
    <w:p w14:paraId="79E111A9" w14:textId="77777777" w:rsidR="00B11855" w:rsidRPr="006D613E" w:rsidRDefault="003D003E" w:rsidP="007C6AFA">
      <w:pPr>
        <w:pStyle w:val="ListNumber2"/>
        <w:numPr>
          <w:ilvl w:val="0"/>
          <w:numId w:val="17"/>
        </w:numPr>
      </w:pPr>
      <w:r w:rsidRPr="006D613E">
        <w:t>patient parameters such as height, weight, or body surface area (BSA)</w:t>
      </w:r>
    </w:p>
    <w:p w14:paraId="4A6F79DA" w14:textId="77777777" w:rsidR="00B11855" w:rsidRPr="006D613E" w:rsidRDefault="003D003E" w:rsidP="007C6AFA">
      <w:pPr>
        <w:pStyle w:val="ListNumber2"/>
        <w:numPr>
          <w:ilvl w:val="0"/>
          <w:numId w:val="17"/>
        </w:numPr>
      </w:pPr>
      <w:proofErr w:type="gramStart"/>
      <w:r w:rsidRPr="006D613E">
        <w:t>other</w:t>
      </w:r>
      <w:proofErr w:type="gramEnd"/>
      <w:r w:rsidRPr="006D613E">
        <w:t xml:space="preserve"> parameters used to program the pump. </w:t>
      </w:r>
    </w:p>
    <w:p w14:paraId="31A28AF8" w14:textId="77777777" w:rsidR="00B11855" w:rsidRPr="006D613E" w:rsidRDefault="003D003E" w:rsidP="006D73DE">
      <w:pPr>
        <w:pStyle w:val="BodyText"/>
      </w:pPr>
      <w:r w:rsidRPr="006D613E">
        <w:t>Note that the definition of the OBX segment in this profile is constrained from the definition used in the PCD Observation/Result Message to reflect this limited usage. The broader definition can be found in OBX - Observation/Result segment, Appendix Section B-8.</w:t>
      </w:r>
    </w:p>
    <w:p w14:paraId="43BA1FB7" w14:textId="77777777" w:rsidR="00B11855" w:rsidRPr="006D613E" w:rsidRDefault="003D003E" w:rsidP="006D73DE">
      <w:pPr>
        <w:pStyle w:val="BodyText"/>
      </w:pPr>
      <w:r w:rsidRPr="006D613E">
        <w:t>One OBX segment containing the pump ID must always be present. Additional OBX segments containing patient parameters or pump programming parameters may optionally follow.</w:t>
      </w:r>
    </w:p>
    <w:p w14:paraId="565F7E3B" w14:textId="77777777" w:rsidR="00E3091E" w:rsidRPr="006D613E" w:rsidRDefault="00E3091E" w:rsidP="006D73DE">
      <w:pPr>
        <w:pStyle w:val="BodyText"/>
      </w:pPr>
    </w:p>
    <w:p w14:paraId="287A739A" w14:textId="77777777" w:rsidR="00B11855" w:rsidRPr="006D613E" w:rsidRDefault="003D003E" w:rsidP="00123C7B">
      <w:pPr>
        <w:pStyle w:val="TableTitle"/>
        <w:outlineLvl w:val="0"/>
      </w:pPr>
      <w:r w:rsidRPr="006D613E">
        <w:t>Table 3.3.4.4.</w:t>
      </w:r>
      <w:r w:rsidR="002B3DC0" w:rsidRPr="006D613E">
        <w:t>9</w:t>
      </w:r>
      <w:r w:rsidR="00D52943" w:rsidRPr="006D613E">
        <w:rPr>
          <w:rFonts w:eastAsia="MS Gothic"/>
        </w:rPr>
        <w:t>-</w:t>
      </w:r>
      <w:r w:rsidR="00E86B15" w:rsidRPr="006D613E">
        <w:t>1</w:t>
      </w:r>
      <w:r w:rsidRPr="006D613E">
        <w:t>:</w:t>
      </w:r>
      <w:r w:rsidR="00B054A1" w:rsidRPr="006D613E">
        <w:t xml:space="preserve"> </w:t>
      </w:r>
      <w:r w:rsidRPr="006D613E">
        <w:t>OBX segment</w:t>
      </w:r>
    </w:p>
    <w:tbl>
      <w:tblPr>
        <w:tblW w:w="8108" w:type="dxa"/>
        <w:jc w:val="center"/>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724"/>
        <w:gridCol w:w="900"/>
        <w:gridCol w:w="900"/>
        <w:gridCol w:w="900"/>
        <w:gridCol w:w="1274"/>
        <w:gridCol w:w="796"/>
        <w:gridCol w:w="2614"/>
      </w:tblGrid>
      <w:tr w:rsidR="00B11855" w:rsidRPr="006D613E" w14:paraId="7F40DB5A" w14:textId="77777777" w:rsidTr="00C23FBA">
        <w:trPr>
          <w:tblHeader/>
          <w:jc w:val="center"/>
        </w:trPr>
        <w:tc>
          <w:tcPr>
            <w:tcW w:w="724" w:type="dxa"/>
            <w:tcBorders>
              <w:top w:val="single" w:sz="4" w:space="0" w:color="auto"/>
              <w:bottom w:val="single" w:sz="4" w:space="0" w:color="auto"/>
              <w:right w:val="single" w:sz="4" w:space="0" w:color="auto"/>
            </w:tcBorders>
            <w:shd w:val="clear" w:color="auto" w:fill="D9D9D9"/>
            <w:tcMar>
              <w:top w:w="100" w:type="dxa"/>
              <w:right w:w="100" w:type="dxa"/>
            </w:tcMar>
          </w:tcPr>
          <w:p w14:paraId="7CB1B06F" w14:textId="77777777" w:rsidR="00B11855" w:rsidRPr="006D613E" w:rsidRDefault="003D003E" w:rsidP="006D73DE">
            <w:pPr>
              <w:pStyle w:val="TableEntry"/>
            </w:pPr>
            <w:r w:rsidRPr="006D613E">
              <w:t>SEQ</w:t>
            </w:r>
          </w:p>
        </w:tc>
        <w:tc>
          <w:tcPr>
            <w:tcW w:w="900"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47CA9C31" w14:textId="77777777" w:rsidR="00B11855" w:rsidRPr="006D613E" w:rsidRDefault="003D003E" w:rsidP="006D73DE">
            <w:pPr>
              <w:pStyle w:val="TableEntry"/>
            </w:pPr>
            <w:r w:rsidRPr="006D613E">
              <w:t>LEN</w:t>
            </w:r>
          </w:p>
        </w:tc>
        <w:tc>
          <w:tcPr>
            <w:tcW w:w="900"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42D6E608" w14:textId="77777777" w:rsidR="00B11855" w:rsidRPr="006D613E" w:rsidRDefault="003D003E" w:rsidP="006D73DE">
            <w:pPr>
              <w:pStyle w:val="TableEntry"/>
            </w:pPr>
            <w:r w:rsidRPr="006D613E">
              <w:t>DT</w:t>
            </w:r>
          </w:p>
        </w:tc>
        <w:tc>
          <w:tcPr>
            <w:tcW w:w="900"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49439FC4" w14:textId="77777777" w:rsidR="00B11855" w:rsidRPr="006D613E" w:rsidRDefault="003D003E" w:rsidP="006D73DE">
            <w:pPr>
              <w:pStyle w:val="TableEntry"/>
            </w:pPr>
            <w:r w:rsidRPr="006D613E">
              <w:t>Usage</w:t>
            </w:r>
          </w:p>
        </w:tc>
        <w:tc>
          <w:tcPr>
            <w:tcW w:w="1274"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4254FA65" w14:textId="77777777" w:rsidR="00B11855" w:rsidRPr="006D613E" w:rsidRDefault="003D003E" w:rsidP="006D73DE">
            <w:pPr>
              <w:pStyle w:val="TableEntry"/>
            </w:pPr>
            <w:r w:rsidRPr="006D613E">
              <w:t>Card.</w:t>
            </w:r>
          </w:p>
        </w:tc>
        <w:tc>
          <w:tcPr>
            <w:tcW w:w="796"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5116C683" w14:textId="77777777" w:rsidR="00B11855" w:rsidRPr="006D613E" w:rsidRDefault="003D003E" w:rsidP="006D73DE">
            <w:pPr>
              <w:pStyle w:val="TableEntry"/>
            </w:pPr>
            <w:r w:rsidRPr="006D613E">
              <w:t>TBL#</w:t>
            </w:r>
          </w:p>
        </w:tc>
        <w:tc>
          <w:tcPr>
            <w:tcW w:w="2614" w:type="dxa"/>
            <w:tcBorders>
              <w:top w:val="single" w:sz="4" w:space="0" w:color="auto"/>
              <w:left w:val="single" w:sz="4" w:space="0" w:color="auto"/>
              <w:bottom w:val="single" w:sz="4" w:space="0" w:color="auto"/>
            </w:tcBorders>
            <w:shd w:val="clear" w:color="auto" w:fill="D9D9D9"/>
            <w:tcMar>
              <w:top w:w="100" w:type="dxa"/>
              <w:right w:w="100" w:type="dxa"/>
            </w:tcMar>
          </w:tcPr>
          <w:p w14:paraId="71CA76EA" w14:textId="77777777" w:rsidR="00B11855" w:rsidRPr="006D613E" w:rsidRDefault="003D003E" w:rsidP="006D73DE">
            <w:pPr>
              <w:pStyle w:val="TableEntry"/>
            </w:pPr>
            <w:r w:rsidRPr="006D613E">
              <w:t>Element name</w:t>
            </w:r>
          </w:p>
        </w:tc>
      </w:tr>
      <w:tr w:rsidR="00B11855" w:rsidRPr="006D613E" w14:paraId="14ED41DF"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762BFEB5" w14:textId="77777777" w:rsidR="00B11855" w:rsidRPr="006D613E" w:rsidRDefault="003D003E" w:rsidP="00506FBD">
            <w:pPr>
              <w:pStyle w:val="TableEntry"/>
            </w:pPr>
            <w:r w:rsidRPr="006D613E">
              <w:t>1</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0D75F11" w14:textId="77777777" w:rsidR="00B11855" w:rsidRPr="006D613E" w:rsidRDefault="003D003E" w:rsidP="00506FBD">
            <w:pPr>
              <w:pStyle w:val="TableEntry"/>
            </w:pPr>
            <w:r w:rsidRPr="006D613E">
              <w:t>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3166C5A6" w14:textId="77777777" w:rsidR="00B11855" w:rsidRPr="006D613E" w:rsidRDefault="003D003E" w:rsidP="00506FBD">
            <w:pPr>
              <w:pStyle w:val="TableEntry"/>
            </w:pPr>
            <w:r w:rsidRPr="006D613E">
              <w:t>SI</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EB94D2B" w14:textId="77777777" w:rsidR="00B11855" w:rsidRPr="006D613E" w:rsidRDefault="003D003E" w:rsidP="00506FBD">
            <w:pPr>
              <w:pStyle w:val="TableEntry"/>
            </w:pPr>
            <w:r w:rsidRPr="006D613E">
              <w:t>R</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35D2389F" w14:textId="77777777" w:rsidR="00B11855" w:rsidRPr="006D613E" w:rsidRDefault="003D003E" w:rsidP="00506FBD">
            <w:pPr>
              <w:pStyle w:val="TableEntry"/>
            </w:pPr>
            <w:r w:rsidRPr="006D613E">
              <w:t>[1..1]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5CD308F9"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270C10CD" w14:textId="77777777" w:rsidR="00B11855" w:rsidRPr="006D613E" w:rsidRDefault="003D003E" w:rsidP="00506FBD">
            <w:pPr>
              <w:pStyle w:val="TableEntry"/>
            </w:pPr>
            <w:r w:rsidRPr="006D613E">
              <w:t>Set ID – OBX</w:t>
            </w:r>
          </w:p>
        </w:tc>
      </w:tr>
      <w:tr w:rsidR="00B11855" w:rsidRPr="006D613E" w14:paraId="793ED42A"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6D04C0BB" w14:textId="77777777" w:rsidR="00B11855" w:rsidRPr="006D613E" w:rsidRDefault="003D003E" w:rsidP="00506FBD">
            <w:pPr>
              <w:pStyle w:val="TableEntry"/>
            </w:pPr>
            <w:r w:rsidRPr="006D613E">
              <w:t>2</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A62B307" w14:textId="77777777" w:rsidR="00B11855" w:rsidRPr="006D613E" w:rsidRDefault="003D003E" w:rsidP="00506FBD">
            <w:pPr>
              <w:pStyle w:val="TableEntry"/>
            </w:pPr>
            <w:r w:rsidRPr="006D613E">
              <w:t>3</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77AFF5D" w14:textId="77777777" w:rsidR="00B11855" w:rsidRPr="006D613E" w:rsidRDefault="003D003E" w:rsidP="00506FBD">
            <w:pPr>
              <w:pStyle w:val="TableEntry"/>
            </w:pPr>
            <w:r w:rsidRPr="006D613E">
              <w:t>ID</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4A37B3B" w14:textId="77777777" w:rsidR="00B11855" w:rsidRPr="006D613E" w:rsidRDefault="003D003E" w:rsidP="00506FBD">
            <w:pPr>
              <w:pStyle w:val="TableEntry"/>
            </w:pPr>
            <w:r w:rsidRPr="006D613E">
              <w:t>CE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3EBB8E94"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3C599F41" w14:textId="77777777" w:rsidR="00B11855" w:rsidRPr="006D613E" w:rsidRDefault="003D003E" w:rsidP="00506FBD">
            <w:pPr>
              <w:pStyle w:val="TableEntry"/>
            </w:pPr>
            <w:r w:rsidRPr="006D613E">
              <w:t>0125</w:t>
            </w:r>
          </w:p>
        </w:tc>
        <w:tc>
          <w:tcPr>
            <w:tcW w:w="2614" w:type="dxa"/>
            <w:tcBorders>
              <w:top w:val="single" w:sz="4" w:space="0" w:color="auto"/>
              <w:left w:val="single" w:sz="4" w:space="0" w:color="auto"/>
              <w:bottom w:val="single" w:sz="4" w:space="0" w:color="auto"/>
            </w:tcBorders>
            <w:tcMar>
              <w:top w:w="100" w:type="dxa"/>
              <w:right w:w="100" w:type="dxa"/>
            </w:tcMar>
          </w:tcPr>
          <w:p w14:paraId="553F5222" w14:textId="77777777" w:rsidR="00B11855" w:rsidRPr="006D613E" w:rsidRDefault="003D003E" w:rsidP="00506FBD">
            <w:pPr>
              <w:pStyle w:val="TableEntry"/>
            </w:pPr>
            <w:r w:rsidRPr="006D613E">
              <w:t>Value Type</w:t>
            </w:r>
          </w:p>
        </w:tc>
      </w:tr>
      <w:tr w:rsidR="00B11855" w:rsidRPr="006D613E" w14:paraId="2C0079C3"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7A5E4C16" w14:textId="77777777" w:rsidR="00B11855" w:rsidRPr="006D613E" w:rsidRDefault="003D003E" w:rsidP="00506FBD">
            <w:pPr>
              <w:pStyle w:val="TableEntry"/>
            </w:pPr>
            <w:r w:rsidRPr="006D613E">
              <w:lastRenderedPageBreak/>
              <w:t>3</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E99D983" w14:textId="77777777" w:rsidR="00B11855" w:rsidRPr="006D613E" w:rsidRDefault="003D003E" w:rsidP="00506FBD">
            <w:pPr>
              <w:pStyle w:val="TableEntry"/>
            </w:pPr>
            <w:r w:rsidRPr="006D613E">
              <w:t>705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3F3A3142" w14:textId="77777777" w:rsidR="00B11855" w:rsidRPr="006D613E" w:rsidRDefault="003D003E" w:rsidP="00506FBD">
            <w:pPr>
              <w:pStyle w:val="TableEntry"/>
            </w:pPr>
            <w:r w:rsidRPr="006D613E">
              <w:t>CWE</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3680936F" w14:textId="77777777" w:rsidR="00B11855" w:rsidRPr="006D613E" w:rsidRDefault="003D003E" w:rsidP="00506FBD">
            <w:pPr>
              <w:pStyle w:val="TableEntry"/>
            </w:pPr>
            <w:r w:rsidRPr="006D613E">
              <w:t>R</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7DA4D6B9" w14:textId="77777777" w:rsidR="00B11855" w:rsidRPr="006D613E" w:rsidRDefault="003D003E" w:rsidP="00506FBD">
            <w:pPr>
              <w:pStyle w:val="TableEntry"/>
            </w:pPr>
            <w:r w:rsidRPr="006D613E">
              <w:t>[1..1]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37CE6966"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04AE4101" w14:textId="77777777" w:rsidR="00B11855" w:rsidRPr="006D613E" w:rsidRDefault="003D003E" w:rsidP="00506FBD">
            <w:pPr>
              <w:pStyle w:val="TableEntry"/>
            </w:pPr>
            <w:r w:rsidRPr="006D613E">
              <w:t>Observation Identifier</w:t>
            </w:r>
          </w:p>
        </w:tc>
      </w:tr>
      <w:tr w:rsidR="00B11855" w:rsidRPr="006D613E" w14:paraId="0E80EBC2"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294C02BC" w14:textId="77777777" w:rsidR="00B11855" w:rsidRPr="006D613E" w:rsidRDefault="003D003E" w:rsidP="00506FBD">
            <w:pPr>
              <w:pStyle w:val="TableEntry"/>
            </w:pPr>
            <w:r w:rsidRPr="006D613E">
              <w:t>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411B86B" w14:textId="77777777" w:rsidR="00B11855" w:rsidRPr="006D613E" w:rsidRDefault="003D003E" w:rsidP="00506FBD">
            <w:pPr>
              <w:pStyle w:val="TableEntry"/>
            </w:pPr>
            <w:r w:rsidRPr="006D613E">
              <w:t>20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6DCBDB6" w14:textId="77777777" w:rsidR="00B11855" w:rsidRPr="006D613E" w:rsidRDefault="003D003E" w:rsidP="00506FBD">
            <w:pPr>
              <w:pStyle w:val="TableEntry"/>
            </w:pPr>
            <w:r w:rsidRPr="006D613E">
              <w:t>ST</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D66A49E" w14:textId="77777777" w:rsidR="00B11855" w:rsidRPr="006D613E" w:rsidRDefault="003D003E" w:rsidP="00506FBD">
            <w:pPr>
              <w:pStyle w:val="TableEntry"/>
            </w:pPr>
            <w:r w:rsidRPr="006D613E">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55C60F66" w14:textId="77777777" w:rsidR="00B11855" w:rsidRPr="006D613E" w:rsidRDefault="003D003E" w:rsidP="00506FBD">
            <w:pPr>
              <w:pStyle w:val="TableEntry"/>
            </w:pPr>
            <w:r w:rsidRPr="006D613E">
              <w:t>[</w:t>
            </w:r>
            <w:r w:rsidR="00E86B15" w:rsidRPr="006D613E">
              <w:t>0</w:t>
            </w:r>
            <w:r w:rsidRPr="006D613E">
              <w:t>..1]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2A499944"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64899E0B" w14:textId="77777777" w:rsidR="00B11855" w:rsidRPr="006D613E" w:rsidRDefault="003D003E" w:rsidP="00506FBD">
            <w:pPr>
              <w:pStyle w:val="TableEntry"/>
            </w:pPr>
            <w:r w:rsidRPr="006D613E">
              <w:t>Observation Sub-ID</w:t>
            </w:r>
          </w:p>
        </w:tc>
      </w:tr>
      <w:tr w:rsidR="00B11855" w:rsidRPr="006D613E" w14:paraId="17FB1079"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02E12A34" w14:textId="77777777" w:rsidR="00B11855" w:rsidRPr="006D613E" w:rsidRDefault="003D003E" w:rsidP="00506FBD">
            <w:pPr>
              <w:pStyle w:val="TableEntry"/>
            </w:pPr>
            <w:r w:rsidRPr="006D613E">
              <w:t>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31CAD43" w14:textId="77777777" w:rsidR="00B11855" w:rsidRPr="006D613E" w:rsidRDefault="003D003E" w:rsidP="00506FBD">
            <w:pPr>
              <w:pStyle w:val="TableEntry"/>
            </w:pPr>
            <w:r w:rsidRPr="006D613E">
              <w:t>99999</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E2FA8CD" w14:textId="77777777" w:rsidR="00B11855" w:rsidRPr="006D613E" w:rsidRDefault="003D003E" w:rsidP="00506FBD">
            <w:pPr>
              <w:pStyle w:val="TableEntry"/>
            </w:pPr>
            <w:r w:rsidRPr="006D613E">
              <w:t>Varies</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56B9991" w14:textId="77777777" w:rsidR="00B11855" w:rsidRPr="006D613E" w:rsidRDefault="003D003E" w:rsidP="00506FBD">
            <w:pPr>
              <w:pStyle w:val="TableEntry"/>
            </w:pPr>
            <w:r w:rsidRPr="006D613E">
              <w:t>CE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5BEF0207"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7B2DA2C7"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20CA9D23" w14:textId="77777777" w:rsidR="00B11855" w:rsidRPr="006D613E" w:rsidRDefault="003D003E" w:rsidP="00506FBD">
            <w:pPr>
              <w:pStyle w:val="TableEntry"/>
            </w:pPr>
            <w:r w:rsidRPr="006D613E">
              <w:t>Observation Value</w:t>
            </w:r>
          </w:p>
        </w:tc>
      </w:tr>
      <w:tr w:rsidR="00B11855" w:rsidRPr="006D613E" w14:paraId="10EC04D4"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15B3B3BF" w14:textId="77777777" w:rsidR="00B11855" w:rsidRPr="006D613E" w:rsidRDefault="003D003E" w:rsidP="00506FBD">
            <w:pPr>
              <w:pStyle w:val="TableEntry"/>
            </w:pPr>
            <w:r w:rsidRPr="006D613E">
              <w:t>6</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A036C4C" w14:textId="77777777" w:rsidR="00B11855" w:rsidRPr="006D613E" w:rsidRDefault="003D003E" w:rsidP="00506FBD">
            <w:pPr>
              <w:pStyle w:val="TableEntry"/>
            </w:pPr>
            <w:r w:rsidRPr="006D613E">
              <w:t>705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05E6524" w14:textId="77777777" w:rsidR="00B11855" w:rsidRPr="006D613E" w:rsidRDefault="003D003E" w:rsidP="00506FBD">
            <w:pPr>
              <w:pStyle w:val="TableEntry"/>
            </w:pPr>
            <w:r w:rsidRPr="006D613E">
              <w:t>CWE</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05B0580" w14:textId="77777777" w:rsidR="00B11855" w:rsidRPr="006D613E" w:rsidRDefault="003D003E" w:rsidP="00506FBD">
            <w:pPr>
              <w:pStyle w:val="TableEntry"/>
            </w:pPr>
            <w:r w:rsidRPr="006D613E">
              <w:t>CE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5EEEB6CC"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06E78BE6"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7BEEBD95" w14:textId="77777777" w:rsidR="00B11855" w:rsidRPr="006D613E" w:rsidRDefault="003D003E" w:rsidP="00506FBD">
            <w:pPr>
              <w:pStyle w:val="TableEntry"/>
            </w:pPr>
            <w:r w:rsidRPr="006D613E">
              <w:t>Units</w:t>
            </w:r>
          </w:p>
        </w:tc>
      </w:tr>
      <w:tr w:rsidR="00B11855" w:rsidRPr="006D613E" w14:paraId="5D1B3F96"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4981EAB1" w14:textId="77777777" w:rsidR="00B11855" w:rsidRPr="006D613E" w:rsidRDefault="003D003E" w:rsidP="00506FBD">
            <w:pPr>
              <w:pStyle w:val="TableEntry"/>
            </w:pPr>
            <w:r w:rsidRPr="006D613E">
              <w:t>7</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815728D" w14:textId="77777777" w:rsidR="00B11855" w:rsidRPr="006D613E" w:rsidRDefault="003D003E" w:rsidP="00506FBD">
            <w:pPr>
              <w:pStyle w:val="TableEntry"/>
            </w:pPr>
            <w:r w:rsidRPr="006D613E">
              <w:t xml:space="preserve"> 60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9D8546E" w14:textId="77777777" w:rsidR="00B11855" w:rsidRPr="006D613E" w:rsidRDefault="003D003E" w:rsidP="00506FBD">
            <w:pPr>
              <w:pStyle w:val="TableEntry"/>
            </w:pPr>
            <w:r w:rsidRPr="006D613E">
              <w:t>ST</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B2BC532" w14:textId="77777777" w:rsidR="00B11855" w:rsidRPr="006D613E" w:rsidRDefault="003D003E" w:rsidP="00506FBD">
            <w:pPr>
              <w:pStyle w:val="TableEntry"/>
            </w:pPr>
            <w:r w:rsidRPr="006D613E">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6938E2B5"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465E27E6"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252D7CD8" w14:textId="77777777" w:rsidR="00B11855" w:rsidRPr="006D613E" w:rsidRDefault="003D003E" w:rsidP="00506FBD">
            <w:pPr>
              <w:pStyle w:val="TableEntry"/>
            </w:pPr>
            <w:r w:rsidRPr="006D613E">
              <w:t>References Range</w:t>
            </w:r>
          </w:p>
        </w:tc>
      </w:tr>
      <w:tr w:rsidR="00B11855" w:rsidRPr="006D613E" w14:paraId="66DB3206"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79634484" w14:textId="77777777" w:rsidR="00B11855" w:rsidRPr="006D613E" w:rsidRDefault="003D003E" w:rsidP="00506FBD">
            <w:pPr>
              <w:pStyle w:val="TableEntry"/>
            </w:pPr>
            <w:r w:rsidRPr="006D613E">
              <w:t>8</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04872C9" w14:textId="77777777" w:rsidR="00B11855" w:rsidRPr="006D613E" w:rsidRDefault="003D003E" w:rsidP="00506FBD">
            <w:pPr>
              <w:pStyle w:val="TableEntry"/>
            </w:pPr>
            <w:r w:rsidRPr="006D613E">
              <w:t>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6688C85" w14:textId="77777777" w:rsidR="00B11855" w:rsidRPr="006D613E" w:rsidRDefault="003D003E" w:rsidP="00506FBD">
            <w:pPr>
              <w:pStyle w:val="TableEntry"/>
            </w:pPr>
            <w:r w:rsidRPr="006D613E">
              <w:t>IS</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3E39BC4" w14:textId="77777777" w:rsidR="00B11855" w:rsidRPr="006D613E" w:rsidRDefault="003D003E" w:rsidP="00506FBD">
            <w:pPr>
              <w:pStyle w:val="TableEntry"/>
            </w:pPr>
            <w:r w:rsidRPr="006D613E">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1DDB72B1"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06CBA488" w14:textId="77777777" w:rsidR="00B11855" w:rsidRPr="006D613E" w:rsidRDefault="003D003E" w:rsidP="00506FBD">
            <w:pPr>
              <w:pStyle w:val="TableEntry"/>
            </w:pPr>
            <w:r w:rsidRPr="006D613E">
              <w:t>0078</w:t>
            </w:r>
          </w:p>
        </w:tc>
        <w:tc>
          <w:tcPr>
            <w:tcW w:w="2614" w:type="dxa"/>
            <w:tcBorders>
              <w:top w:val="single" w:sz="4" w:space="0" w:color="auto"/>
              <w:left w:val="single" w:sz="4" w:space="0" w:color="auto"/>
              <w:bottom w:val="single" w:sz="4" w:space="0" w:color="auto"/>
            </w:tcBorders>
            <w:tcMar>
              <w:top w:w="100" w:type="dxa"/>
              <w:right w:w="100" w:type="dxa"/>
            </w:tcMar>
          </w:tcPr>
          <w:p w14:paraId="4D7399AC" w14:textId="77777777" w:rsidR="00B11855" w:rsidRPr="006D613E" w:rsidRDefault="003D003E" w:rsidP="00506FBD">
            <w:pPr>
              <w:pStyle w:val="TableEntry"/>
            </w:pPr>
            <w:r w:rsidRPr="006D613E">
              <w:t>Abnormal Flags</w:t>
            </w:r>
          </w:p>
        </w:tc>
      </w:tr>
      <w:tr w:rsidR="00B11855" w:rsidRPr="006D613E" w14:paraId="6CAB1CCC"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021B0885" w14:textId="77777777" w:rsidR="00B11855" w:rsidRPr="006D613E" w:rsidRDefault="003D003E" w:rsidP="00506FBD">
            <w:pPr>
              <w:pStyle w:val="TableEntry"/>
            </w:pPr>
            <w:r w:rsidRPr="006D613E">
              <w:t>9</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2227EDA" w14:textId="77777777" w:rsidR="00B11855" w:rsidRPr="006D613E" w:rsidRDefault="003D003E" w:rsidP="00506FBD">
            <w:pPr>
              <w:pStyle w:val="TableEntry"/>
            </w:pPr>
            <w:r w:rsidRPr="006D613E">
              <w:t>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069554D" w14:textId="77777777" w:rsidR="00B11855" w:rsidRPr="006D613E" w:rsidRDefault="003D003E" w:rsidP="00506FBD">
            <w:pPr>
              <w:pStyle w:val="TableEntry"/>
            </w:pPr>
            <w:r w:rsidRPr="006D613E">
              <w:t>NM</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3FA4F3A" w14:textId="77777777" w:rsidR="00B11855" w:rsidRPr="006D613E" w:rsidRDefault="003D003E" w:rsidP="00506FBD">
            <w:pPr>
              <w:pStyle w:val="TableEntry"/>
            </w:pPr>
            <w:r w:rsidRPr="006D613E">
              <w:t>X</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74BE3F41" w14:textId="77777777" w:rsidR="00B11855" w:rsidRPr="006D613E" w:rsidRDefault="003D003E" w:rsidP="00506FBD">
            <w:pPr>
              <w:pStyle w:val="TableEntry"/>
            </w:pPr>
            <w:r w:rsidRPr="006D613E">
              <w:t>[0..0]</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418DA2FD"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71B29FD8" w14:textId="77777777" w:rsidR="00B11855" w:rsidRPr="006D613E" w:rsidRDefault="003D003E" w:rsidP="00506FBD">
            <w:pPr>
              <w:pStyle w:val="TableEntry"/>
            </w:pPr>
            <w:r w:rsidRPr="006D613E">
              <w:t>Probability</w:t>
            </w:r>
          </w:p>
        </w:tc>
      </w:tr>
      <w:tr w:rsidR="00B11855" w:rsidRPr="006D613E" w14:paraId="66D13D37"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7B7CBDB5" w14:textId="77777777" w:rsidR="00B11855" w:rsidRPr="006D613E" w:rsidRDefault="003D003E" w:rsidP="00506FBD">
            <w:pPr>
              <w:pStyle w:val="TableEntry"/>
            </w:pPr>
            <w:r w:rsidRPr="006D613E">
              <w:t>10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B86D5D7" w14:textId="77777777" w:rsidR="00B11855" w:rsidRPr="006D613E" w:rsidRDefault="003D003E" w:rsidP="00506FBD">
            <w:pPr>
              <w:pStyle w:val="TableEntry"/>
            </w:pPr>
            <w:r w:rsidRPr="006D613E">
              <w:t>2</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EC69A81" w14:textId="77777777" w:rsidR="00B11855" w:rsidRPr="006D613E" w:rsidRDefault="003D003E" w:rsidP="00506FBD">
            <w:pPr>
              <w:pStyle w:val="TableEntry"/>
            </w:pPr>
            <w:r w:rsidRPr="006D613E">
              <w:t>ID</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4223B61" w14:textId="77777777" w:rsidR="00B11855" w:rsidRPr="006D613E" w:rsidRDefault="003D003E" w:rsidP="00506FBD">
            <w:pPr>
              <w:pStyle w:val="TableEntry"/>
            </w:pPr>
            <w:r w:rsidRPr="006D613E">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504CBD19"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2AFF3F26" w14:textId="77777777" w:rsidR="00B11855" w:rsidRPr="006D613E" w:rsidRDefault="003D003E" w:rsidP="00506FBD">
            <w:pPr>
              <w:pStyle w:val="TableEntry"/>
            </w:pPr>
            <w:r w:rsidRPr="006D613E">
              <w:t>0080</w:t>
            </w:r>
          </w:p>
        </w:tc>
        <w:tc>
          <w:tcPr>
            <w:tcW w:w="2614" w:type="dxa"/>
            <w:tcBorders>
              <w:top w:val="single" w:sz="4" w:space="0" w:color="auto"/>
              <w:left w:val="single" w:sz="4" w:space="0" w:color="auto"/>
              <w:bottom w:val="single" w:sz="4" w:space="0" w:color="auto"/>
            </w:tcBorders>
            <w:tcMar>
              <w:top w:w="100" w:type="dxa"/>
              <w:right w:w="100" w:type="dxa"/>
            </w:tcMar>
          </w:tcPr>
          <w:p w14:paraId="1D267132" w14:textId="77777777" w:rsidR="00B11855" w:rsidRPr="006D613E" w:rsidRDefault="003D003E" w:rsidP="00506FBD">
            <w:pPr>
              <w:pStyle w:val="TableEntry"/>
            </w:pPr>
            <w:r w:rsidRPr="006D613E">
              <w:t>Nature of Abnormal Test</w:t>
            </w:r>
          </w:p>
        </w:tc>
      </w:tr>
      <w:tr w:rsidR="00B11855" w:rsidRPr="006D613E" w14:paraId="789C7B67"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04264DB6" w14:textId="77777777" w:rsidR="00B11855" w:rsidRPr="006D613E" w:rsidRDefault="003D003E" w:rsidP="00506FBD">
            <w:pPr>
              <w:pStyle w:val="TableEntry"/>
            </w:pPr>
            <w:r w:rsidRPr="006D613E">
              <w:t>11</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C7FF3B7" w14:textId="77777777" w:rsidR="00B11855" w:rsidRPr="006D613E" w:rsidRDefault="003D003E" w:rsidP="00506FBD">
            <w:pPr>
              <w:pStyle w:val="TableEntry"/>
            </w:pPr>
            <w:r w:rsidRPr="006D613E">
              <w:t>1</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3B5A0F3" w14:textId="77777777" w:rsidR="00B11855" w:rsidRPr="006D613E" w:rsidRDefault="003D003E" w:rsidP="00506FBD">
            <w:pPr>
              <w:pStyle w:val="TableEntry"/>
            </w:pPr>
            <w:r w:rsidRPr="006D613E">
              <w:t>ID</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9EC7294" w14:textId="77777777" w:rsidR="00B11855" w:rsidRPr="006D613E" w:rsidRDefault="003D003E" w:rsidP="00506FBD">
            <w:pPr>
              <w:pStyle w:val="TableEntry"/>
            </w:pPr>
            <w:r w:rsidRPr="006D613E">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0EF46B9D" w14:textId="77777777" w:rsidR="00B11855" w:rsidRPr="006D613E" w:rsidRDefault="003D003E" w:rsidP="00506FBD">
            <w:pPr>
              <w:pStyle w:val="TableEntry"/>
            </w:pPr>
            <w:r w:rsidRPr="006D613E">
              <w:t>[</w:t>
            </w:r>
            <w:r w:rsidR="00E86B15" w:rsidRPr="006D613E">
              <w:t>0</w:t>
            </w:r>
            <w:r w:rsidRPr="006D613E">
              <w:t>..1]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51D12353" w14:textId="77777777" w:rsidR="00B11855" w:rsidRPr="006D613E" w:rsidRDefault="003D003E" w:rsidP="00506FBD">
            <w:pPr>
              <w:pStyle w:val="TableEntry"/>
            </w:pPr>
            <w:r w:rsidRPr="006D613E">
              <w:t>0085</w:t>
            </w:r>
          </w:p>
        </w:tc>
        <w:tc>
          <w:tcPr>
            <w:tcW w:w="2614" w:type="dxa"/>
            <w:tcBorders>
              <w:top w:val="single" w:sz="4" w:space="0" w:color="auto"/>
              <w:left w:val="single" w:sz="4" w:space="0" w:color="auto"/>
              <w:bottom w:val="single" w:sz="4" w:space="0" w:color="auto"/>
            </w:tcBorders>
            <w:tcMar>
              <w:top w:w="100" w:type="dxa"/>
              <w:right w:w="100" w:type="dxa"/>
            </w:tcMar>
          </w:tcPr>
          <w:p w14:paraId="5F451752" w14:textId="77777777" w:rsidR="00B11855" w:rsidRPr="006D613E" w:rsidRDefault="003D003E" w:rsidP="00506FBD">
            <w:pPr>
              <w:pStyle w:val="TableEntry"/>
            </w:pPr>
            <w:r w:rsidRPr="006D613E">
              <w:t>Observation Result Status</w:t>
            </w:r>
          </w:p>
        </w:tc>
      </w:tr>
      <w:tr w:rsidR="00B11855" w:rsidRPr="006D613E" w14:paraId="3BC16687"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26371DB9" w14:textId="77777777" w:rsidR="00B11855" w:rsidRPr="006D613E" w:rsidRDefault="003D003E" w:rsidP="00506FBD">
            <w:pPr>
              <w:pStyle w:val="TableEntry"/>
            </w:pPr>
            <w:r w:rsidRPr="006D613E">
              <w:t>12</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B7C0D10" w14:textId="77777777" w:rsidR="00B11855" w:rsidRPr="006D613E" w:rsidRDefault="003D003E" w:rsidP="00506FBD">
            <w:pPr>
              <w:pStyle w:val="TableEntry"/>
            </w:pPr>
            <w:r w:rsidRPr="006D613E">
              <w:t>24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510DE3E5" w14:textId="77777777" w:rsidR="00B11855" w:rsidRPr="006D613E" w:rsidRDefault="003D003E" w:rsidP="00506FBD">
            <w:pPr>
              <w:pStyle w:val="TableEntry"/>
            </w:pPr>
            <w:r w:rsidRPr="006D613E">
              <w:t>DTM</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CECB42A" w14:textId="77777777" w:rsidR="00B11855" w:rsidRPr="006D613E" w:rsidRDefault="003D003E" w:rsidP="00506FBD">
            <w:pPr>
              <w:pStyle w:val="TableEntry"/>
            </w:pPr>
            <w:r w:rsidRPr="006D613E">
              <w:t>X</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3FC87F48" w14:textId="77777777" w:rsidR="00B11855" w:rsidRPr="006D613E" w:rsidRDefault="003D003E" w:rsidP="00506FBD">
            <w:pPr>
              <w:pStyle w:val="TableEntry"/>
            </w:pPr>
            <w:r w:rsidRPr="006D613E">
              <w:t>[0..0]</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09C7C6B3"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501E76D3" w14:textId="77777777" w:rsidR="00B11855" w:rsidRPr="006D613E" w:rsidRDefault="003D003E" w:rsidP="00506FBD">
            <w:pPr>
              <w:pStyle w:val="TableEntry"/>
            </w:pPr>
            <w:r w:rsidRPr="006D613E">
              <w:t>Effective Date of Reference Range</w:t>
            </w:r>
          </w:p>
        </w:tc>
      </w:tr>
      <w:tr w:rsidR="00B11855" w:rsidRPr="006D613E" w14:paraId="09E4DD49"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058715C6" w14:textId="77777777" w:rsidR="00B11855" w:rsidRPr="006D613E" w:rsidRDefault="003D003E" w:rsidP="00506FBD">
            <w:pPr>
              <w:pStyle w:val="TableEntry"/>
            </w:pPr>
            <w:r w:rsidRPr="006D613E">
              <w:t>13</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A5B0068" w14:textId="77777777" w:rsidR="00B11855" w:rsidRPr="006D613E" w:rsidRDefault="003D003E" w:rsidP="00506FBD">
            <w:pPr>
              <w:pStyle w:val="TableEntry"/>
            </w:pPr>
            <w:r w:rsidRPr="006D613E">
              <w:t>20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02B6775" w14:textId="77777777" w:rsidR="00B11855" w:rsidRPr="006D613E" w:rsidRDefault="003D003E" w:rsidP="00506FBD">
            <w:pPr>
              <w:pStyle w:val="TableEntry"/>
            </w:pPr>
            <w:r w:rsidRPr="006D613E">
              <w:t>ST</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C2CA688" w14:textId="77777777" w:rsidR="00B11855" w:rsidRPr="006D613E" w:rsidRDefault="003D003E" w:rsidP="00506FBD">
            <w:pPr>
              <w:pStyle w:val="TableEntry"/>
            </w:pPr>
            <w:r w:rsidRPr="006D613E">
              <w:t>X</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77FD7DA1" w14:textId="77777777" w:rsidR="00B11855" w:rsidRPr="006D613E" w:rsidRDefault="003D003E" w:rsidP="00506FBD">
            <w:pPr>
              <w:pStyle w:val="TableEntry"/>
            </w:pPr>
            <w:r w:rsidRPr="006D613E">
              <w:t>[0..0]</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52C989FD"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18BF9C88" w14:textId="77777777" w:rsidR="00B11855" w:rsidRPr="006D613E" w:rsidRDefault="003D003E" w:rsidP="00506FBD">
            <w:pPr>
              <w:pStyle w:val="TableEntry"/>
            </w:pPr>
            <w:r w:rsidRPr="006D613E">
              <w:t>User Defined Access Checks</w:t>
            </w:r>
          </w:p>
        </w:tc>
      </w:tr>
      <w:tr w:rsidR="00B11855" w:rsidRPr="006D613E" w14:paraId="27C0F7F0"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2C09DEC3" w14:textId="77777777" w:rsidR="00B11855" w:rsidRPr="006D613E" w:rsidRDefault="003D003E" w:rsidP="00506FBD">
            <w:pPr>
              <w:pStyle w:val="TableEntry"/>
            </w:pPr>
            <w:r w:rsidRPr="006D613E">
              <w:t>14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1B39CE2" w14:textId="77777777" w:rsidR="00B11855" w:rsidRPr="006D613E" w:rsidRDefault="003D003E" w:rsidP="00506FBD">
            <w:pPr>
              <w:pStyle w:val="TableEntry"/>
            </w:pPr>
            <w:r w:rsidRPr="006D613E">
              <w:t>24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32964CDD" w14:textId="77777777" w:rsidR="00B11855" w:rsidRPr="006D613E" w:rsidRDefault="003D003E" w:rsidP="00506FBD">
            <w:pPr>
              <w:pStyle w:val="TableEntry"/>
            </w:pPr>
            <w:r w:rsidRPr="006D613E">
              <w:t>DTM</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B0F8E0E" w14:textId="77777777" w:rsidR="00B11855" w:rsidRPr="006D613E" w:rsidRDefault="003D003E" w:rsidP="00506FBD">
            <w:pPr>
              <w:pStyle w:val="TableEntry"/>
            </w:pPr>
            <w:r w:rsidRPr="006D613E">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2EC98BC6"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0503F8DC"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046EBFCE" w14:textId="77777777" w:rsidR="00B11855" w:rsidRPr="006D613E" w:rsidRDefault="003D003E" w:rsidP="00506FBD">
            <w:pPr>
              <w:pStyle w:val="TableEntry"/>
            </w:pPr>
            <w:r w:rsidRPr="006D613E">
              <w:t>Date/Time of the Observation</w:t>
            </w:r>
          </w:p>
        </w:tc>
      </w:tr>
      <w:tr w:rsidR="00B11855" w:rsidRPr="006D613E" w14:paraId="792A608C"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30F46B36" w14:textId="77777777" w:rsidR="00B11855" w:rsidRPr="006D613E" w:rsidRDefault="003D003E" w:rsidP="00506FBD">
            <w:pPr>
              <w:pStyle w:val="TableEntry"/>
            </w:pPr>
            <w:r w:rsidRPr="006D613E">
              <w:t>15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BC1B2DC" w14:textId="77777777" w:rsidR="00B11855" w:rsidRPr="006D613E" w:rsidRDefault="003D003E" w:rsidP="00506FBD">
            <w:pPr>
              <w:pStyle w:val="TableEntry"/>
            </w:pPr>
            <w:r w:rsidRPr="006D613E">
              <w:t>705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0F77D42" w14:textId="77777777" w:rsidR="00B11855" w:rsidRPr="006D613E" w:rsidRDefault="003D003E" w:rsidP="00506FBD">
            <w:pPr>
              <w:pStyle w:val="TableEntry"/>
            </w:pPr>
            <w:r w:rsidRPr="006D613E">
              <w:t>CWE</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18D36EC" w14:textId="77777777" w:rsidR="00B11855" w:rsidRPr="006D613E" w:rsidRDefault="003D003E" w:rsidP="00506FBD">
            <w:pPr>
              <w:pStyle w:val="TableEntry"/>
            </w:pPr>
            <w:r w:rsidRPr="006D613E">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5180F5CB"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5B62428A"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639F8125" w14:textId="77777777" w:rsidR="00B11855" w:rsidRPr="006D613E" w:rsidRDefault="003D003E" w:rsidP="00506FBD">
            <w:pPr>
              <w:pStyle w:val="TableEntry"/>
            </w:pPr>
            <w:r w:rsidRPr="006D613E">
              <w:t>Producer's ID</w:t>
            </w:r>
          </w:p>
        </w:tc>
      </w:tr>
      <w:tr w:rsidR="00B11855" w:rsidRPr="006D613E" w14:paraId="78A3AA9D"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69C6E194" w14:textId="77777777" w:rsidR="00B11855" w:rsidRPr="006D613E" w:rsidRDefault="003D003E" w:rsidP="00506FBD">
            <w:pPr>
              <w:pStyle w:val="TableEntry"/>
            </w:pPr>
            <w:r w:rsidRPr="006D613E">
              <w:t>16</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DC8DB63" w14:textId="77777777" w:rsidR="00B11855" w:rsidRPr="006D613E" w:rsidRDefault="003D003E" w:rsidP="00506FBD">
            <w:pPr>
              <w:pStyle w:val="TableEntry"/>
            </w:pPr>
            <w:r w:rsidRPr="006D613E">
              <w:t>3220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D9518AA" w14:textId="77777777" w:rsidR="00B11855" w:rsidRPr="006D613E" w:rsidRDefault="003D003E" w:rsidP="00506FBD">
            <w:pPr>
              <w:pStyle w:val="TableEntry"/>
            </w:pPr>
            <w:r w:rsidRPr="006D613E">
              <w:t>XCN</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BE01857" w14:textId="77777777" w:rsidR="00B11855" w:rsidRPr="006D613E" w:rsidRDefault="003D003E" w:rsidP="00506FBD">
            <w:pPr>
              <w:pStyle w:val="TableEntry"/>
            </w:pPr>
            <w:r w:rsidRPr="006D613E">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2F126858"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7039CE49"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74ABA9F2" w14:textId="77777777" w:rsidR="00B11855" w:rsidRPr="006D613E" w:rsidRDefault="003D003E" w:rsidP="00506FBD">
            <w:pPr>
              <w:pStyle w:val="TableEntry"/>
            </w:pPr>
            <w:r w:rsidRPr="006D613E">
              <w:t>Responsible Observer</w:t>
            </w:r>
          </w:p>
        </w:tc>
      </w:tr>
      <w:tr w:rsidR="00B11855" w:rsidRPr="006D613E" w14:paraId="7E80B131"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39D5330F" w14:textId="77777777" w:rsidR="00B11855" w:rsidRPr="006D613E" w:rsidRDefault="003D003E" w:rsidP="00506FBD">
            <w:pPr>
              <w:pStyle w:val="TableEntry"/>
            </w:pPr>
            <w:r w:rsidRPr="006D613E">
              <w:t>17</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314A130" w14:textId="77777777" w:rsidR="00B11855" w:rsidRPr="006D613E" w:rsidRDefault="003D003E" w:rsidP="00506FBD">
            <w:pPr>
              <w:pStyle w:val="TableEntry"/>
            </w:pPr>
            <w:r w:rsidRPr="006D613E">
              <w:t>705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9788702" w14:textId="77777777" w:rsidR="00B11855" w:rsidRPr="006D613E" w:rsidRDefault="003D003E" w:rsidP="00506FBD">
            <w:pPr>
              <w:pStyle w:val="TableEntry"/>
            </w:pPr>
            <w:r w:rsidRPr="006D613E">
              <w:t>CWE</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FDFFFA9" w14:textId="77777777" w:rsidR="00B11855" w:rsidRPr="006D613E" w:rsidRDefault="003D003E" w:rsidP="00506FBD">
            <w:pPr>
              <w:pStyle w:val="TableEntry"/>
            </w:pPr>
            <w:r w:rsidRPr="006D613E">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7F5FEF7A"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1E73098B"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3E41D477" w14:textId="77777777" w:rsidR="00B11855" w:rsidRPr="006D613E" w:rsidRDefault="003D003E" w:rsidP="00506FBD">
            <w:pPr>
              <w:pStyle w:val="TableEntry"/>
            </w:pPr>
            <w:r w:rsidRPr="006D613E">
              <w:t>Observation Method</w:t>
            </w:r>
          </w:p>
        </w:tc>
      </w:tr>
      <w:tr w:rsidR="00B11855" w:rsidRPr="006D613E" w14:paraId="20A3323C"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2A1AAE72" w14:textId="77777777" w:rsidR="00B11855" w:rsidRPr="006D613E" w:rsidRDefault="003D003E" w:rsidP="00506FBD">
            <w:pPr>
              <w:pStyle w:val="TableEntry"/>
            </w:pPr>
            <w:r w:rsidRPr="006D613E">
              <w:t>18</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5CA318D0" w14:textId="77777777" w:rsidR="00B11855" w:rsidRPr="006D613E" w:rsidRDefault="003D003E" w:rsidP="00506FBD">
            <w:pPr>
              <w:pStyle w:val="TableEntry"/>
            </w:pPr>
            <w:r w:rsidRPr="006D613E">
              <w:t>427</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7FBD5C0" w14:textId="77777777" w:rsidR="00B11855" w:rsidRPr="006D613E" w:rsidRDefault="003D003E" w:rsidP="00506FBD">
            <w:pPr>
              <w:pStyle w:val="TableEntry"/>
            </w:pPr>
            <w:r w:rsidRPr="006D613E">
              <w:t>EI</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3442010" w14:textId="77777777" w:rsidR="00B11855" w:rsidRPr="006D613E" w:rsidRDefault="003D003E" w:rsidP="00506FBD">
            <w:pPr>
              <w:pStyle w:val="TableEntry"/>
            </w:pPr>
            <w:r w:rsidRPr="006D613E">
              <w:t>CE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378EBC49"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79DA1861"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3EE6359A" w14:textId="77777777" w:rsidR="00B11855" w:rsidRPr="006D613E" w:rsidRDefault="003D003E" w:rsidP="00506FBD">
            <w:pPr>
              <w:pStyle w:val="TableEntry"/>
            </w:pPr>
            <w:r w:rsidRPr="006D613E">
              <w:t>Equipment Instance Identifier</w:t>
            </w:r>
          </w:p>
        </w:tc>
      </w:tr>
      <w:tr w:rsidR="00B11855" w:rsidRPr="006D613E" w14:paraId="1FB71389"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2FCAE0BE" w14:textId="77777777" w:rsidR="00B11855" w:rsidRPr="006D613E" w:rsidRDefault="003D003E" w:rsidP="00506FBD">
            <w:pPr>
              <w:pStyle w:val="TableEntry"/>
            </w:pPr>
            <w:r w:rsidRPr="006D613E">
              <w:t>19</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51CB4AA" w14:textId="77777777" w:rsidR="00B11855" w:rsidRPr="006D613E" w:rsidRDefault="003D003E" w:rsidP="00506FBD">
            <w:pPr>
              <w:pStyle w:val="TableEntry"/>
            </w:pPr>
            <w:r w:rsidRPr="006D613E">
              <w:t>24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94B96DB" w14:textId="77777777" w:rsidR="00B11855" w:rsidRPr="006D613E" w:rsidRDefault="003D003E" w:rsidP="00506FBD">
            <w:pPr>
              <w:pStyle w:val="TableEntry"/>
            </w:pPr>
            <w:r w:rsidRPr="006D613E">
              <w:t>DTM</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33E712C5" w14:textId="77777777" w:rsidR="00B11855" w:rsidRPr="006D613E" w:rsidRDefault="003D003E" w:rsidP="00506FBD">
            <w:pPr>
              <w:pStyle w:val="TableEntry"/>
            </w:pPr>
            <w:r w:rsidRPr="006D613E">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42C7E6C8" w14:textId="77777777" w:rsidR="00B11855" w:rsidRPr="006D613E" w:rsidRDefault="003D003E" w:rsidP="00506FBD">
            <w:pPr>
              <w:pStyle w:val="TableEntry"/>
            </w:pPr>
            <w:r w:rsidRPr="006D613E">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09ED70FC" w14:textId="77777777" w:rsidR="00B11855" w:rsidRPr="006D613E"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75141D5B" w14:textId="77777777" w:rsidR="00B11855" w:rsidRPr="006D613E" w:rsidRDefault="003D003E" w:rsidP="00506FBD">
            <w:pPr>
              <w:pStyle w:val="TableEntry"/>
            </w:pPr>
            <w:r w:rsidRPr="006D613E">
              <w:t>Date/Time of the Analysis</w:t>
            </w:r>
          </w:p>
        </w:tc>
      </w:tr>
      <w:tr w:rsidR="00B11855" w:rsidRPr="006D613E" w14:paraId="51309633" w14:textId="77777777" w:rsidTr="00C23FBA">
        <w:tblPrEx>
          <w:tblBorders>
            <w:top w:val="none" w:sz="0" w:space="0" w:color="auto"/>
            <w:bottom w:val="single" w:sz="4"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4D7542C3" w14:textId="77777777" w:rsidR="00B11855" w:rsidRPr="006D613E" w:rsidRDefault="003D003E" w:rsidP="00506FBD">
            <w:pPr>
              <w:pStyle w:val="TableEntry"/>
            </w:pPr>
            <w:r w:rsidRPr="006D613E">
              <w:t>20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68F246F" w14:textId="77777777" w:rsidR="00B11855" w:rsidRPr="006D613E" w:rsidRDefault="003D003E" w:rsidP="00506FBD">
            <w:pPr>
              <w:pStyle w:val="TableEntry"/>
            </w:pPr>
            <w:r w:rsidRPr="006D613E">
              <w:t>705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5C7577E3" w14:textId="77777777" w:rsidR="00B11855" w:rsidRPr="006D613E" w:rsidRDefault="003D003E" w:rsidP="00506FBD">
            <w:pPr>
              <w:pStyle w:val="TableEntry"/>
            </w:pPr>
            <w:r w:rsidRPr="006D613E">
              <w:t>CWE</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18516D5" w14:textId="77777777" w:rsidR="00B11855" w:rsidRPr="006D613E" w:rsidRDefault="003D003E" w:rsidP="00506FBD">
            <w:pPr>
              <w:pStyle w:val="TableEntry"/>
            </w:pPr>
            <w:r w:rsidRPr="006D613E">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09C9BB47" w14:textId="77777777" w:rsidR="00B11855" w:rsidRPr="006D613E" w:rsidRDefault="003D003E" w:rsidP="00506FBD">
            <w:pPr>
              <w:pStyle w:val="TableEntry"/>
            </w:pPr>
            <w:r w:rsidRPr="006D613E">
              <w:t>[0..*]</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1B225ABA" w14:textId="77777777" w:rsidR="00B11855" w:rsidRPr="006D613E" w:rsidRDefault="003D003E" w:rsidP="00506FBD">
            <w:pPr>
              <w:pStyle w:val="TableEntry"/>
            </w:pPr>
            <w:r w:rsidRPr="006D613E">
              <w:t>0163</w:t>
            </w:r>
          </w:p>
        </w:tc>
        <w:tc>
          <w:tcPr>
            <w:tcW w:w="2614" w:type="dxa"/>
            <w:tcBorders>
              <w:top w:val="single" w:sz="4" w:space="0" w:color="auto"/>
              <w:left w:val="single" w:sz="4" w:space="0" w:color="auto"/>
              <w:bottom w:val="single" w:sz="4" w:space="0" w:color="auto"/>
            </w:tcBorders>
            <w:tcMar>
              <w:top w:w="100" w:type="dxa"/>
              <w:right w:w="100" w:type="dxa"/>
            </w:tcMar>
          </w:tcPr>
          <w:p w14:paraId="0FFF536F" w14:textId="77777777" w:rsidR="00B11855" w:rsidRPr="006D613E" w:rsidRDefault="003D003E" w:rsidP="00506FBD">
            <w:pPr>
              <w:pStyle w:val="TableEntry"/>
            </w:pPr>
            <w:r w:rsidRPr="006D613E">
              <w:t>Observation Site</w:t>
            </w:r>
          </w:p>
        </w:tc>
      </w:tr>
    </w:tbl>
    <w:p w14:paraId="4FFF0A4D" w14:textId="77777777" w:rsidR="00B11855" w:rsidRPr="006D613E" w:rsidRDefault="00B11855" w:rsidP="006D73DE">
      <w:pPr>
        <w:pStyle w:val="BodyText"/>
      </w:pPr>
    </w:p>
    <w:p w14:paraId="063B1BC5" w14:textId="77777777" w:rsidR="00B11855" w:rsidRPr="006D613E" w:rsidRDefault="003D003E" w:rsidP="006D73DE">
      <w:pPr>
        <w:pStyle w:val="BodyText"/>
      </w:pPr>
      <w:r w:rsidRPr="006D613E">
        <w:t xml:space="preserve">The following describes the IHE PCD PIV </w:t>
      </w:r>
      <w:r w:rsidR="00CA3A2C" w:rsidRPr="006D613E">
        <w:t>Profile</w:t>
      </w:r>
      <w:r w:rsidRPr="006D613E">
        <w:t>’s usage of those fields which have a usage other than X in the above table.</w:t>
      </w:r>
    </w:p>
    <w:p w14:paraId="24A50858" w14:textId="77777777" w:rsidR="00B11855" w:rsidRPr="006D613E" w:rsidRDefault="003D003E" w:rsidP="00123C7B">
      <w:pPr>
        <w:pStyle w:val="HL7Field"/>
        <w:outlineLvl w:val="0"/>
      </w:pPr>
      <w:r w:rsidRPr="006D613E">
        <w:t>OBX-1 Set ID</w:t>
      </w:r>
    </w:p>
    <w:p w14:paraId="6A3DDF26" w14:textId="77777777" w:rsidR="00B11855" w:rsidRPr="006D613E" w:rsidRDefault="003D003E" w:rsidP="002E3ED0">
      <w:pPr>
        <w:pStyle w:val="HL7FieldIndent2"/>
        <w:rPr>
          <w:noProof w:val="0"/>
        </w:rPr>
      </w:pPr>
      <w:r w:rsidRPr="006D613E">
        <w:rPr>
          <w:noProof w:val="0"/>
        </w:rPr>
        <w:t>This field contains the sequence number of the OBX in this message; i.e., 1st OBX Set ID = 1, 2nd OBX set</w:t>
      </w:r>
      <w:r w:rsidR="009C3179" w:rsidRPr="006D613E">
        <w:rPr>
          <w:noProof w:val="0"/>
        </w:rPr>
        <w:t xml:space="preserve"> </w:t>
      </w:r>
      <w:r w:rsidRPr="006D613E">
        <w:rPr>
          <w:noProof w:val="0"/>
        </w:rPr>
        <w:t>ID = 2, etc., regardless of whether the OBX refers to a device or a metric value.</w:t>
      </w:r>
    </w:p>
    <w:p w14:paraId="62A6A412" w14:textId="77777777" w:rsidR="00B11855" w:rsidRPr="006D613E" w:rsidRDefault="003D003E" w:rsidP="00123C7B">
      <w:pPr>
        <w:pStyle w:val="HL7Field"/>
        <w:outlineLvl w:val="0"/>
      </w:pPr>
      <w:r w:rsidRPr="006D613E">
        <w:t>OBX-2 Value Type</w:t>
      </w:r>
    </w:p>
    <w:p w14:paraId="2DF13CA1"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constrains this field as follows:</w:t>
      </w:r>
    </w:p>
    <w:p w14:paraId="1AAFAA28" w14:textId="77777777" w:rsidR="00B11855" w:rsidRPr="006D613E" w:rsidRDefault="003D003E" w:rsidP="002E3ED0">
      <w:pPr>
        <w:pStyle w:val="HL7FieldIndent2"/>
        <w:rPr>
          <w:noProof w:val="0"/>
        </w:rPr>
      </w:pPr>
      <w:r w:rsidRPr="006D613E">
        <w:rPr>
          <w:noProof w:val="0"/>
        </w:rPr>
        <w:t>If OBX-3 refers to a pump ID this field must be empty.</w:t>
      </w:r>
    </w:p>
    <w:p w14:paraId="601F86D0" w14:textId="77777777" w:rsidR="00B11855" w:rsidRPr="006D613E" w:rsidRDefault="003D003E" w:rsidP="002E3ED0">
      <w:pPr>
        <w:pStyle w:val="HL7FieldIndent2"/>
        <w:rPr>
          <w:noProof w:val="0"/>
        </w:rPr>
      </w:pPr>
      <w:r w:rsidRPr="006D613E">
        <w:rPr>
          <w:noProof w:val="0"/>
        </w:rPr>
        <w:t>If OBX-3 refers to a patient parameter that conveys a numeric quantity (e.g., patient weight), this value is restricted to NM</w:t>
      </w:r>
      <w:r w:rsidR="00CA3A2C" w:rsidRPr="006D613E">
        <w:rPr>
          <w:noProof w:val="0"/>
        </w:rPr>
        <w:t xml:space="preserve">. </w:t>
      </w:r>
    </w:p>
    <w:p w14:paraId="3483C1F0" w14:textId="77777777" w:rsidR="00B11855" w:rsidRPr="006D613E" w:rsidRDefault="003D003E" w:rsidP="002E3ED0">
      <w:pPr>
        <w:pStyle w:val="HL7FieldIndent2"/>
        <w:rPr>
          <w:noProof w:val="0"/>
        </w:rPr>
      </w:pPr>
      <w:r w:rsidRPr="006D613E">
        <w:rPr>
          <w:noProof w:val="0"/>
        </w:rPr>
        <w:lastRenderedPageBreak/>
        <w:t>If OBX-3 refers to a pump programming parameter, this value should identify the data type of the value in OBX-5 Observation Value.</w:t>
      </w:r>
    </w:p>
    <w:p w14:paraId="3DB3EF00" w14:textId="77777777" w:rsidR="00B11855" w:rsidRPr="006D613E" w:rsidRDefault="003D003E" w:rsidP="00123C7B">
      <w:pPr>
        <w:pStyle w:val="HL7Field"/>
        <w:outlineLvl w:val="0"/>
      </w:pPr>
      <w:r w:rsidRPr="006D613E">
        <w:t>OBX-3 Observation Identifier</w:t>
      </w:r>
    </w:p>
    <w:p w14:paraId="3AE4B289"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constrains the value of this field to one of the following:</w:t>
      </w:r>
    </w:p>
    <w:p w14:paraId="72A1FBF2" w14:textId="77777777" w:rsidR="00B11855" w:rsidRPr="006D613E" w:rsidRDefault="003D003E" w:rsidP="00123C7B">
      <w:pPr>
        <w:pStyle w:val="HL7FieldIndent2"/>
        <w:outlineLvl w:val="0"/>
        <w:rPr>
          <w:noProof w:val="0"/>
        </w:rPr>
      </w:pPr>
      <w:r w:rsidRPr="006D613E">
        <w:rPr>
          <w:noProof w:val="0"/>
        </w:rPr>
        <w:t>Pump ID</w:t>
      </w:r>
    </w:p>
    <w:p w14:paraId="4B4B6C5F" w14:textId="77777777" w:rsidR="00B11855" w:rsidRPr="006D613E" w:rsidRDefault="003D003E" w:rsidP="00DE39CA">
      <w:pPr>
        <w:pStyle w:val="ExampleValue"/>
        <w:rPr>
          <w:noProof w:val="0"/>
        </w:rPr>
      </w:pPr>
      <w:r w:rsidRPr="006D613E">
        <w:rPr>
          <w:noProof w:val="0"/>
        </w:rPr>
        <w:t>69986^MDC_DEV_PUMP_INFUS_VMD^MDC</w:t>
      </w:r>
    </w:p>
    <w:p w14:paraId="27896349" w14:textId="77777777" w:rsidR="008430DB" w:rsidRPr="006D613E" w:rsidRDefault="008430DB" w:rsidP="00DE39CA">
      <w:pPr>
        <w:pStyle w:val="BodyText"/>
      </w:pPr>
    </w:p>
    <w:p w14:paraId="5CB2BB23" w14:textId="77777777" w:rsidR="00B11855" w:rsidRPr="006D613E" w:rsidRDefault="003D003E" w:rsidP="00123C7B">
      <w:pPr>
        <w:pStyle w:val="HL7FieldIndent2"/>
        <w:outlineLvl w:val="0"/>
        <w:rPr>
          <w:noProof w:val="0"/>
        </w:rPr>
      </w:pPr>
      <w:r w:rsidRPr="006D613E">
        <w:rPr>
          <w:noProof w:val="0"/>
        </w:rPr>
        <w:t>Patient parameter</w:t>
      </w:r>
    </w:p>
    <w:p w14:paraId="4FC222D4" w14:textId="77777777" w:rsidR="00B11855" w:rsidRPr="006D613E" w:rsidRDefault="003D003E" w:rsidP="004E5351">
      <w:pPr>
        <w:pStyle w:val="ExampleValue"/>
        <w:rPr>
          <w:noProof w:val="0"/>
        </w:rPr>
      </w:pPr>
      <w:r w:rsidRPr="006D613E">
        <w:rPr>
          <w:noProof w:val="0"/>
        </w:rPr>
        <w:t>68063^MDC_ATTR_PT_WEIGHT^MDC</w:t>
      </w:r>
    </w:p>
    <w:p w14:paraId="65BEF52E" w14:textId="77777777" w:rsidR="00B11855" w:rsidRPr="006D613E" w:rsidRDefault="003D003E" w:rsidP="004E5351">
      <w:pPr>
        <w:pStyle w:val="ExampleValue"/>
        <w:rPr>
          <w:noProof w:val="0"/>
        </w:rPr>
      </w:pPr>
      <w:r w:rsidRPr="006D613E">
        <w:rPr>
          <w:noProof w:val="0"/>
        </w:rPr>
        <w:t>68060^MDC_ATTR_PT_HEIGHT^MDC</w:t>
      </w:r>
    </w:p>
    <w:p w14:paraId="69D0E191" w14:textId="77777777" w:rsidR="00B11855" w:rsidRPr="006D613E" w:rsidRDefault="00E86B15" w:rsidP="004E5351">
      <w:pPr>
        <w:pStyle w:val="ExampleValue"/>
        <w:rPr>
          <w:noProof w:val="0"/>
        </w:rPr>
      </w:pPr>
      <w:r w:rsidRPr="006D613E">
        <w:rPr>
          <w:noProof w:val="0"/>
        </w:rPr>
        <w:t>188744</w:t>
      </w:r>
      <w:r w:rsidR="003D003E" w:rsidRPr="006D613E">
        <w:rPr>
          <w:noProof w:val="0"/>
        </w:rPr>
        <w:t>^MDC_AREA_BODY_SURF_ACTUAL^MDC</w:t>
      </w:r>
    </w:p>
    <w:p w14:paraId="0D6A5B2F" w14:textId="77777777" w:rsidR="00B11855" w:rsidRPr="006D613E" w:rsidRDefault="00B11855" w:rsidP="00DE39CA">
      <w:pPr>
        <w:pStyle w:val="BodyText"/>
      </w:pPr>
    </w:p>
    <w:p w14:paraId="4438D5F1" w14:textId="77777777" w:rsidR="00B11855" w:rsidRPr="006D613E" w:rsidRDefault="003D003E" w:rsidP="00123C7B">
      <w:pPr>
        <w:pStyle w:val="HL7FieldIndent2"/>
        <w:outlineLvl w:val="0"/>
        <w:rPr>
          <w:noProof w:val="0"/>
        </w:rPr>
      </w:pPr>
      <w:r w:rsidRPr="006D613E">
        <w:rPr>
          <w:noProof w:val="0"/>
        </w:rPr>
        <w:t>Pump programming parameter</w:t>
      </w:r>
    </w:p>
    <w:p w14:paraId="53745D69" w14:textId="77777777" w:rsidR="00B11855" w:rsidRPr="006D613E" w:rsidRDefault="003D003E" w:rsidP="004E5351">
      <w:pPr>
        <w:pStyle w:val="ExampleValue"/>
        <w:rPr>
          <w:noProof w:val="0"/>
        </w:rPr>
      </w:pPr>
      <w:r w:rsidRPr="006D613E">
        <w:rPr>
          <w:noProof w:val="0"/>
        </w:rPr>
        <w:t>157985^MDC_DOSE_PCA_LIMIT^MDC</w:t>
      </w:r>
    </w:p>
    <w:p w14:paraId="32305D56" w14:textId="77777777" w:rsidR="00B11855" w:rsidRPr="006D613E" w:rsidRDefault="003D003E" w:rsidP="004E5351">
      <w:pPr>
        <w:pStyle w:val="ExampleValue"/>
        <w:rPr>
          <w:noProof w:val="0"/>
        </w:rPr>
      </w:pPr>
      <w:r w:rsidRPr="006D613E">
        <w:rPr>
          <w:noProof w:val="0"/>
        </w:rPr>
        <w:t>157986^MDC_VOL_PCA_DOSE_LIMIT^MDC</w:t>
      </w:r>
    </w:p>
    <w:p w14:paraId="04797E11" w14:textId="77777777" w:rsidR="00B11855" w:rsidRPr="006D613E" w:rsidRDefault="003D003E" w:rsidP="004E5351">
      <w:pPr>
        <w:pStyle w:val="ExampleValue"/>
        <w:rPr>
          <w:noProof w:val="0"/>
        </w:rPr>
      </w:pPr>
      <w:r w:rsidRPr="006D613E">
        <w:rPr>
          <w:noProof w:val="0"/>
        </w:rPr>
        <w:t>157987^MDC_TIME_PD_PCA_DOSE_LIMIT^MDC</w:t>
      </w:r>
    </w:p>
    <w:p w14:paraId="43E61324" w14:textId="77777777" w:rsidR="00B11855" w:rsidRPr="006D613E" w:rsidRDefault="003D003E" w:rsidP="004E5351">
      <w:pPr>
        <w:pStyle w:val="ExampleValue"/>
        <w:rPr>
          <w:noProof w:val="0"/>
        </w:rPr>
      </w:pPr>
      <w:r w:rsidRPr="006D613E">
        <w:rPr>
          <w:noProof w:val="0"/>
        </w:rPr>
        <w:t>157988^MDC_RATE_PCA_MAX_DOSES_PER_HOUR^MDC</w:t>
      </w:r>
    </w:p>
    <w:p w14:paraId="6C79120F" w14:textId="77777777" w:rsidR="00B11855" w:rsidRPr="006D613E" w:rsidRDefault="003D003E" w:rsidP="004E5351">
      <w:pPr>
        <w:pStyle w:val="ExampleValue"/>
        <w:rPr>
          <w:noProof w:val="0"/>
        </w:rPr>
      </w:pPr>
      <w:r w:rsidRPr="006D613E">
        <w:rPr>
          <w:noProof w:val="0"/>
        </w:rPr>
        <w:t>157989^MDC_TIME_PCA_LOCKOUT^MDC</w:t>
      </w:r>
    </w:p>
    <w:p w14:paraId="7BB6BC50" w14:textId="77777777" w:rsidR="00B11855" w:rsidRPr="006D613E" w:rsidRDefault="003D003E" w:rsidP="004E5351">
      <w:pPr>
        <w:pStyle w:val="ExampleValue"/>
        <w:rPr>
          <w:noProof w:val="0"/>
        </w:rPr>
      </w:pPr>
      <w:r w:rsidRPr="006D613E">
        <w:rPr>
          <w:noProof w:val="0"/>
        </w:rPr>
        <w:t>157994^MDC_VOL_FLUID_CONTAINER_START^MDC</w:t>
      </w:r>
    </w:p>
    <w:p w14:paraId="2C633470" w14:textId="77777777" w:rsidR="00B11855" w:rsidRPr="006D613E" w:rsidRDefault="003D003E" w:rsidP="004E5351">
      <w:pPr>
        <w:pStyle w:val="ExampleValue"/>
        <w:rPr>
          <w:noProof w:val="0"/>
        </w:rPr>
      </w:pPr>
      <w:r w:rsidRPr="006D613E">
        <w:rPr>
          <w:noProof w:val="0"/>
        </w:rPr>
        <w:t>0^MDC_DOSE_PCA_PATIENT^MDC</w:t>
      </w:r>
    </w:p>
    <w:p w14:paraId="74DF6B66" w14:textId="77777777" w:rsidR="00B11855" w:rsidRPr="006D613E" w:rsidRDefault="003D003E" w:rsidP="004E5351">
      <w:pPr>
        <w:pStyle w:val="ExampleValue"/>
        <w:rPr>
          <w:noProof w:val="0"/>
        </w:rPr>
      </w:pPr>
      <w:r w:rsidRPr="006D613E">
        <w:rPr>
          <w:noProof w:val="0"/>
        </w:rPr>
        <w:t>0^MDC_DOSE_CLINICIAN^MDC</w:t>
      </w:r>
    </w:p>
    <w:p w14:paraId="3A282988" w14:textId="77777777" w:rsidR="00B11855" w:rsidRPr="006D613E" w:rsidRDefault="003D003E" w:rsidP="004E5351">
      <w:pPr>
        <w:pStyle w:val="ExampleValue"/>
        <w:rPr>
          <w:noProof w:val="0"/>
        </w:rPr>
      </w:pPr>
      <w:r w:rsidRPr="006D613E">
        <w:rPr>
          <w:noProof w:val="0"/>
        </w:rPr>
        <w:t>0^MDC_DOSE_LOADING^MDC</w:t>
      </w:r>
    </w:p>
    <w:p w14:paraId="31CE1B73" w14:textId="77777777" w:rsidR="00B11855" w:rsidRPr="006D613E" w:rsidRDefault="003D003E" w:rsidP="00DE39CA">
      <w:pPr>
        <w:pStyle w:val="Note"/>
      </w:pPr>
      <w:r w:rsidRPr="006D613E">
        <w:t>(N</w:t>
      </w:r>
      <w:r w:rsidR="008430DB" w:rsidRPr="006D613E">
        <w:t>ote</w:t>
      </w:r>
      <w:r w:rsidRPr="006D613E">
        <w:t>: Code assignments for last three terms are pending as of publication date)</w:t>
      </w:r>
    </w:p>
    <w:p w14:paraId="4AFFEAD6" w14:textId="77777777" w:rsidR="00B11855" w:rsidRPr="006D613E" w:rsidRDefault="00B11855" w:rsidP="00DE39CA">
      <w:pPr>
        <w:pStyle w:val="BodyText"/>
      </w:pPr>
    </w:p>
    <w:p w14:paraId="56E0E856" w14:textId="77777777" w:rsidR="00B11855" w:rsidRPr="006D613E" w:rsidRDefault="003D003E" w:rsidP="00123C7B">
      <w:pPr>
        <w:pStyle w:val="HL7Field"/>
        <w:outlineLvl w:val="0"/>
      </w:pPr>
      <w:r w:rsidRPr="006D613E">
        <w:t>OBX-4 Observation Sub-ID</w:t>
      </w:r>
    </w:p>
    <w:p w14:paraId="0D3E07DB" w14:textId="77777777" w:rsidR="00B11855" w:rsidRPr="006D613E" w:rsidRDefault="003D003E" w:rsidP="002E3ED0">
      <w:pPr>
        <w:pStyle w:val="HL7FieldIndent2"/>
        <w:rPr>
          <w:noProof w:val="0"/>
        </w:rPr>
      </w:pPr>
      <w:r w:rsidRPr="006D613E">
        <w:rPr>
          <w:noProof w:val="0"/>
        </w:rPr>
        <w:t xml:space="preserve">The PC PIV </w:t>
      </w:r>
      <w:r w:rsidR="00CA3A2C" w:rsidRPr="006D613E">
        <w:rPr>
          <w:noProof w:val="0"/>
        </w:rPr>
        <w:t>Profile</w:t>
      </w:r>
      <w:r w:rsidRPr="006D613E">
        <w:rPr>
          <w:noProof w:val="0"/>
        </w:rPr>
        <w:t xml:space="preserve"> does not further constrain this field.</w:t>
      </w:r>
    </w:p>
    <w:p w14:paraId="1FC02385" w14:textId="77777777" w:rsidR="00B11855" w:rsidRPr="006D613E" w:rsidRDefault="003D003E" w:rsidP="00123C7B">
      <w:pPr>
        <w:pStyle w:val="HL7Field"/>
        <w:outlineLvl w:val="0"/>
      </w:pPr>
      <w:r w:rsidRPr="006D613E">
        <w:t xml:space="preserve">OBX-5 Observation Value </w:t>
      </w:r>
    </w:p>
    <w:p w14:paraId="291F5952" w14:textId="77777777" w:rsidR="00B11855" w:rsidRPr="006D613E" w:rsidRDefault="003D003E" w:rsidP="002E3ED0">
      <w:pPr>
        <w:pStyle w:val="HL7FieldIndent2"/>
        <w:rPr>
          <w:noProof w:val="0"/>
        </w:rPr>
      </w:pPr>
      <w:r w:rsidRPr="006D613E">
        <w:rPr>
          <w:noProof w:val="0"/>
        </w:rPr>
        <w:t>If OBX-3 refers to a pump ID, this field must be empty.</w:t>
      </w:r>
    </w:p>
    <w:p w14:paraId="32B25484" w14:textId="77777777" w:rsidR="00B11855" w:rsidRPr="006D613E" w:rsidRDefault="003D003E" w:rsidP="002E3ED0">
      <w:pPr>
        <w:pStyle w:val="HL7FieldIndent2"/>
        <w:rPr>
          <w:noProof w:val="0"/>
        </w:rPr>
      </w:pPr>
      <w:r w:rsidRPr="006D613E">
        <w:rPr>
          <w:noProof w:val="0"/>
        </w:rPr>
        <w:t>If OBX-3 refers to a patient parameter, this field contains the parameter value.</w:t>
      </w:r>
    </w:p>
    <w:p w14:paraId="7E61087E" w14:textId="77777777" w:rsidR="00B11855" w:rsidRPr="006D613E" w:rsidRDefault="003D003E" w:rsidP="002E3ED0">
      <w:pPr>
        <w:pStyle w:val="HL7FieldIndent2"/>
        <w:rPr>
          <w:noProof w:val="0"/>
        </w:rPr>
      </w:pPr>
      <w:r w:rsidRPr="006D613E">
        <w:rPr>
          <w:noProof w:val="0"/>
        </w:rPr>
        <w:t>If OBX-3 refers to a pump programming parameter, this field contains the parameter value.</w:t>
      </w:r>
    </w:p>
    <w:p w14:paraId="6B8FC0FB" w14:textId="77777777" w:rsidR="00B11855" w:rsidRPr="006D613E" w:rsidRDefault="003D003E" w:rsidP="00123C7B">
      <w:pPr>
        <w:pStyle w:val="HL7Field"/>
        <w:outlineLvl w:val="0"/>
      </w:pPr>
      <w:r w:rsidRPr="006D613E">
        <w:t>OBX-6 Units</w:t>
      </w:r>
    </w:p>
    <w:p w14:paraId="04EB5D17"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constrains the value of this field based on the value in OBX-3.</w:t>
      </w:r>
    </w:p>
    <w:p w14:paraId="545EF13A" w14:textId="77777777" w:rsidR="00B11855" w:rsidRPr="006D613E" w:rsidRDefault="003D003E" w:rsidP="002E3ED0">
      <w:pPr>
        <w:pStyle w:val="HL7FieldIndent2"/>
        <w:rPr>
          <w:noProof w:val="0"/>
        </w:rPr>
      </w:pPr>
      <w:r w:rsidRPr="006D613E">
        <w:rPr>
          <w:noProof w:val="0"/>
        </w:rPr>
        <w:t>If OBX-3 refers to a pump ID, this field must be empty.</w:t>
      </w:r>
    </w:p>
    <w:p w14:paraId="59592EE9" w14:textId="77777777" w:rsidR="00B11855" w:rsidRPr="006D613E" w:rsidRDefault="003D003E" w:rsidP="002E3ED0">
      <w:pPr>
        <w:pStyle w:val="HL7FieldIndent2"/>
        <w:rPr>
          <w:noProof w:val="0"/>
        </w:rPr>
      </w:pPr>
      <w:r w:rsidRPr="006D613E">
        <w:rPr>
          <w:noProof w:val="0"/>
        </w:rPr>
        <w:t xml:space="preserve">If OBX-3 refers to a patient parameter, this field contains the coded units for the parameter. The preferred format is an MDC value; UCUM values are also acceptable. </w:t>
      </w:r>
    </w:p>
    <w:p w14:paraId="4D698F9D" w14:textId="77777777" w:rsidR="00B11855" w:rsidRPr="006D613E" w:rsidRDefault="003D003E" w:rsidP="002E3ED0">
      <w:pPr>
        <w:pStyle w:val="HL7FieldIndent2"/>
        <w:rPr>
          <w:noProof w:val="0"/>
        </w:rPr>
      </w:pPr>
      <w:r w:rsidRPr="006D613E">
        <w:rPr>
          <w:noProof w:val="0"/>
        </w:rPr>
        <w:t>When OBX-3 refers to weight, the first three components of OBX-6 must contain one of the following sets of values:</w:t>
      </w:r>
    </w:p>
    <w:p w14:paraId="65B7543F" w14:textId="77777777" w:rsidR="00B11855" w:rsidRPr="006D613E" w:rsidRDefault="003D003E" w:rsidP="004E5351">
      <w:pPr>
        <w:pStyle w:val="ExampleValue"/>
        <w:rPr>
          <w:noProof w:val="0"/>
        </w:rPr>
      </w:pPr>
      <w:r w:rsidRPr="006D613E">
        <w:rPr>
          <w:noProof w:val="0"/>
        </w:rPr>
        <w:t>263872^MDC_DIM_X_G^MDC</w:t>
      </w:r>
    </w:p>
    <w:p w14:paraId="4527E966" w14:textId="77777777" w:rsidR="00B11855" w:rsidRPr="006D613E" w:rsidRDefault="003D003E" w:rsidP="004E5351">
      <w:pPr>
        <w:pStyle w:val="ExampleValue"/>
        <w:rPr>
          <w:noProof w:val="0"/>
        </w:rPr>
      </w:pPr>
      <w:r w:rsidRPr="006D613E">
        <w:rPr>
          <w:noProof w:val="0"/>
        </w:rPr>
        <w:lastRenderedPageBreak/>
        <w:t>263875^MDC_DIM_KILO_G^MDC</w:t>
      </w:r>
    </w:p>
    <w:p w14:paraId="2731D934" w14:textId="77777777" w:rsidR="00B11855" w:rsidRPr="006D613E" w:rsidRDefault="003D003E" w:rsidP="004E5351">
      <w:pPr>
        <w:pStyle w:val="ExampleValue"/>
        <w:rPr>
          <w:noProof w:val="0"/>
        </w:rPr>
      </w:pPr>
      <w:proofErr w:type="spellStart"/>
      <w:proofErr w:type="gramStart"/>
      <w:r w:rsidRPr="006D613E">
        <w:rPr>
          <w:noProof w:val="0"/>
        </w:rPr>
        <w:t>g^</w:t>
      </w:r>
      <w:proofErr w:type="gramEnd"/>
      <w:r w:rsidRPr="006D613E">
        <w:rPr>
          <w:noProof w:val="0"/>
        </w:rPr>
        <w:t>g^UCUM</w:t>
      </w:r>
      <w:proofErr w:type="spellEnd"/>
    </w:p>
    <w:p w14:paraId="3E666FFD" w14:textId="77777777" w:rsidR="00B11855" w:rsidRPr="006D613E" w:rsidRDefault="003D003E" w:rsidP="004E5351">
      <w:pPr>
        <w:pStyle w:val="ExampleValue"/>
        <w:rPr>
          <w:noProof w:val="0"/>
        </w:rPr>
      </w:pPr>
      <w:proofErr w:type="spellStart"/>
      <w:proofErr w:type="gramStart"/>
      <w:r w:rsidRPr="006D613E">
        <w:rPr>
          <w:noProof w:val="0"/>
        </w:rPr>
        <w:t>kg^</w:t>
      </w:r>
      <w:proofErr w:type="gramEnd"/>
      <w:r w:rsidRPr="006D613E">
        <w:rPr>
          <w:noProof w:val="0"/>
        </w:rPr>
        <w:t>kg^UCUM</w:t>
      </w:r>
      <w:proofErr w:type="spellEnd"/>
    </w:p>
    <w:p w14:paraId="7AE31D6A" w14:textId="77777777" w:rsidR="00B11855" w:rsidRPr="006D613E" w:rsidRDefault="003D003E" w:rsidP="002E3ED0">
      <w:pPr>
        <w:pStyle w:val="HL7FieldIndent2"/>
        <w:rPr>
          <w:noProof w:val="0"/>
        </w:rPr>
      </w:pPr>
      <w:r w:rsidRPr="006D613E">
        <w:rPr>
          <w:noProof w:val="0"/>
        </w:rPr>
        <w:t>When OBX-3 refers to height, the first three components of OBX-6 must contain one of the following sets of values:</w:t>
      </w:r>
    </w:p>
    <w:p w14:paraId="75EC69E9" w14:textId="77777777" w:rsidR="00B11855" w:rsidRPr="006D613E" w:rsidRDefault="003D003E" w:rsidP="004E5351">
      <w:pPr>
        <w:pStyle w:val="ExampleValue"/>
        <w:rPr>
          <w:noProof w:val="0"/>
        </w:rPr>
      </w:pPr>
      <w:r w:rsidRPr="006D613E">
        <w:rPr>
          <w:noProof w:val="0"/>
        </w:rPr>
        <w:t>263441^MDC_DIM_CENTI_M^MDC</w:t>
      </w:r>
    </w:p>
    <w:p w14:paraId="09A7F9F9" w14:textId="77777777" w:rsidR="00B11855" w:rsidRPr="006D613E" w:rsidRDefault="003D003E" w:rsidP="004E5351">
      <w:pPr>
        <w:pStyle w:val="ExampleValue"/>
        <w:rPr>
          <w:noProof w:val="0"/>
        </w:rPr>
      </w:pPr>
      <w:proofErr w:type="spellStart"/>
      <w:r w:rsidRPr="006D613E">
        <w:rPr>
          <w:noProof w:val="0"/>
        </w:rPr>
        <w:t>cm^cm^UCUM</w:t>
      </w:r>
      <w:proofErr w:type="spellEnd"/>
    </w:p>
    <w:p w14:paraId="0C2D6F58" w14:textId="77777777" w:rsidR="00B11855" w:rsidRPr="006D613E" w:rsidRDefault="003D003E" w:rsidP="002E3ED0">
      <w:pPr>
        <w:pStyle w:val="HL7FieldIndent2"/>
        <w:rPr>
          <w:noProof w:val="0"/>
        </w:rPr>
      </w:pPr>
      <w:r w:rsidRPr="006D613E">
        <w:rPr>
          <w:noProof w:val="0"/>
        </w:rPr>
        <w:t>When OBX-3 refers to BSA, the first three components of OBX-6 must contain one of the following sets of values:</w:t>
      </w:r>
    </w:p>
    <w:p w14:paraId="46154B0D" w14:textId="77777777" w:rsidR="00B11855" w:rsidRPr="006D613E" w:rsidRDefault="003D003E" w:rsidP="004E5351">
      <w:pPr>
        <w:pStyle w:val="ExampleValue"/>
        <w:rPr>
          <w:noProof w:val="0"/>
        </w:rPr>
      </w:pPr>
      <w:r w:rsidRPr="006D613E">
        <w:rPr>
          <w:noProof w:val="0"/>
        </w:rPr>
        <w:t xml:space="preserve">263616^ MDC_DIM_SQ_X_M^MDC  </w:t>
      </w:r>
    </w:p>
    <w:p w14:paraId="39ED0186" w14:textId="77777777" w:rsidR="00B11855" w:rsidRPr="006D613E" w:rsidRDefault="003D003E" w:rsidP="004E5351">
      <w:pPr>
        <w:pStyle w:val="ExampleValue"/>
        <w:rPr>
          <w:noProof w:val="0"/>
        </w:rPr>
      </w:pPr>
      <w:r w:rsidRPr="006D613E">
        <w:rPr>
          <w:noProof w:val="0"/>
        </w:rPr>
        <w:t>m2^m2^UCUM</w:t>
      </w:r>
    </w:p>
    <w:p w14:paraId="54603650" w14:textId="77777777" w:rsidR="00B11855" w:rsidRPr="006D613E" w:rsidRDefault="003D003E" w:rsidP="002E3ED0">
      <w:pPr>
        <w:pStyle w:val="HL7FieldIndent2"/>
        <w:rPr>
          <w:noProof w:val="0"/>
        </w:rPr>
      </w:pPr>
      <w:r w:rsidRPr="006D613E">
        <w:rPr>
          <w:noProof w:val="0"/>
        </w:rPr>
        <w:t>If OBX-3 refers to a pump programming parameter, this field contains the units for the value in OBX-5 Observation Value.</w:t>
      </w:r>
    </w:p>
    <w:p w14:paraId="0A108397" w14:textId="77777777" w:rsidR="00B11855" w:rsidRPr="006D613E" w:rsidRDefault="003D003E" w:rsidP="00123C7B">
      <w:pPr>
        <w:pStyle w:val="HL7Field"/>
        <w:outlineLvl w:val="0"/>
      </w:pPr>
      <w:r w:rsidRPr="006D613E">
        <w:t>OBX-7 References Range:</w:t>
      </w:r>
    </w:p>
    <w:p w14:paraId="3694FA3E"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does not further constrain this field.</w:t>
      </w:r>
    </w:p>
    <w:p w14:paraId="0C50F3D2" w14:textId="77777777" w:rsidR="00B11855" w:rsidRPr="006D613E" w:rsidRDefault="003D003E" w:rsidP="00123C7B">
      <w:pPr>
        <w:pStyle w:val="HL7Field"/>
        <w:outlineLvl w:val="0"/>
      </w:pPr>
      <w:r w:rsidRPr="006D613E">
        <w:t>OBX-8 Abnormal Flags</w:t>
      </w:r>
    </w:p>
    <w:p w14:paraId="18A663DB"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does not further constrain this field.</w:t>
      </w:r>
    </w:p>
    <w:p w14:paraId="4251949C" w14:textId="77777777" w:rsidR="00B11855" w:rsidRPr="006D613E" w:rsidRDefault="003D003E" w:rsidP="00123C7B">
      <w:pPr>
        <w:pStyle w:val="HL7Field"/>
        <w:outlineLvl w:val="0"/>
      </w:pPr>
      <w:r w:rsidRPr="006D613E">
        <w:t>OBX-10 Nature of Abnormal Test</w:t>
      </w:r>
    </w:p>
    <w:p w14:paraId="4EBF0C86"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does not further constrain this field.</w:t>
      </w:r>
    </w:p>
    <w:p w14:paraId="12504115" w14:textId="77777777" w:rsidR="00B11855" w:rsidRPr="006D613E" w:rsidRDefault="003D003E" w:rsidP="00123C7B">
      <w:pPr>
        <w:pStyle w:val="HL7Field"/>
        <w:outlineLvl w:val="0"/>
      </w:pPr>
      <w:r w:rsidRPr="006D613E">
        <w:t>OBX-11 Observation Result Status</w:t>
      </w:r>
    </w:p>
    <w:p w14:paraId="2BDD7249"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does not further constrain this field.</w:t>
      </w:r>
    </w:p>
    <w:p w14:paraId="69762213" w14:textId="77777777" w:rsidR="00B11855" w:rsidRPr="006D613E" w:rsidRDefault="003D003E" w:rsidP="00123C7B">
      <w:pPr>
        <w:pStyle w:val="HL7Field"/>
        <w:outlineLvl w:val="0"/>
      </w:pPr>
      <w:r w:rsidRPr="006D613E">
        <w:t>OBX-14 Date/Time of the Observation</w:t>
      </w:r>
    </w:p>
    <w:p w14:paraId="74061EA5"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does not further constrain this field.</w:t>
      </w:r>
    </w:p>
    <w:p w14:paraId="29D2A7CA" w14:textId="77777777" w:rsidR="00B11855" w:rsidRPr="006D613E" w:rsidRDefault="003D003E" w:rsidP="00123C7B">
      <w:pPr>
        <w:pStyle w:val="HL7Field"/>
        <w:outlineLvl w:val="0"/>
      </w:pPr>
      <w:r w:rsidRPr="006D613E">
        <w:t>OBX-15 Producer’s ID</w:t>
      </w:r>
    </w:p>
    <w:p w14:paraId="117BB000"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does not further constrain this field.</w:t>
      </w:r>
    </w:p>
    <w:p w14:paraId="511BABA4" w14:textId="77777777" w:rsidR="00B11855" w:rsidRPr="006D613E" w:rsidRDefault="003D003E" w:rsidP="00123C7B">
      <w:pPr>
        <w:pStyle w:val="HL7Field"/>
        <w:outlineLvl w:val="0"/>
      </w:pPr>
      <w:r w:rsidRPr="006D613E">
        <w:t>OBX-16 Responsible Observer (XCN)</w:t>
      </w:r>
    </w:p>
    <w:p w14:paraId="2D94A2E6"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does not further constrain this field.</w:t>
      </w:r>
    </w:p>
    <w:p w14:paraId="3A3A0FBF" w14:textId="77777777" w:rsidR="00B11855" w:rsidRPr="006D613E" w:rsidRDefault="003D003E" w:rsidP="00123C7B">
      <w:pPr>
        <w:pStyle w:val="HL7Field"/>
        <w:outlineLvl w:val="0"/>
      </w:pPr>
      <w:r w:rsidRPr="006D613E">
        <w:t>OBX-17 Observation Method</w:t>
      </w:r>
    </w:p>
    <w:p w14:paraId="607AE315"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does not further constrain this field.</w:t>
      </w:r>
    </w:p>
    <w:p w14:paraId="65668E85" w14:textId="77777777" w:rsidR="00B11855" w:rsidRPr="006D613E" w:rsidRDefault="003D003E" w:rsidP="00123C7B">
      <w:pPr>
        <w:pStyle w:val="HL7Field"/>
        <w:outlineLvl w:val="0"/>
      </w:pPr>
      <w:r w:rsidRPr="006D613E">
        <w:t>OBX-18 Equipment Instance Identifier</w:t>
      </w:r>
    </w:p>
    <w:p w14:paraId="2A7661C1" w14:textId="77777777" w:rsidR="00B11855" w:rsidRPr="006D613E" w:rsidRDefault="003D003E" w:rsidP="002E3ED0">
      <w:pPr>
        <w:pStyle w:val="HL7FieldIndent2"/>
        <w:rPr>
          <w:noProof w:val="0"/>
        </w:rPr>
      </w:pPr>
      <w:r w:rsidRPr="006D613E">
        <w:rPr>
          <w:noProof w:val="0"/>
        </w:rPr>
        <w:t>See Appendix section B.8 for description of usage of OBX-18.</w:t>
      </w:r>
    </w:p>
    <w:p w14:paraId="1A90F000" w14:textId="77777777" w:rsidR="00B11855" w:rsidRPr="006D613E" w:rsidRDefault="003D003E" w:rsidP="002E3ED0">
      <w:pPr>
        <w:pStyle w:val="HL7FieldIndent2"/>
        <w:rPr>
          <w:noProof w:val="0"/>
        </w:rPr>
      </w:pPr>
      <w:r w:rsidRPr="006D613E">
        <w:rPr>
          <w:noProof w:val="0"/>
        </w:rPr>
        <w:t>If OBX-3 refers to a pump ID, the following applies.</w:t>
      </w:r>
    </w:p>
    <w:p w14:paraId="4553DD08" w14:textId="77777777" w:rsidR="00B11855" w:rsidRPr="006D613E" w:rsidRDefault="003D003E" w:rsidP="002E3ED0">
      <w:pPr>
        <w:pStyle w:val="ListBullet3"/>
      </w:pPr>
      <w:r w:rsidRPr="006D613E">
        <w:t xml:space="preserve">For backward compatibility, when used to contain a pump ID, the OBX-18 convention used in previous Trial Implementation versions of the Point-of-Care Infusion Verification Supplement may be used by agreement between sending and receiving systems, but this usage is deprecated and should not be used in new </w:t>
      </w:r>
      <w:r w:rsidRPr="006D613E">
        <w:lastRenderedPageBreak/>
        <w:t xml:space="preserve">systems. The former language is reproduced here: "If OBX-3 refers to the pump ID, the ID is placed in the ‘Universal ID’ component (EI-3), and the device or manufacturer name is placed in the ‘Universal ID Type’ component (EI-4). The pump ID is a unique alphanumeric identifier and may optionally include the pump channel. The format of the identifier is vendor-specific. A typical value could be a serial number for a single-channel pump, or a serial number followed by the channel number or letter for a multi-channel pump. Note that this specification differs from the usage of OBX-18 in IHE PCD DEC </w:t>
      </w:r>
      <w:r w:rsidR="00FF5580" w:rsidRPr="006D613E">
        <w:t>P</w:t>
      </w:r>
      <w:r w:rsidRPr="006D613E">
        <w:t>rofile."</w:t>
      </w:r>
    </w:p>
    <w:p w14:paraId="3D535C1D" w14:textId="77777777" w:rsidR="00B11855" w:rsidRPr="006D613E" w:rsidRDefault="003D003E" w:rsidP="002E3ED0">
      <w:pPr>
        <w:pStyle w:val="ListBullet3"/>
      </w:pPr>
      <w:r w:rsidRPr="006D613E">
        <w:t>New applications should conform to the general specification for OBX-18 (Appendix section B.8). The pump ID (vendor-specific format, which may optionally include the pump channel as before) should be placed in EI-1, and EI-3 and EI-4 should identify the manufacturer of the pump according to an accepted Universal ID system.</w:t>
      </w:r>
    </w:p>
    <w:p w14:paraId="4201A711" w14:textId="77777777" w:rsidR="00B11855" w:rsidRPr="006D613E" w:rsidRDefault="003D003E" w:rsidP="002E3ED0">
      <w:pPr>
        <w:pStyle w:val="ListBullet3"/>
      </w:pPr>
      <w:r w:rsidRPr="006D613E">
        <w:t>If OBX-3 refers to a patient parameter this field must be empty.</w:t>
      </w:r>
    </w:p>
    <w:p w14:paraId="54730B8B" w14:textId="77777777" w:rsidR="00B11855" w:rsidRPr="006D613E" w:rsidRDefault="003D003E" w:rsidP="002E3ED0">
      <w:pPr>
        <w:pStyle w:val="BodyText"/>
      </w:pPr>
      <w:r w:rsidRPr="006D613E">
        <w:t>If OBX-3 refers to a pump programming parameter this field must be empty.</w:t>
      </w:r>
    </w:p>
    <w:p w14:paraId="5C8EC190" w14:textId="77777777" w:rsidR="00B11855" w:rsidRPr="006D613E" w:rsidRDefault="003D003E" w:rsidP="00123C7B">
      <w:pPr>
        <w:pStyle w:val="HL7Field"/>
        <w:keepNext/>
        <w:outlineLvl w:val="0"/>
      </w:pPr>
      <w:r w:rsidRPr="006D613E">
        <w:t>OBX-19 Date/Time of the Analysis</w:t>
      </w:r>
    </w:p>
    <w:p w14:paraId="6BA4AAFE"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does not further constrain this field.</w:t>
      </w:r>
    </w:p>
    <w:p w14:paraId="2740D1E1" w14:textId="77777777" w:rsidR="00B11855" w:rsidRPr="006D613E" w:rsidRDefault="003D003E" w:rsidP="00123C7B">
      <w:pPr>
        <w:pStyle w:val="HL7Field"/>
        <w:outlineLvl w:val="0"/>
      </w:pPr>
      <w:r w:rsidRPr="006D613E">
        <w:t>OBX-20 Observation Site</w:t>
      </w:r>
    </w:p>
    <w:p w14:paraId="7CC06519" w14:textId="77777777" w:rsidR="00B11855" w:rsidRPr="006D613E" w:rsidRDefault="003D003E" w:rsidP="002E3ED0">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does not further constrain this field.</w:t>
      </w:r>
    </w:p>
    <w:p w14:paraId="7BF37168" w14:textId="77777777" w:rsidR="00B11855" w:rsidRPr="006D613E" w:rsidRDefault="003D003E" w:rsidP="00123C7B">
      <w:pPr>
        <w:pStyle w:val="HL7Field"/>
        <w:outlineLvl w:val="0"/>
      </w:pPr>
      <w:r w:rsidRPr="006D613E">
        <w:t>OBX-21 to 25</w:t>
      </w:r>
    </w:p>
    <w:p w14:paraId="45529067" w14:textId="77777777" w:rsidR="00B11855" w:rsidRPr="006D613E" w:rsidRDefault="003D003E" w:rsidP="002E3ED0">
      <w:pPr>
        <w:pStyle w:val="HL7FieldIndent2"/>
        <w:rPr>
          <w:noProof w:val="0"/>
        </w:rPr>
      </w:pPr>
      <w:r w:rsidRPr="006D613E">
        <w:rPr>
          <w:noProof w:val="0"/>
        </w:rPr>
        <w:t>OBX fields 21 to 25 are not supported by PCD PIV.</w:t>
      </w:r>
    </w:p>
    <w:p w14:paraId="0B7A8F5F" w14:textId="77777777" w:rsidR="00B11855" w:rsidRPr="006D613E" w:rsidRDefault="003D003E" w:rsidP="00123C7B">
      <w:pPr>
        <w:pStyle w:val="Heading5"/>
        <w:rPr>
          <w:noProof w:val="0"/>
        </w:rPr>
      </w:pPr>
      <w:bookmarkStart w:id="260" w:name="_Toc401769784"/>
      <w:bookmarkStart w:id="261" w:name="_Toc466373683"/>
      <w:r w:rsidRPr="006D613E">
        <w:rPr>
          <w:noProof w:val="0"/>
        </w:rPr>
        <w:t>Expected Actions</w:t>
      </w:r>
      <w:bookmarkEnd w:id="260"/>
      <w:bookmarkEnd w:id="261"/>
    </w:p>
    <w:p w14:paraId="77DADBB7" w14:textId="77777777" w:rsidR="00B11855" w:rsidRPr="006D613E" w:rsidRDefault="003D003E" w:rsidP="004E5351">
      <w:pPr>
        <w:pStyle w:val="BodyText"/>
      </w:pPr>
      <w:r w:rsidRPr="006D613E">
        <w:t xml:space="preserve">The Pharmacy/Treatment Give Message (RGV^O15^RGV_O15) is sent from the Infusion Order Programmer to the Infusion Order Consumer. </w:t>
      </w:r>
    </w:p>
    <w:p w14:paraId="222C0221" w14:textId="77777777" w:rsidR="00B11855" w:rsidRPr="006D613E" w:rsidRDefault="003D003E" w:rsidP="004E5351">
      <w:pPr>
        <w:pStyle w:val="BodyText"/>
      </w:pPr>
      <w:r w:rsidRPr="006D613E">
        <w:t xml:space="preserve">The receiving system validates the message and responds with an accept acknowledgment message (ACK^O15^ACK). If an error condition is detected and if MSH-16 (Application Acknowledgement Type) in the RGV^O15^RGV_O15 message is valued as "ER" or "AL", the IOC responds with a Pharmacy/Treatment Give Acknowledgment Message (RRG^O16^RRG_O16). </w:t>
      </w:r>
    </w:p>
    <w:p w14:paraId="0D5A6F34" w14:textId="5865066B" w:rsidR="00B11855" w:rsidRPr="006D613E" w:rsidRDefault="003D003E" w:rsidP="004E5351">
      <w:pPr>
        <w:pStyle w:val="BodyText"/>
      </w:pPr>
      <w:r w:rsidRPr="006D613E">
        <w:t xml:space="preserve">If the message is accepted by the IOC, the accept acknowledgment will contain the value CA in MSA-1. If not, the accept acknowledgment will contain either CR or CE, based upon </w:t>
      </w:r>
      <w:r w:rsidR="006D613E">
        <w:t>HL7</w:t>
      </w:r>
      <w:r w:rsidR="00995105" w:rsidRPr="006D613E">
        <w:t xml:space="preserve"> </w:t>
      </w:r>
      <w:r w:rsidRPr="006D613E">
        <w:t xml:space="preserve">enhanced acknowledgment rules (see </w:t>
      </w:r>
      <w:r w:rsidR="006D613E">
        <w:t>HL7</w:t>
      </w:r>
      <w:r w:rsidR="00995105" w:rsidRPr="006D613E">
        <w:t xml:space="preserve"> </w:t>
      </w:r>
      <w:r w:rsidRPr="006D613E">
        <w:t xml:space="preserve">v2.6, Section 2.9.3.2). </w:t>
      </w:r>
    </w:p>
    <w:p w14:paraId="6168CEBE" w14:textId="77777777" w:rsidR="00B11855" w:rsidRPr="006D613E" w:rsidRDefault="003D003E" w:rsidP="004E5351">
      <w:pPr>
        <w:pStyle w:val="BodyText"/>
      </w:pPr>
      <w:r w:rsidRPr="006D613E">
        <w:t xml:space="preserve">Message acceptance is based on: </w:t>
      </w:r>
    </w:p>
    <w:p w14:paraId="0CD0395A" w14:textId="77777777" w:rsidR="00B11855" w:rsidRPr="006D613E" w:rsidRDefault="003D003E" w:rsidP="00C94C3F">
      <w:pPr>
        <w:pStyle w:val="ListBullet2"/>
      </w:pPr>
      <w:r w:rsidRPr="006D613E">
        <w:t xml:space="preserve">All required segments and fields are present </w:t>
      </w:r>
    </w:p>
    <w:p w14:paraId="2B34DB82" w14:textId="77777777" w:rsidR="00E86B15" w:rsidRPr="006D613E" w:rsidRDefault="003D003E" w:rsidP="00C94C3F">
      <w:pPr>
        <w:pStyle w:val="ListBullet2"/>
      </w:pPr>
      <w:r w:rsidRPr="006D613E">
        <w:t xml:space="preserve">No incorrect data types are present. </w:t>
      </w:r>
    </w:p>
    <w:p w14:paraId="25D5CB57" w14:textId="77777777" w:rsidR="002B3DC0" w:rsidRPr="006D613E" w:rsidRDefault="003D003E" w:rsidP="00E86B15">
      <w:pPr>
        <w:pStyle w:val="ListBullet2"/>
      </w:pPr>
      <w:r w:rsidRPr="006D613E">
        <w:t>Validation of fields that must contain specific values as defined in the Technical Framework (e.g., MSH-21 must be "1.3.6.1.4.1.19376.1.6.1.3.1").</w:t>
      </w:r>
    </w:p>
    <w:p w14:paraId="15E69C87" w14:textId="77777777" w:rsidR="00B11855" w:rsidRPr="006D613E" w:rsidRDefault="003D003E" w:rsidP="008B70D7">
      <w:pPr>
        <w:pStyle w:val="BodyText"/>
      </w:pPr>
      <w:r w:rsidRPr="006D613E">
        <w:lastRenderedPageBreak/>
        <w:t xml:space="preserve">If MSH-16 (Application Acknowledgement Type) is valued as "ER" or "AL", the IOC may report an application acknowledgement error using the Pharmacy/Treatment Give Acknowledgement Message (RRG^O16^RRG_O16) for errors such as: </w:t>
      </w:r>
    </w:p>
    <w:p w14:paraId="4B0FAB4D" w14:textId="77777777" w:rsidR="00B11855" w:rsidRPr="006D613E" w:rsidRDefault="003D003E" w:rsidP="00C94C3F">
      <w:pPr>
        <w:pStyle w:val="ListBullet2"/>
      </w:pPr>
      <w:r w:rsidRPr="006D613E">
        <w:t xml:space="preserve">Unknown device </w:t>
      </w:r>
    </w:p>
    <w:p w14:paraId="332B9505" w14:textId="77777777" w:rsidR="00B11855" w:rsidRPr="006D613E" w:rsidRDefault="003D003E" w:rsidP="00C94C3F">
      <w:pPr>
        <w:pStyle w:val="ListBullet2"/>
      </w:pPr>
      <w:r w:rsidRPr="006D613E">
        <w:t xml:space="preserve">Dose/rate and volume are not within vendor parameters for the device type. </w:t>
      </w:r>
    </w:p>
    <w:p w14:paraId="2A00B7CF" w14:textId="77777777" w:rsidR="00B11855" w:rsidRPr="006D613E" w:rsidRDefault="003D003E" w:rsidP="00C94C3F">
      <w:pPr>
        <w:pStyle w:val="ListBullet2"/>
      </w:pPr>
      <w:r w:rsidRPr="006D613E">
        <w:t>Drug is not present in onboard library.</w:t>
      </w:r>
    </w:p>
    <w:p w14:paraId="7898559D" w14:textId="7DE6234F" w:rsidR="00B11855" w:rsidRPr="006D613E" w:rsidRDefault="003D003E" w:rsidP="00B3430A">
      <w:pPr>
        <w:pStyle w:val="BodyText"/>
      </w:pPr>
      <w:r w:rsidRPr="006D613E">
        <w:t>If the message from the Infusion Order Programmer is rejected, the acknowledgement will contain the value AR or AE in MSA-</w:t>
      </w:r>
      <w:proofErr w:type="gramStart"/>
      <w:r w:rsidRPr="006D613E">
        <w:t>1</w:t>
      </w:r>
      <w:r w:rsidRPr="006D613E">
        <w:rPr>
          <w:rStyle w:val="Strong"/>
        </w:rPr>
        <w:t>,</w:t>
      </w:r>
      <w:proofErr w:type="gramEnd"/>
      <w:r w:rsidRPr="006D613E">
        <w:rPr>
          <w:rStyle w:val="Strong"/>
        </w:rPr>
        <w:t xml:space="preserve"> </w:t>
      </w:r>
      <w:r w:rsidRPr="006D613E">
        <w:t xml:space="preserve">based upon </w:t>
      </w:r>
      <w:r w:rsidR="006D613E">
        <w:t>HL7</w:t>
      </w:r>
      <w:r w:rsidR="00995105" w:rsidRPr="006D613E">
        <w:t xml:space="preserve"> </w:t>
      </w:r>
      <w:r w:rsidRPr="006D613E">
        <w:t xml:space="preserve">enhanced acknowledgment rules (see </w:t>
      </w:r>
      <w:r w:rsidR="006D613E">
        <w:t>HL7</w:t>
      </w:r>
      <w:r w:rsidR="00995105" w:rsidRPr="006D613E">
        <w:t xml:space="preserve"> </w:t>
      </w:r>
      <w:r w:rsidRPr="006D613E">
        <w:t xml:space="preserve">v2.6, Section 2.9.2.2). The reason for rejection is provided in the ERR segment. </w:t>
      </w:r>
    </w:p>
    <w:p w14:paraId="07196AF0" w14:textId="77777777" w:rsidR="00B11855" w:rsidRPr="006D613E" w:rsidRDefault="003D003E" w:rsidP="00B3430A">
      <w:pPr>
        <w:pStyle w:val="BodyText"/>
        <w:rPr>
          <w:rStyle w:val="Red"/>
        </w:rPr>
      </w:pPr>
      <w:r w:rsidRPr="006D613E">
        <w:rPr>
          <w:rStyle w:val="Red"/>
        </w:rPr>
        <w:t xml:space="preserve">Once the programming information is received by the pump, the clinician may choose to do one of the following: (1) confirm the settings on the pump and then start the infusion, (2) enter or modify one or more settings and then start the infusion, or (3) reject the program before it is started. </w:t>
      </w:r>
    </w:p>
    <w:p w14:paraId="75283940" w14:textId="77777777" w:rsidR="00B11855" w:rsidRPr="006D613E" w:rsidRDefault="003D003E" w:rsidP="00B3430A">
      <w:pPr>
        <w:pStyle w:val="BodyText"/>
      </w:pPr>
      <w:r w:rsidRPr="006D613E">
        <w:t>Once the infusion is started, the settings actually programmed as well as the current state of the infusion can be obtained using the PCD-01 (Communicate PCD Data) transaction.</w:t>
      </w:r>
    </w:p>
    <w:p w14:paraId="232931B4" w14:textId="77777777" w:rsidR="00B11855" w:rsidRPr="006D613E" w:rsidRDefault="003D003E" w:rsidP="00123C7B">
      <w:pPr>
        <w:pStyle w:val="Heading3"/>
        <w:rPr>
          <w:noProof w:val="0"/>
        </w:rPr>
      </w:pPr>
      <w:bookmarkStart w:id="262" w:name="_Toc401769327"/>
      <w:bookmarkStart w:id="263" w:name="_Toc401769785"/>
      <w:bookmarkStart w:id="264" w:name="_Toc466373684"/>
      <w:r w:rsidRPr="006D613E">
        <w:rPr>
          <w:noProof w:val="0"/>
        </w:rPr>
        <w:t>RRG^O16^RRG_O16 Pharmacy/Treatment Give Acknowledgement Message</w:t>
      </w:r>
      <w:bookmarkEnd w:id="262"/>
      <w:bookmarkEnd w:id="263"/>
      <w:bookmarkEnd w:id="264"/>
    </w:p>
    <w:p w14:paraId="7E649E21" w14:textId="77777777" w:rsidR="002F16FE" w:rsidRPr="006D613E" w:rsidRDefault="002F16FE" w:rsidP="00A92110">
      <w:pPr>
        <w:pStyle w:val="BodyText"/>
      </w:pPr>
    </w:p>
    <w:p w14:paraId="75134CB9" w14:textId="77777777" w:rsidR="00B11855" w:rsidRPr="006D613E" w:rsidRDefault="003D003E" w:rsidP="002F241F">
      <w:pPr>
        <w:pStyle w:val="TableTitle"/>
      </w:pPr>
      <w:r w:rsidRPr="006D613E">
        <w:t>Table 3.3.</w:t>
      </w:r>
      <w:r w:rsidR="002F16FE" w:rsidRPr="006D613E">
        <w:t>5</w:t>
      </w:r>
      <w:r w:rsidRPr="006D613E">
        <w:t>-1: RRG^O16^RRG_O16 Pharmacy/Treatment Give Acknowledgement Message</w:t>
      </w:r>
    </w:p>
    <w:tbl>
      <w:tblPr>
        <w:tblW w:w="7884" w:type="dxa"/>
        <w:jc w:val="center"/>
        <w:tblBorders>
          <w:top w:val="single" w:sz="6" w:space="0" w:color="auto"/>
          <w:left w:val="single" w:sz="6" w:space="0" w:color="auto"/>
          <w:right w:val="single" w:sz="6" w:space="0" w:color="auto"/>
        </w:tblBorders>
        <w:tblLayout w:type="fixed"/>
        <w:tblLook w:val="04A0" w:firstRow="1" w:lastRow="0" w:firstColumn="1" w:lastColumn="0" w:noHBand="0" w:noVBand="1"/>
      </w:tblPr>
      <w:tblGrid>
        <w:gridCol w:w="1836"/>
        <w:gridCol w:w="2412"/>
        <w:gridCol w:w="990"/>
        <w:gridCol w:w="900"/>
        <w:gridCol w:w="1746"/>
      </w:tblGrid>
      <w:tr w:rsidR="00B11855" w:rsidRPr="006D613E" w14:paraId="1FEF43DB" w14:textId="77777777" w:rsidTr="00A17802">
        <w:trPr>
          <w:tblHeader/>
          <w:jc w:val="center"/>
        </w:trPr>
        <w:tc>
          <w:tcPr>
            <w:tcW w:w="1836" w:type="dxa"/>
            <w:tcBorders>
              <w:top w:val="single" w:sz="6" w:space="0" w:color="auto"/>
              <w:bottom w:val="single" w:sz="6" w:space="0" w:color="auto"/>
              <w:right w:val="single" w:sz="6" w:space="0" w:color="auto"/>
            </w:tcBorders>
            <w:shd w:val="clear" w:color="auto" w:fill="D9D9D9"/>
            <w:tcMar>
              <w:top w:w="29" w:type="dxa"/>
              <w:left w:w="29" w:type="dxa"/>
              <w:bottom w:w="29" w:type="dxa"/>
              <w:right w:w="29" w:type="dxa"/>
            </w:tcMar>
          </w:tcPr>
          <w:p w14:paraId="0073556A" w14:textId="77777777" w:rsidR="00B11855" w:rsidRPr="006D613E" w:rsidRDefault="003D003E" w:rsidP="002F241F">
            <w:pPr>
              <w:pStyle w:val="TableEntryHeader"/>
            </w:pPr>
            <w:r w:rsidRPr="006D613E">
              <w:t>Segment</w:t>
            </w:r>
          </w:p>
        </w:tc>
        <w:tc>
          <w:tcPr>
            <w:tcW w:w="2412" w:type="dxa"/>
            <w:tcBorders>
              <w:top w:val="single" w:sz="6" w:space="0" w:color="auto"/>
              <w:left w:val="single" w:sz="6" w:space="0" w:color="auto"/>
              <w:bottom w:val="single" w:sz="6" w:space="0" w:color="auto"/>
              <w:right w:val="single" w:sz="6" w:space="0" w:color="auto"/>
            </w:tcBorders>
            <w:shd w:val="clear" w:color="auto" w:fill="D9D9D9"/>
            <w:tcMar>
              <w:top w:w="29" w:type="dxa"/>
              <w:left w:w="29" w:type="dxa"/>
              <w:bottom w:w="29" w:type="dxa"/>
              <w:right w:w="29" w:type="dxa"/>
            </w:tcMar>
          </w:tcPr>
          <w:p w14:paraId="63A06EE4" w14:textId="77777777" w:rsidR="00B11855" w:rsidRPr="006D613E" w:rsidRDefault="003D003E" w:rsidP="002F241F">
            <w:pPr>
              <w:pStyle w:val="TableEntryHeader"/>
            </w:pPr>
            <w:r w:rsidRPr="006D613E">
              <w:t>Meaning</w:t>
            </w:r>
          </w:p>
        </w:tc>
        <w:tc>
          <w:tcPr>
            <w:tcW w:w="990" w:type="dxa"/>
            <w:tcBorders>
              <w:top w:val="single" w:sz="6" w:space="0" w:color="auto"/>
              <w:left w:val="single" w:sz="6" w:space="0" w:color="auto"/>
              <w:bottom w:val="single" w:sz="6" w:space="0" w:color="auto"/>
              <w:right w:val="single" w:sz="6" w:space="0" w:color="auto"/>
            </w:tcBorders>
            <w:shd w:val="clear" w:color="auto" w:fill="D9D9D9"/>
            <w:tcMar>
              <w:top w:w="29" w:type="dxa"/>
              <w:left w:w="29" w:type="dxa"/>
              <w:bottom w:w="29" w:type="dxa"/>
              <w:right w:w="29" w:type="dxa"/>
            </w:tcMar>
          </w:tcPr>
          <w:p w14:paraId="1CCB0131" w14:textId="77777777" w:rsidR="00B11855" w:rsidRPr="006D613E" w:rsidRDefault="003D003E" w:rsidP="002F241F">
            <w:pPr>
              <w:pStyle w:val="TableEntryHeader"/>
            </w:pPr>
            <w:r w:rsidRPr="006D613E">
              <w:t>Usage</w:t>
            </w:r>
          </w:p>
        </w:tc>
        <w:tc>
          <w:tcPr>
            <w:tcW w:w="900" w:type="dxa"/>
            <w:tcBorders>
              <w:top w:val="single" w:sz="6" w:space="0" w:color="auto"/>
              <w:left w:val="single" w:sz="6" w:space="0" w:color="auto"/>
              <w:bottom w:val="single" w:sz="6" w:space="0" w:color="auto"/>
              <w:right w:val="single" w:sz="6" w:space="0" w:color="auto"/>
            </w:tcBorders>
            <w:shd w:val="clear" w:color="auto" w:fill="D9D9D9"/>
            <w:tcMar>
              <w:top w:w="29" w:type="dxa"/>
              <w:left w:w="29" w:type="dxa"/>
              <w:bottom w:w="29" w:type="dxa"/>
              <w:right w:w="29" w:type="dxa"/>
            </w:tcMar>
          </w:tcPr>
          <w:p w14:paraId="32F96402" w14:textId="77777777" w:rsidR="00B11855" w:rsidRPr="006D613E" w:rsidRDefault="003D003E" w:rsidP="002F241F">
            <w:pPr>
              <w:pStyle w:val="TableEntryHeader"/>
            </w:pPr>
            <w:r w:rsidRPr="006D613E">
              <w:t>Card</w:t>
            </w:r>
          </w:p>
        </w:tc>
        <w:tc>
          <w:tcPr>
            <w:tcW w:w="1746" w:type="dxa"/>
            <w:tcBorders>
              <w:top w:val="single" w:sz="6" w:space="0" w:color="auto"/>
              <w:left w:val="single" w:sz="6" w:space="0" w:color="auto"/>
              <w:bottom w:val="single" w:sz="6" w:space="0" w:color="auto"/>
            </w:tcBorders>
            <w:shd w:val="clear" w:color="auto" w:fill="D9D9D9"/>
            <w:tcMar>
              <w:top w:w="29" w:type="dxa"/>
              <w:left w:w="29" w:type="dxa"/>
              <w:bottom w:w="29" w:type="dxa"/>
              <w:right w:w="29" w:type="dxa"/>
            </w:tcMar>
          </w:tcPr>
          <w:p w14:paraId="247E64D7" w14:textId="00E5903A" w:rsidR="00B11855" w:rsidRPr="006D613E" w:rsidRDefault="006D613E" w:rsidP="002F241F">
            <w:pPr>
              <w:pStyle w:val="TableEntryHeader"/>
            </w:pPr>
            <w:r>
              <w:t>HL7</w:t>
            </w:r>
            <w:r w:rsidR="00995105" w:rsidRPr="006D613E">
              <w:t xml:space="preserve"> </w:t>
            </w:r>
            <w:r w:rsidR="003D003E" w:rsidRPr="006D613E">
              <w:t>Chapter</w:t>
            </w:r>
          </w:p>
        </w:tc>
      </w:tr>
      <w:tr w:rsidR="00B11855" w:rsidRPr="006D613E" w14:paraId="482A605D"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390AE16E" w14:textId="77777777" w:rsidR="00B11855" w:rsidRPr="006D613E" w:rsidRDefault="003D003E" w:rsidP="002F241F">
            <w:pPr>
              <w:pStyle w:val="TableEntry"/>
            </w:pPr>
            <w:r w:rsidRPr="006D613E">
              <w:t>MSH</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1770DA1" w14:textId="77777777" w:rsidR="00B11855" w:rsidRPr="006D613E" w:rsidRDefault="003D003E" w:rsidP="002F241F">
            <w:pPr>
              <w:pStyle w:val="TableEntry"/>
            </w:pPr>
            <w:r w:rsidRPr="006D613E">
              <w:t>Message Header</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F52BD10" w14:textId="77777777" w:rsidR="00B11855" w:rsidRPr="006D613E" w:rsidRDefault="003D003E" w:rsidP="002F241F">
            <w:pPr>
              <w:pStyle w:val="TableEntry"/>
            </w:pPr>
            <w:r w:rsidRPr="006D613E">
              <w:t>R</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42C1E74" w14:textId="77777777" w:rsidR="00B11855" w:rsidRPr="006D613E" w:rsidRDefault="003D003E" w:rsidP="002F241F">
            <w:pPr>
              <w:pStyle w:val="TableEntry"/>
            </w:pPr>
            <w:r w:rsidRPr="006D613E">
              <w:t>[1..1]</w:t>
            </w: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B99038F" w14:textId="77777777" w:rsidR="00B11855" w:rsidRPr="006D613E" w:rsidRDefault="003D003E" w:rsidP="002F241F">
            <w:pPr>
              <w:pStyle w:val="TableEntry"/>
            </w:pPr>
            <w:r w:rsidRPr="006D613E">
              <w:t>2</w:t>
            </w:r>
          </w:p>
        </w:tc>
      </w:tr>
      <w:tr w:rsidR="00B11855" w:rsidRPr="006D613E" w14:paraId="62E6971B"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1CBF9A57" w14:textId="77777777" w:rsidR="00B11855" w:rsidRPr="006D613E" w:rsidRDefault="003D003E" w:rsidP="002F241F">
            <w:pPr>
              <w:pStyle w:val="TableEntry"/>
            </w:pPr>
            <w:r w:rsidRPr="006D613E">
              <w:t>MSA</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D90CB2D" w14:textId="77777777" w:rsidR="00B11855" w:rsidRPr="006D613E" w:rsidRDefault="003D003E" w:rsidP="002F241F">
            <w:pPr>
              <w:pStyle w:val="TableEntry"/>
            </w:pPr>
            <w:r w:rsidRPr="006D613E">
              <w:t>Message Acknowledgment</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6CF79CE" w14:textId="77777777" w:rsidR="00B11855" w:rsidRPr="006D613E" w:rsidRDefault="003D003E" w:rsidP="002F241F">
            <w:pPr>
              <w:pStyle w:val="TableEntry"/>
            </w:pPr>
            <w:r w:rsidRPr="006D613E">
              <w:t>R</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080A26F" w14:textId="77777777" w:rsidR="00B11855" w:rsidRPr="006D613E" w:rsidRDefault="003D003E" w:rsidP="002F241F">
            <w:pPr>
              <w:pStyle w:val="TableEntry"/>
            </w:pPr>
            <w:r w:rsidRPr="006D613E">
              <w:t>[1..1]</w:t>
            </w: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71E46AEA" w14:textId="77777777" w:rsidR="00B11855" w:rsidRPr="006D613E" w:rsidRDefault="003D003E" w:rsidP="002F241F">
            <w:pPr>
              <w:pStyle w:val="TableEntry"/>
            </w:pPr>
            <w:r w:rsidRPr="006D613E">
              <w:t>2</w:t>
            </w:r>
          </w:p>
        </w:tc>
      </w:tr>
      <w:tr w:rsidR="00B11855" w:rsidRPr="006D613E" w14:paraId="79565FAB"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433FC9A4" w14:textId="77777777" w:rsidR="00B11855" w:rsidRPr="006D613E" w:rsidRDefault="003D003E" w:rsidP="002F241F">
            <w:pPr>
              <w:pStyle w:val="TableEntry"/>
            </w:pPr>
            <w:r w:rsidRPr="006D613E">
              <w:t>[{ ERR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1276276" w14:textId="77777777" w:rsidR="00B11855" w:rsidRPr="006D613E" w:rsidRDefault="003D003E" w:rsidP="002F241F">
            <w:pPr>
              <w:pStyle w:val="TableEntry"/>
            </w:pPr>
            <w:r w:rsidRPr="006D613E">
              <w:t>Error</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EF90016" w14:textId="77777777" w:rsidR="00B11855" w:rsidRPr="006D613E" w:rsidRDefault="003D003E" w:rsidP="002F241F">
            <w:pPr>
              <w:pStyle w:val="TableEntry"/>
            </w:pPr>
            <w:r w:rsidRPr="006D613E">
              <w:t>C</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185472E" w14:textId="77777777" w:rsidR="00B11855" w:rsidRPr="006D613E" w:rsidRDefault="003D003E" w:rsidP="002F241F">
            <w:pPr>
              <w:pStyle w:val="TableEntry"/>
            </w:pPr>
            <w:r w:rsidRPr="006D613E">
              <w:t>[0..1]</w:t>
            </w: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1085FF7" w14:textId="77777777" w:rsidR="00B11855" w:rsidRPr="006D613E" w:rsidRDefault="003D003E" w:rsidP="002F241F">
            <w:pPr>
              <w:pStyle w:val="TableEntry"/>
            </w:pPr>
            <w:r w:rsidRPr="006D613E">
              <w:t>2</w:t>
            </w:r>
          </w:p>
        </w:tc>
      </w:tr>
      <w:tr w:rsidR="00B11855" w:rsidRPr="006D613E" w14:paraId="1F18916A"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01A11444" w14:textId="77777777" w:rsidR="00B11855" w:rsidRPr="006D613E" w:rsidRDefault="003D003E" w:rsidP="002F241F">
            <w:pPr>
              <w:pStyle w:val="TableEntry"/>
            </w:pPr>
            <w:r w:rsidRPr="006D613E">
              <w:t>[{ SFT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B9332F9" w14:textId="77777777" w:rsidR="00B11855" w:rsidRPr="006D613E" w:rsidRDefault="003D003E" w:rsidP="002F241F">
            <w:pPr>
              <w:pStyle w:val="TableEntry"/>
            </w:pPr>
            <w:r w:rsidRPr="006D613E">
              <w:t>Software</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9172BC2" w14:textId="77777777" w:rsidR="00B11855" w:rsidRPr="006D613E" w:rsidRDefault="003D003E" w:rsidP="002F241F">
            <w:pPr>
              <w:pStyle w:val="TableEntry"/>
            </w:pPr>
            <w:r w:rsidRPr="006D613E">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8F6AAC0"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7A014DF4" w14:textId="77777777" w:rsidR="00B11855" w:rsidRPr="006D613E" w:rsidRDefault="003D003E" w:rsidP="002F241F">
            <w:pPr>
              <w:pStyle w:val="TableEntry"/>
            </w:pPr>
            <w:r w:rsidRPr="006D613E">
              <w:t>2</w:t>
            </w:r>
          </w:p>
        </w:tc>
      </w:tr>
      <w:tr w:rsidR="00B11855" w:rsidRPr="006D613E" w14:paraId="5FE637D4"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0C8F4815" w14:textId="77777777" w:rsidR="00B11855" w:rsidRPr="006D613E" w:rsidRDefault="003D003E" w:rsidP="002F241F">
            <w:pPr>
              <w:pStyle w:val="TableEntry"/>
            </w:pPr>
            <w:r w:rsidRPr="006D613E">
              <w:t>[{ NTE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FCD066C" w14:textId="77777777" w:rsidR="00B11855" w:rsidRPr="006D613E" w:rsidRDefault="003D003E" w:rsidP="002F241F">
            <w:pPr>
              <w:pStyle w:val="TableEntry"/>
            </w:pPr>
            <w:r w:rsidRPr="006D613E">
              <w:t>Notes and Comments (for Header)</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77C514D" w14:textId="77777777" w:rsidR="00B11855" w:rsidRPr="006D613E" w:rsidRDefault="003D003E" w:rsidP="002F241F">
            <w:pPr>
              <w:pStyle w:val="TableEntry"/>
            </w:pPr>
            <w:r w:rsidRPr="006D613E">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747B862"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5797765" w14:textId="77777777" w:rsidR="00B11855" w:rsidRPr="006D613E" w:rsidRDefault="003D003E" w:rsidP="002F241F">
            <w:pPr>
              <w:pStyle w:val="TableEntry"/>
            </w:pPr>
            <w:r w:rsidRPr="006D613E">
              <w:t>2</w:t>
            </w:r>
          </w:p>
        </w:tc>
      </w:tr>
      <w:tr w:rsidR="00B11855" w:rsidRPr="006D613E" w14:paraId="3C67F525"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1DF8AD90" w14:textId="77777777" w:rsidR="00B11855" w:rsidRPr="006D613E" w:rsidRDefault="003D003E" w:rsidP="002F241F">
            <w:pPr>
              <w:pStyle w:val="TableEntry"/>
            </w:pPr>
            <w:r w:rsidRPr="006D613E">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8273637" w14:textId="77777777" w:rsidR="00B11855" w:rsidRPr="006D613E" w:rsidRDefault="003D003E" w:rsidP="002F241F">
            <w:pPr>
              <w:pStyle w:val="TableEntry"/>
            </w:pPr>
            <w:r w:rsidRPr="006D613E">
              <w:t>--- RESPONSE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357D211" w14:textId="77777777" w:rsidR="00B11855" w:rsidRPr="006D613E"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B22BA35"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1E4E498A" w14:textId="77777777" w:rsidR="00B11855" w:rsidRPr="006D613E" w:rsidRDefault="00B11855" w:rsidP="002F241F">
            <w:pPr>
              <w:pStyle w:val="TableEntry"/>
            </w:pPr>
          </w:p>
        </w:tc>
      </w:tr>
      <w:tr w:rsidR="00B11855" w:rsidRPr="006D613E" w14:paraId="65693BA5"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7B346740" w14:textId="77777777" w:rsidR="00B11855" w:rsidRPr="006D613E" w:rsidRDefault="003D003E" w:rsidP="002F241F">
            <w:pPr>
              <w:pStyle w:val="TableEntry"/>
            </w:pPr>
            <w:r w:rsidRPr="006D613E">
              <w:t xml:space="preserve">   [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46A0826" w14:textId="77777777" w:rsidR="00B11855" w:rsidRPr="006D613E" w:rsidRDefault="003D003E" w:rsidP="002F241F">
            <w:pPr>
              <w:pStyle w:val="TableEntry"/>
            </w:pPr>
            <w:r w:rsidRPr="006D613E">
              <w:t>--- PATIENT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2C76410" w14:textId="77777777" w:rsidR="00B11855" w:rsidRPr="006D613E"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6566D84"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3CB4212B" w14:textId="77777777" w:rsidR="00B11855" w:rsidRPr="006D613E" w:rsidRDefault="00B11855" w:rsidP="002F241F">
            <w:pPr>
              <w:pStyle w:val="TableEntry"/>
            </w:pPr>
          </w:p>
        </w:tc>
      </w:tr>
      <w:tr w:rsidR="00B11855" w:rsidRPr="006D613E" w14:paraId="146CA15C"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11221EA8" w14:textId="77777777" w:rsidR="00B11855" w:rsidRPr="006D613E" w:rsidRDefault="003D003E" w:rsidP="002F241F">
            <w:pPr>
              <w:pStyle w:val="TableEntry"/>
            </w:pPr>
            <w:r w:rsidRPr="006D613E">
              <w:t xml:space="preserve">         PID</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4FED438" w14:textId="77777777" w:rsidR="00B11855" w:rsidRPr="006D613E" w:rsidRDefault="003D003E" w:rsidP="002F241F">
            <w:pPr>
              <w:pStyle w:val="TableEntry"/>
            </w:pPr>
            <w:r w:rsidRPr="006D613E">
              <w:t>Patient Identification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F20433C" w14:textId="77777777" w:rsidR="00B11855" w:rsidRPr="006D613E" w:rsidRDefault="00BB5CE6" w:rsidP="002F241F">
            <w:pPr>
              <w:pStyle w:val="TableEntry"/>
            </w:pPr>
            <w:r w:rsidRPr="006D613E">
              <w:t>O</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3C014F0"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6AF0013E" w14:textId="77777777" w:rsidR="00B11855" w:rsidRPr="006D613E" w:rsidRDefault="003D003E" w:rsidP="002F241F">
            <w:pPr>
              <w:pStyle w:val="TableEntry"/>
            </w:pPr>
            <w:r w:rsidRPr="006D613E">
              <w:t>3</w:t>
            </w:r>
          </w:p>
        </w:tc>
      </w:tr>
      <w:tr w:rsidR="00B11855" w:rsidRPr="006D613E" w14:paraId="01414219"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26770763" w14:textId="77777777" w:rsidR="00B11855" w:rsidRPr="006D613E" w:rsidRDefault="003D003E" w:rsidP="002F241F">
            <w:pPr>
              <w:pStyle w:val="TableEntry"/>
            </w:pPr>
            <w:r w:rsidRPr="006D613E">
              <w:t xml:space="preserve">      [{ NTE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F6326F3" w14:textId="77777777" w:rsidR="00B11855" w:rsidRPr="006D613E" w:rsidRDefault="003D003E" w:rsidP="002F241F">
            <w:pPr>
              <w:pStyle w:val="TableEntry"/>
            </w:pPr>
            <w:r w:rsidRPr="006D613E">
              <w:t>Notes and Comments (for PID)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9DA04C7" w14:textId="77777777" w:rsidR="00B11855" w:rsidRPr="006D613E" w:rsidRDefault="003D003E" w:rsidP="002F241F">
            <w:pPr>
              <w:pStyle w:val="TableEntry"/>
            </w:pPr>
            <w:r w:rsidRPr="006D613E">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BF63198"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ED94BE4" w14:textId="77777777" w:rsidR="00B11855" w:rsidRPr="006D613E" w:rsidRDefault="003D003E" w:rsidP="002F241F">
            <w:pPr>
              <w:pStyle w:val="TableEntry"/>
            </w:pPr>
            <w:r w:rsidRPr="006D613E">
              <w:t>2</w:t>
            </w:r>
          </w:p>
        </w:tc>
      </w:tr>
      <w:tr w:rsidR="00B11855" w:rsidRPr="006D613E" w14:paraId="1DECBFBA"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3F916B82" w14:textId="77777777" w:rsidR="00B11855" w:rsidRPr="006D613E" w:rsidRDefault="003D003E" w:rsidP="002F241F">
            <w:pPr>
              <w:pStyle w:val="TableEntry"/>
            </w:pPr>
            <w:r w:rsidRPr="006D613E">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8D63D6F" w14:textId="77777777" w:rsidR="00B11855" w:rsidRPr="006D613E" w:rsidRDefault="003D003E" w:rsidP="002F241F">
            <w:pPr>
              <w:pStyle w:val="TableEntry"/>
            </w:pPr>
            <w:r w:rsidRPr="006D613E">
              <w:t>--- PATIENT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DFF9D25" w14:textId="77777777" w:rsidR="00B11855" w:rsidRPr="006D613E"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23C7BC5"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5564FA8C" w14:textId="77777777" w:rsidR="00B11855" w:rsidRPr="006D613E" w:rsidRDefault="00B11855" w:rsidP="002F241F">
            <w:pPr>
              <w:pStyle w:val="TableEntry"/>
            </w:pPr>
          </w:p>
        </w:tc>
      </w:tr>
      <w:tr w:rsidR="00B11855" w:rsidRPr="006D613E" w14:paraId="33727351"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1E840782" w14:textId="77777777" w:rsidR="00B11855" w:rsidRPr="006D613E" w:rsidRDefault="003D003E" w:rsidP="002F241F">
            <w:pPr>
              <w:pStyle w:val="TableEntry"/>
            </w:pPr>
            <w:r w:rsidRPr="006D613E">
              <w:t xml:space="preserve">   {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A20BDE6" w14:textId="77777777" w:rsidR="00B11855" w:rsidRPr="006D613E" w:rsidRDefault="003D003E" w:rsidP="002F241F">
            <w:pPr>
              <w:pStyle w:val="TableEntry"/>
            </w:pPr>
            <w:r w:rsidRPr="006D613E">
              <w:t>--- ORDER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521F8D1" w14:textId="77777777" w:rsidR="00B11855" w:rsidRPr="006D613E"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3536914"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11F30779" w14:textId="77777777" w:rsidR="00B11855" w:rsidRPr="006D613E" w:rsidRDefault="00B11855" w:rsidP="002F241F">
            <w:pPr>
              <w:pStyle w:val="TableEntry"/>
            </w:pPr>
          </w:p>
        </w:tc>
      </w:tr>
      <w:tr w:rsidR="00B11855" w:rsidRPr="006D613E" w14:paraId="5670CA02"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48BEB368" w14:textId="77777777" w:rsidR="00B11855" w:rsidRPr="006D613E" w:rsidRDefault="003D003E" w:rsidP="002F241F">
            <w:pPr>
              <w:pStyle w:val="TableEntry"/>
            </w:pPr>
            <w:r w:rsidRPr="006D613E">
              <w:t xml:space="preserve">         ORC</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6F57379" w14:textId="77777777" w:rsidR="00B11855" w:rsidRPr="006D613E" w:rsidRDefault="003D003E" w:rsidP="002F241F">
            <w:pPr>
              <w:pStyle w:val="TableEntry"/>
            </w:pPr>
            <w:r w:rsidRPr="006D613E">
              <w:t>Common Order</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15BC8DE" w14:textId="77777777" w:rsidR="00B11855" w:rsidRPr="006D613E" w:rsidRDefault="00BB5CE6" w:rsidP="002F241F">
            <w:pPr>
              <w:pStyle w:val="TableEntry"/>
            </w:pPr>
            <w:r w:rsidRPr="006D613E">
              <w:t>O</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935B34E"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7C2C9C30" w14:textId="77777777" w:rsidR="00B11855" w:rsidRPr="006D613E" w:rsidRDefault="003D003E" w:rsidP="002F241F">
            <w:pPr>
              <w:pStyle w:val="TableEntry"/>
            </w:pPr>
            <w:r w:rsidRPr="006D613E">
              <w:t>4</w:t>
            </w:r>
          </w:p>
        </w:tc>
      </w:tr>
      <w:tr w:rsidR="00B11855" w:rsidRPr="006D613E" w14:paraId="784B87B2"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40029035" w14:textId="77777777" w:rsidR="00B11855" w:rsidRPr="006D613E" w:rsidRDefault="003D003E" w:rsidP="002F241F">
            <w:pPr>
              <w:pStyle w:val="TableEntry"/>
            </w:pPr>
            <w:r w:rsidRPr="006D613E">
              <w:t xml:space="preserve">      [{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D632728" w14:textId="77777777" w:rsidR="00B11855" w:rsidRPr="006D613E" w:rsidRDefault="003D003E" w:rsidP="002F241F">
            <w:pPr>
              <w:pStyle w:val="TableEntry"/>
            </w:pPr>
            <w:r w:rsidRPr="006D613E">
              <w:t>--- TIMING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FE20492" w14:textId="77777777" w:rsidR="00B11855" w:rsidRPr="006D613E"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CD6231D"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7E0DF3B6" w14:textId="77777777" w:rsidR="00B11855" w:rsidRPr="006D613E" w:rsidRDefault="00B11855" w:rsidP="002F241F">
            <w:pPr>
              <w:pStyle w:val="TableEntry"/>
            </w:pPr>
          </w:p>
        </w:tc>
      </w:tr>
      <w:tr w:rsidR="00B11855" w:rsidRPr="006D613E" w14:paraId="092D010B"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04A1BE2A" w14:textId="77777777" w:rsidR="00B11855" w:rsidRPr="006D613E" w:rsidRDefault="003D003E" w:rsidP="002F241F">
            <w:pPr>
              <w:pStyle w:val="TableEntry"/>
            </w:pPr>
            <w:r w:rsidRPr="006D613E">
              <w:t xml:space="preserve">            TQ1</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C090688" w14:textId="77777777" w:rsidR="00B11855" w:rsidRPr="006D613E" w:rsidRDefault="003D003E" w:rsidP="002F241F">
            <w:pPr>
              <w:pStyle w:val="TableEntry"/>
            </w:pPr>
            <w:r w:rsidRPr="006D613E">
              <w:t>Timing/Quantity</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14C6EDE" w14:textId="77777777" w:rsidR="00B11855" w:rsidRPr="006D613E" w:rsidRDefault="003D003E" w:rsidP="002F241F">
            <w:pPr>
              <w:pStyle w:val="TableEntry"/>
            </w:pPr>
            <w:r w:rsidRPr="006D613E">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C45FDDC"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6428B823" w14:textId="77777777" w:rsidR="00B11855" w:rsidRPr="006D613E" w:rsidRDefault="003D003E" w:rsidP="002F241F">
            <w:pPr>
              <w:pStyle w:val="TableEntry"/>
            </w:pPr>
            <w:r w:rsidRPr="006D613E">
              <w:t>4</w:t>
            </w:r>
          </w:p>
        </w:tc>
      </w:tr>
      <w:tr w:rsidR="00B11855" w:rsidRPr="006D613E" w14:paraId="7C450817"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1E8DACCF" w14:textId="77777777" w:rsidR="00B11855" w:rsidRPr="006D613E" w:rsidRDefault="003D003E" w:rsidP="002F241F">
            <w:pPr>
              <w:pStyle w:val="TableEntry"/>
            </w:pPr>
            <w:r w:rsidRPr="006D613E">
              <w:lastRenderedPageBreak/>
              <w:t xml:space="preserve">         [{ TQ2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C2B4250" w14:textId="77777777" w:rsidR="00B11855" w:rsidRPr="006D613E" w:rsidRDefault="003D003E" w:rsidP="002F241F">
            <w:pPr>
              <w:pStyle w:val="TableEntry"/>
            </w:pPr>
            <w:r w:rsidRPr="006D613E">
              <w:t>Timing/Quantity Order Sequence</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29BCAFB" w14:textId="77777777" w:rsidR="00B11855" w:rsidRPr="006D613E" w:rsidRDefault="003D003E" w:rsidP="002F241F">
            <w:pPr>
              <w:pStyle w:val="TableEntry"/>
            </w:pPr>
            <w:r w:rsidRPr="006D613E">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DC6E9CF"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23046FE2" w14:textId="77777777" w:rsidR="00B11855" w:rsidRPr="006D613E" w:rsidRDefault="003D003E" w:rsidP="002F241F">
            <w:pPr>
              <w:pStyle w:val="TableEntry"/>
            </w:pPr>
            <w:r w:rsidRPr="006D613E">
              <w:t>4</w:t>
            </w:r>
          </w:p>
        </w:tc>
      </w:tr>
      <w:tr w:rsidR="00B11855" w:rsidRPr="006D613E" w14:paraId="60E1B41D"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7F545622" w14:textId="77777777" w:rsidR="00B11855" w:rsidRPr="006D613E" w:rsidRDefault="003D003E" w:rsidP="002F241F">
            <w:pPr>
              <w:pStyle w:val="TableEntry"/>
            </w:pPr>
            <w:r w:rsidRPr="006D613E">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1795940" w14:textId="77777777" w:rsidR="00B11855" w:rsidRPr="006D613E" w:rsidRDefault="003D003E" w:rsidP="002F241F">
            <w:pPr>
              <w:pStyle w:val="TableEntry"/>
            </w:pPr>
            <w:r w:rsidRPr="006D613E">
              <w:t>--- TIMING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761D2AE" w14:textId="77777777" w:rsidR="00B11855" w:rsidRPr="006D613E"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EDC1C4D"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6D368D90" w14:textId="77777777" w:rsidR="00B11855" w:rsidRPr="006D613E" w:rsidRDefault="00B11855" w:rsidP="002F241F">
            <w:pPr>
              <w:pStyle w:val="TableEntry"/>
            </w:pPr>
          </w:p>
        </w:tc>
      </w:tr>
      <w:tr w:rsidR="00B11855" w:rsidRPr="006D613E" w14:paraId="003B4FAC"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4DC79E77" w14:textId="77777777" w:rsidR="00B11855" w:rsidRPr="006D613E" w:rsidRDefault="003D003E" w:rsidP="002F241F">
            <w:pPr>
              <w:pStyle w:val="TableEntry"/>
            </w:pPr>
            <w:r w:rsidRPr="006D613E">
              <w:t xml:space="preserve">      [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E172494" w14:textId="77777777" w:rsidR="00B11855" w:rsidRPr="006D613E" w:rsidRDefault="003D003E" w:rsidP="002F241F">
            <w:pPr>
              <w:pStyle w:val="TableEntry"/>
            </w:pPr>
            <w:r w:rsidRPr="006D613E">
              <w:t>--- GIVE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8E32A70" w14:textId="77777777" w:rsidR="00B11855" w:rsidRPr="006D613E"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DE00174"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35A46ECC" w14:textId="77777777" w:rsidR="00B11855" w:rsidRPr="006D613E" w:rsidRDefault="00B11855" w:rsidP="002F241F">
            <w:pPr>
              <w:pStyle w:val="TableEntry"/>
            </w:pPr>
          </w:p>
        </w:tc>
      </w:tr>
      <w:tr w:rsidR="00B11855" w:rsidRPr="006D613E" w14:paraId="25355A6D"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7E6C1880" w14:textId="77777777" w:rsidR="00B11855" w:rsidRPr="006D613E" w:rsidRDefault="003D003E" w:rsidP="002F241F">
            <w:pPr>
              <w:pStyle w:val="TableEntry"/>
            </w:pPr>
            <w:r w:rsidRPr="006D613E">
              <w:t xml:space="preserve">            RXG</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3F4EE59" w14:textId="77777777" w:rsidR="00B11855" w:rsidRPr="006D613E" w:rsidRDefault="003D003E" w:rsidP="002F241F">
            <w:pPr>
              <w:pStyle w:val="TableEntry"/>
            </w:pPr>
            <w:r w:rsidRPr="006D613E">
              <w:t>Pharmacy/Treatment Give</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6689A55" w14:textId="77777777" w:rsidR="00B11855" w:rsidRPr="006D613E" w:rsidRDefault="003D003E" w:rsidP="002F241F">
            <w:pPr>
              <w:pStyle w:val="TableEntry"/>
            </w:pPr>
            <w:r w:rsidRPr="006D613E">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5F58C16"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180C26B3" w14:textId="77777777" w:rsidR="00B11855" w:rsidRPr="006D613E" w:rsidRDefault="003D003E" w:rsidP="002F241F">
            <w:pPr>
              <w:pStyle w:val="TableEntry"/>
            </w:pPr>
            <w:r w:rsidRPr="006D613E">
              <w:t>4</w:t>
            </w:r>
          </w:p>
        </w:tc>
      </w:tr>
      <w:tr w:rsidR="00B11855" w:rsidRPr="006D613E" w14:paraId="512324C9"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0ADAC052" w14:textId="77777777" w:rsidR="00B11855" w:rsidRPr="006D613E" w:rsidRDefault="003D003E" w:rsidP="002F241F">
            <w:pPr>
              <w:pStyle w:val="TableEntry"/>
            </w:pPr>
            <w:r w:rsidRPr="006D613E">
              <w:t xml:space="preserve">         {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510D086" w14:textId="77777777" w:rsidR="00B11855" w:rsidRPr="006D613E" w:rsidRDefault="003D003E" w:rsidP="002F241F">
            <w:pPr>
              <w:pStyle w:val="TableEntry"/>
            </w:pPr>
            <w:r w:rsidRPr="006D613E">
              <w:t>--- TIMING_GIVE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11C6A23" w14:textId="77777777" w:rsidR="00B11855" w:rsidRPr="006D613E"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A20A92A"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02069231" w14:textId="77777777" w:rsidR="00B11855" w:rsidRPr="006D613E" w:rsidRDefault="00B11855" w:rsidP="002F241F">
            <w:pPr>
              <w:pStyle w:val="TableEntry"/>
            </w:pPr>
          </w:p>
        </w:tc>
      </w:tr>
      <w:tr w:rsidR="00B11855" w:rsidRPr="006D613E" w14:paraId="3416726F"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4C471BB2" w14:textId="77777777" w:rsidR="00B11855" w:rsidRPr="006D613E" w:rsidRDefault="003D003E" w:rsidP="002F241F">
            <w:pPr>
              <w:pStyle w:val="TableEntry"/>
            </w:pPr>
            <w:r w:rsidRPr="006D613E">
              <w:t xml:space="preserve">               TQ1</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EFE62FD" w14:textId="77777777" w:rsidR="00B11855" w:rsidRPr="006D613E" w:rsidRDefault="003D003E" w:rsidP="002F241F">
            <w:pPr>
              <w:pStyle w:val="TableEntry"/>
            </w:pPr>
            <w:r w:rsidRPr="006D613E">
              <w:t>Timing/Quantity</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0287041" w14:textId="77777777" w:rsidR="00B11855" w:rsidRPr="006D613E" w:rsidRDefault="003D003E" w:rsidP="002F241F">
            <w:pPr>
              <w:pStyle w:val="TableEntry"/>
            </w:pPr>
            <w:r w:rsidRPr="006D613E">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A67607B"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3AED139E" w14:textId="77777777" w:rsidR="00B11855" w:rsidRPr="006D613E" w:rsidRDefault="003D003E" w:rsidP="002F241F">
            <w:pPr>
              <w:pStyle w:val="TableEntry"/>
            </w:pPr>
            <w:r w:rsidRPr="006D613E">
              <w:t>4</w:t>
            </w:r>
          </w:p>
        </w:tc>
      </w:tr>
      <w:tr w:rsidR="00B11855" w:rsidRPr="006D613E" w14:paraId="49D064DA"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5C30E497" w14:textId="77777777" w:rsidR="00B11855" w:rsidRPr="006D613E" w:rsidRDefault="003D003E" w:rsidP="002F241F">
            <w:pPr>
              <w:pStyle w:val="TableEntry"/>
            </w:pPr>
            <w:r w:rsidRPr="006D613E">
              <w:t xml:space="preserve">            [{ TQ2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ABE4DA5" w14:textId="77777777" w:rsidR="00B11855" w:rsidRPr="006D613E" w:rsidRDefault="003D003E" w:rsidP="002F241F">
            <w:pPr>
              <w:pStyle w:val="TableEntry"/>
            </w:pPr>
            <w:r w:rsidRPr="006D613E">
              <w:t>Timing/Quantity Order Sequence</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1B59625" w14:textId="77777777" w:rsidR="00B11855" w:rsidRPr="006D613E" w:rsidRDefault="003D003E" w:rsidP="002F241F">
            <w:pPr>
              <w:pStyle w:val="TableEntry"/>
            </w:pPr>
            <w:r w:rsidRPr="006D613E">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E4DF62A"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FE9723D" w14:textId="77777777" w:rsidR="00B11855" w:rsidRPr="006D613E" w:rsidRDefault="003D003E" w:rsidP="002F241F">
            <w:pPr>
              <w:pStyle w:val="TableEntry"/>
            </w:pPr>
            <w:r w:rsidRPr="006D613E">
              <w:t>4</w:t>
            </w:r>
          </w:p>
        </w:tc>
      </w:tr>
      <w:tr w:rsidR="00B11855" w:rsidRPr="006D613E" w14:paraId="0C45A9C3"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5AB9DF1A" w14:textId="77777777" w:rsidR="00B11855" w:rsidRPr="006D613E" w:rsidRDefault="003D003E" w:rsidP="002F241F">
            <w:pPr>
              <w:pStyle w:val="TableEntry"/>
            </w:pPr>
            <w:r w:rsidRPr="006D613E">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7B0D578" w14:textId="77777777" w:rsidR="00B11855" w:rsidRPr="006D613E" w:rsidRDefault="003D003E" w:rsidP="002F241F">
            <w:pPr>
              <w:pStyle w:val="TableEntry"/>
            </w:pPr>
            <w:r w:rsidRPr="006D613E">
              <w:t>--- TIMING_GIVE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5FA1B15" w14:textId="77777777" w:rsidR="00B11855" w:rsidRPr="006D613E"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6EDE134"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0EE542F0" w14:textId="77777777" w:rsidR="00B11855" w:rsidRPr="006D613E" w:rsidRDefault="00B11855" w:rsidP="002F241F">
            <w:pPr>
              <w:pStyle w:val="TableEntry"/>
            </w:pPr>
          </w:p>
        </w:tc>
      </w:tr>
      <w:tr w:rsidR="00B11855" w:rsidRPr="006D613E" w14:paraId="2A3F475A"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678E56A2" w14:textId="77777777" w:rsidR="00B11855" w:rsidRPr="006D613E" w:rsidRDefault="003D003E" w:rsidP="002F241F">
            <w:pPr>
              <w:pStyle w:val="TableEntry"/>
            </w:pPr>
            <w:r w:rsidRPr="006D613E">
              <w:t xml:space="preserve">         {  RXR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A9E78EA" w14:textId="77777777" w:rsidR="00B11855" w:rsidRPr="006D613E" w:rsidRDefault="003D003E" w:rsidP="002F241F">
            <w:pPr>
              <w:pStyle w:val="TableEntry"/>
            </w:pPr>
            <w:r w:rsidRPr="006D613E">
              <w:t>Pharmacy/Treatment Route</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C9190B6" w14:textId="77777777" w:rsidR="00B11855" w:rsidRPr="006D613E" w:rsidRDefault="003D003E" w:rsidP="002F241F">
            <w:pPr>
              <w:pStyle w:val="TableEntry"/>
            </w:pPr>
            <w:r w:rsidRPr="006D613E">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7695894"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2F780407" w14:textId="77777777" w:rsidR="00B11855" w:rsidRPr="006D613E" w:rsidRDefault="003D003E" w:rsidP="002F241F">
            <w:pPr>
              <w:pStyle w:val="TableEntry"/>
            </w:pPr>
            <w:r w:rsidRPr="006D613E">
              <w:t>4</w:t>
            </w:r>
          </w:p>
        </w:tc>
      </w:tr>
      <w:tr w:rsidR="00B11855" w:rsidRPr="006D613E" w14:paraId="33C8B475"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58A1141F" w14:textId="77777777" w:rsidR="00B11855" w:rsidRPr="006D613E" w:rsidRDefault="003D003E" w:rsidP="002F241F">
            <w:pPr>
              <w:pStyle w:val="TableEntry"/>
            </w:pPr>
            <w:r w:rsidRPr="006D613E">
              <w:t xml:space="preserve">         [{ RXC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68DCD97" w14:textId="77777777" w:rsidR="00B11855" w:rsidRPr="006D613E" w:rsidRDefault="003D003E" w:rsidP="002F241F">
            <w:pPr>
              <w:pStyle w:val="TableEntry"/>
            </w:pPr>
            <w:r w:rsidRPr="006D613E">
              <w:t>Pharmacy/Treatment Component</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914FC02" w14:textId="77777777" w:rsidR="00B11855" w:rsidRPr="006D613E" w:rsidRDefault="003D003E" w:rsidP="002F241F">
            <w:pPr>
              <w:pStyle w:val="TableEntry"/>
            </w:pPr>
            <w:r w:rsidRPr="006D613E">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514D6FB"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7B883791" w14:textId="77777777" w:rsidR="00B11855" w:rsidRPr="006D613E" w:rsidRDefault="003D003E" w:rsidP="002F241F">
            <w:pPr>
              <w:pStyle w:val="TableEntry"/>
            </w:pPr>
            <w:r w:rsidRPr="006D613E">
              <w:t>4</w:t>
            </w:r>
          </w:p>
        </w:tc>
      </w:tr>
      <w:tr w:rsidR="00B11855" w:rsidRPr="006D613E" w14:paraId="758E585B"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35BFACDE" w14:textId="77777777" w:rsidR="00B11855" w:rsidRPr="006D613E" w:rsidRDefault="003D003E" w:rsidP="002F241F">
            <w:pPr>
              <w:pStyle w:val="TableEntry"/>
            </w:pPr>
            <w:r w:rsidRPr="006D613E">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5579B9D" w14:textId="77777777" w:rsidR="00B11855" w:rsidRPr="006D613E" w:rsidRDefault="003D003E" w:rsidP="002F241F">
            <w:pPr>
              <w:pStyle w:val="TableEntry"/>
            </w:pPr>
            <w:r w:rsidRPr="006D613E">
              <w:t>--- GIVE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CF99D24" w14:textId="77777777" w:rsidR="00B11855" w:rsidRPr="006D613E"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F0E5660"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14149B16" w14:textId="77777777" w:rsidR="00B11855" w:rsidRPr="006D613E" w:rsidRDefault="00B11855" w:rsidP="002F241F">
            <w:pPr>
              <w:pStyle w:val="TableEntry"/>
            </w:pPr>
          </w:p>
        </w:tc>
      </w:tr>
      <w:tr w:rsidR="00B11855" w:rsidRPr="006D613E" w14:paraId="2059AF56"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70E09231" w14:textId="77777777" w:rsidR="00B11855" w:rsidRPr="006D613E" w:rsidRDefault="003D003E" w:rsidP="002F241F">
            <w:pPr>
              <w:pStyle w:val="TableEntry"/>
            </w:pPr>
            <w:r w:rsidRPr="006D613E">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2555ACF" w14:textId="77777777" w:rsidR="00B11855" w:rsidRPr="006D613E" w:rsidRDefault="003D003E" w:rsidP="002F241F">
            <w:pPr>
              <w:pStyle w:val="TableEntry"/>
            </w:pPr>
            <w:r w:rsidRPr="006D613E">
              <w:t>--- ORDER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F899E86" w14:textId="77777777" w:rsidR="00B11855" w:rsidRPr="006D613E"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D936719" w14:textId="77777777" w:rsidR="00B11855" w:rsidRPr="006D613E"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AE723EA" w14:textId="77777777" w:rsidR="00B11855" w:rsidRPr="006D613E" w:rsidRDefault="00B11855" w:rsidP="002F241F">
            <w:pPr>
              <w:pStyle w:val="TableEntry"/>
            </w:pPr>
          </w:p>
        </w:tc>
      </w:tr>
      <w:tr w:rsidR="00B11855" w:rsidRPr="006D613E" w14:paraId="2597320F" w14:textId="77777777" w:rsidTr="00A17802">
        <w:tblPrEx>
          <w:tblBorders>
            <w:top w:val="none" w:sz="0" w:space="0" w:color="auto"/>
            <w:bottom w:val="single" w:sz="6"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2BA83C3A" w14:textId="77777777" w:rsidR="00B11855" w:rsidRPr="006D613E" w:rsidRDefault="003D003E" w:rsidP="002F241F">
            <w:pPr>
              <w:pStyle w:val="TableEntry"/>
            </w:pPr>
            <w:r w:rsidRPr="006D613E">
              <w:t>]</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01B4992" w14:textId="77777777" w:rsidR="00B11855" w:rsidRPr="006D613E" w:rsidRDefault="003D003E" w:rsidP="002F241F">
            <w:pPr>
              <w:pStyle w:val="TableEntry"/>
            </w:pPr>
            <w:r w:rsidRPr="006D613E">
              <w:t>--- RESPONSE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1E25156" w14:textId="77777777" w:rsidR="00B11855" w:rsidRPr="006D613E" w:rsidRDefault="00B11855" w:rsidP="002F241F">
            <w:pPr>
              <w:pStyle w:val="TableEntry"/>
            </w:pPr>
          </w:p>
        </w:tc>
        <w:tc>
          <w:tcPr>
            <w:tcW w:w="2646" w:type="dxa"/>
            <w:gridSpan w:val="2"/>
            <w:tcBorders>
              <w:top w:val="single" w:sz="6" w:space="0" w:color="auto"/>
              <w:left w:val="single" w:sz="6" w:space="0" w:color="auto"/>
              <w:bottom w:val="single" w:sz="6" w:space="0" w:color="auto"/>
            </w:tcBorders>
            <w:tcMar>
              <w:top w:w="29" w:type="dxa"/>
              <w:left w:w="29" w:type="dxa"/>
              <w:bottom w:w="29" w:type="dxa"/>
              <w:right w:w="29" w:type="dxa"/>
            </w:tcMar>
          </w:tcPr>
          <w:p w14:paraId="42572E47" w14:textId="77777777" w:rsidR="00B11855" w:rsidRPr="006D613E" w:rsidRDefault="00B11855" w:rsidP="002F241F">
            <w:pPr>
              <w:pStyle w:val="TableEntry"/>
            </w:pPr>
          </w:p>
        </w:tc>
      </w:tr>
    </w:tbl>
    <w:p w14:paraId="3468423E" w14:textId="77777777" w:rsidR="00B11855" w:rsidRPr="006D613E" w:rsidRDefault="00B11855" w:rsidP="00B3430A">
      <w:pPr>
        <w:pStyle w:val="BodyText"/>
      </w:pPr>
    </w:p>
    <w:p w14:paraId="1EC2015E" w14:textId="77777777" w:rsidR="00B11855" w:rsidRPr="006D613E" w:rsidRDefault="003D003E" w:rsidP="00123C7B">
      <w:pPr>
        <w:pStyle w:val="Heading4"/>
        <w:rPr>
          <w:noProof w:val="0"/>
        </w:rPr>
      </w:pPr>
      <w:bookmarkStart w:id="265" w:name="_Toc401769786"/>
      <w:bookmarkStart w:id="266" w:name="_Toc466373685"/>
      <w:r w:rsidRPr="006D613E">
        <w:rPr>
          <w:noProof w:val="0"/>
        </w:rPr>
        <w:t>MSH – Message Header Segment</w:t>
      </w:r>
      <w:bookmarkEnd w:id="265"/>
      <w:bookmarkEnd w:id="266"/>
    </w:p>
    <w:p w14:paraId="13BB3982" w14:textId="77777777" w:rsidR="00B11855" w:rsidRPr="006D613E" w:rsidRDefault="003D003E" w:rsidP="00506FBD">
      <w:pPr>
        <w:pStyle w:val="BodyText"/>
      </w:pPr>
      <w:r w:rsidRPr="006D613E">
        <w:t xml:space="preserve">The MSH segment is defined in Appendix B.1 </w:t>
      </w:r>
    </w:p>
    <w:p w14:paraId="1099F936" w14:textId="77777777" w:rsidR="00B11855" w:rsidRPr="006D613E" w:rsidRDefault="003D003E" w:rsidP="00123C7B">
      <w:pPr>
        <w:pStyle w:val="Heading4"/>
        <w:rPr>
          <w:noProof w:val="0"/>
        </w:rPr>
      </w:pPr>
      <w:bookmarkStart w:id="267" w:name="_Toc401769787"/>
      <w:bookmarkStart w:id="268" w:name="_Toc466373686"/>
      <w:r w:rsidRPr="006D613E">
        <w:rPr>
          <w:noProof w:val="0"/>
        </w:rPr>
        <w:t>MSA - Message Acknowledgement segment</w:t>
      </w:r>
      <w:bookmarkEnd w:id="267"/>
      <w:bookmarkEnd w:id="268"/>
    </w:p>
    <w:p w14:paraId="7DFA3CF1" w14:textId="77777777" w:rsidR="00B11855" w:rsidRPr="006D613E" w:rsidRDefault="003D003E" w:rsidP="00B3430A">
      <w:pPr>
        <w:pStyle w:val="BodyText"/>
      </w:pPr>
      <w:r w:rsidRPr="006D613E">
        <w:t>The MSA segment is defined in Appendix B.2</w:t>
      </w:r>
      <w:r w:rsidR="002F16FE" w:rsidRPr="006D613E">
        <w:t>.</w:t>
      </w:r>
    </w:p>
    <w:p w14:paraId="0400EFD4" w14:textId="77777777" w:rsidR="00B11855" w:rsidRPr="006D613E" w:rsidRDefault="003D003E" w:rsidP="00123C7B">
      <w:pPr>
        <w:pStyle w:val="Heading4"/>
        <w:rPr>
          <w:noProof w:val="0"/>
        </w:rPr>
      </w:pPr>
      <w:bookmarkStart w:id="269" w:name="_Toc401769788"/>
      <w:bookmarkStart w:id="270" w:name="_Toc466373687"/>
      <w:r w:rsidRPr="006D613E">
        <w:rPr>
          <w:noProof w:val="0"/>
        </w:rPr>
        <w:t>ERR - Error segment</w:t>
      </w:r>
      <w:bookmarkEnd w:id="269"/>
      <w:bookmarkEnd w:id="270"/>
    </w:p>
    <w:p w14:paraId="32FD3850" w14:textId="77777777" w:rsidR="00B11855" w:rsidRPr="006D613E" w:rsidRDefault="003D003E" w:rsidP="00B3430A">
      <w:pPr>
        <w:pStyle w:val="BodyText"/>
      </w:pPr>
      <w:r w:rsidRPr="006D613E">
        <w:t>The ERR Error segment is defined in Appendix B.3</w:t>
      </w:r>
      <w:r w:rsidR="002F16FE" w:rsidRPr="006D613E">
        <w:t>.</w:t>
      </w:r>
    </w:p>
    <w:p w14:paraId="3766138E" w14:textId="77777777" w:rsidR="00B11855" w:rsidRPr="006D613E" w:rsidRDefault="003D003E" w:rsidP="00123C7B">
      <w:pPr>
        <w:pStyle w:val="Heading2"/>
        <w:rPr>
          <w:noProof w:val="0"/>
        </w:rPr>
      </w:pPr>
      <w:bookmarkStart w:id="271" w:name="_Toc401769328"/>
      <w:bookmarkStart w:id="272" w:name="_Toc401769789"/>
      <w:bookmarkStart w:id="273" w:name="_Toc466373688"/>
      <w:r w:rsidRPr="006D613E">
        <w:rPr>
          <w:noProof w:val="0"/>
        </w:rPr>
        <w:t>PCD-04 Report Alert</w:t>
      </w:r>
      <w:bookmarkEnd w:id="271"/>
      <w:bookmarkEnd w:id="272"/>
      <w:bookmarkEnd w:id="273"/>
    </w:p>
    <w:p w14:paraId="6208F4CB" w14:textId="01DAC4BC" w:rsidR="00B11855" w:rsidRPr="006D613E" w:rsidRDefault="003D003E" w:rsidP="00B3430A">
      <w:pPr>
        <w:pStyle w:val="BodyText"/>
      </w:pPr>
      <w:r w:rsidRPr="006D613E">
        <w:t xml:space="preserve">In anticipation of </w:t>
      </w:r>
      <w:r w:rsidR="006D613E">
        <w:t>HL7</w:t>
      </w:r>
      <w:r w:rsidR="00995105" w:rsidRPr="006D613E">
        <w:t xml:space="preserve"> </w:t>
      </w:r>
      <w:r w:rsidRPr="006D613E">
        <w:t>2.8 item 625, Add Alert Trigger Event, this profile is making forward looking use of the triggers and events from that item, specifically the use of ORU^R40 for PCD-04.</w:t>
      </w:r>
    </w:p>
    <w:p w14:paraId="0CA3F128" w14:textId="77777777" w:rsidR="00B11855" w:rsidRPr="006D613E" w:rsidRDefault="003D003E" w:rsidP="00B3430A">
      <w:pPr>
        <w:pStyle w:val="BodyText"/>
      </w:pPr>
      <w:r w:rsidRPr="006D613E">
        <w:t>This section corresponds to Transaction PCD-04 of the IHE Technical Framework. Transaction PCD-04 is used by the Alert Reporter</w:t>
      </w:r>
      <w:r w:rsidR="00446183" w:rsidRPr="006D613E">
        <w:t xml:space="preserve"> (AR), Alert Consumer (ACON)</w:t>
      </w:r>
      <w:r w:rsidRPr="006D613E">
        <w:t xml:space="preserve"> and the Alert Manager (AM) </w:t>
      </w:r>
      <w:r w:rsidR="00B054A1" w:rsidRPr="006D613E">
        <w:t>A</w:t>
      </w:r>
      <w:r w:rsidRPr="006D613E">
        <w:t>ctor</w:t>
      </w:r>
      <w:r w:rsidR="00E86B15" w:rsidRPr="006D613E">
        <w:t>s</w:t>
      </w:r>
      <w:r w:rsidRPr="006D613E">
        <w:t>.</w:t>
      </w:r>
    </w:p>
    <w:p w14:paraId="0867441B" w14:textId="77777777" w:rsidR="00B11855" w:rsidRPr="006D613E" w:rsidRDefault="003D003E" w:rsidP="000519C1">
      <w:pPr>
        <w:pStyle w:val="Heading3"/>
        <w:rPr>
          <w:noProof w:val="0"/>
        </w:rPr>
      </w:pPr>
      <w:bookmarkStart w:id="274" w:name="_Toc401769329"/>
      <w:bookmarkStart w:id="275" w:name="_Toc401769790"/>
      <w:bookmarkStart w:id="276" w:name="_Toc466373689"/>
      <w:r w:rsidRPr="006D613E">
        <w:rPr>
          <w:noProof w:val="0"/>
        </w:rPr>
        <w:lastRenderedPageBreak/>
        <w:t>Scope</w:t>
      </w:r>
      <w:bookmarkEnd w:id="274"/>
      <w:bookmarkEnd w:id="275"/>
      <w:bookmarkEnd w:id="276"/>
    </w:p>
    <w:p w14:paraId="7CAC789A" w14:textId="3DB50EAE" w:rsidR="00B11855" w:rsidRPr="006D613E" w:rsidRDefault="003D003E" w:rsidP="00B3430A">
      <w:pPr>
        <w:pStyle w:val="BodyText"/>
      </w:pPr>
      <w:r w:rsidRPr="006D613E">
        <w:t>This transaction is used by the Alert Reporter to report alerts to the Alert Manager (AM)</w:t>
      </w:r>
      <w:r w:rsidR="00446183" w:rsidRPr="006D613E">
        <w:t xml:space="preserve"> and/or Alert Consumer (ACON)</w:t>
      </w:r>
      <w:r w:rsidRPr="006D613E">
        <w:t>. The Alert Reporter (AR) sends alerts to the Alert Manager (AM)</w:t>
      </w:r>
      <w:r w:rsidR="00446183" w:rsidRPr="006D613E">
        <w:t xml:space="preserve"> and/or Alert Consumer (ACON)</w:t>
      </w:r>
      <w:r w:rsidRPr="006D613E">
        <w:t xml:space="preserve"> in an unsolicited manner. </w:t>
      </w:r>
    </w:p>
    <w:p w14:paraId="7F9BA001" w14:textId="77777777" w:rsidR="00C60ECD" w:rsidRPr="006D613E" w:rsidRDefault="00C60ECD" w:rsidP="00FF2B2D">
      <w:pPr>
        <w:pStyle w:val="BodyText"/>
        <w:rPr>
          <w:rStyle w:val="Emphasis"/>
          <w:i w:val="0"/>
        </w:rPr>
      </w:pPr>
    </w:p>
    <w:p w14:paraId="10565481" w14:textId="77777777" w:rsidR="00B11855" w:rsidRPr="006D613E" w:rsidRDefault="00F73333" w:rsidP="00A17802">
      <w:pPr>
        <w:pStyle w:val="BodyText"/>
        <w:jc w:val="center"/>
      </w:pPr>
      <w:r w:rsidRPr="006D613E">
        <w:rPr>
          <w:noProof/>
        </w:rPr>
        <mc:AlternateContent>
          <mc:Choice Requires="wpc">
            <w:drawing>
              <wp:inline distT="0" distB="0" distL="0" distR="0" wp14:anchorId="52DC6FB7" wp14:editId="6DB69798">
                <wp:extent cx="4625340" cy="2667000"/>
                <wp:effectExtent l="0" t="1905" r="4445" b="0"/>
                <wp:docPr id="1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82" name="Picture 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511300" y="22860"/>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7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511300" y="22860"/>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Rectangle 80"/>
                        <wps:cNvSpPr>
                          <a:spLocks noChangeArrowheads="1"/>
                        </wps:cNvSpPr>
                        <wps:spPr bwMode="auto">
                          <a:xfrm>
                            <a:off x="1496060" y="7620"/>
                            <a:ext cx="160274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1"/>
                        <wps:cNvSpPr>
                          <a:spLocks noChangeArrowheads="1"/>
                        </wps:cNvSpPr>
                        <wps:spPr bwMode="auto">
                          <a:xfrm>
                            <a:off x="1496060" y="83820"/>
                            <a:ext cx="1602740" cy="75565"/>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82"/>
                        <wps:cNvSpPr>
                          <a:spLocks noChangeArrowheads="1"/>
                        </wps:cNvSpPr>
                        <wps:spPr bwMode="auto">
                          <a:xfrm>
                            <a:off x="1496060" y="159385"/>
                            <a:ext cx="1602740" cy="45720"/>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83"/>
                        <wps:cNvSpPr>
                          <a:spLocks noChangeArrowheads="1"/>
                        </wps:cNvSpPr>
                        <wps:spPr bwMode="auto">
                          <a:xfrm>
                            <a:off x="1496060" y="205105"/>
                            <a:ext cx="1602740" cy="304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84"/>
                        <wps:cNvSpPr>
                          <a:spLocks noChangeArrowheads="1"/>
                        </wps:cNvSpPr>
                        <wps:spPr bwMode="auto">
                          <a:xfrm>
                            <a:off x="1496060" y="235585"/>
                            <a:ext cx="1602740" cy="3810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85"/>
                        <wps:cNvSpPr>
                          <a:spLocks noChangeArrowheads="1"/>
                        </wps:cNvSpPr>
                        <wps:spPr bwMode="auto">
                          <a:xfrm>
                            <a:off x="1496060" y="273685"/>
                            <a:ext cx="1602740" cy="3048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86"/>
                        <wps:cNvSpPr>
                          <a:spLocks noChangeArrowheads="1"/>
                        </wps:cNvSpPr>
                        <wps:spPr bwMode="auto">
                          <a:xfrm>
                            <a:off x="1496060" y="304165"/>
                            <a:ext cx="1602740" cy="3048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87"/>
                        <wps:cNvSpPr>
                          <a:spLocks noChangeArrowheads="1"/>
                        </wps:cNvSpPr>
                        <wps:spPr bwMode="auto">
                          <a:xfrm>
                            <a:off x="1496060" y="334645"/>
                            <a:ext cx="1602740" cy="2222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88"/>
                        <wps:cNvSpPr>
                          <a:spLocks noChangeArrowheads="1"/>
                        </wps:cNvSpPr>
                        <wps:spPr bwMode="auto">
                          <a:xfrm>
                            <a:off x="1496060" y="356870"/>
                            <a:ext cx="1602740" cy="3048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89"/>
                        <wps:cNvSpPr>
                          <a:spLocks noChangeArrowheads="1"/>
                        </wps:cNvSpPr>
                        <wps:spPr bwMode="auto">
                          <a:xfrm>
                            <a:off x="1496060" y="387350"/>
                            <a:ext cx="1602740" cy="2286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0"/>
                        <wps:cNvSpPr>
                          <a:spLocks noChangeArrowheads="1"/>
                        </wps:cNvSpPr>
                        <wps:spPr bwMode="auto">
                          <a:xfrm>
                            <a:off x="1496060" y="410210"/>
                            <a:ext cx="1602740" cy="381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1"/>
                        <wps:cNvSpPr>
                          <a:spLocks noChangeArrowheads="1"/>
                        </wps:cNvSpPr>
                        <wps:spPr bwMode="auto">
                          <a:xfrm>
                            <a:off x="1496060" y="448310"/>
                            <a:ext cx="1602740" cy="2286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92"/>
                        <wps:cNvSpPr>
                          <a:spLocks noChangeArrowheads="1"/>
                        </wps:cNvSpPr>
                        <wps:spPr bwMode="auto">
                          <a:xfrm>
                            <a:off x="1496060" y="471170"/>
                            <a:ext cx="1602740" cy="4572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93"/>
                        <wps:cNvSpPr>
                          <a:spLocks noChangeArrowheads="1"/>
                        </wps:cNvSpPr>
                        <wps:spPr bwMode="auto">
                          <a:xfrm>
                            <a:off x="1496060" y="516890"/>
                            <a:ext cx="1602740" cy="4508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94"/>
                        <wps:cNvSpPr>
                          <a:spLocks noChangeArrowheads="1"/>
                        </wps:cNvSpPr>
                        <wps:spPr bwMode="auto">
                          <a:xfrm>
                            <a:off x="1496060" y="561975"/>
                            <a:ext cx="1602740" cy="685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95"/>
                        <wps:cNvSpPr>
                          <a:spLocks noChangeArrowheads="1"/>
                        </wps:cNvSpPr>
                        <wps:spPr bwMode="auto">
                          <a:xfrm>
                            <a:off x="1496060" y="630555"/>
                            <a:ext cx="1602740" cy="609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96"/>
                        <wps:cNvSpPr>
                          <a:spLocks noChangeArrowheads="1"/>
                        </wps:cNvSpPr>
                        <wps:spPr bwMode="auto">
                          <a:xfrm>
                            <a:off x="1502410" y="13970"/>
                            <a:ext cx="1602740" cy="683895"/>
                          </a:xfrm>
                          <a:prstGeom prst="rect">
                            <a:avLst/>
                          </a:prstGeom>
                          <a:noFill/>
                          <a:ln w="762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Rectangle 97"/>
                        <wps:cNvSpPr>
                          <a:spLocks noChangeArrowheads="1"/>
                        </wps:cNvSpPr>
                        <wps:spPr bwMode="auto">
                          <a:xfrm>
                            <a:off x="1861820" y="169545"/>
                            <a:ext cx="89027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C5E93" w14:textId="77777777" w:rsidR="00A47063" w:rsidRDefault="00A47063">
                              <w:r>
                                <w:rPr>
                                  <w:rFonts w:ascii="Calibri" w:hAnsi="Calibri" w:cs="Calibri"/>
                                  <w:color w:val="000000"/>
                                </w:rPr>
                                <w:t>Alert Reporter</w:t>
                              </w:r>
                            </w:p>
                          </w:txbxContent>
                        </wps:txbx>
                        <wps:bodyPr rot="0" vert="horz" wrap="none" lIns="0" tIns="0" rIns="0" bIns="0" anchor="t" anchorCtr="0">
                          <a:spAutoFit/>
                        </wps:bodyPr>
                      </wps:wsp>
                      <wps:wsp>
                        <wps:cNvPr id="102" name="Rectangle 98"/>
                        <wps:cNvSpPr>
                          <a:spLocks noChangeArrowheads="1"/>
                        </wps:cNvSpPr>
                        <wps:spPr bwMode="auto">
                          <a:xfrm>
                            <a:off x="2175510" y="351155"/>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909EA" w14:textId="77777777" w:rsidR="00A47063" w:rsidRDefault="00A47063">
                              <w:r>
                                <w:rPr>
                                  <w:rFonts w:ascii="Calibri" w:hAnsi="Calibri" w:cs="Calibri"/>
                                  <w:color w:val="000000"/>
                                </w:rPr>
                                <w:t>(</w:t>
                              </w:r>
                            </w:p>
                          </w:txbxContent>
                        </wps:txbx>
                        <wps:bodyPr rot="0" vert="horz" wrap="none" lIns="0" tIns="0" rIns="0" bIns="0" anchor="t" anchorCtr="0">
                          <a:spAutoFit/>
                        </wps:bodyPr>
                      </wps:wsp>
                      <wps:wsp>
                        <wps:cNvPr id="103" name="Rectangle 99"/>
                        <wps:cNvSpPr>
                          <a:spLocks noChangeArrowheads="1"/>
                        </wps:cNvSpPr>
                        <wps:spPr bwMode="auto">
                          <a:xfrm>
                            <a:off x="2221865" y="351155"/>
                            <a:ext cx="17145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E73E9" w14:textId="77777777" w:rsidR="00A47063" w:rsidRDefault="00A47063">
                              <w:r>
                                <w:rPr>
                                  <w:rFonts w:ascii="Calibri" w:hAnsi="Calibri" w:cs="Calibri"/>
                                  <w:color w:val="000000"/>
                                </w:rPr>
                                <w:t>AR</w:t>
                              </w:r>
                            </w:p>
                          </w:txbxContent>
                        </wps:txbx>
                        <wps:bodyPr rot="0" vert="horz" wrap="none" lIns="0" tIns="0" rIns="0" bIns="0" anchor="t" anchorCtr="0">
                          <a:spAutoFit/>
                        </wps:bodyPr>
                      </wps:wsp>
                      <wps:wsp>
                        <wps:cNvPr id="104" name="Rectangle 100"/>
                        <wps:cNvSpPr>
                          <a:spLocks noChangeArrowheads="1"/>
                        </wps:cNvSpPr>
                        <wps:spPr bwMode="auto">
                          <a:xfrm>
                            <a:off x="2392680" y="351155"/>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904B3" w14:textId="77777777" w:rsidR="00A47063" w:rsidRDefault="00A47063">
                              <w:r>
                                <w:rPr>
                                  <w:rFonts w:ascii="Calibri" w:hAnsi="Calibri" w:cs="Calibri"/>
                                  <w:color w:val="000000"/>
                                </w:rPr>
                                <w:t>)</w:t>
                              </w:r>
                            </w:p>
                          </w:txbxContent>
                        </wps:txbx>
                        <wps:bodyPr rot="0" vert="horz" wrap="none" lIns="0" tIns="0" rIns="0" bIns="0" anchor="t" anchorCtr="0">
                          <a:spAutoFit/>
                        </wps:bodyPr>
                      </wps:wsp>
                      <pic:pic xmlns:pic="http://schemas.openxmlformats.org/drawingml/2006/picture">
                        <pic:nvPicPr>
                          <pic:cNvPr id="105" name="Picture 1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2860" y="1960245"/>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 name="Picture 1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2860" y="1960245"/>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Rectangle 103"/>
                        <wps:cNvSpPr>
                          <a:spLocks noChangeArrowheads="1"/>
                        </wps:cNvSpPr>
                        <wps:spPr bwMode="auto">
                          <a:xfrm>
                            <a:off x="7620" y="1945005"/>
                            <a:ext cx="160274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04"/>
                        <wps:cNvSpPr>
                          <a:spLocks noChangeArrowheads="1"/>
                        </wps:cNvSpPr>
                        <wps:spPr bwMode="auto">
                          <a:xfrm>
                            <a:off x="7620" y="2021205"/>
                            <a:ext cx="1602740" cy="7620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05"/>
                        <wps:cNvSpPr>
                          <a:spLocks noChangeArrowheads="1"/>
                        </wps:cNvSpPr>
                        <wps:spPr bwMode="auto">
                          <a:xfrm>
                            <a:off x="7620" y="2097405"/>
                            <a:ext cx="1602740" cy="45085"/>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06"/>
                        <wps:cNvSpPr>
                          <a:spLocks noChangeArrowheads="1"/>
                        </wps:cNvSpPr>
                        <wps:spPr bwMode="auto">
                          <a:xfrm>
                            <a:off x="7620" y="2142490"/>
                            <a:ext cx="1602740" cy="304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07"/>
                        <wps:cNvSpPr>
                          <a:spLocks noChangeArrowheads="1"/>
                        </wps:cNvSpPr>
                        <wps:spPr bwMode="auto">
                          <a:xfrm>
                            <a:off x="7620" y="2172970"/>
                            <a:ext cx="1602740" cy="3810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08"/>
                        <wps:cNvSpPr>
                          <a:spLocks noChangeArrowheads="1"/>
                        </wps:cNvSpPr>
                        <wps:spPr bwMode="auto">
                          <a:xfrm>
                            <a:off x="7620" y="2211070"/>
                            <a:ext cx="1602740" cy="3048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09"/>
                        <wps:cNvSpPr>
                          <a:spLocks noChangeArrowheads="1"/>
                        </wps:cNvSpPr>
                        <wps:spPr bwMode="auto">
                          <a:xfrm>
                            <a:off x="7620" y="2241550"/>
                            <a:ext cx="1602740" cy="3048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10"/>
                        <wps:cNvSpPr>
                          <a:spLocks noChangeArrowheads="1"/>
                        </wps:cNvSpPr>
                        <wps:spPr bwMode="auto">
                          <a:xfrm>
                            <a:off x="7620" y="2272030"/>
                            <a:ext cx="1602740" cy="2286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1"/>
                        <wps:cNvSpPr>
                          <a:spLocks noChangeArrowheads="1"/>
                        </wps:cNvSpPr>
                        <wps:spPr bwMode="auto">
                          <a:xfrm>
                            <a:off x="7620" y="2294890"/>
                            <a:ext cx="1602740" cy="3048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12"/>
                        <wps:cNvSpPr>
                          <a:spLocks noChangeArrowheads="1"/>
                        </wps:cNvSpPr>
                        <wps:spPr bwMode="auto">
                          <a:xfrm>
                            <a:off x="7620" y="2325370"/>
                            <a:ext cx="1602740" cy="2222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3"/>
                        <wps:cNvSpPr>
                          <a:spLocks noChangeArrowheads="1"/>
                        </wps:cNvSpPr>
                        <wps:spPr bwMode="auto">
                          <a:xfrm>
                            <a:off x="7620" y="2347595"/>
                            <a:ext cx="1602740" cy="381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14"/>
                        <wps:cNvSpPr>
                          <a:spLocks noChangeArrowheads="1"/>
                        </wps:cNvSpPr>
                        <wps:spPr bwMode="auto">
                          <a:xfrm>
                            <a:off x="7620" y="2385695"/>
                            <a:ext cx="1602740" cy="2286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5"/>
                        <wps:cNvSpPr>
                          <a:spLocks noChangeArrowheads="1"/>
                        </wps:cNvSpPr>
                        <wps:spPr bwMode="auto">
                          <a:xfrm>
                            <a:off x="7620" y="2408555"/>
                            <a:ext cx="1602740" cy="4572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16"/>
                        <wps:cNvSpPr>
                          <a:spLocks noChangeArrowheads="1"/>
                        </wps:cNvSpPr>
                        <wps:spPr bwMode="auto">
                          <a:xfrm>
                            <a:off x="7620" y="2454275"/>
                            <a:ext cx="1602740" cy="4572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17"/>
                        <wps:cNvSpPr>
                          <a:spLocks noChangeArrowheads="1"/>
                        </wps:cNvSpPr>
                        <wps:spPr bwMode="auto">
                          <a:xfrm>
                            <a:off x="7620" y="2499995"/>
                            <a:ext cx="1602740" cy="679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18"/>
                        <wps:cNvSpPr>
                          <a:spLocks noChangeArrowheads="1"/>
                        </wps:cNvSpPr>
                        <wps:spPr bwMode="auto">
                          <a:xfrm>
                            <a:off x="7620" y="2567940"/>
                            <a:ext cx="1602740" cy="609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19"/>
                        <wps:cNvSpPr>
                          <a:spLocks noChangeArrowheads="1"/>
                        </wps:cNvSpPr>
                        <wps:spPr bwMode="auto">
                          <a:xfrm>
                            <a:off x="13970" y="1951355"/>
                            <a:ext cx="1602740" cy="683895"/>
                          </a:xfrm>
                          <a:prstGeom prst="rect">
                            <a:avLst/>
                          </a:prstGeom>
                          <a:noFill/>
                          <a:ln w="762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Rectangle 120"/>
                        <wps:cNvSpPr>
                          <a:spLocks noChangeArrowheads="1"/>
                        </wps:cNvSpPr>
                        <wps:spPr bwMode="auto">
                          <a:xfrm>
                            <a:off x="370840" y="2106295"/>
                            <a:ext cx="89471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54246" w14:textId="77777777" w:rsidR="00A47063" w:rsidRDefault="00A47063">
                              <w:r>
                                <w:rPr>
                                  <w:rFonts w:ascii="Calibri" w:hAnsi="Calibri" w:cs="Calibri"/>
                                  <w:color w:val="000000"/>
                                </w:rPr>
                                <w:t>Alert Manager</w:t>
                              </w:r>
                            </w:p>
                          </w:txbxContent>
                        </wps:txbx>
                        <wps:bodyPr rot="0" vert="horz" wrap="none" lIns="0" tIns="0" rIns="0" bIns="0" anchor="t" anchorCtr="0">
                          <a:spAutoFit/>
                        </wps:bodyPr>
                      </wps:wsp>
                      <wps:wsp>
                        <wps:cNvPr id="125" name="Rectangle 121"/>
                        <wps:cNvSpPr>
                          <a:spLocks noChangeArrowheads="1"/>
                        </wps:cNvSpPr>
                        <wps:spPr bwMode="auto">
                          <a:xfrm>
                            <a:off x="662940" y="2289810"/>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7DF5D" w14:textId="77777777" w:rsidR="00A47063" w:rsidRDefault="00A47063">
                              <w:r>
                                <w:rPr>
                                  <w:rFonts w:ascii="Calibri" w:hAnsi="Calibri" w:cs="Calibri"/>
                                  <w:color w:val="000000"/>
                                </w:rPr>
                                <w:t>(</w:t>
                              </w:r>
                            </w:p>
                          </w:txbxContent>
                        </wps:txbx>
                        <wps:bodyPr rot="0" vert="horz" wrap="none" lIns="0" tIns="0" rIns="0" bIns="0" anchor="t" anchorCtr="0">
                          <a:spAutoFit/>
                        </wps:bodyPr>
                      </wps:wsp>
                      <wps:wsp>
                        <wps:cNvPr id="126" name="Rectangle 122"/>
                        <wps:cNvSpPr>
                          <a:spLocks noChangeArrowheads="1"/>
                        </wps:cNvSpPr>
                        <wps:spPr bwMode="auto">
                          <a:xfrm>
                            <a:off x="709295" y="2289810"/>
                            <a:ext cx="21907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9ED07" w14:textId="77777777" w:rsidR="00A47063" w:rsidRDefault="00A47063">
                              <w:r>
                                <w:rPr>
                                  <w:rFonts w:ascii="Calibri" w:hAnsi="Calibri" w:cs="Calibri"/>
                                  <w:color w:val="000000"/>
                                </w:rPr>
                                <w:t>AM</w:t>
                              </w:r>
                            </w:p>
                          </w:txbxContent>
                        </wps:txbx>
                        <wps:bodyPr rot="0" vert="horz" wrap="none" lIns="0" tIns="0" rIns="0" bIns="0" anchor="t" anchorCtr="0">
                          <a:spAutoFit/>
                        </wps:bodyPr>
                      </wps:wsp>
                      <wps:wsp>
                        <wps:cNvPr id="127" name="Rectangle 123"/>
                        <wps:cNvSpPr>
                          <a:spLocks noChangeArrowheads="1"/>
                        </wps:cNvSpPr>
                        <wps:spPr bwMode="auto">
                          <a:xfrm>
                            <a:off x="928370" y="2289810"/>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314B3" w14:textId="77777777" w:rsidR="00A47063" w:rsidRDefault="00A47063">
                              <w:r>
                                <w:rPr>
                                  <w:rFonts w:ascii="Calibri" w:hAnsi="Calibri" w:cs="Calibri"/>
                                  <w:color w:val="000000"/>
                                </w:rPr>
                                <w:t>)</w:t>
                              </w:r>
                            </w:p>
                          </w:txbxContent>
                        </wps:txbx>
                        <wps:bodyPr rot="0" vert="horz" wrap="none" lIns="0" tIns="0" rIns="0" bIns="0" anchor="t" anchorCtr="0">
                          <a:spAutoFit/>
                        </wps:bodyPr>
                      </wps:wsp>
                      <pic:pic xmlns:pic="http://schemas.openxmlformats.org/drawingml/2006/picture">
                        <pic:nvPicPr>
                          <pic:cNvPr id="128" name="Picture 1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999740" y="1960245"/>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9" name="Picture 1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999740" y="1960245"/>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Rectangle 126"/>
                        <wps:cNvSpPr>
                          <a:spLocks noChangeArrowheads="1"/>
                        </wps:cNvSpPr>
                        <wps:spPr bwMode="auto">
                          <a:xfrm>
                            <a:off x="2984500" y="1945005"/>
                            <a:ext cx="160274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7"/>
                        <wps:cNvSpPr>
                          <a:spLocks noChangeArrowheads="1"/>
                        </wps:cNvSpPr>
                        <wps:spPr bwMode="auto">
                          <a:xfrm>
                            <a:off x="2984500" y="2021205"/>
                            <a:ext cx="1602740" cy="7620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8"/>
                        <wps:cNvSpPr>
                          <a:spLocks noChangeArrowheads="1"/>
                        </wps:cNvSpPr>
                        <wps:spPr bwMode="auto">
                          <a:xfrm>
                            <a:off x="2984500" y="2097405"/>
                            <a:ext cx="1602740" cy="45085"/>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29"/>
                        <wps:cNvSpPr>
                          <a:spLocks noChangeArrowheads="1"/>
                        </wps:cNvSpPr>
                        <wps:spPr bwMode="auto">
                          <a:xfrm>
                            <a:off x="2984500" y="2142490"/>
                            <a:ext cx="1602740" cy="304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30"/>
                        <wps:cNvSpPr>
                          <a:spLocks noChangeArrowheads="1"/>
                        </wps:cNvSpPr>
                        <wps:spPr bwMode="auto">
                          <a:xfrm>
                            <a:off x="2984500" y="2172970"/>
                            <a:ext cx="1602740" cy="3810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31"/>
                        <wps:cNvSpPr>
                          <a:spLocks noChangeArrowheads="1"/>
                        </wps:cNvSpPr>
                        <wps:spPr bwMode="auto">
                          <a:xfrm>
                            <a:off x="2984500" y="2211070"/>
                            <a:ext cx="1602740" cy="3048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2"/>
                        <wps:cNvSpPr>
                          <a:spLocks noChangeArrowheads="1"/>
                        </wps:cNvSpPr>
                        <wps:spPr bwMode="auto">
                          <a:xfrm>
                            <a:off x="2984500" y="2241550"/>
                            <a:ext cx="1602740" cy="3048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3"/>
                        <wps:cNvSpPr>
                          <a:spLocks noChangeArrowheads="1"/>
                        </wps:cNvSpPr>
                        <wps:spPr bwMode="auto">
                          <a:xfrm>
                            <a:off x="2984500" y="2272030"/>
                            <a:ext cx="1602740" cy="2286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34"/>
                        <wps:cNvSpPr>
                          <a:spLocks noChangeArrowheads="1"/>
                        </wps:cNvSpPr>
                        <wps:spPr bwMode="auto">
                          <a:xfrm>
                            <a:off x="2984500" y="2294890"/>
                            <a:ext cx="1602740" cy="3048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35"/>
                        <wps:cNvSpPr>
                          <a:spLocks noChangeArrowheads="1"/>
                        </wps:cNvSpPr>
                        <wps:spPr bwMode="auto">
                          <a:xfrm>
                            <a:off x="2984500" y="2325370"/>
                            <a:ext cx="1602740" cy="2222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36"/>
                        <wps:cNvSpPr>
                          <a:spLocks noChangeArrowheads="1"/>
                        </wps:cNvSpPr>
                        <wps:spPr bwMode="auto">
                          <a:xfrm>
                            <a:off x="2984500" y="2347595"/>
                            <a:ext cx="1602740" cy="381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37"/>
                        <wps:cNvSpPr>
                          <a:spLocks noChangeArrowheads="1"/>
                        </wps:cNvSpPr>
                        <wps:spPr bwMode="auto">
                          <a:xfrm>
                            <a:off x="2984500" y="2385695"/>
                            <a:ext cx="1602740" cy="2286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38"/>
                        <wps:cNvSpPr>
                          <a:spLocks noChangeArrowheads="1"/>
                        </wps:cNvSpPr>
                        <wps:spPr bwMode="auto">
                          <a:xfrm>
                            <a:off x="2984500" y="2408555"/>
                            <a:ext cx="1602740" cy="4572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39"/>
                        <wps:cNvSpPr>
                          <a:spLocks noChangeArrowheads="1"/>
                        </wps:cNvSpPr>
                        <wps:spPr bwMode="auto">
                          <a:xfrm>
                            <a:off x="2984500" y="2454275"/>
                            <a:ext cx="1602740" cy="4572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40"/>
                        <wps:cNvSpPr>
                          <a:spLocks noChangeArrowheads="1"/>
                        </wps:cNvSpPr>
                        <wps:spPr bwMode="auto">
                          <a:xfrm>
                            <a:off x="2984500" y="2499995"/>
                            <a:ext cx="1602740" cy="679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41"/>
                        <wps:cNvSpPr>
                          <a:spLocks noChangeArrowheads="1"/>
                        </wps:cNvSpPr>
                        <wps:spPr bwMode="auto">
                          <a:xfrm>
                            <a:off x="2984500" y="2567940"/>
                            <a:ext cx="1602740" cy="609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42"/>
                        <wps:cNvSpPr>
                          <a:spLocks noChangeArrowheads="1"/>
                        </wps:cNvSpPr>
                        <wps:spPr bwMode="auto">
                          <a:xfrm>
                            <a:off x="2990215" y="1951355"/>
                            <a:ext cx="1603375" cy="683895"/>
                          </a:xfrm>
                          <a:prstGeom prst="rect">
                            <a:avLst/>
                          </a:prstGeom>
                          <a:noFill/>
                          <a:ln w="762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143"/>
                        <wps:cNvSpPr>
                          <a:spLocks noChangeArrowheads="1"/>
                        </wps:cNvSpPr>
                        <wps:spPr bwMode="auto">
                          <a:xfrm>
                            <a:off x="3309620" y="2106295"/>
                            <a:ext cx="97028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F0A44" w14:textId="77777777" w:rsidR="00A47063" w:rsidRDefault="00A47063">
                              <w:r>
                                <w:rPr>
                                  <w:rFonts w:ascii="Calibri" w:hAnsi="Calibri" w:cs="Calibri"/>
                                  <w:color w:val="000000"/>
                                </w:rPr>
                                <w:t>Alert Consumer</w:t>
                              </w:r>
                            </w:p>
                          </w:txbxContent>
                        </wps:txbx>
                        <wps:bodyPr rot="0" vert="horz" wrap="none" lIns="0" tIns="0" rIns="0" bIns="0" anchor="t" anchorCtr="0">
                          <a:spAutoFit/>
                        </wps:bodyPr>
                      </wps:wsp>
                      <wps:wsp>
                        <wps:cNvPr id="148" name="Rectangle 144"/>
                        <wps:cNvSpPr>
                          <a:spLocks noChangeArrowheads="1"/>
                        </wps:cNvSpPr>
                        <wps:spPr bwMode="auto">
                          <a:xfrm>
                            <a:off x="3564890" y="2289810"/>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BA7CC" w14:textId="77777777" w:rsidR="00A47063" w:rsidRDefault="00A47063">
                              <w:r>
                                <w:rPr>
                                  <w:rFonts w:ascii="Calibri" w:hAnsi="Calibri" w:cs="Calibri"/>
                                  <w:color w:val="000000"/>
                                </w:rPr>
                                <w:t>(</w:t>
                              </w:r>
                            </w:p>
                          </w:txbxContent>
                        </wps:txbx>
                        <wps:bodyPr rot="0" vert="horz" wrap="none" lIns="0" tIns="0" rIns="0" bIns="0" anchor="t" anchorCtr="0">
                          <a:spAutoFit/>
                        </wps:bodyPr>
                      </wps:wsp>
                      <wps:wsp>
                        <wps:cNvPr id="149" name="Rectangle 145"/>
                        <wps:cNvSpPr>
                          <a:spLocks noChangeArrowheads="1"/>
                        </wps:cNvSpPr>
                        <wps:spPr bwMode="auto">
                          <a:xfrm>
                            <a:off x="3610610" y="2289810"/>
                            <a:ext cx="3689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98368" w14:textId="77777777" w:rsidR="00A47063" w:rsidRDefault="00A47063">
                              <w:r>
                                <w:rPr>
                                  <w:rFonts w:ascii="Calibri" w:hAnsi="Calibri" w:cs="Calibri"/>
                                  <w:color w:val="000000"/>
                                </w:rPr>
                                <w:t>ACON</w:t>
                              </w:r>
                            </w:p>
                          </w:txbxContent>
                        </wps:txbx>
                        <wps:bodyPr rot="0" vert="horz" wrap="none" lIns="0" tIns="0" rIns="0" bIns="0" anchor="t" anchorCtr="0">
                          <a:spAutoFit/>
                        </wps:bodyPr>
                      </wps:wsp>
                      <wps:wsp>
                        <wps:cNvPr id="150" name="Rectangle 146"/>
                        <wps:cNvSpPr>
                          <a:spLocks noChangeArrowheads="1"/>
                        </wps:cNvSpPr>
                        <wps:spPr bwMode="auto">
                          <a:xfrm>
                            <a:off x="3980180" y="2289810"/>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7932D" w14:textId="77777777" w:rsidR="00A47063" w:rsidRDefault="00A47063">
                              <w:r>
                                <w:rPr>
                                  <w:rFonts w:ascii="Calibri" w:hAnsi="Calibri" w:cs="Calibri"/>
                                  <w:color w:val="000000"/>
                                </w:rPr>
                                <w:t>)</w:t>
                              </w:r>
                            </w:p>
                          </w:txbxContent>
                        </wps:txbx>
                        <wps:bodyPr rot="0" vert="horz" wrap="none" lIns="0" tIns="0" rIns="0" bIns="0" anchor="t" anchorCtr="0">
                          <a:spAutoFit/>
                        </wps:bodyPr>
                      </wps:wsp>
                      <pic:pic xmlns:pic="http://schemas.openxmlformats.org/drawingml/2006/picture">
                        <pic:nvPicPr>
                          <pic:cNvPr id="151" name="Picture 1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397000" y="1162685"/>
                            <a:ext cx="1854200"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1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397000" y="1162685"/>
                            <a:ext cx="1854200"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 name="Rectangle 149"/>
                        <wps:cNvSpPr>
                          <a:spLocks noChangeArrowheads="1"/>
                        </wps:cNvSpPr>
                        <wps:spPr bwMode="auto">
                          <a:xfrm>
                            <a:off x="1381760" y="1147445"/>
                            <a:ext cx="1838960" cy="38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50"/>
                        <wps:cNvSpPr>
                          <a:spLocks noChangeArrowheads="1"/>
                        </wps:cNvSpPr>
                        <wps:spPr bwMode="auto">
                          <a:xfrm>
                            <a:off x="1381760" y="1185545"/>
                            <a:ext cx="1838960" cy="3810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51"/>
                        <wps:cNvSpPr>
                          <a:spLocks noChangeArrowheads="1"/>
                        </wps:cNvSpPr>
                        <wps:spPr bwMode="auto">
                          <a:xfrm>
                            <a:off x="1381760" y="1223645"/>
                            <a:ext cx="1838960" cy="22225"/>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52"/>
                        <wps:cNvSpPr>
                          <a:spLocks noChangeArrowheads="1"/>
                        </wps:cNvSpPr>
                        <wps:spPr bwMode="auto">
                          <a:xfrm>
                            <a:off x="1381760" y="1245870"/>
                            <a:ext cx="1838960" cy="2286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53"/>
                        <wps:cNvSpPr>
                          <a:spLocks noChangeArrowheads="1"/>
                        </wps:cNvSpPr>
                        <wps:spPr bwMode="auto">
                          <a:xfrm>
                            <a:off x="1381760" y="1268730"/>
                            <a:ext cx="1838960" cy="152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154"/>
                        <wps:cNvSpPr>
                          <a:spLocks noChangeArrowheads="1"/>
                        </wps:cNvSpPr>
                        <wps:spPr bwMode="auto">
                          <a:xfrm>
                            <a:off x="1381760" y="1283970"/>
                            <a:ext cx="1838960" cy="1524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55"/>
                        <wps:cNvSpPr>
                          <a:spLocks noChangeArrowheads="1"/>
                        </wps:cNvSpPr>
                        <wps:spPr bwMode="auto">
                          <a:xfrm>
                            <a:off x="1381760" y="1299210"/>
                            <a:ext cx="1838960" cy="1524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56"/>
                        <wps:cNvSpPr>
                          <a:spLocks noChangeArrowheads="1"/>
                        </wps:cNvSpPr>
                        <wps:spPr bwMode="auto">
                          <a:xfrm>
                            <a:off x="1381760" y="1314450"/>
                            <a:ext cx="1838960" cy="152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57"/>
                        <wps:cNvSpPr>
                          <a:spLocks noChangeArrowheads="1"/>
                        </wps:cNvSpPr>
                        <wps:spPr bwMode="auto">
                          <a:xfrm>
                            <a:off x="1381760" y="1329690"/>
                            <a:ext cx="1838960" cy="762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58"/>
                        <wps:cNvSpPr>
                          <a:spLocks noChangeArrowheads="1"/>
                        </wps:cNvSpPr>
                        <wps:spPr bwMode="auto">
                          <a:xfrm>
                            <a:off x="1381760" y="1337310"/>
                            <a:ext cx="1838960" cy="1524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59"/>
                        <wps:cNvSpPr>
                          <a:spLocks noChangeArrowheads="1"/>
                        </wps:cNvSpPr>
                        <wps:spPr bwMode="auto">
                          <a:xfrm>
                            <a:off x="1381760" y="1352550"/>
                            <a:ext cx="1838960" cy="1524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60"/>
                        <wps:cNvSpPr>
                          <a:spLocks noChangeArrowheads="1"/>
                        </wps:cNvSpPr>
                        <wps:spPr bwMode="auto">
                          <a:xfrm>
                            <a:off x="1381760" y="1367790"/>
                            <a:ext cx="1838960" cy="1524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61"/>
                        <wps:cNvSpPr>
                          <a:spLocks noChangeArrowheads="1"/>
                        </wps:cNvSpPr>
                        <wps:spPr bwMode="auto">
                          <a:xfrm>
                            <a:off x="1381760" y="1383030"/>
                            <a:ext cx="1838960" cy="2286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62"/>
                        <wps:cNvSpPr>
                          <a:spLocks noChangeArrowheads="1"/>
                        </wps:cNvSpPr>
                        <wps:spPr bwMode="auto">
                          <a:xfrm>
                            <a:off x="1381760" y="1405890"/>
                            <a:ext cx="1838960" cy="2286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63"/>
                        <wps:cNvSpPr>
                          <a:spLocks noChangeArrowheads="1"/>
                        </wps:cNvSpPr>
                        <wps:spPr bwMode="auto">
                          <a:xfrm>
                            <a:off x="1381760" y="1428750"/>
                            <a:ext cx="1838960" cy="298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64"/>
                        <wps:cNvSpPr>
                          <a:spLocks noChangeArrowheads="1"/>
                        </wps:cNvSpPr>
                        <wps:spPr bwMode="auto">
                          <a:xfrm>
                            <a:off x="1381760" y="1458595"/>
                            <a:ext cx="1838960" cy="3810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Freeform 165"/>
                        <wps:cNvSpPr>
                          <a:spLocks/>
                        </wps:cNvSpPr>
                        <wps:spPr bwMode="auto">
                          <a:xfrm>
                            <a:off x="1387475" y="1153795"/>
                            <a:ext cx="1831975" cy="341630"/>
                          </a:xfrm>
                          <a:custGeom>
                            <a:avLst/>
                            <a:gdLst>
                              <a:gd name="T0" fmla="*/ 360 w 3840"/>
                              <a:gd name="T1" fmla="*/ 720 h 720"/>
                              <a:gd name="T2" fmla="*/ 3480 w 3840"/>
                              <a:gd name="T3" fmla="*/ 720 h 720"/>
                              <a:gd name="T4" fmla="*/ 3840 w 3840"/>
                              <a:gd name="T5" fmla="*/ 360 h 720"/>
                              <a:gd name="T6" fmla="*/ 3480 w 3840"/>
                              <a:gd name="T7" fmla="*/ 0 h 720"/>
                              <a:gd name="T8" fmla="*/ 360 w 3840"/>
                              <a:gd name="T9" fmla="*/ 0 h 720"/>
                              <a:gd name="T10" fmla="*/ 0 w 3840"/>
                              <a:gd name="T11" fmla="*/ 360 h 720"/>
                              <a:gd name="T12" fmla="*/ 360 w 3840"/>
                              <a:gd name="T13" fmla="*/ 720 h 720"/>
                            </a:gdLst>
                            <a:ahLst/>
                            <a:cxnLst>
                              <a:cxn ang="0">
                                <a:pos x="T0" y="T1"/>
                              </a:cxn>
                              <a:cxn ang="0">
                                <a:pos x="T2" y="T3"/>
                              </a:cxn>
                              <a:cxn ang="0">
                                <a:pos x="T4" y="T5"/>
                              </a:cxn>
                              <a:cxn ang="0">
                                <a:pos x="T6" y="T7"/>
                              </a:cxn>
                              <a:cxn ang="0">
                                <a:pos x="T8" y="T9"/>
                              </a:cxn>
                              <a:cxn ang="0">
                                <a:pos x="T10" y="T11"/>
                              </a:cxn>
                              <a:cxn ang="0">
                                <a:pos x="T12" y="T13"/>
                              </a:cxn>
                            </a:cxnLst>
                            <a:rect l="0" t="0" r="r" b="b"/>
                            <a:pathLst>
                              <a:path w="3840" h="720">
                                <a:moveTo>
                                  <a:pt x="360" y="720"/>
                                </a:moveTo>
                                <a:lnTo>
                                  <a:pt x="3480" y="720"/>
                                </a:lnTo>
                                <a:cubicBezTo>
                                  <a:pt x="3679" y="720"/>
                                  <a:pt x="3840" y="559"/>
                                  <a:pt x="3840" y="360"/>
                                </a:cubicBezTo>
                                <a:cubicBezTo>
                                  <a:pt x="3840" y="161"/>
                                  <a:pt x="3679" y="0"/>
                                  <a:pt x="3480" y="0"/>
                                </a:cubicBezTo>
                                <a:lnTo>
                                  <a:pt x="360" y="0"/>
                                </a:lnTo>
                                <a:cubicBezTo>
                                  <a:pt x="161" y="0"/>
                                  <a:pt x="0" y="161"/>
                                  <a:pt x="0" y="360"/>
                                </a:cubicBezTo>
                                <a:cubicBezTo>
                                  <a:pt x="0" y="559"/>
                                  <a:pt x="161" y="720"/>
                                  <a:pt x="360" y="720"/>
                                </a:cubicBezTo>
                                <a:close/>
                              </a:path>
                            </a:pathLst>
                          </a:custGeom>
                          <a:noFill/>
                          <a:ln w="7620"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Rectangle 166"/>
                        <wps:cNvSpPr>
                          <a:spLocks noChangeArrowheads="1"/>
                        </wps:cNvSpPr>
                        <wps:spPr bwMode="auto">
                          <a:xfrm>
                            <a:off x="1925955" y="1228725"/>
                            <a:ext cx="76136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E351D" w14:textId="77777777" w:rsidR="00A47063" w:rsidRDefault="00A47063">
                              <w:r>
                                <w:rPr>
                                  <w:rFonts w:ascii="Calibri" w:hAnsi="Calibri" w:cs="Calibri"/>
                                  <w:color w:val="000000"/>
                                </w:rPr>
                                <w:t>Report Alert</w:t>
                              </w:r>
                            </w:p>
                          </w:txbxContent>
                        </wps:txbx>
                        <wps:bodyPr rot="0" vert="horz" wrap="none" lIns="0" tIns="0" rIns="0" bIns="0" anchor="t" anchorCtr="0">
                          <a:spAutoFit/>
                        </wps:bodyPr>
                      </wps:wsp>
                      <pic:pic xmlns:pic="http://schemas.openxmlformats.org/drawingml/2006/picture">
                        <pic:nvPicPr>
                          <pic:cNvPr id="171" name="Picture 16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312670" y="706755"/>
                            <a:ext cx="2286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2" name="Picture 1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312670" y="706755"/>
                            <a:ext cx="2286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 name="Line 169"/>
                        <wps:cNvCnPr>
                          <a:cxnSpLocks noChangeShapeType="1"/>
                        </wps:cNvCnPr>
                        <wps:spPr bwMode="auto">
                          <a:xfrm>
                            <a:off x="2303780" y="697865"/>
                            <a:ext cx="0" cy="455930"/>
                          </a:xfrm>
                          <a:prstGeom prst="line">
                            <a:avLst/>
                          </a:prstGeom>
                          <a:noFill/>
                          <a:ln w="7620" cap="rnd">
                            <a:solidFill>
                              <a:srgbClr val="40404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4" name="Picture 1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824230" y="1504315"/>
                            <a:ext cx="299974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5" name="Picture 17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24230" y="1504315"/>
                            <a:ext cx="299974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 name="Freeform 172"/>
                        <wps:cNvSpPr>
                          <a:spLocks/>
                        </wps:cNvSpPr>
                        <wps:spPr bwMode="auto">
                          <a:xfrm>
                            <a:off x="815340" y="1495425"/>
                            <a:ext cx="2976245" cy="455930"/>
                          </a:xfrm>
                          <a:custGeom>
                            <a:avLst/>
                            <a:gdLst>
                              <a:gd name="T0" fmla="*/ 4687 w 4687"/>
                              <a:gd name="T1" fmla="*/ 718 h 718"/>
                              <a:gd name="T2" fmla="*/ 2344 w 4687"/>
                              <a:gd name="T3" fmla="*/ 0 h 718"/>
                              <a:gd name="T4" fmla="*/ 0 w 4687"/>
                              <a:gd name="T5" fmla="*/ 718 h 718"/>
                            </a:gdLst>
                            <a:ahLst/>
                            <a:cxnLst>
                              <a:cxn ang="0">
                                <a:pos x="T0" y="T1"/>
                              </a:cxn>
                              <a:cxn ang="0">
                                <a:pos x="T2" y="T3"/>
                              </a:cxn>
                              <a:cxn ang="0">
                                <a:pos x="T4" y="T5"/>
                              </a:cxn>
                            </a:cxnLst>
                            <a:rect l="0" t="0" r="r" b="b"/>
                            <a:pathLst>
                              <a:path w="4687" h="718">
                                <a:moveTo>
                                  <a:pt x="4687" y="718"/>
                                </a:moveTo>
                                <a:lnTo>
                                  <a:pt x="2344" y="0"/>
                                </a:lnTo>
                                <a:lnTo>
                                  <a:pt x="0" y="718"/>
                                </a:lnTo>
                              </a:path>
                            </a:pathLst>
                          </a:custGeom>
                          <a:noFill/>
                          <a:ln w="7620"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77" o:spid="_x0000_s1026" editas="canvas" style="width:364.2pt;height:210pt;mso-position-horizontal-relative:char;mso-position-vertical-relative:line" coordsize="46253,26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253;height:26670;visibility:visible;mso-wrap-style:square" filled="t">
                  <v:fill o:detectmouseclick="t"/>
                  <v:path o:connecttype="none"/>
                </v:shape>
                <v:shape id="Picture 78" o:spid="_x0000_s1028" type="#_x0000_t75" style="position:absolute;left:15113;top:228;width:16256;height:7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WHvrEAAAA2wAAAA8AAABkcnMvZG93bnJldi54bWxEj91qwkAUhO+FvsNyCt7pJkElTV2lFPwB&#10;L2xsH+CQPU3SZs+G7Gri27uC4OUwM98wy/VgGnGhztWWFcTTCARxYXXNpYKf780kBeE8ssbGMim4&#10;koP16mW0xEzbnnO6nHwpAoRdhgoq79tMSldUZNBNbUscvF/bGfRBdqXUHfYBbhqZRNFCGqw5LFTY&#10;0mdFxf/pbBRs4/18N/ylPUWzY/7l4sP2LTkoNX4dPt5BeBr8M/xo77WCNIH7l/AD5O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WHvrEAAAA2wAAAA8AAAAAAAAAAAAAAAAA&#10;nwIAAGRycy9kb3ducmV2LnhtbFBLBQYAAAAABAAEAPcAAACQAwAAAAA=&#10;">
                  <v:imagedata r:id="rId36" o:title=""/>
                </v:shape>
                <v:shape id="Picture 79" o:spid="_x0000_s1029" type="#_x0000_t75" style="position:absolute;left:15113;top:228;width:16256;height:7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KEAbDAAAA2wAAAA8AAABkcnMvZG93bnJldi54bWxEj1FrwkAQhN8L/odjBd/qpRZEUi+hFIUW&#10;sWDsD9jm1iSY2wu5bUz+vVco9HGYmW+YbT66Vg3Uh8azgadlAoq49LbhysDXef+4ARUE2WLrmQxM&#10;FCDPZg9bTK2/8YmGQioVIRxSNFCLdKnWoazJYVj6jjh6F987lCj7StsebxHuWr1KkrV22HBcqLGj&#10;t5rKa/HjDKzp83ycbPEh02XcaznsTsP31ZjFfHx9ASU0yn/4r/1uDWye4fdL/AE6u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8oQBsMAAADbAAAADwAAAAAAAAAAAAAAAACf&#10;AgAAZHJzL2Rvd25yZXYueG1sUEsFBgAAAAAEAAQA9wAAAI8DAAAAAA==&#10;">
                  <v:imagedata r:id="rId37" o:title=""/>
                </v:shape>
                <v:rect id="Rectangle 80" o:spid="_x0000_s1030" style="position:absolute;left:14960;top:76;width:16028;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IosQA&#10;AADbAAAADwAAAGRycy9kb3ducmV2LnhtbESPQWvCQBSE7wX/w/IEb3XXaoONbkIRBKHtoVro9ZF9&#10;JsHs25hdk/TfdwsFj8PMfMNs89E2oqfO1441LOYKBHHhTM2lhq/T/nENwgdkg41j0vBDHvJs8rDF&#10;1LiBP6k/hlJECPsUNVQhtKmUvqjIop+7ljh6Z9dZDFF2pTQdDhFuG/mkVCIt1hwXKmxpV1FxOd6s&#10;BkxW5vpxXr6f3m4JvpS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ZCKLEAAAA2wAAAA8AAAAAAAAAAAAAAAAAmAIAAGRycy9k&#10;b3ducmV2LnhtbFBLBQYAAAAABAAEAPUAAACJAwAAAAA=&#10;" stroked="f"/>
                <v:rect id="Rectangle 81" o:spid="_x0000_s1031" style="position:absolute;left:14960;top:838;width:16028;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8UA&#10;AADbAAAADwAAAGRycy9kb3ducmV2LnhtbESPQWvCQBSE70L/w/IKvRTdVKiV6CpVkBZBUOvB4yP7&#10;mg3Jvk2zaxL/vSsUPA4z8w0zX/a2Ei01vnCs4G2UgCDOnC44V3D62QynIHxA1lg5JgVX8rBcPA3m&#10;mGrX8YHaY8hFhLBPUYEJoU6l9Jkhi37kauLo/brGYoiyyaVusItwW8lxkkykxYLjgsGa1oay8nix&#10;Cj667K+8tLvxSp9Lt3396swK90q9PPefMxCB+vAI/7e/tYLpO9y/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v7xQAAANsAAAAPAAAAAAAAAAAAAAAAAJgCAABkcnMv&#10;ZG93bnJldi54bWxQSwUGAAAAAAQABAD1AAAAigMAAAAA&#10;" fillcolor="#fefefe" stroked="f"/>
                <v:rect id="Rectangle 82" o:spid="_x0000_s1032" style="position:absolute;left:14960;top:1593;width:16028;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YQMIA&#10;AADbAAAADwAAAGRycy9kb3ducmV2LnhtbESPQYvCMBSE74L/ITzBm013DyJdoxQXlwUvWmXPj+bZ&#10;VpuX2mS19dcbQfA4zMw3zHzZmVpcqXWVZQUfUQyCOLe64kLBYb+ezEA4j6yxtkwKenKwXAwHc0y0&#10;vfGOrpkvRICwS1BB6X2TSOnykgy6yDbEwTva1qAPsi2kbvEW4KaWn3E8lQYrDgslNrQqKT9n/0ZB&#10;1f+kPr3YU3rHvtbbzXe2+7srNR516RcIT51/h1/tX61gNoXnl/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G5hAwgAAANsAAAAPAAAAAAAAAAAAAAAAAJgCAABkcnMvZG93&#10;bnJldi54bWxQSwUGAAAAAAQABAD1AAAAhwMAAAAA&#10;" fillcolor="#fdfdfd" stroked="f"/>
                <v:rect id="Rectangle 83" o:spid="_x0000_s1033" style="position:absolute;left:14960;top:2051;width:1602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FMKr8A&#10;AADbAAAADwAAAGRycy9kb3ducmV2LnhtbESPzQrCMBCE74LvEFbwIprqQUs1ioiCePLvAZZmbYvN&#10;pjRRW5/eCILHYWa+YRarxpTiSbUrLCsYjyIQxKnVBWcKrpfdMAbhPLLG0jIpaMnBatntLDDR9sUn&#10;ep59JgKEXYIKcu+rREqX5mTQjWxFHLybrQ36IOtM6hpfAW5KOYmiqTRYcFjIsaJNTun9/DAKmrWl&#10;tp3Gg8EhPmpst9tN9r4r1e816zkIT43/h3/tvVYQz+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MUwqvwAAANsAAAAPAAAAAAAAAAAAAAAAAJgCAABkcnMvZG93bnJl&#10;di54bWxQSwUGAAAAAAQABAD1AAAAhAMAAAAA&#10;" fillcolor="#fcfcfc" stroked="f"/>
                <v:rect id="Rectangle 84" o:spid="_x0000_s1034" style="position:absolute;left:14960;top:2355;width:16028;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vJt7sA&#10;AADbAAAADwAAAGRycy9kb3ducmV2LnhtbERPvQrCMBDeBd8hnOCmqYJSq1FEEFzVuh/N2VabS2li&#10;W316MwiOH9//ZtebSrTUuNKygtk0AkGcWV1yriC9HicxCOeRNVaWScGbHOy2w8EGE207PlN78bkI&#10;IewSVFB4XydSuqwgg25qa+LA3W1j0AfY5FI32IVwU8l5FC2lwZJDQ4E1HQrKnpeXUXBbxOd595Sf&#10;9PMwt9X9dUxbrJQaj/r9GoSn3v/FP/dJK4jD2PAl/AC5/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N7ybe7AAAA2wAAAA8AAAAAAAAAAAAAAAAAmAIAAGRycy9kb3ducmV2Lnht&#10;bFBLBQYAAAAABAAEAPUAAACAAwAAAAA=&#10;" fillcolor="#fbfbfb" stroked="f"/>
                <v:rect id="Rectangle 85" o:spid="_x0000_s1035" style="position:absolute;left:14960;top:2736;width:16028;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9XMYA&#10;AADbAAAADwAAAGRycy9kb3ducmV2LnhtbESPzWrDMBCE74W+g9hCL6GR00Nru1FCyA+0hR7q5AEW&#10;a2ObWCvFUmInTx8VAj0OM/MNM50PphVn6nxjWcFknIAgLq1uuFKw225eUhA+IGtsLZOCC3mYzx4f&#10;pphr2/MvnYtQiQhhn6OCOgSXS+nLmgz6sXXE0dvbzmCIsquk7rCPcNPK1yR5kwYbjgs1OlrWVB6K&#10;k1FwLNa71XX0PvTfTeZC9vO1TRdOqeenYfEBItAQ/sP39qdWkGbw9yX+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9XMYAAADbAAAADwAAAAAAAAAAAAAAAACYAgAAZHJz&#10;L2Rvd25yZXYueG1sUEsFBgAAAAAEAAQA9QAAAIsDAAAAAA==&#10;" fillcolor="#fafafa" stroked="f"/>
                <v:rect id="Rectangle 86" o:spid="_x0000_s1036" style="position:absolute;left:14960;top:3041;width:16028;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1YsEA&#10;AADbAAAADwAAAGRycy9kb3ducmV2LnhtbERPy2rCQBTdF/yH4Qrd1YkBpUZHEVEslYqP4PqSuSbR&#10;zJ2QmWr0651FocvDeU9mranEjRpXWlbQ70UgiDOrS84VpMfVxycI55E1VpZJwYMczKadtwkm2t55&#10;T7eDz0UIYZeggsL7OpHSZQUZdD1bEwfubBuDPsAml7rBewg3lYyjaCgNlhwaCqxpUVB2PfwaBTod&#10;bOPv+HTRu5+h08802vj1Uqn3bjsfg/DU+n/xn/tLKxiF9eF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eNWLBAAAA2wAAAA8AAAAAAAAAAAAAAAAAmAIAAGRycy9kb3du&#10;cmV2LnhtbFBLBQYAAAAABAAEAPUAAACGAwAAAAA=&#10;" fillcolor="#f9f9f9" stroked="f"/>
                <v:rect id="Rectangle 87" o:spid="_x0000_s1037" style="position:absolute;left:14960;top:3346;width:16028;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cCMUA&#10;AADbAAAADwAAAGRycy9kb3ducmV2LnhtbESPQWvCQBCF74X+h2UKvZS6MYdiU1eppREPImjV85gd&#10;k9DsbNjdJum/dwXB4+PN+9686XwwjejI+dqygvEoAUFcWF1zqWD/k79OQPiArLGxTAr+ycN89vgw&#10;xUzbnrfU7UIpIoR9hgqqENpMSl9UZNCPbEscvbN1BkOUrpTaYR/hppFpkrxJgzXHhgpb+qqo+N39&#10;mfjGZrlYHPE7P+yb01rjS3pw26NSz0/D5weIQEO4H9/SK63gfQzXLREAc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VwIxQAAANsAAAAPAAAAAAAAAAAAAAAAAJgCAABkcnMv&#10;ZG93bnJldi54bWxQSwUGAAAAAAQABAD1AAAAigMAAAAA&#10;" fillcolor="#f8f8f8" stroked="f"/>
                <v:rect id="Rectangle 88" o:spid="_x0000_s1038" style="position:absolute;left:14960;top:3568;width:16028;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LcMcQA&#10;AADbAAAADwAAAGRycy9kb3ducmV2LnhtbESPQWvCQBSE70L/w/IKXqRu6kFNdJVasBU9Jfbi7ZF9&#10;TUKzb0N2G5N/7wqCx2FmvmHW297UoqPWVZYVvE8jEMS51RUXCn7O+7clCOeRNdaWScFADrabl9Ea&#10;E22vnFKX+UIECLsEFZTeN4mULi/JoJvahjh4v7Y16INsC6lbvAa4qeUsiubSYMVhocSGPkvK/7J/&#10;o+AUm90Q22GRdZedm3xXx/QrR6XGr/3HCoSn3j/Dj/ZBK4hncP8Sfo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C3DHEAAAA2wAAAA8AAAAAAAAAAAAAAAAAmAIAAGRycy9k&#10;b3ducmV2LnhtbFBLBQYAAAAABAAEAPUAAACJAwAAAAA=&#10;" fillcolor="#f7f7f7" stroked="f"/>
                <v:rect id="Rectangle 89" o:spid="_x0000_s1039" style="position:absolute;left:14960;top:3873;width:16028;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hjAsUA&#10;AADbAAAADwAAAGRycy9kb3ducmV2LnhtbESPQWvCQBSE70L/w/IEL6IbLRVNXUUUobQFaVTw+Jp9&#10;JqHZt2F3Nem/7xYKPQ4z8w2zXHemFndyvrKsYDJOQBDnVldcKDgd96M5CB+QNdaWScE3eVivHnpL&#10;TLVt+YPuWShEhLBPUUEZQpNK6fOSDPqxbYijd7XOYIjSFVI7bCPc1HKaJDNpsOK4UGJD25Lyr+xm&#10;FLTJ+46Hb5+z89PpULj94ZUuW1Rq0O82zyACdeE//Nd+0QoWj/D7Jf4A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CGMCxQAAANsAAAAPAAAAAAAAAAAAAAAAAJgCAABkcnMv&#10;ZG93bnJldi54bWxQSwUGAAAAAAQABAD1AAAAigMAAAAA&#10;" fillcolor="#f6f6f6" stroked="f"/>
                <v:rect id="Rectangle 90" o:spid="_x0000_s1040" style="position:absolute;left:14960;top:4102;width:16028;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QHssYA&#10;AADbAAAADwAAAGRycy9kb3ducmV2LnhtbESPQWvCQBSE7wX/w/KEXqRu2mqt0VWKUPHUYvTQ4zP7&#10;TILZtyG7JtFf7wpCj8PMfMPMl50pRUO1KywreB1GIIhTqwvOFOx33y+fIJxH1lhaJgUXcrBc9J7m&#10;GGvb8paaxGciQNjFqCD3voqldGlOBt3QVsTBO9raoA+yzqSusQ1wU8q3KPqQBgsOCzlWtMopPSVn&#10;o2BcHdaT0e/7zzUZrO2+TDfNtP1T6rnffc1AeOr8f/jR3mgF0xHcv4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QHssYAAADbAAAADwAAAAAAAAAAAAAAAACYAgAAZHJz&#10;L2Rvd25yZXYueG1sUEsFBgAAAAAEAAQA9QAAAIsDAAAAAA==&#10;" fillcolor="#f5f5f5" stroked="f"/>
                <v:rect id="Rectangle 91" o:spid="_x0000_s1041" style="position:absolute;left:14960;top:4483;width:16028;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PysUA&#10;AADbAAAADwAAAGRycy9kb3ducmV2LnhtbESPQWvCQBSE74L/YXmF3nRTS1tNXSUogiAUtFLo7ZF9&#10;JqnZt2F3Ncm/7wqCx2FmvmHmy87U4krOV5YVvIwTEMS51RUXCo7fm9EUhA/IGmvLpKAnD8vFcDDH&#10;VNuW93Q9hEJECPsUFZQhNKmUPi/JoB/bhjh6J+sMhihdIbXDNsJNLSdJ8i4NVhwXSmxoVVJ+PlyM&#10;gp+++muz9cxus83v5fT1+nHud06p56cu+wQRqAuP8L291Qpmb3D7En+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s/KxQAAANsAAAAPAAAAAAAAAAAAAAAAAJgCAABkcnMv&#10;ZG93bnJldi54bWxQSwUGAAAAAAQABAD1AAAAigMAAAAA&#10;" fillcolor="#f4f4f4" stroked="f"/>
                <v:rect id="Rectangle 92" o:spid="_x0000_s1042" style="position:absolute;left:14960;top:4711;width:16028;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DIJMIA&#10;AADbAAAADwAAAGRycy9kb3ducmV2LnhtbESPQWvCQBSE74X+h+UVvNVdLUqNrlIKUk+CWvH6zD6T&#10;YPZtyG5i9Ne7guBxmJlvmNmis6VoqfaFYw2DvgJBnDpTcKbhf7f8/AbhA7LB0jFpuJKHxfz9bYaJ&#10;cRfeULsNmYgQ9glqyEOoEil9mpNF33cVcfROrrYYoqwzaWq8RLgt5VCpsbRYcFzIsaLfnNLztrEa&#10;Dre2CX/u2LR7suuvEZ0nO6W07n10P1MQgbrwCj/bK6NhMobHl/g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MgkwgAAANsAAAAPAAAAAAAAAAAAAAAAAJgCAABkcnMvZG93&#10;bnJldi54bWxQSwUGAAAAAAQABAD1AAAAhwMAAAAA&#10;" fillcolor="#f3f3f3" stroked="f"/>
                <v:rect id="Rectangle 93" o:spid="_x0000_s1043" style="position:absolute;left:14960;top:5168;width:16028;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GwcUA&#10;AADbAAAADwAAAGRycy9kb3ducmV2LnhtbESPQWvCQBSE70L/w/IKvYhu7EFrdBUpthQUSlNFvD2y&#10;r9lg9m3IbmP8964geBxm5htmvuxsJVpqfOlYwWiYgCDOnS65ULD7/Ri8gfABWWPlmBRcyMNy8dSb&#10;Y6rdmX+ozUIhIoR9igpMCHUqpc8NWfRDVxNH7881FkOUTSF1g+cIt5V8TZKxtFhyXDBY07uh/JT9&#10;WwUreTjyNtu0e2su8qD7J/v9uVbq5blbzUAE6sIjfG9/aQXTC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MbBxQAAANsAAAAPAAAAAAAAAAAAAAAAAJgCAABkcnMv&#10;ZG93bnJldi54bWxQSwUGAAAAAAQABAD1AAAAigMAAAAA&#10;" fillcolor="#f2f2f2" stroked="f"/>
                <v:rect id="Rectangle 94" o:spid="_x0000_s1044" style="position:absolute;left:14960;top:5619;width:16028;height: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Y0lsUA&#10;AADbAAAADwAAAGRycy9kb3ducmV2LnhtbESPwWrCQBCG70LfYZlCL6KbSikas0opFVpvJoXibciO&#10;SUh2NmRXjT5951Docfjn/2a+bDu6Tl1oCI1nA8/zBBRx6W3DlYHvYjdbggoR2WLnmQzcKMB28zDJ&#10;MLX+yge65LFSAuGQooE6xj7VOpQ1OQxz3xNLdvKDwyjjUGk74FXgrtOLJHnVDhuWCzX29F5T2eZn&#10;J5RD647ly0eyn37t+GdVFPuxvxvz9Di+rUFFGuP/8l/70xpYybPiIh6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jSWxQAAANsAAAAPAAAAAAAAAAAAAAAAAJgCAABkcnMv&#10;ZG93bnJldi54bWxQSwUGAAAAAAQABAD1AAAAigMAAAAA&#10;" fillcolor="#f1f1f1" stroked="f"/>
                <v:rect id="Rectangle 95" o:spid="_x0000_s1045" style="position:absolute;left:14960;top:6305;width:16028;height: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zKtccA&#10;AADbAAAADwAAAGRycy9kb3ducmV2LnhtbESP3WrCQBSE7wu+w3IKvSm6acFiUldpC0LBIvgD4t1p&#10;9iSbmj2bZleTvr0rFLwcZuYbZjrvbS3O1PrKsYKnUQKCOHe64lLBbrsYTkD4gKyxdkwK/sjDfDa4&#10;m2KmXcdrOm9CKSKEfYYKTAhNJqXPDVn0I9cQR69wrcUQZVtK3WIX4baWz0nyIi1WHBcMNvRhKD9u&#10;TlbB+3L/pdPFjzkV48dVUnz/rg8dKvVw37+9ggjUh1v4v/2pFaQpXL/EH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syrXHAAAA2wAAAA8AAAAAAAAAAAAAAAAAmAIAAGRy&#10;cy9kb3ducmV2LnhtbFBLBQYAAAAABAAEAPUAAACMAwAAAAA=&#10;" fillcolor="#f0f0f0" stroked="f"/>
                <v:rect id="Rectangle 96" o:spid="_x0000_s1046" style="position:absolute;left:15024;top:139;width:16027;height:6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wuS8UA&#10;AADcAAAADwAAAGRycy9kb3ducmV2LnhtbESPQW/CMAyF75P4D5GRuI0UBGPqCAihTfS4AQd68xqv&#10;rWicqglQ/v18QOJm6z2/93m57l2jrtSF2rOByTgBRVx4W3Np4Hj4en0HFSKyxcYzGbhTgPVq8LLE&#10;1Pob/9B1H0slIRxSNFDF2KZah6Iih2HsW2LR/nznMMraldp2eJNw1+hpkrxphzVLQ4UtbSsqzvuL&#10;M1DsKP+eHU75Ip//Xj7n21N232XGjIb95gNUpD4+zY/rzAp+IvjyjE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C5LxQAAANwAAAAPAAAAAAAAAAAAAAAAAJgCAABkcnMv&#10;ZG93bnJldi54bWxQSwUGAAAAAAQABAD1AAAAigMAAAAA&#10;" filled="f" strokecolor="#404040" strokeweight=".6pt">
                  <v:stroke joinstyle="round" endcap="round"/>
                </v:rect>
                <v:rect id="Rectangle 97" o:spid="_x0000_s1047" style="position:absolute;left:18618;top:1695;width:8902;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14:paraId="6C3C5E93" w14:textId="77777777" w:rsidR="00A47063" w:rsidRDefault="00A47063">
                        <w:r>
                          <w:rPr>
                            <w:rFonts w:ascii="Calibri" w:hAnsi="Calibri" w:cs="Calibri"/>
                            <w:color w:val="000000"/>
                          </w:rPr>
                          <w:t>Alert Reporter</w:t>
                        </w:r>
                      </w:p>
                    </w:txbxContent>
                  </v:textbox>
                </v:rect>
                <v:rect id="Rectangle 98" o:spid="_x0000_s1048" style="position:absolute;left:21755;top:3511;width:463;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14:paraId="584909EA" w14:textId="77777777" w:rsidR="00A47063" w:rsidRDefault="00A47063">
                        <w:r>
                          <w:rPr>
                            <w:rFonts w:ascii="Calibri" w:hAnsi="Calibri" w:cs="Calibri"/>
                            <w:color w:val="000000"/>
                          </w:rPr>
                          <w:t>(</w:t>
                        </w:r>
                      </w:p>
                    </w:txbxContent>
                  </v:textbox>
                </v:rect>
                <v:rect id="Rectangle 99" o:spid="_x0000_s1049" style="position:absolute;left:22218;top:3511;width:1715;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14:paraId="0E2E73E9" w14:textId="77777777" w:rsidR="00A47063" w:rsidRDefault="00A47063">
                        <w:r>
                          <w:rPr>
                            <w:rFonts w:ascii="Calibri" w:hAnsi="Calibri" w:cs="Calibri"/>
                            <w:color w:val="000000"/>
                          </w:rPr>
                          <w:t>AR</w:t>
                        </w:r>
                      </w:p>
                    </w:txbxContent>
                  </v:textbox>
                </v:rect>
                <v:rect id="Rectangle 100" o:spid="_x0000_s1050" style="position:absolute;left:23926;top:3511;width:464;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14:paraId="477904B3" w14:textId="77777777" w:rsidR="00A47063" w:rsidRDefault="00A47063">
                        <w:r>
                          <w:rPr>
                            <w:rFonts w:ascii="Calibri" w:hAnsi="Calibri" w:cs="Calibri"/>
                            <w:color w:val="000000"/>
                          </w:rPr>
                          <w:t>)</w:t>
                        </w:r>
                      </w:p>
                    </w:txbxContent>
                  </v:textbox>
                </v:rect>
                <v:shape id="Picture 101" o:spid="_x0000_s1051" type="#_x0000_t75" style="position:absolute;left:228;top:19602;width:16256;height:7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b05fCAAAA3AAAAA8AAABkcnMvZG93bnJldi54bWxET9uKwjAQfV/wH8IIvq2piqtUo4hSEXzZ&#10;VT9gbKYXbSaliVr9erOwsG9zONeZL1tTiTs1rrSsYNCPQBCnVpecKzgdk88pCOeRNVaWScGTHCwX&#10;nY85xto++IfuB5+LEMIuRgWF93UspUsLMuj6tiYOXGYbgz7AJpe6wUcIN5UcRtGXNFhyaCiwpnVB&#10;6fVwMwpGw8tGD75fk0uSjbaT5HbO0vVeqV63Xc1AeGr9v/jPvdNhfjSG32fCBXLx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G9OXwgAAANwAAAAPAAAAAAAAAAAAAAAAAJ8C&#10;AABkcnMvZG93bnJldi54bWxQSwUGAAAAAAQABAD3AAAAjgMAAAAA&#10;">
                  <v:imagedata r:id="rId38" o:title=""/>
                </v:shape>
                <v:shape id="Picture 102" o:spid="_x0000_s1052" type="#_x0000_t75" style="position:absolute;left:228;top:19602;width:16256;height:7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U1fLCAAAA3AAAAA8AAABkcnMvZG93bnJldi54bWxET9uKwjAQfRf2H8Is+CJrqg8i1SjiDWFh&#10;wdYPGJqxLdtMahK1+vWbBcG3OZzrzJedacSNnK8tKxgNExDEhdU1lwpO+e5rCsIHZI2NZVLwIA/L&#10;xUdvjqm2dz7SLQuliCHsU1RQhdCmUvqiIoN+aFviyJ2tMxgidKXUDu8x3DRynCQTabDm2FBhS+uK&#10;it/sahQcR9vWTb+3++dG1/lq0KzPl59Mqf5nt5qBCNSFt/jlPug4P5nA/zPxArn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VNXywgAAANwAAAAPAAAAAAAAAAAAAAAAAJ8C&#10;AABkcnMvZG93bnJldi54bWxQSwUGAAAAAAQABAD3AAAAjgMAAAAA&#10;">
                  <v:imagedata r:id="rId39" o:title=""/>
                </v:shape>
                <v:rect id="Rectangle 103" o:spid="_x0000_s1053" style="position:absolute;left:76;top:19450;width:16027;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4RMIA&#10;AADcAAAADwAAAGRycy9kb3ducmV2LnhtbERPS4vCMBC+L/gfwgje1kTdrVqNIoKwsOvBB3gdmrEt&#10;NpPaRK3/3iws7G0+vufMl62txJ0aXzrWMOgrEMSZMyXnGo6HzfsEhA/IBivHpOFJHpaLztscU+Me&#10;vKP7PuQihrBPUUMRQp1K6bOCLPq+q4kjd3aNxRBhk0vT4COG20oOlUqkxZJjQ4E1rQvKLvub1YDJ&#10;h7luz6Ofw/ctwWneqs3nSWnd67arGYhAbfgX/7m/TJyvxvD7TLx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4ThEwgAAANwAAAAPAAAAAAAAAAAAAAAAAJgCAABkcnMvZG93&#10;bnJldi54bWxQSwUGAAAAAAQABAD1AAAAhwMAAAAA&#10;" stroked="f"/>
                <v:rect id="Rectangle 104" o:spid="_x0000_s1054" style="position:absolute;left:76;top:20212;width:16027;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EQ8YA&#10;AADcAAAADwAAAGRycy9kb3ducmV2LnhtbESPQWvCQBCF74X+h2UKvRTd1ENboqtoobQUhGo9eByy&#10;YzYkO5tm1yT9985B8DbDe/PeN4vV6BvVUxerwAaepxko4iLYiksDh9+PyRuomJAtNoHJwD9FWC3v&#10;7xaY2zDwjvp9KpWEcMzRgEupzbWOhSOPcRpaYtFOofOYZO1KbTscJNw3epZlL9pjxdLgsKV3R0W9&#10;P3sDr0PxV5/77Wxjj3X4fvoc3AZ/jHl8GNdzUInGdDNfr7+s4GdCK8/IBHp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sEQ8YAAADcAAAADwAAAAAAAAAAAAAAAACYAgAAZHJz&#10;L2Rvd25yZXYueG1sUEsFBgAAAAAEAAQA9QAAAIsDAAAAAA==&#10;" fillcolor="#fefefe" stroked="f"/>
                <v:rect id="Rectangle 105" o:spid="_x0000_s1055" style="position:absolute;left:76;top:20974;width:16027;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pk8EA&#10;AADcAAAADwAAAGRycy9kb3ducmV2LnhtbERPTYvCMBC9C/6HMII3TfUg2jVKWVEW9rJW2fPQjG3d&#10;ZlKbrLb+eiMI3ubxPme5bk0lrtS40rKCyTgCQZxZXXKu4HjYjuYgnEfWWFkmBR05WK/6vSXG2t54&#10;T9fU5yKEsItRQeF9HUvpsoIMurGtiQN3so1BH2CTS93gLYSbSk6jaCYNlhwaCqzps6DsL/03Cspu&#10;l/jkYs/JHbtK/3xv0v3vXanhoE0+QHhq/Vv8cn/pMD9awPOZcIF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uaZPBAAAA3AAAAA8AAAAAAAAAAAAAAAAAmAIAAGRycy9kb3du&#10;cmV2LnhtbFBLBQYAAAAABAAEAPUAAACGAwAAAAA=&#10;" fillcolor="#fdfdfd" stroked="f"/>
                <v:rect id="Rectangle 106" o:spid="_x0000_s1056" style="position:absolute;left:76;top:21424;width:16027;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cIA&#10;AADcAAAADwAAAGRycy9kb3ducmV2LnhtbESPzarCQAyF98J9hyEX3IhOvQsp1VFEFOSu/HuA0Ilt&#10;sZMpnVFbn94sBHcJ5+ScL4tV52r1oDZUng1MJwko4tzbigsDl/NunIIKEdli7ZkM9BRgtfwZLDCz&#10;/slHepxioSSEQ4YGyhibTOuQl+QwTHxDLNrVtw6jrG2hbYtPCXe1/kuSmXZYsTSU2NCmpPx2ujsD&#10;3dpT38/S0eg/PVjst9tN8boZM/zt1nNQkbr4NX+u91bwp4Ivz8gEe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6OdwgAAANwAAAAPAAAAAAAAAAAAAAAAAJgCAABkcnMvZG93&#10;bnJldi54bWxQSwUGAAAAAAQABAD1AAAAhwMAAAAA&#10;" fillcolor="#fcfcfc" stroked="f"/>
                <v:rect id="Rectangle 107" o:spid="_x0000_s1057" style="position:absolute;left:76;top:21729;width:16027;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jqb8A&#10;AADcAAAADwAAAGRycy9kb3ducmV2LnhtbERPTYvCMBC9C/6HMAveNK2gaNdUFkHYq1rvQzO23TaT&#10;0sS26683guBtHu9zdvvRNKKnzlWWFcSLCARxbnXFhYLscpxvQDiPrLGxTAr+ycE+nU52mGg78In6&#10;sy9ECGGXoILS+zaR0uUlGXQL2xIH7mY7gz7ArpC6wyGEm0Yuo2gtDVYcGkps6VBSXp/vRsF1tTkt&#10;h1o+ssefuW5v92PWY6PU7Gv8+QbhafQf8dv9q8P8OIbXM+ECm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eOpvwAAANwAAAAPAAAAAAAAAAAAAAAAAJgCAABkcnMvZG93bnJl&#10;di54bWxQSwUGAAAAAAQABAD1AAAAhAMAAAAA&#10;" fillcolor="#fbfbfb" stroked="f"/>
                <v:rect id="Rectangle 108" o:spid="_x0000_s1058" style="position:absolute;left:76;top:22110;width:16027;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5sEMQA&#10;AADcAAAADwAAAGRycy9kb3ducmV2LnhtbERPzWrCQBC+F/oOyxR6KWajh1ZjVpFaoRZ6aPQBhuyY&#10;BLOz2+xqok/vCoXe5uP7nXw5mFacqfONZQXjJAVBXFrdcKVgv9uMpiB8QNbYWiYFF/KwXDw+5Jhp&#10;2/MPnYtQiRjCPkMFdQguk9KXNRn0iXXEkTvYzmCIsKuk7rCP4aaVkzR9lQYbjg01OnqvqTwWJ6Pg&#10;t/jYr68vb0P/1cxcmH1vd9OVU+r5aVjNQQQawr/4z/2p4/zxBO7PxAv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ebBDEAAAA3AAAAA8AAAAAAAAAAAAAAAAAmAIAAGRycy9k&#10;b3ducmV2LnhtbFBLBQYAAAAABAAEAPUAAACJAwAAAAA=&#10;" fillcolor="#fafafa" stroked="f"/>
                <v:rect id="Rectangle 109" o:spid="_x0000_s1059" style="position:absolute;left:76;top:22415;width:16027;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0vcMA&#10;AADcAAAADwAAAGRycy9kb3ducmV2LnhtbERP22rCQBB9F/yHZQTf6saIItFVpLS0WCpegs9Ddkyi&#10;2dmQ3Wrq17uFgm9zONeZL1tTiSs1rrSsYDiIQBBnVpecK0gP7y9TEM4ja6wsk4JfcrBcdDtzTLS9&#10;8Y6ue5+LEMIuQQWF93UipcsKMugGtiYO3Mk2Bn2ATS51g7cQbioZR9FEGiw5NBRY02tB2WX/YxTo&#10;dLyJ1/HxrLffE6fvafTlP96U6vfa1QyEp9Y/xf/uTx3mD0fw90y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0vcMAAADcAAAADwAAAAAAAAAAAAAAAACYAgAAZHJzL2Rv&#10;d25yZXYueG1sUEsFBgAAAAAEAAQA9QAAAIgDAAAAAA==&#10;" fillcolor="#f9f9f9" stroked="f"/>
                <v:rect id="Rectangle 110" o:spid="_x0000_s1060" style="position:absolute;left:76;top:22720;width:16027;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9gccYA&#10;AADcAAAADwAAAGRycy9kb3ducmV2LnhtbESPQWvCQBCF74X+h2UKvZS6MRQpqavU0ogHEbTqecyO&#10;SWh2Nuxuk/Tfu4LgbYb3vjdvpvPBNKIj52vLCsajBARxYXXNpYL9T/76DsIHZI2NZVLwTx7ms8eH&#10;KWba9rylbhdKEUPYZ6igCqHNpPRFRQb9yLbEUTtbZzDE1ZVSO+xjuGlkmiQTabDmeKHClr4qKn53&#10;fybW2CwXiyN+54d9c1prfEkPbntU6vlp+PwAEWgId/ONXunIjd/g+kyc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9gccYAAADcAAAADwAAAAAAAAAAAAAAAACYAgAAZHJz&#10;L2Rvd25yZXYueG1sUEsFBgAAAAAEAAQA9QAAAIsDAAAAAA==&#10;" fillcolor="#f8f8f8" stroked="f"/>
                <v:rect id="Rectangle 111" o:spid="_x0000_s1061" style="position:absolute;left:76;top:22948;width:16027;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qK8MA&#10;AADcAAAADwAAAGRycy9kb3ducmV2LnhtbERPTWvCQBC9F/wPywi9SN0o2NY0G1FBLe0paS+9Ddlp&#10;EszOhuw2Jv/eFYTe5vE+J9kMphE9da62rGAxj0AQF1bXXCr4/jo8vYJwHlljY5kUjORgk04eEoy1&#10;vXBGfe5LEULYxaig8r6NpXRFRQbd3LbEgfu1nUEfYFdK3eElhJtGLqPoWRqsOTRU2NK+ouKc/xkF&#10;n2uzG9d2fMn7n52bneqP7FigUo/TYfsGwtPg/8V397sO8xcruD0TLpD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DqK8MAAADcAAAADwAAAAAAAAAAAAAAAACYAgAAZHJzL2Rv&#10;d25yZXYueG1sUEsFBgAAAAAEAAQA9QAAAIgDAAAAAA==&#10;" fillcolor="#f7f7f7" stroked="f"/>
                <v:rect id="Rectangle 112" o:spid="_x0000_s1062" style="position:absolute;left:76;top:23253;width:16027;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0IqMMA&#10;AADcAAAADwAAAGRycy9kb3ducmV2LnhtbERP22rCQBB9F/yHZQRfim4UGiS6iliE0hbEG/g4Zsck&#10;mJ0Nu1uT/n23UPBtDuc6i1VnavEg5yvLCibjBARxbnXFhYLTcTuagfABWWNtmRT8kIfVst9bYKZt&#10;y3t6HEIhYgj7DBWUITSZlD4vyaAf24Y4cjfrDIYIXSG1wzaGm1pOkySVBiuODSU2tCkpvx++jYI2&#10;+Xrjl89ren497Qq33X3QZYNKDQfdeg4iUBee4n/3u47zJyn8PRMv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0IqMMAAADcAAAADwAAAAAAAAAAAAAAAACYAgAAZHJzL2Rv&#10;d25yZXYueG1sUEsFBgAAAAAEAAQA9QAAAIgDAAAAAA==&#10;" fillcolor="#f6f6f6" stroked="f"/>
                <v:rect id="Rectangle 113" o:spid="_x0000_s1063" style="position:absolute;left:76;top:23475;width:16027;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puQcUA&#10;AADcAAAADwAAAGRycy9kb3ducmV2LnhtbERPS2vCQBC+F/oflil4Ed34qNrUVaRQ8dTS6MHjmJ0m&#10;odnZkF2T6K93BaG3+fies1x3phQN1a6wrGA0jEAQp1YXnCk47D8HCxDOI2ssLZOCCzlYr56flhhr&#10;2/IPNYnPRAhhF6OC3PsqltKlORl0Q1sRB+7X1gZ9gHUmdY1tCDelHEfRTBosODTkWNFHTulfcjYK&#10;XqvTdj79nnxdk/7WHsp017y1R6V6L93mHYSnzv+LH+6dDvNHc7g/Ey6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m5BxQAAANwAAAAPAAAAAAAAAAAAAAAAAJgCAABkcnMv&#10;ZG93bnJldi54bWxQSwUGAAAAAAQABAD1AAAAigMAAAAA&#10;" fillcolor="#f5f5f5" stroked="f"/>
                <v:rect id="Rectangle 114" o:spid="_x0000_s1064" style="position:absolute;left:76;top:23856;width:16027;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WqascA&#10;AADcAAAADwAAAGRycy9kb3ducmV2LnhtbESPQWvCQBCF7wX/wzKF3urGFlobXSVYBKFQqErB25Ad&#10;k9TsbNhdTfLvO4dCbzO8N+99s1wPrlU3CrHxbGA2zUARl942XBk4HraPc1AxIVtsPZOBkSKsV5O7&#10;JebW9/xFt32qlIRwzNFAnVKXax3LmhzGqe+IRTv74DDJGiptA/YS7lr9lGUv2mHD0lBjR5uaysv+&#10;6gx8j81PX7y/+V2xPV3Pn8+vl/EjGPNwPxQLUImG9G/+u95ZwZ8JrTwjE+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FqmrHAAAA3AAAAA8AAAAAAAAAAAAAAAAAmAIAAGRy&#10;cy9kb3ducmV2LnhtbFBLBQYAAAAABAAEAPUAAACMAwAAAAA=&#10;" fillcolor="#f4f4f4" stroked="f"/>
                <v:rect id="Rectangle 115" o:spid="_x0000_s1065" style="position:absolute;left:76;top:24085;width:16027;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r7/MEA&#10;AADcAAAADwAAAGRycy9kb3ducmV2LnhtbERPS4vCMBC+C/6HMII3TVzZRatRZEHc04IvvI7N2Bab&#10;SWnS2t1fvxEWvM3H95zlurOlaKn2hWMNk7ECQZw6U3Cm4XTcjmYgfEA2WDomDT/kYb3q95aYGPfg&#10;PbWHkIkYwj5BDXkIVSKlT3Oy6MeuIo7czdUWQ4R1Jk2NjxhuS/mm1Ie0WHBsyLGiz5zS+6GxGi6/&#10;bRN27tq0Z7Lf03e6z49KaT0cdJsFiEBdeIn/3V8mzp/M4fl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zBAAAA3AAAAA8AAAAAAAAAAAAAAAAAmAIAAGRycy9kb3du&#10;cmV2LnhtbFBLBQYAAAAABAAEAPUAAACGAwAAAAA=&#10;" fillcolor="#f3f3f3" stroked="f"/>
                <v:rect id="Rectangle 116" o:spid="_x0000_s1066" style="position:absolute;left:76;top:24542;width:16027;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o7vsYA&#10;AADcAAAADwAAAGRycy9kb3ducmV2LnhtbESPQWvCQBCF7wX/wzKCl1I3eigluooUFcFCaVqR3obs&#10;NBvMzobsGuO/7xwKvc3w3rz3zXI9+Eb11MU6sIHZNANFXAZbc2Xg63P39AIqJmSLTWAycKcI69Xo&#10;YYm5DTf+oL5IlZIQjjkacCm1udaxdOQxTkNLLNpP6DwmWbtK2w5vEu4bPc+yZ+2xZmlw2NKro/JS&#10;XL2BjT5/81tx7E/e3fXZPl78+35rzGQ8bBagEg3p3/x3fbCCPxd8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o7vsYAAADcAAAADwAAAAAAAAAAAAAAAACYAgAAZHJz&#10;L2Rvd25yZXYueG1sUEsFBgAAAAAEAAQA9QAAAIsDAAAAAA==&#10;" fillcolor="#f2f2f2" stroked="f"/>
                <v:rect id="Rectangle 117" o:spid="_x0000_s1067" style="position:absolute;left:76;top:24999;width:16027;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7eqsYA&#10;AADcAAAADwAAAGRycy9kb3ducmV2LnhtbESPQWvCQBCF74X+h2UKvRTdKFJq6kZKMVBzMymItyE7&#10;TUKysyG7xuiv7xYK3mZ4733zZrOdTCdGGlxjWcFiHoEgLq1uuFLwXaSzNxDOI2vsLJOCKznYJo8P&#10;G4y1vfCBxtxXIkDYxaig9r6PpXRlTQbd3PbEQfuxg0Ef1qGSesBLgJtOLqPoVRpsOFyosafPmso2&#10;P5tAObTmVK52UfayT/m4Lops6m9KPT9NH+8gPE3+bv5Pf+lQf7mAv2fCBD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7eqsYAAADcAAAADwAAAAAAAAAAAAAAAACYAgAAZHJz&#10;L2Rvd25yZXYueG1sUEsFBgAAAAAEAAQA9QAAAIsDAAAAAA==&#10;" fillcolor="#f1f1f1" stroked="f"/>
                <v:rect id="Rectangle 118" o:spid="_x0000_s1068" style="position:absolute;left:76;top:25679;width:16027;height: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tFasUA&#10;AADcAAAADwAAAGRycy9kb3ducmV2LnhtbERP22rCQBB9L/Qflin0pejGQIumrlILQqFS8ALi25id&#10;ZNNmZ9PsauLfd4WCb3M415nOe1uLM7W+cqxgNExAEOdOV1wq2G2XgzEIH5A11o5JwYU8zGf3d1PM&#10;tOt4TedNKEUMYZ+hAhNCk0npc0MW/dA1xJErXGsxRNiWUrfYxXBbyzRJXqTFimODwYbeDeU/m5NV&#10;sPjcr/Rk+W1OxfPTV1Icf9eHDpV6fOjfXkEE6sNN/O/+0HF+msL1mXi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e0VqxQAAANwAAAAPAAAAAAAAAAAAAAAAAJgCAABkcnMv&#10;ZG93bnJldi54bWxQSwUGAAAAAAQABAD1AAAAigMAAAAA&#10;" fillcolor="#f0f0f0" stroked="f"/>
                <v:rect id="Rectangle 119" o:spid="_x0000_s1069" style="position:absolute;left:139;top:19513;width:16028;height:6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vsXMQA&#10;AADcAAAADwAAAGRycy9kb3ducmV2LnhtbERPS0vDQBC+C/6HZQre7KbRVondFglKcuzr0NzG7DQJ&#10;zc6G7LZN/r1bELzNx/ec5XowrbhS7xrLCmbTCARxaXXDlYLD/vv5HYTzyBpby6RgJAfr1ePDEhNt&#10;b7yl685XIoSwS1BB7X2XSOnKmgy6qe2IA3eyvUEfYF9J3eMthJtWxlG0kAYbDg01dpTWVJ53F6Og&#10;zKjYvO6PxVsx/7l8zdNjPma5Uk+T4fMDhKfB/4v/3LkO8+MXuD8TL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L7FzEAAAA3AAAAA8AAAAAAAAAAAAAAAAAmAIAAGRycy9k&#10;b3ducmV2LnhtbFBLBQYAAAAABAAEAPUAAACJAwAAAAA=&#10;" filled="f" strokecolor="#404040" strokeweight=".6pt">
                  <v:stroke joinstyle="round" endcap="round"/>
                </v:rect>
                <v:rect id="Rectangle 120" o:spid="_x0000_s1070" style="position:absolute;left:3708;top:21062;width:8947;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14:paraId="4FD54246" w14:textId="77777777" w:rsidR="00A47063" w:rsidRDefault="00A47063">
                        <w:r>
                          <w:rPr>
                            <w:rFonts w:ascii="Calibri" w:hAnsi="Calibri" w:cs="Calibri"/>
                            <w:color w:val="000000"/>
                          </w:rPr>
                          <w:t>Alert Manager</w:t>
                        </w:r>
                      </w:p>
                    </w:txbxContent>
                  </v:textbox>
                </v:rect>
                <v:rect id="Rectangle 121" o:spid="_x0000_s1071" style="position:absolute;left:6629;top:22898;width:463;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14:paraId="4997DF5D" w14:textId="77777777" w:rsidR="00A47063" w:rsidRDefault="00A47063">
                        <w:r>
                          <w:rPr>
                            <w:rFonts w:ascii="Calibri" w:hAnsi="Calibri" w:cs="Calibri"/>
                            <w:color w:val="000000"/>
                          </w:rPr>
                          <w:t>(</w:t>
                        </w:r>
                      </w:p>
                    </w:txbxContent>
                  </v:textbox>
                </v:rect>
                <v:rect id="Rectangle 122" o:spid="_x0000_s1072" style="position:absolute;left:7092;top:22898;width:2191;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14:paraId="38E9ED07" w14:textId="77777777" w:rsidR="00A47063" w:rsidRDefault="00A47063">
                        <w:r>
                          <w:rPr>
                            <w:rFonts w:ascii="Calibri" w:hAnsi="Calibri" w:cs="Calibri"/>
                            <w:color w:val="000000"/>
                          </w:rPr>
                          <w:t>AM</w:t>
                        </w:r>
                      </w:p>
                    </w:txbxContent>
                  </v:textbox>
                </v:rect>
                <v:rect id="Rectangle 123" o:spid="_x0000_s1073" style="position:absolute;left:9283;top:22898;width:464;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7+r8A&#10;AADcAAAADwAAAGRycy9kb3ducmV2LnhtbERPzYrCMBC+C75DGGFvmtqDK12jiCCo7MW6DzA00x9M&#10;JiWJtr69WVjY23x8v7PZjdaIJ/nQOVawXGQgiCunO24U/NyO8zWIEJE1Gsek4EUBdtvpZIOFdgNf&#10;6VnGRqQQDgUqaGPsCylD1ZLFsHA9ceJq5y3GBH0jtcchhVsj8yxbSYsdp4YWezq0VN3Lh1Ugb+Vx&#10;WJfGZ+6S19/mfLrW5JT6mI37LxCRxvgv/nOfdJqff8LvM+kC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3v6vwAAANwAAAAPAAAAAAAAAAAAAAAAAJgCAABkcnMvZG93bnJl&#10;di54bWxQSwUGAAAAAAQABAD1AAAAhAMAAAAA&#10;" filled="f" stroked="f">
                  <v:textbox style="mso-fit-shape-to-text:t" inset="0,0,0,0">
                    <w:txbxContent>
                      <w:p w14:paraId="348314B3" w14:textId="77777777" w:rsidR="00A47063" w:rsidRDefault="00A47063">
                        <w:r>
                          <w:rPr>
                            <w:rFonts w:ascii="Calibri" w:hAnsi="Calibri" w:cs="Calibri"/>
                            <w:color w:val="000000"/>
                          </w:rPr>
                          <w:t>)</w:t>
                        </w:r>
                      </w:p>
                    </w:txbxContent>
                  </v:textbox>
                </v:rect>
                <v:shape id="Picture 124" o:spid="_x0000_s1074" type="#_x0000_t75" style="position:absolute;left:29997;top:19602;width:16256;height:7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T5LFAAAA3AAAAA8AAABkcnMvZG93bnJldi54bWxEj09rwkAQxe9Cv8MyhV5EN+ZQJHUVKQpC&#10;9eA/6HHIjkk0O5tmV43fvnMQvM1j3u/Nm8msc7W6URsqzwZGwwQUce5txYWBw345GIMKEdli7ZkM&#10;PCjAbPrWm2Bm/Z23dNvFQkkIhwwNlDE2mdYhL8lhGPqGWHYn3zqMIttC2xbvEu5qnSbJp3ZYsVwo&#10;saHvkvLL7uqkxsKefzZ/GOb1b1836/S4ODyOxny8d/MvUJG6+DI/6ZUVLpW28oxMo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U+SxQAAANwAAAAPAAAAAAAAAAAAAAAA&#10;AJ8CAABkcnMvZG93bnJldi54bWxQSwUGAAAAAAQABAD3AAAAkQMAAAAA&#10;">
                  <v:imagedata r:id="rId40" o:title=""/>
                </v:shape>
                <v:shape id="Picture 125" o:spid="_x0000_s1075" type="#_x0000_t75" style="position:absolute;left:29997;top:19602;width:16256;height:7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RHY3CAAAA3AAAAA8AAABkcnMvZG93bnJldi54bWxET01rwkAQvQv9D8sUvOkmQWqbZiPSKtib&#10;pvY+zU6T1OxsyK4x/vtuQfA2j/c52Wo0rRiod41lBfE8AkFcWt1wpeD4uZ09g3AeWWNrmRRcycEq&#10;f5hkmGp74QMNha9ECGGXooLa+y6V0pU1GXRz2xEH7sf2Bn2AfSV1j5cQblqZRNGTNNhwaKixo7ea&#10;ylNxNgrWw3LxcU2O++X+N47pG09f781GqenjuH4F4Wn0d/HNvdNhfvIC/8+EC2T+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UR2NwgAAANwAAAAPAAAAAAAAAAAAAAAAAJ8C&#10;AABkcnMvZG93bnJldi54bWxQSwUGAAAAAAQABAD3AAAAjgMAAAAA&#10;">
                  <v:imagedata r:id="rId41" o:title=""/>
                </v:shape>
                <v:rect id="Rectangle 126" o:spid="_x0000_s1076" style="position:absolute;left:29845;top:19450;width:16027;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qjcUA&#10;AADcAAAADwAAAGRycy9kb3ducmV2LnhtbESPQWvCQBCF7wX/wzJCb3XXakONrlIKQsH2oBa8Dtkx&#10;CWZnY3bV9N93DoK3Gd6b975ZrHrfqCt1sQ5sYTwyoIiL4GouLfzu1y/voGJCdtgEJgt/FGG1HDwt&#10;MHfhxlu67lKpJIRjjhaqlNpc61hU5DGOQkss2jF0HpOsXaldhzcJ941+NSbTHmuWhgpb+qyoOO0u&#10;3gJmU3f+OU6+95tLhrOyN+u3g7H2edh/zEEl6tPDfL/+coI/EXx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GqNxQAAANwAAAAPAAAAAAAAAAAAAAAAAJgCAABkcnMv&#10;ZG93bnJldi54bWxQSwUGAAAAAAQABAD1AAAAigMAAAAA&#10;" stroked="f"/>
                <v:rect id="Rectangle 127" o:spid="_x0000_s1077" style="position:absolute;left:29845;top:20212;width:16027;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nY8QA&#10;AADcAAAADwAAAGRycy9kb3ducmV2LnhtbERPTWvCQBC9C/0PyxR6Ed1ooUrqKlooLYWCRg8eh+w0&#10;G5Kdjdk1Sf99tyB4m8f7nNVmsLXoqPWlYwWzaQKCOHe65ELB6fg+WYLwAVlj7ZgU/JKHzfphtMJU&#10;u54P1GWhEDGEfYoKTAhNKqXPDVn0U9cQR+7HtRZDhG0hdYt9DLe1nCfJi7RYcmww2NCbobzKrlbB&#10;os8v1bX7nu/0uXJf44/e7HCv1NPjsH0FEWgId/HN/anj/OcZ/D8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9Z2PEAAAA3AAAAA8AAAAAAAAAAAAAAAAAmAIAAGRycy9k&#10;b3ducmV2LnhtbFBLBQYAAAAABAAEAPUAAACJAwAAAAA=&#10;" fillcolor="#fefefe" stroked="f"/>
                <v:rect id="Rectangle 128" o:spid="_x0000_s1078" style="position:absolute;left:29845;top:20974;width:16027;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xX8EA&#10;AADcAAAADwAAAGRycy9kb3ducmV2LnhtbERPTYvCMBC9L/gfwgh701QXFqlGKcoughet4nloxrba&#10;TGoTtfXXbwRhb/N4nzNbtKYSd2pcaVnBaBiBIM6sLjlXcNj/DCYgnEfWWFkmBR05WMx7HzOMtX3w&#10;ju6pz0UIYRejgsL7OpbSZQUZdENbEwfuZBuDPsAml7rBRwg3lRxH0bc0WHJoKLCmZUHZJb0ZBWX3&#10;m/jkas/JE7tKbzerdHd8KvXZb5MpCE+t/xe/3Wsd5n+N4fVMuE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mMV/BAAAA3AAAAA8AAAAAAAAAAAAAAAAAmAIAAGRycy9kb3du&#10;cmV2LnhtbFBLBQYAAAAABAAEAPUAAACGAwAAAAA=&#10;" fillcolor="#fdfdfd" stroked="f"/>
                <v:rect id="Rectangle 129" o:spid="_x0000_s1079" style="position:absolute;left:29845;top:21424;width:16027;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ir4A&#10;AADcAAAADwAAAGRycy9kb3ducmV2LnhtbERPSwrCMBDdC94hjOBGNFVBSjWKiIK48neAoRnbYjMp&#10;TdTW0xtBcDeP953FqjGleFLtCssKxqMIBHFqdcGZgutlN4xBOI+ssbRMClpysFp2OwtMtH3xiZ5n&#10;n4kQwi5BBbn3VSKlS3My6Ea2Ig7czdYGfYB1JnWNrxBuSjmJopk0WHBoyLGiTU7p/fwwCpq1pbad&#10;xYPBIT5qbLfbTfa+K9XvNes5CE+N/4t/7r0O86dT+D4TL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iYYYq+AAAA3AAAAA8AAAAAAAAAAAAAAAAAmAIAAGRycy9kb3ducmV2&#10;LnhtbFBLBQYAAAAABAAEAPUAAACDAwAAAAA=&#10;" fillcolor="#fcfcfc" stroked="f"/>
                <v:rect id="Rectangle 130" o:spid="_x0000_s1080" style="position:absolute;left:29845;top:21729;width:16027;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scUcAA&#10;AADcAAAADwAAAGRycy9kb3ducmV2LnhtbERPTYvCMBC9C/6HMAt703RdFa2NIguCV7Xeh2Zsa5tJ&#10;aWLb9dcbYWFv83ifk+wGU4uOWldaVvA1jUAQZ1aXnCtIL4fJCoTzyBpry6TglxzstuNRgrG2PZ+o&#10;O/tchBB2MSoovG9iKV1WkEE3tQ1x4G62NegDbHOpW+xDuKnlLIqW0mDJoaHAhn4Kyqrzwyi4Llan&#10;WV/JZ/q8m+v69jikHdZKfX4M+w0IT4P/F/+5jzrM/57D+5lwgd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scUcAAAADcAAAADwAAAAAAAAAAAAAAAACYAgAAZHJzL2Rvd25y&#10;ZXYueG1sUEsFBgAAAAAEAAQA9QAAAIUDAAAAAA==&#10;" fillcolor="#fbfbfb" stroked="f"/>
                <v:rect id="Rectangle 131" o:spid="_x0000_s1081" style="position:absolute;left:29845;top:22110;width:16027;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KoBMQA&#10;AADcAAAADwAAAGRycy9kb3ducmV2LnhtbERPzWrCQBC+C32HZQq9FN2oWDV1FbEtVKEHow8wZMck&#10;NDu7Zrcm9um7QsHbfHy/s1h1phYXanxlWcFwkIAgzq2uuFBwPHz0ZyB8QNZYWyYFV/KwWj70Fphq&#10;2/KeLlkoRAxhn6KCMgSXSunzkgz6gXXEkTvZxmCIsCmkbrCN4aaWoyR5kQYrjg0lOtqUlH9nP0bB&#10;OXs/vv0+T7t2V81dmH9tD7O1U+rpsVu/ggjUhbv43/2p4/zxBG7PxAv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CqATEAAAA3AAAAA8AAAAAAAAAAAAAAAAAmAIAAGRycy9k&#10;b3ducmV2LnhtbFBLBQYAAAAABAAEAPUAAACJAwAAAAA=&#10;" fillcolor="#fafafa" stroked="f"/>
                <v:rect id="Rectangle 132" o:spid="_x0000_s1082" style="position:absolute;left:29845;top:22415;width:16027;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LRcMA&#10;AADcAAAADwAAAGRycy9kb3ducmV2LnhtbERPTWvCQBC9C/0PywjedGPEUFJXKaIoiqW1oechO03S&#10;ZmdDdtXYX98VBG/zeJ8zW3SmFmdqXWVZwXgUgSDOra64UJB9rofPIJxH1lhbJgVXcrCYP/VmmGp7&#10;4Q86H30hQgi7FBWU3jeplC4vyaAb2YY4cN+2NegDbAupW7yEcFPLOIoSabDi0FBiQ8uS8t/jySjQ&#10;2fQt3sVfP/r9kDj9l0V7v1kpNeh3ry8gPHX+Ib67tzrMnyRweyZc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1LRcMAAADcAAAADwAAAAAAAAAAAAAAAACYAgAAZHJzL2Rv&#10;d25yZXYueG1sUEsFBgAAAAAEAAQA9QAAAIgDAAAAAA==&#10;" fillcolor="#f9f9f9" stroked="f"/>
                <v:rect id="Rectangle 133" o:spid="_x0000_s1083" style="position:absolute;left:29845;top:22720;width:16027;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iZsYA&#10;AADcAAAADwAAAGRycy9kb3ducmV2LnhtbESPQWvCQBCF7wX/wzJCL8VsqlBLdBUttXgogqnmPM1O&#10;k2B2NuxuNf57t1DwNsN735s382VvWnEm5xvLCp6TFARxaXXDlYLD12b0CsIHZI2tZVJwJQ/LxeBh&#10;jpm2F97TOQ+ViCHsM1RQh9BlUvqyJoM+sR1x1H6sMxji6iqpHV5iuGnlOE1fpMGG44UaO3qrqTzl&#10;vybW2H2s1wW+b46H9vtT49P46PaFUo/DfjUDEagPd/M/vdWRm0zh75k4gV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iiZsYAAADcAAAADwAAAAAAAAAAAAAAAACYAgAAZHJz&#10;L2Rvd25yZXYueG1sUEsFBgAAAAAEAAQA9QAAAIsDAAAAAA==&#10;" fillcolor="#f8f8f8" stroked="f"/>
                <v:rect id="Rectangle 134" o:spid="_x0000_s1084" style="position:absolute;left:29845;top:22948;width:16027;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Z1cYA&#10;AADcAAAADwAAAGRycy9kb3ducmV2LnhtbESPQWvCQBCF7wX/wzKFXkrdtIW2RlfRglX0ZOrF25Ad&#10;k9DsbMiuMfn3zkHobYb35r1vZove1aqjNlSeDbyOE1DEubcVFwaOv+uXL1AhIlusPZOBgQIs5qOH&#10;GabWX/lAXRYLJSEcUjRQxtikWoe8JIdh7Bti0c6+dRhlbQttW7xKuKv1W5J8aIcVS0OJDX2XlP9l&#10;F2dgP3GrYeKHz6w7rcLzptodfnI05umxX05BRerjv/l+vbWC/y608ox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QZ1cYAAADcAAAADwAAAAAAAAAAAAAAAACYAgAAZHJz&#10;L2Rvd25yZXYueG1sUEsFBgAAAAAEAAQA9QAAAIsDAAAAAA==&#10;" fillcolor="#f7f7f7" stroked="f"/>
                <v:rect id="Rectangle 135" o:spid="_x0000_s1085" style="position:absolute;left:29845;top:23253;width:16027;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AusQA&#10;AADcAAAADwAAAGRycy9kb3ducmV2LnhtbERP22oCMRB9L/gPYQp9KTXbilJXoxSLICqIl0Ifx810&#10;d3EzWZLUXf/eCIJvczjXGU9bU4kzOV9aVvDeTUAQZ1aXnCs47OdvnyB8QNZYWSYFF/IwnXSexphq&#10;2/CWzruQixjCPkUFRQh1KqXPCjLou7YmjtyfdQZDhC6X2mETw00lP5JkIA2WHBsKrGlWUHba/RsF&#10;TbL+5tfVcfDTP2xyN98s6XeGSr08t18jEIHa8BDf3Qsd5/eGcHsmXiA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3wLrEAAAA3AAAAA8AAAAAAAAAAAAAAAAAmAIAAGRycy9k&#10;b3ducmV2LnhtbFBLBQYAAAAABAAEAPUAAACJAwAAAAA=&#10;" fillcolor="#f6f6f6" stroked="f"/>
                <v:rect id="Rectangle 136" o:spid="_x0000_s1086" style="position:absolute;left:29845;top:23475;width:16027;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ZKMgA&#10;AADcAAAADwAAAGRycy9kb3ducmV2LnhtbESPzU7DQAyE75X6DitX6gW1G6A/ELqtEBJVT6CmPXA0&#10;WZNEZL1RdpsEnh4fkHqzNeOZz5vd4GrVURsqzwZu5wko4tzbigsD59Pr7AFUiMgWa89k4IcC7Lbj&#10;0QZT63s+UpfFQkkIhxQNlDE2qdYhL8lhmPuGWLQv3zqMsraFti32Eu5qfZckK+2wYmkosaGXkvLv&#10;7OIMLJvP/Xrxfv/2m93s/bnOD91j/2HMdDI8P4GKNMSr+f/6YAV/IfjyjEygt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0NkoyAAAANwAAAAPAAAAAAAAAAAAAAAAAJgCAABk&#10;cnMvZG93bnJldi54bWxQSwUGAAAAAAQABAD1AAAAjQMAAAAA&#10;" fillcolor="#f5f5f5" stroked="f"/>
                <v:rect id="Rectangle 137" o:spid="_x0000_s1087" style="position:absolute;left:29845;top:23856;width:16027;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ws6sQA&#10;AADcAAAADwAAAGRycy9kb3ducmV2LnhtbERP32vCMBB+F/wfwg32pqluzK0zSlEEQRioY7C3oznb&#10;zuZSkmjb/34RBN/u4/t582VnanEl5yvLCibjBARxbnXFhYLv42b0DsIHZI21ZVLQk4flYjiYY6pt&#10;y3u6HkIhYgj7FBWUITSplD4vyaAf24Y4cifrDIYIXSG1wzaGm1pOk+RNGqw4NpTY0Kqk/Hy4GAU/&#10;ffXXZusPu802v5fT18vs3O+cUs9PXfYJIlAXHuK7e6vj/NcJ3J6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MLOrEAAAA3AAAAA8AAAAAAAAAAAAAAAAAmAIAAGRycy9k&#10;b3ducmV2LnhtbFBLBQYAAAAABAAEAPUAAACJAwAAAAA=&#10;" fillcolor="#f4f4f4" stroked="f"/>
                <v:rect id="Rectangle 138" o:spid="_x0000_s1088" style="position:absolute;left:29845;top:24085;width:16027;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kMEA&#10;AADcAAAADwAAAGRycy9kb3ducmV2LnhtbERPTWvCQBC9C/6HZQRvuqu1UlNXEaHYk1C1eJ1mxySY&#10;nQ3ZTUz99W6h4G0e73OW686WoqXaF441TMYKBHHqTMGZhtPxY/QGwgdkg6Vj0vBLHtarfm+JiXE3&#10;/qL2EDIRQ9gnqCEPoUqk9GlOFv3YVcSRu7jaYoiwzqSp8RbDbSmnSs2lxYJjQ44VbXNKr4fGajjf&#10;2ybs3E/TfpPdv7zSdXFUSuvhoNu8gwjUhaf43/1p4vzZFP6eiR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tRpDBAAAA3AAAAA8AAAAAAAAAAAAAAAAAmAIAAGRycy9kb3du&#10;cmV2LnhtbFBLBQYAAAAABAAEAPUAAACGAwAAAAA=&#10;" fillcolor="#f3f3f3" stroked="f"/>
                <v:rect id="Rectangle 139" o:spid="_x0000_s1089" style="position:absolute;left:29845;top:24542;width:16027;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dAacMA&#10;AADcAAAADwAAAGRycy9kb3ducmV2LnhtbERP32vCMBB+H/g/hBN8GTOdGzI6o4hMETYQq1L2djRn&#10;U2wupYm1/vfLYLC3+/h+3mzR21p01PrKsYLncQKCuHC64lLB8bB+egPhA7LG2jEpuJOHxXzwMMNU&#10;uxvvqctCKWII+xQVmBCaVEpfGLLox64hjtzZtRZDhG0pdYu3GG5rOUmSqbRYcWww2NDKUHHJrlbB&#10;Uubf/JV9didr7jLXjxe723woNRr2y3cQgfrwL/5zb3Wc//oCv8/EC+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dAacMAAADcAAAADwAAAAAAAAAAAAAAAACYAgAAZHJzL2Rv&#10;d25yZXYueG1sUEsFBgAAAAAEAAQA9QAAAIgDAAAAAA==&#10;" fillcolor="#f2f2f2" stroked="f"/>
                <v:rect id="Rectangle 140" o:spid="_x0000_s1090" style="position:absolute;left:29845;top:24999;width:16027;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YksQA&#10;AADcAAAADwAAAGRycy9kb3ducmV2LnhtbESPQYvCMBCF78L+hzALXsSmShHtGmURBfWmXVj2NjSz&#10;bbGZlCZq9dcbQfA2w3vvmzfzZWdqcaHWVZYVjKIYBHFudcWFgp9sM5yCcB5ZY22ZFNzIwXLx0Ztj&#10;qu2VD3Q5+kIECLsUFZTeN6mULi/JoItsQxy0f9sa9GFtC6lbvAa4qeU4jifSYMXhQokNrUrKT8ez&#10;CZTDyfzlyTreD3Yb/p1l2b5r7kr1P7vvLxCeOv82v9JbHeonCTyfCRP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GmJLEAAAA3AAAAA8AAAAAAAAAAAAAAAAAmAIAAGRycy9k&#10;b3ducmV2LnhtbFBLBQYAAAAABAAEAPUAAACJAwAAAAA=&#10;" fillcolor="#f1f1f1" stroked="f"/>
                <v:rect id="Rectangle 141" o:spid="_x0000_s1091" style="position:absolute;left:29845;top:25679;width:16027;height: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4vsUA&#10;AADcAAAADwAAAGRycy9kb3ducmV2LnhtbERP32vCMBB+H/g/hBP2MjTdmKKdUbaBMJgIOkF8uzXX&#10;ptpcuiba+t8vA2Fv9/H9vNmis5W4UONLxwoehwkI4szpkgsFu6/lYALCB2SNlWNScCUPi3nvboap&#10;di1v6LINhYgh7FNUYEKoUyl9ZsiiH7qaOHK5ayyGCJtC6gbbGG4r+ZQkY2mx5NhgsKZ3Q9lpe7YK&#10;3j73Kz1dHs05Hz2sk/z7Z3NoUan7fvf6AiJQF/7FN/eHjvOfR/D3TLx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Ti+xQAAANwAAAAPAAAAAAAAAAAAAAAAAJgCAABkcnMv&#10;ZG93bnJldi54bWxQSwUGAAAAAAQABAD1AAAAigMAAAAA&#10;" fillcolor="#f0f0f0" stroked="f"/>
                <v:rect id="Rectangle 142" o:spid="_x0000_s1092" style="position:absolute;left:29902;top:19513;width:16033;height:6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OqZMIA&#10;AADcAAAADwAAAGRycy9kb3ducmV2LnhtbERPTYvCMBC9C/sfwix403QXdaUaZRHFHtXuwd7GZmzL&#10;NpPSRK3/3giCt3m8z5kvO1OLK7WusqzgaxiBIM6trrhQ8JduBlMQziNrrC2Tgjs5WC4+enOMtb3x&#10;nq4HX4gQwi5GBaX3TSyly0sy6Ia2IQ7c2bYGfYBtIXWLtxBuavkdRRNpsOLQUGJDq5Ly/8PFKMi3&#10;lO1G6TH7ycany3q8Oib3baJU/7P7nYHw1Pm3+OVOdJg/msDzmXC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46pkwgAAANwAAAAPAAAAAAAAAAAAAAAAAJgCAABkcnMvZG93&#10;bnJldi54bWxQSwUGAAAAAAQABAD1AAAAhwMAAAAA&#10;" filled="f" strokecolor="#404040" strokeweight=".6pt">
                  <v:stroke joinstyle="round" endcap="round"/>
                </v:rect>
                <v:rect id="Rectangle 143" o:spid="_x0000_s1093" style="position:absolute;left:33096;top:21062;width:9703;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14:paraId="46AF0A44" w14:textId="77777777" w:rsidR="00A47063" w:rsidRDefault="00A47063">
                        <w:r>
                          <w:rPr>
                            <w:rFonts w:ascii="Calibri" w:hAnsi="Calibri" w:cs="Calibri"/>
                            <w:color w:val="000000"/>
                          </w:rPr>
                          <w:t>Alert Consumer</w:t>
                        </w:r>
                      </w:p>
                    </w:txbxContent>
                  </v:textbox>
                </v:rect>
                <v:rect id="Rectangle 144" o:spid="_x0000_s1094" style="position:absolute;left:35648;top:22898;width:464;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14:paraId="0BEBA7CC" w14:textId="77777777" w:rsidR="00A47063" w:rsidRDefault="00A47063">
                        <w:r>
                          <w:rPr>
                            <w:rFonts w:ascii="Calibri" w:hAnsi="Calibri" w:cs="Calibri"/>
                            <w:color w:val="000000"/>
                          </w:rPr>
                          <w:t>(</w:t>
                        </w:r>
                      </w:p>
                    </w:txbxContent>
                  </v:textbox>
                </v:rect>
                <v:rect id="Rectangle 145" o:spid="_x0000_s1095" style="position:absolute;left:36106;top:22898;width:3689;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14:paraId="54C98368" w14:textId="77777777" w:rsidR="00A47063" w:rsidRDefault="00A47063">
                        <w:r>
                          <w:rPr>
                            <w:rFonts w:ascii="Calibri" w:hAnsi="Calibri" w:cs="Calibri"/>
                            <w:color w:val="000000"/>
                          </w:rPr>
                          <w:t>ACON</w:t>
                        </w:r>
                      </w:p>
                    </w:txbxContent>
                  </v:textbox>
                </v:rect>
                <v:rect id="Rectangle 146" o:spid="_x0000_s1096" style="position:absolute;left:39801;top:22898;width:464;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Q88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iQ88MAAADcAAAADwAAAAAAAAAAAAAAAACYAgAAZHJzL2Rv&#10;d25yZXYueG1sUEsFBgAAAAAEAAQA9QAAAIgDAAAAAA==&#10;" filled="f" stroked="f">
                  <v:textbox style="mso-fit-shape-to-text:t" inset="0,0,0,0">
                    <w:txbxContent>
                      <w:p w14:paraId="41E7932D" w14:textId="77777777" w:rsidR="00A47063" w:rsidRDefault="00A47063">
                        <w:r>
                          <w:rPr>
                            <w:rFonts w:ascii="Calibri" w:hAnsi="Calibri" w:cs="Calibri"/>
                            <w:color w:val="000000"/>
                          </w:rPr>
                          <w:t>)</w:t>
                        </w:r>
                      </w:p>
                    </w:txbxContent>
                  </v:textbox>
                </v:rect>
                <v:shape id="Picture 147" o:spid="_x0000_s1097" type="#_x0000_t75" style="position:absolute;left:13970;top:11626;width:18542;height:3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Hl2nDAAAA3AAAAA8AAABkcnMvZG93bnJldi54bWxET01rwkAQvQv+h2UKvenGQlsbXUUKhWIv&#10;0VjwOGanSTQ7G3ZXE/+9KxS8zeN9znzZm0ZcyPnasoLJOAFBXFhdc6lgl3+NpiB8QNbYWCYFV/Kw&#10;XAwHc0y17XhDl20oRQxhn6KCKoQ2ldIXFRn0Y9sSR+7POoMhQldK7bCL4aaRL0nyJg3WHBsqbOmz&#10;ouK0PRsFP3V2yLoCjx+nLLf5++/+uHZ7pZ6f+tUMRKA+PMT/7m8d579O4P5MvEAub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EeXacMAAADcAAAADwAAAAAAAAAAAAAAAACf&#10;AgAAZHJzL2Rvd25yZXYueG1sUEsFBgAAAAAEAAQA9wAAAI8DAAAAAA==&#10;">
                  <v:imagedata r:id="rId42" o:title=""/>
                </v:shape>
                <v:shape id="Picture 148" o:spid="_x0000_s1098" type="#_x0000_t75" style="position:absolute;left:13970;top:11626;width:18542;height:3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QYInEAAAA3AAAAA8AAABkcnMvZG93bnJldi54bWxET0tPwkAQvpvwHzZD4o1uwQimsBAf0Xji&#10;UfTgbegObWN3tumOUP+9S0Libb58z1mseteoE3Wh9mxgnKSgiAtvay4NfOxfRw+ggiBbbDyTgV8K&#10;sFoObhaYWX/mHZ1yKVUM4ZChgUqkzbQORUUOQ+Jb4sgdfedQIuxKbTs8x3DX6EmaTrXDmmNDhS09&#10;V1R85z/OwKyX9VvzeVeLP+zzzdNXeNmugzG3w/5xDkqol3/x1f1u4/z7CVyeiRfo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5QYInEAAAA3AAAAA8AAAAAAAAAAAAAAAAA&#10;nwIAAGRycy9kb3ducmV2LnhtbFBLBQYAAAAABAAEAPcAAACQAwAAAAA=&#10;">
                  <v:imagedata r:id="rId43" o:title=""/>
                </v:shape>
                <v:rect id="Rectangle 149" o:spid="_x0000_s1099" style="position:absolute;left:13817;top:11474;width:1839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RWsMA&#10;AADcAAAADwAAAGRycy9kb3ducmV2LnhtbERPS2vCQBC+F/wPywje6m5NDTW6hiIEhLYHH9DrkB2T&#10;0Oxsmt1o+u+7hYK3+fies8lH24or9b5xrOFprkAQl840XGk4n4rHFxA+IBtsHZOGH/KQbycPG8yM&#10;u/GBrsdQiRjCPkMNdQhdJqUva7Lo564jjtzF9RZDhH0lTY+3GG5buVAqlRYbjg01drSrqfw6DlYD&#10;ps/m++OSvJ/ehhRX1aiK5afSejYdX9cgAo3hLv53702cv0z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kRWsMAAADcAAAADwAAAAAAAAAAAAAAAACYAgAAZHJzL2Rv&#10;d25yZXYueG1sUEsFBgAAAAAEAAQA9QAAAIgDAAAAAA==&#10;" stroked="f"/>
                <v:rect id="Rectangle 150" o:spid="_x0000_s1100" style="position:absolute;left:13817;top:11855;width:1839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UhW8QA&#10;AADcAAAADwAAAGRycy9kb3ducmV2LnhtbERPS2vCQBC+C/6HZYReSt0oakt0FS0US6FQH4ceh+yY&#10;DcnOptk1Sf99Vyh4m4/vOatNbyvRUuMLxwom4wQEceZ0wbmC8+nt6QWED8gaK8ek4Jc8bNbDwQpT&#10;7To+UHsMuYgh7FNUYEKoUyl9ZsiiH7uaOHIX11gMETa51A12MdxWcpokC2mx4NhgsKZXQ1l5vFoF&#10;z132U17bz+lOf5fu43HfmR1+KfUw6rdLEIH6cBf/u991nD+fwe2ZeIF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VIVvEAAAA3AAAAA8AAAAAAAAAAAAAAAAAmAIAAGRycy9k&#10;b3ducmV2LnhtbFBLBQYAAAAABAAEAPUAAACJAwAAAAA=&#10;" fillcolor="#fefefe" stroked="f"/>
                <v:rect id="Rectangle 151" o:spid="_x0000_s1101" style="position:absolute;left:13817;top:12236;width:18390;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BMi8IA&#10;AADcAAAADwAAAGRycy9kb3ducmV2LnhtbERPS2vCQBC+F/wPywjemo0FS0mzSlAqQi81iuchO03S&#10;ZmdjdjWPX98tFHqbj+856WYwjbhT52rLCpZRDIK4sLrmUsH59Pb4AsJ5ZI2NZVIwkoPNevaQYqJt&#10;z0e6574UIYRdggoq79tESldUZNBFtiUO3KftDPoAu1LqDvsQbhr5FMfP0mDNoaHClrYVFd/5zSio&#10;x33ms6v9yiYcG/3xvsuPl0mpxXzIXkF4Gvy/+M990GH+agW/z4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EyLwgAAANwAAAAPAAAAAAAAAAAAAAAAAJgCAABkcnMvZG93&#10;bnJldi54bWxQSwUGAAAAAAQABAD1AAAAhwMAAAAA&#10;" fillcolor="#fdfdfd" stroked="f"/>
                <v:rect id="Rectangle 152" o:spid="_x0000_s1102" style="position:absolute;left:13817;top:12458;width:18390;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AnssAA&#10;AADcAAAADwAAAGRycy9kb3ducmV2LnhtbERP24rCMBB9F/Yfwiz4IpoqWErXtIgoyD55+4ChmW2L&#10;zaQ0UVu/3iwIvs3hXGeV96YRd+pcbVnBfBaBIC6srrlUcDnvpgkI55E1NpZJwUAO8uxrtMJU2wcf&#10;6X7ypQgh7FJUUHnfplK6oiKDbmZb4sD92c6gD7Arpe7wEcJNIxdRFEuDNYeGClvaVFRcTzejoF9b&#10;GoY4mUx+k4PGYbvdlM+rUuPvfv0DwlPvP+K3e6/D/GUM/8+EC2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AnssAAAADcAAAADwAAAAAAAAAAAAAAAACYAgAAZHJzL2Rvd25y&#10;ZXYueG1sUEsFBgAAAAAEAAQA9QAAAIUDAAAAAA==&#10;" fillcolor="#fcfcfc" stroked="f"/>
                <v:rect id="Rectangle 153" o:spid="_x0000_s1103" style="position:absolute;left:13817;top:12687;width:18390;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ZnhsAA&#10;AADcAAAADwAAAGRycy9kb3ducmV2LnhtbERPS2vCQBC+F/oflin0VjcGfEVXKYVAr4nxPmTHJJqd&#10;Ddk1Sf31XUHwNh/fc3aHybRioN41lhXMZxEI4tLqhisFxTH9WoNwHllja5kU/JGDw/79bYeJtiNn&#10;NOS+EiGEXYIKau+7REpX1mTQzWxHHLiz7Q36APtK6h7HEG5aGUfRUhpsODTU2NFPTeU1vxkFp8U6&#10;i8ervBf3izltzre0GLBV6vNj+t6C8DT5l/jp/tVh/mIFj2fCB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ZnhsAAAADcAAAADwAAAAAAAAAAAAAAAACYAgAAZHJzL2Rvd25y&#10;ZXYueG1sUEsFBgAAAAAEAAQA9QAAAIUDAAAAAA==&#10;" fillcolor="#fbfbfb" stroked="f"/>
                <v:rect id="Rectangle 154" o:spid="_x0000_s1104" style="position:absolute;left:13817;top:12839;width:18390;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OscA&#10;AADcAAAADwAAAGRycy9kb3ducmV2LnhtbESPQU/CQBCF7yb+h82YeDGy1USFykIIaIIkHCz8gEl3&#10;aBu6s2t3pYVfzxxMvM3kvXnvm+l8cK06URcbzwaeRhko4tLbhisD+93n4xhUTMgWW89k4EwR5rPb&#10;mynm1vf8TaciVUpCOOZooE4p5FrHsiaHceQDsWgH3zlMsnaVth32Eu5a/Zxlr9phw9JQY6BlTeWx&#10;+HUGfoqP/ery8Db0m2YS0mT7tRsvgjH3d8PiHVSiIf2b/67XVvBfhFaekQn0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c4jrHAAAA3AAAAA8AAAAAAAAAAAAAAAAAmAIAAGRy&#10;cy9kb3ducmV2LnhtbFBLBQYAAAAABAAEAPUAAACMAwAAAAA=&#10;" fillcolor="#fafafa" stroked="f"/>
                <v:rect id="Rectangle 155" o:spid="_x0000_s1105" style="position:absolute;left:13817;top:12992;width:18390;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06l8MA&#10;AADcAAAADwAAAGRycy9kb3ducmV2LnhtbERP22rCQBB9L/gPywi+1Y0BpUZXEVEslYqX4POQHZNo&#10;djZkt5r69d1CoW9zONeZzltTiTs1rrSsYNCPQBBnVpecK0hP69c3EM4ja6wsk4JvcjCfdV6mmGj7&#10;4APdjz4XIYRdggoK7+tESpcVZND1bU0cuIttDPoAm1zqBh8h3FQyjqKRNFhyaCiwpmVB2e34ZRTo&#10;dLiLP+LzVe8/R04/02jrNyulet12MQHhqfX/4j/3uw7zh2P4fSZcIG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06l8MAAADcAAAADwAAAAAAAAAAAAAAAACYAgAAZHJzL2Rv&#10;d25yZXYueG1sUEsFBgAAAAAEAAQA9QAAAIgDAAAAAA==&#10;" fillcolor="#f9f9f9" stroked="f"/>
                <v:rect id="Rectangle 156" o:spid="_x0000_s1106" style="position:absolute;left:13817;top:13144;width:18390;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VD8QA&#10;AADcAAAADwAAAGRycy9kb3ducmV2LnhtbESPT2sCQQzF74LfYYjgRXS2HqSsjlJFxUMp+Pec7qS7&#10;S3cyy8xU12/fHAq95ZH3e3lZrDrXqDuFWHs28DLJQBEX3tZcGricd+NXUDEhW2w8k4EnRVgt+70F&#10;5tY/+Ej3UyqVhHDM0UCVUptrHYuKHMaJb4ll9+WDwyQylNoGfEi4a/Q0y2baYc1yocKWNhUV36cf&#10;JzU+9uv1Dbe766X5fLc4ml7D8WbMcNC9zUEl6tK/+Y8+WOFmUl+ekQn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SFQ/EAAAA3AAAAA8AAAAAAAAAAAAAAAAAmAIAAGRycy9k&#10;b3ducmV2LnhtbFBLBQYAAAAABAAEAPUAAACJAwAAAAA=&#10;" fillcolor="#f8f8f8" stroked="f"/>
                <v:rect id="Rectangle 157" o:spid="_x0000_s1107" style="position:absolute;left:13817;top:13296;width:18390;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fVcMA&#10;AADcAAAADwAAAGRycy9kb3ducmV2LnhtbERPTWvCQBC9C/6HZQq9SN3oQZvoKlqwLe0pqRdvQ3ZM&#10;QrOzYXcbk3/fLRS8zeN9znY/mFb05HxjWcFinoAgLq1uuFJw/jo9PYPwAVlja5kUjORhv5tOtphp&#10;e+Oc+iJUIoawz1BBHUKXSenLmgz6ue2II3e1zmCI0FVSO7zFcNPKZZKspMGGY0ONHb3UVH4XP0bB&#10;Z2qOY2rHddFfjn721nzkryUq9fgwHDYgAg3hLv53v+s4f7WAv2fiB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2fVcMAAADcAAAADwAAAAAAAAAAAAAAAACYAgAAZHJzL2Rv&#10;d25yZXYueG1sUEsFBgAAAAAEAAQA9QAAAIgDAAAAAA==&#10;" fillcolor="#f7f7f7" stroked="f"/>
                <v:rect id="Rectangle 158" o:spid="_x0000_s1108" style="position:absolute;left:13817;top:13373;width:18390;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91sMA&#10;AADcAAAADwAAAGRycy9kb3ducmV2LnhtbERP22rCQBB9F/yHZQRfim4qNEh0FbEI0hbEG/g4Zsck&#10;mJ0Nu1uT/n23UPBtDuc682VnavEg5yvLCl7HCQji3OqKCwWn42Y0BeEDssbaMin4IQ/LRb83x0zb&#10;lvf0OIRCxBD2GSooQ2gyKX1ekkE/tg1x5G7WGQwRukJqh20MN7WcJEkqDVYcG0psaF1Sfj98GwVt&#10;8vXOL5/X9Px22hVus/ugyxqVGg661QxEoC48xf/urY7z0wn8PR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B91sMAAADcAAAADwAAAAAAAAAAAAAAAACYAgAAZHJzL2Rv&#10;d25yZXYueG1sUEsFBgAAAAAEAAQA9QAAAIgDAAAAAA==&#10;" fillcolor="#f6f6f6" stroked="f"/>
                <v:rect id="Rectangle 159" o:spid="_x0000_s1109" style="position:absolute;left:13817;top:13525;width:18390;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P8UA&#10;AADcAAAADwAAAGRycy9kb3ducmV2LnhtbERPTWvCQBC9C/0PyxR6KXVjtbFNXUUExZPS1IPHaXaa&#10;hGZnQ3ZNor/eFQre5vE+Z7boTSVaalxpWcFoGIEgzqwuOVdw+F6/vINwHlljZZkUnMnBYv4wmGGi&#10;bcdf1KY+FyGEXYIKCu/rREqXFWTQDW1NHLhf2xj0ATa51A12IdxU8jWKYmmw5NBQYE2rgrK/9GQU&#10;vNU/m+lkP95d0ueNPVTZtv3ojko9PfbLTxCeen8X/7u3OsyPx3B7Jlw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xs/xQAAANwAAAAPAAAAAAAAAAAAAAAAAJgCAABkcnMv&#10;ZG93bnJldi54bWxQSwUGAAAAAAQABAD1AAAAigMAAAAA&#10;" fillcolor="#f5f5f5" stroked="f"/>
                <v:rect id="Rectangle 160" o:spid="_x0000_s1110" style="position:absolute;left:13817;top:13677;width:18390;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TEsQA&#10;AADcAAAADwAAAGRycy9kb3ducmV2LnhtbERP32vCMBB+H/g/hBP2pqluONcZpTgEYTCwk8HejuZs&#10;q82lJNG2//0yEPZ2H9/PW21604gbOV9bVjCbJiCIC6trLhUcv3aTJQgfkDU2lknBQB4269HDClNt&#10;Oz7QLQ+liCHsU1RQhdCmUvqiIoN+alviyJ2sMxgidKXUDrsYbho5T5KFNFhzbKiwpW1FxSW/GgXf&#10;Q33usvdXu892P9fT59PLZfhwSj2O++wNRKA+/Ivv7r2O8xfP8PdMvE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O0xLEAAAA3AAAAA8AAAAAAAAAAAAAAAAAmAIAAGRycy9k&#10;b3ducmV2LnhtbFBLBQYAAAAABAAEAPUAAACJAwAAAAA=&#10;" fillcolor="#f4f4f4" stroked="f"/>
                <v:rect id="Rectangle 161" o:spid="_x0000_s1111" style="position:absolute;left:13817;top:13830;width:18390;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GChMEA&#10;AADcAAAADwAAAGRycy9kb3ducmV2LnhtbERPS4vCMBC+L/gfwgje1sQVRatRZEHc04IvvI7N2Bab&#10;SWnS2t1fbxYWvM3H95zlurOlaKn2hWMNo6ECQZw6U3Cm4XTcvs9A+IBssHRMGn7Iw3rVe1tiYtyD&#10;99QeQiZiCPsENeQhVImUPs3Joh+6ijhyN1dbDBHWmTQ1PmK4LeWHUlNpseDYkGNFnzml90NjNVx+&#10;2ybs3LVpz2S/xxO6z49KaT3od5sFiEBdeIn/3V8mzp9O4O+Ze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xgoTBAAAA3AAAAA8AAAAAAAAAAAAAAAAAmAIAAGRycy9kb3du&#10;cmV2LnhtbFBLBQYAAAAABAAEAPUAAACGAwAAAAA=&#10;" fillcolor="#f3f3f3" stroked="f"/>
                <v:rect id="Rectangle 162" o:spid="_x0000_s1112" style="position:absolute;left:13817;top:14058;width:18390;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W/kcMA&#10;AADcAAAADwAAAGRycy9kb3ducmV2LnhtbERPTWvCQBC9C/6HZQQvUjf1ECS6ihQtBYViVKS3ITvN&#10;BrOzIbuN8d93CwVv83ifs1z3thYdtb5yrOB1moAgLpyuuFRwPu1e5iB8QNZYOyYFD/KwXg0HS8y0&#10;u/ORujyUIoawz1CBCaHJpPSFIYt+6hriyH271mKIsC2lbvEew20tZ0mSSosVxwaDDb0ZKm75j1Ww&#10;kdcvPuT77mLNQ1715GY/37dKjUf9ZgEiUB+e4n/3h47z0xT+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W/kcMAAADcAAAADwAAAAAAAAAAAAAAAACYAgAAZHJzL2Rv&#10;d25yZXYueG1sUEsFBgAAAAAEAAQA9QAAAIgDAAAAAA==&#10;" fillcolor="#f2f2f2" stroked="f"/>
                <v:rect id="Rectangle 163" o:spid="_x0000_s1113" style="position:absolute;left:13817;top:14287;width:18390;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ahcUA&#10;AADcAAAADwAAAGRycy9kb3ducmV2LnhtbESPT4vCMBDF7wt+hzCCl0VTZfFPNYqIgnrTCuJtaMa2&#10;2ExKE7XupzcLC95meO/95s1s0ZhSPKh2hWUF/V4Egji1uuBMwSnZdMcgnEfWWFomBS9ysJi3vmYY&#10;a/vkAz2OPhMBwi5GBbn3VSylS3My6Hq2Ig7a1dYGfVjrTOoanwFuSjmIoqE0WHC4kGNFq5zS2/Fu&#10;AuVwM5f0Zx3tv3cbPk+SZN9Uv0p12s1yCsJT4z/m//RWh/rDEfw9Eya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VqFxQAAANwAAAAPAAAAAAAAAAAAAAAAAJgCAABkcnMv&#10;ZG93bnJldi54bWxQSwUGAAAAAAQABAD1AAAAigMAAAAA&#10;" fillcolor="#f1f1f1" stroked="f"/>
                <v:rect id="Rectangle 164" o:spid="_x0000_s1114" style="position:absolute;left:13817;top:14585;width:1839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LQMgA&#10;AADcAAAADwAAAGRycy9kb3ducmV2LnhtbESPQUvDQBCF7wX/wzKCl9JuFFps7LaoUBAqhVZBvI3Z&#10;STaanY3ZbRP/fedQ8DbDe/PeN8v14Bt1oi7WgQ3cTjNQxEWwNVcG3t82k3tQMSFbbAKTgT+KsF5d&#10;jZaY29Dznk6HVCkJ4ZijAZdSm2sdC0ce4zS0xKKVofOYZO0qbTvsJdw3+i7L5tpjzdLgsKVnR8XP&#10;4egNPG0/Xu1i8+2O5Wy8y8qv3/1nj8bcXA+PD6ASDenffLl+sYI/F1p5RibQq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ctAyAAAANwAAAAPAAAAAAAAAAAAAAAAAJgCAABk&#10;cnMvZG93bnJldi54bWxQSwUGAAAAAAQABAD1AAAAjQMAAAAA&#10;" fillcolor="#f0f0f0" stroked="f"/>
                <v:shape id="Freeform 165" o:spid="_x0000_s1115" style="position:absolute;left:13874;top:11537;width:18320;height:3417;visibility:visible;mso-wrap-style:square;v-text-anchor:top" coordsize="384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uJosMA&#10;AADcAAAADwAAAGRycy9kb3ducmV2LnhtbESPzarCMBCF94LvEEa4O011IVqNoqLgTqw/4G5o5rbl&#10;NpPaRG3f/kYQ3M1wzpzvzHzZmFI8qXaFZQXDQQSCOLW64EzB+bTrT0A4j6yxtEwKWnKwXHQ7c4y1&#10;ffGRnonPRAhhF6OC3PsqltKlORl0A1sRB+3X1gZ9WOtM6hpfIdyUchRFY2mw4EDIsaJNTulf8jCB&#10;e7+b09pu2wO261syOVyK4/Wi1E+vWc1AeGr81/y53utQfzyF9zNh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uJosMAAADcAAAADwAAAAAAAAAAAAAAAACYAgAAZHJzL2Rv&#10;d25yZXYueG1sUEsFBgAAAAAEAAQA9QAAAIgDAAAAAA==&#10;" path="m360,720r3120,c3679,720,3840,559,3840,360,3840,161,3679,,3480,l360,c161,,,161,,360,,559,161,720,360,720xe" filled="f" strokecolor="#404040" strokeweight=".6pt">
                  <v:stroke endcap="round"/>
                  <v:path arrowok="t" o:connecttype="custom" o:connectlocs="171748,341630;1660227,341630;1831975,170815;1660227,0;171748,0;0,170815;171748,341630" o:connectangles="0,0,0,0,0,0,0"/>
                </v:shape>
                <v:rect id="Rectangle 166" o:spid="_x0000_s1116" style="position:absolute;left:19259;top:12287;width:7614;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14:paraId="3BCE351D" w14:textId="77777777" w:rsidR="00A47063" w:rsidRDefault="00A47063">
                        <w:r>
                          <w:rPr>
                            <w:rFonts w:ascii="Calibri" w:hAnsi="Calibri" w:cs="Calibri"/>
                            <w:color w:val="000000"/>
                          </w:rPr>
                          <w:t>Report Alert</w:t>
                        </w:r>
                      </w:p>
                    </w:txbxContent>
                  </v:textbox>
                </v:rect>
                <v:shape id="Picture 167" o:spid="_x0000_s1117" type="#_x0000_t75" style="position:absolute;left:23126;top:7067;width:229;height:47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79ffFAAAA3AAAAA8AAABkcnMvZG93bnJldi54bWxET01rwkAQvRf8D8sIvdWNrWiJriJCpQgl&#10;GhU9DtkxSZudTbNbTf59tyD0No/3ObNFaypxpcaVlhUMBxEI4szqknMFh/3b0ysI55E1VpZJQUcO&#10;FvPewwxjbW+8o2vqcxFC2MWooPC+jqV0WUEG3cDWxIG72MagD7DJpW7wFsJNJZ+jaCwNlhwaCqxp&#10;VVD2lf4YBfvsc31MP9LvU7VaJ93L5rxMtiOlHvvtcgrCU+v/xXf3uw7zJ0P4eyZcIO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X3xQAAANwAAAAPAAAAAAAAAAAAAAAA&#10;AJ8CAABkcnMvZG93bnJldi54bWxQSwUGAAAAAAQABAD3AAAAkQMAAAAA&#10;">
                  <v:imagedata r:id="rId44" o:title=""/>
                </v:shape>
                <v:shape id="Picture 168" o:spid="_x0000_s1118" type="#_x0000_t75" style="position:absolute;left:23126;top:7067;width:229;height:47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c6PfDAAAA3AAAAA8AAABkcnMvZG93bnJldi54bWxET01rwkAQvQv+h2UEb7oxQlujq5TWtuKl&#10;1Ipep9lpNjQ7G7JrjP/eLQje5vE+Z7HqbCVaanzpWMFknIAgzp0uuVCw/34bPYHwAVlj5ZgUXMjD&#10;atnvLTDT7sxf1O5CIWII+wwVmBDqTEqfG7Lox64mjtyvayyGCJtC6gbPMdxWMk2SB2mx5NhgsKYX&#10;Q/nf7mQVzN5PH69Th4fPbjNLf7bro5m0U6WGg+55DiJQF+7im3uj4/zHFP6fiRfI5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hzo98MAAADcAAAADwAAAAAAAAAAAAAAAACf&#10;AgAAZHJzL2Rvd25yZXYueG1sUEsFBgAAAAAEAAQA9wAAAI8DAAAAAA==&#10;">
                  <v:imagedata r:id="rId45" o:title=""/>
                </v:shape>
                <v:line id="Line 169" o:spid="_x0000_s1119" style="position:absolute;visibility:visible;mso-wrap-style:square" from="23037,6978" to="23037,11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GZcQAAADcAAAADwAAAGRycy9kb3ducmV2LnhtbERPS2vCQBC+F/wPywi91Y0ttCa6Bhuo&#10;1EvBB+pxyI5JNDsbdrea/vtuoeBtPr7nzPLetOJKzjeWFYxHCQji0uqGKwW77cfTBIQPyBpby6Tg&#10;hzzk88HDDDNtb7ym6yZUIoawz1BBHUKXSenLmgz6ke2II3eyzmCI0FVSO7zFcNPK5yR5lQYbjg01&#10;dlTUVF4230bBaXlszOF9tVy5NO33RRLOXzJV6nHYL6YgAvXhLv53f+o4/+0F/p6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D8ZlxAAAANwAAAAPAAAAAAAAAAAA&#10;AAAAAKECAABkcnMvZG93bnJldi54bWxQSwUGAAAAAAQABAD5AAAAkgMAAAAA&#10;" strokecolor="#404040" strokeweight=".6pt">
                  <v:stroke endcap="round"/>
                </v:line>
                <v:shape id="Picture 170" o:spid="_x0000_s1120" type="#_x0000_t75" style="position:absolute;left:8242;top:15043;width:29997;height:47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ZCzrEAAAA3AAAAA8AAABkcnMvZG93bnJldi54bWxET0trwkAQvhf8D8sI3uqmUVqbZhWVCh5E&#10;MA30Os1OHjQ7G7Jbjf56t1DobT6+56SrwbTiTL1rLCt4mkYgiAurG64U5B+7xwUI55E1tpZJwZUc&#10;rJajhxQTbS98onPmKxFC2CWooPa+S6R0RU0G3dR2xIErbW/QB9hXUvd4CeGmlXEUPUuDDYeGGjva&#10;1lR8Zz9GQfk1fy8Xm8/Xze1gZ+aYm7hsY6Um42H9BsLT4P/Ff+69DvNf5vD7TLhAL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oZCzrEAAAA3AAAAA8AAAAAAAAAAAAAAAAA&#10;nwIAAGRycy9kb3ducmV2LnhtbFBLBQYAAAAABAAEAPcAAACQAwAAAAA=&#10;">
                  <v:imagedata r:id="rId46" o:title=""/>
                </v:shape>
                <v:shape id="Picture 171" o:spid="_x0000_s1121" type="#_x0000_t75" style="position:absolute;left:8242;top:15043;width:29997;height:47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Bg1nEAAAA3AAAAA8AAABkcnMvZG93bnJldi54bWxET0trAjEQvgv+hzCCF6lZC1pZjdIHivVQ&#10;0LYHb8Nm3F3cTLZJdNd/3wiCt/n4njNftqYSF3K+tKxgNExAEGdWl5wr+PlePU1B+ICssbJMCq7k&#10;YbnoduaYatvwji77kIsYwj5FBUUIdSqlzwoy6Ie2Jo7c0TqDIUKXS+2wieGmks9JMpEGS44NBdb0&#10;XlB22p+NgsF2e/g7jt2XaSfrt4+R/z19NpVS/V77OgMRqA0P8d290XH+yxhuz8QL5O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HBg1nEAAAA3AAAAA8AAAAAAAAAAAAAAAAA&#10;nwIAAGRycy9kb3ducmV2LnhtbFBLBQYAAAAABAAEAPcAAACQAwAAAAA=&#10;">
                  <v:imagedata r:id="rId47" o:title=""/>
                </v:shape>
                <v:shape id="Freeform 172" o:spid="_x0000_s1122" style="position:absolute;left:8153;top:14954;width:29762;height:4559;visibility:visible;mso-wrap-style:square;v-text-anchor:top" coordsize="4687,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BL8MA&#10;AADcAAAADwAAAGRycy9kb3ducmV2LnhtbERP32vCMBB+H+x/CDfwZczUDurojDJEwafBWkEfj+bW&#10;ljWXmkSN/70ZDPZ2H9/PW6yiGcSFnO8tK5hNMxDEjdU9twr29fblDYQPyBoHy6TgRh5Wy8eHBZba&#10;XvmLLlVoRQphX6KCLoSxlNI3HRn0UzsSJ+7bOoMhQddK7fCaws0g8ywrpMGeU0OHI607an6qs1EQ&#10;57oujqfP53MVZZu71/1hlm+UmjzFj3cQgWL4F/+5dzrNnxfw+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jBL8MAAADcAAAADwAAAAAAAAAAAAAAAACYAgAAZHJzL2Rv&#10;d25yZXYueG1sUEsFBgAAAAAEAAQA9QAAAIgDAAAAAA==&#10;" path="m4687,718l2344,,,718e" filled="f" strokecolor="#404040" strokeweight=".6pt">
                  <v:stroke endcap="round"/>
                  <v:path arrowok="t" o:connecttype="custom" o:connectlocs="2976245,455930;1488440,0;0,455930" o:connectangles="0,0,0"/>
                </v:shape>
                <w10:anchorlock/>
              </v:group>
            </w:pict>
          </mc:Fallback>
        </mc:AlternateContent>
      </w:r>
    </w:p>
    <w:p w14:paraId="5AF4A25E" w14:textId="77777777" w:rsidR="00A23076" w:rsidRPr="006D613E" w:rsidRDefault="00A23076" w:rsidP="00FF2B2D">
      <w:pPr>
        <w:pStyle w:val="BodyText"/>
        <w:rPr>
          <w:rStyle w:val="Emphasis"/>
          <w:i w:val="0"/>
        </w:rPr>
      </w:pPr>
    </w:p>
    <w:p w14:paraId="7605D141" w14:textId="77777777" w:rsidR="00B11855" w:rsidRPr="006D613E" w:rsidRDefault="003D003E" w:rsidP="00411936">
      <w:pPr>
        <w:pStyle w:val="Heading3"/>
        <w:rPr>
          <w:noProof w:val="0"/>
        </w:rPr>
      </w:pPr>
      <w:bookmarkStart w:id="277" w:name="_Toc401769330"/>
      <w:bookmarkStart w:id="278" w:name="_Toc401769791"/>
      <w:bookmarkStart w:id="279" w:name="_Toc466373690"/>
      <w:r w:rsidRPr="006D613E">
        <w:rPr>
          <w:noProof w:val="0"/>
        </w:rPr>
        <w:t>Use Case Roles</w:t>
      </w:r>
      <w:bookmarkEnd w:id="277"/>
      <w:bookmarkEnd w:id="278"/>
      <w:bookmarkEnd w:id="279"/>
    </w:p>
    <w:p w14:paraId="58399409" w14:textId="77777777" w:rsidR="00D52943" w:rsidRPr="006D613E" w:rsidRDefault="00D52943" w:rsidP="00DE39CA">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8388"/>
      </w:tblGrid>
      <w:tr w:rsidR="00D52943" w:rsidRPr="006D613E" w14:paraId="36AB05EF" w14:textId="77777777" w:rsidTr="00A17802">
        <w:trPr>
          <w:cantSplit/>
        </w:trPr>
        <w:tc>
          <w:tcPr>
            <w:tcW w:w="1188" w:type="dxa"/>
            <w:shd w:val="clear" w:color="auto" w:fill="auto"/>
          </w:tcPr>
          <w:p w14:paraId="33F10CFD" w14:textId="77777777" w:rsidR="00D52943" w:rsidRPr="006D613E" w:rsidRDefault="00D52943" w:rsidP="00D52943">
            <w:pPr>
              <w:pStyle w:val="BodyText"/>
              <w:rPr>
                <w:rStyle w:val="Strong"/>
              </w:rPr>
            </w:pPr>
            <w:r w:rsidRPr="006D613E">
              <w:rPr>
                <w:rStyle w:val="Strong"/>
              </w:rPr>
              <w:t>Actor</w:t>
            </w:r>
          </w:p>
        </w:tc>
        <w:tc>
          <w:tcPr>
            <w:tcW w:w="8388" w:type="dxa"/>
            <w:shd w:val="clear" w:color="auto" w:fill="auto"/>
          </w:tcPr>
          <w:p w14:paraId="418C1915" w14:textId="77777777" w:rsidR="00D52943" w:rsidRPr="006D613E" w:rsidRDefault="00D52943" w:rsidP="00D52943">
            <w:pPr>
              <w:pStyle w:val="BodyText"/>
              <w:rPr>
                <w:rStyle w:val="Strong"/>
                <w:b w:val="0"/>
                <w:bCs w:val="0"/>
              </w:rPr>
            </w:pPr>
            <w:r w:rsidRPr="006D613E">
              <w:t>Alert Reporter</w:t>
            </w:r>
          </w:p>
        </w:tc>
      </w:tr>
      <w:tr w:rsidR="00D52943" w:rsidRPr="006D613E" w14:paraId="0E959A9C" w14:textId="77777777" w:rsidTr="00A17802">
        <w:trPr>
          <w:cantSplit/>
        </w:trPr>
        <w:tc>
          <w:tcPr>
            <w:tcW w:w="1188" w:type="dxa"/>
            <w:shd w:val="clear" w:color="auto" w:fill="auto"/>
          </w:tcPr>
          <w:p w14:paraId="5A0F6A5B" w14:textId="77777777" w:rsidR="00D52943" w:rsidRPr="006D613E" w:rsidRDefault="00D52943" w:rsidP="00D52943">
            <w:pPr>
              <w:pStyle w:val="BodyText"/>
              <w:rPr>
                <w:rStyle w:val="Strong"/>
              </w:rPr>
            </w:pPr>
            <w:r w:rsidRPr="006D613E">
              <w:rPr>
                <w:rStyle w:val="Strong"/>
              </w:rPr>
              <w:t>Role</w:t>
            </w:r>
          </w:p>
        </w:tc>
        <w:tc>
          <w:tcPr>
            <w:tcW w:w="8388" w:type="dxa"/>
            <w:shd w:val="clear" w:color="auto" w:fill="auto"/>
          </w:tcPr>
          <w:p w14:paraId="1C6FF84E" w14:textId="77777777" w:rsidR="00D52943" w:rsidRPr="006D613E" w:rsidRDefault="00D52943" w:rsidP="00D52943">
            <w:pPr>
              <w:pStyle w:val="BodyText"/>
              <w:rPr>
                <w:rStyle w:val="Strong"/>
                <w:b w:val="0"/>
                <w:bCs w:val="0"/>
              </w:rPr>
            </w:pPr>
            <w:r w:rsidRPr="006D613E">
              <w:t>Sends Report Alert to the Alert Manager (AM)</w:t>
            </w:r>
          </w:p>
        </w:tc>
      </w:tr>
      <w:tr w:rsidR="00D52943" w:rsidRPr="006D613E" w14:paraId="7FC7E9FF" w14:textId="77777777" w:rsidTr="00A17802">
        <w:trPr>
          <w:cantSplit/>
        </w:trPr>
        <w:tc>
          <w:tcPr>
            <w:tcW w:w="1188" w:type="dxa"/>
            <w:shd w:val="clear" w:color="auto" w:fill="auto"/>
          </w:tcPr>
          <w:p w14:paraId="1C591715" w14:textId="77777777" w:rsidR="00D52943" w:rsidRPr="006D613E" w:rsidRDefault="00D52943" w:rsidP="00D52943">
            <w:pPr>
              <w:pStyle w:val="BodyText"/>
              <w:rPr>
                <w:rStyle w:val="Strong"/>
              </w:rPr>
            </w:pPr>
            <w:r w:rsidRPr="006D613E">
              <w:rPr>
                <w:rStyle w:val="Strong"/>
              </w:rPr>
              <w:t>Actor</w:t>
            </w:r>
          </w:p>
        </w:tc>
        <w:tc>
          <w:tcPr>
            <w:tcW w:w="8388" w:type="dxa"/>
            <w:shd w:val="clear" w:color="auto" w:fill="auto"/>
          </w:tcPr>
          <w:p w14:paraId="20D75440" w14:textId="77777777" w:rsidR="00D52943" w:rsidRPr="006D613E" w:rsidRDefault="00D52943" w:rsidP="00D52943">
            <w:pPr>
              <w:pStyle w:val="BodyText"/>
              <w:rPr>
                <w:rStyle w:val="Strong"/>
                <w:b w:val="0"/>
                <w:bCs w:val="0"/>
              </w:rPr>
            </w:pPr>
            <w:r w:rsidRPr="006D613E">
              <w:t>Alert Manager (AM)</w:t>
            </w:r>
          </w:p>
        </w:tc>
      </w:tr>
      <w:tr w:rsidR="00D52943" w:rsidRPr="006D613E" w14:paraId="3A6B5EC8" w14:textId="77777777" w:rsidTr="00A17802">
        <w:trPr>
          <w:cantSplit/>
        </w:trPr>
        <w:tc>
          <w:tcPr>
            <w:tcW w:w="1188" w:type="dxa"/>
            <w:shd w:val="clear" w:color="auto" w:fill="auto"/>
          </w:tcPr>
          <w:p w14:paraId="3368D82B" w14:textId="77777777" w:rsidR="00D52943" w:rsidRPr="006D613E" w:rsidRDefault="00D52943" w:rsidP="00D52943">
            <w:pPr>
              <w:pStyle w:val="BodyText"/>
              <w:rPr>
                <w:rStyle w:val="Strong"/>
              </w:rPr>
            </w:pPr>
            <w:r w:rsidRPr="006D613E">
              <w:rPr>
                <w:rStyle w:val="Strong"/>
              </w:rPr>
              <w:t>Role</w:t>
            </w:r>
          </w:p>
        </w:tc>
        <w:tc>
          <w:tcPr>
            <w:tcW w:w="8388" w:type="dxa"/>
            <w:shd w:val="clear" w:color="auto" w:fill="auto"/>
          </w:tcPr>
          <w:p w14:paraId="5839BF43" w14:textId="77777777" w:rsidR="00D52943" w:rsidRPr="006D613E" w:rsidRDefault="00D52943" w:rsidP="00D52943">
            <w:pPr>
              <w:pStyle w:val="BodyText"/>
              <w:rPr>
                <w:rStyle w:val="Strong"/>
                <w:b w:val="0"/>
                <w:bCs w:val="0"/>
              </w:rPr>
            </w:pPr>
            <w:r w:rsidRPr="006D613E">
              <w:t>Receives Report Alert from Alert Reporter for transmission to a person</w:t>
            </w:r>
          </w:p>
        </w:tc>
      </w:tr>
      <w:tr w:rsidR="00D52943" w:rsidRPr="006D613E" w14:paraId="2BB23F5F" w14:textId="77777777" w:rsidTr="00A17802">
        <w:trPr>
          <w:cantSplit/>
        </w:trPr>
        <w:tc>
          <w:tcPr>
            <w:tcW w:w="1188" w:type="dxa"/>
            <w:shd w:val="clear" w:color="auto" w:fill="auto"/>
          </w:tcPr>
          <w:p w14:paraId="441FF8A5" w14:textId="77777777" w:rsidR="00D52943" w:rsidRPr="006D613E" w:rsidRDefault="00D52943" w:rsidP="00D52943">
            <w:pPr>
              <w:pStyle w:val="BodyText"/>
              <w:rPr>
                <w:rStyle w:val="Strong"/>
              </w:rPr>
            </w:pPr>
            <w:r w:rsidRPr="006D613E">
              <w:rPr>
                <w:rStyle w:val="Strong"/>
              </w:rPr>
              <w:t>Actor</w:t>
            </w:r>
          </w:p>
        </w:tc>
        <w:tc>
          <w:tcPr>
            <w:tcW w:w="8388" w:type="dxa"/>
            <w:shd w:val="clear" w:color="auto" w:fill="auto"/>
          </w:tcPr>
          <w:p w14:paraId="1992B18D" w14:textId="77777777" w:rsidR="00D52943" w:rsidRPr="006D613E" w:rsidRDefault="00D52943" w:rsidP="00D52943">
            <w:pPr>
              <w:pStyle w:val="BodyText"/>
              <w:rPr>
                <w:rStyle w:val="Strong"/>
                <w:b w:val="0"/>
                <w:bCs w:val="0"/>
              </w:rPr>
            </w:pPr>
            <w:r w:rsidRPr="006D613E">
              <w:t>Alert Consumer (ACON)</w:t>
            </w:r>
          </w:p>
        </w:tc>
      </w:tr>
      <w:tr w:rsidR="00D52943" w:rsidRPr="006D613E" w14:paraId="1F90CC78" w14:textId="77777777" w:rsidTr="00A17802">
        <w:trPr>
          <w:cantSplit/>
        </w:trPr>
        <w:tc>
          <w:tcPr>
            <w:tcW w:w="1188" w:type="dxa"/>
            <w:shd w:val="clear" w:color="auto" w:fill="auto"/>
          </w:tcPr>
          <w:p w14:paraId="7035EE7C" w14:textId="77777777" w:rsidR="00D52943" w:rsidRPr="006D613E" w:rsidRDefault="00D52943" w:rsidP="00D52943">
            <w:pPr>
              <w:pStyle w:val="BodyText"/>
              <w:rPr>
                <w:rStyle w:val="Strong"/>
              </w:rPr>
            </w:pPr>
            <w:r w:rsidRPr="006D613E">
              <w:rPr>
                <w:rStyle w:val="Strong"/>
              </w:rPr>
              <w:t>Role</w:t>
            </w:r>
          </w:p>
        </w:tc>
        <w:tc>
          <w:tcPr>
            <w:tcW w:w="8388" w:type="dxa"/>
            <w:shd w:val="clear" w:color="auto" w:fill="auto"/>
          </w:tcPr>
          <w:p w14:paraId="600AF61E" w14:textId="77777777" w:rsidR="00D52943" w:rsidRPr="006D613E" w:rsidRDefault="00D52943" w:rsidP="00D52943">
            <w:pPr>
              <w:pStyle w:val="BodyText"/>
              <w:rPr>
                <w:rStyle w:val="Strong"/>
                <w:b w:val="0"/>
                <w:bCs w:val="0"/>
              </w:rPr>
            </w:pPr>
            <w:r w:rsidRPr="006D613E">
              <w:t>Receives Report Alert from Alert Reporter with no expectation of transmission to a person</w:t>
            </w:r>
          </w:p>
        </w:tc>
      </w:tr>
    </w:tbl>
    <w:p w14:paraId="1100DCD5" w14:textId="77777777" w:rsidR="00B11855" w:rsidRPr="006D613E" w:rsidRDefault="00B11855" w:rsidP="00D52943">
      <w:pPr>
        <w:pStyle w:val="BodyText"/>
      </w:pPr>
    </w:p>
    <w:p w14:paraId="6924848F" w14:textId="77777777" w:rsidR="00B11855" w:rsidRPr="006D613E" w:rsidRDefault="003D003E" w:rsidP="000519C1">
      <w:pPr>
        <w:pStyle w:val="Heading3"/>
        <w:rPr>
          <w:noProof w:val="0"/>
        </w:rPr>
      </w:pPr>
      <w:bookmarkStart w:id="280" w:name="_Toc401769331"/>
      <w:bookmarkStart w:id="281" w:name="_Toc401769792"/>
      <w:bookmarkStart w:id="282" w:name="_Toc466373691"/>
      <w:r w:rsidRPr="006D613E">
        <w:rPr>
          <w:noProof w:val="0"/>
        </w:rPr>
        <w:t>Referenced Standards</w:t>
      </w:r>
      <w:bookmarkEnd w:id="280"/>
      <w:bookmarkEnd w:id="281"/>
      <w:bookmarkEnd w:id="282"/>
    </w:p>
    <w:p w14:paraId="38FE5018" w14:textId="09B1A847" w:rsidR="00B11855" w:rsidRPr="006D613E" w:rsidRDefault="006D613E" w:rsidP="00B3430A">
      <w:pPr>
        <w:pStyle w:val="BodyText"/>
      </w:pPr>
      <w:r>
        <w:t>HL7</w:t>
      </w:r>
      <w:r w:rsidR="00995105" w:rsidRPr="006D613E">
        <w:t xml:space="preserve"> </w:t>
      </w:r>
      <w:r w:rsidR="003D003E" w:rsidRPr="006D613E">
        <w:t xml:space="preserve">- </w:t>
      </w:r>
      <w:r>
        <w:t>HL7</w:t>
      </w:r>
      <w:r w:rsidR="003D003E" w:rsidRPr="006D613E">
        <w:t xml:space="preserve"> Version 2.6 Ch7 Observation Reporting</w:t>
      </w:r>
    </w:p>
    <w:p w14:paraId="0F538303" w14:textId="77777777" w:rsidR="00B11855" w:rsidRPr="006D613E" w:rsidRDefault="003D003E" w:rsidP="00B3430A">
      <w:pPr>
        <w:pStyle w:val="BodyText"/>
      </w:pPr>
      <w:r w:rsidRPr="006D613E">
        <w:t>ISO/IEEE 11073-10201 Domain Information Model</w:t>
      </w:r>
    </w:p>
    <w:p w14:paraId="11D5B8D9" w14:textId="77777777" w:rsidR="00B11855" w:rsidRPr="006D613E" w:rsidRDefault="003D003E" w:rsidP="00B3430A">
      <w:pPr>
        <w:pStyle w:val="BodyText"/>
      </w:pPr>
      <w:r w:rsidRPr="006D613E">
        <w:t>ISO/IEEE 11073-10101 Nomenclature</w:t>
      </w:r>
    </w:p>
    <w:p w14:paraId="4F211D7F" w14:textId="77777777" w:rsidR="00B11855" w:rsidRPr="006D613E" w:rsidRDefault="003D003E" w:rsidP="000519C1">
      <w:pPr>
        <w:pStyle w:val="Heading3"/>
        <w:rPr>
          <w:noProof w:val="0"/>
        </w:rPr>
      </w:pPr>
      <w:bookmarkStart w:id="283" w:name="_Toc401769332"/>
      <w:bookmarkStart w:id="284" w:name="_Toc401769793"/>
      <w:bookmarkStart w:id="285" w:name="_Toc466373692"/>
      <w:r w:rsidRPr="006D613E">
        <w:rPr>
          <w:noProof w:val="0"/>
        </w:rPr>
        <w:lastRenderedPageBreak/>
        <w:t>Interaction Diagrams</w:t>
      </w:r>
      <w:bookmarkEnd w:id="283"/>
      <w:bookmarkEnd w:id="284"/>
      <w:bookmarkEnd w:id="285"/>
    </w:p>
    <w:p w14:paraId="4475619C" w14:textId="6F224414" w:rsidR="00B11855" w:rsidRPr="006D613E" w:rsidRDefault="009E2B46" w:rsidP="000519C1">
      <w:pPr>
        <w:pStyle w:val="Heading4"/>
        <w:rPr>
          <w:noProof w:val="0"/>
        </w:rPr>
      </w:pPr>
      <w:bookmarkStart w:id="286" w:name="_Toc401769794"/>
      <w:bookmarkStart w:id="287" w:name="_Toc466373693"/>
      <w:r>
        <w:rPr>
          <w:noProof w:val="0"/>
        </w:rPr>
        <w:t>Alert Reporter</w:t>
      </w:r>
      <w:r w:rsidR="003D003E" w:rsidRPr="006D613E">
        <w:rPr>
          <w:noProof w:val="0"/>
        </w:rPr>
        <w:t xml:space="preserve"> reports to </w:t>
      </w:r>
      <w:r>
        <w:rPr>
          <w:noProof w:val="0"/>
        </w:rPr>
        <w:t>Alert Manager</w:t>
      </w:r>
      <w:r w:rsidR="00E86B15" w:rsidRPr="006D613E">
        <w:rPr>
          <w:noProof w:val="0"/>
        </w:rPr>
        <w:t>/</w:t>
      </w:r>
      <w:bookmarkEnd w:id="286"/>
      <w:r w:rsidR="00916BBE">
        <w:rPr>
          <w:noProof w:val="0"/>
        </w:rPr>
        <w:t>Alert Consumer</w:t>
      </w:r>
      <w:bookmarkEnd w:id="287"/>
    </w:p>
    <w:p w14:paraId="662E7AA8" w14:textId="77777777" w:rsidR="00C40FD5" w:rsidRPr="006D613E" w:rsidRDefault="00A47063" w:rsidP="00C40FD5">
      <w:pPr>
        <w:pStyle w:val="BodyText"/>
      </w:pPr>
      <w:r>
        <w:pict w14:anchorId="30F50569">
          <v:shape id="_x0000_s1071" type="#_x0000_t75" style="position:absolute;margin-left:0;margin-top:3pt;width:224.3pt;height:112.55pt;z-index:251650048;mso-wrap-edited:f;mso-position-horizontal:center" wrapcoords="2889 2736 2672 4032 4912 4608 10763 5040 10763 7344 3106 7632 3106 9504 2528 9792 2528 18432 2961 18864 2961 21312 3323 21312 3323 21168 18132 19008 18493 18720 19071 17424 19071 11952 18276 9360 10763 7344 10763 5040 15459 4896 18927 4032 18927 2736 2889 2736" o:allowincell="f" o:allowoverlap="f" fillcolor="window">
            <v:imagedata r:id="rId48" o:title=""/>
            <w10:wrap type="topAndBottom"/>
          </v:shape>
          <o:OLEObject Type="Embed" ProgID="Word.Picture.8" ShapeID="_x0000_s1071" DrawAspect="Content" ObjectID="_1565866307" r:id="rId49"/>
        </w:pict>
      </w:r>
    </w:p>
    <w:p w14:paraId="202468D5" w14:textId="1935B502" w:rsidR="00B11855" w:rsidRPr="006D613E" w:rsidRDefault="009E2B46" w:rsidP="00B3430A">
      <w:pPr>
        <w:pStyle w:val="BodyText"/>
      </w:pPr>
      <w:r>
        <w:t>Alert Reporter</w:t>
      </w:r>
      <w:r w:rsidR="003D003E" w:rsidRPr="006D613E">
        <w:t xml:space="preserve"> sends Report Alert to </w:t>
      </w:r>
      <w:r>
        <w:t>Alert Manager</w:t>
      </w:r>
      <w:r w:rsidR="00446183" w:rsidRPr="006D613E">
        <w:t xml:space="preserve"> and/or </w:t>
      </w:r>
      <w:r w:rsidR="00916BBE">
        <w:t>Alert Consumer</w:t>
      </w:r>
      <w:r w:rsidR="003D003E" w:rsidRPr="006D613E">
        <w:t xml:space="preserve"> as an </w:t>
      </w:r>
      <w:r w:rsidR="006D613E">
        <w:t>HL7</w:t>
      </w:r>
      <w:r w:rsidR="00995105" w:rsidRPr="006D613E">
        <w:t xml:space="preserve"> </w:t>
      </w:r>
      <w:r w:rsidR="003D003E" w:rsidRPr="006D613E">
        <w:t>ORU message.</w:t>
      </w:r>
    </w:p>
    <w:p w14:paraId="2FD67923" w14:textId="3C6DC0D4" w:rsidR="00B11855" w:rsidRPr="006D613E" w:rsidRDefault="006D613E" w:rsidP="00123C7B">
      <w:pPr>
        <w:pStyle w:val="Heading5"/>
        <w:rPr>
          <w:noProof w:val="0"/>
        </w:rPr>
      </w:pPr>
      <w:bookmarkStart w:id="288" w:name="_Toc401769795"/>
      <w:bookmarkStart w:id="289" w:name="_Toc466373694"/>
      <w:r>
        <w:rPr>
          <w:noProof w:val="0"/>
        </w:rPr>
        <w:t>HL7</w:t>
      </w:r>
      <w:r w:rsidR="00995105" w:rsidRPr="006D613E">
        <w:rPr>
          <w:noProof w:val="0"/>
        </w:rPr>
        <w:t xml:space="preserve"> </w:t>
      </w:r>
      <w:r w:rsidR="003D003E" w:rsidRPr="006D613E">
        <w:rPr>
          <w:noProof w:val="0"/>
        </w:rPr>
        <w:t>Conformance Statement</w:t>
      </w:r>
      <w:bookmarkEnd w:id="288"/>
      <w:bookmarkEnd w:id="289"/>
    </w:p>
    <w:p w14:paraId="51F211AD" w14:textId="719D6546" w:rsidR="00B11855" w:rsidRPr="006D613E" w:rsidRDefault="003D003E" w:rsidP="00B3430A">
      <w:pPr>
        <w:pStyle w:val="BodyText"/>
      </w:pPr>
      <w:r w:rsidRPr="006D613E">
        <w:t xml:space="preserve">The conformance statement for this interaction described below is adapted from </w:t>
      </w:r>
      <w:r w:rsidR="006D613E">
        <w:t>HL7</w:t>
      </w:r>
      <w:r w:rsidR="00995105" w:rsidRPr="006D613E">
        <w:t xml:space="preserve"> </w:t>
      </w:r>
      <w:r w:rsidRPr="006D613E">
        <w:t>2.6.</w:t>
      </w:r>
    </w:p>
    <w:p w14:paraId="4E9CEB25" w14:textId="77777777" w:rsidR="00B11855" w:rsidRPr="006D613E" w:rsidRDefault="00B11855" w:rsidP="00B3430A">
      <w:pPr>
        <w:pStyle w:val="BodyText"/>
      </w:pPr>
    </w:p>
    <w:p w14:paraId="74F5C759" w14:textId="77777777" w:rsidR="00B11855" w:rsidRPr="006D613E" w:rsidRDefault="003D003E" w:rsidP="00123C7B">
      <w:pPr>
        <w:pStyle w:val="TableTitle"/>
        <w:outlineLvl w:val="0"/>
      </w:pPr>
      <w:r w:rsidRPr="006D613E">
        <w:t>Table 3.4.4.1.1-1: PCD-04 Transaction Conformance</w:t>
      </w:r>
    </w:p>
    <w:tbl>
      <w:tblPr>
        <w:tblW w:w="0" w:type="auto"/>
        <w:tblInd w:w="1008"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3420"/>
        <w:gridCol w:w="4320"/>
      </w:tblGrid>
      <w:tr w:rsidR="00B11855" w:rsidRPr="006D613E" w14:paraId="4EE60931" w14:textId="77777777" w:rsidTr="00A17802">
        <w:trPr>
          <w:cantSplit/>
          <w:tblHeader/>
        </w:trPr>
        <w:tc>
          <w:tcPr>
            <w:tcW w:w="3420" w:type="dxa"/>
            <w:tcBorders>
              <w:top w:val="single" w:sz="4" w:space="0" w:color="auto"/>
              <w:bottom w:val="single" w:sz="4" w:space="0" w:color="auto"/>
              <w:right w:val="single" w:sz="4" w:space="0" w:color="auto"/>
            </w:tcBorders>
            <w:shd w:val="clear" w:color="auto" w:fill="D9D9D9"/>
            <w:tcMar>
              <w:top w:w="100" w:type="dxa"/>
              <w:right w:w="100" w:type="dxa"/>
            </w:tcMar>
          </w:tcPr>
          <w:p w14:paraId="13EDAA87" w14:textId="77777777" w:rsidR="00B11855" w:rsidRPr="006D613E" w:rsidRDefault="003D003E" w:rsidP="00A17802">
            <w:pPr>
              <w:pStyle w:val="TableEntryHeader"/>
              <w:spacing w:before="0"/>
            </w:pPr>
            <w:r w:rsidRPr="006D613E">
              <w:t>Publication ID:</w:t>
            </w:r>
          </w:p>
        </w:tc>
        <w:tc>
          <w:tcPr>
            <w:tcW w:w="4320" w:type="dxa"/>
            <w:tcBorders>
              <w:top w:val="single" w:sz="4" w:space="0" w:color="auto"/>
              <w:left w:val="single" w:sz="4" w:space="0" w:color="auto"/>
              <w:bottom w:val="single" w:sz="4" w:space="0" w:color="auto"/>
            </w:tcBorders>
            <w:shd w:val="clear" w:color="auto" w:fill="D9D9D9"/>
            <w:tcMar>
              <w:top w:w="100" w:type="dxa"/>
              <w:right w:w="100" w:type="dxa"/>
            </w:tcMar>
          </w:tcPr>
          <w:p w14:paraId="1FB3C700" w14:textId="77777777" w:rsidR="00B11855" w:rsidRPr="006D613E" w:rsidRDefault="003D003E" w:rsidP="00A17802">
            <w:pPr>
              <w:pStyle w:val="TableEntryHeader"/>
              <w:spacing w:before="0"/>
            </w:pPr>
            <w:r w:rsidRPr="006D613E">
              <w:t>R40</w:t>
            </w:r>
          </w:p>
        </w:tc>
      </w:tr>
      <w:tr w:rsidR="00B11855" w:rsidRPr="006D613E" w14:paraId="5DA950FA" w14:textId="77777777" w:rsidTr="00DE39CA">
        <w:tblPrEx>
          <w:tblBorders>
            <w:top w:val="none" w:sz="0" w:space="0" w:color="auto"/>
          </w:tblBorders>
        </w:tblPrEx>
        <w:tc>
          <w:tcPr>
            <w:tcW w:w="3420" w:type="dxa"/>
            <w:tcBorders>
              <w:top w:val="single" w:sz="4" w:space="0" w:color="auto"/>
              <w:bottom w:val="single" w:sz="4" w:space="0" w:color="auto"/>
              <w:right w:val="single" w:sz="4" w:space="0" w:color="auto"/>
            </w:tcBorders>
            <w:tcMar>
              <w:top w:w="100" w:type="dxa"/>
              <w:right w:w="100" w:type="dxa"/>
            </w:tcMar>
            <w:vAlign w:val="center"/>
          </w:tcPr>
          <w:p w14:paraId="69FB6D7F" w14:textId="77777777" w:rsidR="00B11855" w:rsidRPr="006D613E" w:rsidRDefault="003D003E" w:rsidP="00A17802">
            <w:pPr>
              <w:pStyle w:val="TableEntry"/>
              <w:spacing w:before="0"/>
            </w:pPr>
            <w:r w:rsidRPr="006D613E">
              <w:t>Type:</w:t>
            </w:r>
          </w:p>
        </w:tc>
        <w:tc>
          <w:tcPr>
            <w:tcW w:w="4320" w:type="dxa"/>
            <w:tcBorders>
              <w:top w:val="single" w:sz="4" w:space="0" w:color="auto"/>
              <w:left w:val="single" w:sz="4" w:space="0" w:color="auto"/>
              <w:bottom w:val="single" w:sz="4" w:space="0" w:color="auto"/>
            </w:tcBorders>
            <w:tcMar>
              <w:top w:w="100" w:type="dxa"/>
              <w:right w:w="100" w:type="dxa"/>
            </w:tcMar>
            <w:vAlign w:val="center"/>
          </w:tcPr>
          <w:p w14:paraId="6DA49306" w14:textId="77777777" w:rsidR="00B11855" w:rsidRPr="006D613E" w:rsidRDefault="003D003E" w:rsidP="00A17802">
            <w:pPr>
              <w:pStyle w:val="TableEntry"/>
              <w:spacing w:before="0"/>
            </w:pPr>
            <w:r w:rsidRPr="006D613E">
              <w:t>Unsolicited</w:t>
            </w:r>
          </w:p>
        </w:tc>
      </w:tr>
      <w:tr w:rsidR="00B11855" w:rsidRPr="006D613E" w14:paraId="5B4BC223" w14:textId="77777777" w:rsidTr="00DE39CA">
        <w:tblPrEx>
          <w:tblBorders>
            <w:top w:val="none" w:sz="0" w:space="0" w:color="auto"/>
          </w:tblBorders>
        </w:tblPrEx>
        <w:tc>
          <w:tcPr>
            <w:tcW w:w="3420" w:type="dxa"/>
            <w:tcBorders>
              <w:top w:val="single" w:sz="4" w:space="0" w:color="auto"/>
              <w:bottom w:val="single" w:sz="4" w:space="0" w:color="auto"/>
              <w:right w:val="single" w:sz="4" w:space="0" w:color="auto"/>
            </w:tcBorders>
            <w:tcMar>
              <w:top w:w="100" w:type="dxa"/>
              <w:right w:w="100" w:type="dxa"/>
            </w:tcMar>
            <w:vAlign w:val="center"/>
          </w:tcPr>
          <w:p w14:paraId="43947424" w14:textId="77777777" w:rsidR="00B11855" w:rsidRPr="006D613E" w:rsidRDefault="003D003E" w:rsidP="00A17802">
            <w:pPr>
              <w:pStyle w:val="TableEntry"/>
              <w:spacing w:before="0"/>
            </w:pPr>
            <w:r w:rsidRPr="006D613E">
              <w:t>Publication Name:</w:t>
            </w:r>
          </w:p>
        </w:tc>
        <w:tc>
          <w:tcPr>
            <w:tcW w:w="4320" w:type="dxa"/>
            <w:tcBorders>
              <w:top w:val="single" w:sz="4" w:space="0" w:color="auto"/>
              <w:left w:val="single" w:sz="4" w:space="0" w:color="auto"/>
              <w:bottom w:val="single" w:sz="4" w:space="0" w:color="auto"/>
            </w:tcBorders>
            <w:tcMar>
              <w:top w:w="100" w:type="dxa"/>
              <w:right w:w="100" w:type="dxa"/>
            </w:tcMar>
            <w:vAlign w:val="center"/>
          </w:tcPr>
          <w:p w14:paraId="31386371" w14:textId="77777777" w:rsidR="00B11855" w:rsidRPr="006D613E" w:rsidRDefault="003D003E" w:rsidP="00A17802">
            <w:pPr>
              <w:pStyle w:val="TableEntry"/>
              <w:spacing w:before="0"/>
            </w:pPr>
            <w:r w:rsidRPr="006D613E">
              <w:t>IHEPCD-04ReportAlert</w:t>
            </w:r>
          </w:p>
        </w:tc>
      </w:tr>
      <w:tr w:rsidR="00B11855" w:rsidRPr="006D613E" w14:paraId="086F8124" w14:textId="77777777" w:rsidTr="00DE39CA">
        <w:tblPrEx>
          <w:tblBorders>
            <w:top w:val="none" w:sz="0" w:space="0" w:color="auto"/>
          </w:tblBorders>
        </w:tblPrEx>
        <w:tc>
          <w:tcPr>
            <w:tcW w:w="3420" w:type="dxa"/>
            <w:tcBorders>
              <w:top w:val="single" w:sz="4" w:space="0" w:color="auto"/>
              <w:bottom w:val="single" w:sz="4" w:space="0" w:color="auto"/>
              <w:right w:val="single" w:sz="4" w:space="0" w:color="auto"/>
            </w:tcBorders>
            <w:tcMar>
              <w:top w:w="100" w:type="dxa"/>
              <w:right w:w="100" w:type="dxa"/>
            </w:tcMar>
            <w:vAlign w:val="center"/>
          </w:tcPr>
          <w:p w14:paraId="04639BA0" w14:textId="77777777" w:rsidR="00B11855" w:rsidRPr="006D613E" w:rsidRDefault="003D003E" w:rsidP="00A17802">
            <w:pPr>
              <w:pStyle w:val="TableEntry"/>
              <w:spacing w:before="0"/>
            </w:pPr>
            <w:r w:rsidRPr="006D613E">
              <w:t>Trigger:</w:t>
            </w:r>
          </w:p>
        </w:tc>
        <w:tc>
          <w:tcPr>
            <w:tcW w:w="4320" w:type="dxa"/>
            <w:tcBorders>
              <w:top w:val="single" w:sz="4" w:space="0" w:color="auto"/>
              <w:left w:val="single" w:sz="4" w:space="0" w:color="auto"/>
              <w:bottom w:val="single" w:sz="4" w:space="0" w:color="auto"/>
            </w:tcBorders>
            <w:tcMar>
              <w:top w:w="100" w:type="dxa"/>
              <w:right w:w="100" w:type="dxa"/>
            </w:tcMar>
            <w:vAlign w:val="center"/>
          </w:tcPr>
          <w:p w14:paraId="7C55F39B" w14:textId="77777777" w:rsidR="00B11855" w:rsidRPr="006D613E" w:rsidRDefault="003D003E" w:rsidP="00A17802">
            <w:pPr>
              <w:pStyle w:val="TableEntry"/>
              <w:spacing w:before="0"/>
            </w:pPr>
            <w:r w:rsidRPr="006D613E">
              <w:t>None</w:t>
            </w:r>
          </w:p>
        </w:tc>
      </w:tr>
      <w:tr w:rsidR="00B11855" w:rsidRPr="006D613E" w14:paraId="4C915DED" w14:textId="77777777" w:rsidTr="00DE39CA">
        <w:tblPrEx>
          <w:tblBorders>
            <w:top w:val="none" w:sz="0" w:space="0" w:color="auto"/>
          </w:tblBorders>
        </w:tblPrEx>
        <w:tc>
          <w:tcPr>
            <w:tcW w:w="3420" w:type="dxa"/>
            <w:tcBorders>
              <w:top w:val="single" w:sz="4" w:space="0" w:color="auto"/>
              <w:bottom w:val="single" w:sz="4" w:space="0" w:color="auto"/>
              <w:right w:val="single" w:sz="4" w:space="0" w:color="auto"/>
            </w:tcBorders>
            <w:tcMar>
              <w:top w:w="100" w:type="dxa"/>
              <w:right w:w="100" w:type="dxa"/>
            </w:tcMar>
            <w:vAlign w:val="center"/>
          </w:tcPr>
          <w:p w14:paraId="38B9F10F" w14:textId="77777777" w:rsidR="00B11855" w:rsidRPr="006D613E" w:rsidRDefault="003D003E" w:rsidP="00A17802">
            <w:pPr>
              <w:pStyle w:val="TableEntry"/>
              <w:spacing w:before="0"/>
            </w:pPr>
            <w:r w:rsidRPr="006D613E">
              <w:t>Mode:</w:t>
            </w:r>
          </w:p>
        </w:tc>
        <w:tc>
          <w:tcPr>
            <w:tcW w:w="4320" w:type="dxa"/>
            <w:tcBorders>
              <w:top w:val="single" w:sz="4" w:space="0" w:color="auto"/>
              <w:left w:val="single" w:sz="4" w:space="0" w:color="auto"/>
              <w:bottom w:val="single" w:sz="4" w:space="0" w:color="auto"/>
            </w:tcBorders>
            <w:tcMar>
              <w:top w:w="100" w:type="dxa"/>
              <w:right w:w="100" w:type="dxa"/>
            </w:tcMar>
            <w:vAlign w:val="center"/>
          </w:tcPr>
          <w:p w14:paraId="5061A204" w14:textId="77777777" w:rsidR="00B11855" w:rsidRPr="006D613E" w:rsidRDefault="003D003E" w:rsidP="00A17802">
            <w:pPr>
              <w:pStyle w:val="TableEntry"/>
              <w:spacing w:before="0"/>
            </w:pPr>
            <w:r w:rsidRPr="006D613E">
              <w:t>Immediate</w:t>
            </w:r>
          </w:p>
        </w:tc>
      </w:tr>
      <w:tr w:rsidR="00B11855" w:rsidRPr="006D613E" w14:paraId="6E64E327" w14:textId="77777777" w:rsidTr="00DE39CA">
        <w:tblPrEx>
          <w:tblBorders>
            <w:top w:val="none" w:sz="0" w:space="0" w:color="auto"/>
          </w:tblBorders>
        </w:tblPrEx>
        <w:tc>
          <w:tcPr>
            <w:tcW w:w="3420" w:type="dxa"/>
            <w:tcBorders>
              <w:top w:val="single" w:sz="4" w:space="0" w:color="auto"/>
              <w:bottom w:val="single" w:sz="4" w:space="0" w:color="auto"/>
              <w:right w:val="single" w:sz="4" w:space="0" w:color="auto"/>
            </w:tcBorders>
            <w:tcMar>
              <w:top w:w="100" w:type="dxa"/>
              <w:right w:w="100" w:type="dxa"/>
            </w:tcMar>
            <w:vAlign w:val="center"/>
          </w:tcPr>
          <w:p w14:paraId="7FCD2B34" w14:textId="77777777" w:rsidR="00B11855" w:rsidRPr="006D613E" w:rsidRDefault="003D003E" w:rsidP="00A17802">
            <w:pPr>
              <w:pStyle w:val="TableEntry"/>
              <w:spacing w:before="0"/>
            </w:pPr>
            <w:r w:rsidRPr="006D613E">
              <w:t>Response:</w:t>
            </w:r>
          </w:p>
        </w:tc>
        <w:tc>
          <w:tcPr>
            <w:tcW w:w="4320" w:type="dxa"/>
            <w:tcBorders>
              <w:top w:val="single" w:sz="4" w:space="0" w:color="auto"/>
              <w:left w:val="single" w:sz="4" w:space="0" w:color="auto"/>
              <w:bottom w:val="single" w:sz="4" w:space="0" w:color="auto"/>
            </w:tcBorders>
            <w:tcMar>
              <w:top w:w="100" w:type="dxa"/>
              <w:right w:w="100" w:type="dxa"/>
            </w:tcMar>
            <w:vAlign w:val="center"/>
          </w:tcPr>
          <w:p w14:paraId="7CFF6F7C" w14:textId="77777777" w:rsidR="00B11855" w:rsidRPr="006D613E" w:rsidRDefault="003D003E" w:rsidP="00A17802">
            <w:pPr>
              <w:pStyle w:val="TableEntry"/>
              <w:spacing w:before="0"/>
            </w:pPr>
            <w:r w:rsidRPr="006D613E">
              <w:t>ORU^R40^ORU_R40</w:t>
            </w:r>
          </w:p>
        </w:tc>
      </w:tr>
      <w:tr w:rsidR="00B11855" w:rsidRPr="006D613E" w14:paraId="4E5BC0D3" w14:textId="77777777" w:rsidTr="00DE39CA">
        <w:tblPrEx>
          <w:tblBorders>
            <w:top w:val="none" w:sz="0" w:space="0" w:color="auto"/>
          </w:tblBorders>
        </w:tblPrEx>
        <w:tc>
          <w:tcPr>
            <w:tcW w:w="3420" w:type="dxa"/>
            <w:tcBorders>
              <w:top w:val="single" w:sz="4" w:space="0" w:color="auto"/>
              <w:bottom w:val="single" w:sz="4" w:space="0" w:color="auto"/>
              <w:right w:val="single" w:sz="4" w:space="0" w:color="auto"/>
            </w:tcBorders>
            <w:tcMar>
              <w:top w:w="100" w:type="dxa"/>
              <w:right w:w="100" w:type="dxa"/>
            </w:tcMar>
            <w:vAlign w:val="center"/>
          </w:tcPr>
          <w:p w14:paraId="2F6B39CB" w14:textId="77777777" w:rsidR="00B11855" w:rsidRPr="006D613E" w:rsidRDefault="003D003E" w:rsidP="00A17802">
            <w:pPr>
              <w:pStyle w:val="TableEntry"/>
              <w:spacing w:before="0"/>
            </w:pPr>
            <w:r w:rsidRPr="006D613E">
              <w:t>Characteristics:</w:t>
            </w:r>
          </w:p>
        </w:tc>
        <w:tc>
          <w:tcPr>
            <w:tcW w:w="4320" w:type="dxa"/>
            <w:tcBorders>
              <w:top w:val="single" w:sz="4" w:space="0" w:color="auto"/>
              <w:left w:val="single" w:sz="4" w:space="0" w:color="auto"/>
              <w:bottom w:val="single" w:sz="4" w:space="0" w:color="auto"/>
            </w:tcBorders>
            <w:tcMar>
              <w:top w:w="100" w:type="dxa"/>
              <w:right w:w="100" w:type="dxa"/>
            </w:tcMar>
            <w:vAlign w:val="center"/>
          </w:tcPr>
          <w:p w14:paraId="3F94E681" w14:textId="77777777" w:rsidR="00B11855" w:rsidRPr="006D613E" w:rsidRDefault="003D003E" w:rsidP="00A17802">
            <w:pPr>
              <w:pStyle w:val="TableEntry"/>
              <w:spacing w:before="0"/>
            </w:pPr>
            <w:r w:rsidRPr="006D613E">
              <w:t>Sends defined alert data</w:t>
            </w:r>
          </w:p>
        </w:tc>
      </w:tr>
      <w:tr w:rsidR="00B11855" w:rsidRPr="006D613E" w14:paraId="3725C645" w14:textId="77777777" w:rsidTr="00DE39CA">
        <w:tblPrEx>
          <w:tblBorders>
            <w:top w:val="none" w:sz="0" w:space="0" w:color="auto"/>
          </w:tblBorders>
        </w:tblPrEx>
        <w:tc>
          <w:tcPr>
            <w:tcW w:w="3420" w:type="dxa"/>
            <w:tcBorders>
              <w:top w:val="single" w:sz="4" w:space="0" w:color="auto"/>
              <w:bottom w:val="single" w:sz="4" w:space="0" w:color="auto"/>
              <w:right w:val="single" w:sz="4" w:space="0" w:color="auto"/>
            </w:tcBorders>
            <w:tcMar>
              <w:top w:w="100" w:type="dxa"/>
              <w:right w:w="100" w:type="dxa"/>
            </w:tcMar>
            <w:vAlign w:val="center"/>
          </w:tcPr>
          <w:p w14:paraId="31012FF3" w14:textId="77777777" w:rsidR="00B11855" w:rsidRPr="006D613E" w:rsidRDefault="003D003E" w:rsidP="00A17802">
            <w:pPr>
              <w:pStyle w:val="TableEntry"/>
              <w:spacing w:before="0"/>
            </w:pPr>
            <w:r w:rsidRPr="006D613E">
              <w:t>Purpose:</w:t>
            </w:r>
          </w:p>
        </w:tc>
        <w:tc>
          <w:tcPr>
            <w:tcW w:w="4320" w:type="dxa"/>
            <w:tcBorders>
              <w:top w:val="single" w:sz="4" w:space="0" w:color="auto"/>
              <w:left w:val="single" w:sz="4" w:space="0" w:color="auto"/>
              <w:bottom w:val="single" w:sz="4" w:space="0" w:color="auto"/>
            </w:tcBorders>
            <w:tcMar>
              <w:top w:w="100" w:type="dxa"/>
              <w:right w:w="100" w:type="dxa"/>
            </w:tcMar>
            <w:vAlign w:val="center"/>
          </w:tcPr>
          <w:p w14:paraId="15995A31" w14:textId="216C566C" w:rsidR="00B11855" w:rsidRPr="006D613E" w:rsidRDefault="003D003E" w:rsidP="00A17802">
            <w:pPr>
              <w:pStyle w:val="TableEntry"/>
              <w:spacing w:before="0"/>
            </w:pPr>
            <w:r w:rsidRPr="006D613E">
              <w:t xml:space="preserve">Report Alert from </w:t>
            </w:r>
            <w:r w:rsidR="009E2B46">
              <w:t>Alert Reporter</w:t>
            </w:r>
            <w:r w:rsidRPr="006D613E">
              <w:t xml:space="preserve"> to </w:t>
            </w:r>
            <w:r w:rsidR="009E2B46">
              <w:t>Alert Manager</w:t>
            </w:r>
            <w:r w:rsidR="00446183" w:rsidRPr="006D613E">
              <w:t xml:space="preserve"> and/or </w:t>
            </w:r>
            <w:r w:rsidR="00916BBE">
              <w:t>Alert Consumer</w:t>
            </w:r>
          </w:p>
        </w:tc>
      </w:tr>
      <w:tr w:rsidR="00B11855" w:rsidRPr="006D613E" w14:paraId="4713FE52" w14:textId="77777777" w:rsidTr="00DE39CA">
        <w:tblPrEx>
          <w:tblBorders>
            <w:top w:val="none" w:sz="0" w:space="0" w:color="auto"/>
            <w:bottom w:val="single" w:sz="4" w:space="0" w:color="auto"/>
          </w:tblBorders>
        </w:tblPrEx>
        <w:tc>
          <w:tcPr>
            <w:tcW w:w="3420" w:type="dxa"/>
            <w:tcBorders>
              <w:top w:val="single" w:sz="4" w:space="0" w:color="auto"/>
              <w:bottom w:val="single" w:sz="4" w:space="0" w:color="auto"/>
              <w:right w:val="single" w:sz="4" w:space="0" w:color="auto"/>
            </w:tcBorders>
            <w:tcMar>
              <w:top w:w="100" w:type="dxa"/>
              <w:right w:w="100" w:type="dxa"/>
            </w:tcMar>
            <w:vAlign w:val="center"/>
          </w:tcPr>
          <w:p w14:paraId="3F340EF2" w14:textId="77777777" w:rsidR="00B11855" w:rsidRPr="006D613E" w:rsidRDefault="003D003E" w:rsidP="00A17802">
            <w:pPr>
              <w:pStyle w:val="TableEntry"/>
              <w:spacing w:before="0"/>
            </w:pPr>
            <w:r w:rsidRPr="006D613E">
              <w:t>Based on Segment Pattern:</w:t>
            </w:r>
          </w:p>
        </w:tc>
        <w:tc>
          <w:tcPr>
            <w:tcW w:w="4320" w:type="dxa"/>
            <w:tcBorders>
              <w:top w:val="single" w:sz="4" w:space="0" w:color="auto"/>
              <w:left w:val="single" w:sz="4" w:space="0" w:color="auto"/>
              <w:bottom w:val="single" w:sz="4" w:space="0" w:color="auto"/>
            </w:tcBorders>
            <w:tcMar>
              <w:top w:w="100" w:type="dxa"/>
              <w:right w:w="100" w:type="dxa"/>
            </w:tcMar>
            <w:vAlign w:val="center"/>
          </w:tcPr>
          <w:p w14:paraId="4B2E3780" w14:textId="77777777" w:rsidR="00B11855" w:rsidRPr="006D613E" w:rsidRDefault="003D003E" w:rsidP="00A17802">
            <w:pPr>
              <w:pStyle w:val="TableEntry"/>
              <w:spacing w:before="0"/>
            </w:pPr>
            <w:r w:rsidRPr="006D613E">
              <w:t>R40</w:t>
            </w:r>
          </w:p>
        </w:tc>
      </w:tr>
    </w:tbl>
    <w:p w14:paraId="65105AF1" w14:textId="77777777" w:rsidR="009F4303" w:rsidRPr="006D613E" w:rsidRDefault="009F4303" w:rsidP="009F4303">
      <w:pPr>
        <w:pStyle w:val="BodyText"/>
      </w:pPr>
      <w:bookmarkStart w:id="290" w:name="_Toc401769796"/>
      <w:r w:rsidRPr="006D613E">
        <w:t xml:space="preserve"> </w:t>
      </w:r>
      <w:bookmarkEnd w:id="290"/>
    </w:p>
    <w:p w14:paraId="3F7DB082" w14:textId="77777777" w:rsidR="009F4303" w:rsidRPr="006D613E" w:rsidRDefault="009F4303" w:rsidP="00123C7B">
      <w:pPr>
        <w:pStyle w:val="Heading5"/>
        <w:rPr>
          <w:noProof w:val="0"/>
        </w:rPr>
      </w:pPr>
      <w:bookmarkStart w:id="291" w:name="_Toc466373695"/>
      <w:r w:rsidRPr="006D613E">
        <w:rPr>
          <w:noProof w:val="0"/>
        </w:rPr>
        <w:t>PCD-04 Report Alert (ORU^R40^ORU_R40) static definition</w:t>
      </w:r>
      <w:bookmarkEnd w:id="291"/>
    </w:p>
    <w:p w14:paraId="53E946B7" w14:textId="46D7DE11" w:rsidR="00B11855" w:rsidRPr="006D613E" w:rsidRDefault="003D003E" w:rsidP="002D22C9">
      <w:pPr>
        <w:pStyle w:val="BodyText"/>
      </w:pPr>
      <w:r w:rsidRPr="006D613E">
        <w:t>The PCD-04 Report Alert message is used to communicate ACM data from an Alert Reporter (AR) to Alert Manager (AM)</w:t>
      </w:r>
      <w:r w:rsidR="00446183" w:rsidRPr="006D613E">
        <w:t xml:space="preserve"> and/or Alert Consumer (ACON)</w:t>
      </w:r>
      <w:r w:rsidR="00C60ECD" w:rsidRPr="006D613E">
        <w:t xml:space="preserve"> </w:t>
      </w:r>
    </w:p>
    <w:p w14:paraId="374AAC01" w14:textId="543C3ED5" w:rsidR="00B11855" w:rsidRPr="006D613E" w:rsidRDefault="003D003E" w:rsidP="002D22C9">
      <w:pPr>
        <w:pStyle w:val="BodyText"/>
      </w:pPr>
      <w:r w:rsidRPr="006D613E">
        <w:t xml:space="preserve">Common </w:t>
      </w:r>
      <w:r w:rsidR="006D613E">
        <w:t>HL7</w:t>
      </w:r>
      <w:r w:rsidR="00995105" w:rsidRPr="006D613E">
        <w:t xml:space="preserve"> </w:t>
      </w:r>
      <w:r w:rsidRPr="006D613E">
        <w:t>segments are defined in Appendix B Common Message Segments. There are sections discussing considerations specific to PCD-04 where applicable.</w:t>
      </w:r>
    </w:p>
    <w:p w14:paraId="46B56DD1" w14:textId="77777777" w:rsidR="00674011" w:rsidRPr="00044885" w:rsidRDefault="00674011" w:rsidP="0034511D">
      <w:pPr>
        <w:pStyle w:val="BodyText"/>
      </w:pPr>
    </w:p>
    <w:p w14:paraId="3942C165" w14:textId="77777777" w:rsidR="00674011" w:rsidRPr="00044885" w:rsidRDefault="00674011" w:rsidP="0034511D">
      <w:pPr>
        <w:pStyle w:val="BodyText"/>
      </w:pPr>
    </w:p>
    <w:p w14:paraId="51020AB2" w14:textId="77777777" w:rsidR="00674011" w:rsidRPr="006D613E" w:rsidRDefault="00F73333" w:rsidP="00A17802">
      <w:pPr>
        <w:pStyle w:val="BodyText"/>
        <w:jc w:val="center"/>
      </w:pPr>
      <w:r w:rsidRPr="006D613E">
        <w:rPr>
          <w:noProof/>
        </w:rPr>
        <w:lastRenderedPageBreak/>
        <mc:AlternateContent>
          <mc:Choice Requires="wpg">
            <w:drawing>
              <wp:anchor distT="0" distB="0" distL="114300" distR="114300" simplePos="0" relativeHeight="251667456" behindDoc="0" locked="0" layoutInCell="1" allowOverlap="1" wp14:anchorId="5F3EF4D8" wp14:editId="0D43F56A">
                <wp:simplePos x="0" y="0"/>
                <wp:positionH relativeFrom="column">
                  <wp:posOffset>730885</wp:posOffset>
                </wp:positionH>
                <wp:positionV relativeFrom="paragraph">
                  <wp:posOffset>-198755</wp:posOffset>
                </wp:positionV>
                <wp:extent cx="3718560" cy="3392170"/>
                <wp:effectExtent l="6985" t="12700" r="8255" b="14605"/>
                <wp:wrapTopAndBottom/>
                <wp:docPr id="6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8560" cy="3392170"/>
                          <a:chOff x="0" y="0"/>
                          <a:chExt cx="37186" cy="33924"/>
                        </a:xfrm>
                      </wpg:grpSpPr>
                      <wps:wsp>
                        <wps:cNvPr id="68" name="Text Box 50"/>
                        <wps:cNvSpPr txBox="1">
                          <a:spLocks noChangeArrowheads="1"/>
                        </wps:cNvSpPr>
                        <wps:spPr bwMode="auto">
                          <a:xfrm>
                            <a:off x="4823" y="23513"/>
                            <a:ext cx="15995" cy="3518"/>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21388372" w14:textId="77777777" w:rsidR="00A47063" w:rsidRPr="005333EE" w:rsidRDefault="00A47063" w:rsidP="00EF0604">
                              <w:pPr>
                                <w:spacing w:before="120"/>
                                <w:rPr>
                                  <w:rFonts w:cs="Times New Roman"/>
                                  <w:color w:val="000000"/>
                                  <w:szCs w:val="20"/>
                                </w:rPr>
                              </w:pPr>
                              <w:r w:rsidRPr="005333EE">
                                <w:rPr>
                                  <w:rFonts w:cs="Times New Roman"/>
                                  <w:color w:val="000000"/>
                                  <w:szCs w:val="20"/>
                                </w:rPr>
                                <w:t>PCD-04 Report Alert</w:t>
                              </w:r>
                            </w:p>
                          </w:txbxContent>
                        </wps:txbx>
                        <wps:bodyPr rot="0" vert="horz" wrap="square" lIns="91440" tIns="45720" rIns="91440" bIns="45720" anchor="t" anchorCtr="0" upright="1">
                          <a:noAutofit/>
                        </wps:bodyPr>
                      </wps:wsp>
                      <wps:wsp>
                        <wps:cNvPr id="69" name="AutoShape 51"/>
                        <wps:cNvCnPr>
                          <a:cxnSpLocks noChangeShapeType="1"/>
                        </wps:cNvCnPr>
                        <wps:spPr bwMode="auto">
                          <a:xfrm>
                            <a:off x="1808" y="3717"/>
                            <a:ext cx="89" cy="30207"/>
                          </a:xfrm>
                          <a:prstGeom prst="straightConnector1">
                            <a:avLst/>
                          </a:prstGeom>
                          <a:noFill/>
                          <a:ln w="127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s:wsp>
                        <wps:cNvPr id="70" name="AutoShape 52"/>
                        <wps:cNvCnPr>
                          <a:cxnSpLocks noChangeShapeType="1"/>
                        </wps:cNvCnPr>
                        <wps:spPr bwMode="auto">
                          <a:xfrm>
                            <a:off x="23915" y="3717"/>
                            <a:ext cx="108" cy="30195"/>
                          </a:xfrm>
                          <a:prstGeom prst="straightConnector1">
                            <a:avLst/>
                          </a:prstGeom>
                          <a:noFill/>
                          <a:ln w="127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s:wsp>
                        <wps:cNvPr id="71" name="AutoShape 53"/>
                        <wps:cNvCnPr>
                          <a:cxnSpLocks noChangeShapeType="1"/>
                        </wps:cNvCnPr>
                        <wps:spPr bwMode="auto">
                          <a:xfrm>
                            <a:off x="34063" y="3717"/>
                            <a:ext cx="89" cy="30207"/>
                          </a:xfrm>
                          <a:prstGeom prst="straightConnector1">
                            <a:avLst/>
                          </a:prstGeom>
                          <a:noFill/>
                          <a:ln w="3175">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s:wsp>
                        <wps:cNvPr id="72" name="Text Box 54"/>
                        <wps:cNvSpPr txBox="1">
                          <a:spLocks noChangeArrowheads="1"/>
                        </wps:cNvSpPr>
                        <wps:spPr bwMode="auto">
                          <a:xfrm>
                            <a:off x="0" y="0"/>
                            <a:ext cx="5232" cy="3689"/>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6C78B77B" w14:textId="77777777" w:rsidR="00A47063" w:rsidRDefault="00A47063" w:rsidP="00EF0604">
                              <w:pPr>
                                <w:spacing w:before="120"/>
                                <w:rPr>
                                  <w:rFonts w:cs="Times New Roman"/>
                                  <w:szCs w:val="20"/>
                                </w:rPr>
                              </w:pPr>
                              <w:r>
                                <w:rPr>
                                  <w:rFonts w:cs="Times New Roman"/>
                                  <w:szCs w:val="20"/>
                                </w:rPr>
                                <w:t>AR</w:t>
                              </w:r>
                            </w:p>
                          </w:txbxContent>
                        </wps:txbx>
                        <wps:bodyPr rot="0" vert="horz" wrap="square" lIns="91440" tIns="45720" rIns="91440" bIns="45720" anchor="t" anchorCtr="0" upright="1">
                          <a:noAutofit/>
                        </wps:bodyPr>
                      </wps:wsp>
                      <wps:wsp>
                        <wps:cNvPr id="73" name="Text Box 55"/>
                        <wps:cNvSpPr txBox="1">
                          <a:spLocks noChangeArrowheads="1"/>
                        </wps:cNvSpPr>
                        <wps:spPr bwMode="auto">
                          <a:xfrm>
                            <a:off x="21001" y="0"/>
                            <a:ext cx="7042" cy="3689"/>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6EF3A7B2" w14:textId="77777777" w:rsidR="00A47063" w:rsidRDefault="00A47063" w:rsidP="00EF0604">
                              <w:pPr>
                                <w:spacing w:before="120"/>
                                <w:rPr>
                                  <w:rFonts w:cs="Times New Roman"/>
                                  <w:szCs w:val="20"/>
                                </w:rPr>
                              </w:pPr>
                              <w:r>
                                <w:rPr>
                                  <w:rFonts w:cs="Times New Roman"/>
                                  <w:szCs w:val="20"/>
                                </w:rPr>
                                <w:t>ACON</w:t>
                              </w:r>
                            </w:p>
                          </w:txbxContent>
                        </wps:txbx>
                        <wps:bodyPr rot="0" vert="horz" wrap="square" lIns="91440" tIns="45720" rIns="91440" bIns="45720" anchor="t" anchorCtr="0" upright="1">
                          <a:noAutofit/>
                        </wps:bodyPr>
                      </wps:wsp>
                      <wps:wsp>
                        <wps:cNvPr id="74" name="Text Box 12"/>
                        <wps:cNvSpPr txBox="1">
                          <a:spLocks noChangeArrowheads="1"/>
                        </wps:cNvSpPr>
                        <wps:spPr bwMode="auto">
                          <a:xfrm>
                            <a:off x="31953" y="0"/>
                            <a:ext cx="5233" cy="3689"/>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7570A91E" w14:textId="77777777" w:rsidR="00A47063" w:rsidRDefault="00A47063" w:rsidP="00EF0604">
                              <w:pPr>
                                <w:spacing w:before="120"/>
                                <w:rPr>
                                  <w:rFonts w:cs="Times New Roman"/>
                                  <w:szCs w:val="20"/>
                                </w:rPr>
                              </w:pPr>
                              <w:r>
                                <w:rPr>
                                  <w:rFonts w:cs="Times New Roman"/>
                                  <w:szCs w:val="20"/>
                                </w:rPr>
                                <w:t>AM</w:t>
                              </w:r>
                            </w:p>
                          </w:txbxContent>
                        </wps:txbx>
                        <wps:bodyPr rot="0" vert="horz" wrap="square" lIns="91440" tIns="45720" rIns="91440" bIns="45720" anchor="t" anchorCtr="0" upright="1">
                          <a:noAutofit/>
                        </wps:bodyPr>
                      </wps:wsp>
                      <wps:wsp>
                        <wps:cNvPr id="75" name="Rectangle 57"/>
                        <wps:cNvSpPr>
                          <a:spLocks noChangeArrowheads="1"/>
                        </wps:cNvSpPr>
                        <wps:spPr bwMode="auto">
                          <a:xfrm>
                            <a:off x="0" y="5225"/>
                            <a:ext cx="3422" cy="675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wps:wsp>
                        <wps:cNvPr id="76" name="Rectangle 58"/>
                        <wps:cNvSpPr>
                          <a:spLocks noChangeArrowheads="1"/>
                        </wps:cNvSpPr>
                        <wps:spPr bwMode="auto">
                          <a:xfrm>
                            <a:off x="32255" y="5225"/>
                            <a:ext cx="3422" cy="675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none" lIns="91440" tIns="45720" rIns="91440" bIns="45720" anchor="ctr" anchorCtr="0" upright="1">
                          <a:noAutofit/>
                        </wps:bodyPr>
                      </wps:wsp>
                      <wps:wsp>
                        <wps:cNvPr id="77" name="AutoShape 59"/>
                        <wps:cNvCnPr>
                          <a:cxnSpLocks noChangeShapeType="1"/>
                        </wps:cNvCnPr>
                        <wps:spPr bwMode="auto">
                          <a:xfrm>
                            <a:off x="3516" y="8641"/>
                            <a:ext cx="28772" cy="6"/>
                          </a:xfrm>
                          <a:prstGeom prst="straightConnector1">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s:wsp>
                        <wps:cNvPr id="78" name="Text Box 60"/>
                        <wps:cNvSpPr txBox="1">
                          <a:spLocks noChangeArrowheads="1"/>
                        </wps:cNvSpPr>
                        <wps:spPr bwMode="auto">
                          <a:xfrm>
                            <a:off x="5124" y="4923"/>
                            <a:ext cx="15996" cy="3518"/>
                          </a:xfrm>
                          <a:prstGeom prst="rect">
                            <a:avLst/>
                          </a:prstGeom>
                          <a:solidFill>
                            <a:srgbClr val="FFFFFF"/>
                          </a:solidFill>
                          <a:ln w="12700"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7E71D9F3" w14:textId="77777777" w:rsidR="00A47063" w:rsidRDefault="00A47063" w:rsidP="00EF0604">
                              <w:pPr>
                                <w:spacing w:before="120"/>
                                <w:rPr>
                                  <w:rFonts w:cs="Times New Roman"/>
                                  <w:szCs w:val="20"/>
                                </w:rPr>
                              </w:pPr>
                              <w:r>
                                <w:rPr>
                                  <w:rFonts w:cs="Times New Roman"/>
                                  <w:szCs w:val="20"/>
                                </w:rPr>
                                <w:t>PCD-04 Report Alert</w:t>
                              </w:r>
                            </w:p>
                          </w:txbxContent>
                        </wps:txbx>
                        <wps:bodyPr rot="0" vert="horz" wrap="square" lIns="91440" tIns="45720" rIns="91440" bIns="45720" anchor="t" anchorCtr="0" upright="1">
                          <a:noAutofit/>
                        </wps:bodyPr>
                      </wps:wsp>
                      <wps:wsp>
                        <wps:cNvPr id="79" name="Rectangle 61"/>
                        <wps:cNvSpPr>
                          <a:spLocks noChangeArrowheads="1"/>
                        </wps:cNvSpPr>
                        <wps:spPr bwMode="auto">
                          <a:xfrm>
                            <a:off x="200" y="23613"/>
                            <a:ext cx="3423" cy="675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wps:wsp>
                        <wps:cNvPr id="80" name="Rectangle 62"/>
                        <wps:cNvSpPr>
                          <a:spLocks noChangeArrowheads="1"/>
                        </wps:cNvSpPr>
                        <wps:spPr bwMode="auto">
                          <a:xfrm>
                            <a:off x="22508" y="23613"/>
                            <a:ext cx="3422" cy="675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wps:wsp>
                        <wps:cNvPr id="81" name="AutoShape 63"/>
                        <wps:cNvCnPr>
                          <a:cxnSpLocks noChangeShapeType="1"/>
                        </wps:cNvCnPr>
                        <wps:spPr bwMode="auto">
                          <a:xfrm>
                            <a:off x="3617" y="27030"/>
                            <a:ext cx="18866" cy="6"/>
                          </a:xfrm>
                          <a:prstGeom prst="straightConnector1">
                            <a:avLst/>
                          </a:prstGeom>
                          <a:noFill/>
                          <a:ln w="3175" cap="rnd">
                            <a:solidFill>
                              <a:srgbClr val="000000"/>
                            </a:solidFill>
                            <a:prstDash val="sysDot"/>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123" style="position:absolute;left:0;text-align:left;margin-left:57.55pt;margin-top:-15.65pt;width:292.8pt;height:267.1pt;z-index:251667456;mso-position-horizontal-relative:text;mso-position-vertical-relative:text" coordsize="37186,3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">
                <v:shapetype id="_x0000_t202" coordsize="21600,21600" o:spt="202" path="m,l,21600r21600,l21600,xe">
                  <v:stroke joinstyle="miter"/>
                  <v:path gradientshapeok="t" o:connecttype="rect"/>
                </v:shapetype>
                <v:shape id="Text Box 50" o:spid="_x0000_s1124" type="#_x0000_t202" style="position:absolute;left:4823;top:23513;width:15995;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IJsAA&#10;AADbAAAADwAAAGRycy9kb3ducmV2LnhtbERPy4rCMBTdC/5DuII7TZ2FSDWKCFUREZ8Ld5fm2hab&#10;m9JkbPXrzWJglofzni1aU4oX1a6wrGA0jEAQp1YXnCm4XpLBBITzyBpLy6TgTQ4W825nhrG2DZ/o&#10;dfaZCCHsYlSQe1/FUro0J4NuaCviwD1sbdAHWGdS19iEcFPKnygaS4MFh4YcK1rllD7Pv0aBp/st&#10;WctNctod3P193H72h+ajVL/XLqcgPLX+X/zn3moF4zA2fAk/QM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YIJsAAAADbAAAADwAAAAAAAAAAAAAAAACYAgAAZHJzL2Rvd25y&#10;ZXYueG1sUEsFBgAAAAAEAAQA9QAAAIUDAAAAAA==&#10;" strokeweight=".25pt">
                  <v:stroke dashstyle="1 1" endcap="round"/>
                  <v:shadow opacity="49150f"/>
                  <v:textbox>
                    <w:txbxContent>
                      <w:p w14:paraId="21388372" w14:textId="77777777" w:rsidR="00A47063" w:rsidRPr="005333EE" w:rsidRDefault="00A47063" w:rsidP="00EF0604">
                        <w:pPr>
                          <w:spacing w:before="120"/>
                          <w:rPr>
                            <w:rFonts w:cs="Times New Roman"/>
                            <w:color w:val="000000"/>
                            <w:szCs w:val="20"/>
                          </w:rPr>
                        </w:pPr>
                        <w:r w:rsidRPr="005333EE">
                          <w:rPr>
                            <w:rFonts w:cs="Times New Roman"/>
                            <w:color w:val="000000"/>
                            <w:szCs w:val="20"/>
                          </w:rPr>
                          <w:t>PCD-04 Report Alert</w:t>
                        </w:r>
                      </w:p>
                    </w:txbxContent>
                  </v:textbox>
                </v:shape>
                <v:shapetype id="_x0000_t32" coordsize="21600,21600" o:spt="32" o:oned="t" path="m,l21600,21600e" filled="f">
                  <v:path arrowok="t" fillok="f" o:connecttype="none"/>
                  <o:lock v:ext="edit" shapetype="t"/>
                </v:shapetype>
                <v:shape id="AutoShape 51" o:spid="_x0000_s1125" type="#_x0000_t32" style="position:absolute;left:1808;top:3717;width:89;height:30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OnZsUAAADbAAAADwAAAGRycy9kb3ducmV2LnhtbESPT2sCMRTE7wW/Q3hCL1KztrDYrVG0&#10;InpQ8N+hx8fmuRvdvCybVLff3ghCj8PM/IYZTVpbiSs13jhWMOgnIIhzpw0XCo6HxdsQhA/IGivH&#10;pOCPPEzGnZcRZtrdeEfXfShEhLDPUEEZQp1J6fOSLPq+q4mjd3KNxRBlU0jd4C3CbSXfkySVFg3H&#10;hRJr+i4pv+x/rQIzM9uf3nlj7C6l1bxaf8zT9VKp1247/QIRqA3/4Wd7pRWkn/D4En+AH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OnZsUAAADbAAAADwAAAAAAAAAA&#10;AAAAAAChAgAAZHJzL2Rvd25yZXYueG1sUEsFBgAAAAAEAAQA+QAAAJMDAAAAAA==&#10;" strokeweight="1pt">
                  <v:stroke joinstyle="miter"/>
                  <v:shadow opacity="49150f"/>
                </v:shape>
                <v:shape id="AutoShape 52" o:spid="_x0000_s1126" type="#_x0000_t32" style="position:absolute;left:23915;top:3717;width:108;height:30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YJsMAAADbAAAADwAAAGRycy9kb3ducmV2LnhtbERPy2rCQBTdC/7DcAvdFJ1YIUqaibSK&#10;6MJCfSxcXjK3ydTMnZAZNf37zqLg8nDe+aK3jbhR541jBZNxAoK4dNpwpeB0XI/mIHxA1tg4JgW/&#10;5GFRDAc5ZtrdeU+3Q6hEDGGfoYI6hDaT0pc1WfRj1xJH7tt1FkOEXSV1h/cYbhv5miSptGg4NtTY&#10;0rKm8nK4WgXmw3ydX34+jd2ntF01u+kq3W2Uen7q399ABOrDQ/zv3moFs7g+fok/QB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gmCbDAAAA2wAAAA8AAAAAAAAAAAAA&#10;AAAAoQIAAGRycy9kb3ducmV2LnhtbFBLBQYAAAAABAAEAPkAAACRAwAAAAA=&#10;" strokeweight="1pt">
                  <v:stroke joinstyle="miter"/>
                  <v:shadow opacity="49150f"/>
                </v:shape>
                <v:shape id="AutoShape 53" o:spid="_x0000_s1127" type="#_x0000_t32" style="position:absolute;left:34063;top:3717;width:89;height:30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qLG8MAAADbAAAADwAAAGRycy9kb3ducmV2LnhtbESPT4vCMBTE78J+h/AW9iKaugddqlEW&#10;RfQm/mHB27N5tmWbl9pEG7+9EQSPw8z8hpnMgqnEjRpXWlYw6CcgiDOrS84VHPbL3g8I55E1VpZJ&#10;wZ0czKYfnQmm2ra8pdvO5yJC2KWooPC+TqV0WUEGXd/WxNE728agj7LJpW6wjXBTye8kGUqDJceF&#10;AmuaF5T9765GwenShiSMtN2cV11pF5fu37G9KvX1GX7HIDwF/w6/2mutYDSA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ixvDAAAA2wAAAA8AAAAAAAAAAAAA&#10;AAAAoQIAAGRycy9kb3ducmV2LnhtbFBLBQYAAAAABAAEAPkAAACRAwAAAAA=&#10;" strokeweight=".25pt">
                  <v:stroke dashstyle="dash" joinstyle="miter"/>
                  <v:shadow opacity="49150f"/>
                </v:shape>
                <v:shape id="Text Box 54" o:spid="_x0000_s1128" type="#_x0000_t202" style="position:absolute;width:5232;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pEcYA&#10;AADbAAAADwAAAGRycy9kb3ducmV2LnhtbESPT2vCQBTE74V+h+UVvNVNc7CSukoppA1SRG09eHtk&#10;n0lo9m3Irvnjp3cFocdhZn7DLFaDqUVHrassK3iZRiCIc6srLhT8/qTPcxDOI2usLZOCkRyslo8P&#10;C0y07XlH3d4XIkDYJaig9L5JpHR5SQbd1DbEwTvZ1qAPsi2kbrEPcFPLOIpm0mDFYaHEhj5Kyv/2&#10;Z6PA0/GQfsqvdLfeuOO4zS7fm/6i1ORpeH8D4Wnw/+F7O9MKXmO4fQk/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epEcYAAADbAAAADwAAAAAAAAAAAAAAAACYAgAAZHJz&#10;L2Rvd25yZXYueG1sUEsFBgAAAAAEAAQA9QAAAIsDAAAAAA==&#10;" strokeweight=".25pt">
                  <v:stroke dashstyle="1 1" endcap="round"/>
                  <v:shadow opacity="49150f"/>
                  <v:textbox>
                    <w:txbxContent>
                      <w:p w14:paraId="6C78B77B" w14:textId="77777777" w:rsidR="00A47063" w:rsidRDefault="00A47063" w:rsidP="00EF0604">
                        <w:pPr>
                          <w:spacing w:before="120"/>
                          <w:rPr>
                            <w:rFonts w:cs="Times New Roman"/>
                            <w:szCs w:val="20"/>
                          </w:rPr>
                        </w:pPr>
                        <w:r>
                          <w:rPr>
                            <w:rFonts w:cs="Times New Roman"/>
                            <w:szCs w:val="20"/>
                          </w:rPr>
                          <w:t>AR</w:t>
                        </w:r>
                      </w:p>
                    </w:txbxContent>
                  </v:textbox>
                </v:shape>
                <v:shape id="Text Box 55" o:spid="_x0000_s1129" type="#_x0000_t202" style="position:absolute;left:21001;width:7042;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sMisUA&#10;AADbAAAADwAAAGRycy9kb3ducmV2LnhtbESPQWvCQBSE74L/YXlCb7qpBS3RVYqQVoqIRj14e2Sf&#10;STD7NmS3JvrruwWhx2FmvmHmy85U4kaNKy0reB1FIIgzq0vOFRwPyfAdhPPIGivLpOBODpaLfm+O&#10;sbYt7+mW+lwECLsYFRTe17GULivIoBvZmjh4F9sY9EE2udQNtgFuKjmOook0WHJYKLCmVUHZNf0x&#10;CjydT8mn/Er231t3vu/Wj822fSj1Mug+ZiA8df4//GyvtYLpG/x9C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wyKxQAAANsAAAAPAAAAAAAAAAAAAAAAAJgCAABkcnMv&#10;ZG93bnJldi54bWxQSwUGAAAAAAQABAD1AAAAigMAAAAA&#10;" strokeweight=".25pt">
                  <v:stroke dashstyle="1 1" endcap="round"/>
                  <v:shadow opacity="49150f"/>
                  <v:textbox>
                    <w:txbxContent>
                      <w:p w14:paraId="6EF3A7B2" w14:textId="77777777" w:rsidR="00A47063" w:rsidRDefault="00A47063" w:rsidP="00EF0604">
                        <w:pPr>
                          <w:spacing w:before="120"/>
                          <w:rPr>
                            <w:rFonts w:cs="Times New Roman"/>
                            <w:szCs w:val="20"/>
                          </w:rPr>
                        </w:pPr>
                        <w:r>
                          <w:rPr>
                            <w:rFonts w:cs="Times New Roman"/>
                            <w:szCs w:val="20"/>
                          </w:rPr>
                          <w:t>ACON</w:t>
                        </w:r>
                      </w:p>
                    </w:txbxContent>
                  </v:textbox>
                </v:shape>
                <v:shape id="Text Box 12" o:spid="_x0000_s1130" type="#_x0000_t202" style="position:absolute;left:31953;width:5233;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U/sUA&#10;AADbAAAADwAAAGRycy9kb3ducmV2LnhtbESPQWvCQBSE74L/YXlCb7qpFC3RVYqQVoqIRj14e2Sf&#10;STD7NmS3JvrruwWhx2FmvmHmy85U4kaNKy0reB1FIIgzq0vOFRwPyfAdhPPIGivLpOBODpaLfm+O&#10;sbYt7+mW+lwECLsYFRTe17GULivIoBvZmjh4F9sY9EE2udQNtgFuKjmOook0WHJYKLCmVUHZNf0x&#10;CjydT8mn/Er231t3vu/Wj822fSj1Mug+ZiA8df4//GyvtYLpG/x9C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pT+xQAAANsAAAAPAAAAAAAAAAAAAAAAAJgCAABkcnMv&#10;ZG93bnJldi54bWxQSwUGAAAAAAQABAD1AAAAigMAAAAA&#10;" strokeweight=".25pt">
                  <v:stroke dashstyle="1 1" endcap="round"/>
                  <v:shadow opacity="49150f"/>
                  <v:textbox>
                    <w:txbxContent>
                      <w:p w14:paraId="7570A91E" w14:textId="77777777" w:rsidR="00A47063" w:rsidRDefault="00A47063" w:rsidP="00EF0604">
                        <w:pPr>
                          <w:spacing w:before="120"/>
                          <w:rPr>
                            <w:rFonts w:cs="Times New Roman"/>
                            <w:szCs w:val="20"/>
                          </w:rPr>
                        </w:pPr>
                        <w:r>
                          <w:rPr>
                            <w:rFonts w:cs="Times New Roman"/>
                            <w:szCs w:val="20"/>
                          </w:rPr>
                          <w:t>AM</w:t>
                        </w:r>
                      </w:p>
                    </w:txbxContent>
                  </v:textbox>
                </v:shape>
                <v:rect id="Rectangle 57" o:spid="_x0000_s1131" style="position:absolute;top:5225;width:3422;height:67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omsIA&#10;AADbAAAADwAAAGRycy9kb3ducmV2LnhtbESP3YrCMBSE7xd8h3AE79ZUwR+qUVQQRHux/jzAsTk2&#10;xeakNFHr25uFhb0cZuYbZr5sbSWe1PjSsYJBPwFBnDtdcqHgct5+T0H4gKyxckwK3uRhueh8zTHV&#10;7sVHep5CISKEfYoKTAh1KqXPDVn0fVcTR+/mGoshyqaQusFXhNtKDpNkLC2WHBcM1rQxlN9PD6tg&#10;fwlmUl4z+WPrqT6s336cjTKlet12NQMRqA3/4b/2TiuYjOD3S/wBcv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aiawgAAANsAAAAPAAAAAAAAAAAAAAAAAJgCAABkcnMvZG93&#10;bnJldi54bWxQSwUGAAAAAAQABAD1AAAAhwMAAAAA&#10;" strokeweight="1pt">
                  <v:shadow opacity="49150f"/>
                </v:rect>
                <v:rect id="Rectangle 58" o:spid="_x0000_s1132" style="position:absolute;left:32255;top:5225;width:3422;height:67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5MMA&#10;AADbAAAADwAAAGRycy9kb3ducmV2LnhtbESPT4vCMBTE78J+h/AW9qapwupajbIsKJ4K/jl0b4/m&#10;2Rabl9BEW7+9EQSPw8z8hlmue9OIG7W+tqxgPEpAEBdW11wqOB03wx8QPiBrbCyTgjt5WK8+BktM&#10;te14T7dDKEWEsE9RQRWCS6X0RUUG/cg64uidbWswRNmWUrfYRbhp5CRJptJgzXGhQkd/FRWXw9Uo&#10;qM9Zs7m63H3L3X+4d/NtluVGqa/P/ncBIlAf3uFXe6cVzKb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N5MMAAADbAAAADwAAAAAAAAAAAAAAAACYAgAAZHJzL2Rv&#10;d25yZXYueG1sUEsFBgAAAAAEAAQA9QAAAIgDAAAAAA==&#10;" strokeweight="1pt">
                  <v:shadow color="#868686"/>
                </v:rect>
                <v:shape id="AutoShape 59" o:spid="_x0000_s1133" type="#_x0000_t32" style="position:absolute;left:3516;top:8641;width:28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eT9sUAAADbAAAADwAAAGRycy9kb3ducmV2LnhtbESPT2vCQBTE74V+h+UVems2UaglugYp&#10;Ch4Kalp6fmZf/tTs25BdTdpP3xUEj8PM/IZZZKNpxYV611hWkEQxCOLC6oYrBV+fm5c3EM4ja2wt&#10;k4JfcpAtHx8WmGo78IEuua9EgLBLUUHtfZdK6YqaDLrIdsTBK21v0AfZV1L3OAS4aeUkjl+lwYbD&#10;Qo0dvddUnPKzUYD5dD/ujmU77Nan71X58Zc09KPU89O4moPwNPp7+NbeagWzGVy/h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eT9sUAAADbAAAADwAAAAAAAAAA&#10;AAAAAAChAgAAZHJzL2Rvd25yZXYueG1sUEsFBgAAAAAEAAQA+QAAAJMDAAAAAA==&#10;" strokeweight="1pt">
                  <v:stroke endarrow="block" joinstyle="miter"/>
                  <v:shadow opacity="49150f"/>
                </v:shape>
                <v:shape id="Text Box 60" o:spid="_x0000_s1134" type="#_x0000_t202" style="position:absolute;left:5124;top:4923;width:1599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DYL4A&#10;AADbAAAADwAAAGRycy9kb3ducmV2LnhtbERPy4rCMBTdD/gP4QruxtRZOFKNopYR0Y0vXF+Sa1ts&#10;bkoTbf37yUJweTjv2aKzlXhS40vHCkbDBASxdqbkXMHl/Pc9AeEDssHKMSl4kYfFvPc1w9S4lo/0&#10;PIVcxBD2KSooQqhTKb0uyKIfupo4cjfXWAwRNrk0DbYx3FbyJ0nG0mLJsaHAmtYF6fvpYRVk9uD2&#10;V6nb0mx0tl9lO3+97JQa9LvlFESgLnzEb/fWKPiNY+OX+APk/B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Gg2C+AAAA2wAAAA8AAAAAAAAAAAAAAAAAmAIAAGRycy9kb3ducmV2&#10;LnhtbFBLBQYAAAAABAAEAPUAAACDAwAAAAA=&#10;" strokeweight="1pt">
                  <v:stroke dashstyle="1 1" endcap="round"/>
                  <v:shadow opacity="49150f"/>
                  <v:textbox>
                    <w:txbxContent>
                      <w:p w14:paraId="7E71D9F3" w14:textId="77777777" w:rsidR="00A47063" w:rsidRDefault="00A47063" w:rsidP="00EF0604">
                        <w:pPr>
                          <w:spacing w:before="120"/>
                          <w:rPr>
                            <w:rFonts w:cs="Times New Roman"/>
                            <w:szCs w:val="20"/>
                          </w:rPr>
                        </w:pPr>
                        <w:r>
                          <w:rPr>
                            <w:rFonts w:cs="Times New Roman"/>
                            <w:szCs w:val="20"/>
                          </w:rPr>
                          <w:t>PCD-04 Report Alert</w:t>
                        </w:r>
                      </w:p>
                    </w:txbxContent>
                  </v:textbox>
                </v:shape>
                <v:rect id="Rectangle 61" o:spid="_x0000_s1135" style="position:absolute;left:200;top:23613;width:3423;height:675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in8QA&#10;AADbAAAADwAAAGRycy9kb3ducmV2LnhtbESP0WrCQBRE3wv9h+UKvtWNgkmaukoVBGnzoKkfcJu9&#10;zYZm74bsqvHvu4VCH4eZOcOsNqPtxJUG3zpWMJ8lIIhrp1tuFJw/9k85CB+QNXaOScGdPGzWjw8r&#10;LLS78YmuVWhEhLAvUIEJoS+k9LUhi37meuLofbnBYohyaKQe8BbhtpOLJEmlxZbjgsGedobq7+pi&#10;Fbydg8naz1IebZ/r9+3dp+WyVGo6GV9fQAQaw3/4r33QCrJn+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Iop/EAAAA2wAAAA8AAAAAAAAAAAAAAAAAmAIAAGRycy9k&#10;b3ducmV2LnhtbFBLBQYAAAAABAAEAPUAAACJAwAAAAA=&#10;" strokeweight="1pt">
                  <v:shadow opacity="49150f"/>
                </v:rect>
                <v:rect id="Rectangle 62" o:spid="_x0000_s1136" style="position:absolute;left:22508;top:23613;width:3422;height:675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7Jb8A&#10;AADbAAAADwAAAGRycy9kb3ducmV2LnhtbERPy4rCMBTdD/gP4QqzG1MFtVSjqDAgYxe+PuDaXJti&#10;c1OajNa/NwvB5eG858vO1uJOra8cKxgOEhDEhdMVlwrOp9+fFIQPyBprx6TgSR6Wi97XHDPtHnyg&#10;+zGUIoawz1CBCaHJpPSFIYt+4BriyF1dazFE2JZSt/iI4baWoySZSIsVxwaDDW0MFbfjv1Xwdw5m&#10;Wl1yubdNqnfrp5/k41yp7363moEI1IWP+O3eagVpXB+/xB8gF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53slvwAAANsAAAAPAAAAAAAAAAAAAAAAAJgCAABkcnMvZG93bnJl&#10;di54bWxQSwUGAAAAAAQABAD1AAAAhAMAAAAA&#10;" strokeweight="1pt">
                  <v:shadow opacity="49150f"/>
                </v:rect>
                <v:shape id="AutoShape 63" o:spid="_x0000_s1137" type="#_x0000_t32" style="position:absolute;left:3617;top:27030;width:1886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ruEMMAAADbAAAADwAAAGRycy9kb3ducmV2LnhtbESPQWvCQBSE74L/YXlCb7pJC5JGVxFt&#10;QU+1Knh9ZJ/ZYPZtyG41+uu7guBxmJlvmOm8s7W4UOsrxwrSUQKCuHC64lLBYf89zED4gKyxdkwK&#10;buRhPuv3pphrd+VfuuxCKSKEfY4KTAhNLqUvDFn0I9cQR+/kWoshyraUusVrhNtavifJWFqsOC4Y&#10;bGhpqDjv/qyCsN9+bu4/ySFbmFt6/MJstf3wSr0NusUERKAuvMLP9loryFJ4fI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67hDDAAAA2wAAAA8AAAAAAAAAAAAA&#10;AAAAoQIAAGRycy9kb3ducmV2LnhtbFBLBQYAAAAABAAEAPkAAACRAwAAAAA=&#10;" strokeweight=".25pt">
                  <v:stroke dashstyle="1 1" endarrow="block" joinstyle="miter" endcap="round"/>
                  <v:shadow opacity="49150f"/>
                </v:shape>
                <w10:wrap type="topAndBottom"/>
              </v:group>
            </w:pict>
          </mc:Fallback>
        </mc:AlternateContent>
      </w:r>
    </w:p>
    <w:p w14:paraId="566121AF" w14:textId="264343CD" w:rsidR="00B11855" w:rsidRPr="006D613E" w:rsidRDefault="00674011" w:rsidP="00123C7B">
      <w:pPr>
        <w:pStyle w:val="TableTitle"/>
        <w:outlineLvl w:val="0"/>
      </w:pPr>
      <w:r w:rsidRPr="006D613E">
        <w:t xml:space="preserve">Table 3.4.4.1.2-1: ORU^R40^ORU_R40 </w:t>
      </w:r>
      <w:r w:rsidR="006D613E">
        <w:t>HL7</w:t>
      </w:r>
      <w:r w:rsidR="00995105" w:rsidRPr="006D613E">
        <w:t xml:space="preserve"> </w:t>
      </w:r>
      <w:r w:rsidRPr="006D613E">
        <w:t>Attribute Table</w:t>
      </w:r>
      <w:r w:rsidR="00F73333" w:rsidRPr="006D613E">
        <w:rPr>
          <w:noProof/>
        </w:rPr>
        <mc:AlternateContent>
          <mc:Choice Requires="wps">
            <w:drawing>
              <wp:anchor distT="0" distB="0" distL="114300" distR="114300" simplePos="0" relativeHeight="251663360" behindDoc="0" locked="0" layoutInCell="1" allowOverlap="1" wp14:anchorId="032A890D" wp14:editId="11D86B47">
                <wp:simplePos x="0" y="0"/>
                <wp:positionH relativeFrom="column">
                  <wp:posOffset>9243695</wp:posOffset>
                </wp:positionH>
                <wp:positionV relativeFrom="paragraph">
                  <wp:posOffset>1791970</wp:posOffset>
                </wp:positionV>
                <wp:extent cx="1886585" cy="635"/>
                <wp:effectExtent l="13970" t="54610" r="23495" b="59055"/>
                <wp:wrapNone/>
                <wp:docPr id="6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6585" cy="635"/>
                        </a:xfrm>
                        <a:prstGeom prst="straightConnector1">
                          <a:avLst/>
                        </a:prstGeom>
                        <a:noFill/>
                        <a:ln w="3175" cap="rnd">
                          <a:solidFill>
                            <a:srgbClr val="000000"/>
                          </a:solidFill>
                          <a:prstDash val="sysDot"/>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9B6F81" id="AutoShape 19" o:spid="_x0000_s1026" type="#_x0000_t32" style="position:absolute;margin-left:727.85pt;margin-top:141.1pt;width:148.5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" strokeweight=".25pt">
                <v:stroke dashstyle="1 1" endarrow="block" joinstyle="miter" endcap="round"/>
                <v:shadow opacity="49150f"/>
              </v:shape>
            </w:pict>
          </mc:Fallback>
        </mc:AlternateContent>
      </w:r>
      <w:r w:rsidR="00F73333" w:rsidRPr="006D613E">
        <w:rPr>
          <w:noProof/>
        </w:rPr>
        <mc:AlternateContent>
          <mc:Choice Requires="wps">
            <w:drawing>
              <wp:anchor distT="0" distB="0" distL="114300" distR="114300" simplePos="0" relativeHeight="251659264" behindDoc="0" locked="0" layoutInCell="1" allowOverlap="1" wp14:anchorId="36983513" wp14:editId="0838DFD0">
                <wp:simplePos x="0" y="0"/>
                <wp:positionH relativeFrom="column">
                  <wp:posOffset>10026015</wp:posOffset>
                </wp:positionH>
                <wp:positionV relativeFrom="paragraph">
                  <wp:posOffset>21590</wp:posOffset>
                </wp:positionV>
                <wp:extent cx="2877185" cy="635"/>
                <wp:effectExtent l="5715" t="55880" r="22225" b="57785"/>
                <wp:wrapNone/>
                <wp:docPr id="3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7185" cy="635"/>
                        </a:xfrm>
                        <a:prstGeom prst="straightConnector1">
                          <a:avLst/>
                        </a:prstGeom>
                        <a:noFill/>
                        <a:ln w="3175" cap="rnd">
                          <a:solidFill>
                            <a:srgbClr val="000000"/>
                          </a:solidFill>
                          <a:prstDash val="sysDot"/>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03E4B20" id="AutoShape 15" o:spid="_x0000_s1026" type="#_x0000_t32" style="position:absolute;margin-left:789.45pt;margin-top:1.7pt;width:226.5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" strokeweight=".25pt">
                <v:stroke dashstyle="1 1" endarrow="block" joinstyle="miter" endcap="round"/>
                <v:shadow opacity="49150f"/>
              </v:shape>
            </w:pict>
          </mc:Fallback>
        </mc:AlternateContent>
      </w:r>
      <w:r w:rsidR="00F73333" w:rsidRPr="006D613E">
        <w:rPr>
          <w:noProof/>
        </w:rPr>
        <mc:AlternateContent>
          <mc:Choice Requires="wps">
            <w:drawing>
              <wp:anchor distT="0" distB="0" distL="114300" distR="114300" simplePos="0" relativeHeight="251661312" behindDoc="0" locked="0" layoutInCell="1" allowOverlap="1" wp14:anchorId="08EEF41A" wp14:editId="52172C23">
                <wp:simplePos x="0" y="0"/>
                <wp:positionH relativeFrom="column">
                  <wp:posOffset>9683750</wp:posOffset>
                </wp:positionH>
                <wp:positionV relativeFrom="paragraph">
                  <wp:posOffset>1365885</wp:posOffset>
                </wp:positionV>
                <wp:extent cx="342265" cy="675640"/>
                <wp:effectExtent l="6350" t="9525" r="13335" b="10160"/>
                <wp:wrapNone/>
                <wp:docPr id="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675640"/>
                        </a:xfrm>
                        <a:prstGeom prst="rect">
                          <a:avLst/>
                        </a:prstGeom>
                        <a:solidFill>
                          <a:srgbClr val="DEEAF6"/>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183EE55" id="Rectangle 17" o:spid="_x0000_s1026" style="position:absolute;margin-left:762.5pt;margin-top:107.55pt;width:26.95pt;height:53.2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" fillcolor="#deeaf6" strokeweight=".25pt">
                <v:stroke dashstyle="1 1" endcap="round"/>
                <v:shadow opacity="49150f"/>
              </v:rect>
            </w:pict>
          </mc:Fallback>
        </mc:AlternateContent>
      </w:r>
      <w:r w:rsidR="00F73333" w:rsidRPr="006D613E">
        <w:rPr>
          <w:noProof/>
        </w:rPr>
        <mc:AlternateContent>
          <mc:Choice Requires="wps">
            <w:drawing>
              <wp:anchor distT="0" distB="0" distL="114300" distR="114300" simplePos="0" relativeHeight="251651072" behindDoc="0" locked="0" layoutInCell="1" allowOverlap="1" wp14:anchorId="5E051860" wp14:editId="0484F6AB">
                <wp:simplePos x="0" y="0"/>
                <wp:positionH relativeFrom="column">
                  <wp:posOffset>9393555</wp:posOffset>
                </wp:positionH>
                <wp:positionV relativeFrom="paragraph">
                  <wp:posOffset>1541145</wp:posOffset>
                </wp:positionV>
                <wp:extent cx="1599565" cy="351790"/>
                <wp:effectExtent l="11430" t="13335" r="8255" b="6350"/>
                <wp:wrapNone/>
                <wp:docPr id="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351790"/>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0E2A9AA4" w14:textId="77777777" w:rsidR="00A47063" w:rsidRDefault="00A47063" w:rsidP="00C60ECD">
                            <w:pPr>
                              <w:spacing w:before="120"/>
                              <w:rPr>
                                <w:rFonts w:cs="Times New Roman"/>
                                <w:szCs w:val="20"/>
                              </w:rPr>
                            </w:pPr>
                            <w:r>
                              <w:rPr>
                                <w:rFonts w:cs="Times New Roman"/>
                                <w:szCs w:val="20"/>
                              </w:rPr>
                              <w:t>PCD-04 Report Alert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38" type="#_x0000_t202" style="position:absolute;left:0;text-align:left;margin-left:739.65pt;margin-top:121.35pt;width:125.95pt;height:27.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" strokeweight=".25pt">
                <v:stroke dashstyle="1 1" endcap="round"/>
                <v:shadow opacity="49150f"/>
                <v:textbox>
                  <w:txbxContent>
                    <w:p w14:paraId="0E2A9AA4" w14:textId="77777777" w:rsidR="00A47063" w:rsidRDefault="00A47063" w:rsidP="00C60ECD">
                      <w:pPr>
                        <w:spacing w:before="120"/>
                        <w:rPr>
                          <w:rFonts w:cs="Times New Roman"/>
                          <w:szCs w:val="20"/>
                        </w:rPr>
                      </w:pPr>
                      <w:r>
                        <w:rPr>
                          <w:rFonts w:cs="Times New Roman"/>
                          <w:szCs w:val="20"/>
                        </w:rPr>
                        <w:t>PCD-04 Report Alert</w:t>
                      </w:r>
                    </w:p>
                  </w:txbxContent>
                </v:textbox>
              </v:shape>
            </w:pict>
          </mc:Fallback>
        </mc:AlternateContent>
      </w:r>
      <w:r w:rsidR="00F73333" w:rsidRPr="006D613E">
        <w:rPr>
          <w:noProof/>
        </w:rPr>
        <mc:AlternateContent>
          <mc:Choice Requires="wps">
            <w:drawing>
              <wp:anchor distT="0" distB="0" distL="114300" distR="114300" simplePos="0" relativeHeight="251662336" behindDoc="0" locked="0" layoutInCell="1" allowOverlap="1" wp14:anchorId="7BF79EC9" wp14:editId="65938CB6">
                <wp:simplePos x="0" y="0"/>
                <wp:positionH relativeFrom="column">
                  <wp:posOffset>9393555</wp:posOffset>
                </wp:positionH>
                <wp:positionV relativeFrom="paragraph">
                  <wp:posOffset>2041525</wp:posOffset>
                </wp:positionV>
                <wp:extent cx="342265" cy="675640"/>
                <wp:effectExtent l="11430" t="8890" r="8255" b="10795"/>
                <wp:wrapNone/>
                <wp:docPr id="2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675640"/>
                        </a:xfrm>
                        <a:prstGeom prst="rect">
                          <a:avLst/>
                        </a:prstGeom>
                        <a:solidFill>
                          <a:srgbClr val="DEEAF6"/>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213561" id="Rectangle 18" o:spid="_x0000_s1026" style="position:absolute;margin-left:739.65pt;margin-top:160.75pt;width:26.95pt;height:53.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" fillcolor="#deeaf6" strokeweight=".25pt">
                <v:stroke dashstyle="1 1" endcap="round"/>
                <v:shadow opacity="49150f"/>
              </v:rect>
            </w:pict>
          </mc:Fallback>
        </mc:AlternateContent>
      </w:r>
      <w:r w:rsidR="00F73333" w:rsidRPr="006D613E">
        <w:rPr>
          <w:noProof/>
        </w:rPr>
        <mc:AlternateContent>
          <mc:Choice Requires="wps">
            <w:drawing>
              <wp:anchor distT="0" distB="0" distL="114300" distR="114300" simplePos="0" relativeHeight="251660288" behindDoc="0" locked="0" layoutInCell="1" allowOverlap="1" wp14:anchorId="688A2085" wp14:editId="160E7891">
                <wp:simplePos x="0" y="0"/>
                <wp:positionH relativeFrom="column">
                  <wp:posOffset>10038080</wp:posOffset>
                </wp:positionH>
                <wp:positionV relativeFrom="paragraph">
                  <wp:posOffset>1792605</wp:posOffset>
                </wp:positionV>
                <wp:extent cx="1599565" cy="351790"/>
                <wp:effectExtent l="8255" t="7620" r="11430" b="12065"/>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351790"/>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7885288C" w14:textId="77777777" w:rsidR="00A47063" w:rsidRDefault="00A47063" w:rsidP="00C60ECD">
                            <w:pPr>
                              <w:spacing w:before="120"/>
                              <w:rPr>
                                <w:rFonts w:cs="Times New Roman"/>
                                <w:szCs w:val="20"/>
                              </w:rPr>
                            </w:pPr>
                            <w:r>
                              <w:rPr>
                                <w:rFonts w:cs="Times New Roman"/>
                                <w:szCs w:val="20"/>
                              </w:rPr>
                              <w:t>PCD-04 Report Alert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139" type="#_x0000_t202" style="position:absolute;left:0;text-align:left;margin-left:790.4pt;margin-top:141.15pt;width:125.95pt;height:2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" strokeweight=".25pt">
                <v:stroke dashstyle="1 1" endcap="round"/>
                <v:shadow opacity="49150f"/>
                <v:textbox>
                  <w:txbxContent>
                    <w:p w14:paraId="7885288C" w14:textId="77777777" w:rsidR="00A47063" w:rsidRDefault="00A47063" w:rsidP="00C60ECD">
                      <w:pPr>
                        <w:spacing w:before="120"/>
                        <w:rPr>
                          <w:rFonts w:cs="Times New Roman"/>
                          <w:szCs w:val="20"/>
                        </w:rPr>
                      </w:pPr>
                      <w:r>
                        <w:rPr>
                          <w:rFonts w:cs="Times New Roman"/>
                          <w:szCs w:val="20"/>
                        </w:rPr>
                        <w:t>PCD-04 Report Alert</w:t>
                      </w:r>
                    </w:p>
                  </w:txbxContent>
                </v:textbox>
              </v:shape>
            </w:pict>
          </mc:Fallback>
        </mc:AlternateContent>
      </w:r>
      <w:r w:rsidR="00F73333" w:rsidRPr="006D613E">
        <w:rPr>
          <w:noProof/>
        </w:rPr>
        <mc:AlternateContent>
          <mc:Choice Requires="wps">
            <w:drawing>
              <wp:anchor distT="0" distB="0" distL="114300" distR="114300" simplePos="0" relativeHeight="251657216" behindDoc="0" locked="0" layoutInCell="1" allowOverlap="1" wp14:anchorId="44341BE1" wp14:editId="1E1E7256">
                <wp:simplePos x="0" y="0"/>
                <wp:positionH relativeFrom="column">
                  <wp:posOffset>11225530</wp:posOffset>
                </wp:positionH>
                <wp:positionV relativeFrom="paragraph">
                  <wp:posOffset>1960880</wp:posOffset>
                </wp:positionV>
                <wp:extent cx="342265" cy="675640"/>
                <wp:effectExtent l="5080" t="13970" r="5080" b="5715"/>
                <wp:wrapNone/>
                <wp:docPr id="2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675640"/>
                        </a:xfrm>
                        <a:prstGeom prst="rect">
                          <a:avLst/>
                        </a:prstGeom>
                        <a:solidFill>
                          <a:srgbClr val="DEEAF6"/>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58E87D" id="Rectangle 13" o:spid="_x0000_s1026" style="position:absolute;margin-left:883.9pt;margin-top:154.4pt;width:26.95pt;height:53.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" fillcolor="#deeaf6" strokeweight=".25pt">
                <v:stroke dashstyle="1 1" endcap="round"/>
                <v:shadow opacity="49150f"/>
              </v:rect>
            </w:pict>
          </mc:Fallback>
        </mc:AlternateContent>
      </w:r>
      <w:r w:rsidR="00F73333" w:rsidRPr="006D613E">
        <w:rPr>
          <w:noProof/>
        </w:rPr>
        <mc:AlternateContent>
          <mc:Choice Requires="wps">
            <w:drawing>
              <wp:anchor distT="0" distB="0" distL="114300" distR="114300" simplePos="0" relativeHeight="251655168" behindDoc="0" locked="0" layoutInCell="1" allowOverlap="1" wp14:anchorId="111520CA" wp14:editId="7297AD29">
                <wp:simplePos x="0" y="0"/>
                <wp:positionH relativeFrom="column">
                  <wp:posOffset>9926955</wp:posOffset>
                </wp:positionH>
                <wp:positionV relativeFrom="paragraph">
                  <wp:posOffset>1524000</wp:posOffset>
                </wp:positionV>
                <wp:extent cx="523240" cy="368935"/>
                <wp:effectExtent l="11430" t="5715" r="8255" b="6350"/>
                <wp:wrapNone/>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68935"/>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4A6CFB29" w14:textId="77777777" w:rsidR="00A47063" w:rsidRDefault="00A47063" w:rsidP="00C60ECD">
                            <w:pPr>
                              <w:spacing w:before="120"/>
                              <w:rPr>
                                <w:rFonts w:cs="Times New Roman"/>
                                <w:szCs w:val="20"/>
                              </w:rPr>
                            </w:pPr>
                            <w:r>
                              <w:rPr>
                                <w:rFonts w:cs="Times New Roman"/>
                                <w:szCs w:val="20"/>
                              </w:rPr>
                              <w:t>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140" type="#_x0000_t202" style="position:absolute;left:0;text-align:left;margin-left:781.65pt;margin-top:120pt;width:41.2pt;height:29.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" strokeweight=".25pt">
                <v:stroke dashstyle="1 1" endcap="round"/>
                <v:shadow opacity="49150f"/>
                <v:textbox>
                  <w:txbxContent>
                    <w:p w14:paraId="4A6CFB29" w14:textId="77777777" w:rsidR="00A47063" w:rsidRDefault="00A47063" w:rsidP="00C60ECD">
                      <w:pPr>
                        <w:spacing w:before="120"/>
                        <w:rPr>
                          <w:rFonts w:cs="Times New Roman"/>
                          <w:szCs w:val="20"/>
                        </w:rPr>
                      </w:pPr>
                      <w:r>
                        <w:rPr>
                          <w:rFonts w:cs="Times New Roman"/>
                          <w:szCs w:val="20"/>
                        </w:rPr>
                        <w:t>AR</w:t>
                      </w:r>
                    </w:p>
                  </w:txbxContent>
                </v:textbox>
              </v:shape>
            </w:pict>
          </mc:Fallback>
        </mc:AlternateContent>
      </w:r>
      <w:r w:rsidR="00F73333" w:rsidRPr="006D613E">
        <w:rPr>
          <w:noProof/>
        </w:rPr>
        <mc:AlternateContent>
          <mc:Choice Requires="wps">
            <w:drawing>
              <wp:anchor distT="0" distB="0" distL="114300" distR="114300" simplePos="0" relativeHeight="251656192" behindDoc="0" locked="0" layoutInCell="1" allowOverlap="1" wp14:anchorId="3FDAFE8C" wp14:editId="4F64160D">
                <wp:simplePos x="0" y="0"/>
                <wp:positionH relativeFrom="column">
                  <wp:posOffset>9683750</wp:posOffset>
                </wp:positionH>
                <wp:positionV relativeFrom="paragraph">
                  <wp:posOffset>2144395</wp:posOffset>
                </wp:positionV>
                <wp:extent cx="704215" cy="368935"/>
                <wp:effectExtent l="6350" t="6985" r="13335" b="5080"/>
                <wp:wrapNone/>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215" cy="368935"/>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6CF6B337" w14:textId="77777777" w:rsidR="00A47063" w:rsidRDefault="00A47063" w:rsidP="00C60ECD">
                            <w:pPr>
                              <w:spacing w:before="120"/>
                              <w:rPr>
                                <w:rFonts w:cs="Times New Roman"/>
                                <w:szCs w:val="20"/>
                              </w:rPr>
                            </w:pPr>
                            <w:r>
                              <w:rPr>
                                <w:rFonts w:cs="Times New Roman"/>
                                <w:szCs w:val="20"/>
                              </w:rPr>
                              <w:t>ACON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141" type="#_x0000_t202" style="position:absolute;left:0;text-align:left;margin-left:762.5pt;margin-top:168.85pt;width:55.45pt;height:29.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" strokeweight=".25pt">
                <v:stroke dashstyle="1 1" endcap="round"/>
                <v:shadow opacity="49150f"/>
                <v:textbox>
                  <w:txbxContent>
                    <w:p w14:paraId="6CF6B337" w14:textId="77777777" w:rsidR="00A47063" w:rsidRDefault="00A47063" w:rsidP="00C60ECD">
                      <w:pPr>
                        <w:spacing w:before="120"/>
                        <w:rPr>
                          <w:rFonts w:cs="Times New Roman"/>
                          <w:szCs w:val="20"/>
                        </w:rPr>
                      </w:pPr>
                      <w:r>
                        <w:rPr>
                          <w:rFonts w:cs="Times New Roman"/>
                          <w:szCs w:val="20"/>
                        </w:rPr>
                        <w:t>ACON</w:t>
                      </w:r>
                    </w:p>
                  </w:txbxContent>
                </v:textbox>
              </v:shape>
            </w:pict>
          </mc:Fallback>
        </mc:AlternateContent>
      </w:r>
      <w:r w:rsidR="00F73333" w:rsidRPr="006D613E">
        <w:rPr>
          <w:noProof/>
        </w:rPr>
        <mc:AlternateContent>
          <mc:Choice Requires="wps">
            <w:drawing>
              <wp:anchor distT="0" distB="0" distL="114300" distR="114300" simplePos="0" relativeHeight="251652096" behindDoc="0" locked="0" layoutInCell="1" allowOverlap="1" wp14:anchorId="4DAEDEB8" wp14:editId="48A30532">
                <wp:simplePos x="0" y="0"/>
                <wp:positionH relativeFrom="column">
                  <wp:posOffset>9787255</wp:posOffset>
                </wp:positionH>
                <wp:positionV relativeFrom="paragraph">
                  <wp:posOffset>1350010</wp:posOffset>
                </wp:positionV>
                <wp:extent cx="8890" cy="3020695"/>
                <wp:effectExtent l="5080" t="12700" r="5080" b="5080"/>
                <wp:wrapNone/>
                <wp:docPr id="2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020695"/>
                        </a:xfrm>
                        <a:prstGeom prst="straightConnector1">
                          <a:avLst/>
                        </a:prstGeom>
                        <a:noFill/>
                        <a:ln w="3175">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4792038" id="AutoShape 7" o:spid="_x0000_s1026" type="#_x0000_t32" style="position:absolute;margin-left:770.65pt;margin-top:106.3pt;width:.7pt;height:237.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" strokeweight=".25pt">
                <v:stroke dashstyle="dash" joinstyle="miter"/>
                <v:shadow opacity="49150f"/>
              </v:shape>
            </w:pict>
          </mc:Fallback>
        </mc:AlternateContent>
      </w:r>
      <w:r w:rsidR="00F73333" w:rsidRPr="006D613E">
        <w:rPr>
          <w:noProof/>
        </w:rPr>
        <mc:AlternateContent>
          <mc:Choice Requires="wps">
            <w:drawing>
              <wp:anchor distT="0" distB="0" distL="114300" distR="114300" simplePos="0" relativeHeight="251653120" behindDoc="0" locked="0" layoutInCell="1" allowOverlap="1" wp14:anchorId="310B2C87" wp14:editId="14B7F6F6">
                <wp:simplePos x="0" y="0"/>
                <wp:positionH relativeFrom="column">
                  <wp:posOffset>10841990</wp:posOffset>
                </wp:positionH>
                <wp:positionV relativeFrom="paragraph">
                  <wp:posOffset>1350010</wp:posOffset>
                </wp:positionV>
                <wp:extent cx="10795" cy="3019425"/>
                <wp:effectExtent l="12065" t="12700" r="5715" b="635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3019425"/>
                        </a:xfrm>
                        <a:prstGeom prst="straightConnector1">
                          <a:avLst/>
                        </a:prstGeom>
                        <a:noFill/>
                        <a:ln w="3175">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982190" id="AutoShape 8" o:spid="_x0000_s1026" type="#_x0000_t32" style="position:absolute;margin-left:853.7pt;margin-top:106.3pt;width:.85pt;height:23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" strokeweight=".25pt">
                <v:stroke dashstyle="dash" joinstyle="miter"/>
                <v:shadow opacity="49150f"/>
              </v:shape>
            </w:pict>
          </mc:Fallback>
        </mc:AlternateContent>
      </w:r>
      <w:r w:rsidR="00F73333" w:rsidRPr="006D613E">
        <w:rPr>
          <w:noProof/>
        </w:rPr>
        <mc:AlternateContent>
          <mc:Choice Requires="wps">
            <w:drawing>
              <wp:anchor distT="0" distB="0" distL="114300" distR="114300" simplePos="0" relativeHeight="251654144" behindDoc="0" locked="0" layoutInCell="1" allowOverlap="1" wp14:anchorId="7089EC84" wp14:editId="76438A26">
                <wp:simplePos x="0" y="0"/>
                <wp:positionH relativeFrom="column">
                  <wp:posOffset>10029190</wp:posOffset>
                </wp:positionH>
                <wp:positionV relativeFrom="paragraph">
                  <wp:posOffset>1066165</wp:posOffset>
                </wp:positionV>
                <wp:extent cx="8890" cy="3020695"/>
                <wp:effectExtent l="8890" t="5080" r="10795" b="1270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020695"/>
                        </a:xfrm>
                        <a:prstGeom prst="straightConnector1">
                          <a:avLst/>
                        </a:prstGeom>
                        <a:noFill/>
                        <a:ln w="3175">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F6EF65B" id="AutoShape 9" o:spid="_x0000_s1026" type="#_x0000_t32" style="position:absolute;margin-left:789.7pt;margin-top:83.95pt;width:.7pt;height:237.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" strokeweight=".25pt">
                <v:stroke dashstyle="dash" joinstyle="miter"/>
                <v:shadow opacity="49150f"/>
              </v:shape>
            </w:pict>
          </mc:Fallback>
        </mc:AlternateContent>
      </w:r>
      <w:r w:rsidR="00F73333" w:rsidRPr="006D613E">
        <w:rPr>
          <w:noProof/>
        </w:rPr>
        <mc:AlternateContent>
          <mc:Choice Requires="wps">
            <w:drawing>
              <wp:anchor distT="0" distB="0" distL="114300" distR="114300" simplePos="0" relativeHeight="251658240" behindDoc="0" locked="0" layoutInCell="1" allowOverlap="1" wp14:anchorId="1817B9EF" wp14:editId="6144CF7A">
                <wp:simplePos x="0" y="0"/>
                <wp:positionH relativeFrom="column">
                  <wp:posOffset>10788015</wp:posOffset>
                </wp:positionH>
                <wp:positionV relativeFrom="paragraph">
                  <wp:posOffset>2272030</wp:posOffset>
                </wp:positionV>
                <wp:extent cx="342265" cy="675640"/>
                <wp:effectExtent l="5715" t="10795" r="13970" b="8890"/>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675640"/>
                        </a:xfrm>
                        <a:prstGeom prst="rect">
                          <a:avLst/>
                        </a:prstGeom>
                        <a:solidFill>
                          <a:srgbClr val="DEEAF6"/>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930B2A9" id="Rectangle 14" o:spid="_x0000_s1026" style="position:absolute;margin-left:849.45pt;margin-top:178.9pt;width:26.95pt;height:53.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" fillcolor="#deeaf6" strokeweight=".25pt">
                <v:stroke dashstyle="1 1" endcap="round"/>
                <v:shadow opacity="49150f"/>
              </v:rect>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620" w:firstRow="1" w:lastRow="0" w:firstColumn="0" w:lastColumn="0" w:noHBand="1" w:noVBand="1"/>
      </w:tblPr>
      <w:tblGrid>
        <w:gridCol w:w="1109"/>
        <w:gridCol w:w="3707"/>
        <w:gridCol w:w="1523"/>
        <w:gridCol w:w="1434"/>
        <w:gridCol w:w="1645"/>
      </w:tblGrid>
      <w:tr w:rsidR="00C40FD5" w:rsidRPr="006D613E" w14:paraId="1123E8AE" w14:textId="77777777" w:rsidTr="00DE39CA">
        <w:trPr>
          <w:cantSplit/>
          <w:jc w:val="center"/>
        </w:trPr>
        <w:tc>
          <w:tcPr>
            <w:tcW w:w="1109" w:type="dxa"/>
            <w:shd w:val="clear" w:color="auto" w:fill="D9D9D9"/>
          </w:tcPr>
          <w:p w14:paraId="67561A4D" w14:textId="77777777" w:rsidR="00B11855" w:rsidRPr="006D613E" w:rsidRDefault="002D22C9" w:rsidP="004A7AC0">
            <w:pPr>
              <w:pStyle w:val="TableEntryHeader"/>
            </w:pPr>
            <w:r w:rsidRPr="006D613E">
              <w:t>Segment</w:t>
            </w:r>
          </w:p>
        </w:tc>
        <w:tc>
          <w:tcPr>
            <w:tcW w:w="3707" w:type="dxa"/>
            <w:shd w:val="clear" w:color="auto" w:fill="D9D9D9"/>
          </w:tcPr>
          <w:p w14:paraId="6D3BF31B" w14:textId="77777777" w:rsidR="00B11855" w:rsidRPr="006D613E" w:rsidRDefault="003D003E" w:rsidP="004A7AC0">
            <w:pPr>
              <w:pStyle w:val="TableEntryHeader"/>
            </w:pPr>
            <w:r w:rsidRPr="006D613E">
              <w:t>ORU Message</w:t>
            </w:r>
          </w:p>
        </w:tc>
        <w:tc>
          <w:tcPr>
            <w:tcW w:w="1523" w:type="dxa"/>
            <w:shd w:val="clear" w:color="auto" w:fill="D9D9D9"/>
          </w:tcPr>
          <w:p w14:paraId="2FEA4BAB" w14:textId="77777777" w:rsidR="00B11855" w:rsidRPr="006D613E" w:rsidRDefault="003D003E" w:rsidP="004A7AC0">
            <w:pPr>
              <w:pStyle w:val="TableEntryHeader"/>
            </w:pPr>
            <w:r w:rsidRPr="006D613E">
              <w:t>Usage</w:t>
            </w:r>
          </w:p>
        </w:tc>
        <w:tc>
          <w:tcPr>
            <w:tcW w:w="1434" w:type="dxa"/>
            <w:shd w:val="clear" w:color="auto" w:fill="D9D9D9"/>
          </w:tcPr>
          <w:p w14:paraId="4A65B883" w14:textId="77777777" w:rsidR="00B11855" w:rsidRPr="006D613E" w:rsidRDefault="003D003E" w:rsidP="004A7AC0">
            <w:pPr>
              <w:pStyle w:val="TableEntryHeader"/>
            </w:pPr>
            <w:r w:rsidRPr="006D613E">
              <w:t>Card.</w:t>
            </w:r>
          </w:p>
        </w:tc>
        <w:tc>
          <w:tcPr>
            <w:tcW w:w="1645" w:type="dxa"/>
            <w:shd w:val="clear" w:color="auto" w:fill="D9D9D9"/>
          </w:tcPr>
          <w:p w14:paraId="3B6447D1" w14:textId="7D8CE1D1" w:rsidR="00B11855" w:rsidRPr="006D613E" w:rsidRDefault="006D613E" w:rsidP="004A7AC0">
            <w:pPr>
              <w:pStyle w:val="TableEntryHeader"/>
            </w:pPr>
            <w:r>
              <w:t>HL7</w:t>
            </w:r>
            <w:r w:rsidR="00995105" w:rsidRPr="006D613E">
              <w:t xml:space="preserve"> </w:t>
            </w:r>
            <w:r w:rsidR="003D003E" w:rsidRPr="006D613E">
              <w:t>Ref</w:t>
            </w:r>
          </w:p>
        </w:tc>
      </w:tr>
      <w:tr w:rsidR="00C40FD5" w:rsidRPr="006D613E" w14:paraId="116F2439" w14:textId="77777777" w:rsidTr="006C0E8E">
        <w:trPr>
          <w:cantSplit/>
          <w:jc w:val="center"/>
        </w:trPr>
        <w:tc>
          <w:tcPr>
            <w:tcW w:w="1109" w:type="dxa"/>
            <w:shd w:val="clear" w:color="auto" w:fill="auto"/>
          </w:tcPr>
          <w:p w14:paraId="29A22731" w14:textId="77777777" w:rsidR="00B11855" w:rsidRPr="006D613E" w:rsidRDefault="003D003E" w:rsidP="004A7AC0">
            <w:pPr>
              <w:pStyle w:val="TableEntry"/>
            </w:pPr>
            <w:r w:rsidRPr="006D613E">
              <w:t>MSH</w:t>
            </w:r>
          </w:p>
        </w:tc>
        <w:tc>
          <w:tcPr>
            <w:tcW w:w="3707" w:type="dxa"/>
            <w:shd w:val="clear" w:color="auto" w:fill="auto"/>
          </w:tcPr>
          <w:p w14:paraId="4CC63D52" w14:textId="77777777" w:rsidR="00B11855" w:rsidRPr="006D613E" w:rsidRDefault="003D003E" w:rsidP="004A7AC0">
            <w:pPr>
              <w:pStyle w:val="TableEntry"/>
            </w:pPr>
            <w:r w:rsidRPr="006D613E">
              <w:t>Message Header Segment</w:t>
            </w:r>
          </w:p>
        </w:tc>
        <w:tc>
          <w:tcPr>
            <w:tcW w:w="1523" w:type="dxa"/>
            <w:shd w:val="clear" w:color="auto" w:fill="auto"/>
          </w:tcPr>
          <w:p w14:paraId="6C2B474E" w14:textId="77777777" w:rsidR="00B11855" w:rsidRPr="006D613E" w:rsidRDefault="003D003E" w:rsidP="004A7AC0">
            <w:pPr>
              <w:pStyle w:val="TableEntry"/>
            </w:pPr>
            <w:r w:rsidRPr="006D613E">
              <w:t>R</w:t>
            </w:r>
          </w:p>
        </w:tc>
        <w:tc>
          <w:tcPr>
            <w:tcW w:w="1434" w:type="dxa"/>
            <w:shd w:val="clear" w:color="auto" w:fill="auto"/>
          </w:tcPr>
          <w:p w14:paraId="535B7757" w14:textId="77777777" w:rsidR="00B11855" w:rsidRPr="006D613E" w:rsidRDefault="003D003E" w:rsidP="004A7AC0">
            <w:pPr>
              <w:pStyle w:val="TableEntry"/>
            </w:pPr>
            <w:r w:rsidRPr="006D613E">
              <w:t>[1..1]</w:t>
            </w:r>
          </w:p>
        </w:tc>
        <w:tc>
          <w:tcPr>
            <w:tcW w:w="1645" w:type="dxa"/>
            <w:shd w:val="clear" w:color="auto" w:fill="auto"/>
          </w:tcPr>
          <w:p w14:paraId="76FE361E" w14:textId="77777777" w:rsidR="00B11855" w:rsidRPr="006D613E" w:rsidRDefault="003D003E" w:rsidP="004A7AC0">
            <w:pPr>
              <w:pStyle w:val="TableEntry"/>
            </w:pPr>
            <w:r w:rsidRPr="006D613E">
              <w:t>2.15.9</w:t>
            </w:r>
          </w:p>
        </w:tc>
      </w:tr>
      <w:tr w:rsidR="00C40FD5" w:rsidRPr="006D613E" w14:paraId="41EC74AD" w14:textId="77777777" w:rsidTr="006C0E8E">
        <w:trPr>
          <w:cantSplit/>
          <w:jc w:val="center"/>
        </w:trPr>
        <w:tc>
          <w:tcPr>
            <w:tcW w:w="1109" w:type="dxa"/>
            <w:shd w:val="clear" w:color="auto" w:fill="auto"/>
          </w:tcPr>
          <w:p w14:paraId="6FCD53FA" w14:textId="77777777" w:rsidR="00B11855" w:rsidRPr="006D613E" w:rsidRDefault="003D003E" w:rsidP="004A7AC0">
            <w:pPr>
              <w:pStyle w:val="TableEntry"/>
            </w:pPr>
            <w:r w:rsidRPr="006D613E">
              <w:t>PID</w:t>
            </w:r>
          </w:p>
        </w:tc>
        <w:tc>
          <w:tcPr>
            <w:tcW w:w="3707" w:type="dxa"/>
            <w:shd w:val="clear" w:color="auto" w:fill="auto"/>
          </w:tcPr>
          <w:p w14:paraId="331BA3A5" w14:textId="77777777" w:rsidR="00B11855" w:rsidRPr="006D613E" w:rsidRDefault="003D003E" w:rsidP="004A7AC0">
            <w:pPr>
              <w:pStyle w:val="TableEntry"/>
            </w:pPr>
            <w:r w:rsidRPr="006D613E">
              <w:t xml:space="preserve">Patient Identification Segment </w:t>
            </w:r>
          </w:p>
        </w:tc>
        <w:tc>
          <w:tcPr>
            <w:tcW w:w="1523" w:type="dxa"/>
            <w:shd w:val="clear" w:color="auto" w:fill="auto"/>
          </w:tcPr>
          <w:p w14:paraId="4661B44D" w14:textId="77777777" w:rsidR="00B11855" w:rsidRPr="006D613E" w:rsidRDefault="003D003E" w:rsidP="004A7AC0">
            <w:pPr>
              <w:pStyle w:val="TableEntry"/>
            </w:pPr>
            <w:r w:rsidRPr="006D613E">
              <w:t>CE</w:t>
            </w:r>
          </w:p>
        </w:tc>
        <w:tc>
          <w:tcPr>
            <w:tcW w:w="1434" w:type="dxa"/>
            <w:shd w:val="clear" w:color="auto" w:fill="auto"/>
          </w:tcPr>
          <w:p w14:paraId="2D4ED321" w14:textId="77777777" w:rsidR="00B11855" w:rsidRPr="006D613E" w:rsidRDefault="003D003E" w:rsidP="00E86B15">
            <w:pPr>
              <w:pStyle w:val="TableEntry"/>
            </w:pPr>
            <w:r w:rsidRPr="006D613E">
              <w:t>[</w:t>
            </w:r>
            <w:r w:rsidR="00E86B15" w:rsidRPr="006D613E">
              <w:t>0</w:t>
            </w:r>
            <w:r w:rsidRPr="006D613E">
              <w:t>..1]</w:t>
            </w:r>
          </w:p>
        </w:tc>
        <w:tc>
          <w:tcPr>
            <w:tcW w:w="1645" w:type="dxa"/>
            <w:shd w:val="clear" w:color="auto" w:fill="auto"/>
          </w:tcPr>
          <w:p w14:paraId="440654B5" w14:textId="77777777" w:rsidR="00B11855" w:rsidRPr="006D613E" w:rsidRDefault="003D003E" w:rsidP="004A7AC0">
            <w:pPr>
              <w:pStyle w:val="TableEntry"/>
            </w:pPr>
            <w:r w:rsidRPr="006D613E">
              <w:t>3.4.2</w:t>
            </w:r>
          </w:p>
        </w:tc>
      </w:tr>
      <w:tr w:rsidR="00C40FD5" w:rsidRPr="006D613E" w14:paraId="6B4979B5" w14:textId="77777777" w:rsidTr="006C0E8E">
        <w:trPr>
          <w:cantSplit/>
          <w:jc w:val="center"/>
        </w:trPr>
        <w:tc>
          <w:tcPr>
            <w:tcW w:w="1109" w:type="dxa"/>
            <w:shd w:val="clear" w:color="auto" w:fill="auto"/>
          </w:tcPr>
          <w:p w14:paraId="2744F148" w14:textId="77777777" w:rsidR="00B11855" w:rsidRPr="006D613E" w:rsidRDefault="003D003E" w:rsidP="004A7AC0">
            <w:pPr>
              <w:pStyle w:val="TableEntry"/>
            </w:pPr>
            <w:r w:rsidRPr="006D613E">
              <w:t>PV1</w:t>
            </w:r>
          </w:p>
        </w:tc>
        <w:tc>
          <w:tcPr>
            <w:tcW w:w="3707" w:type="dxa"/>
            <w:shd w:val="clear" w:color="auto" w:fill="auto"/>
          </w:tcPr>
          <w:p w14:paraId="1AE9283B" w14:textId="77777777" w:rsidR="00B11855" w:rsidRPr="006D613E" w:rsidRDefault="003D003E" w:rsidP="004A7AC0">
            <w:pPr>
              <w:pStyle w:val="TableEntry"/>
            </w:pPr>
            <w:r w:rsidRPr="006D613E">
              <w:t>Patient Visit Segment</w:t>
            </w:r>
          </w:p>
        </w:tc>
        <w:tc>
          <w:tcPr>
            <w:tcW w:w="1523" w:type="dxa"/>
            <w:shd w:val="clear" w:color="auto" w:fill="auto"/>
          </w:tcPr>
          <w:p w14:paraId="7DB92770" w14:textId="77777777" w:rsidR="00B11855" w:rsidRPr="006D613E" w:rsidRDefault="003D003E" w:rsidP="004A7AC0">
            <w:pPr>
              <w:pStyle w:val="TableEntry"/>
            </w:pPr>
            <w:r w:rsidRPr="006D613E">
              <w:t>CE</w:t>
            </w:r>
          </w:p>
        </w:tc>
        <w:tc>
          <w:tcPr>
            <w:tcW w:w="1434" w:type="dxa"/>
            <w:shd w:val="clear" w:color="auto" w:fill="auto"/>
          </w:tcPr>
          <w:p w14:paraId="432AE2E2" w14:textId="77777777" w:rsidR="00B11855" w:rsidRPr="006D613E" w:rsidRDefault="003D003E" w:rsidP="00E86B15">
            <w:pPr>
              <w:pStyle w:val="TableEntry"/>
            </w:pPr>
            <w:r w:rsidRPr="006D613E">
              <w:t>[</w:t>
            </w:r>
            <w:r w:rsidR="00E86B15" w:rsidRPr="006D613E">
              <w:t>0</w:t>
            </w:r>
            <w:r w:rsidRPr="006D613E">
              <w:t>..1]</w:t>
            </w:r>
          </w:p>
        </w:tc>
        <w:tc>
          <w:tcPr>
            <w:tcW w:w="1645" w:type="dxa"/>
            <w:shd w:val="clear" w:color="auto" w:fill="auto"/>
          </w:tcPr>
          <w:p w14:paraId="5F4EC0DB" w14:textId="77777777" w:rsidR="00B11855" w:rsidRPr="006D613E" w:rsidRDefault="003D003E" w:rsidP="004A7AC0">
            <w:pPr>
              <w:pStyle w:val="TableEntry"/>
            </w:pPr>
            <w:r w:rsidRPr="006D613E">
              <w:t>3.4.3</w:t>
            </w:r>
          </w:p>
        </w:tc>
      </w:tr>
      <w:tr w:rsidR="00C40FD5" w:rsidRPr="006D613E" w14:paraId="3FA7EA48" w14:textId="77777777" w:rsidTr="006C0E8E">
        <w:trPr>
          <w:cantSplit/>
          <w:jc w:val="center"/>
        </w:trPr>
        <w:tc>
          <w:tcPr>
            <w:tcW w:w="1109" w:type="dxa"/>
            <w:shd w:val="clear" w:color="auto" w:fill="auto"/>
          </w:tcPr>
          <w:p w14:paraId="7CCF0106" w14:textId="77777777" w:rsidR="00B11855" w:rsidRPr="006D613E" w:rsidRDefault="003D003E" w:rsidP="004A7AC0">
            <w:pPr>
              <w:pStyle w:val="TableEntry"/>
            </w:pPr>
            <w:r w:rsidRPr="006D613E">
              <w:t>[ORC]</w:t>
            </w:r>
          </w:p>
        </w:tc>
        <w:tc>
          <w:tcPr>
            <w:tcW w:w="3707" w:type="dxa"/>
            <w:shd w:val="clear" w:color="auto" w:fill="auto"/>
          </w:tcPr>
          <w:p w14:paraId="2C672F27" w14:textId="77777777" w:rsidR="00B11855" w:rsidRPr="006D613E" w:rsidRDefault="003D003E" w:rsidP="004A7AC0">
            <w:pPr>
              <w:pStyle w:val="TableEntry"/>
            </w:pPr>
            <w:r w:rsidRPr="006D613E">
              <w:t>Common Order Segment</w:t>
            </w:r>
          </w:p>
        </w:tc>
        <w:tc>
          <w:tcPr>
            <w:tcW w:w="1523" w:type="dxa"/>
            <w:shd w:val="clear" w:color="auto" w:fill="auto"/>
          </w:tcPr>
          <w:p w14:paraId="0D88BB45" w14:textId="77777777" w:rsidR="00B11855" w:rsidRPr="006D613E" w:rsidRDefault="003D003E" w:rsidP="004A7AC0">
            <w:pPr>
              <w:pStyle w:val="TableEntry"/>
            </w:pPr>
            <w:r w:rsidRPr="006D613E">
              <w:t>O</w:t>
            </w:r>
          </w:p>
        </w:tc>
        <w:tc>
          <w:tcPr>
            <w:tcW w:w="1434" w:type="dxa"/>
            <w:shd w:val="clear" w:color="auto" w:fill="auto"/>
          </w:tcPr>
          <w:p w14:paraId="51850036" w14:textId="77777777" w:rsidR="00B11855" w:rsidRPr="006D613E" w:rsidRDefault="003D003E" w:rsidP="004A7AC0">
            <w:pPr>
              <w:pStyle w:val="TableEntry"/>
            </w:pPr>
            <w:r w:rsidRPr="006D613E">
              <w:t>[0..1]</w:t>
            </w:r>
          </w:p>
        </w:tc>
        <w:tc>
          <w:tcPr>
            <w:tcW w:w="1645" w:type="dxa"/>
            <w:shd w:val="clear" w:color="auto" w:fill="auto"/>
          </w:tcPr>
          <w:p w14:paraId="7665EFA8" w14:textId="77777777" w:rsidR="00B11855" w:rsidRPr="006D613E" w:rsidRDefault="003D003E" w:rsidP="004A7AC0">
            <w:pPr>
              <w:pStyle w:val="TableEntry"/>
            </w:pPr>
            <w:r w:rsidRPr="006D613E">
              <w:t>4.5.1</w:t>
            </w:r>
          </w:p>
        </w:tc>
      </w:tr>
      <w:tr w:rsidR="00C40FD5" w:rsidRPr="006D613E" w14:paraId="72EDB06C" w14:textId="77777777" w:rsidTr="006C0E8E">
        <w:trPr>
          <w:cantSplit/>
          <w:jc w:val="center"/>
        </w:trPr>
        <w:tc>
          <w:tcPr>
            <w:tcW w:w="1109" w:type="dxa"/>
            <w:shd w:val="clear" w:color="auto" w:fill="auto"/>
          </w:tcPr>
          <w:p w14:paraId="27D39583" w14:textId="77777777" w:rsidR="00B11855" w:rsidRPr="006D613E" w:rsidRDefault="003D003E" w:rsidP="004A7AC0">
            <w:pPr>
              <w:pStyle w:val="TableEntry"/>
            </w:pPr>
            <w:r w:rsidRPr="006D613E">
              <w:t>OBR</w:t>
            </w:r>
          </w:p>
        </w:tc>
        <w:tc>
          <w:tcPr>
            <w:tcW w:w="3707" w:type="dxa"/>
            <w:shd w:val="clear" w:color="auto" w:fill="auto"/>
          </w:tcPr>
          <w:p w14:paraId="7B1B95C2" w14:textId="77777777" w:rsidR="00B11855" w:rsidRPr="006D613E" w:rsidRDefault="003D003E" w:rsidP="004A7AC0">
            <w:pPr>
              <w:pStyle w:val="TableEntry"/>
            </w:pPr>
            <w:r w:rsidRPr="006D613E">
              <w:t>Observation Request Segment</w:t>
            </w:r>
          </w:p>
        </w:tc>
        <w:tc>
          <w:tcPr>
            <w:tcW w:w="1523" w:type="dxa"/>
            <w:shd w:val="clear" w:color="auto" w:fill="auto"/>
          </w:tcPr>
          <w:p w14:paraId="6C4D2524" w14:textId="77777777" w:rsidR="00B11855" w:rsidRPr="006D613E" w:rsidRDefault="003D003E" w:rsidP="004A7AC0">
            <w:pPr>
              <w:pStyle w:val="TableEntry"/>
            </w:pPr>
            <w:r w:rsidRPr="006D613E">
              <w:t>R</w:t>
            </w:r>
          </w:p>
        </w:tc>
        <w:tc>
          <w:tcPr>
            <w:tcW w:w="1434" w:type="dxa"/>
            <w:shd w:val="clear" w:color="auto" w:fill="auto"/>
          </w:tcPr>
          <w:p w14:paraId="6696C50B" w14:textId="77777777" w:rsidR="00B11855" w:rsidRPr="006D613E" w:rsidRDefault="003D003E" w:rsidP="004A7AC0">
            <w:pPr>
              <w:pStyle w:val="TableEntry"/>
            </w:pPr>
            <w:r w:rsidRPr="006D613E">
              <w:t>[1..n]</w:t>
            </w:r>
          </w:p>
        </w:tc>
        <w:tc>
          <w:tcPr>
            <w:tcW w:w="1645" w:type="dxa"/>
            <w:shd w:val="clear" w:color="auto" w:fill="auto"/>
          </w:tcPr>
          <w:p w14:paraId="411237A6" w14:textId="77777777" w:rsidR="00B11855" w:rsidRPr="006D613E" w:rsidRDefault="003D003E" w:rsidP="004A7AC0">
            <w:pPr>
              <w:pStyle w:val="TableEntry"/>
            </w:pPr>
            <w:r w:rsidRPr="006D613E">
              <w:t>7.4.1</w:t>
            </w:r>
          </w:p>
        </w:tc>
      </w:tr>
      <w:tr w:rsidR="00A22356" w:rsidRPr="006D613E" w14:paraId="5CF6567F" w14:textId="77777777" w:rsidTr="006C0E8E">
        <w:trPr>
          <w:cantSplit/>
          <w:jc w:val="center"/>
        </w:trPr>
        <w:tc>
          <w:tcPr>
            <w:tcW w:w="1109" w:type="dxa"/>
            <w:shd w:val="clear" w:color="auto" w:fill="auto"/>
          </w:tcPr>
          <w:p w14:paraId="23960643" w14:textId="77777777" w:rsidR="00A22356" w:rsidRPr="006D613E" w:rsidRDefault="00A22356" w:rsidP="004A7AC0">
            <w:pPr>
              <w:pStyle w:val="TableEntry"/>
            </w:pPr>
            <w:r w:rsidRPr="006D613E">
              <w:t>[PRT]</w:t>
            </w:r>
          </w:p>
        </w:tc>
        <w:tc>
          <w:tcPr>
            <w:tcW w:w="3707" w:type="dxa"/>
            <w:shd w:val="clear" w:color="auto" w:fill="auto"/>
          </w:tcPr>
          <w:p w14:paraId="4D7B08E3" w14:textId="77777777" w:rsidR="00A22356" w:rsidRPr="006D613E" w:rsidRDefault="00A22356" w:rsidP="004A7AC0">
            <w:pPr>
              <w:pStyle w:val="TableEntry"/>
            </w:pPr>
            <w:r w:rsidRPr="006D613E">
              <w:t>Participation Segment</w:t>
            </w:r>
          </w:p>
        </w:tc>
        <w:tc>
          <w:tcPr>
            <w:tcW w:w="1523" w:type="dxa"/>
            <w:shd w:val="clear" w:color="auto" w:fill="auto"/>
          </w:tcPr>
          <w:p w14:paraId="0410D06C" w14:textId="77777777" w:rsidR="00A22356" w:rsidRPr="006D613E" w:rsidRDefault="00A22356" w:rsidP="004A7AC0">
            <w:pPr>
              <w:pStyle w:val="TableEntry"/>
            </w:pPr>
            <w:r w:rsidRPr="006D613E">
              <w:t>O</w:t>
            </w:r>
          </w:p>
        </w:tc>
        <w:tc>
          <w:tcPr>
            <w:tcW w:w="1434" w:type="dxa"/>
            <w:shd w:val="clear" w:color="auto" w:fill="auto"/>
          </w:tcPr>
          <w:p w14:paraId="14187E8D" w14:textId="77777777" w:rsidR="00A22356" w:rsidRPr="006D613E" w:rsidRDefault="00A22356" w:rsidP="004A7AC0">
            <w:pPr>
              <w:pStyle w:val="TableEntry"/>
            </w:pPr>
            <w:r w:rsidRPr="006D613E">
              <w:t>[0..n]</w:t>
            </w:r>
          </w:p>
        </w:tc>
        <w:tc>
          <w:tcPr>
            <w:tcW w:w="1645" w:type="dxa"/>
            <w:shd w:val="clear" w:color="auto" w:fill="auto"/>
          </w:tcPr>
          <w:p w14:paraId="0ABBAD5C" w14:textId="77777777" w:rsidR="00A22356" w:rsidRPr="006D613E" w:rsidRDefault="00A22356" w:rsidP="004A7AC0">
            <w:pPr>
              <w:pStyle w:val="TableEntry"/>
            </w:pPr>
            <w:r w:rsidRPr="006D613E">
              <w:t>8.4.</w:t>
            </w:r>
            <w:r w:rsidR="009167AE" w:rsidRPr="006D613E">
              <w:t>4 (V2.7</w:t>
            </w:r>
            <w:r w:rsidRPr="006D613E">
              <w:t>)</w:t>
            </w:r>
          </w:p>
        </w:tc>
      </w:tr>
      <w:tr w:rsidR="00C40FD5" w:rsidRPr="006D613E" w14:paraId="2A1C9D26" w14:textId="77777777" w:rsidTr="006C0E8E">
        <w:trPr>
          <w:cantSplit/>
          <w:jc w:val="center"/>
        </w:trPr>
        <w:tc>
          <w:tcPr>
            <w:tcW w:w="1109" w:type="dxa"/>
            <w:shd w:val="clear" w:color="auto" w:fill="auto"/>
          </w:tcPr>
          <w:p w14:paraId="71612930" w14:textId="77777777" w:rsidR="00B11855" w:rsidRPr="006D613E" w:rsidRDefault="003D003E" w:rsidP="004A7AC0">
            <w:pPr>
              <w:pStyle w:val="TableEntry"/>
            </w:pPr>
            <w:r w:rsidRPr="006D613E">
              <w:t>OBX</w:t>
            </w:r>
          </w:p>
        </w:tc>
        <w:tc>
          <w:tcPr>
            <w:tcW w:w="3707" w:type="dxa"/>
            <w:shd w:val="clear" w:color="auto" w:fill="auto"/>
          </w:tcPr>
          <w:p w14:paraId="37761B96" w14:textId="77777777" w:rsidR="00B11855" w:rsidRPr="006D613E" w:rsidRDefault="003D003E" w:rsidP="004A7AC0">
            <w:pPr>
              <w:pStyle w:val="TableEntry"/>
            </w:pPr>
            <w:r w:rsidRPr="006D613E">
              <w:t>Observation Result Segment</w:t>
            </w:r>
          </w:p>
        </w:tc>
        <w:tc>
          <w:tcPr>
            <w:tcW w:w="1523" w:type="dxa"/>
            <w:shd w:val="clear" w:color="auto" w:fill="auto"/>
          </w:tcPr>
          <w:p w14:paraId="490D1ACA" w14:textId="77777777" w:rsidR="00B11855" w:rsidRPr="006D613E" w:rsidRDefault="003D003E" w:rsidP="004A7AC0">
            <w:pPr>
              <w:pStyle w:val="TableEntry"/>
            </w:pPr>
            <w:r w:rsidRPr="006D613E">
              <w:t>R</w:t>
            </w:r>
          </w:p>
        </w:tc>
        <w:tc>
          <w:tcPr>
            <w:tcW w:w="1434" w:type="dxa"/>
            <w:shd w:val="clear" w:color="auto" w:fill="auto"/>
          </w:tcPr>
          <w:p w14:paraId="16C9944C" w14:textId="77777777" w:rsidR="00B11855" w:rsidRPr="006D613E" w:rsidRDefault="003D003E" w:rsidP="004A7AC0">
            <w:pPr>
              <w:pStyle w:val="TableEntry"/>
            </w:pPr>
            <w:r w:rsidRPr="006D613E">
              <w:t>[1..n]</w:t>
            </w:r>
          </w:p>
        </w:tc>
        <w:tc>
          <w:tcPr>
            <w:tcW w:w="1645" w:type="dxa"/>
            <w:shd w:val="clear" w:color="auto" w:fill="auto"/>
          </w:tcPr>
          <w:p w14:paraId="4E4AE413" w14:textId="77777777" w:rsidR="00B11855" w:rsidRPr="006D613E" w:rsidRDefault="003D003E" w:rsidP="004A7AC0">
            <w:pPr>
              <w:pStyle w:val="TableEntry"/>
            </w:pPr>
            <w:r w:rsidRPr="006D613E">
              <w:t>7.4.2</w:t>
            </w:r>
          </w:p>
        </w:tc>
      </w:tr>
      <w:tr w:rsidR="00C40FD5" w:rsidRPr="006D613E" w14:paraId="0E4F68E0" w14:textId="77777777" w:rsidTr="006C0E8E">
        <w:trPr>
          <w:cantSplit/>
          <w:jc w:val="center"/>
        </w:trPr>
        <w:tc>
          <w:tcPr>
            <w:tcW w:w="1109" w:type="dxa"/>
            <w:shd w:val="clear" w:color="auto" w:fill="auto"/>
          </w:tcPr>
          <w:p w14:paraId="26C57207" w14:textId="77777777" w:rsidR="00B11855" w:rsidRPr="006D613E" w:rsidRDefault="003D003E" w:rsidP="004A7AC0">
            <w:pPr>
              <w:pStyle w:val="TableEntry"/>
            </w:pPr>
            <w:r w:rsidRPr="006D613E">
              <w:t>[NTE]</w:t>
            </w:r>
          </w:p>
        </w:tc>
        <w:tc>
          <w:tcPr>
            <w:tcW w:w="3707" w:type="dxa"/>
            <w:shd w:val="clear" w:color="auto" w:fill="auto"/>
          </w:tcPr>
          <w:p w14:paraId="7FB44B5C" w14:textId="77777777" w:rsidR="00B11855" w:rsidRPr="006D613E" w:rsidRDefault="003D003E" w:rsidP="004A7AC0">
            <w:pPr>
              <w:pStyle w:val="TableEntry"/>
            </w:pPr>
            <w:r w:rsidRPr="006D613E">
              <w:t>Notes and Comments Segment</w:t>
            </w:r>
          </w:p>
        </w:tc>
        <w:tc>
          <w:tcPr>
            <w:tcW w:w="1523" w:type="dxa"/>
            <w:shd w:val="clear" w:color="auto" w:fill="auto"/>
          </w:tcPr>
          <w:p w14:paraId="42BBF9F0" w14:textId="77777777" w:rsidR="00B11855" w:rsidRPr="006D613E" w:rsidRDefault="003D003E" w:rsidP="004A7AC0">
            <w:pPr>
              <w:pStyle w:val="TableEntry"/>
            </w:pPr>
            <w:r w:rsidRPr="006D613E">
              <w:t>O</w:t>
            </w:r>
          </w:p>
        </w:tc>
        <w:tc>
          <w:tcPr>
            <w:tcW w:w="1434" w:type="dxa"/>
            <w:shd w:val="clear" w:color="auto" w:fill="auto"/>
          </w:tcPr>
          <w:p w14:paraId="40704D38" w14:textId="77777777" w:rsidR="00B11855" w:rsidRPr="006D613E" w:rsidRDefault="003D003E" w:rsidP="004A7AC0">
            <w:pPr>
              <w:pStyle w:val="TableEntry"/>
            </w:pPr>
            <w:r w:rsidRPr="006D613E">
              <w:t>[0..1]</w:t>
            </w:r>
          </w:p>
        </w:tc>
        <w:tc>
          <w:tcPr>
            <w:tcW w:w="1645" w:type="dxa"/>
            <w:shd w:val="clear" w:color="auto" w:fill="auto"/>
          </w:tcPr>
          <w:p w14:paraId="2F4F3FCD" w14:textId="77777777" w:rsidR="00B11855" w:rsidRPr="006D613E" w:rsidRDefault="003D003E" w:rsidP="004A7AC0">
            <w:pPr>
              <w:pStyle w:val="TableEntry"/>
            </w:pPr>
            <w:r w:rsidRPr="006D613E">
              <w:t>2.5.10</w:t>
            </w:r>
          </w:p>
        </w:tc>
      </w:tr>
    </w:tbl>
    <w:p w14:paraId="17772535" w14:textId="77777777" w:rsidR="001A4392" w:rsidRPr="006D613E" w:rsidRDefault="001A4392" w:rsidP="001A4392">
      <w:pPr>
        <w:pStyle w:val="BodyText"/>
      </w:pPr>
    </w:p>
    <w:p w14:paraId="50DB0ED6" w14:textId="77777777" w:rsidR="00B11855" w:rsidRPr="006D613E" w:rsidRDefault="003D003E" w:rsidP="004A7AC0">
      <w:pPr>
        <w:pStyle w:val="BodyText"/>
      </w:pPr>
      <w:r w:rsidRPr="006D613E">
        <w:t xml:space="preserve">While there can be multiple OBR segments per PCD-04 transaction (in support of inclusion of </w:t>
      </w:r>
      <w:r w:rsidR="00021767" w:rsidRPr="006D613E">
        <w:t xml:space="preserve">alert common containment and </w:t>
      </w:r>
      <w:r w:rsidRPr="006D613E">
        <w:t>evidentiary data) there is at most one alert per PCD-04 transaction.</w:t>
      </w:r>
    </w:p>
    <w:p w14:paraId="7ED50480" w14:textId="77777777" w:rsidR="00B11855" w:rsidRPr="006D613E" w:rsidRDefault="00B11855" w:rsidP="004A7AC0">
      <w:pPr>
        <w:pStyle w:val="BodyText"/>
      </w:pPr>
    </w:p>
    <w:p w14:paraId="4D1A9DC2" w14:textId="77777777" w:rsidR="00B11855" w:rsidRPr="006D613E" w:rsidRDefault="003D003E" w:rsidP="00123C7B">
      <w:pPr>
        <w:pStyle w:val="TableTitle"/>
        <w:outlineLvl w:val="0"/>
      </w:pPr>
      <w:r w:rsidRPr="006D613E">
        <w:t>Table 3.4.4.1.2-2: ORU^R40^ORU_R40 Static Definition</w:t>
      </w:r>
    </w:p>
    <w:tbl>
      <w:tblPr>
        <w:tblW w:w="0" w:type="auto"/>
        <w:jc w:val="center"/>
        <w:tblLayout w:type="fixed"/>
        <w:tblLook w:val="04A0" w:firstRow="1" w:lastRow="0" w:firstColumn="1" w:lastColumn="0" w:noHBand="0" w:noVBand="1"/>
      </w:tblPr>
      <w:tblGrid>
        <w:gridCol w:w="3847"/>
        <w:gridCol w:w="4341"/>
      </w:tblGrid>
      <w:tr w:rsidR="00B11855" w:rsidRPr="006D613E" w14:paraId="45C4C5A0" w14:textId="77777777" w:rsidTr="00DE39CA">
        <w:trPr>
          <w:tblHeade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1122EDAD" w14:textId="77777777" w:rsidR="00B11855" w:rsidRPr="006D613E" w:rsidRDefault="003D003E" w:rsidP="00A17802">
            <w:pPr>
              <w:pStyle w:val="TableEntryHeader"/>
              <w:spacing w:before="0"/>
            </w:pPr>
            <w:r w:rsidRPr="006D613E">
              <w:t>ORU^R40^ORU_R40</w:t>
            </w:r>
          </w:p>
        </w:tc>
        <w:tc>
          <w:tcPr>
            <w:tcW w:w="4341"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0404C34B" w14:textId="77777777" w:rsidR="00B11855" w:rsidRPr="006D613E" w:rsidRDefault="003D003E" w:rsidP="00A17802">
            <w:pPr>
              <w:pStyle w:val="TableEntryHeader"/>
              <w:spacing w:before="0"/>
            </w:pPr>
            <w:r w:rsidRPr="006D613E">
              <w:t>Report Alert Message</w:t>
            </w:r>
          </w:p>
        </w:tc>
      </w:tr>
      <w:tr w:rsidR="00B11855" w:rsidRPr="006D613E" w14:paraId="5C2FE489"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28DE5980" w14:textId="77777777" w:rsidR="00B11855" w:rsidRPr="006D613E" w:rsidRDefault="003D003E" w:rsidP="00A17802">
            <w:pPr>
              <w:pStyle w:val="TableEntry"/>
              <w:spacing w:before="0"/>
            </w:pPr>
            <w:r w:rsidRPr="006D613E">
              <w:t>MSH</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751C5D30" w14:textId="77777777" w:rsidR="00B11855" w:rsidRPr="006D613E" w:rsidRDefault="003D003E" w:rsidP="00A17802">
            <w:pPr>
              <w:pStyle w:val="TableEntry"/>
              <w:spacing w:before="0"/>
            </w:pPr>
            <w:r w:rsidRPr="006D613E">
              <w:t>Message Header</w:t>
            </w:r>
          </w:p>
        </w:tc>
      </w:tr>
      <w:tr w:rsidR="00B11855" w:rsidRPr="006D613E" w14:paraId="1728D4FD"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345F3D67" w14:textId="77777777" w:rsidR="00B11855" w:rsidRPr="006D613E" w:rsidRDefault="003D003E" w:rsidP="00A17802">
            <w:pPr>
              <w:pStyle w:val="TableEntry"/>
              <w:spacing w:before="0"/>
            </w:pPr>
            <w:r w:rsidRPr="006D613E">
              <w:t>[{SFT}]</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44C365E5" w14:textId="77777777" w:rsidR="00B11855" w:rsidRPr="006D613E" w:rsidRDefault="003D003E" w:rsidP="00A17802">
            <w:pPr>
              <w:pStyle w:val="TableEntry"/>
              <w:spacing w:before="0"/>
            </w:pPr>
            <w:r w:rsidRPr="006D613E">
              <w:t>Software Segment</w:t>
            </w:r>
          </w:p>
        </w:tc>
      </w:tr>
      <w:tr w:rsidR="00B11855" w:rsidRPr="006D613E" w14:paraId="3A7254B2"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147FBCBD" w14:textId="77777777" w:rsidR="00B11855" w:rsidRPr="006D613E" w:rsidRDefault="003D003E" w:rsidP="00A17802">
            <w:pPr>
              <w:pStyle w:val="TableEntry"/>
              <w:spacing w:before="0"/>
            </w:pPr>
            <w:r w:rsidRPr="006D613E">
              <w:lastRenderedPageBreak/>
              <w:t>{</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03785570" w14:textId="77777777" w:rsidR="00B11855" w:rsidRPr="006D613E" w:rsidRDefault="003D003E" w:rsidP="00A17802">
            <w:pPr>
              <w:pStyle w:val="TableEntry"/>
              <w:spacing w:before="0"/>
            </w:pPr>
            <w:r w:rsidRPr="006D613E">
              <w:t xml:space="preserve">--- </w:t>
            </w:r>
            <w:proofErr w:type="spellStart"/>
            <w:r w:rsidRPr="006D613E">
              <w:t>ALERT_begin</w:t>
            </w:r>
            <w:proofErr w:type="spellEnd"/>
          </w:p>
        </w:tc>
      </w:tr>
      <w:tr w:rsidR="00B11855" w:rsidRPr="006D613E" w14:paraId="20207683"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4F28148B" w14:textId="77777777" w:rsidR="00B11855" w:rsidRPr="006D613E" w:rsidRDefault="003D003E" w:rsidP="00A17802">
            <w:pPr>
              <w:pStyle w:val="TableEntry"/>
              <w:spacing w:before="0"/>
            </w:pPr>
            <w:r w:rsidRPr="006D613E">
              <w:t xml:space="preserve">    [</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4FA8F734" w14:textId="77777777" w:rsidR="00B11855" w:rsidRPr="006D613E" w:rsidRDefault="003D003E" w:rsidP="00A17802">
            <w:pPr>
              <w:pStyle w:val="TableEntry"/>
              <w:spacing w:before="0"/>
            </w:pPr>
            <w:r w:rsidRPr="006D613E">
              <w:t>--- PATIENT begin</w:t>
            </w:r>
          </w:p>
        </w:tc>
      </w:tr>
      <w:tr w:rsidR="00B11855" w:rsidRPr="006D613E" w14:paraId="57596FE4"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186F334B" w14:textId="77777777" w:rsidR="00B11855" w:rsidRPr="006D613E" w:rsidRDefault="003D003E" w:rsidP="00A17802">
            <w:pPr>
              <w:pStyle w:val="TableEntry"/>
              <w:spacing w:before="0"/>
            </w:pPr>
            <w:r w:rsidRPr="006D613E">
              <w:t xml:space="preserve">        PID</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7D0F8475" w14:textId="77777777" w:rsidR="00B11855" w:rsidRPr="006D613E" w:rsidRDefault="003D003E" w:rsidP="00A17802">
            <w:pPr>
              <w:pStyle w:val="TableEntry"/>
              <w:spacing w:before="0"/>
            </w:pPr>
            <w:r w:rsidRPr="006D613E">
              <w:t>Patient Identification</w:t>
            </w:r>
          </w:p>
        </w:tc>
      </w:tr>
      <w:tr w:rsidR="00B11855" w:rsidRPr="006D613E" w14:paraId="058F8077"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1D26738B" w14:textId="77777777" w:rsidR="00B11855" w:rsidRPr="006D613E" w:rsidRDefault="003D003E" w:rsidP="00A17802">
            <w:pPr>
              <w:pStyle w:val="TableEntry"/>
              <w:spacing w:before="0"/>
            </w:pPr>
            <w:r w:rsidRPr="006D613E">
              <w:t xml:space="preserve">        [</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672B5CAF" w14:textId="77777777" w:rsidR="00B11855" w:rsidRPr="006D613E" w:rsidRDefault="003D003E" w:rsidP="00A17802">
            <w:pPr>
              <w:pStyle w:val="TableEntry"/>
              <w:spacing w:before="0"/>
            </w:pPr>
            <w:r w:rsidRPr="006D613E">
              <w:t>--- LOCATION begin</w:t>
            </w:r>
          </w:p>
        </w:tc>
      </w:tr>
      <w:tr w:rsidR="00B11855" w:rsidRPr="006D613E" w14:paraId="380FEB96"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6D40155E" w14:textId="77777777" w:rsidR="00B11855" w:rsidRPr="006D613E" w:rsidRDefault="003D003E" w:rsidP="00A17802">
            <w:pPr>
              <w:pStyle w:val="TableEntry"/>
              <w:spacing w:before="0"/>
            </w:pPr>
            <w:r w:rsidRPr="006D613E">
              <w:t xml:space="preserve">            PV1</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4E80A392" w14:textId="77777777" w:rsidR="00B11855" w:rsidRPr="006D613E" w:rsidRDefault="003D003E" w:rsidP="00A17802">
            <w:pPr>
              <w:pStyle w:val="TableEntry"/>
              <w:spacing w:before="0"/>
            </w:pPr>
            <w:r w:rsidRPr="006D613E">
              <w:t>Alert Location</w:t>
            </w:r>
          </w:p>
        </w:tc>
      </w:tr>
      <w:tr w:rsidR="00B11855" w:rsidRPr="006D613E" w14:paraId="36DD6BF7"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55CDA146" w14:textId="77777777" w:rsidR="00B11855" w:rsidRPr="006D613E" w:rsidRDefault="003D003E" w:rsidP="00A17802">
            <w:pPr>
              <w:pStyle w:val="TableEntry"/>
              <w:spacing w:before="0"/>
            </w:pPr>
            <w:r w:rsidRPr="006D613E">
              <w:t xml:space="preserve">        ]</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4CB0D4B8" w14:textId="77777777" w:rsidR="00B11855" w:rsidRPr="006D613E" w:rsidRDefault="003D003E" w:rsidP="00A17802">
            <w:pPr>
              <w:pStyle w:val="TableEntry"/>
              <w:spacing w:before="0"/>
            </w:pPr>
            <w:r w:rsidRPr="006D613E">
              <w:t>--- LOCATION end</w:t>
            </w:r>
          </w:p>
        </w:tc>
      </w:tr>
      <w:tr w:rsidR="00B11855" w:rsidRPr="006D613E" w14:paraId="2CFE6A3F"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6783A364" w14:textId="77777777" w:rsidR="00B11855" w:rsidRPr="006D613E" w:rsidRDefault="003D003E" w:rsidP="00A17802">
            <w:pPr>
              <w:pStyle w:val="TableEntry"/>
              <w:spacing w:before="0"/>
            </w:pPr>
            <w:r w:rsidRPr="006D613E">
              <w:t xml:space="preserve">    ]</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40202A2A" w14:textId="77777777" w:rsidR="00B11855" w:rsidRPr="006D613E" w:rsidRDefault="003D003E" w:rsidP="00A17802">
            <w:pPr>
              <w:pStyle w:val="TableEntry"/>
              <w:spacing w:before="0"/>
            </w:pPr>
            <w:r w:rsidRPr="006D613E">
              <w:t>--- PATIENT end</w:t>
            </w:r>
          </w:p>
        </w:tc>
      </w:tr>
      <w:tr w:rsidR="00B11855" w:rsidRPr="006D613E" w14:paraId="27D0EF9B"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373EB653" w14:textId="77777777" w:rsidR="00B11855" w:rsidRPr="006D613E" w:rsidRDefault="003D003E" w:rsidP="00A17802">
            <w:pPr>
              <w:pStyle w:val="TableEntry"/>
              <w:spacing w:before="0"/>
            </w:pPr>
            <w:r w:rsidRPr="006D613E">
              <w:t xml:space="preserve">    {</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7BE553E8" w14:textId="77777777" w:rsidR="00B11855" w:rsidRPr="006D613E" w:rsidRDefault="003D003E" w:rsidP="00A17802">
            <w:pPr>
              <w:pStyle w:val="TableEntry"/>
              <w:spacing w:before="0"/>
            </w:pPr>
            <w:r w:rsidRPr="006D613E">
              <w:t>--- ALERT_IDENTIFICATION begin</w:t>
            </w:r>
          </w:p>
        </w:tc>
      </w:tr>
      <w:tr w:rsidR="00B11855" w:rsidRPr="006D613E" w14:paraId="4E60C3F4"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1584DEC2" w14:textId="77777777" w:rsidR="00B11855" w:rsidRPr="006D613E" w:rsidRDefault="003D003E" w:rsidP="00A17802">
            <w:pPr>
              <w:pStyle w:val="TableEntry"/>
              <w:spacing w:before="0"/>
            </w:pPr>
            <w:r w:rsidRPr="006D613E">
              <w:t xml:space="preserve">        [ORC]</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25627CF7" w14:textId="77777777" w:rsidR="00B11855" w:rsidRPr="006D613E" w:rsidRDefault="003D003E" w:rsidP="00A17802">
            <w:pPr>
              <w:pStyle w:val="TableEntry"/>
              <w:spacing w:before="0"/>
            </w:pPr>
            <w:r w:rsidRPr="006D613E">
              <w:t>Alert</w:t>
            </w:r>
            <w:r w:rsidR="00021767" w:rsidRPr="006D613E">
              <w:t xml:space="preserve"> Order</w:t>
            </w:r>
            <w:r w:rsidRPr="006D613E">
              <w:t xml:space="preserve"> Common</w:t>
            </w:r>
          </w:p>
        </w:tc>
      </w:tr>
      <w:tr w:rsidR="00B11855" w:rsidRPr="006D613E" w14:paraId="783C95BC"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714A58A1" w14:textId="77777777" w:rsidR="00B11855" w:rsidRPr="006D613E" w:rsidRDefault="003D003E" w:rsidP="00A17802">
            <w:pPr>
              <w:pStyle w:val="TableEntry"/>
              <w:spacing w:before="0"/>
            </w:pPr>
            <w:r w:rsidRPr="006D613E">
              <w:t xml:space="preserve">        {OBR}</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4C371565" w14:textId="77777777" w:rsidR="00B11855" w:rsidRPr="006D613E" w:rsidRDefault="003D003E" w:rsidP="00A17802">
            <w:pPr>
              <w:pStyle w:val="TableEntry"/>
              <w:spacing w:before="0"/>
            </w:pPr>
            <w:r w:rsidRPr="006D613E">
              <w:t>Alert Identification</w:t>
            </w:r>
          </w:p>
        </w:tc>
      </w:tr>
      <w:tr w:rsidR="00B11855" w:rsidRPr="006D613E" w14:paraId="6A8BB9E8"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47494987" w14:textId="77777777" w:rsidR="00B11855" w:rsidRPr="006D613E" w:rsidRDefault="003D003E" w:rsidP="00A17802">
            <w:pPr>
              <w:pStyle w:val="TableEntry"/>
              <w:spacing w:before="0"/>
            </w:pPr>
            <w:r w:rsidRPr="006D613E">
              <w:t xml:space="preserve">            [ {</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6196A02D" w14:textId="77777777" w:rsidR="00B11855" w:rsidRPr="006D613E" w:rsidRDefault="003D003E" w:rsidP="00A17802">
            <w:pPr>
              <w:pStyle w:val="TableEntry"/>
              <w:spacing w:before="0"/>
            </w:pPr>
            <w:r w:rsidRPr="006D613E">
              <w:t>--- ALERT_OBSERVATION begin</w:t>
            </w:r>
          </w:p>
        </w:tc>
      </w:tr>
      <w:tr w:rsidR="00B11855" w:rsidRPr="006D613E" w14:paraId="6E388933"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0D67F823" w14:textId="77777777" w:rsidR="00B11855" w:rsidRPr="006D613E" w:rsidRDefault="003D003E" w:rsidP="00A17802">
            <w:pPr>
              <w:pStyle w:val="TableEntry"/>
              <w:spacing w:before="0"/>
            </w:pPr>
            <w:r w:rsidRPr="006D613E">
              <w:t xml:space="preserve">                {OBX}</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68A71E0B" w14:textId="77777777" w:rsidR="00B11855" w:rsidRPr="006D613E" w:rsidRDefault="003D003E" w:rsidP="00A17802">
            <w:pPr>
              <w:pStyle w:val="TableEntry"/>
              <w:spacing w:before="0"/>
            </w:pPr>
            <w:r w:rsidRPr="006D613E">
              <w:t>Alert observation</w:t>
            </w:r>
            <w:r w:rsidR="00021767" w:rsidRPr="006D613E">
              <w:t>s</w:t>
            </w:r>
            <w:r w:rsidRPr="006D613E">
              <w:t xml:space="preserve"> relative to OBR</w:t>
            </w:r>
          </w:p>
        </w:tc>
      </w:tr>
      <w:tr w:rsidR="00A22356" w:rsidRPr="006D613E" w14:paraId="18F2083B"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09F45760" w14:textId="77777777" w:rsidR="00A22356" w:rsidRPr="006D613E" w:rsidRDefault="00A22356" w:rsidP="00A17802">
            <w:pPr>
              <w:pStyle w:val="TableEntry"/>
              <w:spacing w:before="0"/>
            </w:pPr>
            <w:r w:rsidRPr="006D613E">
              <w:t xml:space="preserve">                [PRT] </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7DC8BC70" w14:textId="77777777" w:rsidR="00A22356" w:rsidRPr="006D613E" w:rsidRDefault="00A22356" w:rsidP="00A17802">
            <w:pPr>
              <w:pStyle w:val="TableEntry"/>
              <w:spacing w:before="0"/>
            </w:pPr>
            <w:r w:rsidRPr="006D613E">
              <w:t>Participation  identifies additional notification recipients</w:t>
            </w:r>
          </w:p>
        </w:tc>
      </w:tr>
      <w:tr w:rsidR="00B11855" w:rsidRPr="006D613E" w14:paraId="0A51A592"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18327682" w14:textId="77777777" w:rsidR="00B11855" w:rsidRPr="006D613E" w:rsidRDefault="003D003E" w:rsidP="00A17802">
            <w:pPr>
              <w:pStyle w:val="TableEntry"/>
              <w:spacing w:before="0"/>
            </w:pPr>
            <w:r w:rsidRPr="006D613E">
              <w:t xml:space="preserve">                { [NTE] }</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62F9201B" w14:textId="77777777" w:rsidR="00B11855" w:rsidRPr="006D613E" w:rsidRDefault="003D003E" w:rsidP="00A17802">
            <w:pPr>
              <w:pStyle w:val="TableEntry"/>
              <w:spacing w:before="0"/>
            </w:pPr>
            <w:r w:rsidRPr="006D613E">
              <w:t>Notes and Comments</w:t>
            </w:r>
          </w:p>
        </w:tc>
      </w:tr>
      <w:tr w:rsidR="00B11855" w:rsidRPr="006D613E" w14:paraId="26FDFE4C"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79498BE1" w14:textId="77777777" w:rsidR="00B11855" w:rsidRPr="006D613E" w:rsidRDefault="003D003E" w:rsidP="00A17802">
            <w:pPr>
              <w:pStyle w:val="TableEntry"/>
              <w:spacing w:before="0"/>
            </w:pPr>
            <w:r w:rsidRPr="006D613E">
              <w:t xml:space="preserve">            }]</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15883FA3" w14:textId="77777777" w:rsidR="00B11855" w:rsidRPr="006D613E" w:rsidRDefault="003D003E" w:rsidP="00A17802">
            <w:pPr>
              <w:pStyle w:val="TableEntry"/>
              <w:spacing w:before="0"/>
            </w:pPr>
            <w:r w:rsidRPr="006D613E">
              <w:t>--- ALERT OBSERVATION end</w:t>
            </w:r>
          </w:p>
        </w:tc>
      </w:tr>
      <w:tr w:rsidR="00B11855" w:rsidRPr="006D613E" w14:paraId="75720788"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79117848" w14:textId="77777777" w:rsidR="00B11855" w:rsidRPr="006D613E" w:rsidRDefault="003D003E" w:rsidP="00A17802">
            <w:pPr>
              <w:pStyle w:val="TableEntry"/>
              <w:spacing w:before="0"/>
            </w:pPr>
            <w:r w:rsidRPr="006D613E">
              <w:t xml:space="preserve">    }</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2E4057B8" w14:textId="77777777" w:rsidR="00B11855" w:rsidRPr="006D613E" w:rsidRDefault="003D003E" w:rsidP="00A17802">
            <w:pPr>
              <w:pStyle w:val="TableEntry"/>
              <w:spacing w:before="0"/>
            </w:pPr>
            <w:r w:rsidRPr="006D613E">
              <w:t>--- ALERT_IDENTIFICATION end</w:t>
            </w:r>
          </w:p>
        </w:tc>
      </w:tr>
      <w:tr w:rsidR="00B11855" w:rsidRPr="006D613E" w14:paraId="3A0C799D" w14:textId="77777777" w:rsidTr="00DE39CA">
        <w:trPr>
          <w:jc w:val="center"/>
        </w:trPr>
        <w:tc>
          <w:tcPr>
            <w:tcW w:w="3847" w:type="dxa"/>
            <w:tcBorders>
              <w:top w:val="single" w:sz="4" w:space="0" w:color="auto"/>
              <w:left w:val="single" w:sz="4" w:space="0" w:color="auto"/>
              <w:bottom w:val="single" w:sz="4" w:space="0" w:color="auto"/>
              <w:right w:val="single" w:sz="4" w:space="0" w:color="auto"/>
            </w:tcBorders>
            <w:tcMar>
              <w:top w:w="100" w:type="dxa"/>
              <w:right w:w="100" w:type="dxa"/>
            </w:tcMar>
          </w:tcPr>
          <w:p w14:paraId="3297D681" w14:textId="77777777" w:rsidR="00B11855" w:rsidRPr="006D613E" w:rsidRDefault="003D003E" w:rsidP="00A17802">
            <w:pPr>
              <w:pStyle w:val="TableEntry"/>
              <w:spacing w:before="0"/>
            </w:pPr>
            <w:r w:rsidRPr="006D613E">
              <w:t>}</w:t>
            </w:r>
          </w:p>
        </w:tc>
        <w:tc>
          <w:tcPr>
            <w:tcW w:w="4341" w:type="dxa"/>
            <w:tcBorders>
              <w:top w:val="single" w:sz="4" w:space="0" w:color="auto"/>
              <w:left w:val="single" w:sz="4" w:space="0" w:color="auto"/>
              <w:bottom w:val="single" w:sz="4" w:space="0" w:color="auto"/>
              <w:right w:val="single" w:sz="4" w:space="0" w:color="auto"/>
            </w:tcBorders>
            <w:tcMar>
              <w:top w:w="100" w:type="dxa"/>
              <w:right w:w="100" w:type="dxa"/>
            </w:tcMar>
          </w:tcPr>
          <w:p w14:paraId="060CF480" w14:textId="77777777" w:rsidR="00B11855" w:rsidRPr="006D613E" w:rsidRDefault="003D003E" w:rsidP="00A17802">
            <w:pPr>
              <w:pStyle w:val="TableEntry"/>
              <w:spacing w:before="0"/>
            </w:pPr>
            <w:r w:rsidRPr="006D613E">
              <w:t>--- ALERT end</w:t>
            </w:r>
          </w:p>
        </w:tc>
      </w:tr>
    </w:tbl>
    <w:p w14:paraId="0BA24ED6" w14:textId="77777777" w:rsidR="00B11855" w:rsidRPr="006D613E" w:rsidRDefault="00B11855" w:rsidP="007E6EC2">
      <w:pPr>
        <w:pStyle w:val="BodyText"/>
      </w:pPr>
    </w:p>
    <w:p w14:paraId="6CB71033" w14:textId="77777777" w:rsidR="00B11855" w:rsidRPr="006D613E" w:rsidRDefault="003D003E" w:rsidP="007E6EC2">
      <w:pPr>
        <w:pStyle w:val="BodyText"/>
      </w:pPr>
      <w:r w:rsidRPr="006D613E">
        <w:t>A single Report Alert [PCD-04] transaction contains at most one alert for a given patient and there must be an OBR preceding each group of OBX segments.</w:t>
      </w:r>
    </w:p>
    <w:p w14:paraId="45F57807" w14:textId="77777777" w:rsidR="00B11855" w:rsidRPr="006D613E" w:rsidRDefault="003D003E" w:rsidP="007E6EC2">
      <w:pPr>
        <w:pStyle w:val="BodyText"/>
      </w:pPr>
      <w:r w:rsidRPr="006D613E">
        <w:t>See Appendix B for details of the contents of each segment in the PCD-04 Transaction.</w:t>
      </w:r>
    </w:p>
    <w:p w14:paraId="750A75FD" w14:textId="77777777" w:rsidR="00B11855" w:rsidRPr="006D613E" w:rsidRDefault="003D003E" w:rsidP="00123C7B">
      <w:pPr>
        <w:pStyle w:val="Heading5"/>
        <w:rPr>
          <w:noProof w:val="0"/>
        </w:rPr>
      </w:pPr>
      <w:bookmarkStart w:id="292" w:name="_Toc401769798"/>
      <w:bookmarkStart w:id="293" w:name="_Toc466373696"/>
      <w:r w:rsidRPr="006D613E">
        <w:rPr>
          <w:noProof w:val="0"/>
        </w:rPr>
        <w:t>Trigger Events</w:t>
      </w:r>
      <w:bookmarkEnd w:id="292"/>
      <w:bookmarkEnd w:id="293"/>
    </w:p>
    <w:p w14:paraId="2D5D55C2" w14:textId="235AB5A1" w:rsidR="00B11855" w:rsidRPr="006D613E" w:rsidRDefault="003D003E" w:rsidP="00E5113D">
      <w:pPr>
        <w:pStyle w:val="BodyText"/>
      </w:pPr>
      <w:r w:rsidRPr="006D613E">
        <w:t xml:space="preserve">The trigger event for a PCD-04 Transaction is that the </w:t>
      </w:r>
      <w:r w:rsidR="009E2B46">
        <w:t>Alert Reporter</w:t>
      </w:r>
      <w:r w:rsidRPr="006D613E">
        <w:t xml:space="preserve"> has detected the </w:t>
      </w:r>
      <w:r w:rsidR="00021767" w:rsidRPr="006D613E">
        <w:t xml:space="preserve">presence, </w:t>
      </w:r>
      <w:r w:rsidRPr="006D613E">
        <w:t xml:space="preserve">onset, continuation of, or conclusion an event which may be an alert and sends it to the </w:t>
      </w:r>
      <w:r w:rsidR="009E2B46">
        <w:t>Alert Manager</w:t>
      </w:r>
      <w:r w:rsidR="00C60ECD" w:rsidRPr="006D613E">
        <w:t xml:space="preserve"> and/or </w:t>
      </w:r>
      <w:r w:rsidR="00916BBE">
        <w:t>Alert Consumer</w:t>
      </w:r>
      <w:r w:rsidRPr="006D613E">
        <w:t>.</w:t>
      </w:r>
    </w:p>
    <w:p w14:paraId="70AFCE36" w14:textId="77777777" w:rsidR="00B11855" w:rsidRPr="006D613E" w:rsidRDefault="003D003E" w:rsidP="00123C7B">
      <w:pPr>
        <w:pStyle w:val="Heading5"/>
        <w:rPr>
          <w:noProof w:val="0"/>
        </w:rPr>
      </w:pPr>
      <w:bookmarkStart w:id="294" w:name="_Toc401769799"/>
      <w:bookmarkStart w:id="295" w:name="_Toc466373697"/>
      <w:r w:rsidRPr="006D613E">
        <w:rPr>
          <w:noProof w:val="0"/>
        </w:rPr>
        <w:t>Message Semantics</w:t>
      </w:r>
      <w:bookmarkEnd w:id="294"/>
      <w:bookmarkEnd w:id="295"/>
    </w:p>
    <w:p w14:paraId="2386EC8C" w14:textId="5D96AC76" w:rsidR="00B11855" w:rsidRPr="006D613E" w:rsidRDefault="003D003E" w:rsidP="00E5113D">
      <w:pPr>
        <w:pStyle w:val="BodyText"/>
      </w:pPr>
      <w:r w:rsidRPr="006D613E">
        <w:t xml:space="preserve">This message is meant to convey from the </w:t>
      </w:r>
      <w:r w:rsidR="009E2B46">
        <w:t>Alert Reporter</w:t>
      </w:r>
      <w:r w:rsidRPr="006D613E">
        <w:t xml:space="preserve"> to the </w:t>
      </w:r>
      <w:r w:rsidR="009E2B46">
        <w:t>Alert Manager</w:t>
      </w:r>
      <w:r w:rsidRPr="006D613E">
        <w:t xml:space="preserve"> </w:t>
      </w:r>
      <w:r w:rsidR="00C60ECD" w:rsidRPr="006D613E">
        <w:t xml:space="preserve">and/or the </w:t>
      </w:r>
      <w:r w:rsidR="00916BBE">
        <w:t>Alert Consumer</w:t>
      </w:r>
      <w:r w:rsidR="00257A60" w:rsidRPr="006D613E">
        <w:t>,</w:t>
      </w:r>
      <w:r w:rsidR="00C60ECD" w:rsidRPr="006D613E">
        <w:t xml:space="preserve"> </w:t>
      </w:r>
      <w:r w:rsidRPr="006D613E">
        <w:t xml:space="preserve">the fact that an alert is </w:t>
      </w:r>
      <w:r w:rsidR="00021767" w:rsidRPr="006D613E">
        <w:t xml:space="preserve">present, </w:t>
      </w:r>
      <w:r w:rsidRPr="006D613E">
        <w:t>occurring, is still occurring, or has ended along with the data related to the alert to identify the patient and/or location, the alerting condition, and any observations associated with the alert.</w:t>
      </w:r>
    </w:p>
    <w:p w14:paraId="0A2D8550" w14:textId="77777777" w:rsidR="00B11855" w:rsidRPr="006D613E" w:rsidRDefault="003D003E" w:rsidP="00123C7B">
      <w:pPr>
        <w:pStyle w:val="Heading5"/>
        <w:rPr>
          <w:noProof w:val="0"/>
        </w:rPr>
      </w:pPr>
      <w:bookmarkStart w:id="296" w:name="_Toc401769800"/>
      <w:bookmarkStart w:id="297" w:name="_Toc466373698"/>
      <w:r w:rsidRPr="006D613E">
        <w:rPr>
          <w:noProof w:val="0"/>
        </w:rPr>
        <w:lastRenderedPageBreak/>
        <w:t>Expected Actions</w:t>
      </w:r>
      <w:bookmarkEnd w:id="296"/>
      <w:bookmarkEnd w:id="297"/>
    </w:p>
    <w:p w14:paraId="0F60085C" w14:textId="44F23615" w:rsidR="00B11855" w:rsidRPr="006D613E" w:rsidRDefault="006D613E" w:rsidP="00E5113D">
      <w:pPr>
        <w:pStyle w:val="BodyText"/>
      </w:pPr>
      <w:r>
        <w:t>HL7</w:t>
      </w:r>
      <w:r w:rsidR="00995105" w:rsidRPr="006D613E">
        <w:t xml:space="preserve"> </w:t>
      </w:r>
      <w:r w:rsidR="003D003E" w:rsidRPr="006D613E">
        <w:t>ACK from the Alert Manager (AM)</w:t>
      </w:r>
      <w:r w:rsidR="00C60ECD" w:rsidRPr="006D613E">
        <w:t xml:space="preserve"> and/or the Alert Consumer</w:t>
      </w:r>
      <w:r w:rsidR="003D003E" w:rsidRPr="006D613E">
        <w:t xml:space="preserve"> </w:t>
      </w:r>
      <w:r w:rsidR="00E86B15" w:rsidRPr="006D613E">
        <w:t xml:space="preserve">(ACON) </w:t>
      </w:r>
      <w:r w:rsidR="003D003E" w:rsidRPr="006D613E">
        <w:t xml:space="preserve">back to the Alert Reporter (AR) is used to communicate that the Alert Manager (AM) </w:t>
      </w:r>
      <w:r w:rsidR="00C60ECD" w:rsidRPr="006D613E">
        <w:t xml:space="preserve">and/or the Alert Consumer </w:t>
      </w:r>
      <w:r w:rsidR="003D003E" w:rsidRPr="006D613E">
        <w:t xml:space="preserve">has received the Report Alert [PCD-04] message from the Alert Reporter (AR). </w:t>
      </w:r>
      <w:r w:rsidR="0037008C" w:rsidRPr="006D613E">
        <w:t>Report Dissemination Alert Status [PCD-07] transactions that are responses to a particular Report Alert [PCD-04] are not rapid synchronous responses to it; since</w:t>
      </w:r>
      <w:r w:rsidR="003D003E" w:rsidRPr="006D613E">
        <w:t xml:space="preserve"> </w:t>
      </w:r>
      <w:r w:rsidR="0037008C" w:rsidRPr="006D613E">
        <w:t xml:space="preserve">they depend </w:t>
      </w:r>
      <w:r w:rsidR="00E86B15" w:rsidRPr="006D613E">
        <w:t>o</w:t>
      </w:r>
      <w:r w:rsidR="0037008C" w:rsidRPr="006D613E">
        <w:t>n events that may</w:t>
      </w:r>
      <w:r w:rsidR="003D003E" w:rsidRPr="006D613E">
        <w:t xml:space="preserve"> </w:t>
      </w:r>
      <w:r w:rsidR="0037008C" w:rsidRPr="006D613E">
        <w:t xml:space="preserve">take </w:t>
      </w:r>
      <w:r w:rsidR="003D003E" w:rsidRPr="006D613E">
        <w:t>an indeterminate amount of time</w:t>
      </w:r>
      <w:r w:rsidR="0037008C" w:rsidRPr="006D613E">
        <w:t>, including in some cases responses by a person receiving the</w:t>
      </w:r>
      <w:r w:rsidR="00125200" w:rsidRPr="006D613E">
        <w:t xml:space="preserve"> alert</w:t>
      </w:r>
      <w:r w:rsidR="003D003E" w:rsidRPr="006D613E">
        <w:t xml:space="preserve">. </w:t>
      </w:r>
      <w:r w:rsidR="00125200" w:rsidRPr="006D613E">
        <w:t xml:space="preserve">That is the reason that an </w:t>
      </w:r>
      <w:r>
        <w:t>HL7</w:t>
      </w:r>
      <w:r w:rsidR="00995105" w:rsidRPr="006D613E">
        <w:t xml:space="preserve"> </w:t>
      </w:r>
      <w:r w:rsidR="003D003E" w:rsidRPr="006D613E">
        <w:t>ACK is not used to report dissemi</w:t>
      </w:r>
      <w:r w:rsidR="00125200" w:rsidRPr="006D613E">
        <w:t>nation status of the alert as this procedure</w:t>
      </w:r>
      <w:r w:rsidR="003D003E" w:rsidRPr="006D613E">
        <w:t xml:space="preserve"> would leave the Alert Reporter (AR) awaiting </w:t>
      </w:r>
      <w:r>
        <w:t>HL7</w:t>
      </w:r>
      <w:r w:rsidR="00995105" w:rsidRPr="006D613E">
        <w:t xml:space="preserve"> </w:t>
      </w:r>
      <w:r w:rsidR="003D003E" w:rsidRPr="006D613E">
        <w:t>ACK receipt for an indeterminate amount of time.</w:t>
      </w:r>
    </w:p>
    <w:p w14:paraId="722D7109" w14:textId="77777777" w:rsidR="00D557B6" w:rsidRPr="006D613E" w:rsidRDefault="00D557B6" w:rsidP="00D557B6">
      <w:pPr>
        <w:pStyle w:val="BodyText"/>
        <w:keepNext/>
        <w:keepLines/>
      </w:pPr>
      <w:r w:rsidRPr="006D613E">
        <w:t>Status updates as to the dissemination of the alert are optional and are communicated using the Report Alarm Status [PCD-05] transaction from the Alert Manager (AM) to the Alert Reporter (AR).</w:t>
      </w:r>
    </w:p>
    <w:p w14:paraId="54564846" w14:textId="6C9CF2CB" w:rsidR="00D557B6" w:rsidRPr="006D613E" w:rsidRDefault="00D557B6" w:rsidP="00D557B6">
      <w:pPr>
        <w:pStyle w:val="BodyText"/>
        <w:keepNext/>
        <w:keepLines/>
      </w:pPr>
      <w:r w:rsidRPr="006D613E">
        <w:t xml:space="preserve">While the </w:t>
      </w:r>
      <w:r w:rsidR="009E2B46">
        <w:t>Alert Reporter</w:t>
      </w:r>
      <w:r w:rsidRPr="006D613E">
        <w:t xml:space="preserve"> to </w:t>
      </w:r>
      <w:r w:rsidR="009E2B46">
        <w:t>Alert Manager</w:t>
      </w:r>
      <w:r w:rsidRPr="006D613E">
        <w:t xml:space="preserve"> and/or </w:t>
      </w:r>
      <w:r w:rsidR="00916BBE">
        <w:t>Alert Consumer</w:t>
      </w:r>
      <w:r w:rsidRPr="006D613E">
        <w:t xml:space="preserve"> [PCD-04] is one message it is likely to result in many [PCD-06] messages from </w:t>
      </w:r>
      <w:r w:rsidR="009E2B46">
        <w:t>Alert Manager</w:t>
      </w:r>
      <w:r w:rsidRPr="006D613E">
        <w:t xml:space="preserve"> to </w:t>
      </w:r>
      <w:r w:rsidR="00916BBE">
        <w:t>Alert Communicator</w:t>
      </w:r>
      <w:r w:rsidRPr="006D613E">
        <w:t xml:space="preserve"> and many [PCD-07] messages from </w:t>
      </w:r>
      <w:r w:rsidR="00916BBE">
        <w:t>Alert Communicator</w:t>
      </w:r>
      <w:r w:rsidRPr="006D613E">
        <w:t xml:space="preserve"> back to </w:t>
      </w:r>
      <w:r w:rsidR="009E2B46">
        <w:t>Alert Manager</w:t>
      </w:r>
      <w:r w:rsidRPr="006D613E">
        <w:t xml:space="preserve"> and many [PCD-05] messages from </w:t>
      </w:r>
      <w:r w:rsidR="009E2B46">
        <w:t>Alert Manager</w:t>
      </w:r>
      <w:r w:rsidRPr="006D613E">
        <w:t xml:space="preserve"> back to </w:t>
      </w:r>
      <w:r w:rsidR="009E2B46">
        <w:t>Alert Reporter</w:t>
      </w:r>
      <w:r w:rsidRPr="006D613E">
        <w:t xml:space="preserve">. </w:t>
      </w:r>
    </w:p>
    <w:p w14:paraId="0D1F95C0" w14:textId="5E566213" w:rsidR="00D557B6" w:rsidRPr="006D613E" w:rsidRDefault="00D557B6" w:rsidP="00D557B6">
      <w:pPr>
        <w:pStyle w:val="BodyText"/>
        <w:keepNext/>
        <w:keepLines/>
      </w:pPr>
      <w:r w:rsidRPr="006D613E">
        <w:t xml:space="preserve">If the </w:t>
      </w:r>
      <w:r w:rsidR="009E2B46">
        <w:t>Alert Manager</w:t>
      </w:r>
      <w:r w:rsidRPr="006D613E">
        <w:t xml:space="preserve"> </w:t>
      </w:r>
      <w:proofErr w:type="gramStart"/>
      <w:r w:rsidRPr="006D613E">
        <w:t>implements</w:t>
      </w:r>
      <w:proofErr w:type="gramEnd"/>
      <w:r w:rsidRPr="006D613E">
        <w:t xml:space="preserve"> escalation to additional recipients based upon internally defined lack of delivery status updates or lack of operator responses then those additional [PCD-06] transactions from the </w:t>
      </w:r>
      <w:r w:rsidR="009E2B46">
        <w:t>Alert Manager</w:t>
      </w:r>
      <w:r w:rsidRPr="006D613E">
        <w:t xml:space="preserve"> to the </w:t>
      </w:r>
      <w:r w:rsidR="00916BBE">
        <w:t>Alert Communicator</w:t>
      </w:r>
      <w:r w:rsidRPr="006D613E">
        <w:t xml:space="preserve"> are likely to result in additional [PCD-05] messages from the </w:t>
      </w:r>
      <w:r w:rsidR="009E2B46">
        <w:t>Alert Manager</w:t>
      </w:r>
      <w:r w:rsidRPr="006D613E">
        <w:t xml:space="preserve"> back to the </w:t>
      </w:r>
      <w:r w:rsidR="009E2B46">
        <w:t>Alert Reporter</w:t>
      </w:r>
      <w:r w:rsidRPr="006D613E">
        <w:t>.</w:t>
      </w:r>
    </w:p>
    <w:p w14:paraId="0FC0A4F2" w14:textId="7F5CFD22" w:rsidR="00B11855" w:rsidRPr="006D613E" w:rsidRDefault="00D557B6" w:rsidP="00D557B6">
      <w:pPr>
        <w:pStyle w:val="BodyText"/>
      </w:pPr>
      <w:r w:rsidRPr="006D613E">
        <w:t xml:space="preserve">Communication device operator response delays may result in delays of </w:t>
      </w:r>
      <w:r w:rsidR="00916BBE">
        <w:t>Alert Communicator</w:t>
      </w:r>
      <w:r w:rsidRPr="006D613E">
        <w:t xml:space="preserve"> to </w:t>
      </w:r>
      <w:r w:rsidR="009E2B46">
        <w:t>Alert Manager</w:t>
      </w:r>
      <w:r w:rsidRPr="006D613E">
        <w:t xml:space="preserve"> and </w:t>
      </w:r>
      <w:r w:rsidR="009E2B46">
        <w:t>Alert Manager</w:t>
      </w:r>
      <w:r w:rsidRPr="006D613E">
        <w:t xml:space="preserve"> back to </w:t>
      </w:r>
      <w:r w:rsidR="009E2B46">
        <w:t>Alert Reporter</w:t>
      </w:r>
      <w:r w:rsidRPr="006D613E">
        <w:t xml:space="preserve"> messages.</w:t>
      </w:r>
    </w:p>
    <w:p w14:paraId="6C84823F" w14:textId="77777777" w:rsidR="00A22356" w:rsidRPr="006D613E" w:rsidRDefault="00A22356" w:rsidP="00E5113D">
      <w:pPr>
        <w:pStyle w:val="BodyText"/>
      </w:pPr>
      <w:r w:rsidRPr="006D613E">
        <w:t>Instances of the Participation Information Segment (PRT) are optionally used by the Alert Reporter (AR) in the PCD-04 message to indicate alert notification recipients which are in addition to any alert notification recipients identified internally by the Alert Manager (AM).</w:t>
      </w:r>
    </w:p>
    <w:p w14:paraId="32859CC7" w14:textId="77777777" w:rsidR="00B11855" w:rsidRPr="006D613E" w:rsidRDefault="003D003E" w:rsidP="00123C7B">
      <w:pPr>
        <w:pStyle w:val="Heading5"/>
        <w:rPr>
          <w:noProof w:val="0"/>
        </w:rPr>
      </w:pPr>
      <w:bookmarkStart w:id="298" w:name="_Toc401769801"/>
      <w:bookmarkStart w:id="299" w:name="_Toc466373699"/>
      <w:r w:rsidRPr="006D613E">
        <w:rPr>
          <w:noProof w:val="0"/>
        </w:rPr>
        <w:t>Security Considerations</w:t>
      </w:r>
      <w:bookmarkEnd w:id="298"/>
      <w:bookmarkEnd w:id="299"/>
    </w:p>
    <w:p w14:paraId="4ADC5BBA" w14:textId="77777777" w:rsidR="009F4303" w:rsidRPr="006D613E" w:rsidRDefault="003D003E" w:rsidP="00E5113D">
      <w:pPr>
        <w:pStyle w:val="BodyText"/>
      </w:pPr>
      <w:r w:rsidRPr="006D613E">
        <w:t xml:space="preserve">During the </w:t>
      </w:r>
      <w:r w:rsidR="00B054A1" w:rsidRPr="006D613E">
        <w:t>p</w:t>
      </w:r>
      <w:r w:rsidRPr="006D613E">
        <w:t xml:space="preserve">rofile development there were no unusual security/privacy concerns identified. There are no mandatory security controls but the implementer is encouraged to use the underlying security and privacy profiles from ITI that are appropriate to the transports such as the Audit Trail and Node Authentication (ATNA) </w:t>
      </w:r>
      <w:r w:rsidR="00CA3A2C" w:rsidRPr="006D613E">
        <w:t>Profile</w:t>
      </w:r>
      <w:r w:rsidRPr="006D613E">
        <w:t>. The operational environment risk assessment, following ISO 80001, will determine the actual security and safety controls employed.</w:t>
      </w:r>
    </w:p>
    <w:p w14:paraId="02B7DBD2" w14:textId="77777777" w:rsidR="00D557B6" w:rsidRPr="006D613E" w:rsidRDefault="00D557B6" w:rsidP="00123C7B">
      <w:pPr>
        <w:pStyle w:val="Heading2"/>
        <w:rPr>
          <w:noProof w:val="0"/>
        </w:rPr>
      </w:pPr>
      <w:bookmarkStart w:id="300" w:name="_Toc466373700"/>
      <w:r w:rsidRPr="006D613E">
        <w:rPr>
          <w:noProof w:val="0"/>
        </w:rPr>
        <w:t>PCD-05 Report Alert Status</w:t>
      </w:r>
      <w:bookmarkEnd w:id="300"/>
    </w:p>
    <w:p w14:paraId="6278B452" w14:textId="2D67FA23" w:rsidR="00D557B6" w:rsidRPr="006D613E" w:rsidRDefault="00D557B6" w:rsidP="005F16F9">
      <w:pPr>
        <w:pStyle w:val="BodyText"/>
      </w:pPr>
      <w:r w:rsidRPr="006D613E">
        <w:t>This section corresponds to Transaction PCD-05 of the IHE Technical Framework. Transaction PCD-05 is used by the Alert Manager (AM) to report alert communication, status updates, and operator responses to the Alert Reporter (AR).</w:t>
      </w:r>
    </w:p>
    <w:p w14:paraId="4BAA8E00" w14:textId="77777777" w:rsidR="00D557B6" w:rsidRPr="006D613E" w:rsidRDefault="00D557B6" w:rsidP="001A4392">
      <w:pPr>
        <w:pStyle w:val="Heading3"/>
        <w:rPr>
          <w:noProof w:val="0"/>
        </w:rPr>
      </w:pPr>
      <w:bookmarkStart w:id="301" w:name="_Toc466373701"/>
      <w:r w:rsidRPr="006D613E">
        <w:rPr>
          <w:noProof w:val="0"/>
        </w:rPr>
        <w:lastRenderedPageBreak/>
        <w:t>Scope</w:t>
      </w:r>
      <w:bookmarkEnd w:id="301"/>
    </w:p>
    <w:p w14:paraId="6916692B" w14:textId="77777777" w:rsidR="00D557B6" w:rsidRPr="006D613E" w:rsidRDefault="00D557B6" w:rsidP="00D557B6">
      <w:pPr>
        <w:pStyle w:val="BodyText"/>
        <w:keepNext/>
        <w:keepLines/>
      </w:pPr>
      <w:r w:rsidRPr="006D613E">
        <w:t>This transaction is used by the Alert Manager (AM) to report one or more dissemination status updates back to the Alert Reporter.</w:t>
      </w:r>
    </w:p>
    <w:p w14:paraId="1BCD884A" w14:textId="77777777" w:rsidR="00D557B6" w:rsidRPr="006D613E" w:rsidRDefault="00D557B6" w:rsidP="0082741E">
      <w:pPr>
        <w:pStyle w:val="Heading3"/>
        <w:rPr>
          <w:noProof w:val="0"/>
        </w:rPr>
      </w:pPr>
      <w:bookmarkStart w:id="302" w:name="_Toc466373702"/>
      <w:r w:rsidRPr="006D613E">
        <w:rPr>
          <w:noProof w:val="0"/>
        </w:rPr>
        <w:t>Use Case Roles</w:t>
      </w:r>
      <w:bookmarkEnd w:id="302"/>
    </w:p>
    <w:p w14:paraId="36F2476A" w14:textId="77777777" w:rsidR="008D1511" w:rsidRPr="006D613E" w:rsidRDefault="008D1511" w:rsidP="00A17802">
      <w:pPr>
        <w:pStyle w:val="BodyText"/>
      </w:pPr>
    </w:p>
    <w:p w14:paraId="07AA80C2" w14:textId="77777777" w:rsidR="008D1511" w:rsidRPr="006D613E" w:rsidRDefault="00F73333" w:rsidP="00A17802">
      <w:pPr>
        <w:pStyle w:val="BodyText"/>
        <w:jc w:val="center"/>
        <w:rPr>
          <w:rStyle w:val="BodyTextChar"/>
        </w:rPr>
      </w:pPr>
      <w:r w:rsidRPr="006D613E">
        <w:rPr>
          <w:rStyle w:val="BodyTextChar"/>
          <w:noProof/>
        </w:rPr>
        <w:drawing>
          <wp:inline distT="0" distB="0" distL="0" distR="0" wp14:anchorId="27D86A5E" wp14:editId="347552F8">
            <wp:extent cx="3413760" cy="890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13760" cy="890270"/>
                    </a:xfrm>
                    <a:prstGeom prst="rect">
                      <a:avLst/>
                    </a:prstGeom>
                    <a:noFill/>
                    <a:ln>
                      <a:noFill/>
                    </a:ln>
                  </pic:spPr>
                </pic:pic>
              </a:graphicData>
            </a:graphic>
          </wp:inline>
        </w:drawing>
      </w:r>
    </w:p>
    <w:p w14:paraId="331A3E63" w14:textId="77777777" w:rsidR="001A4392" w:rsidRPr="006D613E" w:rsidRDefault="001A4392" w:rsidP="00A17802">
      <w:pPr>
        <w:pStyle w:val="BodyText"/>
      </w:pPr>
    </w:p>
    <w:p w14:paraId="10D82061" w14:textId="77777777" w:rsidR="00D557B6" w:rsidRPr="006D613E" w:rsidRDefault="00D557B6" w:rsidP="0082741E">
      <w:pPr>
        <w:pStyle w:val="BodyText"/>
        <w:keepNext/>
      </w:pPr>
      <w:r w:rsidRPr="006D613E">
        <w:t>Actor: Alert Manager (AM)</w:t>
      </w:r>
    </w:p>
    <w:p w14:paraId="4E5ED67F" w14:textId="77777777" w:rsidR="00D557B6" w:rsidRPr="006D613E" w:rsidRDefault="00D557B6" w:rsidP="0082741E">
      <w:pPr>
        <w:pStyle w:val="BodyText"/>
        <w:keepNext/>
      </w:pPr>
      <w:r w:rsidRPr="006D613E">
        <w:t>Role: Sends Report Alert Status to Alert Reporter (AR)</w:t>
      </w:r>
    </w:p>
    <w:p w14:paraId="275794E3" w14:textId="77777777" w:rsidR="00D557B6" w:rsidRPr="006D613E" w:rsidRDefault="00D557B6" w:rsidP="0082741E">
      <w:pPr>
        <w:pStyle w:val="BodyText"/>
        <w:keepNext/>
      </w:pPr>
      <w:r w:rsidRPr="006D613E">
        <w:t>Actor: Alert Reporter (AR)</w:t>
      </w:r>
    </w:p>
    <w:p w14:paraId="65F79EA1" w14:textId="77777777" w:rsidR="00D557B6" w:rsidRPr="006D613E" w:rsidRDefault="00D557B6" w:rsidP="0082741E">
      <w:pPr>
        <w:pStyle w:val="BodyText"/>
        <w:keepNext/>
      </w:pPr>
      <w:r w:rsidRPr="006D613E">
        <w:t>Role: Receives Report Alert Status from the Alert Manager (AM)</w:t>
      </w:r>
    </w:p>
    <w:p w14:paraId="678D8258" w14:textId="77777777" w:rsidR="00D557B6" w:rsidRPr="006D613E" w:rsidRDefault="00D557B6" w:rsidP="0082741E">
      <w:pPr>
        <w:pStyle w:val="Heading3"/>
        <w:rPr>
          <w:noProof w:val="0"/>
        </w:rPr>
      </w:pPr>
      <w:bookmarkStart w:id="303" w:name="_Toc466373703"/>
      <w:r w:rsidRPr="006D613E">
        <w:rPr>
          <w:noProof w:val="0"/>
        </w:rPr>
        <w:t>Referenced Standard</w:t>
      </w:r>
      <w:bookmarkEnd w:id="303"/>
    </w:p>
    <w:p w14:paraId="3ACE4D79" w14:textId="23F32F4D" w:rsidR="00D557B6" w:rsidRPr="006D613E" w:rsidRDefault="006D613E" w:rsidP="00D557B6">
      <w:pPr>
        <w:pStyle w:val="BodyText"/>
        <w:keepNext/>
        <w:keepLines/>
      </w:pPr>
      <w:r>
        <w:t>HL7</w:t>
      </w:r>
      <w:r w:rsidR="00995105" w:rsidRPr="006D613E">
        <w:t xml:space="preserve"> </w:t>
      </w:r>
      <w:r w:rsidR="00D557B6" w:rsidRPr="006D613E">
        <w:t xml:space="preserve">- </w:t>
      </w:r>
      <w:r>
        <w:t>HL7</w:t>
      </w:r>
      <w:r w:rsidR="00D557B6" w:rsidRPr="006D613E">
        <w:t xml:space="preserve"> Version 2.6 Ch7 Observation Reporting</w:t>
      </w:r>
    </w:p>
    <w:p w14:paraId="177EFD31" w14:textId="77777777" w:rsidR="00D557B6" w:rsidRPr="006D613E" w:rsidRDefault="00D557B6" w:rsidP="00D557B6">
      <w:pPr>
        <w:pStyle w:val="BodyText"/>
        <w:keepNext/>
        <w:keepLines/>
      </w:pPr>
      <w:r w:rsidRPr="006D613E">
        <w:t>ISO/IEEE 11073-10201 Domain Information Model</w:t>
      </w:r>
    </w:p>
    <w:p w14:paraId="7DC3F94B" w14:textId="77777777" w:rsidR="00D557B6" w:rsidRPr="006D613E" w:rsidRDefault="00D557B6" w:rsidP="00D557B6">
      <w:pPr>
        <w:pStyle w:val="BodyText"/>
        <w:keepNext/>
        <w:keepLines/>
      </w:pPr>
      <w:r w:rsidRPr="006D613E">
        <w:t>ISO/IEEE 11073-10101 Nomenclature</w:t>
      </w:r>
    </w:p>
    <w:p w14:paraId="623FB0CC" w14:textId="77777777" w:rsidR="00D557B6" w:rsidRPr="006D613E" w:rsidRDefault="00D557B6" w:rsidP="0082741E">
      <w:pPr>
        <w:pStyle w:val="Heading3"/>
        <w:rPr>
          <w:noProof w:val="0"/>
        </w:rPr>
      </w:pPr>
      <w:bookmarkStart w:id="304" w:name="_Toc466373704"/>
      <w:r w:rsidRPr="006D613E">
        <w:rPr>
          <w:noProof w:val="0"/>
        </w:rPr>
        <w:t>Interaction Diagrams</w:t>
      </w:r>
      <w:bookmarkEnd w:id="304"/>
    </w:p>
    <w:p w14:paraId="406E7A5F" w14:textId="77777777" w:rsidR="009167AE" w:rsidRPr="006D613E" w:rsidRDefault="009167AE" w:rsidP="009642E4">
      <w:pPr>
        <w:pStyle w:val="BodyText"/>
      </w:pPr>
    </w:p>
    <w:p w14:paraId="69595671" w14:textId="77777777" w:rsidR="009167AE" w:rsidRPr="006D613E" w:rsidRDefault="009167AE" w:rsidP="002E6C5E">
      <w:pPr>
        <w:pStyle w:val="BodyText"/>
      </w:pPr>
    </w:p>
    <w:p w14:paraId="23561547" w14:textId="77777777" w:rsidR="008D1511" w:rsidRPr="006D613E" w:rsidRDefault="00F73333" w:rsidP="002E6C5E">
      <w:pPr>
        <w:pStyle w:val="BodyText"/>
      </w:pPr>
      <w:r w:rsidRPr="006D613E">
        <w:rPr>
          <w:noProof/>
        </w:rPr>
        <w:lastRenderedPageBreak/>
        <w:drawing>
          <wp:inline distT="0" distB="0" distL="0" distR="0" wp14:anchorId="13FCBE20" wp14:editId="621696C8">
            <wp:extent cx="4791710" cy="2901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91710" cy="2901950"/>
                    </a:xfrm>
                    <a:prstGeom prst="rect">
                      <a:avLst/>
                    </a:prstGeom>
                    <a:noFill/>
                    <a:ln>
                      <a:noFill/>
                    </a:ln>
                  </pic:spPr>
                </pic:pic>
              </a:graphicData>
            </a:graphic>
          </wp:inline>
        </w:drawing>
      </w:r>
    </w:p>
    <w:p w14:paraId="387B11AC" w14:textId="77777777" w:rsidR="009167AE" w:rsidRPr="006D613E" w:rsidRDefault="009167AE" w:rsidP="00123C7B">
      <w:pPr>
        <w:pStyle w:val="FigureTitle"/>
        <w:outlineLvl w:val="0"/>
      </w:pPr>
      <w:r w:rsidRPr="006D613E">
        <w:t>Figure 3.5.4-1</w:t>
      </w:r>
      <w:r w:rsidR="001A4392" w:rsidRPr="006D613E">
        <w:t>: ACM Interaction Diagram</w:t>
      </w:r>
    </w:p>
    <w:p w14:paraId="6461B4E5" w14:textId="77777777" w:rsidR="009167AE" w:rsidRPr="006D613E" w:rsidRDefault="009167AE" w:rsidP="001A4392">
      <w:pPr>
        <w:pStyle w:val="BodyText"/>
      </w:pPr>
    </w:p>
    <w:p w14:paraId="1365A4FD" w14:textId="64C1CDBA" w:rsidR="00D557B6" w:rsidRPr="006D613E" w:rsidRDefault="009E2B46" w:rsidP="0082741E">
      <w:pPr>
        <w:pStyle w:val="Heading4"/>
        <w:rPr>
          <w:noProof w:val="0"/>
        </w:rPr>
      </w:pPr>
      <w:bookmarkStart w:id="305" w:name="_Toc466373705"/>
      <w:r>
        <w:rPr>
          <w:noProof w:val="0"/>
        </w:rPr>
        <w:t>Alert Manager</w:t>
      </w:r>
      <w:r w:rsidR="00D557B6" w:rsidRPr="006D613E">
        <w:rPr>
          <w:noProof w:val="0"/>
        </w:rPr>
        <w:t xml:space="preserve"> </w:t>
      </w:r>
      <w:proofErr w:type="gramStart"/>
      <w:r w:rsidR="00D557B6" w:rsidRPr="006D613E">
        <w:rPr>
          <w:noProof w:val="0"/>
        </w:rPr>
        <w:t>status</w:t>
      </w:r>
      <w:proofErr w:type="gramEnd"/>
      <w:r w:rsidR="00D557B6" w:rsidRPr="006D613E">
        <w:rPr>
          <w:noProof w:val="0"/>
        </w:rPr>
        <w:t xml:space="preserve"> updates to </w:t>
      </w:r>
      <w:r>
        <w:rPr>
          <w:noProof w:val="0"/>
        </w:rPr>
        <w:t>Alert Reporter</w:t>
      </w:r>
      <w:bookmarkEnd w:id="305"/>
    </w:p>
    <w:p w14:paraId="3D7731B0" w14:textId="4EE0CACF" w:rsidR="00D557B6" w:rsidRPr="006D613E" w:rsidRDefault="00D557B6" w:rsidP="00D557B6">
      <w:pPr>
        <w:pStyle w:val="BodyText"/>
        <w:keepNext/>
        <w:keepLines/>
      </w:pPr>
      <w:r w:rsidRPr="006D613E">
        <w:t xml:space="preserve">The </w:t>
      </w:r>
      <w:r w:rsidR="009E2B46">
        <w:t>Alert Manager</w:t>
      </w:r>
      <w:r w:rsidRPr="006D613E">
        <w:t xml:space="preserve"> sends Report Alert Status transactions to the </w:t>
      </w:r>
      <w:r w:rsidR="009E2B46">
        <w:t>Alert Reporter</w:t>
      </w:r>
      <w:r w:rsidRPr="006D613E">
        <w:t xml:space="preserve"> as an </w:t>
      </w:r>
      <w:r w:rsidR="006D613E">
        <w:t>HL7</w:t>
      </w:r>
      <w:r w:rsidR="00995105" w:rsidRPr="006D613E">
        <w:t xml:space="preserve"> </w:t>
      </w:r>
      <w:r w:rsidRPr="006D613E">
        <w:t>message.</w:t>
      </w:r>
    </w:p>
    <w:p w14:paraId="20B9F41F" w14:textId="77777777" w:rsidR="00D557B6" w:rsidRPr="006D613E" w:rsidRDefault="00D557B6" w:rsidP="00123C7B">
      <w:pPr>
        <w:pStyle w:val="Heading5"/>
        <w:rPr>
          <w:noProof w:val="0"/>
        </w:rPr>
      </w:pPr>
      <w:bookmarkStart w:id="306" w:name="_Toc466373706"/>
      <w:r w:rsidRPr="006D613E">
        <w:rPr>
          <w:noProof w:val="0"/>
        </w:rPr>
        <w:t>Trigger Events</w:t>
      </w:r>
      <w:bookmarkEnd w:id="306"/>
    </w:p>
    <w:p w14:paraId="18D7122B" w14:textId="165A1293" w:rsidR="00D557B6" w:rsidRPr="006D613E" w:rsidRDefault="00D557B6" w:rsidP="00D557B6">
      <w:pPr>
        <w:pStyle w:val="BodyText"/>
        <w:keepNext/>
        <w:keepLines/>
      </w:pPr>
      <w:r w:rsidRPr="006D613E">
        <w:t xml:space="preserve">The </w:t>
      </w:r>
      <w:r w:rsidR="009E2B46">
        <w:t>Alert Manager</w:t>
      </w:r>
      <w:r w:rsidRPr="006D613E">
        <w:t xml:space="preserve"> has determined either through configuration and contextual data driven decision rules or through receipt of Report Dissemination Alert Status from the Alert Communicator that an alert status update needs to be sent to the </w:t>
      </w:r>
      <w:r w:rsidR="009E2B46">
        <w:t>Alert Reporter</w:t>
      </w:r>
      <w:r w:rsidRPr="006D613E">
        <w:t>.</w:t>
      </w:r>
    </w:p>
    <w:p w14:paraId="0DE0CB59" w14:textId="18875956" w:rsidR="00D557B6" w:rsidRPr="006D613E" w:rsidRDefault="009E2B46" w:rsidP="00D557B6">
      <w:pPr>
        <w:pStyle w:val="BodyText"/>
        <w:keepNext/>
        <w:keepLines/>
      </w:pPr>
      <w:r>
        <w:t>Alert Manager</w:t>
      </w:r>
      <w:r w:rsidR="00D557B6" w:rsidRPr="006D613E">
        <w:t xml:space="preserve"> internal trigger events include the following:</w:t>
      </w:r>
    </w:p>
    <w:p w14:paraId="03E5D301" w14:textId="77777777" w:rsidR="00D557B6" w:rsidRPr="006D613E" w:rsidRDefault="00D557B6" w:rsidP="00FA17C2">
      <w:pPr>
        <w:pStyle w:val="HL7FieldIndent2"/>
        <w:rPr>
          <w:noProof w:val="0"/>
        </w:rPr>
      </w:pPr>
      <w:r w:rsidRPr="006D613E">
        <w:rPr>
          <w:noProof w:val="0"/>
        </w:rPr>
        <w:t>• Accept (not specified, correct)</w:t>
      </w:r>
    </w:p>
    <w:p w14:paraId="22DC6D49" w14:textId="77777777" w:rsidR="00D557B6" w:rsidRPr="006D613E" w:rsidRDefault="00D557B6" w:rsidP="00FA17C2">
      <w:pPr>
        <w:pStyle w:val="HL7FieldIndent2"/>
        <w:rPr>
          <w:noProof w:val="0"/>
        </w:rPr>
      </w:pPr>
      <w:r w:rsidRPr="006D613E">
        <w:rPr>
          <w:noProof w:val="0"/>
        </w:rPr>
        <w:t>• Reject (not specified, nuisance but correct, false positive)</w:t>
      </w:r>
    </w:p>
    <w:p w14:paraId="7D594B87" w14:textId="77777777" w:rsidR="00D557B6" w:rsidRDefault="00D557B6" w:rsidP="00FA17C2">
      <w:pPr>
        <w:pStyle w:val="HL7FieldIndent2"/>
        <w:rPr>
          <w:noProof w:val="0"/>
        </w:rPr>
      </w:pPr>
      <w:r w:rsidRPr="006D613E">
        <w:rPr>
          <w:noProof w:val="0"/>
        </w:rPr>
        <w:t>• Deliverable, had a mapped destination</w:t>
      </w:r>
    </w:p>
    <w:p w14:paraId="3ED850D5" w14:textId="2EC0CAC0" w:rsidR="00694D54" w:rsidRPr="006D613E" w:rsidRDefault="00694D54" w:rsidP="00694D54">
      <w:pPr>
        <w:pStyle w:val="HL7FieldIndent2"/>
        <w:rPr>
          <w:noProof w:val="0"/>
        </w:rPr>
      </w:pPr>
      <w:r w:rsidRPr="006D613E">
        <w:rPr>
          <w:noProof w:val="0"/>
        </w:rPr>
        <w:t xml:space="preserve">• </w:t>
      </w:r>
      <w:r>
        <w:rPr>
          <w:noProof w:val="0"/>
        </w:rPr>
        <w:t>Undeliverable, couldn’t communicate message to endpoint device</w:t>
      </w:r>
    </w:p>
    <w:p w14:paraId="65B37B38" w14:textId="77777777" w:rsidR="00D557B6" w:rsidRPr="006D613E" w:rsidRDefault="00D557B6" w:rsidP="00FA17C2">
      <w:pPr>
        <w:pStyle w:val="HL7FieldIndent2"/>
        <w:rPr>
          <w:noProof w:val="0"/>
        </w:rPr>
      </w:pPr>
      <w:r w:rsidRPr="006D613E">
        <w:rPr>
          <w:noProof w:val="0"/>
        </w:rPr>
        <w:t>• Queued to communications</w:t>
      </w:r>
    </w:p>
    <w:p w14:paraId="318AF2E1" w14:textId="77777777" w:rsidR="00D557B6" w:rsidRPr="006D613E" w:rsidRDefault="00D557B6" w:rsidP="00123C7B">
      <w:pPr>
        <w:pStyle w:val="Heading5"/>
        <w:rPr>
          <w:noProof w:val="0"/>
        </w:rPr>
      </w:pPr>
      <w:bookmarkStart w:id="307" w:name="_Toc466373707"/>
      <w:r w:rsidRPr="006D613E">
        <w:rPr>
          <w:noProof w:val="0"/>
        </w:rPr>
        <w:lastRenderedPageBreak/>
        <w:t>Message Semantics</w:t>
      </w:r>
      <w:bookmarkEnd w:id="307"/>
    </w:p>
    <w:p w14:paraId="3A946BEB" w14:textId="5475E359" w:rsidR="00D557B6" w:rsidRPr="006D613E" w:rsidRDefault="00D557B6" w:rsidP="00D557B6">
      <w:pPr>
        <w:pStyle w:val="BodyText"/>
        <w:keepNext/>
        <w:keepLines/>
      </w:pPr>
      <w:r w:rsidRPr="006D613E">
        <w:t xml:space="preserve">This message is meant to convey from the </w:t>
      </w:r>
      <w:r w:rsidR="009E2B46">
        <w:t>Alert Manager</w:t>
      </w:r>
      <w:r w:rsidRPr="006D613E">
        <w:t xml:space="preserve"> to the </w:t>
      </w:r>
      <w:r w:rsidR="009E2B46">
        <w:t>Alert Reporter</w:t>
      </w:r>
      <w:r w:rsidRPr="006D613E">
        <w:t xml:space="preserve"> the dissemination and response status of the alert message back for the </w:t>
      </w:r>
      <w:r w:rsidR="009E2B46">
        <w:t>Alert Reporter</w:t>
      </w:r>
      <w:r w:rsidRPr="006D613E">
        <w:t>.</w:t>
      </w:r>
    </w:p>
    <w:p w14:paraId="6AFCE977" w14:textId="499FBD20" w:rsidR="00D557B6" w:rsidRPr="006D613E" w:rsidRDefault="006D613E" w:rsidP="00123C7B">
      <w:pPr>
        <w:pStyle w:val="Heading5"/>
        <w:rPr>
          <w:noProof w:val="0"/>
        </w:rPr>
      </w:pPr>
      <w:bookmarkStart w:id="308" w:name="_Toc466373708"/>
      <w:r>
        <w:rPr>
          <w:noProof w:val="0"/>
        </w:rPr>
        <w:t>HL7</w:t>
      </w:r>
      <w:r w:rsidR="00995105" w:rsidRPr="006D613E">
        <w:rPr>
          <w:noProof w:val="0"/>
        </w:rPr>
        <w:t xml:space="preserve"> </w:t>
      </w:r>
      <w:r w:rsidR="00D557B6" w:rsidRPr="006D613E">
        <w:rPr>
          <w:noProof w:val="0"/>
        </w:rPr>
        <w:t>Conformance Statement</w:t>
      </w:r>
      <w:bookmarkEnd w:id="308"/>
    </w:p>
    <w:p w14:paraId="039564EF" w14:textId="2432FFD1" w:rsidR="00D557B6" w:rsidRPr="006D613E" w:rsidRDefault="00D557B6" w:rsidP="00D557B6">
      <w:pPr>
        <w:pStyle w:val="BodyText"/>
        <w:keepNext/>
        <w:keepLines/>
      </w:pPr>
      <w:r w:rsidRPr="006D613E">
        <w:t xml:space="preserve">The conformance statement for the interaction described below is adapted from </w:t>
      </w:r>
      <w:r w:rsidR="006D613E">
        <w:t>HL7</w:t>
      </w:r>
      <w:r w:rsidR="00995105" w:rsidRPr="006D613E">
        <w:t xml:space="preserve"> </w:t>
      </w:r>
      <w:r w:rsidRPr="006D613E">
        <w:t xml:space="preserve">2.6 with the </w:t>
      </w:r>
      <w:r w:rsidR="009C3179" w:rsidRPr="006D613E">
        <w:t>addition</w:t>
      </w:r>
      <w:r w:rsidRPr="006D613E">
        <w:t xml:space="preserve"> of the PRT segment from 2.</w:t>
      </w:r>
      <w:r w:rsidR="0025002A" w:rsidRPr="006D613E">
        <w:t>7</w:t>
      </w:r>
    </w:p>
    <w:p w14:paraId="154DCB1E" w14:textId="538CB523" w:rsidR="00D557B6" w:rsidRPr="006D613E" w:rsidRDefault="00D557B6" w:rsidP="00D557B6">
      <w:pPr>
        <w:pStyle w:val="BodyText"/>
        <w:keepNext/>
        <w:keepLines/>
      </w:pPr>
      <w:r w:rsidRPr="006D613E">
        <w:t xml:space="preserve">While </w:t>
      </w:r>
      <w:r w:rsidR="006D613E">
        <w:t>HL7</w:t>
      </w:r>
      <w:r w:rsidR="00995105" w:rsidRPr="006D613E">
        <w:t xml:space="preserve"> </w:t>
      </w:r>
      <w:r w:rsidRPr="006D613E">
        <w:t>2.8 item 625 provides for the Alert Manager (AM) to send either ORA^R41 or ORA^R42 as Report Alert Status [PCD-05] to the Alert Reporter (AR), the use of ORA^R41 is not expected to be utilized by vendors as it presumes a guarantee of delivery that the Alert Manager (AM) and the Alert Communicator (AC) cannot assure. Therefore ORA^R42 is used for [PCD-05] in this profile.</w:t>
      </w:r>
    </w:p>
    <w:p w14:paraId="6475EA67" w14:textId="580DF31A" w:rsidR="00D557B6" w:rsidRPr="006D613E" w:rsidRDefault="00D557B6" w:rsidP="00D557B6">
      <w:pPr>
        <w:pStyle w:val="BodyText"/>
        <w:keepNext/>
        <w:keepLines/>
      </w:pPr>
      <w:r w:rsidRPr="006D613E">
        <w:t xml:space="preserve">R41 indicates that </w:t>
      </w:r>
      <w:r w:rsidR="009E2B46">
        <w:t>Alert Manager</w:t>
      </w:r>
      <w:r w:rsidRPr="006D613E">
        <w:t xml:space="preserve"> has received the alert and can provide some level of assurance that it will be delivered. This approach presumes assurance of delivery (considering the predominant use by healthcare of cost conscious one-way fire-and-forget pagers). If the delivery assurance is not achievable then R42 should be utilized in an implementation.</w:t>
      </w:r>
    </w:p>
    <w:p w14:paraId="1AAE6D94" w14:textId="77777777" w:rsidR="00D557B6" w:rsidRPr="006D613E" w:rsidRDefault="00D557B6" w:rsidP="00D557B6">
      <w:pPr>
        <w:pStyle w:val="BodyText"/>
        <w:keepNext/>
        <w:keepLines/>
      </w:pPr>
      <w:r w:rsidRPr="006D613E">
        <w:t>In an R42 the Participation Information (PRT) segment PRT-4 field AAP (Alert Acknowledging Provider) is used to indicate the identity of the person to which the alert has been delivered and/or acknowledged.</w:t>
      </w:r>
    </w:p>
    <w:p w14:paraId="30AE796B" w14:textId="77777777" w:rsidR="00D557B6" w:rsidRPr="006D613E" w:rsidRDefault="00D557B6" w:rsidP="00D557B6">
      <w:pPr>
        <w:pStyle w:val="BodyText"/>
        <w:keepNext/>
        <w:keepLines/>
      </w:pPr>
    </w:p>
    <w:p w14:paraId="3074CF9E" w14:textId="77777777" w:rsidR="00D557B6" w:rsidRPr="006D613E" w:rsidRDefault="00D557B6" w:rsidP="00123C7B">
      <w:pPr>
        <w:pStyle w:val="TableTitle"/>
        <w:outlineLvl w:val="0"/>
      </w:pPr>
      <w:r w:rsidRPr="006D613E">
        <w:t>Table 3.5.4.1.3-1: Transaction Conformance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5"/>
        <w:gridCol w:w="4599"/>
      </w:tblGrid>
      <w:tr w:rsidR="00D557B6" w:rsidRPr="006D613E" w14:paraId="7FCBCC41"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0C4DC0C2" w14:textId="77777777" w:rsidR="00D557B6" w:rsidRPr="006D613E" w:rsidRDefault="00D557B6">
            <w:pPr>
              <w:pStyle w:val="TableEntryHeader"/>
            </w:pPr>
            <w:r w:rsidRPr="006D613E">
              <w:t>Publication ID: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1DE89C95" w14:textId="77777777" w:rsidR="00D557B6" w:rsidRPr="006D613E" w:rsidRDefault="00D557B6">
            <w:pPr>
              <w:pStyle w:val="TableEntryHeader"/>
            </w:pPr>
            <w:r w:rsidRPr="006D613E">
              <w:t>R42</w:t>
            </w:r>
          </w:p>
        </w:tc>
      </w:tr>
      <w:tr w:rsidR="00D557B6" w:rsidRPr="006D613E" w14:paraId="034FC836"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867C86F" w14:textId="77777777" w:rsidR="00D557B6" w:rsidRPr="006D613E" w:rsidRDefault="00D557B6">
            <w:pPr>
              <w:pStyle w:val="TableEntry"/>
            </w:pPr>
            <w:r w:rsidRPr="006D613E">
              <w:t>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508116AD" w14:textId="77777777" w:rsidR="00D557B6" w:rsidRPr="006D613E" w:rsidRDefault="00D557B6">
            <w:pPr>
              <w:pStyle w:val="TableEntry"/>
            </w:pPr>
            <w:r w:rsidRPr="006D613E">
              <w:t>Unsolicited</w:t>
            </w:r>
          </w:p>
        </w:tc>
      </w:tr>
      <w:tr w:rsidR="00D557B6" w:rsidRPr="006D613E" w14:paraId="30786392"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6C07F88" w14:textId="77777777" w:rsidR="00D557B6" w:rsidRPr="006D613E" w:rsidRDefault="00D557B6">
            <w:pPr>
              <w:pStyle w:val="TableEntry"/>
            </w:pPr>
            <w:r w:rsidRPr="006D613E">
              <w:t>Publication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E95BED" w14:textId="77777777" w:rsidR="00D557B6" w:rsidRPr="006D613E" w:rsidRDefault="00D557B6">
            <w:pPr>
              <w:pStyle w:val="TableEntry"/>
            </w:pPr>
            <w:r w:rsidRPr="006D613E">
              <w:t>IHEPCD-05ReportAlarmStatus</w:t>
            </w:r>
          </w:p>
        </w:tc>
      </w:tr>
      <w:tr w:rsidR="00D557B6" w:rsidRPr="006D613E" w14:paraId="4B2FB2F1"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590B507" w14:textId="77777777" w:rsidR="00D557B6" w:rsidRPr="006D613E" w:rsidRDefault="00D557B6">
            <w:pPr>
              <w:pStyle w:val="TableEntry"/>
            </w:pPr>
            <w:r w:rsidRPr="006D613E">
              <w:t>Trigger: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B7D90FA" w14:textId="77777777" w:rsidR="00D557B6" w:rsidRPr="006D613E" w:rsidRDefault="00D557B6">
            <w:pPr>
              <w:pStyle w:val="TableEntry"/>
            </w:pPr>
            <w:r w:rsidRPr="006D613E">
              <w:t>None</w:t>
            </w:r>
          </w:p>
        </w:tc>
      </w:tr>
      <w:tr w:rsidR="00D557B6" w:rsidRPr="006D613E" w14:paraId="6DED426A"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FF0A595" w14:textId="77777777" w:rsidR="00D557B6" w:rsidRPr="006D613E" w:rsidRDefault="00D557B6">
            <w:pPr>
              <w:pStyle w:val="TableEntry"/>
            </w:pPr>
            <w:r w:rsidRPr="006D613E">
              <w:t>Mode:</w:t>
            </w:r>
          </w:p>
        </w:tc>
        <w:tc>
          <w:tcPr>
            <w:tcW w:w="0" w:type="auto"/>
            <w:tcBorders>
              <w:top w:val="single" w:sz="4" w:space="0" w:color="auto"/>
              <w:left w:val="single" w:sz="4" w:space="0" w:color="auto"/>
              <w:bottom w:val="single" w:sz="4" w:space="0" w:color="auto"/>
              <w:right w:val="single" w:sz="4" w:space="0" w:color="auto"/>
            </w:tcBorders>
            <w:vAlign w:val="center"/>
            <w:hideMark/>
          </w:tcPr>
          <w:p w14:paraId="4E0D43C2" w14:textId="77777777" w:rsidR="00D557B6" w:rsidRPr="006D613E" w:rsidRDefault="00D557B6">
            <w:pPr>
              <w:pStyle w:val="TableEntry"/>
            </w:pPr>
            <w:r w:rsidRPr="006D613E">
              <w:t>Immediate</w:t>
            </w:r>
          </w:p>
        </w:tc>
      </w:tr>
      <w:tr w:rsidR="00D557B6" w:rsidRPr="006D613E" w14:paraId="789BD17D"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219CDA6" w14:textId="77777777" w:rsidR="00D557B6" w:rsidRPr="006D613E" w:rsidRDefault="00D557B6">
            <w:pPr>
              <w:pStyle w:val="TableEntry"/>
            </w:pPr>
            <w:r w:rsidRPr="006D613E">
              <w:t>Response:</w:t>
            </w:r>
          </w:p>
        </w:tc>
        <w:tc>
          <w:tcPr>
            <w:tcW w:w="0" w:type="auto"/>
            <w:tcBorders>
              <w:top w:val="single" w:sz="4" w:space="0" w:color="auto"/>
              <w:left w:val="single" w:sz="4" w:space="0" w:color="auto"/>
              <w:bottom w:val="single" w:sz="4" w:space="0" w:color="auto"/>
              <w:right w:val="single" w:sz="4" w:space="0" w:color="auto"/>
            </w:tcBorders>
            <w:vAlign w:val="center"/>
            <w:hideMark/>
          </w:tcPr>
          <w:p w14:paraId="72F33DEE" w14:textId="77777777" w:rsidR="00D557B6" w:rsidRPr="006D613E" w:rsidRDefault="00D557B6">
            <w:pPr>
              <w:pStyle w:val="TableEntry"/>
            </w:pPr>
            <w:r w:rsidRPr="006D613E">
              <w:t>ORA^R42^ORA_R42</w:t>
            </w:r>
          </w:p>
        </w:tc>
      </w:tr>
      <w:tr w:rsidR="00D557B6" w:rsidRPr="006D613E" w14:paraId="589DCBB1"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CC09655" w14:textId="77777777" w:rsidR="00D557B6" w:rsidRPr="006D613E" w:rsidRDefault="00D557B6">
            <w:pPr>
              <w:pStyle w:val="TableEntry"/>
            </w:pPr>
            <w:r w:rsidRPr="006D613E">
              <w:t>Characteristics:</w:t>
            </w:r>
          </w:p>
        </w:tc>
        <w:tc>
          <w:tcPr>
            <w:tcW w:w="0" w:type="auto"/>
            <w:tcBorders>
              <w:top w:val="single" w:sz="4" w:space="0" w:color="auto"/>
              <w:left w:val="single" w:sz="4" w:space="0" w:color="auto"/>
              <w:bottom w:val="single" w:sz="4" w:space="0" w:color="auto"/>
              <w:right w:val="single" w:sz="4" w:space="0" w:color="auto"/>
            </w:tcBorders>
            <w:vAlign w:val="center"/>
            <w:hideMark/>
          </w:tcPr>
          <w:p w14:paraId="53540056" w14:textId="77777777" w:rsidR="00D557B6" w:rsidRPr="006D613E" w:rsidRDefault="00D557B6">
            <w:pPr>
              <w:pStyle w:val="TableEntry"/>
            </w:pPr>
            <w:r w:rsidRPr="006D613E">
              <w:t>Sends alarm status data</w:t>
            </w:r>
          </w:p>
        </w:tc>
      </w:tr>
      <w:tr w:rsidR="00D557B6" w:rsidRPr="006D613E" w14:paraId="246A6C8D"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89C2715" w14:textId="77777777" w:rsidR="00D557B6" w:rsidRPr="006D613E" w:rsidRDefault="00D557B6">
            <w:pPr>
              <w:pStyle w:val="TableEntry"/>
            </w:pPr>
            <w:r w:rsidRPr="006D613E">
              <w:t>Purpose:</w:t>
            </w:r>
          </w:p>
        </w:tc>
        <w:tc>
          <w:tcPr>
            <w:tcW w:w="0" w:type="auto"/>
            <w:tcBorders>
              <w:top w:val="single" w:sz="4" w:space="0" w:color="auto"/>
              <w:left w:val="single" w:sz="4" w:space="0" w:color="auto"/>
              <w:bottom w:val="single" w:sz="4" w:space="0" w:color="auto"/>
              <w:right w:val="single" w:sz="4" w:space="0" w:color="auto"/>
            </w:tcBorders>
            <w:vAlign w:val="center"/>
            <w:hideMark/>
          </w:tcPr>
          <w:p w14:paraId="59942C0A" w14:textId="2D0F4015" w:rsidR="00D557B6" w:rsidRPr="006D613E" w:rsidRDefault="00D557B6">
            <w:pPr>
              <w:pStyle w:val="TableEntry"/>
            </w:pPr>
            <w:r w:rsidRPr="006D613E">
              <w:t xml:space="preserve">Provide alarm status from </w:t>
            </w:r>
            <w:r w:rsidR="009E2B46">
              <w:t>Alert Manager</w:t>
            </w:r>
            <w:r w:rsidRPr="006D613E">
              <w:t xml:space="preserve"> to </w:t>
            </w:r>
            <w:r w:rsidR="009E2B46">
              <w:t>Alert Reporter</w:t>
            </w:r>
          </w:p>
        </w:tc>
      </w:tr>
      <w:tr w:rsidR="00D557B6" w:rsidRPr="006D613E" w14:paraId="3592ED6B"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D32CCC" w14:textId="77777777" w:rsidR="00D557B6" w:rsidRPr="006D613E" w:rsidRDefault="00D557B6">
            <w:pPr>
              <w:pStyle w:val="TableEntry"/>
            </w:pPr>
            <w:r w:rsidRPr="006D613E">
              <w:t>Based on Segment Pattern: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6A6434" w14:textId="77777777" w:rsidR="00D557B6" w:rsidRPr="006D613E" w:rsidRDefault="00D557B6">
            <w:pPr>
              <w:pStyle w:val="TableEntry"/>
            </w:pPr>
            <w:r w:rsidRPr="006D613E">
              <w:t>R42</w:t>
            </w:r>
          </w:p>
        </w:tc>
      </w:tr>
    </w:tbl>
    <w:p w14:paraId="60AAE322" w14:textId="77777777" w:rsidR="00D557B6" w:rsidRPr="006D613E" w:rsidRDefault="00D557B6" w:rsidP="0082741E">
      <w:pPr>
        <w:pStyle w:val="Heading5"/>
        <w:rPr>
          <w:noProof w:val="0"/>
        </w:rPr>
      </w:pPr>
      <w:bookmarkStart w:id="309" w:name="_Toc466373709"/>
      <w:r w:rsidRPr="006D613E">
        <w:rPr>
          <w:noProof w:val="0"/>
        </w:rPr>
        <w:lastRenderedPageBreak/>
        <w:t>PCD-05 Report Alert Status (ORA^R42^ORA_R42) static definition</w:t>
      </w:r>
      <w:bookmarkEnd w:id="309"/>
    </w:p>
    <w:p w14:paraId="16D87136" w14:textId="77777777" w:rsidR="00D557B6" w:rsidRPr="006D613E" w:rsidRDefault="00D557B6" w:rsidP="00D557B6">
      <w:pPr>
        <w:pStyle w:val="BodyText"/>
        <w:keepNext/>
        <w:keepLines/>
      </w:pPr>
      <w:r w:rsidRPr="006D613E">
        <w:t xml:space="preserve">The PCD-05 Report Alert Status message is used to communicate ACM messaging status from an Alert Manager (AM) to </w:t>
      </w:r>
      <w:r w:rsidR="001B6A17" w:rsidRPr="006D613E">
        <w:t xml:space="preserve">an </w:t>
      </w:r>
      <w:r w:rsidRPr="006D613E">
        <w:t>Alert Reporter (AR)</w:t>
      </w:r>
    </w:p>
    <w:p w14:paraId="087BE0A3" w14:textId="3D1A4084" w:rsidR="00D557B6" w:rsidRPr="006D613E" w:rsidRDefault="00D557B6" w:rsidP="00D557B6">
      <w:pPr>
        <w:pStyle w:val="BodyText"/>
        <w:keepNext/>
        <w:keepLines/>
      </w:pPr>
      <w:r w:rsidRPr="006D613E">
        <w:t xml:space="preserve">Common </w:t>
      </w:r>
      <w:r w:rsidR="006D613E">
        <w:t>HL7</w:t>
      </w:r>
      <w:r w:rsidR="00995105" w:rsidRPr="006D613E">
        <w:t xml:space="preserve"> </w:t>
      </w:r>
      <w:r w:rsidRPr="006D613E">
        <w:t>segments are defined in Appendix B Common Message Segments.</w:t>
      </w:r>
    </w:p>
    <w:p w14:paraId="136593A7" w14:textId="77777777" w:rsidR="00D557B6" w:rsidRPr="006D613E" w:rsidRDefault="00D557B6" w:rsidP="00D557B6">
      <w:pPr>
        <w:pStyle w:val="BodyText"/>
        <w:keepNext/>
        <w:keepLines/>
      </w:pPr>
    </w:p>
    <w:p w14:paraId="3ADE1741" w14:textId="77777777" w:rsidR="00D557B6" w:rsidRPr="006D613E" w:rsidRDefault="00D557B6" w:rsidP="00123C7B">
      <w:pPr>
        <w:pStyle w:val="TableTitle"/>
        <w:outlineLvl w:val="0"/>
      </w:pPr>
      <w:r w:rsidRPr="006D613E">
        <w:t>Table 3.5.4.1.4.-1: ORA^R42^ORA_R42 static definition</w:t>
      </w:r>
    </w:p>
    <w:tbl>
      <w:tblPr>
        <w:tblW w:w="8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3"/>
        <w:gridCol w:w="2081"/>
        <w:gridCol w:w="961"/>
        <w:gridCol w:w="1468"/>
        <w:gridCol w:w="1458"/>
      </w:tblGrid>
      <w:tr w:rsidR="00D557B6" w:rsidRPr="006D613E" w14:paraId="274490AD" w14:textId="77777777" w:rsidTr="0034511D">
        <w:trPr>
          <w:tblHeader/>
        </w:trPr>
        <w:tc>
          <w:tcPr>
            <w:tcW w:w="2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2EEB2E" w14:textId="77777777" w:rsidR="00D557B6" w:rsidRPr="006D613E" w:rsidRDefault="00D557B6">
            <w:pPr>
              <w:pStyle w:val="TableEntryHeader"/>
              <w:keepNext/>
              <w:keepLines/>
            </w:pPr>
            <w:r w:rsidRPr="006D613E">
              <w:t>ORA^R42^ORA_R42</w:t>
            </w:r>
          </w:p>
        </w:tc>
        <w:tc>
          <w:tcPr>
            <w:tcW w:w="2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014A5C" w14:textId="77777777" w:rsidR="00D557B6" w:rsidRPr="006D613E" w:rsidRDefault="00D557B6">
            <w:pPr>
              <w:pStyle w:val="TableEntryHeader"/>
              <w:keepNext/>
              <w:keepLines/>
            </w:pPr>
            <w:r w:rsidRPr="006D613E">
              <w:t>ORU Message</w:t>
            </w:r>
          </w:p>
        </w:tc>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E6EA2" w14:textId="77777777" w:rsidR="00D557B6" w:rsidRPr="006D613E" w:rsidRDefault="00D557B6">
            <w:pPr>
              <w:pStyle w:val="TableEntryHeader"/>
              <w:keepNext/>
              <w:keepLines/>
            </w:pPr>
            <w:r w:rsidRPr="006D613E">
              <w:t>Usage</w:t>
            </w:r>
          </w:p>
        </w:tc>
        <w:tc>
          <w:tcPr>
            <w:tcW w:w="1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371411" w14:textId="77777777" w:rsidR="00D557B6" w:rsidRPr="006D613E" w:rsidRDefault="00D557B6">
            <w:pPr>
              <w:pStyle w:val="TableEntryHeader"/>
              <w:keepNext/>
              <w:keepLines/>
            </w:pPr>
            <w:r w:rsidRPr="006D613E">
              <w:t>Card.</w:t>
            </w:r>
          </w:p>
        </w:tc>
        <w:tc>
          <w:tcPr>
            <w:tcW w:w="14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09BA81" w14:textId="77777777" w:rsidR="00D557B6" w:rsidRPr="006D613E" w:rsidRDefault="00D557B6">
            <w:pPr>
              <w:pStyle w:val="TableEntryHeader"/>
              <w:keepNext/>
              <w:keepLines/>
            </w:pPr>
            <w:r w:rsidRPr="006D613E">
              <w:t>Section Ref</w:t>
            </w:r>
          </w:p>
        </w:tc>
      </w:tr>
      <w:tr w:rsidR="00D557B6" w:rsidRPr="006D613E" w14:paraId="2F8D3D1A" w14:textId="77777777" w:rsidTr="00D557B6">
        <w:trPr>
          <w:cantSplit/>
        </w:trPr>
        <w:tc>
          <w:tcPr>
            <w:tcW w:w="2493" w:type="dxa"/>
            <w:tcBorders>
              <w:top w:val="single" w:sz="4" w:space="0" w:color="auto"/>
              <w:left w:val="single" w:sz="4" w:space="0" w:color="auto"/>
              <w:bottom w:val="single" w:sz="4" w:space="0" w:color="auto"/>
              <w:right w:val="single" w:sz="4" w:space="0" w:color="auto"/>
            </w:tcBorders>
            <w:hideMark/>
          </w:tcPr>
          <w:p w14:paraId="0C6EFDF7" w14:textId="77777777" w:rsidR="00D557B6" w:rsidRPr="006D613E" w:rsidRDefault="00D557B6">
            <w:pPr>
              <w:pStyle w:val="TableEntry"/>
              <w:keepNext/>
              <w:keepLines/>
            </w:pPr>
            <w:r w:rsidRPr="006D613E">
              <w:t>MSH</w:t>
            </w:r>
          </w:p>
        </w:tc>
        <w:tc>
          <w:tcPr>
            <w:tcW w:w="2081" w:type="dxa"/>
            <w:tcBorders>
              <w:top w:val="single" w:sz="4" w:space="0" w:color="auto"/>
              <w:left w:val="single" w:sz="4" w:space="0" w:color="auto"/>
              <w:bottom w:val="single" w:sz="4" w:space="0" w:color="auto"/>
              <w:right w:val="single" w:sz="4" w:space="0" w:color="auto"/>
            </w:tcBorders>
            <w:hideMark/>
          </w:tcPr>
          <w:p w14:paraId="1911B14B" w14:textId="77777777" w:rsidR="00D557B6" w:rsidRPr="006D613E" w:rsidRDefault="00D557B6">
            <w:pPr>
              <w:pStyle w:val="TableEntry"/>
              <w:keepNext/>
              <w:keepLines/>
            </w:pPr>
            <w:r w:rsidRPr="006D613E">
              <w:t>Message Header Segment</w:t>
            </w:r>
          </w:p>
        </w:tc>
        <w:tc>
          <w:tcPr>
            <w:tcW w:w="961" w:type="dxa"/>
            <w:tcBorders>
              <w:top w:val="single" w:sz="4" w:space="0" w:color="auto"/>
              <w:left w:val="single" w:sz="4" w:space="0" w:color="auto"/>
              <w:bottom w:val="single" w:sz="4" w:space="0" w:color="auto"/>
              <w:right w:val="single" w:sz="4" w:space="0" w:color="auto"/>
            </w:tcBorders>
            <w:hideMark/>
          </w:tcPr>
          <w:p w14:paraId="56CB4570" w14:textId="77777777" w:rsidR="00D557B6" w:rsidRPr="006D613E" w:rsidRDefault="00D557B6">
            <w:pPr>
              <w:pStyle w:val="TableEntry"/>
              <w:keepNext/>
              <w:keepLines/>
            </w:pPr>
            <w:r w:rsidRPr="006D613E">
              <w:t>R</w:t>
            </w:r>
          </w:p>
        </w:tc>
        <w:tc>
          <w:tcPr>
            <w:tcW w:w="1468" w:type="dxa"/>
            <w:tcBorders>
              <w:top w:val="single" w:sz="4" w:space="0" w:color="auto"/>
              <w:left w:val="single" w:sz="4" w:space="0" w:color="auto"/>
              <w:bottom w:val="single" w:sz="4" w:space="0" w:color="auto"/>
              <w:right w:val="single" w:sz="4" w:space="0" w:color="auto"/>
            </w:tcBorders>
            <w:hideMark/>
          </w:tcPr>
          <w:p w14:paraId="4F33C68F" w14:textId="77777777" w:rsidR="00D557B6" w:rsidRPr="006D613E" w:rsidRDefault="00D557B6">
            <w:pPr>
              <w:pStyle w:val="TableEntry"/>
              <w:keepNext/>
              <w:keepLines/>
            </w:pPr>
            <w:r w:rsidRPr="006D613E">
              <w:t>[1..1]</w:t>
            </w:r>
          </w:p>
        </w:tc>
        <w:tc>
          <w:tcPr>
            <w:tcW w:w="1458" w:type="dxa"/>
            <w:tcBorders>
              <w:top w:val="single" w:sz="4" w:space="0" w:color="auto"/>
              <w:left w:val="single" w:sz="4" w:space="0" w:color="auto"/>
              <w:bottom w:val="single" w:sz="4" w:space="0" w:color="auto"/>
              <w:right w:val="single" w:sz="4" w:space="0" w:color="auto"/>
            </w:tcBorders>
            <w:hideMark/>
          </w:tcPr>
          <w:p w14:paraId="105532DF" w14:textId="77777777" w:rsidR="00D557B6" w:rsidRPr="006D613E" w:rsidRDefault="00D557B6">
            <w:pPr>
              <w:pStyle w:val="TableEntry"/>
              <w:keepNext/>
              <w:keepLines/>
            </w:pPr>
            <w:r w:rsidRPr="006D613E">
              <w:t>2.15.9</w:t>
            </w:r>
          </w:p>
        </w:tc>
      </w:tr>
      <w:tr w:rsidR="00D557B6" w:rsidRPr="006D613E" w14:paraId="4C2394FA" w14:textId="77777777" w:rsidTr="00D557B6">
        <w:trPr>
          <w:cantSplit/>
        </w:trPr>
        <w:tc>
          <w:tcPr>
            <w:tcW w:w="2493" w:type="dxa"/>
            <w:tcBorders>
              <w:top w:val="single" w:sz="4" w:space="0" w:color="auto"/>
              <w:left w:val="single" w:sz="4" w:space="0" w:color="auto"/>
              <w:bottom w:val="single" w:sz="4" w:space="0" w:color="auto"/>
              <w:right w:val="single" w:sz="4" w:space="0" w:color="auto"/>
            </w:tcBorders>
            <w:hideMark/>
          </w:tcPr>
          <w:p w14:paraId="586DC8BD" w14:textId="77777777" w:rsidR="00D557B6" w:rsidRPr="006D613E" w:rsidRDefault="00D557B6">
            <w:pPr>
              <w:pStyle w:val="TableEntry"/>
              <w:keepNext/>
              <w:keepLines/>
            </w:pPr>
            <w:r w:rsidRPr="006D613E">
              <w:t>PID</w:t>
            </w:r>
          </w:p>
        </w:tc>
        <w:tc>
          <w:tcPr>
            <w:tcW w:w="2081" w:type="dxa"/>
            <w:tcBorders>
              <w:top w:val="single" w:sz="4" w:space="0" w:color="auto"/>
              <w:left w:val="single" w:sz="4" w:space="0" w:color="auto"/>
              <w:bottom w:val="single" w:sz="4" w:space="0" w:color="auto"/>
              <w:right w:val="single" w:sz="4" w:space="0" w:color="auto"/>
            </w:tcBorders>
            <w:hideMark/>
          </w:tcPr>
          <w:p w14:paraId="06BAE0A4" w14:textId="77777777" w:rsidR="00D557B6" w:rsidRPr="006D613E" w:rsidRDefault="00D557B6">
            <w:pPr>
              <w:pStyle w:val="TableEntry"/>
              <w:keepNext/>
              <w:keepLines/>
            </w:pPr>
            <w:r w:rsidRPr="006D613E">
              <w:t xml:space="preserve">Patient Identification Segment </w:t>
            </w:r>
          </w:p>
        </w:tc>
        <w:tc>
          <w:tcPr>
            <w:tcW w:w="961" w:type="dxa"/>
            <w:tcBorders>
              <w:top w:val="single" w:sz="4" w:space="0" w:color="auto"/>
              <w:left w:val="single" w:sz="4" w:space="0" w:color="auto"/>
              <w:bottom w:val="single" w:sz="4" w:space="0" w:color="auto"/>
              <w:right w:val="single" w:sz="4" w:space="0" w:color="auto"/>
            </w:tcBorders>
            <w:hideMark/>
          </w:tcPr>
          <w:p w14:paraId="4A48AF39" w14:textId="77777777" w:rsidR="00D557B6" w:rsidRPr="006D613E" w:rsidRDefault="00D557B6">
            <w:pPr>
              <w:pStyle w:val="TableEntry"/>
              <w:keepNext/>
              <w:keepLines/>
            </w:pPr>
            <w:r w:rsidRPr="006D613E">
              <w:t>CE</w:t>
            </w:r>
          </w:p>
        </w:tc>
        <w:tc>
          <w:tcPr>
            <w:tcW w:w="1468" w:type="dxa"/>
            <w:tcBorders>
              <w:top w:val="single" w:sz="4" w:space="0" w:color="auto"/>
              <w:left w:val="single" w:sz="4" w:space="0" w:color="auto"/>
              <w:bottom w:val="single" w:sz="4" w:space="0" w:color="auto"/>
              <w:right w:val="single" w:sz="4" w:space="0" w:color="auto"/>
            </w:tcBorders>
            <w:hideMark/>
          </w:tcPr>
          <w:p w14:paraId="6176E7A9" w14:textId="77777777" w:rsidR="00D557B6" w:rsidRPr="006D613E" w:rsidRDefault="00D557B6">
            <w:pPr>
              <w:pStyle w:val="TableEntry"/>
              <w:keepNext/>
              <w:keepLines/>
            </w:pPr>
            <w:r w:rsidRPr="006D613E">
              <w:t>[1..1]</w:t>
            </w:r>
          </w:p>
        </w:tc>
        <w:tc>
          <w:tcPr>
            <w:tcW w:w="1458" w:type="dxa"/>
            <w:tcBorders>
              <w:top w:val="single" w:sz="4" w:space="0" w:color="auto"/>
              <w:left w:val="single" w:sz="4" w:space="0" w:color="auto"/>
              <w:bottom w:val="single" w:sz="4" w:space="0" w:color="auto"/>
              <w:right w:val="single" w:sz="4" w:space="0" w:color="auto"/>
            </w:tcBorders>
            <w:hideMark/>
          </w:tcPr>
          <w:p w14:paraId="29A222F3" w14:textId="77777777" w:rsidR="00D557B6" w:rsidRPr="006D613E" w:rsidRDefault="00D557B6">
            <w:pPr>
              <w:pStyle w:val="TableEntry"/>
              <w:keepNext/>
              <w:keepLines/>
            </w:pPr>
            <w:r w:rsidRPr="006D613E">
              <w:t>3.4.2</w:t>
            </w:r>
          </w:p>
        </w:tc>
      </w:tr>
      <w:tr w:rsidR="00D557B6" w:rsidRPr="006D613E" w14:paraId="71784654" w14:textId="77777777" w:rsidTr="00D557B6">
        <w:trPr>
          <w:cantSplit/>
        </w:trPr>
        <w:tc>
          <w:tcPr>
            <w:tcW w:w="2493" w:type="dxa"/>
            <w:tcBorders>
              <w:top w:val="single" w:sz="4" w:space="0" w:color="auto"/>
              <w:left w:val="single" w:sz="4" w:space="0" w:color="auto"/>
              <w:bottom w:val="single" w:sz="4" w:space="0" w:color="auto"/>
              <w:right w:val="single" w:sz="4" w:space="0" w:color="auto"/>
            </w:tcBorders>
            <w:hideMark/>
          </w:tcPr>
          <w:p w14:paraId="0C17065A" w14:textId="77777777" w:rsidR="00D557B6" w:rsidRPr="006D613E" w:rsidRDefault="00D557B6">
            <w:pPr>
              <w:pStyle w:val="TableEntry"/>
              <w:keepNext/>
              <w:keepLines/>
            </w:pPr>
            <w:r w:rsidRPr="006D613E">
              <w:t>PV1</w:t>
            </w:r>
          </w:p>
        </w:tc>
        <w:tc>
          <w:tcPr>
            <w:tcW w:w="2081" w:type="dxa"/>
            <w:tcBorders>
              <w:top w:val="single" w:sz="4" w:space="0" w:color="auto"/>
              <w:left w:val="single" w:sz="4" w:space="0" w:color="auto"/>
              <w:bottom w:val="single" w:sz="4" w:space="0" w:color="auto"/>
              <w:right w:val="single" w:sz="4" w:space="0" w:color="auto"/>
            </w:tcBorders>
            <w:hideMark/>
          </w:tcPr>
          <w:p w14:paraId="6A5B61C4" w14:textId="77777777" w:rsidR="00D557B6" w:rsidRPr="006D613E" w:rsidRDefault="00D557B6">
            <w:pPr>
              <w:pStyle w:val="TableEntry"/>
              <w:keepNext/>
              <w:keepLines/>
            </w:pPr>
            <w:r w:rsidRPr="006D613E">
              <w:t>Patient Visit Segment</w:t>
            </w:r>
          </w:p>
        </w:tc>
        <w:tc>
          <w:tcPr>
            <w:tcW w:w="961" w:type="dxa"/>
            <w:tcBorders>
              <w:top w:val="single" w:sz="4" w:space="0" w:color="auto"/>
              <w:left w:val="single" w:sz="4" w:space="0" w:color="auto"/>
              <w:bottom w:val="single" w:sz="4" w:space="0" w:color="auto"/>
              <w:right w:val="single" w:sz="4" w:space="0" w:color="auto"/>
            </w:tcBorders>
            <w:hideMark/>
          </w:tcPr>
          <w:p w14:paraId="4EC28973" w14:textId="77777777" w:rsidR="00D557B6" w:rsidRPr="006D613E" w:rsidRDefault="00D557B6">
            <w:pPr>
              <w:pStyle w:val="TableEntry"/>
              <w:keepNext/>
              <w:keepLines/>
            </w:pPr>
            <w:r w:rsidRPr="006D613E">
              <w:t>CD</w:t>
            </w:r>
          </w:p>
        </w:tc>
        <w:tc>
          <w:tcPr>
            <w:tcW w:w="1468" w:type="dxa"/>
            <w:tcBorders>
              <w:top w:val="single" w:sz="4" w:space="0" w:color="auto"/>
              <w:left w:val="single" w:sz="4" w:space="0" w:color="auto"/>
              <w:bottom w:val="single" w:sz="4" w:space="0" w:color="auto"/>
              <w:right w:val="single" w:sz="4" w:space="0" w:color="auto"/>
            </w:tcBorders>
            <w:hideMark/>
          </w:tcPr>
          <w:p w14:paraId="181FD42D" w14:textId="77777777" w:rsidR="00D557B6" w:rsidRPr="006D613E" w:rsidRDefault="00D557B6">
            <w:pPr>
              <w:pStyle w:val="TableEntry"/>
              <w:keepNext/>
              <w:keepLines/>
            </w:pPr>
            <w:r w:rsidRPr="006D613E">
              <w:t>[1..1]</w:t>
            </w:r>
          </w:p>
        </w:tc>
        <w:tc>
          <w:tcPr>
            <w:tcW w:w="1458" w:type="dxa"/>
            <w:tcBorders>
              <w:top w:val="single" w:sz="4" w:space="0" w:color="auto"/>
              <w:left w:val="single" w:sz="4" w:space="0" w:color="auto"/>
              <w:bottom w:val="single" w:sz="4" w:space="0" w:color="auto"/>
              <w:right w:val="single" w:sz="4" w:space="0" w:color="auto"/>
            </w:tcBorders>
            <w:hideMark/>
          </w:tcPr>
          <w:p w14:paraId="181B7C32" w14:textId="77777777" w:rsidR="00D557B6" w:rsidRPr="006D613E" w:rsidRDefault="00D557B6">
            <w:pPr>
              <w:pStyle w:val="TableEntry"/>
              <w:keepNext/>
              <w:keepLines/>
            </w:pPr>
            <w:r w:rsidRPr="006D613E">
              <w:t>3.4.3</w:t>
            </w:r>
          </w:p>
        </w:tc>
      </w:tr>
      <w:tr w:rsidR="00D557B6" w:rsidRPr="006D613E" w14:paraId="7B85EDC9" w14:textId="77777777" w:rsidTr="00D557B6">
        <w:trPr>
          <w:cantSplit/>
        </w:trPr>
        <w:tc>
          <w:tcPr>
            <w:tcW w:w="2493" w:type="dxa"/>
            <w:tcBorders>
              <w:top w:val="single" w:sz="4" w:space="0" w:color="auto"/>
              <w:left w:val="single" w:sz="4" w:space="0" w:color="auto"/>
              <w:bottom w:val="single" w:sz="4" w:space="0" w:color="auto"/>
              <w:right w:val="single" w:sz="4" w:space="0" w:color="auto"/>
            </w:tcBorders>
            <w:hideMark/>
          </w:tcPr>
          <w:p w14:paraId="2E2EFF40" w14:textId="77777777" w:rsidR="00D557B6" w:rsidRPr="006D613E" w:rsidRDefault="00D557B6">
            <w:pPr>
              <w:pStyle w:val="TableEntry"/>
              <w:keepNext/>
              <w:keepLines/>
            </w:pPr>
            <w:r w:rsidRPr="006D613E">
              <w:t>[ORC]</w:t>
            </w:r>
          </w:p>
        </w:tc>
        <w:tc>
          <w:tcPr>
            <w:tcW w:w="2081" w:type="dxa"/>
            <w:tcBorders>
              <w:top w:val="single" w:sz="4" w:space="0" w:color="auto"/>
              <w:left w:val="single" w:sz="4" w:space="0" w:color="auto"/>
              <w:bottom w:val="single" w:sz="4" w:space="0" w:color="auto"/>
              <w:right w:val="single" w:sz="4" w:space="0" w:color="auto"/>
            </w:tcBorders>
            <w:hideMark/>
          </w:tcPr>
          <w:p w14:paraId="5C03021B" w14:textId="77777777" w:rsidR="00D557B6" w:rsidRPr="006D613E" w:rsidRDefault="00D557B6">
            <w:pPr>
              <w:pStyle w:val="TableEntry"/>
              <w:keepNext/>
              <w:keepLines/>
            </w:pPr>
            <w:r w:rsidRPr="006D613E">
              <w:t>Common Order Segment</w:t>
            </w:r>
          </w:p>
        </w:tc>
        <w:tc>
          <w:tcPr>
            <w:tcW w:w="961" w:type="dxa"/>
            <w:tcBorders>
              <w:top w:val="single" w:sz="4" w:space="0" w:color="auto"/>
              <w:left w:val="single" w:sz="4" w:space="0" w:color="auto"/>
              <w:bottom w:val="single" w:sz="4" w:space="0" w:color="auto"/>
              <w:right w:val="single" w:sz="4" w:space="0" w:color="auto"/>
            </w:tcBorders>
            <w:hideMark/>
          </w:tcPr>
          <w:p w14:paraId="7A74A710" w14:textId="77777777" w:rsidR="00D557B6" w:rsidRPr="006D613E" w:rsidRDefault="00D557B6">
            <w:pPr>
              <w:pStyle w:val="TableEntry"/>
              <w:keepNext/>
              <w:keepLines/>
            </w:pPr>
            <w:r w:rsidRPr="006D613E">
              <w:t>O</w:t>
            </w:r>
          </w:p>
        </w:tc>
        <w:tc>
          <w:tcPr>
            <w:tcW w:w="1468" w:type="dxa"/>
            <w:tcBorders>
              <w:top w:val="single" w:sz="4" w:space="0" w:color="auto"/>
              <w:left w:val="single" w:sz="4" w:space="0" w:color="auto"/>
              <w:bottom w:val="single" w:sz="4" w:space="0" w:color="auto"/>
              <w:right w:val="single" w:sz="4" w:space="0" w:color="auto"/>
            </w:tcBorders>
            <w:hideMark/>
          </w:tcPr>
          <w:p w14:paraId="683A082C" w14:textId="77777777" w:rsidR="00D557B6" w:rsidRPr="006D613E" w:rsidRDefault="00D557B6">
            <w:pPr>
              <w:pStyle w:val="TableEntry"/>
              <w:keepNext/>
              <w:keepLines/>
            </w:pPr>
            <w:r w:rsidRPr="006D613E">
              <w:t>[0..1]</w:t>
            </w:r>
          </w:p>
        </w:tc>
        <w:tc>
          <w:tcPr>
            <w:tcW w:w="1458" w:type="dxa"/>
            <w:tcBorders>
              <w:top w:val="single" w:sz="4" w:space="0" w:color="auto"/>
              <w:left w:val="single" w:sz="4" w:space="0" w:color="auto"/>
              <w:bottom w:val="single" w:sz="4" w:space="0" w:color="auto"/>
              <w:right w:val="single" w:sz="4" w:space="0" w:color="auto"/>
            </w:tcBorders>
            <w:hideMark/>
          </w:tcPr>
          <w:p w14:paraId="15586777" w14:textId="77777777" w:rsidR="00D557B6" w:rsidRPr="006D613E" w:rsidRDefault="00D557B6">
            <w:pPr>
              <w:pStyle w:val="TableEntry"/>
              <w:keepNext/>
              <w:keepLines/>
            </w:pPr>
            <w:r w:rsidRPr="006D613E">
              <w:t>4.5.1</w:t>
            </w:r>
          </w:p>
        </w:tc>
      </w:tr>
      <w:tr w:rsidR="00D557B6" w:rsidRPr="006D613E" w14:paraId="762D7016" w14:textId="77777777" w:rsidTr="00D557B6">
        <w:trPr>
          <w:cantSplit/>
        </w:trPr>
        <w:tc>
          <w:tcPr>
            <w:tcW w:w="2493" w:type="dxa"/>
            <w:tcBorders>
              <w:top w:val="single" w:sz="4" w:space="0" w:color="auto"/>
              <w:left w:val="single" w:sz="4" w:space="0" w:color="auto"/>
              <w:bottom w:val="single" w:sz="4" w:space="0" w:color="auto"/>
              <w:right w:val="single" w:sz="4" w:space="0" w:color="auto"/>
            </w:tcBorders>
            <w:hideMark/>
          </w:tcPr>
          <w:p w14:paraId="5C0022A4" w14:textId="77777777" w:rsidR="00D557B6" w:rsidRPr="006D613E" w:rsidRDefault="00D557B6">
            <w:pPr>
              <w:pStyle w:val="TableEntry"/>
              <w:keepNext/>
              <w:keepLines/>
            </w:pPr>
            <w:r w:rsidRPr="006D613E">
              <w:t>OBR</w:t>
            </w:r>
          </w:p>
        </w:tc>
        <w:tc>
          <w:tcPr>
            <w:tcW w:w="2081" w:type="dxa"/>
            <w:tcBorders>
              <w:top w:val="single" w:sz="4" w:space="0" w:color="auto"/>
              <w:left w:val="single" w:sz="4" w:space="0" w:color="auto"/>
              <w:bottom w:val="single" w:sz="4" w:space="0" w:color="auto"/>
              <w:right w:val="single" w:sz="4" w:space="0" w:color="auto"/>
            </w:tcBorders>
            <w:hideMark/>
          </w:tcPr>
          <w:p w14:paraId="0C3DD9B4" w14:textId="77777777" w:rsidR="00D557B6" w:rsidRPr="006D613E" w:rsidRDefault="00D557B6">
            <w:pPr>
              <w:pStyle w:val="TableEntry"/>
              <w:keepNext/>
              <w:keepLines/>
            </w:pPr>
            <w:r w:rsidRPr="006D613E">
              <w:t>Observation Request Segment</w:t>
            </w:r>
          </w:p>
        </w:tc>
        <w:tc>
          <w:tcPr>
            <w:tcW w:w="961" w:type="dxa"/>
            <w:tcBorders>
              <w:top w:val="single" w:sz="4" w:space="0" w:color="auto"/>
              <w:left w:val="single" w:sz="4" w:space="0" w:color="auto"/>
              <w:bottom w:val="single" w:sz="4" w:space="0" w:color="auto"/>
              <w:right w:val="single" w:sz="4" w:space="0" w:color="auto"/>
            </w:tcBorders>
            <w:hideMark/>
          </w:tcPr>
          <w:p w14:paraId="3BD585FD" w14:textId="77777777" w:rsidR="00D557B6" w:rsidRPr="006D613E" w:rsidRDefault="00D557B6">
            <w:pPr>
              <w:pStyle w:val="TableEntry"/>
              <w:keepNext/>
              <w:keepLines/>
            </w:pPr>
            <w:r w:rsidRPr="006D613E">
              <w:t>R</w:t>
            </w:r>
          </w:p>
        </w:tc>
        <w:tc>
          <w:tcPr>
            <w:tcW w:w="1468" w:type="dxa"/>
            <w:tcBorders>
              <w:top w:val="single" w:sz="4" w:space="0" w:color="auto"/>
              <w:left w:val="single" w:sz="4" w:space="0" w:color="auto"/>
              <w:bottom w:val="single" w:sz="4" w:space="0" w:color="auto"/>
              <w:right w:val="single" w:sz="4" w:space="0" w:color="auto"/>
            </w:tcBorders>
            <w:hideMark/>
          </w:tcPr>
          <w:p w14:paraId="09820C36" w14:textId="77777777" w:rsidR="00D557B6" w:rsidRPr="006D613E" w:rsidRDefault="00D557B6">
            <w:pPr>
              <w:pStyle w:val="TableEntry"/>
              <w:keepNext/>
              <w:keepLines/>
            </w:pPr>
            <w:r w:rsidRPr="006D613E">
              <w:t>[1..n]</w:t>
            </w:r>
          </w:p>
        </w:tc>
        <w:tc>
          <w:tcPr>
            <w:tcW w:w="1458" w:type="dxa"/>
            <w:tcBorders>
              <w:top w:val="single" w:sz="4" w:space="0" w:color="auto"/>
              <w:left w:val="single" w:sz="4" w:space="0" w:color="auto"/>
              <w:bottom w:val="single" w:sz="4" w:space="0" w:color="auto"/>
              <w:right w:val="single" w:sz="4" w:space="0" w:color="auto"/>
            </w:tcBorders>
            <w:hideMark/>
          </w:tcPr>
          <w:p w14:paraId="5D1B2A2A" w14:textId="77777777" w:rsidR="00D557B6" w:rsidRPr="006D613E" w:rsidRDefault="00D557B6">
            <w:pPr>
              <w:pStyle w:val="TableEntry"/>
              <w:keepNext/>
              <w:keepLines/>
            </w:pPr>
            <w:r w:rsidRPr="006D613E">
              <w:t>7.4.1</w:t>
            </w:r>
          </w:p>
        </w:tc>
      </w:tr>
      <w:tr w:rsidR="00D557B6" w:rsidRPr="006D613E" w14:paraId="54FF2AF5" w14:textId="77777777" w:rsidTr="00D557B6">
        <w:trPr>
          <w:cantSplit/>
        </w:trPr>
        <w:tc>
          <w:tcPr>
            <w:tcW w:w="2493" w:type="dxa"/>
            <w:tcBorders>
              <w:top w:val="single" w:sz="4" w:space="0" w:color="auto"/>
              <w:left w:val="single" w:sz="4" w:space="0" w:color="auto"/>
              <w:bottom w:val="single" w:sz="4" w:space="0" w:color="auto"/>
              <w:right w:val="single" w:sz="4" w:space="0" w:color="auto"/>
            </w:tcBorders>
            <w:hideMark/>
          </w:tcPr>
          <w:p w14:paraId="4831EC3C" w14:textId="77777777" w:rsidR="00D557B6" w:rsidRPr="006D613E" w:rsidRDefault="00D557B6">
            <w:pPr>
              <w:pStyle w:val="TableEntry"/>
              <w:keepNext/>
              <w:keepLines/>
            </w:pPr>
            <w:r w:rsidRPr="006D613E">
              <w:t>[PRT]</w:t>
            </w:r>
          </w:p>
        </w:tc>
        <w:tc>
          <w:tcPr>
            <w:tcW w:w="2081" w:type="dxa"/>
            <w:tcBorders>
              <w:top w:val="single" w:sz="4" w:space="0" w:color="auto"/>
              <w:left w:val="single" w:sz="4" w:space="0" w:color="auto"/>
              <w:bottom w:val="single" w:sz="4" w:space="0" w:color="auto"/>
              <w:right w:val="single" w:sz="4" w:space="0" w:color="auto"/>
            </w:tcBorders>
            <w:hideMark/>
          </w:tcPr>
          <w:p w14:paraId="3E409788" w14:textId="77777777" w:rsidR="00D557B6" w:rsidRPr="006D613E" w:rsidRDefault="00D557B6">
            <w:pPr>
              <w:pStyle w:val="TableEntry"/>
              <w:keepNext/>
              <w:keepLines/>
            </w:pPr>
            <w:r w:rsidRPr="006D613E">
              <w:t>Participation Information Segment</w:t>
            </w:r>
          </w:p>
        </w:tc>
        <w:tc>
          <w:tcPr>
            <w:tcW w:w="961" w:type="dxa"/>
            <w:tcBorders>
              <w:top w:val="single" w:sz="4" w:space="0" w:color="auto"/>
              <w:left w:val="single" w:sz="4" w:space="0" w:color="auto"/>
              <w:bottom w:val="single" w:sz="4" w:space="0" w:color="auto"/>
              <w:right w:val="single" w:sz="4" w:space="0" w:color="auto"/>
            </w:tcBorders>
            <w:hideMark/>
          </w:tcPr>
          <w:p w14:paraId="4F021F29" w14:textId="77777777" w:rsidR="00D557B6" w:rsidRPr="006D613E" w:rsidRDefault="00D557B6">
            <w:pPr>
              <w:pStyle w:val="TableEntry"/>
              <w:keepNext/>
              <w:keepLines/>
            </w:pPr>
            <w:r w:rsidRPr="006D613E">
              <w:t>O</w:t>
            </w:r>
          </w:p>
        </w:tc>
        <w:tc>
          <w:tcPr>
            <w:tcW w:w="1468" w:type="dxa"/>
            <w:tcBorders>
              <w:top w:val="single" w:sz="4" w:space="0" w:color="auto"/>
              <w:left w:val="single" w:sz="4" w:space="0" w:color="auto"/>
              <w:bottom w:val="single" w:sz="4" w:space="0" w:color="auto"/>
              <w:right w:val="single" w:sz="4" w:space="0" w:color="auto"/>
            </w:tcBorders>
            <w:hideMark/>
          </w:tcPr>
          <w:p w14:paraId="1F72512C" w14:textId="77777777" w:rsidR="00D557B6" w:rsidRPr="006D613E" w:rsidRDefault="00D557B6">
            <w:pPr>
              <w:pStyle w:val="TableEntry"/>
              <w:keepNext/>
              <w:keepLines/>
            </w:pPr>
            <w:r w:rsidRPr="006D613E">
              <w:t>[0..n]</w:t>
            </w:r>
          </w:p>
        </w:tc>
        <w:tc>
          <w:tcPr>
            <w:tcW w:w="1458" w:type="dxa"/>
            <w:tcBorders>
              <w:top w:val="single" w:sz="4" w:space="0" w:color="auto"/>
              <w:left w:val="single" w:sz="4" w:space="0" w:color="auto"/>
              <w:bottom w:val="single" w:sz="4" w:space="0" w:color="auto"/>
              <w:right w:val="single" w:sz="4" w:space="0" w:color="auto"/>
            </w:tcBorders>
            <w:hideMark/>
          </w:tcPr>
          <w:p w14:paraId="7FA0C053" w14:textId="77777777" w:rsidR="00D557B6" w:rsidRPr="006D613E" w:rsidRDefault="00D557B6">
            <w:pPr>
              <w:pStyle w:val="TableEntry"/>
              <w:keepNext/>
              <w:keepLines/>
            </w:pPr>
            <w:r w:rsidRPr="006D613E">
              <w:t>HL7 2.7 7.4.4</w:t>
            </w:r>
          </w:p>
        </w:tc>
      </w:tr>
      <w:tr w:rsidR="00D557B6" w:rsidRPr="006D613E" w14:paraId="1DDFE8EC" w14:textId="77777777" w:rsidTr="00D557B6">
        <w:trPr>
          <w:cantSplit/>
        </w:trPr>
        <w:tc>
          <w:tcPr>
            <w:tcW w:w="2493" w:type="dxa"/>
            <w:tcBorders>
              <w:top w:val="single" w:sz="4" w:space="0" w:color="auto"/>
              <w:left w:val="single" w:sz="4" w:space="0" w:color="auto"/>
              <w:bottom w:val="single" w:sz="4" w:space="0" w:color="auto"/>
              <w:right w:val="single" w:sz="4" w:space="0" w:color="auto"/>
            </w:tcBorders>
            <w:hideMark/>
          </w:tcPr>
          <w:p w14:paraId="5C1FEE1E" w14:textId="77777777" w:rsidR="00D557B6" w:rsidRPr="006D613E" w:rsidRDefault="00D557B6">
            <w:pPr>
              <w:pStyle w:val="TableEntry"/>
              <w:keepNext/>
              <w:keepLines/>
            </w:pPr>
            <w:r w:rsidRPr="006D613E">
              <w:t>OBX</w:t>
            </w:r>
          </w:p>
        </w:tc>
        <w:tc>
          <w:tcPr>
            <w:tcW w:w="2081" w:type="dxa"/>
            <w:tcBorders>
              <w:top w:val="single" w:sz="4" w:space="0" w:color="auto"/>
              <w:left w:val="single" w:sz="4" w:space="0" w:color="auto"/>
              <w:bottom w:val="single" w:sz="4" w:space="0" w:color="auto"/>
              <w:right w:val="single" w:sz="4" w:space="0" w:color="auto"/>
            </w:tcBorders>
            <w:hideMark/>
          </w:tcPr>
          <w:p w14:paraId="4FFECB11" w14:textId="77777777" w:rsidR="00D557B6" w:rsidRPr="006D613E" w:rsidRDefault="00D557B6">
            <w:pPr>
              <w:pStyle w:val="TableEntry"/>
              <w:keepNext/>
              <w:keepLines/>
            </w:pPr>
            <w:r w:rsidRPr="006D613E">
              <w:t>Observation Result Segment</w:t>
            </w:r>
          </w:p>
        </w:tc>
        <w:tc>
          <w:tcPr>
            <w:tcW w:w="961" w:type="dxa"/>
            <w:tcBorders>
              <w:top w:val="single" w:sz="4" w:space="0" w:color="auto"/>
              <w:left w:val="single" w:sz="4" w:space="0" w:color="auto"/>
              <w:bottom w:val="single" w:sz="4" w:space="0" w:color="auto"/>
              <w:right w:val="single" w:sz="4" w:space="0" w:color="auto"/>
            </w:tcBorders>
            <w:hideMark/>
          </w:tcPr>
          <w:p w14:paraId="7CC120AA" w14:textId="77777777" w:rsidR="00D557B6" w:rsidRPr="006D613E" w:rsidRDefault="00D557B6">
            <w:pPr>
              <w:pStyle w:val="TableEntry"/>
              <w:keepNext/>
              <w:keepLines/>
            </w:pPr>
            <w:r w:rsidRPr="006D613E">
              <w:t>O</w:t>
            </w:r>
          </w:p>
        </w:tc>
        <w:tc>
          <w:tcPr>
            <w:tcW w:w="1468" w:type="dxa"/>
            <w:tcBorders>
              <w:top w:val="single" w:sz="4" w:space="0" w:color="auto"/>
              <w:left w:val="single" w:sz="4" w:space="0" w:color="auto"/>
              <w:bottom w:val="single" w:sz="4" w:space="0" w:color="auto"/>
              <w:right w:val="single" w:sz="4" w:space="0" w:color="auto"/>
            </w:tcBorders>
            <w:hideMark/>
          </w:tcPr>
          <w:p w14:paraId="180F23A1" w14:textId="77777777" w:rsidR="00D557B6" w:rsidRPr="006D613E" w:rsidRDefault="00D557B6">
            <w:pPr>
              <w:pStyle w:val="TableEntry"/>
              <w:keepNext/>
              <w:keepLines/>
            </w:pPr>
            <w:r w:rsidRPr="006D613E">
              <w:t>[0..n]</w:t>
            </w:r>
          </w:p>
        </w:tc>
        <w:tc>
          <w:tcPr>
            <w:tcW w:w="1458" w:type="dxa"/>
            <w:tcBorders>
              <w:top w:val="single" w:sz="4" w:space="0" w:color="auto"/>
              <w:left w:val="single" w:sz="4" w:space="0" w:color="auto"/>
              <w:bottom w:val="single" w:sz="4" w:space="0" w:color="auto"/>
              <w:right w:val="single" w:sz="4" w:space="0" w:color="auto"/>
            </w:tcBorders>
            <w:hideMark/>
          </w:tcPr>
          <w:p w14:paraId="17D6935C" w14:textId="77777777" w:rsidR="00D557B6" w:rsidRPr="006D613E" w:rsidRDefault="00D557B6">
            <w:pPr>
              <w:pStyle w:val="TableEntry"/>
              <w:keepNext/>
              <w:keepLines/>
            </w:pPr>
            <w:r w:rsidRPr="006D613E">
              <w:t>7.4.1</w:t>
            </w:r>
          </w:p>
        </w:tc>
      </w:tr>
      <w:tr w:rsidR="00D557B6" w:rsidRPr="006D613E" w14:paraId="530DDDF2" w14:textId="77777777" w:rsidTr="00D557B6">
        <w:trPr>
          <w:cantSplit/>
        </w:trPr>
        <w:tc>
          <w:tcPr>
            <w:tcW w:w="2493" w:type="dxa"/>
            <w:tcBorders>
              <w:top w:val="single" w:sz="4" w:space="0" w:color="auto"/>
              <w:left w:val="single" w:sz="4" w:space="0" w:color="auto"/>
              <w:bottom w:val="single" w:sz="4" w:space="0" w:color="auto"/>
              <w:right w:val="single" w:sz="4" w:space="0" w:color="auto"/>
            </w:tcBorders>
            <w:hideMark/>
          </w:tcPr>
          <w:p w14:paraId="31F75790" w14:textId="77777777" w:rsidR="00D557B6" w:rsidRPr="006D613E" w:rsidRDefault="00D557B6">
            <w:pPr>
              <w:pStyle w:val="TableEntry"/>
              <w:keepNext/>
              <w:keepLines/>
            </w:pPr>
            <w:r w:rsidRPr="006D613E">
              <w:t>[NTE]</w:t>
            </w:r>
          </w:p>
        </w:tc>
        <w:tc>
          <w:tcPr>
            <w:tcW w:w="2081" w:type="dxa"/>
            <w:tcBorders>
              <w:top w:val="single" w:sz="4" w:space="0" w:color="auto"/>
              <w:left w:val="single" w:sz="4" w:space="0" w:color="auto"/>
              <w:bottom w:val="single" w:sz="4" w:space="0" w:color="auto"/>
              <w:right w:val="single" w:sz="4" w:space="0" w:color="auto"/>
            </w:tcBorders>
            <w:hideMark/>
          </w:tcPr>
          <w:p w14:paraId="78E70122" w14:textId="77777777" w:rsidR="00D557B6" w:rsidRPr="006D613E" w:rsidRDefault="00D557B6">
            <w:pPr>
              <w:pStyle w:val="TableEntry"/>
              <w:keepNext/>
              <w:keepLines/>
            </w:pPr>
            <w:r w:rsidRPr="006D613E">
              <w:t>Notes and Comments Segment</w:t>
            </w:r>
          </w:p>
        </w:tc>
        <w:tc>
          <w:tcPr>
            <w:tcW w:w="961" w:type="dxa"/>
            <w:tcBorders>
              <w:top w:val="single" w:sz="4" w:space="0" w:color="auto"/>
              <w:left w:val="single" w:sz="4" w:space="0" w:color="auto"/>
              <w:bottom w:val="single" w:sz="4" w:space="0" w:color="auto"/>
              <w:right w:val="single" w:sz="4" w:space="0" w:color="auto"/>
            </w:tcBorders>
            <w:hideMark/>
          </w:tcPr>
          <w:p w14:paraId="51235CAD" w14:textId="77777777" w:rsidR="00D557B6" w:rsidRPr="006D613E" w:rsidRDefault="00D557B6">
            <w:pPr>
              <w:pStyle w:val="TableEntry"/>
              <w:keepNext/>
              <w:keepLines/>
            </w:pPr>
            <w:r w:rsidRPr="006D613E">
              <w:t>O</w:t>
            </w:r>
          </w:p>
        </w:tc>
        <w:tc>
          <w:tcPr>
            <w:tcW w:w="1468" w:type="dxa"/>
            <w:tcBorders>
              <w:top w:val="single" w:sz="4" w:space="0" w:color="auto"/>
              <w:left w:val="single" w:sz="4" w:space="0" w:color="auto"/>
              <w:bottom w:val="single" w:sz="4" w:space="0" w:color="auto"/>
              <w:right w:val="single" w:sz="4" w:space="0" w:color="auto"/>
            </w:tcBorders>
            <w:hideMark/>
          </w:tcPr>
          <w:p w14:paraId="54A74545" w14:textId="77777777" w:rsidR="00D557B6" w:rsidRPr="006D613E" w:rsidRDefault="00D557B6">
            <w:pPr>
              <w:pStyle w:val="TableEntry"/>
              <w:keepNext/>
              <w:keepLines/>
            </w:pPr>
            <w:r w:rsidRPr="006D613E">
              <w:t>[0..1]</w:t>
            </w:r>
          </w:p>
        </w:tc>
        <w:tc>
          <w:tcPr>
            <w:tcW w:w="1458" w:type="dxa"/>
            <w:tcBorders>
              <w:top w:val="single" w:sz="4" w:space="0" w:color="auto"/>
              <w:left w:val="single" w:sz="4" w:space="0" w:color="auto"/>
              <w:bottom w:val="single" w:sz="4" w:space="0" w:color="auto"/>
              <w:right w:val="single" w:sz="4" w:space="0" w:color="auto"/>
            </w:tcBorders>
            <w:hideMark/>
          </w:tcPr>
          <w:p w14:paraId="30193B8A" w14:textId="77777777" w:rsidR="00D557B6" w:rsidRPr="006D613E" w:rsidRDefault="00D557B6">
            <w:pPr>
              <w:pStyle w:val="TableEntry"/>
              <w:keepNext/>
              <w:keepLines/>
            </w:pPr>
            <w:r w:rsidRPr="006D613E">
              <w:t>2.5.10</w:t>
            </w:r>
          </w:p>
        </w:tc>
      </w:tr>
    </w:tbl>
    <w:p w14:paraId="56086B53" w14:textId="77777777" w:rsidR="001A4392" w:rsidRPr="006D613E" w:rsidRDefault="001A4392" w:rsidP="00D557B6">
      <w:pPr>
        <w:pStyle w:val="BodyText"/>
        <w:rPr>
          <w:iCs/>
        </w:rPr>
      </w:pPr>
    </w:p>
    <w:p w14:paraId="1C0A23E6" w14:textId="77777777" w:rsidR="00D557B6" w:rsidRPr="006D613E" w:rsidRDefault="00D557B6" w:rsidP="00D557B6">
      <w:pPr>
        <w:pStyle w:val="BodyText"/>
        <w:rPr>
          <w:iCs/>
        </w:rPr>
      </w:pPr>
      <w:r w:rsidRPr="006D613E">
        <w:rPr>
          <w:iCs/>
        </w:rPr>
        <w:t>While there can be multiple OBR segments per transaction there is at most one alert on which status is reported per transaction.</w:t>
      </w:r>
    </w:p>
    <w:p w14:paraId="4C0FF2BD" w14:textId="77777777" w:rsidR="00D557B6" w:rsidRPr="006D613E" w:rsidRDefault="00D557B6" w:rsidP="00123C7B">
      <w:pPr>
        <w:pStyle w:val="Heading5"/>
        <w:rPr>
          <w:noProof w:val="0"/>
        </w:rPr>
      </w:pPr>
      <w:bookmarkStart w:id="310" w:name="_Toc431232219"/>
      <w:bookmarkStart w:id="311" w:name="_Toc431237198"/>
      <w:bookmarkStart w:id="312" w:name="_Toc431238364"/>
      <w:bookmarkStart w:id="313" w:name="_Toc431288100"/>
      <w:bookmarkStart w:id="314" w:name="_Toc432168094"/>
      <w:bookmarkStart w:id="315" w:name="_Toc432421215"/>
      <w:bookmarkStart w:id="316" w:name="_Toc432514891"/>
      <w:bookmarkStart w:id="317" w:name="_Toc432516166"/>
      <w:bookmarkStart w:id="318" w:name="_Toc466373710"/>
      <w:bookmarkEnd w:id="310"/>
      <w:bookmarkEnd w:id="311"/>
      <w:bookmarkEnd w:id="312"/>
      <w:bookmarkEnd w:id="313"/>
      <w:bookmarkEnd w:id="314"/>
      <w:bookmarkEnd w:id="315"/>
      <w:bookmarkEnd w:id="316"/>
      <w:bookmarkEnd w:id="317"/>
      <w:r w:rsidRPr="006D613E">
        <w:rPr>
          <w:noProof w:val="0"/>
        </w:rPr>
        <w:lastRenderedPageBreak/>
        <w:t>Expected Actions</w:t>
      </w:r>
      <w:bookmarkEnd w:id="318"/>
    </w:p>
    <w:p w14:paraId="1AE021BE" w14:textId="466C7FCA" w:rsidR="00D557B6" w:rsidRPr="006D613E" w:rsidRDefault="009E2B46" w:rsidP="00D557B6">
      <w:pPr>
        <w:pStyle w:val="BodyText"/>
        <w:keepNext/>
        <w:keepLines/>
      </w:pPr>
      <w:r>
        <w:t>Alert Reporter</w:t>
      </w:r>
      <w:r w:rsidR="00D557B6" w:rsidRPr="006D613E">
        <w:t xml:space="preserve"> takes appropriate action based upon alert status update</w:t>
      </w:r>
      <w:r w:rsidR="002E782A" w:rsidRPr="006D613E">
        <w:t xml:space="preserve">. </w:t>
      </w:r>
      <w:r w:rsidR="00D557B6" w:rsidRPr="006D613E">
        <w:t xml:space="preserve">At a </w:t>
      </w:r>
      <w:r w:rsidRPr="006D613E">
        <w:t>minimum,</w:t>
      </w:r>
      <w:r w:rsidR="00D557B6" w:rsidRPr="006D613E">
        <w:t xml:space="preserve"> this shall include the </w:t>
      </w:r>
      <w:r>
        <w:t>Alert Reporter</w:t>
      </w:r>
      <w:r w:rsidR="00D557B6" w:rsidRPr="006D613E">
        <w:t xml:space="preserve"> logging receipt of the [PCD-05] message.</w:t>
      </w:r>
    </w:p>
    <w:p w14:paraId="237B2AC6" w14:textId="4B6F3D20" w:rsidR="00D557B6" w:rsidRPr="006D613E" w:rsidRDefault="00D557B6" w:rsidP="00D557B6">
      <w:pPr>
        <w:pStyle w:val="BodyText"/>
        <w:keepNext/>
        <w:keepLines/>
      </w:pPr>
      <w:r w:rsidRPr="006D613E">
        <w:t xml:space="preserve">Actions by the </w:t>
      </w:r>
      <w:r w:rsidR="009E2B46">
        <w:t>Alert Reporter</w:t>
      </w:r>
      <w:r w:rsidRPr="006D613E">
        <w:t xml:space="preserve"> to indicate whether or not the alert notification text message was successfully disseminated (not possible with one-way pager devices), the identification of the recipients (not possible if notification assignments are by device identification and not by person identification), and how they responded (not possible with one-way pager devices) would be informative, but is not a requirement of this profile.</w:t>
      </w:r>
    </w:p>
    <w:p w14:paraId="4724C2F9" w14:textId="77777777" w:rsidR="00D557B6" w:rsidRPr="006D613E" w:rsidRDefault="00D557B6" w:rsidP="00123C7B">
      <w:pPr>
        <w:pStyle w:val="Heading5"/>
        <w:rPr>
          <w:noProof w:val="0"/>
        </w:rPr>
      </w:pPr>
      <w:bookmarkStart w:id="319" w:name="_Toc466373711"/>
      <w:r w:rsidRPr="006D613E">
        <w:rPr>
          <w:noProof w:val="0"/>
        </w:rPr>
        <w:t>Security Considerations</w:t>
      </w:r>
      <w:bookmarkEnd w:id="319"/>
    </w:p>
    <w:p w14:paraId="6858AA83" w14:textId="77777777" w:rsidR="00D557B6" w:rsidRPr="006D613E" w:rsidRDefault="00D557B6" w:rsidP="00A17802">
      <w:pPr>
        <w:pStyle w:val="BodyText"/>
        <w:keepNext/>
        <w:keepLines/>
      </w:pPr>
      <w:r w:rsidRPr="006D613E">
        <w:t xml:space="preserve">This profile while utilizing communication capabilities supportive of authentication, encryption, or auditing, does not impose specific requirements leaving these matters to site-specific policy or agreement. The IHE PCD Technical Framework identifies security requirements across all PCD profiles. During the Profile development there were no unusual security/privacy </w:t>
      </w:r>
      <w:r w:rsidR="001B6A17" w:rsidRPr="006D613E">
        <w:t>concerns identified</w:t>
      </w:r>
      <w:r w:rsidRPr="006D613E">
        <w:t>. There are no mandatory security controls but the implementer is encouraged to use the underlying security and privacy profiles from ITI that are appropriate to the transports such as the Audit Trail and Node Authentication (ATNA) Profile. The operational environment risk assessment, following ISO 80001, will determine the actual security and safety controls employed.</w:t>
      </w:r>
    </w:p>
    <w:p w14:paraId="2C925E8C" w14:textId="77777777" w:rsidR="00B11855" w:rsidRPr="006D613E" w:rsidRDefault="003D003E" w:rsidP="00123C7B">
      <w:pPr>
        <w:pStyle w:val="Heading2"/>
        <w:rPr>
          <w:noProof w:val="0"/>
        </w:rPr>
      </w:pPr>
      <w:bookmarkStart w:id="320" w:name="_Toc401770575"/>
      <w:bookmarkStart w:id="321" w:name="_Toc401770769"/>
      <w:bookmarkStart w:id="322" w:name="_Toc401770964"/>
      <w:bookmarkStart w:id="323" w:name="_Toc401771159"/>
      <w:bookmarkStart w:id="324" w:name="_Toc401771353"/>
      <w:bookmarkStart w:id="325" w:name="_Toc401771545"/>
      <w:bookmarkStart w:id="326" w:name="_Toc401771738"/>
      <w:bookmarkStart w:id="327" w:name="_Toc401771931"/>
      <w:bookmarkStart w:id="328" w:name="_Toc401772124"/>
      <w:bookmarkStart w:id="329" w:name="_Toc401772712"/>
      <w:bookmarkStart w:id="330" w:name="_Toc401773340"/>
      <w:bookmarkStart w:id="331" w:name="_Toc401774216"/>
      <w:bookmarkStart w:id="332" w:name="_Toc401769334"/>
      <w:bookmarkStart w:id="333" w:name="_Toc401769803"/>
      <w:bookmarkStart w:id="334" w:name="_Toc401770576"/>
      <w:bookmarkStart w:id="335" w:name="_Toc401770770"/>
      <w:bookmarkStart w:id="336" w:name="_Toc401770965"/>
      <w:bookmarkStart w:id="337" w:name="_Toc401771160"/>
      <w:bookmarkStart w:id="338" w:name="_Toc401771354"/>
      <w:bookmarkStart w:id="339" w:name="_Toc401771546"/>
      <w:bookmarkStart w:id="340" w:name="_Toc401771739"/>
      <w:bookmarkStart w:id="341" w:name="_Toc401771932"/>
      <w:bookmarkStart w:id="342" w:name="_Toc401772125"/>
      <w:bookmarkStart w:id="343" w:name="_Toc401772713"/>
      <w:bookmarkStart w:id="344" w:name="_Toc401773341"/>
      <w:bookmarkStart w:id="345" w:name="_Toc401774217"/>
      <w:bookmarkStart w:id="346" w:name="_Toc401769335"/>
      <w:bookmarkStart w:id="347" w:name="_Toc401769804"/>
      <w:bookmarkStart w:id="348" w:name="_Toc466373712"/>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Pr="006D613E">
        <w:rPr>
          <w:noProof w:val="0"/>
        </w:rPr>
        <w:t>PCD-06 Disseminate Alert</w:t>
      </w:r>
      <w:bookmarkEnd w:id="346"/>
      <w:bookmarkEnd w:id="347"/>
      <w:bookmarkEnd w:id="348"/>
    </w:p>
    <w:p w14:paraId="0641FD79" w14:textId="0588DF2D" w:rsidR="00B11855" w:rsidRPr="006D613E" w:rsidRDefault="003D003E" w:rsidP="00E5113D">
      <w:pPr>
        <w:pStyle w:val="BodyText"/>
      </w:pPr>
      <w:r w:rsidRPr="006D613E">
        <w:t>This section corresponds to Transaction PCD-06 of the IHE Technical Framework. Transaction PCD-06 is used by the Alert Manager (AM) to disseminate alerts to the Alert Communicator (AC).</w:t>
      </w:r>
    </w:p>
    <w:p w14:paraId="2CA5D1EA" w14:textId="77777777" w:rsidR="00B11855" w:rsidRPr="006D613E" w:rsidRDefault="003D003E" w:rsidP="000519C1">
      <w:pPr>
        <w:pStyle w:val="Heading3"/>
        <w:rPr>
          <w:noProof w:val="0"/>
        </w:rPr>
      </w:pPr>
      <w:bookmarkStart w:id="349" w:name="_Toc401769336"/>
      <w:bookmarkStart w:id="350" w:name="_Toc401769805"/>
      <w:bookmarkStart w:id="351" w:name="_Toc466373713"/>
      <w:r w:rsidRPr="006D613E">
        <w:rPr>
          <w:noProof w:val="0"/>
        </w:rPr>
        <w:t>Scope</w:t>
      </w:r>
      <w:bookmarkEnd w:id="349"/>
      <w:bookmarkEnd w:id="350"/>
      <w:bookmarkEnd w:id="351"/>
    </w:p>
    <w:p w14:paraId="7072D85E" w14:textId="77777777" w:rsidR="00B11855" w:rsidRPr="006D613E" w:rsidRDefault="003D003E" w:rsidP="00E5113D">
      <w:pPr>
        <w:pStyle w:val="BodyText"/>
      </w:pPr>
      <w:r w:rsidRPr="006D613E">
        <w:t>This transaction is used by Alert Manager (AM) to disseminate the alert to the Alert Communicator (AC).</w:t>
      </w:r>
    </w:p>
    <w:p w14:paraId="00E3909A" w14:textId="77777777" w:rsidR="00B11855" w:rsidRPr="006D613E" w:rsidRDefault="003D003E" w:rsidP="00630ABB">
      <w:pPr>
        <w:pStyle w:val="Heading3"/>
        <w:rPr>
          <w:noProof w:val="0"/>
        </w:rPr>
      </w:pPr>
      <w:bookmarkStart w:id="352" w:name="_Toc401769337"/>
      <w:bookmarkStart w:id="353" w:name="_Toc401769806"/>
      <w:bookmarkStart w:id="354" w:name="_Toc466373714"/>
      <w:r w:rsidRPr="006D613E">
        <w:rPr>
          <w:noProof w:val="0"/>
        </w:rPr>
        <w:t>Use Case Roles</w:t>
      </w:r>
      <w:bookmarkEnd w:id="352"/>
      <w:bookmarkEnd w:id="353"/>
      <w:bookmarkEnd w:id="354"/>
    </w:p>
    <w:p w14:paraId="6C010C21" w14:textId="6EE6800F" w:rsidR="00C40FD5" w:rsidRPr="006D613E" w:rsidRDefault="00F73333" w:rsidP="0034511D">
      <w:pPr>
        <w:pStyle w:val="BodyText"/>
        <w:keepNext/>
      </w:pPr>
      <w:r w:rsidRPr="006D613E">
        <w:rPr>
          <w:noProof/>
        </w:rPr>
        <w:drawing>
          <wp:anchor distT="91440" distB="91440" distL="114300" distR="114300" simplePos="0" relativeHeight="251664384" behindDoc="0" locked="0" layoutInCell="0" allowOverlap="0" wp14:anchorId="17A36999" wp14:editId="7316DE7B">
            <wp:simplePos x="0" y="0"/>
            <wp:positionH relativeFrom="column">
              <wp:align>center</wp:align>
            </wp:positionH>
            <wp:positionV relativeFrom="paragraph">
              <wp:posOffset>82550</wp:posOffset>
            </wp:positionV>
            <wp:extent cx="3416300" cy="1085215"/>
            <wp:effectExtent l="0" t="0" r="0" b="635"/>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16300" cy="108521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8053"/>
      </w:tblGrid>
      <w:tr w:rsidR="00D52943" w:rsidRPr="006D613E" w14:paraId="099652FD" w14:textId="77777777" w:rsidTr="008C3E59">
        <w:tc>
          <w:tcPr>
            <w:tcW w:w="1188" w:type="dxa"/>
            <w:shd w:val="clear" w:color="auto" w:fill="auto"/>
          </w:tcPr>
          <w:p w14:paraId="7F3B2ED4" w14:textId="77777777" w:rsidR="00D52943" w:rsidRPr="006D613E" w:rsidRDefault="00D52943" w:rsidP="009642E4">
            <w:pPr>
              <w:pStyle w:val="UnnumberedHeadingIndent"/>
            </w:pPr>
            <w:r w:rsidRPr="006D613E">
              <w:t>Actor</w:t>
            </w:r>
          </w:p>
        </w:tc>
        <w:tc>
          <w:tcPr>
            <w:tcW w:w="8388" w:type="dxa"/>
            <w:shd w:val="clear" w:color="auto" w:fill="auto"/>
          </w:tcPr>
          <w:p w14:paraId="1C8085B6" w14:textId="77777777" w:rsidR="00D52943" w:rsidRPr="006D613E" w:rsidRDefault="00D52943" w:rsidP="00C40FD5">
            <w:pPr>
              <w:pStyle w:val="BodyText"/>
            </w:pPr>
            <w:r w:rsidRPr="006D613E">
              <w:t>Alert Manager (AM)</w:t>
            </w:r>
          </w:p>
        </w:tc>
      </w:tr>
      <w:tr w:rsidR="00D52943" w:rsidRPr="006D613E" w14:paraId="7D0E8746" w14:textId="77777777" w:rsidTr="008C3E59">
        <w:tc>
          <w:tcPr>
            <w:tcW w:w="1188" w:type="dxa"/>
            <w:shd w:val="clear" w:color="auto" w:fill="auto"/>
          </w:tcPr>
          <w:p w14:paraId="66FA6C67" w14:textId="77777777" w:rsidR="00D52943" w:rsidRPr="006D613E" w:rsidRDefault="00D52943" w:rsidP="009642E4">
            <w:pPr>
              <w:pStyle w:val="UnnumberedHeadingIndent"/>
            </w:pPr>
            <w:r w:rsidRPr="006D613E">
              <w:lastRenderedPageBreak/>
              <w:t>Role</w:t>
            </w:r>
          </w:p>
        </w:tc>
        <w:tc>
          <w:tcPr>
            <w:tcW w:w="8388" w:type="dxa"/>
            <w:shd w:val="clear" w:color="auto" w:fill="auto"/>
          </w:tcPr>
          <w:p w14:paraId="301DA9F9" w14:textId="77777777" w:rsidR="00D52943" w:rsidRPr="006D613E" w:rsidRDefault="00D52943" w:rsidP="00C40FD5">
            <w:pPr>
              <w:pStyle w:val="BodyText"/>
            </w:pPr>
            <w:r w:rsidRPr="006D613E">
              <w:t>Sends Disseminate Alert to Alert Communicator (AC)</w:t>
            </w:r>
          </w:p>
        </w:tc>
      </w:tr>
      <w:tr w:rsidR="00D52943" w:rsidRPr="006D613E" w14:paraId="722AC242" w14:textId="77777777" w:rsidTr="008C3E59">
        <w:tc>
          <w:tcPr>
            <w:tcW w:w="1188" w:type="dxa"/>
            <w:shd w:val="clear" w:color="auto" w:fill="auto"/>
          </w:tcPr>
          <w:p w14:paraId="3168961F" w14:textId="77777777" w:rsidR="00D52943" w:rsidRPr="006D613E" w:rsidRDefault="00D52943" w:rsidP="009642E4">
            <w:pPr>
              <w:pStyle w:val="UnnumberedHeadingIndent"/>
            </w:pPr>
            <w:r w:rsidRPr="006D613E">
              <w:t>Actor</w:t>
            </w:r>
          </w:p>
        </w:tc>
        <w:tc>
          <w:tcPr>
            <w:tcW w:w="8388" w:type="dxa"/>
            <w:shd w:val="clear" w:color="auto" w:fill="auto"/>
          </w:tcPr>
          <w:p w14:paraId="1453E953" w14:textId="77777777" w:rsidR="00D52943" w:rsidRPr="006D613E" w:rsidRDefault="00D52943" w:rsidP="00C40FD5">
            <w:pPr>
              <w:pStyle w:val="BodyText"/>
            </w:pPr>
            <w:r w:rsidRPr="006D613E">
              <w:t>Alert Communicator (AC)</w:t>
            </w:r>
          </w:p>
        </w:tc>
      </w:tr>
      <w:tr w:rsidR="00D52943" w:rsidRPr="006D613E" w14:paraId="4E202D74" w14:textId="77777777" w:rsidTr="008C3E59">
        <w:tc>
          <w:tcPr>
            <w:tcW w:w="1188" w:type="dxa"/>
            <w:shd w:val="clear" w:color="auto" w:fill="auto"/>
          </w:tcPr>
          <w:p w14:paraId="6D6B4526" w14:textId="77777777" w:rsidR="00D52943" w:rsidRPr="006D613E" w:rsidRDefault="00D52943" w:rsidP="009642E4">
            <w:pPr>
              <w:pStyle w:val="UnnumberedHeadingIndent"/>
            </w:pPr>
            <w:r w:rsidRPr="006D613E">
              <w:t>Role</w:t>
            </w:r>
          </w:p>
        </w:tc>
        <w:tc>
          <w:tcPr>
            <w:tcW w:w="8388" w:type="dxa"/>
            <w:shd w:val="clear" w:color="auto" w:fill="auto"/>
          </w:tcPr>
          <w:p w14:paraId="4748C7A7" w14:textId="77777777" w:rsidR="00D52943" w:rsidRPr="006D613E" w:rsidRDefault="00D52943" w:rsidP="00C40FD5">
            <w:pPr>
              <w:pStyle w:val="BodyText"/>
            </w:pPr>
            <w:r w:rsidRPr="006D613E">
              <w:t>Receives Disseminate Alert from the Alert Manager (AM)</w:t>
            </w:r>
          </w:p>
        </w:tc>
      </w:tr>
    </w:tbl>
    <w:p w14:paraId="437CA889" w14:textId="77777777" w:rsidR="00B11855" w:rsidRPr="006D613E" w:rsidRDefault="00B11855" w:rsidP="00E5113D">
      <w:pPr>
        <w:pStyle w:val="BodyText"/>
      </w:pPr>
    </w:p>
    <w:p w14:paraId="205A711B" w14:textId="77777777" w:rsidR="00B11855" w:rsidRPr="006D613E" w:rsidRDefault="003D003E" w:rsidP="000519C1">
      <w:pPr>
        <w:pStyle w:val="Heading3"/>
        <w:rPr>
          <w:noProof w:val="0"/>
        </w:rPr>
      </w:pPr>
      <w:bookmarkStart w:id="355" w:name="_Toc401769338"/>
      <w:bookmarkStart w:id="356" w:name="_Toc401769807"/>
      <w:bookmarkStart w:id="357" w:name="_Toc466373715"/>
      <w:r w:rsidRPr="006D613E">
        <w:rPr>
          <w:noProof w:val="0"/>
        </w:rPr>
        <w:t>Referenced Standard</w:t>
      </w:r>
      <w:bookmarkEnd w:id="355"/>
      <w:bookmarkEnd w:id="356"/>
      <w:bookmarkEnd w:id="357"/>
    </w:p>
    <w:p w14:paraId="48B1CA69" w14:textId="72B51923" w:rsidR="00B11855" w:rsidRPr="006D613E" w:rsidRDefault="003D003E" w:rsidP="00E5113D">
      <w:pPr>
        <w:pStyle w:val="BodyText"/>
      </w:pPr>
      <w:r w:rsidRPr="006D613E">
        <w:t xml:space="preserve">The communication protocol between the </w:t>
      </w:r>
      <w:r w:rsidR="009E2B46">
        <w:t>Alert Manager</w:t>
      </w:r>
      <w:r w:rsidRPr="006D613E">
        <w:t xml:space="preserve"> and </w:t>
      </w:r>
      <w:r w:rsidR="00916BBE">
        <w:t>Alert Communicator</w:t>
      </w:r>
      <w:r w:rsidRPr="006D613E">
        <w:t xml:space="preserve"> </w:t>
      </w:r>
      <w:r w:rsidR="004C60BF" w:rsidRPr="006D613E">
        <w:t>A</w:t>
      </w:r>
      <w:r w:rsidRPr="006D613E">
        <w:t xml:space="preserve">ctors is WCTP. The communicated data items are in scope for this profile (for details see Appendix K Message Transport Using WCTP (ACM Transactions PCD-06 and PCD-07)). See the current version of IHE PCD Rosetta Terminology Mapping (RTM) for the list of standardized alert terms that may be used within PCD-04 messages (see the NIST Rosetta Terminology Mapping Management Service websites, </w:t>
      </w:r>
      <w:hyperlink r:id="rId53" w:history="1">
        <w:r w:rsidRPr="006D613E">
          <w:rPr>
            <w:color w:val="0000FF"/>
            <w:u w:val="single" w:color="0000FF"/>
          </w:rPr>
          <w:t>http://rtmms.nist.gov</w:t>
        </w:r>
      </w:hyperlink>
      <w:r w:rsidRPr="006D613E">
        <w:t>).</w:t>
      </w:r>
    </w:p>
    <w:p w14:paraId="67AF016C" w14:textId="1198C576" w:rsidR="00B11855" w:rsidRPr="006D613E" w:rsidRDefault="003D003E" w:rsidP="00E5113D">
      <w:pPr>
        <w:pStyle w:val="BodyText"/>
      </w:pPr>
      <w:r w:rsidRPr="006D613E">
        <w:t xml:space="preserve">While alert related data items available to the </w:t>
      </w:r>
      <w:r w:rsidR="009E2B46">
        <w:t>Alert Manager</w:t>
      </w:r>
      <w:r w:rsidRPr="006D613E">
        <w:t xml:space="preserve"> are specified in this profile, the ability of individual communication devices to communicate, display, or respond to those data items is dependent upon the product capabilities and site specific configuration of the </w:t>
      </w:r>
      <w:r w:rsidR="00916BBE">
        <w:t>Alert Communicator</w:t>
      </w:r>
      <w:r w:rsidRPr="006D613E">
        <w:t>, the communication device, and the available communication infrastructure.</w:t>
      </w:r>
    </w:p>
    <w:p w14:paraId="3FD67FED" w14:textId="0F944BCE" w:rsidR="00B11855" w:rsidRPr="006D613E" w:rsidRDefault="003D003E" w:rsidP="00E5113D">
      <w:pPr>
        <w:pStyle w:val="BodyText"/>
      </w:pPr>
      <w:r w:rsidRPr="006D613E">
        <w:t xml:space="preserve">The </w:t>
      </w:r>
      <w:r w:rsidR="00021767" w:rsidRPr="006D613E">
        <w:t xml:space="preserve">base standard for </w:t>
      </w:r>
      <w:r w:rsidR="009E2B46">
        <w:t>Alert Manager</w:t>
      </w:r>
      <w:r w:rsidR="00021767" w:rsidRPr="006D613E">
        <w:t xml:space="preserve"> to </w:t>
      </w:r>
      <w:r w:rsidR="00916BBE">
        <w:t>Alert Communicator</w:t>
      </w:r>
      <w:r w:rsidR="00021767" w:rsidRPr="006D613E">
        <w:t xml:space="preserve"> communication is </w:t>
      </w:r>
      <w:r w:rsidRPr="006D613E">
        <w:t>Wireless Communications Transfer Protocol (WCTP) Protocol Specification version 1.3 update 1 (</w:t>
      </w:r>
      <w:hyperlink r:id="rId54" w:history="1">
        <w:r w:rsidRPr="006D613E">
          <w:rPr>
            <w:rStyle w:val="Hyperlink"/>
          </w:rPr>
          <w:t>http://www.wctp.org/release/wctp-v1r3_update1.pdf</w:t>
        </w:r>
      </w:hyperlink>
      <w:r w:rsidRPr="006D613E">
        <w:t>)</w:t>
      </w:r>
    </w:p>
    <w:p w14:paraId="22F66BF5" w14:textId="77777777" w:rsidR="00B11855" w:rsidRPr="006D613E" w:rsidRDefault="003D003E" w:rsidP="00E5113D">
      <w:pPr>
        <w:pStyle w:val="BodyText"/>
      </w:pPr>
      <w:r w:rsidRPr="006D613E">
        <w:t>ISO/IEEE 11073-10201 Domain Information Model</w:t>
      </w:r>
    </w:p>
    <w:p w14:paraId="62986D12" w14:textId="77777777" w:rsidR="00B11855" w:rsidRPr="006D613E" w:rsidRDefault="003D003E" w:rsidP="00E5113D">
      <w:pPr>
        <w:pStyle w:val="BodyText"/>
      </w:pPr>
      <w:r w:rsidRPr="006D613E">
        <w:t>ISO/IEEE 11073-10101 Nomenclature</w:t>
      </w:r>
    </w:p>
    <w:p w14:paraId="0C9D27EE" w14:textId="77777777" w:rsidR="00B11855" w:rsidRPr="006D613E" w:rsidRDefault="003D003E" w:rsidP="000519C1">
      <w:pPr>
        <w:pStyle w:val="Heading3"/>
        <w:rPr>
          <w:noProof w:val="0"/>
        </w:rPr>
      </w:pPr>
      <w:bookmarkStart w:id="358" w:name="_Toc401769339"/>
      <w:bookmarkStart w:id="359" w:name="_Toc401769808"/>
      <w:bookmarkStart w:id="360" w:name="_Toc466373716"/>
      <w:r w:rsidRPr="006D613E">
        <w:rPr>
          <w:noProof w:val="0"/>
        </w:rPr>
        <w:t>Interaction Diagrams</w:t>
      </w:r>
      <w:bookmarkEnd w:id="358"/>
      <w:bookmarkEnd w:id="359"/>
      <w:bookmarkEnd w:id="360"/>
    </w:p>
    <w:p w14:paraId="04118784" w14:textId="1D97998A" w:rsidR="00B11855" w:rsidRPr="006D613E" w:rsidRDefault="009E2B46" w:rsidP="000519C1">
      <w:pPr>
        <w:pStyle w:val="Heading4"/>
        <w:rPr>
          <w:noProof w:val="0"/>
        </w:rPr>
      </w:pPr>
      <w:bookmarkStart w:id="361" w:name="_Toc431232227"/>
      <w:bookmarkStart w:id="362" w:name="_Toc431237206"/>
      <w:bookmarkStart w:id="363" w:name="_Toc431238372"/>
      <w:bookmarkStart w:id="364" w:name="_Toc431288108"/>
      <w:bookmarkStart w:id="365" w:name="_Toc432168102"/>
      <w:bookmarkStart w:id="366" w:name="_Toc432421223"/>
      <w:bookmarkStart w:id="367" w:name="_Toc432514899"/>
      <w:bookmarkStart w:id="368" w:name="_Toc432516174"/>
      <w:bookmarkStart w:id="369" w:name="_Toc401769809"/>
      <w:bookmarkStart w:id="370" w:name="_Toc466373717"/>
      <w:bookmarkEnd w:id="361"/>
      <w:bookmarkEnd w:id="362"/>
      <w:bookmarkEnd w:id="363"/>
      <w:bookmarkEnd w:id="364"/>
      <w:bookmarkEnd w:id="365"/>
      <w:bookmarkEnd w:id="366"/>
      <w:bookmarkEnd w:id="367"/>
      <w:bookmarkEnd w:id="368"/>
      <w:r>
        <w:rPr>
          <w:noProof w:val="0"/>
        </w:rPr>
        <w:t>Alert Manager</w:t>
      </w:r>
      <w:r w:rsidR="003D003E" w:rsidRPr="006D613E">
        <w:rPr>
          <w:noProof w:val="0"/>
        </w:rPr>
        <w:t xml:space="preserve"> disseminate alert to </w:t>
      </w:r>
      <w:bookmarkEnd w:id="369"/>
      <w:r w:rsidR="00916BBE">
        <w:rPr>
          <w:noProof w:val="0"/>
        </w:rPr>
        <w:t>Alert Communicator</w:t>
      </w:r>
      <w:bookmarkEnd w:id="370"/>
    </w:p>
    <w:p w14:paraId="2F889351" w14:textId="7A164BA6" w:rsidR="00B11855" w:rsidRPr="006D613E" w:rsidRDefault="009E2B46" w:rsidP="00E5113D">
      <w:pPr>
        <w:pStyle w:val="BodyText"/>
      </w:pPr>
      <w:r>
        <w:t>Alert Manager</w:t>
      </w:r>
      <w:r w:rsidR="003D003E" w:rsidRPr="006D613E">
        <w:t xml:space="preserve"> sends Disseminate Alert to </w:t>
      </w:r>
      <w:r w:rsidR="00916BBE">
        <w:t>Alert Communicator</w:t>
      </w:r>
      <w:r w:rsidR="003D003E" w:rsidRPr="006D613E">
        <w:t xml:space="preserve">. The protocol between the </w:t>
      </w:r>
      <w:r>
        <w:t>Alert Manager</w:t>
      </w:r>
      <w:r w:rsidR="003D003E" w:rsidRPr="006D613E">
        <w:t xml:space="preserve"> and </w:t>
      </w:r>
      <w:r w:rsidR="00916BBE">
        <w:t>Alert Communicator</w:t>
      </w:r>
      <w:r w:rsidR="003D003E" w:rsidRPr="006D613E">
        <w:t xml:space="preserve"> </w:t>
      </w:r>
      <w:r w:rsidR="00C136DC" w:rsidRPr="006D613E">
        <w:t>A</w:t>
      </w:r>
      <w:r w:rsidR="003D003E" w:rsidRPr="006D613E">
        <w:t>ctors is WCTP.</w:t>
      </w:r>
    </w:p>
    <w:p w14:paraId="25886564" w14:textId="44612786" w:rsidR="00B11855" w:rsidRPr="006D613E" w:rsidRDefault="006D613E" w:rsidP="00123C7B">
      <w:pPr>
        <w:pStyle w:val="Heading5"/>
        <w:rPr>
          <w:noProof w:val="0"/>
        </w:rPr>
      </w:pPr>
      <w:bookmarkStart w:id="371" w:name="_Toc401769810"/>
      <w:bookmarkStart w:id="372" w:name="_Toc466373718"/>
      <w:r>
        <w:rPr>
          <w:noProof w:val="0"/>
        </w:rPr>
        <w:t>HL7</w:t>
      </w:r>
      <w:r w:rsidR="00995105" w:rsidRPr="006D613E">
        <w:rPr>
          <w:noProof w:val="0"/>
        </w:rPr>
        <w:t xml:space="preserve"> </w:t>
      </w:r>
      <w:r w:rsidR="003D003E" w:rsidRPr="006D613E">
        <w:rPr>
          <w:noProof w:val="0"/>
        </w:rPr>
        <w:t>Conformance Statement</w:t>
      </w:r>
      <w:bookmarkEnd w:id="371"/>
      <w:bookmarkEnd w:id="372"/>
    </w:p>
    <w:p w14:paraId="7CA6746F" w14:textId="75DAB7DE" w:rsidR="00B11855" w:rsidRPr="006D613E" w:rsidRDefault="003D003E" w:rsidP="00E5113D">
      <w:pPr>
        <w:pStyle w:val="BodyText"/>
      </w:pPr>
      <w:r w:rsidRPr="006D613E">
        <w:t xml:space="preserve">The communication protocol is WCTP. There is </w:t>
      </w:r>
      <w:r w:rsidR="00125200" w:rsidRPr="006D613E">
        <w:t xml:space="preserve">therefore </w:t>
      </w:r>
      <w:r w:rsidRPr="006D613E">
        <w:t xml:space="preserve">no specified </w:t>
      </w:r>
      <w:r w:rsidR="006D613E">
        <w:t>HL7</w:t>
      </w:r>
      <w:r w:rsidR="00995105" w:rsidRPr="006D613E">
        <w:t xml:space="preserve"> </w:t>
      </w:r>
      <w:r w:rsidRPr="006D613E">
        <w:t>conformance.</w:t>
      </w:r>
    </w:p>
    <w:p w14:paraId="18CDAEA1" w14:textId="77777777" w:rsidR="00B11855" w:rsidRPr="006D613E" w:rsidRDefault="003D003E" w:rsidP="00123C7B">
      <w:pPr>
        <w:pStyle w:val="Heading5"/>
        <w:rPr>
          <w:noProof w:val="0"/>
        </w:rPr>
      </w:pPr>
      <w:bookmarkStart w:id="373" w:name="_Toc401769811"/>
      <w:bookmarkStart w:id="374" w:name="_Toc466373719"/>
      <w:r w:rsidRPr="006D613E">
        <w:rPr>
          <w:noProof w:val="0"/>
        </w:rPr>
        <w:t>PCD-06 Disseminate Alert static definition</w:t>
      </w:r>
      <w:bookmarkEnd w:id="373"/>
      <w:bookmarkEnd w:id="374"/>
    </w:p>
    <w:p w14:paraId="25B103F9" w14:textId="77777777" w:rsidR="00B11855" w:rsidRPr="006D613E" w:rsidRDefault="003D003E" w:rsidP="00E5113D">
      <w:pPr>
        <w:pStyle w:val="BodyText"/>
      </w:pPr>
      <w:r w:rsidRPr="006D613E">
        <w:t>The PCD-06 Disseminate Alert message is used to communicate ACM data from an Alert Manager (AM) to the Alert Communicator (AC).</w:t>
      </w:r>
    </w:p>
    <w:p w14:paraId="12F224C0" w14:textId="62CCB668" w:rsidR="00B11855" w:rsidRPr="006D613E" w:rsidRDefault="003D003E" w:rsidP="00E5113D">
      <w:pPr>
        <w:pStyle w:val="BodyText"/>
      </w:pPr>
      <w:r w:rsidRPr="006D613E">
        <w:t xml:space="preserve">The text message within the PCD-06 transaction is meant to be readily recognized and acted upon by people. </w:t>
      </w:r>
      <w:r w:rsidR="00403636" w:rsidRPr="006D613E">
        <w:t>Accordingly,</w:t>
      </w:r>
      <w:r w:rsidR="001408A0" w:rsidRPr="006D613E">
        <w:t xml:space="preserve"> it s</w:t>
      </w:r>
      <w:r w:rsidR="00C52305" w:rsidRPr="006D613E">
        <w:t>hould be as short as they can be made while still conveying the important information,</w:t>
      </w:r>
      <w:r w:rsidR="001408A0" w:rsidRPr="006D613E">
        <w:t xml:space="preserve"> and easily understood by the intended recipients.</w:t>
      </w:r>
      <w:r w:rsidRPr="006D613E">
        <w:t xml:space="preserve"> Most communication device displays are limited in </w:t>
      </w:r>
      <w:r w:rsidR="00C136DC" w:rsidRPr="006D613E">
        <w:t>size;</w:t>
      </w:r>
      <w:r w:rsidR="00C52305" w:rsidRPr="006D613E">
        <w:t xml:space="preserve"> so l</w:t>
      </w:r>
      <w:r w:rsidRPr="006D613E">
        <w:t xml:space="preserve">ong messages </w:t>
      </w:r>
      <w:r w:rsidR="00021767" w:rsidRPr="006D613E">
        <w:t xml:space="preserve">are </w:t>
      </w:r>
      <w:r w:rsidR="00C52305" w:rsidRPr="006D613E">
        <w:t>undesirable</w:t>
      </w:r>
      <w:r w:rsidR="00021767" w:rsidRPr="006D613E">
        <w:t xml:space="preserve"> as they require</w:t>
      </w:r>
      <w:r w:rsidRPr="006D613E">
        <w:t xml:space="preserve"> scrolling to </w:t>
      </w:r>
      <w:r w:rsidRPr="006D613E">
        <w:lastRenderedPageBreak/>
        <w:t xml:space="preserve">review the entire message before acting upon it to make sure that no pertinent information is </w:t>
      </w:r>
      <w:r w:rsidR="00021767" w:rsidRPr="006D613E">
        <w:t>overlooked</w:t>
      </w:r>
      <w:r w:rsidRPr="006D613E">
        <w:t>.</w:t>
      </w:r>
    </w:p>
    <w:p w14:paraId="6E78A38D" w14:textId="627EB03C" w:rsidR="009624F6" w:rsidRPr="006D613E" w:rsidRDefault="009624F6" w:rsidP="009624F6">
      <w:pPr>
        <w:pStyle w:val="BodyText"/>
      </w:pPr>
      <w:r w:rsidRPr="006D613E">
        <w:t xml:space="preserve">If the PCD-06 includes a human readable text description of the alert indication, that is the preferred description to be presented on the wireless endpoint communication device. In the absence of such </w:t>
      </w:r>
      <w:r w:rsidR="00403636" w:rsidRPr="006D613E">
        <w:t>information,</w:t>
      </w:r>
      <w:r w:rsidRPr="006D613E">
        <w:t xml:space="preserve"> the Alert Manager should produce the human readable text description from other information present in the transaction.</w:t>
      </w:r>
    </w:p>
    <w:p w14:paraId="25275534" w14:textId="77777777" w:rsidR="00B11855" w:rsidRPr="006D613E" w:rsidRDefault="00C52305" w:rsidP="00E5113D">
      <w:pPr>
        <w:pStyle w:val="BodyText"/>
      </w:pPr>
      <w:r w:rsidRPr="006D613E">
        <w:t>In planning the use of this transaction</w:t>
      </w:r>
      <w:r w:rsidR="003D003E" w:rsidRPr="006D613E">
        <w:t xml:space="preserve">, </w:t>
      </w:r>
      <w:r w:rsidRPr="006D613E">
        <w:t>implementers should assure that regulatory requirements and institutional policy regarding the protection of personal health information are properly accounted for including any need for authentication or encryption of the communications.</w:t>
      </w:r>
    </w:p>
    <w:p w14:paraId="70FC84D4" w14:textId="77777777" w:rsidR="00B11855" w:rsidRPr="006D613E" w:rsidRDefault="003D003E" w:rsidP="00123C7B">
      <w:pPr>
        <w:pStyle w:val="Heading5"/>
        <w:rPr>
          <w:noProof w:val="0"/>
        </w:rPr>
      </w:pPr>
      <w:bookmarkStart w:id="375" w:name="_Toc401769812"/>
      <w:bookmarkStart w:id="376" w:name="_Toc466373720"/>
      <w:r w:rsidRPr="006D613E">
        <w:rPr>
          <w:noProof w:val="0"/>
        </w:rPr>
        <w:t>Trigger Events</w:t>
      </w:r>
      <w:bookmarkEnd w:id="375"/>
      <w:bookmarkEnd w:id="376"/>
    </w:p>
    <w:p w14:paraId="2280AA29" w14:textId="61743B33" w:rsidR="00021767" w:rsidRPr="006D613E" w:rsidRDefault="00021767" w:rsidP="007B51D2">
      <w:pPr>
        <w:pStyle w:val="BodyText"/>
      </w:pPr>
      <w:r w:rsidRPr="006D613E">
        <w:t xml:space="preserve">The </w:t>
      </w:r>
      <w:r w:rsidR="009E2B46">
        <w:t>Alert Manager</w:t>
      </w:r>
      <w:r w:rsidRPr="006D613E">
        <w:t xml:space="preserve"> has determined that an alert needs to be disseminated and so sends it to each </w:t>
      </w:r>
      <w:r w:rsidR="00916BBE">
        <w:t>Alert Communicator</w:t>
      </w:r>
      <w:r w:rsidRPr="006D613E">
        <w:t xml:space="preserve"> endpoint device associated with the mapping of the alert source to the alert notification destination.</w:t>
      </w:r>
    </w:p>
    <w:p w14:paraId="3D0CA529" w14:textId="77777777" w:rsidR="00B11855" w:rsidRPr="006D613E" w:rsidRDefault="003D003E" w:rsidP="00123C7B">
      <w:pPr>
        <w:pStyle w:val="Heading5"/>
        <w:rPr>
          <w:noProof w:val="0"/>
        </w:rPr>
      </w:pPr>
      <w:bookmarkStart w:id="377" w:name="_Toc401769813"/>
      <w:bookmarkStart w:id="378" w:name="_Toc466373721"/>
      <w:r w:rsidRPr="006D613E">
        <w:rPr>
          <w:noProof w:val="0"/>
        </w:rPr>
        <w:t>Message Semantics</w:t>
      </w:r>
      <w:bookmarkEnd w:id="377"/>
      <w:bookmarkEnd w:id="378"/>
    </w:p>
    <w:p w14:paraId="2928ED90" w14:textId="77777777" w:rsidR="00B11855" w:rsidRPr="006D613E" w:rsidRDefault="003D003E" w:rsidP="00113C9C">
      <w:pPr>
        <w:pStyle w:val="BodyText"/>
      </w:pPr>
      <w:r w:rsidRPr="006D613E">
        <w:t xml:space="preserve">This message communicates alerts to communication endpoint devices. </w:t>
      </w:r>
    </w:p>
    <w:p w14:paraId="222E74B9" w14:textId="77777777" w:rsidR="00B11855" w:rsidRPr="006D613E" w:rsidRDefault="003D003E" w:rsidP="00113C9C">
      <w:pPr>
        <w:pStyle w:val="BodyText"/>
      </w:pPr>
      <w:r w:rsidRPr="006D613E">
        <w:t>The table below lists the data items and their optionality. All of these data items are within the WCTP message text.</w:t>
      </w:r>
    </w:p>
    <w:p w14:paraId="6B4094A7" w14:textId="77777777" w:rsidR="002F16FE" w:rsidRPr="006D613E" w:rsidRDefault="002F16FE" w:rsidP="00113C9C">
      <w:pPr>
        <w:pStyle w:val="BodyText"/>
      </w:pPr>
    </w:p>
    <w:p w14:paraId="2793B465" w14:textId="77777777" w:rsidR="00B11855" w:rsidRPr="006D613E" w:rsidRDefault="003D003E" w:rsidP="00123C7B">
      <w:pPr>
        <w:pStyle w:val="TableTitle"/>
        <w:outlineLvl w:val="0"/>
      </w:pPr>
      <w:r w:rsidRPr="006D613E">
        <w:t>Table 3.6.4.1.4-1: PCD-06 static definition</w:t>
      </w:r>
    </w:p>
    <w:tbl>
      <w:tblPr>
        <w:tblW w:w="80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5"/>
        <w:gridCol w:w="3326"/>
        <w:gridCol w:w="961"/>
        <w:gridCol w:w="1467"/>
      </w:tblGrid>
      <w:tr w:rsidR="00C40FD5" w:rsidRPr="006D613E" w14:paraId="3B870FE5" w14:textId="77777777" w:rsidTr="00DE39CA">
        <w:trPr>
          <w:cantSplit/>
          <w:jc w:val="center"/>
        </w:trPr>
        <w:tc>
          <w:tcPr>
            <w:tcW w:w="2335" w:type="dxa"/>
            <w:shd w:val="clear" w:color="auto" w:fill="D9D9D9"/>
          </w:tcPr>
          <w:p w14:paraId="687C458E" w14:textId="77777777" w:rsidR="00B11855" w:rsidRPr="006D613E" w:rsidRDefault="003D003E" w:rsidP="001D3EF8">
            <w:pPr>
              <w:pStyle w:val="TableEntryHeader"/>
            </w:pPr>
            <w:r w:rsidRPr="006D613E">
              <w:t>PCD-06</w:t>
            </w:r>
          </w:p>
        </w:tc>
        <w:tc>
          <w:tcPr>
            <w:tcW w:w="3326" w:type="dxa"/>
            <w:shd w:val="clear" w:color="auto" w:fill="D9D9D9"/>
          </w:tcPr>
          <w:p w14:paraId="028541A4" w14:textId="77777777" w:rsidR="00B11855" w:rsidRPr="006D613E" w:rsidRDefault="003D003E" w:rsidP="001D3EF8">
            <w:pPr>
              <w:pStyle w:val="TableEntryHeader"/>
            </w:pPr>
            <w:r w:rsidRPr="006D613E">
              <w:t>Fields</w:t>
            </w:r>
          </w:p>
        </w:tc>
        <w:tc>
          <w:tcPr>
            <w:tcW w:w="961" w:type="dxa"/>
            <w:shd w:val="clear" w:color="auto" w:fill="D9D9D9"/>
          </w:tcPr>
          <w:p w14:paraId="4D33D704" w14:textId="77777777" w:rsidR="00B11855" w:rsidRPr="006D613E" w:rsidRDefault="003D003E" w:rsidP="001D3EF8">
            <w:pPr>
              <w:pStyle w:val="TableEntryHeader"/>
            </w:pPr>
            <w:r w:rsidRPr="006D613E">
              <w:t>Usage</w:t>
            </w:r>
          </w:p>
        </w:tc>
        <w:tc>
          <w:tcPr>
            <w:tcW w:w="1467" w:type="dxa"/>
            <w:shd w:val="clear" w:color="auto" w:fill="D9D9D9"/>
          </w:tcPr>
          <w:p w14:paraId="58CC9543" w14:textId="77777777" w:rsidR="00B11855" w:rsidRPr="006D613E" w:rsidRDefault="003D003E" w:rsidP="001D3EF8">
            <w:pPr>
              <w:pStyle w:val="TableEntryHeader"/>
            </w:pPr>
            <w:r w:rsidRPr="006D613E">
              <w:t>Card.</w:t>
            </w:r>
          </w:p>
        </w:tc>
      </w:tr>
      <w:tr w:rsidR="00B11855" w:rsidRPr="006D613E" w14:paraId="458CE836" w14:textId="77777777" w:rsidTr="00DE39CA">
        <w:trPr>
          <w:cantSplit/>
          <w:jc w:val="center"/>
        </w:trPr>
        <w:tc>
          <w:tcPr>
            <w:tcW w:w="2335" w:type="dxa"/>
            <w:shd w:val="clear" w:color="auto" w:fill="auto"/>
          </w:tcPr>
          <w:p w14:paraId="477994E4" w14:textId="77777777" w:rsidR="00B11855" w:rsidRPr="006D613E" w:rsidRDefault="003D003E" w:rsidP="001D3EF8">
            <w:pPr>
              <w:pStyle w:val="TableEntry"/>
            </w:pPr>
            <w:proofErr w:type="spellStart"/>
            <w:r w:rsidRPr="006D613E">
              <w:t>Alert_Location</w:t>
            </w:r>
            <w:proofErr w:type="spellEnd"/>
          </w:p>
        </w:tc>
        <w:tc>
          <w:tcPr>
            <w:tcW w:w="3326" w:type="dxa"/>
            <w:shd w:val="clear" w:color="auto" w:fill="auto"/>
          </w:tcPr>
          <w:p w14:paraId="1E51BA5C" w14:textId="77777777" w:rsidR="00B11855" w:rsidRPr="006D613E" w:rsidRDefault="003D003E" w:rsidP="001D3EF8">
            <w:pPr>
              <w:pStyle w:val="TableEntry"/>
            </w:pPr>
            <w:r w:rsidRPr="006D613E">
              <w:t>Alert associated location based upon information from PV1-3</w:t>
            </w:r>
          </w:p>
        </w:tc>
        <w:tc>
          <w:tcPr>
            <w:tcW w:w="961" w:type="dxa"/>
            <w:shd w:val="clear" w:color="auto" w:fill="auto"/>
          </w:tcPr>
          <w:p w14:paraId="4067127F" w14:textId="77777777" w:rsidR="00B11855" w:rsidRPr="006D613E" w:rsidRDefault="003D003E" w:rsidP="001D3EF8">
            <w:pPr>
              <w:pStyle w:val="TableEntry"/>
            </w:pPr>
            <w:r w:rsidRPr="006D613E">
              <w:t>CE</w:t>
            </w:r>
          </w:p>
        </w:tc>
        <w:tc>
          <w:tcPr>
            <w:tcW w:w="1467" w:type="dxa"/>
            <w:shd w:val="clear" w:color="auto" w:fill="auto"/>
          </w:tcPr>
          <w:p w14:paraId="4D3D5905" w14:textId="77777777" w:rsidR="00B11855" w:rsidRPr="006D613E" w:rsidRDefault="003D003E" w:rsidP="00E86B15">
            <w:pPr>
              <w:pStyle w:val="TableEntry"/>
            </w:pPr>
            <w:r w:rsidRPr="006D613E">
              <w:t>[</w:t>
            </w:r>
            <w:r w:rsidR="00E86B15" w:rsidRPr="006D613E">
              <w:t>0</w:t>
            </w:r>
            <w:r w:rsidRPr="006D613E">
              <w:t>..1]</w:t>
            </w:r>
          </w:p>
        </w:tc>
      </w:tr>
      <w:tr w:rsidR="00B11855" w:rsidRPr="006D613E" w14:paraId="4BEDCC95" w14:textId="77777777" w:rsidTr="00DE39CA">
        <w:trPr>
          <w:cantSplit/>
          <w:jc w:val="center"/>
        </w:trPr>
        <w:tc>
          <w:tcPr>
            <w:tcW w:w="2335" w:type="dxa"/>
            <w:shd w:val="clear" w:color="auto" w:fill="auto"/>
          </w:tcPr>
          <w:p w14:paraId="49B53FD3" w14:textId="77777777" w:rsidR="00B11855" w:rsidRPr="006D613E" w:rsidRDefault="003D003E" w:rsidP="001D3EF8">
            <w:pPr>
              <w:pStyle w:val="TableEntry"/>
            </w:pPr>
            <w:proofErr w:type="spellStart"/>
            <w:r w:rsidRPr="006D613E">
              <w:t>Alert_Patient</w:t>
            </w:r>
            <w:proofErr w:type="spellEnd"/>
          </w:p>
        </w:tc>
        <w:tc>
          <w:tcPr>
            <w:tcW w:w="3326" w:type="dxa"/>
            <w:shd w:val="clear" w:color="auto" w:fill="auto"/>
          </w:tcPr>
          <w:p w14:paraId="495E642F" w14:textId="77777777" w:rsidR="00B11855" w:rsidRPr="006D613E" w:rsidRDefault="003D003E" w:rsidP="001D3EF8">
            <w:pPr>
              <w:pStyle w:val="TableEntry"/>
            </w:pPr>
            <w:r w:rsidRPr="006D613E">
              <w:t xml:space="preserve">Patient Identification </w:t>
            </w:r>
          </w:p>
        </w:tc>
        <w:tc>
          <w:tcPr>
            <w:tcW w:w="961" w:type="dxa"/>
            <w:shd w:val="clear" w:color="auto" w:fill="auto"/>
          </w:tcPr>
          <w:p w14:paraId="45363372" w14:textId="77777777" w:rsidR="00B11855" w:rsidRPr="006D613E" w:rsidRDefault="003D003E" w:rsidP="001D3EF8">
            <w:pPr>
              <w:pStyle w:val="TableEntry"/>
            </w:pPr>
            <w:r w:rsidRPr="006D613E">
              <w:t>CE</w:t>
            </w:r>
          </w:p>
        </w:tc>
        <w:tc>
          <w:tcPr>
            <w:tcW w:w="1467" w:type="dxa"/>
            <w:shd w:val="clear" w:color="auto" w:fill="auto"/>
          </w:tcPr>
          <w:p w14:paraId="4B60641F" w14:textId="77777777" w:rsidR="00B11855" w:rsidRPr="006D613E" w:rsidRDefault="003D003E" w:rsidP="001D3EF8">
            <w:pPr>
              <w:pStyle w:val="TableEntry"/>
            </w:pPr>
            <w:r w:rsidRPr="006D613E">
              <w:t>[</w:t>
            </w:r>
            <w:r w:rsidR="00E86B15" w:rsidRPr="006D613E">
              <w:t>0</w:t>
            </w:r>
            <w:r w:rsidRPr="006D613E">
              <w:t>..1]</w:t>
            </w:r>
          </w:p>
        </w:tc>
      </w:tr>
      <w:tr w:rsidR="00B11855" w:rsidRPr="006D613E" w14:paraId="270792FF" w14:textId="77777777" w:rsidTr="00DE39CA">
        <w:trPr>
          <w:cantSplit/>
          <w:jc w:val="center"/>
        </w:trPr>
        <w:tc>
          <w:tcPr>
            <w:tcW w:w="2335" w:type="dxa"/>
            <w:shd w:val="clear" w:color="auto" w:fill="auto"/>
          </w:tcPr>
          <w:p w14:paraId="7CCE495D" w14:textId="77777777" w:rsidR="00B11855" w:rsidRPr="006D613E" w:rsidRDefault="003D003E" w:rsidP="001D3EF8">
            <w:pPr>
              <w:pStyle w:val="TableEntry"/>
            </w:pPr>
            <w:proofErr w:type="spellStart"/>
            <w:r w:rsidRPr="006D613E">
              <w:t>Alert_Text</w:t>
            </w:r>
            <w:proofErr w:type="spellEnd"/>
          </w:p>
        </w:tc>
        <w:tc>
          <w:tcPr>
            <w:tcW w:w="3326" w:type="dxa"/>
            <w:shd w:val="clear" w:color="auto" w:fill="auto"/>
          </w:tcPr>
          <w:p w14:paraId="10E181CE" w14:textId="77777777" w:rsidR="00B11855" w:rsidRPr="006D613E" w:rsidRDefault="003D003E" w:rsidP="001D3EF8">
            <w:pPr>
              <w:pStyle w:val="TableEntry"/>
            </w:pPr>
            <w:r w:rsidRPr="006D613E">
              <w:t>Textual alert identification</w:t>
            </w:r>
          </w:p>
        </w:tc>
        <w:tc>
          <w:tcPr>
            <w:tcW w:w="961" w:type="dxa"/>
            <w:shd w:val="clear" w:color="auto" w:fill="auto"/>
          </w:tcPr>
          <w:p w14:paraId="363D699E" w14:textId="77777777" w:rsidR="00B11855" w:rsidRPr="006D613E" w:rsidRDefault="003D003E" w:rsidP="001D3EF8">
            <w:pPr>
              <w:pStyle w:val="TableEntry"/>
            </w:pPr>
            <w:r w:rsidRPr="006D613E">
              <w:t>R</w:t>
            </w:r>
          </w:p>
        </w:tc>
        <w:tc>
          <w:tcPr>
            <w:tcW w:w="1467" w:type="dxa"/>
            <w:shd w:val="clear" w:color="auto" w:fill="auto"/>
          </w:tcPr>
          <w:p w14:paraId="6D09AB90" w14:textId="77777777" w:rsidR="00B11855" w:rsidRPr="006D613E" w:rsidRDefault="003D003E" w:rsidP="001D3EF8">
            <w:pPr>
              <w:pStyle w:val="TableEntry"/>
            </w:pPr>
            <w:r w:rsidRPr="006D613E">
              <w:t>[1..1]</w:t>
            </w:r>
          </w:p>
        </w:tc>
      </w:tr>
      <w:tr w:rsidR="00B11855" w:rsidRPr="006D613E" w14:paraId="784D802E" w14:textId="77777777" w:rsidTr="00DE39CA">
        <w:trPr>
          <w:cantSplit/>
          <w:jc w:val="center"/>
        </w:trPr>
        <w:tc>
          <w:tcPr>
            <w:tcW w:w="2335" w:type="dxa"/>
            <w:shd w:val="clear" w:color="auto" w:fill="auto"/>
          </w:tcPr>
          <w:p w14:paraId="689F18D3" w14:textId="77777777" w:rsidR="00B11855" w:rsidRPr="006D613E" w:rsidRDefault="003D003E" w:rsidP="001D3EF8">
            <w:pPr>
              <w:pStyle w:val="TableEntry"/>
            </w:pPr>
            <w:proofErr w:type="spellStart"/>
            <w:r w:rsidRPr="006D613E">
              <w:t>Alert_Identifier</w:t>
            </w:r>
            <w:proofErr w:type="spellEnd"/>
          </w:p>
        </w:tc>
        <w:tc>
          <w:tcPr>
            <w:tcW w:w="3326" w:type="dxa"/>
            <w:shd w:val="clear" w:color="auto" w:fill="auto"/>
          </w:tcPr>
          <w:p w14:paraId="3A884ED7" w14:textId="77777777" w:rsidR="00B11855" w:rsidRPr="006D613E" w:rsidRDefault="003D003E" w:rsidP="001D3EF8">
            <w:pPr>
              <w:pStyle w:val="TableEntry"/>
            </w:pPr>
            <w:r w:rsidRPr="006D613E">
              <w:t>Alert unique identifier</w:t>
            </w:r>
          </w:p>
        </w:tc>
        <w:tc>
          <w:tcPr>
            <w:tcW w:w="961" w:type="dxa"/>
            <w:shd w:val="clear" w:color="auto" w:fill="auto"/>
          </w:tcPr>
          <w:p w14:paraId="1A454F12" w14:textId="77777777" w:rsidR="00B11855" w:rsidRPr="006D613E" w:rsidRDefault="003D003E" w:rsidP="001D3EF8">
            <w:pPr>
              <w:pStyle w:val="TableEntry"/>
            </w:pPr>
            <w:r w:rsidRPr="006D613E">
              <w:t>O</w:t>
            </w:r>
          </w:p>
        </w:tc>
        <w:tc>
          <w:tcPr>
            <w:tcW w:w="1467" w:type="dxa"/>
            <w:shd w:val="clear" w:color="auto" w:fill="auto"/>
          </w:tcPr>
          <w:p w14:paraId="6FF72B85" w14:textId="77777777" w:rsidR="00B11855" w:rsidRPr="006D613E" w:rsidRDefault="003D003E" w:rsidP="001D3EF8">
            <w:pPr>
              <w:pStyle w:val="TableEntry"/>
            </w:pPr>
            <w:r w:rsidRPr="006D613E">
              <w:t>[0..1]</w:t>
            </w:r>
          </w:p>
        </w:tc>
      </w:tr>
      <w:tr w:rsidR="00B11855" w:rsidRPr="006D613E" w14:paraId="594E475C" w14:textId="77777777" w:rsidTr="00DE39CA">
        <w:trPr>
          <w:cantSplit/>
          <w:jc w:val="center"/>
        </w:trPr>
        <w:tc>
          <w:tcPr>
            <w:tcW w:w="2335" w:type="dxa"/>
            <w:shd w:val="clear" w:color="auto" w:fill="auto"/>
          </w:tcPr>
          <w:p w14:paraId="503B5015" w14:textId="77777777" w:rsidR="00B11855" w:rsidRPr="006D613E" w:rsidRDefault="003D003E" w:rsidP="001D3EF8">
            <w:pPr>
              <w:pStyle w:val="TableEntry"/>
            </w:pPr>
            <w:proofErr w:type="spellStart"/>
            <w:r w:rsidRPr="006D613E">
              <w:t>Alert_Callback</w:t>
            </w:r>
            <w:proofErr w:type="spellEnd"/>
          </w:p>
        </w:tc>
        <w:tc>
          <w:tcPr>
            <w:tcW w:w="3326" w:type="dxa"/>
            <w:shd w:val="clear" w:color="auto" w:fill="auto"/>
          </w:tcPr>
          <w:p w14:paraId="0E7C1AB6" w14:textId="77777777" w:rsidR="00B11855" w:rsidRPr="006D613E" w:rsidRDefault="003D003E" w:rsidP="001D3EF8">
            <w:pPr>
              <w:pStyle w:val="TableEntry"/>
            </w:pPr>
            <w:r w:rsidRPr="006D613E">
              <w:t>Call back connection information</w:t>
            </w:r>
          </w:p>
        </w:tc>
        <w:tc>
          <w:tcPr>
            <w:tcW w:w="961" w:type="dxa"/>
            <w:shd w:val="clear" w:color="auto" w:fill="auto"/>
          </w:tcPr>
          <w:p w14:paraId="4A196CDE" w14:textId="77777777" w:rsidR="00B11855" w:rsidRPr="006D613E" w:rsidRDefault="003D003E" w:rsidP="001D3EF8">
            <w:pPr>
              <w:pStyle w:val="TableEntry"/>
            </w:pPr>
            <w:r w:rsidRPr="006D613E">
              <w:t>O</w:t>
            </w:r>
          </w:p>
        </w:tc>
        <w:tc>
          <w:tcPr>
            <w:tcW w:w="1467" w:type="dxa"/>
            <w:shd w:val="clear" w:color="auto" w:fill="auto"/>
          </w:tcPr>
          <w:p w14:paraId="4C7255B1" w14:textId="77777777" w:rsidR="00B11855" w:rsidRPr="006D613E" w:rsidRDefault="003D003E" w:rsidP="001D3EF8">
            <w:pPr>
              <w:pStyle w:val="TableEntry"/>
            </w:pPr>
            <w:r w:rsidRPr="006D613E">
              <w:t>[0..1]</w:t>
            </w:r>
          </w:p>
        </w:tc>
      </w:tr>
      <w:tr w:rsidR="00B11855" w:rsidRPr="006D613E" w14:paraId="66446491" w14:textId="77777777" w:rsidTr="00DE39CA">
        <w:trPr>
          <w:cantSplit/>
          <w:jc w:val="center"/>
        </w:trPr>
        <w:tc>
          <w:tcPr>
            <w:tcW w:w="2335" w:type="dxa"/>
            <w:shd w:val="clear" w:color="auto" w:fill="auto"/>
          </w:tcPr>
          <w:p w14:paraId="2B146904" w14:textId="77777777" w:rsidR="00B11855" w:rsidRPr="006D613E" w:rsidRDefault="003D003E" w:rsidP="001D3EF8">
            <w:pPr>
              <w:pStyle w:val="TableEntry"/>
            </w:pPr>
            <w:proofErr w:type="spellStart"/>
            <w:r w:rsidRPr="006D613E">
              <w:t>Alert_Reference</w:t>
            </w:r>
            <w:proofErr w:type="spellEnd"/>
          </w:p>
        </w:tc>
        <w:tc>
          <w:tcPr>
            <w:tcW w:w="3326" w:type="dxa"/>
            <w:shd w:val="clear" w:color="auto" w:fill="auto"/>
          </w:tcPr>
          <w:p w14:paraId="490D9B10" w14:textId="77777777" w:rsidR="00B11855" w:rsidRPr="006D613E" w:rsidRDefault="003D003E" w:rsidP="001D3EF8">
            <w:pPr>
              <w:pStyle w:val="TableEntry"/>
            </w:pPr>
            <w:r w:rsidRPr="006D613E">
              <w:t>URL or application link potentially containing alert or patient contextual information</w:t>
            </w:r>
          </w:p>
        </w:tc>
        <w:tc>
          <w:tcPr>
            <w:tcW w:w="961" w:type="dxa"/>
            <w:shd w:val="clear" w:color="auto" w:fill="auto"/>
          </w:tcPr>
          <w:p w14:paraId="2A02A222" w14:textId="77777777" w:rsidR="00B11855" w:rsidRPr="006D613E" w:rsidRDefault="003D003E" w:rsidP="001D3EF8">
            <w:pPr>
              <w:pStyle w:val="TableEntry"/>
            </w:pPr>
            <w:r w:rsidRPr="006D613E">
              <w:t>O</w:t>
            </w:r>
          </w:p>
        </w:tc>
        <w:tc>
          <w:tcPr>
            <w:tcW w:w="1467" w:type="dxa"/>
            <w:shd w:val="clear" w:color="auto" w:fill="auto"/>
          </w:tcPr>
          <w:p w14:paraId="4212CCB7" w14:textId="77777777" w:rsidR="00B11855" w:rsidRPr="006D613E" w:rsidRDefault="003D003E" w:rsidP="001D3EF8">
            <w:pPr>
              <w:pStyle w:val="TableEntry"/>
            </w:pPr>
            <w:r w:rsidRPr="006D613E">
              <w:t>[0..1]</w:t>
            </w:r>
          </w:p>
        </w:tc>
      </w:tr>
      <w:tr w:rsidR="00B11855" w:rsidRPr="006D613E" w14:paraId="649CC9DA" w14:textId="77777777" w:rsidTr="00DE39CA">
        <w:trPr>
          <w:cantSplit/>
          <w:jc w:val="center"/>
        </w:trPr>
        <w:tc>
          <w:tcPr>
            <w:tcW w:w="2335" w:type="dxa"/>
            <w:shd w:val="clear" w:color="auto" w:fill="auto"/>
          </w:tcPr>
          <w:p w14:paraId="68D2F194" w14:textId="77777777" w:rsidR="00B11855" w:rsidRPr="006D613E" w:rsidRDefault="003D003E" w:rsidP="001D3EF8">
            <w:pPr>
              <w:pStyle w:val="TableEntry"/>
            </w:pPr>
            <w:proofErr w:type="spellStart"/>
            <w:r w:rsidRPr="006D613E">
              <w:t>Alert_Comment</w:t>
            </w:r>
            <w:proofErr w:type="spellEnd"/>
          </w:p>
        </w:tc>
        <w:tc>
          <w:tcPr>
            <w:tcW w:w="3326" w:type="dxa"/>
            <w:shd w:val="clear" w:color="auto" w:fill="auto"/>
          </w:tcPr>
          <w:p w14:paraId="7F8AB1F9" w14:textId="77777777" w:rsidR="00B11855" w:rsidRPr="006D613E" w:rsidRDefault="003D003E" w:rsidP="001D3EF8">
            <w:pPr>
              <w:pStyle w:val="TableEntry"/>
            </w:pPr>
            <w:r w:rsidRPr="006D613E">
              <w:t>Notes and Comments associated with alert</w:t>
            </w:r>
          </w:p>
        </w:tc>
        <w:tc>
          <w:tcPr>
            <w:tcW w:w="961" w:type="dxa"/>
            <w:shd w:val="clear" w:color="auto" w:fill="auto"/>
          </w:tcPr>
          <w:p w14:paraId="06DA9D4A" w14:textId="77777777" w:rsidR="00B11855" w:rsidRPr="006D613E" w:rsidRDefault="003D003E" w:rsidP="001D3EF8">
            <w:pPr>
              <w:pStyle w:val="TableEntry"/>
            </w:pPr>
            <w:r w:rsidRPr="006D613E">
              <w:t>O</w:t>
            </w:r>
          </w:p>
        </w:tc>
        <w:tc>
          <w:tcPr>
            <w:tcW w:w="1467" w:type="dxa"/>
            <w:shd w:val="clear" w:color="auto" w:fill="auto"/>
          </w:tcPr>
          <w:p w14:paraId="0BD0CEDE" w14:textId="77777777" w:rsidR="00B11855" w:rsidRPr="006D613E" w:rsidRDefault="003D003E" w:rsidP="001D3EF8">
            <w:pPr>
              <w:pStyle w:val="TableEntry"/>
            </w:pPr>
            <w:r w:rsidRPr="006D613E">
              <w:t>[0..1]</w:t>
            </w:r>
          </w:p>
        </w:tc>
      </w:tr>
      <w:tr w:rsidR="00B11855" w:rsidRPr="006D613E" w14:paraId="03E7AA55" w14:textId="77777777" w:rsidTr="00DE39CA">
        <w:trPr>
          <w:cantSplit/>
          <w:jc w:val="center"/>
        </w:trPr>
        <w:tc>
          <w:tcPr>
            <w:tcW w:w="2335" w:type="dxa"/>
            <w:shd w:val="clear" w:color="auto" w:fill="auto"/>
          </w:tcPr>
          <w:p w14:paraId="6DF89AAA" w14:textId="77777777" w:rsidR="00B11855" w:rsidRPr="006D613E" w:rsidRDefault="003D003E" w:rsidP="001D3EF8">
            <w:pPr>
              <w:pStyle w:val="TableEntry"/>
            </w:pPr>
            <w:proofErr w:type="spellStart"/>
            <w:r w:rsidRPr="006D613E">
              <w:t>Alert_Evidentiary_Data</w:t>
            </w:r>
            <w:proofErr w:type="spellEnd"/>
          </w:p>
        </w:tc>
        <w:tc>
          <w:tcPr>
            <w:tcW w:w="3326" w:type="dxa"/>
            <w:shd w:val="clear" w:color="auto" w:fill="auto"/>
          </w:tcPr>
          <w:p w14:paraId="7552703A" w14:textId="77777777" w:rsidR="00B11855" w:rsidRPr="006D613E" w:rsidRDefault="003D003E" w:rsidP="001D3EF8">
            <w:pPr>
              <w:pStyle w:val="TableEntry"/>
            </w:pPr>
            <w:r w:rsidRPr="006D613E">
              <w:t xml:space="preserve">Evidentiary data </w:t>
            </w:r>
            <w:r w:rsidR="00285EFB" w:rsidRPr="006D613E">
              <w:t xml:space="preserve">(WCM) </w:t>
            </w:r>
            <w:r w:rsidRPr="006D613E">
              <w:t xml:space="preserve">associated with alert </w:t>
            </w:r>
            <w:r w:rsidR="00285EFB" w:rsidRPr="006D613E">
              <w:t>content</w:t>
            </w:r>
          </w:p>
          <w:p w14:paraId="76A866AA" w14:textId="77777777" w:rsidR="00B11855" w:rsidRPr="006D613E" w:rsidRDefault="003D003E" w:rsidP="001D3EF8">
            <w:pPr>
              <w:pStyle w:val="TableEntry"/>
            </w:pPr>
            <w:r w:rsidRPr="006D613E">
              <w:t>See Appendix K for WCTP messaging information</w:t>
            </w:r>
          </w:p>
        </w:tc>
        <w:tc>
          <w:tcPr>
            <w:tcW w:w="961" w:type="dxa"/>
            <w:shd w:val="clear" w:color="auto" w:fill="auto"/>
          </w:tcPr>
          <w:p w14:paraId="357782DE" w14:textId="77777777" w:rsidR="00B11855" w:rsidRPr="006D613E" w:rsidRDefault="003D003E" w:rsidP="001D3EF8">
            <w:pPr>
              <w:pStyle w:val="TableEntry"/>
            </w:pPr>
            <w:r w:rsidRPr="006D613E">
              <w:t>O</w:t>
            </w:r>
          </w:p>
        </w:tc>
        <w:tc>
          <w:tcPr>
            <w:tcW w:w="1467" w:type="dxa"/>
            <w:shd w:val="clear" w:color="auto" w:fill="auto"/>
          </w:tcPr>
          <w:p w14:paraId="44E442E8" w14:textId="77777777" w:rsidR="00B11855" w:rsidRPr="006D613E" w:rsidRDefault="003D003E" w:rsidP="001D3EF8">
            <w:pPr>
              <w:pStyle w:val="TableEntry"/>
            </w:pPr>
            <w:r w:rsidRPr="006D613E">
              <w:t>[0..1]</w:t>
            </w:r>
          </w:p>
        </w:tc>
      </w:tr>
      <w:tr w:rsidR="00285EFB" w:rsidRPr="006D613E" w14:paraId="49D778CE" w14:textId="77777777" w:rsidTr="00DE39CA">
        <w:trPr>
          <w:cantSplit/>
          <w:jc w:val="center"/>
        </w:trPr>
        <w:tc>
          <w:tcPr>
            <w:tcW w:w="2335" w:type="dxa"/>
            <w:shd w:val="clear" w:color="auto" w:fill="auto"/>
          </w:tcPr>
          <w:p w14:paraId="697E2F81" w14:textId="77777777" w:rsidR="00285EFB" w:rsidRPr="006D613E" w:rsidRDefault="00285EFB" w:rsidP="001D3EF8">
            <w:pPr>
              <w:pStyle w:val="TableEntry"/>
            </w:pPr>
            <w:proofErr w:type="spellStart"/>
            <w:r w:rsidRPr="006D613E">
              <w:t>Alert_Graphical_Snippet</w:t>
            </w:r>
            <w:proofErr w:type="spellEnd"/>
          </w:p>
        </w:tc>
        <w:tc>
          <w:tcPr>
            <w:tcW w:w="3326" w:type="dxa"/>
            <w:shd w:val="clear" w:color="auto" w:fill="auto"/>
          </w:tcPr>
          <w:p w14:paraId="28F163A6" w14:textId="77777777" w:rsidR="00285EFB" w:rsidRPr="006D613E" w:rsidRDefault="00285EFB" w:rsidP="001D3EF8">
            <w:pPr>
              <w:pStyle w:val="TableEntry"/>
            </w:pPr>
            <w:r w:rsidRPr="006D613E">
              <w:t>Graphical snippet associated with Alert (WCM) content</w:t>
            </w:r>
          </w:p>
          <w:p w14:paraId="4F888D7A" w14:textId="77777777" w:rsidR="00285EFB" w:rsidRPr="006D613E" w:rsidRDefault="00285EFB" w:rsidP="001D3EF8">
            <w:pPr>
              <w:pStyle w:val="TableEntry"/>
            </w:pPr>
            <w:r w:rsidRPr="006D613E">
              <w:t>See Appendix K for WCTP messaging information</w:t>
            </w:r>
          </w:p>
        </w:tc>
        <w:tc>
          <w:tcPr>
            <w:tcW w:w="961" w:type="dxa"/>
            <w:shd w:val="clear" w:color="auto" w:fill="auto"/>
          </w:tcPr>
          <w:p w14:paraId="44A867AC" w14:textId="77777777" w:rsidR="00285EFB" w:rsidRPr="006D613E" w:rsidRDefault="00285EFB" w:rsidP="001D3EF8">
            <w:pPr>
              <w:pStyle w:val="TableEntry"/>
            </w:pPr>
            <w:r w:rsidRPr="006D613E">
              <w:t>O</w:t>
            </w:r>
          </w:p>
        </w:tc>
        <w:tc>
          <w:tcPr>
            <w:tcW w:w="1467" w:type="dxa"/>
            <w:shd w:val="clear" w:color="auto" w:fill="auto"/>
          </w:tcPr>
          <w:p w14:paraId="0B9E0FF9" w14:textId="77777777" w:rsidR="00285EFB" w:rsidRPr="006D613E" w:rsidRDefault="00285EFB" w:rsidP="001D3EF8">
            <w:pPr>
              <w:pStyle w:val="TableEntry"/>
            </w:pPr>
            <w:r w:rsidRPr="006D613E">
              <w:t>[0..n]</w:t>
            </w:r>
          </w:p>
        </w:tc>
      </w:tr>
      <w:tr w:rsidR="009640BC" w:rsidRPr="006D613E" w14:paraId="6D373114" w14:textId="77777777" w:rsidTr="00DE39CA">
        <w:trPr>
          <w:cantSplit/>
          <w:jc w:val="center"/>
          <w:ins w:id="379" w:author="Monroe Pattillo" w:date="2017-09-02T13:24:00Z"/>
        </w:trPr>
        <w:tc>
          <w:tcPr>
            <w:tcW w:w="2335" w:type="dxa"/>
            <w:shd w:val="clear" w:color="auto" w:fill="auto"/>
          </w:tcPr>
          <w:p w14:paraId="0F750770" w14:textId="309114B4" w:rsidR="009640BC" w:rsidRPr="006D613E" w:rsidRDefault="009640BC" w:rsidP="001D3EF8">
            <w:pPr>
              <w:pStyle w:val="TableEntry"/>
              <w:rPr>
                <w:ins w:id="380" w:author="Monroe Pattillo" w:date="2017-09-02T13:24:00Z"/>
              </w:rPr>
            </w:pPr>
            <w:proofErr w:type="spellStart"/>
            <w:ins w:id="381" w:author="Monroe Pattillo" w:date="2017-09-02T13:24:00Z">
              <w:r>
                <w:lastRenderedPageBreak/>
                <w:t>Alert_Information</w:t>
              </w:r>
              <w:proofErr w:type="spellEnd"/>
            </w:ins>
          </w:p>
        </w:tc>
        <w:tc>
          <w:tcPr>
            <w:tcW w:w="3326" w:type="dxa"/>
            <w:shd w:val="clear" w:color="auto" w:fill="auto"/>
          </w:tcPr>
          <w:p w14:paraId="17AB139B" w14:textId="2EC5FF69" w:rsidR="009640BC" w:rsidRPr="006D613E" w:rsidRDefault="009640BC" w:rsidP="001D3EF8">
            <w:pPr>
              <w:pStyle w:val="TableEntry"/>
              <w:rPr>
                <w:ins w:id="382" w:author="Monroe Pattillo" w:date="2017-09-02T13:24:00Z"/>
              </w:rPr>
            </w:pPr>
            <w:ins w:id="383" w:author="Monroe Pattillo" w:date="2017-09-02T13:25:00Z">
              <w:r w:rsidRPr="009640BC">
                <w:t>Information associated with alert content, See Appendix K for WCTP messaging information</w:t>
              </w:r>
            </w:ins>
          </w:p>
        </w:tc>
        <w:tc>
          <w:tcPr>
            <w:tcW w:w="961" w:type="dxa"/>
            <w:shd w:val="clear" w:color="auto" w:fill="auto"/>
          </w:tcPr>
          <w:p w14:paraId="191BD277" w14:textId="48D3F8F5" w:rsidR="009640BC" w:rsidRPr="006D613E" w:rsidRDefault="009640BC" w:rsidP="001D3EF8">
            <w:pPr>
              <w:pStyle w:val="TableEntry"/>
              <w:rPr>
                <w:ins w:id="384" w:author="Monroe Pattillo" w:date="2017-09-02T13:24:00Z"/>
              </w:rPr>
            </w:pPr>
            <w:ins w:id="385" w:author="Monroe Pattillo" w:date="2017-09-02T13:24:00Z">
              <w:r>
                <w:t>O</w:t>
              </w:r>
            </w:ins>
          </w:p>
        </w:tc>
        <w:tc>
          <w:tcPr>
            <w:tcW w:w="1467" w:type="dxa"/>
            <w:shd w:val="clear" w:color="auto" w:fill="auto"/>
          </w:tcPr>
          <w:p w14:paraId="5B65D8B3" w14:textId="0702B85B" w:rsidR="009640BC" w:rsidRPr="006D613E" w:rsidRDefault="009640BC" w:rsidP="001D3EF8">
            <w:pPr>
              <w:pStyle w:val="TableEntry"/>
              <w:rPr>
                <w:ins w:id="386" w:author="Monroe Pattillo" w:date="2017-09-02T13:24:00Z"/>
              </w:rPr>
            </w:pPr>
            <w:ins w:id="387" w:author="Monroe Pattillo" w:date="2017-09-02T13:24:00Z">
              <w:r>
                <w:t>[0..1]</w:t>
              </w:r>
            </w:ins>
          </w:p>
        </w:tc>
      </w:tr>
    </w:tbl>
    <w:p w14:paraId="3B393182" w14:textId="77777777" w:rsidR="00044885" w:rsidRDefault="00044885" w:rsidP="0034511D">
      <w:pPr>
        <w:pStyle w:val="BodyText"/>
      </w:pPr>
      <w:bookmarkStart w:id="388" w:name="_Toc401769814"/>
    </w:p>
    <w:p w14:paraId="6A425D43" w14:textId="77777777" w:rsidR="00B11855" w:rsidRPr="006D613E" w:rsidRDefault="003D003E" w:rsidP="00123C7B">
      <w:pPr>
        <w:pStyle w:val="Heading5"/>
        <w:rPr>
          <w:noProof w:val="0"/>
        </w:rPr>
      </w:pPr>
      <w:bookmarkStart w:id="389" w:name="_Toc466373722"/>
      <w:r w:rsidRPr="006D613E">
        <w:rPr>
          <w:noProof w:val="0"/>
        </w:rPr>
        <w:t>Expected Actions</w:t>
      </w:r>
      <w:bookmarkEnd w:id="388"/>
      <w:bookmarkEnd w:id="389"/>
    </w:p>
    <w:p w14:paraId="0F00B8CC" w14:textId="0BA65970" w:rsidR="00B11855" w:rsidRPr="006D613E" w:rsidRDefault="00916BBE" w:rsidP="00113C9C">
      <w:pPr>
        <w:pStyle w:val="BodyText"/>
      </w:pPr>
      <w:r>
        <w:t>Alert Communicator</w:t>
      </w:r>
      <w:r w:rsidR="003D003E" w:rsidRPr="006D613E">
        <w:t xml:space="preserve"> sends alert to endpoint. If the endpoint is a group then the </w:t>
      </w:r>
      <w:r>
        <w:t>Alert Communicator</w:t>
      </w:r>
      <w:r w:rsidR="003D003E" w:rsidRPr="006D613E">
        <w:t xml:space="preserve"> is expected to send the alert notification to all members of the group.</w:t>
      </w:r>
    </w:p>
    <w:p w14:paraId="29BE1B57" w14:textId="77777777" w:rsidR="00B11855" w:rsidRPr="006D613E" w:rsidRDefault="003D003E" w:rsidP="00123C7B">
      <w:pPr>
        <w:pStyle w:val="Heading5"/>
        <w:rPr>
          <w:noProof w:val="0"/>
        </w:rPr>
      </w:pPr>
      <w:bookmarkStart w:id="390" w:name="_Toc401769815"/>
      <w:bookmarkStart w:id="391" w:name="_Toc466373723"/>
      <w:r w:rsidRPr="006D613E">
        <w:rPr>
          <w:noProof w:val="0"/>
        </w:rPr>
        <w:t>Security Considerations</w:t>
      </w:r>
      <w:bookmarkEnd w:id="390"/>
      <w:bookmarkEnd w:id="391"/>
    </w:p>
    <w:p w14:paraId="7D2B990A" w14:textId="77777777" w:rsidR="00B11855" w:rsidRPr="006D613E" w:rsidRDefault="003D003E" w:rsidP="00113C9C">
      <w:pPr>
        <w:pStyle w:val="BodyText"/>
      </w:pPr>
      <w:r w:rsidRPr="006D613E">
        <w:t xml:space="preserve">This profile while utilizing communication capabilities supportive of authentication, encryption, or auditing, does not impose specific requirements leaving these matters to site-specific policy or agreement. During the Profile development there were no unusual security/privacy concerns identified. There are no mandatory security controls but the implementer is encouraged to use the underlying security and privacy profiles from ITI that are appropriate to the transports such as the Audit Trail and Node Authentication (ATNA) </w:t>
      </w:r>
      <w:r w:rsidR="00CA3A2C" w:rsidRPr="006D613E">
        <w:t>Profile</w:t>
      </w:r>
      <w:r w:rsidRPr="006D613E">
        <w:t>. The operational environment risk assessment, following ISO 80001, will determine the actual security and safety controls employed.</w:t>
      </w:r>
    </w:p>
    <w:p w14:paraId="0C9B1CEE" w14:textId="77777777" w:rsidR="00B11855" w:rsidRPr="006D613E" w:rsidRDefault="003D003E" w:rsidP="00123C7B">
      <w:pPr>
        <w:pStyle w:val="Heading2"/>
        <w:rPr>
          <w:noProof w:val="0"/>
        </w:rPr>
      </w:pPr>
      <w:bookmarkStart w:id="392" w:name="_Toc401769340"/>
      <w:bookmarkStart w:id="393" w:name="_Toc401769816"/>
      <w:bookmarkStart w:id="394" w:name="_Toc466373724"/>
      <w:r w:rsidRPr="006D613E">
        <w:rPr>
          <w:noProof w:val="0"/>
        </w:rPr>
        <w:t>PCD-07 Report Dissemination Alert Status</w:t>
      </w:r>
      <w:bookmarkEnd w:id="392"/>
      <w:bookmarkEnd w:id="393"/>
      <w:bookmarkEnd w:id="394"/>
    </w:p>
    <w:p w14:paraId="35B19986" w14:textId="77777777" w:rsidR="00B11855" w:rsidRPr="006D613E" w:rsidRDefault="003D003E" w:rsidP="00113C9C">
      <w:pPr>
        <w:pStyle w:val="BodyText"/>
      </w:pPr>
      <w:r w:rsidRPr="006D613E">
        <w:t>This section corresponds to Transaction PCD-07 of the IHE Technical Framework. Transaction PCD-07 is used by the Alert Communicator to signal dissemination status updates and replies to the Alert Manager (AM).</w:t>
      </w:r>
    </w:p>
    <w:p w14:paraId="795B72F5" w14:textId="77777777" w:rsidR="00B11855" w:rsidRPr="006D613E" w:rsidRDefault="003D003E" w:rsidP="000519C1">
      <w:pPr>
        <w:pStyle w:val="Heading3"/>
        <w:rPr>
          <w:noProof w:val="0"/>
        </w:rPr>
      </w:pPr>
      <w:bookmarkStart w:id="395" w:name="_Toc401769341"/>
      <w:bookmarkStart w:id="396" w:name="_Toc401769817"/>
      <w:bookmarkStart w:id="397" w:name="_Toc466373725"/>
      <w:r w:rsidRPr="006D613E">
        <w:rPr>
          <w:noProof w:val="0"/>
        </w:rPr>
        <w:t>Scope</w:t>
      </w:r>
      <w:bookmarkEnd w:id="395"/>
      <w:bookmarkEnd w:id="396"/>
      <w:bookmarkEnd w:id="397"/>
    </w:p>
    <w:p w14:paraId="44561392" w14:textId="6420F27D" w:rsidR="00B11855" w:rsidRPr="006D613E" w:rsidRDefault="003D003E" w:rsidP="00113C9C">
      <w:pPr>
        <w:pStyle w:val="BodyText"/>
      </w:pPr>
      <w:r w:rsidRPr="006D613E">
        <w:t xml:space="preserve">This transaction is used by Alert Communicator to report one or more dissemination status updates and/or replies to the Alert Manager (AM). A single PCD-06 transaction from the </w:t>
      </w:r>
      <w:r w:rsidR="009E2B46">
        <w:t>Alert Manager</w:t>
      </w:r>
      <w:r w:rsidRPr="006D613E">
        <w:t xml:space="preserve"> to the </w:t>
      </w:r>
      <w:r w:rsidR="00916BBE">
        <w:t>Alert Communicator</w:t>
      </w:r>
      <w:r w:rsidRPr="006D613E">
        <w:t xml:space="preserve"> can result in numerous PCD-07 transactions from the </w:t>
      </w:r>
      <w:r w:rsidR="00916BBE">
        <w:t>Alert Communicator</w:t>
      </w:r>
      <w:r w:rsidRPr="006D613E">
        <w:t xml:space="preserve"> back to the </w:t>
      </w:r>
      <w:r w:rsidR="009E2B46">
        <w:t>Alert Manager</w:t>
      </w:r>
      <w:r w:rsidRPr="006D613E">
        <w:t>.</w:t>
      </w:r>
    </w:p>
    <w:p w14:paraId="3539978A" w14:textId="77777777" w:rsidR="00B11855" w:rsidRPr="006D613E" w:rsidRDefault="003D003E" w:rsidP="009624F6">
      <w:pPr>
        <w:pStyle w:val="Heading3"/>
        <w:rPr>
          <w:noProof w:val="0"/>
        </w:rPr>
      </w:pPr>
      <w:bookmarkStart w:id="398" w:name="_Toc401769342"/>
      <w:bookmarkStart w:id="399" w:name="_Toc401769818"/>
      <w:bookmarkStart w:id="400" w:name="_Toc466373726"/>
      <w:r w:rsidRPr="006D613E">
        <w:rPr>
          <w:noProof w:val="0"/>
        </w:rPr>
        <w:t>Use Case Roles</w:t>
      </w:r>
      <w:bookmarkEnd w:id="398"/>
      <w:bookmarkEnd w:id="399"/>
      <w:bookmarkEnd w:id="400"/>
    </w:p>
    <w:p w14:paraId="7D775841" w14:textId="77777777" w:rsidR="005D79DE" w:rsidRPr="006D613E" w:rsidRDefault="00F73333" w:rsidP="009624F6">
      <w:pPr>
        <w:pStyle w:val="BodyText"/>
        <w:keepNext/>
      </w:pPr>
      <w:r w:rsidRPr="006D613E">
        <w:rPr>
          <w:noProof/>
        </w:rPr>
        <w:drawing>
          <wp:anchor distT="91440" distB="91440" distL="114300" distR="114300" simplePos="0" relativeHeight="251665408" behindDoc="0" locked="0" layoutInCell="0" allowOverlap="0" wp14:anchorId="4F6214F6" wp14:editId="00CAFA03">
            <wp:simplePos x="0" y="0"/>
            <wp:positionH relativeFrom="column">
              <wp:align>center</wp:align>
            </wp:positionH>
            <wp:positionV relativeFrom="paragraph">
              <wp:posOffset>73025</wp:posOffset>
            </wp:positionV>
            <wp:extent cx="3416300" cy="1105535"/>
            <wp:effectExtent l="0" t="0" r="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16300" cy="110553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8053"/>
      </w:tblGrid>
      <w:tr w:rsidR="005D79DE" w:rsidRPr="006D613E" w14:paraId="7671C556" w14:textId="77777777" w:rsidTr="008C3E59">
        <w:tc>
          <w:tcPr>
            <w:tcW w:w="1278" w:type="dxa"/>
            <w:shd w:val="clear" w:color="auto" w:fill="auto"/>
          </w:tcPr>
          <w:p w14:paraId="6681AE9F" w14:textId="77777777" w:rsidR="005D79DE" w:rsidRPr="006D613E" w:rsidRDefault="005D79DE" w:rsidP="009642E4">
            <w:pPr>
              <w:pStyle w:val="UnnumberedHeadingIndent"/>
            </w:pPr>
            <w:r w:rsidRPr="006D613E">
              <w:t>Actor</w:t>
            </w:r>
          </w:p>
        </w:tc>
        <w:tc>
          <w:tcPr>
            <w:tcW w:w="8298" w:type="dxa"/>
            <w:shd w:val="clear" w:color="auto" w:fill="auto"/>
          </w:tcPr>
          <w:p w14:paraId="1814F117" w14:textId="77777777" w:rsidR="005D79DE" w:rsidRPr="006D613E" w:rsidRDefault="005D79DE" w:rsidP="008C3E59">
            <w:pPr>
              <w:pStyle w:val="BodyText"/>
              <w:keepNext/>
            </w:pPr>
            <w:r w:rsidRPr="006D613E">
              <w:t>Alert Communicator (AC)</w:t>
            </w:r>
          </w:p>
        </w:tc>
      </w:tr>
      <w:tr w:rsidR="005D79DE" w:rsidRPr="006D613E" w14:paraId="0A4F63B8" w14:textId="77777777" w:rsidTr="008C3E59">
        <w:tc>
          <w:tcPr>
            <w:tcW w:w="1278" w:type="dxa"/>
            <w:shd w:val="clear" w:color="auto" w:fill="auto"/>
          </w:tcPr>
          <w:p w14:paraId="05AC671C" w14:textId="77777777" w:rsidR="005D79DE" w:rsidRPr="006D613E" w:rsidRDefault="005D79DE" w:rsidP="009642E4">
            <w:pPr>
              <w:pStyle w:val="UnnumberedHeadingIndent"/>
            </w:pPr>
            <w:r w:rsidRPr="006D613E">
              <w:lastRenderedPageBreak/>
              <w:t>Role</w:t>
            </w:r>
          </w:p>
        </w:tc>
        <w:tc>
          <w:tcPr>
            <w:tcW w:w="8298" w:type="dxa"/>
            <w:shd w:val="clear" w:color="auto" w:fill="auto"/>
          </w:tcPr>
          <w:p w14:paraId="41FC622E" w14:textId="77777777" w:rsidR="005D79DE" w:rsidRPr="006D613E" w:rsidRDefault="005D79DE" w:rsidP="008C3E59">
            <w:pPr>
              <w:pStyle w:val="BodyText"/>
              <w:keepNext/>
            </w:pPr>
            <w:r w:rsidRPr="006D613E">
              <w:t>Sends Dissemination Status to the Alert Manager (AM)</w:t>
            </w:r>
          </w:p>
        </w:tc>
      </w:tr>
      <w:tr w:rsidR="005D79DE" w:rsidRPr="006D613E" w14:paraId="0A89CC92" w14:textId="77777777" w:rsidTr="008C3E59">
        <w:tc>
          <w:tcPr>
            <w:tcW w:w="1278" w:type="dxa"/>
            <w:shd w:val="clear" w:color="auto" w:fill="auto"/>
          </w:tcPr>
          <w:p w14:paraId="22B137A1" w14:textId="77777777" w:rsidR="005D79DE" w:rsidRPr="006D613E" w:rsidRDefault="005D79DE" w:rsidP="009642E4">
            <w:pPr>
              <w:pStyle w:val="UnnumberedHeadingIndent"/>
            </w:pPr>
            <w:r w:rsidRPr="006D613E">
              <w:t>Actor</w:t>
            </w:r>
          </w:p>
        </w:tc>
        <w:tc>
          <w:tcPr>
            <w:tcW w:w="8298" w:type="dxa"/>
            <w:shd w:val="clear" w:color="auto" w:fill="auto"/>
          </w:tcPr>
          <w:p w14:paraId="03AFCE4B" w14:textId="77777777" w:rsidR="005D79DE" w:rsidRPr="006D613E" w:rsidRDefault="005D79DE" w:rsidP="008C3E59">
            <w:pPr>
              <w:pStyle w:val="BodyText"/>
              <w:keepNext/>
            </w:pPr>
            <w:r w:rsidRPr="006D613E">
              <w:t>Alert Manager (AM)</w:t>
            </w:r>
          </w:p>
        </w:tc>
      </w:tr>
      <w:tr w:rsidR="005D79DE" w:rsidRPr="006D613E" w14:paraId="25DA1508" w14:textId="77777777" w:rsidTr="008C3E59">
        <w:tc>
          <w:tcPr>
            <w:tcW w:w="1278" w:type="dxa"/>
            <w:shd w:val="clear" w:color="auto" w:fill="auto"/>
          </w:tcPr>
          <w:p w14:paraId="6379AECA" w14:textId="77777777" w:rsidR="005D79DE" w:rsidRPr="006D613E" w:rsidRDefault="005D79DE" w:rsidP="009642E4">
            <w:pPr>
              <w:pStyle w:val="UnnumberedHeadingIndent"/>
            </w:pPr>
            <w:r w:rsidRPr="006D613E">
              <w:t>Role</w:t>
            </w:r>
          </w:p>
        </w:tc>
        <w:tc>
          <w:tcPr>
            <w:tcW w:w="8298" w:type="dxa"/>
            <w:shd w:val="clear" w:color="auto" w:fill="auto"/>
          </w:tcPr>
          <w:p w14:paraId="4E336C99" w14:textId="77777777" w:rsidR="005D79DE" w:rsidRPr="006D613E" w:rsidRDefault="005D79DE" w:rsidP="008C3E59">
            <w:pPr>
              <w:pStyle w:val="BodyText"/>
              <w:keepNext/>
            </w:pPr>
            <w:r w:rsidRPr="006D613E">
              <w:t>Receives Dissemination Status from the Alert Communicator (AC)</w:t>
            </w:r>
          </w:p>
        </w:tc>
      </w:tr>
    </w:tbl>
    <w:p w14:paraId="3A659984" w14:textId="77777777" w:rsidR="00B11855" w:rsidRPr="006D613E" w:rsidRDefault="003D003E" w:rsidP="000519C1">
      <w:pPr>
        <w:pStyle w:val="Heading3"/>
        <w:rPr>
          <w:noProof w:val="0"/>
        </w:rPr>
      </w:pPr>
      <w:bookmarkStart w:id="401" w:name="_Toc431232238"/>
      <w:bookmarkStart w:id="402" w:name="_Toc431237217"/>
      <w:bookmarkStart w:id="403" w:name="_Toc431238383"/>
      <w:bookmarkStart w:id="404" w:name="_Toc431288119"/>
      <w:bookmarkStart w:id="405" w:name="_Toc432168113"/>
      <w:bookmarkStart w:id="406" w:name="_Toc432421234"/>
      <w:bookmarkStart w:id="407" w:name="_Toc432514910"/>
      <w:bookmarkStart w:id="408" w:name="_Toc432516185"/>
      <w:bookmarkStart w:id="409" w:name="_Toc401769343"/>
      <w:bookmarkStart w:id="410" w:name="_Toc401769819"/>
      <w:bookmarkStart w:id="411" w:name="_Toc466373727"/>
      <w:bookmarkEnd w:id="401"/>
      <w:bookmarkEnd w:id="402"/>
      <w:bookmarkEnd w:id="403"/>
      <w:bookmarkEnd w:id="404"/>
      <w:bookmarkEnd w:id="405"/>
      <w:bookmarkEnd w:id="406"/>
      <w:bookmarkEnd w:id="407"/>
      <w:bookmarkEnd w:id="408"/>
      <w:r w:rsidRPr="006D613E">
        <w:rPr>
          <w:noProof w:val="0"/>
        </w:rPr>
        <w:t>Referenced Standards</w:t>
      </w:r>
      <w:bookmarkEnd w:id="409"/>
      <w:bookmarkEnd w:id="410"/>
      <w:bookmarkEnd w:id="411"/>
    </w:p>
    <w:p w14:paraId="66BF2CF9" w14:textId="77777777" w:rsidR="00B11855" w:rsidRPr="006D613E" w:rsidRDefault="003D003E" w:rsidP="00113C9C">
      <w:pPr>
        <w:pStyle w:val="BodyText"/>
      </w:pPr>
      <w:r w:rsidRPr="006D613E">
        <w:t xml:space="preserve">WCTP </w:t>
      </w:r>
      <w:proofErr w:type="gramStart"/>
      <w:r w:rsidRPr="006D613E">
        <w:t>version 1.3 update</w:t>
      </w:r>
      <w:proofErr w:type="gramEnd"/>
      <w:r w:rsidRPr="006D613E">
        <w:t xml:space="preserve"> 1</w:t>
      </w:r>
    </w:p>
    <w:p w14:paraId="4F2D4C5C" w14:textId="77777777" w:rsidR="00B11855" w:rsidRPr="006D613E" w:rsidRDefault="003D003E" w:rsidP="00113C9C">
      <w:pPr>
        <w:pStyle w:val="BodyText"/>
      </w:pPr>
      <w:r w:rsidRPr="006D613E">
        <w:t>ISO/IEEE 11073-10201 Domain Information Model</w:t>
      </w:r>
    </w:p>
    <w:p w14:paraId="17D74196" w14:textId="77777777" w:rsidR="00B11855" w:rsidRPr="006D613E" w:rsidRDefault="003D003E" w:rsidP="00113C9C">
      <w:pPr>
        <w:pStyle w:val="BodyText"/>
      </w:pPr>
      <w:r w:rsidRPr="006D613E">
        <w:t>ISO/IEEE 11073-10101 Nomenclature</w:t>
      </w:r>
    </w:p>
    <w:p w14:paraId="37FBDB01" w14:textId="77777777" w:rsidR="00B11855" w:rsidRPr="006D613E" w:rsidRDefault="003D003E" w:rsidP="00113C9C">
      <w:pPr>
        <w:pStyle w:val="BodyText"/>
      </w:pPr>
      <w:r w:rsidRPr="006D613E">
        <w:t>The communication protocol is WCTP, the same as for the Disseminate Alert [PCD-06] transaction. See Appendix K, Message Transport Using WCTP (ACM Transactions PCD-06 and PCD-07) for details.</w:t>
      </w:r>
    </w:p>
    <w:p w14:paraId="540D8217" w14:textId="77777777" w:rsidR="00B11855" w:rsidRPr="006D613E" w:rsidRDefault="003D003E" w:rsidP="00DE39CA">
      <w:pPr>
        <w:pStyle w:val="Heading3"/>
        <w:rPr>
          <w:noProof w:val="0"/>
        </w:rPr>
      </w:pPr>
      <w:bookmarkStart w:id="412" w:name="_Toc401769344"/>
      <w:bookmarkStart w:id="413" w:name="_Toc401769820"/>
      <w:bookmarkStart w:id="414" w:name="_Toc466373728"/>
      <w:r w:rsidRPr="006D613E">
        <w:rPr>
          <w:noProof w:val="0"/>
        </w:rPr>
        <w:t>Interaction Diagrams</w:t>
      </w:r>
      <w:bookmarkEnd w:id="412"/>
      <w:bookmarkEnd w:id="413"/>
      <w:bookmarkEnd w:id="414"/>
    </w:p>
    <w:p w14:paraId="25448632" w14:textId="269CB03F" w:rsidR="00B11855" w:rsidRPr="006D613E" w:rsidRDefault="00916BBE" w:rsidP="000519C1">
      <w:pPr>
        <w:pStyle w:val="Heading4"/>
        <w:rPr>
          <w:noProof w:val="0"/>
        </w:rPr>
      </w:pPr>
      <w:bookmarkStart w:id="415" w:name="_Toc401769821"/>
      <w:bookmarkStart w:id="416" w:name="_Toc466373729"/>
      <w:r>
        <w:rPr>
          <w:noProof w:val="0"/>
        </w:rPr>
        <w:t>Alert Communicator</w:t>
      </w:r>
      <w:r w:rsidR="003D003E" w:rsidRPr="006D613E">
        <w:rPr>
          <w:noProof w:val="0"/>
        </w:rPr>
        <w:t xml:space="preserve"> status updates to </w:t>
      </w:r>
      <w:bookmarkEnd w:id="415"/>
      <w:r w:rsidR="009E2B46">
        <w:rPr>
          <w:noProof w:val="0"/>
        </w:rPr>
        <w:t>Alert Manager</w:t>
      </w:r>
      <w:bookmarkEnd w:id="416"/>
    </w:p>
    <w:p w14:paraId="50DCFDD6" w14:textId="4AA83D0E" w:rsidR="00B11855" w:rsidRPr="006D613E" w:rsidRDefault="003D003E" w:rsidP="00113C9C">
      <w:pPr>
        <w:pStyle w:val="BodyText"/>
      </w:pPr>
      <w:r w:rsidRPr="006D613E">
        <w:t xml:space="preserve">The </w:t>
      </w:r>
      <w:r w:rsidR="00916BBE">
        <w:t>Alert Communicator</w:t>
      </w:r>
      <w:r w:rsidRPr="006D613E">
        <w:t xml:space="preserve"> sends Dissemination Status to the </w:t>
      </w:r>
      <w:r w:rsidR="009E2B46">
        <w:t>Alert Manager</w:t>
      </w:r>
      <w:r w:rsidRPr="006D613E">
        <w:t>. The protocol utilized is WCTP.</w:t>
      </w:r>
    </w:p>
    <w:p w14:paraId="4902D422" w14:textId="77777777" w:rsidR="00B11855" w:rsidRPr="006D613E" w:rsidRDefault="003D003E" w:rsidP="000519C1">
      <w:pPr>
        <w:pStyle w:val="Heading4"/>
        <w:rPr>
          <w:noProof w:val="0"/>
        </w:rPr>
      </w:pPr>
      <w:bookmarkStart w:id="417" w:name="_Toc401769822"/>
      <w:bookmarkStart w:id="418" w:name="_Toc466373730"/>
      <w:r w:rsidRPr="006D613E">
        <w:rPr>
          <w:noProof w:val="0"/>
        </w:rPr>
        <w:t>Trigger Events</w:t>
      </w:r>
      <w:bookmarkEnd w:id="417"/>
      <w:bookmarkEnd w:id="418"/>
    </w:p>
    <w:p w14:paraId="0C90EA95" w14:textId="7DC7E379" w:rsidR="00B11855" w:rsidRPr="006D613E" w:rsidRDefault="003D003E" w:rsidP="00113C9C">
      <w:pPr>
        <w:pStyle w:val="BodyText"/>
      </w:pPr>
      <w:r w:rsidRPr="006D613E">
        <w:t xml:space="preserve">The </w:t>
      </w:r>
      <w:r w:rsidR="00916BBE">
        <w:t>Alert Communicator</w:t>
      </w:r>
      <w:r w:rsidRPr="006D613E">
        <w:t xml:space="preserve"> has determined a dissemination status update needs to be sent to the </w:t>
      </w:r>
      <w:r w:rsidR="009E2B46">
        <w:t>Alert Manager</w:t>
      </w:r>
      <w:r w:rsidRPr="006D613E">
        <w:t>.</w:t>
      </w:r>
    </w:p>
    <w:p w14:paraId="2E83FB85" w14:textId="45781155" w:rsidR="00B11855" w:rsidRPr="006D613E" w:rsidRDefault="003D003E" w:rsidP="00113C9C">
      <w:pPr>
        <w:pStyle w:val="BodyText"/>
      </w:pPr>
      <w:r w:rsidRPr="006D613E">
        <w:t xml:space="preserve">The following table lists the results of the dissemination from the </w:t>
      </w:r>
      <w:r w:rsidR="00916BBE">
        <w:t>Alert Communicator</w:t>
      </w:r>
      <w:r w:rsidRPr="006D613E">
        <w:t xml:space="preserve"> back to the </w:t>
      </w:r>
      <w:r w:rsidR="009E2B46">
        <w:t>Alert Manager</w:t>
      </w:r>
      <w:r w:rsidRPr="006D613E">
        <w:t>. The required Communication Status Enumerations are indicated.</w:t>
      </w:r>
    </w:p>
    <w:p w14:paraId="1854E94C" w14:textId="77777777" w:rsidR="00C5129A" w:rsidRPr="006D613E" w:rsidRDefault="00C5129A" w:rsidP="00113C9C">
      <w:pPr>
        <w:pStyle w:val="BodyText"/>
      </w:pPr>
    </w:p>
    <w:p w14:paraId="0C86C322" w14:textId="77777777" w:rsidR="00B11855" w:rsidRPr="006D613E" w:rsidRDefault="003D003E" w:rsidP="00123C7B">
      <w:pPr>
        <w:pStyle w:val="TableTitle"/>
        <w:outlineLvl w:val="0"/>
      </w:pPr>
      <w:r w:rsidRPr="006D613E">
        <w:t>Table 3.7.4.</w:t>
      </w:r>
      <w:r w:rsidR="00E86B15" w:rsidRPr="006D613E">
        <w:t>2</w:t>
      </w:r>
      <w:r w:rsidRPr="006D613E">
        <w:t>-1: Status Enumerations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5699"/>
      </w:tblGrid>
      <w:tr w:rsidR="00B11855" w:rsidRPr="006D613E" w14:paraId="1BE78B18" w14:textId="77777777" w:rsidTr="00DE39CA">
        <w:trPr>
          <w:cantSplit/>
          <w:tblHeader/>
          <w:jc w:val="center"/>
        </w:trPr>
        <w:tc>
          <w:tcPr>
            <w:tcW w:w="1019" w:type="dxa"/>
            <w:shd w:val="clear" w:color="auto" w:fill="D9D9D9"/>
          </w:tcPr>
          <w:p w14:paraId="28F89D82" w14:textId="77777777" w:rsidR="00B11855" w:rsidRPr="006D613E" w:rsidRDefault="003D003E" w:rsidP="00C40FD5">
            <w:pPr>
              <w:pStyle w:val="TableEntryHeader"/>
              <w:keepNext/>
            </w:pPr>
            <w:r w:rsidRPr="006D613E">
              <w:t>Usage</w:t>
            </w:r>
          </w:p>
        </w:tc>
        <w:tc>
          <w:tcPr>
            <w:tcW w:w="5699" w:type="dxa"/>
            <w:shd w:val="clear" w:color="auto" w:fill="D9D9D9"/>
          </w:tcPr>
          <w:p w14:paraId="64BF59DE" w14:textId="77777777" w:rsidR="00B11855" w:rsidRPr="006D613E" w:rsidRDefault="003D003E" w:rsidP="00C40FD5">
            <w:pPr>
              <w:pStyle w:val="TableEntryHeader"/>
              <w:keepNext/>
            </w:pPr>
            <w:r w:rsidRPr="006D613E">
              <w:t>Communication Status Enumeration</w:t>
            </w:r>
          </w:p>
        </w:tc>
      </w:tr>
      <w:tr w:rsidR="00B11855" w:rsidRPr="006D613E" w14:paraId="4ED9D4EA" w14:textId="77777777" w:rsidTr="006C0E8E">
        <w:trPr>
          <w:cantSplit/>
          <w:jc w:val="center"/>
        </w:trPr>
        <w:tc>
          <w:tcPr>
            <w:tcW w:w="1019" w:type="dxa"/>
            <w:shd w:val="clear" w:color="auto" w:fill="auto"/>
          </w:tcPr>
          <w:p w14:paraId="1CCFCB59" w14:textId="77777777" w:rsidR="00B11855" w:rsidRPr="006D613E" w:rsidRDefault="003D003E" w:rsidP="00C40FD5">
            <w:pPr>
              <w:pStyle w:val="TableEntry"/>
              <w:keepNext/>
            </w:pPr>
            <w:r w:rsidRPr="006D613E">
              <w:t>R</w:t>
            </w:r>
          </w:p>
        </w:tc>
        <w:tc>
          <w:tcPr>
            <w:tcW w:w="5699" w:type="dxa"/>
            <w:shd w:val="clear" w:color="auto" w:fill="auto"/>
          </w:tcPr>
          <w:p w14:paraId="6AB8CE93" w14:textId="77777777" w:rsidR="00B11855" w:rsidRPr="006D613E" w:rsidRDefault="003D003E" w:rsidP="00C40FD5">
            <w:pPr>
              <w:pStyle w:val="TableEntry"/>
              <w:keepNext/>
            </w:pPr>
            <w:r w:rsidRPr="006D613E">
              <w:t>Received by communications (accepted by WCTP gateway)</w:t>
            </w:r>
          </w:p>
        </w:tc>
      </w:tr>
      <w:tr w:rsidR="00B11855" w:rsidRPr="006D613E" w14:paraId="305A0070" w14:textId="77777777" w:rsidTr="006C0E8E">
        <w:trPr>
          <w:cantSplit/>
          <w:jc w:val="center"/>
        </w:trPr>
        <w:tc>
          <w:tcPr>
            <w:tcW w:w="1019" w:type="dxa"/>
            <w:shd w:val="clear" w:color="auto" w:fill="auto"/>
          </w:tcPr>
          <w:p w14:paraId="15C9E3FC" w14:textId="77777777" w:rsidR="00B11855" w:rsidRPr="006D613E" w:rsidRDefault="003D003E" w:rsidP="00C40FD5">
            <w:pPr>
              <w:pStyle w:val="TableEntry"/>
              <w:keepNext/>
            </w:pPr>
            <w:r w:rsidRPr="006D613E">
              <w:t>O</w:t>
            </w:r>
          </w:p>
        </w:tc>
        <w:tc>
          <w:tcPr>
            <w:tcW w:w="5699" w:type="dxa"/>
            <w:shd w:val="clear" w:color="auto" w:fill="auto"/>
          </w:tcPr>
          <w:p w14:paraId="7D3BFF41" w14:textId="77777777" w:rsidR="00B11855" w:rsidRPr="006D613E" w:rsidRDefault="003D003E" w:rsidP="00C40FD5">
            <w:pPr>
              <w:pStyle w:val="TableEntry"/>
              <w:keepNext/>
            </w:pPr>
            <w:r w:rsidRPr="006D613E">
              <w:t>Undeliverable to endpoint</w:t>
            </w:r>
          </w:p>
          <w:p w14:paraId="01BC501C" w14:textId="77777777" w:rsidR="00B11855" w:rsidRPr="006D613E" w:rsidRDefault="003D003E" w:rsidP="00C40FD5">
            <w:pPr>
              <w:pStyle w:val="TableEntry"/>
              <w:keepNext/>
            </w:pPr>
            <w:r w:rsidRPr="006D613E">
              <w:t>Optional in support of one-way devices, such as pagers.</w:t>
            </w:r>
          </w:p>
        </w:tc>
      </w:tr>
      <w:tr w:rsidR="00B11855" w:rsidRPr="006D613E" w14:paraId="5C45C6CA" w14:textId="77777777" w:rsidTr="006C0E8E">
        <w:trPr>
          <w:cantSplit/>
          <w:jc w:val="center"/>
        </w:trPr>
        <w:tc>
          <w:tcPr>
            <w:tcW w:w="1019" w:type="dxa"/>
            <w:shd w:val="clear" w:color="auto" w:fill="auto"/>
          </w:tcPr>
          <w:p w14:paraId="07CFA05C" w14:textId="77777777" w:rsidR="00B11855" w:rsidRPr="006D613E" w:rsidRDefault="003D003E" w:rsidP="00112DB3">
            <w:pPr>
              <w:pStyle w:val="TableEntry"/>
            </w:pPr>
            <w:r w:rsidRPr="006D613E">
              <w:t>O</w:t>
            </w:r>
          </w:p>
        </w:tc>
        <w:tc>
          <w:tcPr>
            <w:tcW w:w="5699" w:type="dxa"/>
            <w:shd w:val="clear" w:color="auto" w:fill="auto"/>
          </w:tcPr>
          <w:p w14:paraId="4347A178" w14:textId="77777777" w:rsidR="00B11855" w:rsidRPr="006D613E" w:rsidRDefault="003D003E" w:rsidP="00112DB3">
            <w:pPr>
              <w:pStyle w:val="TableEntry"/>
            </w:pPr>
            <w:r w:rsidRPr="006D613E">
              <w:t>Delivered to endpoint</w:t>
            </w:r>
          </w:p>
          <w:p w14:paraId="2E0A4D57" w14:textId="77777777" w:rsidR="00B11855" w:rsidRPr="006D613E" w:rsidRDefault="003D003E" w:rsidP="00112DB3">
            <w:pPr>
              <w:pStyle w:val="TableEntry"/>
            </w:pPr>
            <w:r w:rsidRPr="006D613E">
              <w:t>Optional in support of one-way devices, such as pagers.</w:t>
            </w:r>
          </w:p>
        </w:tc>
      </w:tr>
      <w:tr w:rsidR="00B11855" w:rsidRPr="006D613E" w14:paraId="0CBC0422" w14:textId="77777777" w:rsidTr="006C0E8E">
        <w:trPr>
          <w:cantSplit/>
          <w:jc w:val="center"/>
        </w:trPr>
        <w:tc>
          <w:tcPr>
            <w:tcW w:w="1019" w:type="dxa"/>
            <w:shd w:val="clear" w:color="auto" w:fill="auto"/>
          </w:tcPr>
          <w:p w14:paraId="7BE81875" w14:textId="77777777" w:rsidR="00B11855" w:rsidRPr="006D613E" w:rsidRDefault="003D003E" w:rsidP="00112DB3">
            <w:pPr>
              <w:pStyle w:val="TableEntry"/>
            </w:pPr>
            <w:r w:rsidRPr="006D613E">
              <w:t>O</w:t>
            </w:r>
          </w:p>
        </w:tc>
        <w:tc>
          <w:tcPr>
            <w:tcW w:w="5699" w:type="dxa"/>
            <w:shd w:val="clear" w:color="auto" w:fill="auto"/>
          </w:tcPr>
          <w:p w14:paraId="11FF41FC" w14:textId="77777777" w:rsidR="00B11855" w:rsidRPr="006D613E" w:rsidRDefault="003D003E" w:rsidP="00112DB3">
            <w:pPr>
              <w:pStyle w:val="TableEntry"/>
            </w:pPr>
            <w:r w:rsidRPr="006D613E">
              <w:t>Read at endpoint</w:t>
            </w:r>
          </w:p>
          <w:p w14:paraId="08930F3B" w14:textId="77777777" w:rsidR="00B11855" w:rsidRPr="006D613E" w:rsidRDefault="003D003E" w:rsidP="00112DB3">
            <w:pPr>
              <w:pStyle w:val="TableEntry"/>
            </w:pPr>
            <w:r w:rsidRPr="006D613E">
              <w:t>Optional in support of one-way devices, such as pagers.</w:t>
            </w:r>
          </w:p>
        </w:tc>
      </w:tr>
      <w:tr w:rsidR="00B11855" w:rsidRPr="006D613E" w14:paraId="58BD2C8C" w14:textId="77777777" w:rsidTr="006C0E8E">
        <w:trPr>
          <w:cantSplit/>
          <w:jc w:val="center"/>
        </w:trPr>
        <w:tc>
          <w:tcPr>
            <w:tcW w:w="1019" w:type="dxa"/>
            <w:shd w:val="clear" w:color="auto" w:fill="auto"/>
          </w:tcPr>
          <w:p w14:paraId="23F73A96" w14:textId="77777777" w:rsidR="00B11855" w:rsidRPr="006D613E" w:rsidRDefault="003D003E" w:rsidP="00112DB3">
            <w:pPr>
              <w:pStyle w:val="TableEntry"/>
            </w:pPr>
            <w:r w:rsidRPr="006D613E">
              <w:t>O</w:t>
            </w:r>
          </w:p>
        </w:tc>
        <w:tc>
          <w:tcPr>
            <w:tcW w:w="5699" w:type="dxa"/>
            <w:shd w:val="clear" w:color="auto" w:fill="auto"/>
          </w:tcPr>
          <w:p w14:paraId="5E8F42BD" w14:textId="77777777" w:rsidR="00B11855" w:rsidRPr="006D613E" w:rsidRDefault="003D003E" w:rsidP="00112DB3">
            <w:pPr>
              <w:pStyle w:val="TableEntry"/>
            </w:pPr>
            <w:r w:rsidRPr="006D613E">
              <w:t>Accepted by endpoint</w:t>
            </w:r>
          </w:p>
          <w:p w14:paraId="390039FB" w14:textId="77777777" w:rsidR="00B11855" w:rsidRPr="006D613E" w:rsidRDefault="003D003E" w:rsidP="00112DB3">
            <w:pPr>
              <w:pStyle w:val="TableEntry"/>
            </w:pPr>
            <w:r w:rsidRPr="006D613E">
              <w:t>Optional in support of one-way devices, such as pagers.</w:t>
            </w:r>
          </w:p>
        </w:tc>
      </w:tr>
      <w:tr w:rsidR="00B11855" w:rsidRPr="006D613E" w14:paraId="044BF924" w14:textId="77777777" w:rsidTr="006C0E8E">
        <w:trPr>
          <w:cantSplit/>
          <w:jc w:val="center"/>
        </w:trPr>
        <w:tc>
          <w:tcPr>
            <w:tcW w:w="1019" w:type="dxa"/>
            <w:shd w:val="clear" w:color="auto" w:fill="auto"/>
          </w:tcPr>
          <w:p w14:paraId="6C62D2F2" w14:textId="77777777" w:rsidR="00B11855" w:rsidRPr="006D613E" w:rsidRDefault="003D003E" w:rsidP="00112DB3">
            <w:pPr>
              <w:pStyle w:val="TableEntry"/>
            </w:pPr>
            <w:r w:rsidRPr="006D613E">
              <w:t>O</w:t>
            </w:r>
          </w:p>
        </w:tc>
        <w:tc>
          <w:tcPr>
            <w:tcW w:w="5699" w:type="dxa"/>
            <w:shd w:val="clear" w:color="auto" w:fill="auto"/>
          </w:tcPr>
          <w:p w14:paraId="264370D2" w14:textId="77777777" w:rsidR="00B11855" w:rsidRPr="006D613E" w:rsidRDefault="003D003E" w:rsidP="00112DB3">
            <w:pPr>
              <w:pStyle w:val="TableEntry"/>
            </w:pPr>
            <w:r w:rsidRPr="006D613E">
              <w:t>Accepted by endpoint as true positive</w:t>
            </w:r>
          </w:p>
        </w:tc>
      </w:tr>
      <w:tr w:rsidR="00B11855" w:rsidRPr="006D613E" w14:paraId="0EC075FE" w14:textId="77777777" w:rsidTr="006C0E8E">
        <w:trPr>
          <w:cantSplit/>
          <w:jc w:val="center"/>
        </w:trPr>
        <w:tc>
          <w:tcPr>
            <w:tcW w:w="1019" w:type="dxa"/>
            <w:shd w:val="clear" w:color="auto" w:fill="auto"/>
          </w:tcPr>
          <w:p w14:paraId="71A18D2D" w14:textId="77777777" w:rsidR="00B11855" w:rsidRPr="006D613E" w:rsidRDefault="003D003E" w:rsidP="00112DB3">
            <w:pPr>
              <w:pStyle w:val="TableEntry"/>
            </w:pPr>
            <w:r w:rsidRPr="006D613E">
              <w:t>O</w:t>
            </w:r>
          </w:p>
        </w:tc>
        <w:tc>
          <w:tcPr>
            <w:tcW w:w="5699" w:type="dxa"/>
            <w:shd w:val="clear" w:color="auto" w:fill="auto"/>
          </w:tcPr>
          <w:p w14:paraId="5DB1F2E7" w14:textId="77777777" w:rsidR="00B11855" w:rsidRPr="006D613E" w:rsidRDefault="003D003E" w:rsidP="00112DB3">
            <w:pPr>
              <w:pStyle w:val="TableEntry"/>
            </w:pPr>
            <w:r w:rsidRPr="006D613E">
              <w:t>Accepted by endpoint as true positive however not clinically relevant</w:t>
            </w:r>
          </w:p>
        </w:tc>
      </w:tr>
      <w:tr w:rsidR="00B11855" w:rsidRPr="006D613E" w14:paraId="11B14B24" w14:textId="77777777" w:rsidTr="006C0E8E">
        <w:trPr>
          <w:cantSplit/>
          <w:jc w:val="center"/>
        </w:trPr>
        <w:tc>
          <w:tcPr>
            <w:tcW w:w="1019" w:type="dxa"/>
            <w:shd w:val="clear" w:color="auto" w:fill="auto"/>
          </w:tcPr>
          <w:p w14:paraId="087B3E3C" w14:textId="77777777" w:rsidR="00B11855" w:rsidRPr="006D613E" w:rsidRDefault="003D003E" w:rsidP="00112DB3">
            <w:pPr>
              <w:pStyle w:val="TableEntry"/>
            </w:pPr>
            <w:r w:rsidRPr="006D613E">
              <w:t>O</w:t>
            </w:r>
          </w:p>
        </w:tc>
        <w:tc>
          <w:tcPr>
            <w:tcW w:w="5699" w:type="dxa"/>
            <w:shd w:val="clear" w:color="auto" w:fill="auto"/>
          </w:tcPr>
          <w:p w14:paraId="7B0F36AB" w14:textId="77777777" w:rsidR="00B11855" w:rsidRPr="006D613E" w:rsidRDefault="003D003E" w:rsidP="00112DB3">
            <w:pPr>
              <w:pStyle w:val="TableEntry"/>
            </w:pPr>
            <w:r w:rsidRPr="006D613E">
              <w:t>Accepted by endpoint as false positive</w:t>
            </w:r>
          </w:p>
        </w:tc>
      </w:tr>
      <w:tr w:rsidR="00B11855" w:rsidRPr="006D613E" w14:paraId="120411F7" w14:textId="77777777" w:rsidTr="006C0E8E">
        <w:trPr>
          <w:cantSplit/>
          <w:jc w:val="center"/>
        </w:trPr>
        <w:tc>
          <w:tcPr>
            <w:tcW w:w="1019" w:type="dxa"/>
            <w:shd w:val="clear" w:color="auto" w:fill="auto"/>
          </w:tcPr>
          <w:p w14:paraId="599C51DC" w14:textId="77777777" w:rsidR="00B11855" w:rsidRPr="006D613E" w:rsidRDefault="003D003E" w:rsidP="00112DB3">
            <w:pPr>
              <w:pStyle w:val="TableEntry"/>
            </w:pPr>
            <w:r w:rsidRPr="006D613E">
              <w:lastRenderedPageBreak/>
              <w:t>O</w:t>
            </w:r>
          </w:p>
        </w:tc>
        <w:tc>
          <w:tcPr>
            <w:tcW w:w="5699" w:type="dxa"/>
            <w:shd w:val="clear" w:color="auto" w:fill="auto"/>
          </w:tcPr>
          <w:p w14:paraId="5CFD3E16" w14:textId="77777777" w:rsidR="00B11855" w:rsidRPr="006D613E" w:rsidRDefault="003D003E" w:rsidP="00112DB3">
            <w:pPr>
              <w:pStyle w:val="TableEntry"/>
            </w:pPr>
            <w:r w:rsidRPr="006D613E">
              <w:t>Rejected by endpoint</w:t>
            </w:r>
          </w:p>
          <w:p w14:paraId="7A43B1AC" w14:textId="77777777" w:rsidR="00B11855" w:rsidRPr="006D613E" w:rsidRDefault="003D003E" w:rsidP="00112DB3">
            <w:pPr>
              <w:pStyle w:val="TableEntry"/>
            </w:pPr>
            <w:r w:rsidRPr="006D613E">
              <w:t>Optional in support of one-way devices, such as pagers.</w:t>
            </w:r>
          </w:p>
        </w:tc>
      </w:tr>
      <w:tr w:rsidR="00B11855" w:rsidRPr="006D613E" w14:paraId="0DD7E961" w14:textId="77777777" w:rsidTr="006C0E8E">
        <w:trPr>
          <w:cantSplit/>
          <w:jc w:val="center"/>
        </w:trPr>
        <w:tc>
          <w:tcPr>
            <w:tcW w:w="1019" w:type="dxa"/>
            <w:shd w:val="clear" w:color="auto" w:fill="auto"/>
          </w:tcPr>
          <w:p w14:paraId="4131FB96" w14:textId="77777777" w:rsidR="00B11855" w:rsidRPr="006D613E" w:rsidRDefault="003D003E" w:rsidP="00112DB3">
            <w:pPr>
              <w:pStyle w:val="TableEntry"/>
            </w:pPr>
            <w:r w:rsidRPr="006D613E">
              <w:t>O</w:t>
            </w:r>
          </w:p>
        </w:tc>
        <w:tc>
          <w:tcPr>
            <w:tcW w:w="5699" w:type="dxa"/>
            <w:shd w:val="clear" w:color="auto" w:fill="auto"/>
          </w:tcPr>
          <w:p w14:paraId="358D6E94" w14:textId="77777777" w:rsidR="00B11855" w:rsidRPr="006D613E" w:rsidRDefault="003D003E" w:rsidP="00112DB3">
            <w:pPr>
              <w:pStyle w:val="TableEntry"/>
            </w:pPr>
            <w:r w:rsidRPr="006D613E">
              <w:t>Cancelled by endpoint</w:t>
            </w:r>
          </w:p>
        </w:tc>
      </w:tr>
      <w:tr w:rsidR="00B11855" w:rsidRPr="006D613E" w14:paraId="29CAB0E2" w14:textId="77777777" w:rsidTr="006C0E8E">
        <w:trPr>
          <w:cantSplit/>
          <w:jc w:val="center"/>
        </w:trPr>
        <w:tc>
          <w:tcPr>
            <w:tcW w:w="1019" w:type="dxa"/>
            <w:shd w:val="clear" w:color="auto" w:fill="auto"/>
          </w:tcPr>
          <w:p w14:paraId="2F20D7E6" w14:textId="77777777" w:rsidR="00B11855" w:rsidRPr="006D613E" w:rsidRDefault="003D003E" w:rsidP="00112DB3">
            <w:pPr>
              <w:pStyle w:val="TableEntry"/>
            </w:pPr>
            <w:r w:rsidRPr="006D613E">
              <w:t>O</w:t>
            </w:r>
          </w:p>
        </w:tc>
        <w:tc>
          <w:tcPr>
            <w:tcW w:w="5699" w:type="dxa"/>
            <w:shd w:val="clear" w:color="auto" w:fill="auto"/>
          </w:tcPr>
          <w:p w14:paraId="1A076C19" w14:textId="77777777" w:rsidR="00B11855" w:rsidRPr="006D613E" w:rsidRDefault="003D003E" w:rsidP="00112DB3">
            <w:pPr>
              <w:pStyle w:val="TableEntry"/>
            </w:pPr>
            <w:r w:rsidRPr="006D613E">
              <w:t>Cancelled by other than endpoint</w:t>
            </w:r>
          </w:p>
        </w:tc>
      </w:tr>
      <w:tr w:rsidR="00B11855" w:rsidRPr="006D613E" w14:paraId="1EC4ADA5" w14:textId="77777777" w:rsidTr="006C0E8E">
        <w:trPr>
          <w:cantSplit/>
          <w:jc w:val="center"/>
        </w:trPr>
        <w:tc>
          <w:tcPr>
            <w:tcW w:w="1019" w:type="dxa"/>
            <w:shd w:val="clear" w:color="auto" w:fill="auto"/>
          </w:tcPr>
          <w:p w14:paraId="5FF0919C" w14:textId="77777777" w:rsidR="00B11855" w:rsidRPr="006D613E" w:rsidRDefault="003D003E" w:rsidP="00112DB3">
            <w:pPr>
              <w:pStyle w:val="TableEntry"/>
            </w:pPr>
            <w:r w:rsidRPr="006D613E">
              <w:t>O</w:t>
            </w:r>
          </w:p>
        </w:tc>
        <w:tc>
          <w:tcPr>
            <w:tcW w:w="5699" w:type="dxa"/>
            <w:shd w:val="clear" w:color="auto" w:fill="auto"/>
          </w:tcPr>
          <w:p w14:paraId="2B0F00C3" w14:textId="77777777" w:rsidR="00B11855" w:rsidRPr="006D613E" w:rsidRDefault="003D003E" w:rsidP="00112DB3">
            <w:pPr>
              <w:pStyle w:val="TableEntry"/>
            </w:pPr>
            <w:r w:rsidRPr="006D613E">
              <w:t>Callback start at endpoint</w:t>
            </w:r>
          </w:p>
          <w:p w14:paraId="799D12AD" w14:textId="77777777" w:rsidR="00B11855" w:rsidRPr="006D613E" w:rsidRDefault="003D003E" w:rsidP="00112DB3">
            <w:pPr>
              <w:pStyle w:val="TableEntry"/>
            </w:pPr>
            <w:r w:rsidRPr="006D613E">
              <w:t>See Appendix K for WCTP messaging details.</w:t>
            </w:r>
          </w:p>
          <w:p w14:paraId="19E26EE3" w14:textId="77777777" w:rsidR="00B11855" w:rsidRPr="006D613E" w:rsidRDefault="003D003E" w:rsidP="00112DB3">
            <w:pPr>
              <w:pStyle w:val="TableEntry"/>
            </w:pPr>
            <w:r w:rsidRPr="006D613E">
              <w:t>Optional as not supported by all notification devices.</w:t>
            </w:r>
          </w:p>
        </w:tc>
      </w:tr>
      <w:tr w:rsidR="00B11855" w:rsidRPr="006D613E" w14:paraId="00AC3742" w14:textId="77777777" w:rsidTr="006C0E8E">
        <w:trPr>
          <w:cantSplit/>
          <w:jc w:val="center"/>
        </w:trPr>
        <w:tc>
          <w:tcPr>
            <w:tcW w:w="1019" w:type="dxa"/>
            <w:shd w:val="clear" w:color="auto" w:fill="auto"/>
          </w:tcPr>
          <w:p w14:paraId="7A4648BD" w14:textId="77777777" w:rsidR="00B11855" w:rsidRPr="006D613E" w:rsidRDefault="003D003E" w:rsidP="00112DB3">
            <w:pPr>
              <w:pStyle w:val="TableEntry"/>
            </w:pPr>
            <w:r w:rsidRPr="006D613E">
              <w:t>O</w:t>
            </w:r>
          </w:p>
        </w:tc>
        <w:tc>
          <w:tcPr>
            <w:tcW w:w="5699" w:type="dxa"/>
            <w:shd w:val="clear" w:color="auto" w:fill="auto"/>
          </w:tcPr>
          <w:p w14:paraId="75616488" w14:textId="77777777" w:rsidR="00B11855" w:rsidRPr="006D613E" w:rsidRDefault="003D003E" w:rsidP="00112DB3">
            <w:pPr>
              <w:pStyle w:val="TableEntry"/>
            </w:pPr>
            <w:r w:rsidRPr="006D613E">
              <w:t>Callback end at endpoint</w:t>
            </w:r>
          </w:p>
          <w:p w14:paraId="345AA892" w14:textId="77777777" w:rsidR="00B11855" w:rsidRPr="006D613E" w:rsidRDefault="003D003E" w:rsidP="00112DB3">
            <w:pPr>
              <w:pStyle w:val="TableEntry"/>
            </w:pPr>
            <w:r w:rsidRPr="006D613E">
              <w:t>See Appendix K for WCTP messaging details.</w:t>
            </w:r>
          </w:p>
          <w:p w14:paraId="1501C9ED" w14:textId="77777777" w:rsidR="00B11855" w:rsidRPr="006D613E" w:rsidRDefault="003D003E" w:rsidP="00112DB3">
            <w:pPr>
              <w:pStyle w:val="TableEntry"/>
            </w:pPr>
            <w:r w:rsidRPr="006D613E">
              <w:t>Optional as not supported by all notification devices.</w:t>
            </w:r>
          </w:p>
        </w:tc>
      </w:tr>
      <w:tr w:rsidR="00B11855" w:rsidRPr="006D613E" w14:paraId="484CF8BA" w14:textId="77777777" w:rsidTr="006C0E8E">
        <w:trPr>
          <w:cantSplit/>
          <w:jc w:val="center"/>
        </w:trPr>
        <w:tc>
          <w:tcPr>
            <w:tcW w:w="1019" w:type="dxa"/>
            <w:shd w:val="clear" w:color="auto" w:fill="auto"/>
          </w:tcPr>
          <w:p w14:paraId="69D08E41" w14:textId="77777777" w:rsidR="00B11855" w:rsidRPr="006D613E" w:rsidRDefault="003D003E" w:rsidP="00112DB3">
            <w:pPr>
              <w:pStyle w:val="TableEntry"/>
            </w:pPr>
            <w:r w:rsidRPr="006D613E">
              <w:t>O</w:t>
            </w:r>
          </w:p>
        </w:tc>
        <w:tc>
          <w:tcPr>
            <w:tcW w:w="5699" w:type="dxa"/>
            <w:shd w:val="clear" w:color="auto" w:fill="auto"/>
          </w:tcPr>
          <w:p w14:paraId="00EE450F" w14:textId="77777777" w:rsidR="00B11855" w:rsidRPr="006D613E" w:rsidRDefault="003D003E" w:rsidP="00112DB3">
            <w:pPr>
              <w:pStyle w:val="TableEntry"/>
            </w:pPr>
            <w:r w:rsidRPr="006D613E">
              <w:t>Completed by endpoint operator</w:t>
            </w:r>
          </w:p>
          <w:p w14:paraId="4FDC0F8A" w14:textId="77777777" w:rsidR="00B11855" w:rsidRPr="006D613E" w:rsidRDefault="003D003E" w:rsidP="00112DB3">
            <w:pPr>
              <w:pStyle w:val="TableEntry"/>
            </w:pPr>
            <w:r w:rsidRPr="006D613E">
              <w:t>Optional in support of one-way devices, such as pagers.</w:t>
            </w:r>
          </w:p>
        </w:tc>
      </w:tr>
    </w:tbl>
    <w:p w14:paraId="4BEEC379" w14:textId="77777777" w:rsidR="00B11855" w:rsidRPr="006D613E" w:rsidRDefault="00B11855" w:rsidP="00113C9C">
      <w:pPr>
        <w:pStyle w:val="BodyText"/>
      </w:pPr>
    </w:p>
    <w:p w14:paraId="21CDD2E0" w14:textId="2F7183A7" w:rsidR="00B11855" w:rsidRPr="006D613E" w:rsidRDefault="003D003E" w:rsidP="00113C9C">
      <w:pPr>
        <w:pStyle w:val="BodyText"/>
      </w:pPr>
      <w:r w:rsidRPr="006D613E">
        <w:t xml:space="preserve">A single PCD-04 to PCD-06 transaction may go through multiple communications status updates as the alert is communicated to the endpoint user or application. Which of the status updates are possible </w:t>
      </w:r>
      <w:r w:rsidR="009624F6" w:rsidRPr="006D613E">
        <w:t>depend on the capabilities of</w:t>
      </w:r>
      <w:r w:rsidRPr="006D613E">
        <w:t xml:space="preserve"> </w:t>
      </w:r>
      <w:r w:rsidR="00916BBE">
        <w:t>the Alert Communicator</w:t>
      </w:r>
      <w:r w:rsidRPr="006D613E">
        <w:t xml:space="preserve"> and endpoint. Some endpoint devices are output only and do not support two-way capabilities</w:t>
      </w:r>
      <w:r w:rsidR="009624F6" w:rsidRPr="006D613E">
        <w:t>, while other</w:t>
      </w:r>
      <w:r w:rsidRPr="006D613E">
        <w:t xml:space="preserve"> devices and services offer transmission confirmation. More advanced communications endpoints offer two-way capabilities allowing the operator of the endpoint to accept or cancel the alert.</w:t>
      </w:r>
    </w:p>
    <w:p w14:paraId="701F8DA6" w14:textId="77777777" w:rsidR="00B11855" w:rsidRPr="006D613E" w:rsidRDefault="003D003E" w:rsidP="00113C9C">
      <w:pPr>
        <w:pStyle w:val="BodyText"/>
      </w:pPr>
      <w:r w:rsidRPr="006D613E">
        <w:t>Detailed r</w:t>
      </w:r>
      <w:r w:rsidR="009624F6" w:rsidRPr="006D613E">
        <w:t>eason for status can optionally</w:t>
      </w:r>
      <w:r w:rsidRPr="006D613E">
        <w:t xml:space="preserve"> </w:t>
      </w:r>
      <w:r w:rsidR="00B40222" w:rsidRPr="006D613E">
        <w:t xml:space="preserve">be included in the WCTP </w:t>
      </w:r>
      <w:proofErr w:type="spellStart"/>
      <w:r w:rsidR="00B40222" w:rsidRPr="006D613E">
        <w:t>errorText</w:t>
      </w:r>
      <w:proofErr w:type="spellEnd"/>
      <w:r w:rsidR="00B40222" w:rsidRPr="006D613E">
        <w:t xml:space="preserve"> element </w:t>
      </w:r>
      <w:r w:rsidRPr="006D613E">
        <w:t xml:space="preserve">to </w:t>
      </w:r>
      <w:r w:rsidR="009624F6" w:rsidRPr="006D613E">
        <w:t>account</w:t>
      </w:r>
      <w:r w:rsidRPr="006D613E">
        <w:t xml:space="preserve"> for messages not </w:t>
      </w:r>
      <w:r w:rsidR="009624F6" w:rsidRPr="006D613E">
        <w:t>reaching</w:t>
      </w:r>
      <w:r w:rsidRPr="006D613E">
        <w:t xml:space="preserve"> the endpoint</w:t>
      </w:r>
      <w:r w:rsidR="009624F6" w:rsidRPr="006D613E">
        <w:t>,</w:t>
      </w:r>
      <w:r w:rsidRPr="006D613E">
        <w:t xml:space="preserve"> or being rejected by the endpoint</w:t>
      </w:r>
      <w:r w:rsidR="009624F6" w:rsidRPr="006D613E">
        <w:t>, because the device is known to be offline or in a busy</w:t>
      </w:r>
      <w:r w:rsidRPr="006D613E">
        <w:t xml:space="preserve"> or do not disturb</w:t>
      </w:r>
      <w:r w:rsidR="009624F6" w:rsidRPr="006D613E">
        <w:t xml:space="preserve"> state</w:t>
      </w:r>
      <w:r w:rsidRPr="006D613E">
        <w:t>.</w:t>
      </w:r>
      <w:r w:rsidR="009624F6" w:rsidRPr="006D613E">
        <w:t xml:space="preserve"> See details in WCTP interface specification.</w:t>
      </w:r>
    </w:p>
    <w:p w14:paraId="058A14F1" w14:textId="77777777" w:rsidR="00B11855" w:rsidRPr="006D613E" w:rsidRDefault="003D003E" w:rsidP="00123C7B">
      <w:pPr>
        <w:pStyle w:val="Heading5"/>
        <w:rPr>
          <w:noProof w:val="0"/>
        </w:rPr>
      </w:pPr>
      <w:bookmarkStart w:id="419" w:name="_Toc401769823"/>
      <w:bookmarkStart w:id="420" w:name="_Toc466373731"/>
      <w:r w:rsidRPr="006D613E">
        <w:rPr>
          <w:noProof w:val="0"/>
        </w:rPr>
        <w:t>Message Semantics</w:t>
      </w:r>
      <w:bookmarkEnd w:id="419"/>
      <w:bookmarkEnd w:id="420"/>
    </w:p>
    <w:p w14:paraId="1D5209F1" w14:textId="77777777" w:rsidR="00B11855" w:rsidRPr="006D613E" w:rsidRDefault="003D003E" w:rsidP="00113C9C">
      <w:pPr>
        <w:pStyle w:val="BodyText"/>
      </w:pPr>
      <w:r w:rsidRPr="006D613E">
        <w:t>This message is used to communicate status updates on the communication of an alert to endpoints. See Appendix K for WCTP messaging specifics.</w:t>
      </w:r>
    </w:p>
    <w:p w14:paraId="6F54125A" w14:textId="30D460BB" w:rsidR="00B11855" w:rsidRPr="006D613E" w:rsidRDefault="006D613E" w:rsidP="00123C7B">
      <w:pPr>
        <w:pStyle w:val="Heading5"/>
        <w:rPr>
          <w:noProof w:val="0"/>
        </w:rPr>
      </w:pPr>
      <w:bookmarkStart w:id="421" w:name="_Toc401769824"/>
      <w:bookmarkStart w:id="422" w:name="_Toc466373732"/>
      <w:r>
        <w:rPr>
          <w:noProof w:val="0"/>
        </w:rPr>
        <w:t>HL7</w:t>
      </w:r>
      <w:r w:rsidR="00995105" w:rsidRPr="006D613E">
        <w:rPr>
          <w:noProof w:val="0"/>
        </w:rPr>
        <w:t xml:space="preserve"> </w:t>
      </w:r>
      <w:r w:rsidR="003D003E" w:rsidRPr="006D613E">
        <w:rPr>
          <w:noProof w:val="0"/>
        </w:rPr>
        <w:t>Conformance Statement</w:t>
      </w:r>
      <w:bookmarkEnd w:id="421"/>
      <w:bookmarkEnd w:id="422"/>
    </w:p>
    <w:p w14:paraId="0751028E" w14:textId="7C2E411F" w:rsidR="00B11855" w:rsidRPr="006D613E" w:rsidRDefault="003D003E" w:rsidP="00113C9C">
      <w:pPr>
        <w:pStyle w:val="BodyText"/>
      </w:pPr>
      <w:r w:rsidRPr="006D613E">
        <w:t>The c</w:t>
      </w:r>
      <w:r w:rsidR="009624F6" w:rsidRPr="006D613E">
        <w:t xml:space="preserve">ommunication protocol is </w:t>
      </w:r>
      <w:r w:rsidR="001B6A17" w:rsidRPr="006D613E">
        <w:t>WCTP;</w:t>
      </w:r>
      <w:r w:rsidR="009624F6" w:rsidRPr="006D613E">
        <w:t xml:space="preserve"> therefore</w:t>
      </w:r>
      <w:r w:rsidR="001B6A17" w:rsidRPr="006D613E">
        <w:t>,</w:t>
      </w:r>
      <w:r w:rsidR="009624F6" w:rsidRPr="006D613E">
        <w:t xml:space="preserve"> </w:t>
      </w:r>
      <w:r w:rsidR="001B6A17" w:rsidRPr="006D613E">
        <w:t>t</w:t>
      </w:r>
      <w:r w:rsidRPr="006D613E">
        <w:t xml:space="preserve">here is no specified </w:t>
      </w:r>
      <w:r w:rsidR="006D613E">
        <w:t>HL7</w:t>
      </w:r>
      <w:r w:rsidR="00995105" w:rsidRPr="006D613E">
        <w:t xml:space="preserve"> </w:t>
      </w:r>
      <w:r w:rsidRPr="006D613E">
        <w:t>conformance.</w:t>
      </w:r>
    </w:p>
    <w:p w14:paraId="49DBBECD" w14:textId="77777777" w:rsidR="00B11855" w:rsidRPr="006D613E" w:rsidRDefault="003D003E" w:rsidP="00123C7B">
      <w:pPr>
        <w:pStyle w:val="Heading5"/>
        <w:rPr>
          <w:noProof w:val="0"/>
        </w:rPr>
      </w:pPr>
      <w:bookmarkStart w:id="423" w:name="_Toc401769825"/>
      <w:bookmarkStart w:id="424" w:name="_Toc466373733"/>
      <w:r w:rsidRPr="006D613E">
        <w:rPr>
          <w:noProof w:val="0"/>
        </w:rPr>
        <w:t>PCD-07 Report Dissemination Alert Status static definition</w:t>
      </w:r>
      <w:bookmarkEnd w:id="423"/>
      <w:bookmarkEnd w:id="424"/>
    </w:p>
    <w:p w14:paraId="0E33A7AD" w14:textId="77777777" w:rsidR="00B11855" w:rsidRPr="006D613E" w:rsidRDefault="003D003E" w:rsidP="00113C9C">
      <w:pPr>
        <w:pStyle w:val="BodyText"/>
      </w:pPr>
      <w:r w:rsidRPr="006D613E">
        <w:t>The PCD-07 Dissemination Status message is used to communicate ACM messaging status and replies from an Alert Communicator (AC) to Alert Manager (AM)</w:t>
      </w:r>
    </w:p>
    <w:p w14:paraId="6EB44C38" w14:textId="77777777" w:rsidR="00B11855" w:rsidRPr="006D613E" w:rsidRDefault="003D003E" w:rsidP="00113C9C">
      <w:pPr>
        <w:pStyle w:val="BodyText"/>
      </w:pPr>
      <w:r w:rsidRPr="006D613E">
        <w:t xml:space="preserve">The Alert Communicator (AC) is not responsible for indicating that the endpoint operator has received but not responded to the notification – as in sending </w:t>
      </w:r>
      <w:r w:rsidR="00DC7CC3" w:rsidRPr="006D613E">
        <w:t>“</w:t>
      </w:r>
      <w:r w:rsidRPr="006D613E">
        <w:t>delivered to device</w:t>
      </w:r>
      <w:r w:rsidR="00DC7CC3" w:rsidRPr="006D613E">
        <w:t>”</w:t>
      </w:r>
      <w:r w:rsidRPr="006D613E">
        <w:t xml:space="preserve"> status, automatically displayed</w:t>
      </w:r>
      <w:r w:rsidR="00DC7CC3" w:rsidRPr="006D613E">
        <w:t>,</w:t>
      </w:r>
      <w:r w:rsidRPr="006D613E">
        <w:t xml:space="preserve"> which may or may not send back read indication, but no operator interaction. Actions for non-response by the Alert Communicator (AC) endpoint operator (clinical user) (escalation or sending to alternate devices) is within the scope of the Alert Manager (AM). Such actions have been identified within the ACM </w:t>
      </w:r>
      <w:r w:rsidR="00CA3A2C" w:rsidRPr="006D613E">
        <w:t>Profile</w:t>
      </w:r>
      <w:r w:rsidRPr="006D613E">
        <w:t xml:space="preserve"> as out of scope.</w:t>
      </w:r>
    </w:p>
    <w:p w14:paraId="15DCFF46" w14:textId="77777777" w:rsidR="00B11855" w:rsidRPr="006D613E" w:rsidRDefault="003D003E" w:rsidP="00113C9C">
      <w:pPr>
        <w:pStyle w:val="BodyText"/>
      </w:pPr>
      <w:r w:rsidRPr="006D613E">
        <w:lastRenderedPageBreak/>
        <w:t>The endpoint device message communication protocol between the Alert Communicator and the endpoint device is outside the scope of the profile. The data presentation by the endpoint device is outside the scope of the profile.</w:t>
      </w:r>
    </w:p>
    <w:p w14:paraId="5A39EEE1" w14:textId="77777777" w:rsidR="00B11855" w:rsidRPr="006D613E" w:rsidRDefault="003D003E" w:rsidP="00113C9C">
      <w:pPr>
        <w:pStyle w:val="BodyText"/>
      </w:pPr>
      <w:r w:rsidRPr="006D613E">
        <w:t>The table below lists the data items and their optionality.</w:t>
      </w:r>
    </w:p>
    <w:p w14:paraId="13CB1EAC" w14:textId="77777777" w:rsidR="00B11855" w:rsidRPr="006D613E" w:rsidRDefault="003D003E" w:rsidP="00123C7B">
      <w:pPr>
        <w:pStyle w:val="TableTitle"/>
        <w:outlineLvl w:val="0"/>
      </w:pPr>
      <w:r w:rsidRPr="006D613E">
        <w:t>Table 3.7.4.</w:t>
      </w:r>
      <w:r w:rsidR="00C5129A" w:rsidRPr="006D613E">
        <w:t>2.3</w:t>
      </w:r>
      <w:r w:rsidRPr="006D613E">
        <w:t>-1: PCD-07 static definition</w:t>
      </w:r>
    </w:p>
    <w:tbl>
      <w:tblPr>
        <w:tblW w:w="79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0"/>
        <w:gridCol w:w="3729"/>
        <w:gridCol w:w="961"/>
        <w:gridCol w:w="1469"/>
      </w:tblGrid>
      <w:tr w:rsidR="00C40FD5" w:rsidRPr="006D613E" w14:paraId="49BF2B1F" w14:textId="77777777" w:rsidTr="00DE39CA">
        <w:trPr>
          <w:cantSplit/>
          <w:jc w:val="center"/>
        </w:trPr>
        <w:tc>
          <w:tcPr>
            <w:tcW w:w="1840" w:type="dxa"/>
            <w:shd w:val="clear" w:color="auto" w:fill="D9D9D9"/>
          </w:tcPr>
          <w:p w14:paraId="72646833" w14:textId="77777777" w:rsidR="00B11855" w:rsidRPr="006D613E" w:rsidRDefault="003D003E" w:rsidP="005253AB">
            <w:pPr>
              <w:pStyle w:val="TableEntryHeader"/>
            </w:pPr>
            <w:r w:rsidRPr="006D613E">
              <w:t>PCD-07</w:t>
            </w:r>
          </w:p>
        </w:tc>
        <w:tc>
          <w:tcPr>
            <w:tcW w:w="3729" w:type="dxa"/>
            <w:shd w:val="clear" w:color="auto" w:fill="D9D9D9"/>
          </w:tcPr>
          <w:p w14:paraId="10FE63D1" w14:textId="77777777" w:rsidR="00B11855" w:rsidRPr="006D613E" w:rsidRDefault="003D003E" w:rsidP="005253AB">
            <w:pPr>
              <w:pStyle w:val="TableEntryHeader"/>
            </w:pPr>
            <w:r w:rsidRPr="006D613E">
              <w:t>ORU Message</w:t>
            </w:r>
          </w:p>
        </w:tc>
        <w:tc>
          <w:tcPr>
            <w:tcW w:w="961" w:type="dxa"/>
            <w:shd w:val="clear" w:color="auto" w:fill="D9D9D9"/>
          </w:tcPr>
          <w:p w14:paraId="0A480300" w14:textId="77777777" w:rsidR="00B11855" w:rsidRPr="006D613E" w:rsidRDefault="003D003E" w:rsidP="005253AB">
            <w:pPr>
              <w:pStyle w:val="TableEntryHeader"/>
            </w:pPr>
            <w:r w:rsidRPr="006D613E">
              <w:t>Usage</w:t>
            </w:r>
          </w:p>
        </w:tc>
        <w:tc>
          <w:tcPr>
            <w:tcW w:w="1469" w:type="dxa"/>
            <w:shd w:val="clear" w:color="auto" w:fill="D9D9D9"/>
          </w:tcPr>
          <w:p w14:paraId="07A7C1B7" w14:textId="77777777" w:rsidR="00B11855" w:rsidRPr="006D613E" w:rsidRDefault="003D003E" w:rsidP="005253AB">
            <w:pPr>
              <w:pStyle w:val="TableEntryHeader"/>
            </w:pPr>
            <w:r w:rsidRPr="006D613E">
              <w:t>Card.</w:t>
            </w:r>
          </w:p>
        </w:tc>
      </w:tr>
      <w:tr w:rsidR="00B11855" w:rsidRPr="006D613E" w14:paraId="3B056769" w14:textId="77777777" w:rsidTr="00DE39CA">
        <w:trPr>
          <w:cantSplit/>
          <w:jc w:val="center"/>
        </w:trPr>
        <w:tc>
          <w:tcPr>
            <w:tcW w:w="1840" w:type="dxa"/>
            <w:shd w:val="clear" w:color="auto" w:fill="auto"/>
          </w:tcPr>
          <w:p w14:paraId="45E63375" w14:textId="77777777" w:rsidR="00B11855" w:rsidRPr="006D613E" w:rsidRDefault="003D003E" w:rsidP="005253AB">
            <w:pPr>
              <w:pStyle w:val="TableEntry"/>
            </w:pPr>
            <w:r w:rsidRPr="006D613E">
              <w:t>Alert _Identifier</w:t>
            </w:r>
          </w:p>
        </w:tc>
        <w:tc>
          <w:tcPr>
            <w:tcW w:w="3729" w:type="dxa"/>
            <w:shd w:val="clear" w:color="auto" w:fill="auto"/>
          </w:tcPr>
          <w:p w14:paraId="2B50D843" w14:textId="77777777" w:rsidR="00B11855" w:rsidRPr="006D613E" w:rsidRDefault="003D003E" w:rsidP="005253AB">
            <w:pPr>
              <w:pStyle w:val="TableEntry"/>
            </w:pPr>
            <w:r w:rsidRPr="006D613E">
              <w:t>Alert unique identifier</w:t>
            </w:r>
          </w:p>
          <w:p w14:paraId="57854420" w14:textId="77777777" w:rsidR="00B11855" w:rsidRPr="006D613E" w:rsidRDefault="003D003E" w:rsidP="005253AB">
            <w:pPr>
              <w:pStyle w:val="TableEntry"/>
            </w:pPr>
            <w:r w:rsidRPr="006D613E">
              <w:t>(see PCD-06)</w:t>
            </w:r>
          </w:p>
        </w:tc>
        <w:tc>
          <w:tcPr>
            <w:tcW w:w="961" w:type="dxa"/>
            <w:shd w:val="clear" w:color="auto" w:fill="auto"/>
          </w:tcPr>
          <w:p w14:paraId="2E936BE6" w14:textId="77777777" w:rsidR="00B11855" w:rsidRPr="006D613E" w:rsidRDefault="003D003E" w:rsidP="005253AB">
            <w:pPr>
              <w:pStyle w:val="TableEntry"/>
            </w:pPr>
            <w:r w:rsidRPr="006D613E">
              <w:t>R</w:t>
            </w:r>
          </w:p>
        </w:tc>
        <w:tc>
          <w:tcPr>
            <w:tcW w:w="1469" w:type="dxa"/>
            <w:shd w:val="clear" w:color="auto" w:fill="auto"/>
          </w:tcPr>
          <w:p w14:paraId="689F1C16" w14:textId="77777777" w:rsidR="00B11855" w:rsidRPr="006D613E" w:rsidRDefault="003D003E" w:rsidP="005253AB">
            <w:pPr>
              <w:pStyle w:val="TableEntry"/>
            </w:pPr>
            <w:r w:rsidRPr="006D613E">
              <w:t>[1..1]</w:t>
            </w:r>
          </w:p>
        </w:tc>
      </w:tr>
      <w:tr w:rsidR="00B11855" w:rsidRPr="006D613E" w14:paraId="10326841" w14:textId="77777777" w:rsidTr="00DE39CA">
        <w:trPr>
          <w:cantSplit/>
          <w:jc w:val="center"/>
        </w:trPr>
        <w:tc>
          <w:tcPr>
            <w:tcW w:w="1840" w:type="dxa"/>
            <w:shd w:val="clear" w:color="auto" w:fill="auto"/>
          </w:tcPr>
          <w:p w14:paraId="595D04CE" w14:textId="77777777" w:rsidR="00B11855" w:rsidRPr="006D613E" w:rsidRDefault="003D003E" w:rsidP="005253AB">
            <w:pPr>
              <w:pStyle w:val="TableEntry"/>
            </w:pPr>
            <w:r w:rsidRPr="006D613E">
              <w:t>Alert _Status</w:t>
            </w:r>
          </w:p>
        </w:tc>
        <w:tc>
          <w:tcPr>
            <w:tcW w:w="3729" w:type="dxa"/>
            <w:shd w:val="clear" w:color="auto" w:fill="auto"/>
          </w:tcPr>
          <w:p w14:paraId="608E2E9F" w14:textId="77777777" w:rsidR="00B11855" w:rsidRPr="006D613E" w:rsidRDefault="003D003E" w:rsidP="005253AB">
            <w:pPr>
              <w:pStyle w:val="TableEntry"/>
            </w:pPr>
            <w:r w:rsidRPr="006D613E">
              <w:t xml:space="preserve">Communication Status Enumeration item </w:t>
            </w:r>
          </w:p>
        </w:tc>
        <w:tc>
          <w:tcPr>
            <w:tcW w:w="961" w:type="dxa"/>
            <w:shd w:val="clear" w:color="auto" w:fill="auto"/>
          </w:tcPr>
          <w:p w14:paraId="499F7728" w14:textId="77777777" w:rsidR="00B11855" w:rsidRPr="006D613E" w:rsidRDefault="003D003E" w:rsidP="005253AB">
            <w:pPr>
              <w:pStyle w:val="TableEntry"/>
            </w:pPr>
            <w:r w:rsidRPr="006D613E">
              <w:t>R</w:t>
            </w:r>
          </w:p>
        </w:tc>
        <w:tc>
          <w:tcPr>
            <w:tcW w:w="1469" w:type="dxa"/>
            <w:shd w:val="clear" w:color="auto" w:fill="auto"/>
          </w:tcPr>
          <w:p w14:paraId="05AB1ADE" w14:textId="53AA7DEB" w:rsidR="00B11855" w:rsidRPr="006D613E" w:rsidRDefault="003D003E" w:rsidP="009640BC">
            <w:pPr>
              <w:pStyle w:val="TableEntry"/>
              <w:tabs>
                <w:tab w:val="left" w:pos="1031"/>
              </w:tabs>
              <w:pPrChange w:id="425" w:author="Monroe Pattillo" w:date="2017-09-02T13:25:00Z">
                <w:pPr>
                  <w:pStyle w:val="TableEntry"/>
                </w:pPr>
              </w:pPrChange>
            </w:pPr>
            <w:r w:rsidRPr="006D613E">
              <w:t>[1..1]</w:t>
            </w:r>
            <w:ins w:id="426" w:author="Monroe Pattillo" w:date="2017-09-02T13:25:00Z">
              <w:r w:rsidR="009640BC">
                <w:tab/>
              </w:r>
            </w:ins>
          </w:p>
        </w:tc>
      </w:tr>
      <w:tr w:rsidR="009640BC" w:rsidRPr="006D613E" w14:paraId="4FBFF509" w14:textId="77777777" w:rsidTr="00DE39CA">
        <w:trPr>
          <w:cantSplit/>
          <w:jc w:val="center"/>
          <w:ins w:id="427" w:author="Monroe Pattillo" w:date="2017-09-02T13:25:00Z"/>
        </w:trPr>
        <w:tc>
          <w:tcPr>
            <w:tcW w:w="1840" w:type="dxa"/>
            <w:shd w:val="clear" w:color="auto" w:fill="auto"/>
          </w:tcPr>
          <w:p w14:paraId="46013014" w14:textId="5630389E" w:rsidR="009640BC" w:rsidRPr="006D613E" w:rsidRDefault="009640BC" w:rsidP="005253AB">
            <w:pPr>
              <w:pStyle w:val="TableEntry"/>
              <w:rPr>
                <w:ins w:id="428" w:author="Monroe Pattillo" w:date="2017-09-02T13:25:00Z"/>
              </w:rPr>
            </w:pPr>
            <w:proofErr w:type="spellStart"/>
            <w:ins w:id="429" w:author="Monroe Pattillo" w:date="2017-09-02T13:26:00Z">
              <w:r>
                <w:t>Alert_Information</w:t>
              </w:r>
            </w:ins>
            <w:proofErr w:type="spellEnd"/>
          </w:p>
        </w:tc>
        <w:tc>
          <w:tcPr>
            <w:tcW w:w="3729" w:type="dxa"/>
            <w:shd w:val="clear" w:color="auto" w:fill="auto"/>
          </w:tcPr>
          <w:p w14:paraId="369E449C" w14:textId="1439CA6C" w:rsidR="009640BC" w:rsidRPr="006D613E" w:rsidRDefault="009640BC" w:rsidP="005253AB">
            <w:pPr>
              <w:pStyle w:val="TableEntry"/>
              <w:rPr>
                <w:ins w:id="430" w:author="Monroe Pattillo" w:date="2017-09-02T13:25:00Z"/>
              </w:rPr>
            </w:pPr>
            <w:ins w:id="431" w:author="Monroe Pattillo" w:date="2017-09-02T13:26:00Z">
              <w:r w:rsidRPr="009640BC">
                <w:t>Information associated with alert content, See Appendix K for WCTP messaging information</w:t>
              </w:r>
            </w:ins>
          </w:p>
        </w:tc>
        <w:tc>
          <w:tcPr>
            <w:tcW w:w="961" w:type="dxa"/>
            <w:shd w:val="clear" w:color="auto" w:fill="auto"/>
          </w:tcPr>
          <w:p w14:paraId="70BAEA3D" w14:textId="12F8E263" w:rsidR="009640BC" w:rsidRPr="006D613E" w:rsidRDefault="009640BC" w:rsidP="005253AB">
            <w:pPr>
              <w:pStyle w:val="TableEntry"/>
              <w:rPr>
                <w:ins w:id="432" w:author="Monroe Pattillo" w:date="2017-09-02T13:25:00Z"/>
              </w:rPr>
            </w:pPr>
            <w:ins w:id="433" w:author="Monroe Pattillo" w:date="2017-09-02T13:26:00Z">
              <w:r>
                <w:t>O</w:t>
              </w:r>
            </w:ins>
          </w:p>
        </w:tc>
        <w:tc>
          <w:tcPr>
            <w:tcW w:w="1469" w:type="dxa"/>
            <w:shd w:val="clear" w:color="auto" w:fill="auto"/>
          </w:tcPr>
          <w:p w14:paraId="4DB910A2" w14:textId="7111B366" w:rsidR="009640BC" w:rsidRPr="006D613E" w:rsidRDefault="009640BC" w:rsidP="009640BC">
            <w:pPr>
              <w:pStyle w:val="TableEntry"/>
              <w:tabs>
                <w:tab w:val="left" w:pos="1031"/>
              </w:tabs>
              <w:rPr>
                <w:ins w:id="434" w:author="Monroe Pattillo" w:date="2017-09-02T13:25:00Z"/>
              </w:rPr>
            </w:pPr>
            <w:ins w:id="435" w:author="Monroe Pattillo" w:date="2017-09-02T13:26:00Z">
              <w:r>
                <w:t>[0..1]</w:t>
              </w:r>
            </w:ins>
          </w:p>
        </w:tc>
      </w:tr>
    </w:tbl>
    <w:p w14:paraId="78D64287" w14:textId="77777777" w:rsidR="00B11855" w:rsidRPr="006D613E" w:rsidRDefault="00B11855" w:rsidP="00113C9C">
      <w:pPr>
        <w:pStyle w:val="BodyText"/>
      </w:pPr>
    </w:p>
    <w:p w14:paraId="4EC328BB" w14:textId="77777777" w:rsidR="00B11855" w:rsidRPr="006D613E" w:rsidRDefault="003D003E" w:rsidP="00123C7B">
      <w:pPr>
        <w:pStyle w:val="Heading5"/>
        <w:rPr>
          <w:noProof w:val="0"/>
        </w:rPr>
      </w:pPr>
      <w:bookmarkStart w:id="436" w:name="_Toc401769826"/>
      <w:bookmarkStart w:id="437" w:name="_Toc466373734"/>
      <w:r w:rsidRPr="006D613E">
        <w:rPr>
          <w:noProof w:val="0"/>
        </w:rPr>
        <w:t>Expected Actions</w:t>
      </w:r>
      <w:bookmarkEnd w:id="436"/>
      <w:bookmarkEnd w:id="437"/>
    </w:p>
    <w:p w14:paraId="2FFE7928" w14:textId="15853CB3" w:rsidR="00B11855" w:rsidRPr="006D613E" w:rsidRDefault="003D003E" w:rsidP="00113C9C">
      <w:pPr>
        <w:pStyle w:val="BodyText"/>
      </w:pPr>
      <w:r w:rsidRPr="006D613E">
        <w:t>Based upon the status of the delivery or th</w:t>
      </w:r>
      <w:r w:rsidR="00DC7CC3" w:rsidRPr="006D613E">
        <w:t xml:space="preserve">e operator response the </w:t>
      </w:r>
      <w:r w:rsidR="009E2B46">
        <w:t>Alert Manager</w:t>
      </w:r>
      <w:r w:rsidR="00DC7CC3" w:rsidRPr="006D613E">
        <w:t xml:space="preserve"> may e</w:t>
      </w:r>
      <w:r w:rsidRPr="006D613E">
        <w:t>ffect changes in its own internal escalation process to select and send the message to a different device associated with the same user or a device associated with a different user.</w:t>
      </w:r>
    </w:p>
    <w:p w14:paraId="507ACA99" w14:textId="0A754BD9" w:rsidR="00B11855" w:rsidRPr="006D613E" w:rsidRDefault="00D557B6" w:rsidP="00113C9C">
      <w:pPr>
        <w:pStyle w:val="BodyText"/>
      </w:pPr>
      <w:r w:rsidRPr="006D613E">
        <w:t xml:space="preserve">If the </w:t>
      </w:r>
      <w:r w:rsidR="009E2B46">
        <w:t>Alert Manager</w:t>
      </w:r>
      <w:r w:rsidRPr="006D613E">
        <w:t xml:space="preserve"> supports the [PCD-05] message then in response to each [PCD-07] message a [PCD-05] message is sent from the </w:t>
      </w:r>
      <w:r w:rsidR="009E2B46">
        <w:t>Alert Manager</w:t>
      </w:r>
      <w:r w:rsidRPr="006D613E">
        <w:t xml:space="preserve"> to the </w:t>
      </w:r>
      <w:r w:rsidR="009E2B46">
        <w:t>Alert Reporter</w:t>
      </w:r>
      <w:r w:rsidRPr="006D613E">
        <w:t xml:space="preserve"> to update the </w:t>
      </w:r>
      <w:r w:rsidR="009E2B46">
        <w:t>Alert Reporter</w:t>
      </w:r>
      <w:r w:rsidRPr="006D613E">
        <w:t xml:space="preserve"> as to alert dissemination status updates and operator responses to the alert [PCD-06] message.</w:t>
      </w:r>
    </w:p>
    <w:p w14:paraId="11BB2BF9" w14:textId="77777777" w:rsidR="00B11855" w:rsidRPr="006D613E" w:rsidRDefault="003D003E" w:rsidP="00123C7B">
      <w:pPr>
        <w:pStyle w:val="Heading5"/>
        <w:rPr>
          <w:noProof w:val="0"/>
        </w:rPr>
      </w:pPr>
      <w:bookmarkStart w:id="438" w:name="_Toc401769827"/>
      <w:bookmarkStart w:id="439" w:name="_Toc466373735"/>
      <w:r w:rsidRPr="006D613E">
        <w:rPr>
          <w:noProof w:val="0"/>
        </w:rPr>
        <w:t>Security Considerations</w:t>
      </w:r>
      <w:bookmarkEnd w:id="438"/>
      <w:bookmarkEnd w:id="439"/>
    </w:p>
    <w:p w14:paraId="5492A182" w14:textId="77777777" w:rsidR="009F4303" w:rsidRPr="006D613E" w:rsidRDefault="003D003E" w:rsidP="00113C9C">
      <w:pPr>
        <w:pStyle w:val="BodyText"/>
      </w:pPr>
      <w:r w:rsidRPr="006D613E">
        <w:t xml:space="preserve">This profile while utilizing communication capabilities supportive of authentication, encryption, or auditing, does not impose specific requirements leaving these matters to site-specific policy or agreement. The IHE PCD Technical Framework identifies security requirements across all PCD profiles. During the </w:t>
      </w:r>
      <w:r w:rsidR="001B6A17" w:rsidRPr="006D613E">
        <w:t>p</w:t>
      </w:r>
      <w:r w:rsidRPr="006D613E">
        <w:t xml:space="preserve">rofile development there were no unusual security/privacy concerns identified. There are no mandatory security controls but the implementer is encouraged to use the underlying security and privacy profiles from ITI that are appropriate to the transports such as the Audit Trail and Node Authentication (ATNA) </w:t>
      </w:r>
      <w:r w:rsidR="00CA3A2C" w:rsidRPr="006D613E">
        <w:t>Profile</w:t>
      </w:r>
      <w:r w:rsidRPr="006D613E">
        <w:t>. The operational environment risk assessment, following ISO 80001, will determine the actual security and safety controls employed.</w:t>
      </w:r>
    </w:p>
    <w:p w14:paraId="184ADEF5" w14:textId="77777777" w:rsidR="00B11855" w:rsidRPr="006D613E" w:rsidRDefault="009F4303" w:rsidP="00123C7B">
      <w:pPr>
        <w:pStyle w:val="Heading2"/>
        <w:rPr>
          <w:noProof w:val="0"/>
        </w:rPr>
      </w:pPr>
      <w:bookmarkStart w:id="440" w:name="_Toc466373736"/>
      <w:r w:rsidRPr="006D613E">
        <w:rPr>
          <w:noProof w:val="0"/>
        </w:rPr>
        <w:t>[PCD-08] Reserved</w:t>
      </w:r>
      <w:bookmarkEnd w:id="440"/>
    </w:p>
    <w:p w14:paraId="0B58119B" w14:textId="77777777" w:rsidR="00B11855" w:rsidRPr="006D613E" w:rsidRDefault="003D003E" w:rsidP="00123C7B">
      <w:pPr>
        <w:pStyle w:val="Heading2"/>
        <w:rPr>
          <w:noProof w:val="0"/>
        </w:rPr>
      </w:pPr>
      <w:bookmarkStart w:id="441" w:name="_Toc401770796"/>
      <w:bookmarkStart w:id="442" w:name="_Toc401770991"/>
      <w:bookmarkStart w:id="443" w:name="_Toc401771186"/>
      <w:bookmarkStart w:id="444" w:name="_Toc401771380"/>
      <w:bookmarkStart w:id="445" w:name="_Toc401771572"/>
      <w:bookmarkStart w:id="446" w:name="_Toc401771765"/>
      <w:bookmarkStart w:id="447" w:name="_Toc401771958"/>
      <w:bookmarkStart w:id="448" w:name="_Toc401772151"/>
      <w:bookmarkStart w:id="449" w:name="_Toc401772739"/>
      <w:bookmarkStart w:id="450" w:name="_Toc401773367"/>
      <w:bookmarkStart w:id="451" w:name="_Toc401774243"/>
      <w:bookmarkStart w:id="452" w:name="_Toc401769346"/>
      <w:bookmarkStart w:id="453" w:name="_Toc401769829"/>
      <w:bookmarkStart w:id="454" w:name="_Toc401770797"/>
      <w:bookmarkStart w:id="455" w:name="_Toc401770992"/>
      <w:bookmarkStart w:id="456" w:name="_Toc401771187"/>
      <w:bookmarkStart w:id="457" w:name="_Toc401771381"/>
      <w:bookmarkStart w:id="458" w:name="_Toc401771573"/>
      <w:bookmarkStart w:id="459" w:name="_Toc401771766"/>
      <w:bookmarkStart w:id="460" w:name="_Toc401771959"/>
      <w:bookmarkStart w:id="461" w:name="_Toc401772152"/>
      <w:bookmarkStart w:id="462" w:name="_Toc401772740"/>
      <w:bookmarkStart w:id="463" w:name="_Toc401773368"/>
      <w:bookmarkStart w:id="464" w:name="_Toc401774244"/>
      <w:bookmarkStart w:id="465" w:name="_Toc401769347"/>
      <w:bookmarkStart w:id="466" w:name="_Toc401769830"/>
      <w:bookmarkStart w:id="467" w:name="_Toc466373737"/>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rsidRPr="006D613E">
        <w:rPr>
          <w:noProof w:val="0"/>
        </w:rPr>
        <w:t>PCD-09 Communicate IDC Observations</w:t>
      </w:r>
      <w:bookmarkEnd w:id="465"/>
      <w:bookmarkEnd w:id="466"/>
      <w:bookmarkEnd w:id="467"/>
    </w:p>
    <w:p w14:paraId="4CA82E6A" w14:textId="77777777" w:rsidR="00B11855" w:rsidRPr="006D613E" w:rsidRDefault="003D003E" w:rsidP="00113C9C">
      <w:pPr>
        <w:pStyle w:val="BodyText"/>
      </w:pPr>
      <w:r w:rsidRPr="006D613E">
        <w:t>This section corresponds to transaction PCD-0</w:t>
      </w:r>
      <w:r w:rsidR="00E86B15" w:rsidRPr="006D613E">
        <w:t>9</w:t>
      </w:r>
      <w:r w:rsidRPr="006D613E">
        <w:t xml:space="preserve"> of the IHE Technical Framework. Transaction PCD-0</w:t>
      </w:r>
      <w:r w:rsidR="00E86B15" w:rsidRPr="006D613E">
        <w:t>9</w:t>
      </w:r>
      <w:r w:rsidRPr="006D613E">
        <w:t xml:space="preserve"> is used by the Implantable Device – Cardiac – Reporter and Implantable Device – Cardiac – Consumer </w:t>
      </w:r>
      <w:r w:rsidR="00B054A1" w:rsidRPr="006D613E">
        <w:t>A</w:t>
      </w:r>
      <w:r w:rsidRPr="006D613E">
        <w:t>ctors.</w:t>
      </w:r>
    </w:p>
    <w:p w14:paraId="6B0980CE" w14:textId="77777777" w:rsidR="00B11855" w:rsidRPr="006D613E" w:rsidRDefault="00C5129A" w:rsidP="00123C7B">
      <w:pPr>
        <w:pStyle w:val="Heading3"/>
        <w:rPr>
          <w:noProof w:val="0"/>
        </w:rPr>
      </w:pPr>
      <w:bookmarkStart w:id="468" w:name="_Toc401769348"/>
      <w:bookmarkStart w:id="469" w:name="_Toc401769831"/>
      <w:bookmarkStart w:id="470" w:name="_Toc466373738"/>
      <w:r w:rsidRPr="006D613E">
        <w:rPr>
          <w:noProof w:val="0"/>
        </w:rPr>
        <w:lastRenderedPageBreak/>
        <w:t>S</w:t>
      </w:r>
      <w:r w:rsidR="003D003E" w:rsidRPr="006D613E">
        <w:rPr>
          <w:noProof w:val="0"/>
        </w:rPr>
        <w:t>cope</w:t>
      </w:r>
      <w:bookmarkEnd w:id="468"/>
      <w:bookmarkEnd w:id="469"/>
      <w:bookmarkEnd w:id="470"/>
    </w:p>
    <w:p w14:paraId="669F590B" w14:textId="6A53D765" w:rsidR="00B11855" w:rsidRPr="006D613E" w:rsidRDefault="003D003E" w:rsidP="00113C9C">
      <w:pPr>
        <w:pStyle w:val="BodyText"/>
      </w:pPr>
      <w:r w:rsidRPr="006D613E">
        <w:t xml:space="preserve">In the Communicate IDC Observation transaction, the Implantable Device – Cardiac – Reporter sends the observation as an unsolicited </w:t>
      </w:r>
      <w:r w:rsidR="006D613E">
        <w:t>HL7</w:t>
      </w:r>
      <w:r w:rsidR="00995105" w:rsidRPr="006D613E">
        <w:t xml:space="preserve"> </w:t>
      </w:r>
      <w:r w:rsidRPr="006D613E">
        <w:t>ORU message to the Implantable Device – Cardiac – Consumer.</w:t>
      </w:r>
    </w:p>
    <w:p w14:paraId="0A27DEBB" w14:textId="77777777" w:rsidR="00B11855" w:rsidRPr="006D613E" w:rsidRDefault="003D003E" w:rsidP="00123C7B">
      <w:pPr>
        <w:pStyle w:val="Heading3"/>
        <w:rPr>
          <w:noProof w:val="0"/>
        </w:rPr>
      </w:pPr>
      <w:bookmarkStart w:id="471" w:name="_Toc401769349"/>
      <w:bookmarkStart w:id="472" w:name="_Toc401769832"/>
      <w:bookmarkStart w:id="473" w:name="_Toc466373739"/>
      <w:r w:rsidRPr="006D613E">
        <w:rPr>
          <w:noProof w:val="0"/>
        </w:rPr>
        <w:t>Use Case Roles</w:t>
      </w:r>
      <w:bookmarkEnd w:id="471"/>
      <w:bookmarkEnd w:id="472"/>
      <w:bookmarkEnd w:id="473"/>
    </w:p>
    <w:p w14:paraId="36985658" w14:textId="77777777" w:rsidR="00B11855" w:rsidRPr="006D613E" w:rsidRDefault="00B11855" w:rsidP="001A4392">
      <w:pPr>
        <w:pStyle w:val="BodyText"/>
      </w:pPr>
    </w:p>
    <w:p w14:paraId="0D354078" w14:textId="77777777" w:rsidR="00B11855" w:rsidRPr="006D613E" w:rsidRDefault="00F73333" w:rsidP="00A17802">
      <w:pPr>
        <w:pStyle w:val="BodyText"/>
        <w:jc w:val="center"/>
      </w:pPr>
      <w:r w:rsidRPr="006D613E">
        <w:rPr>
          <w:noProof/>
        </w:rPr>
        <w:drawing>
          <wp:inline distT="0" distB="0" distL="0" distR="0" wp14:anchorId="05E5F400" wp14:editId="61CE4C3C">
            <wp:extent cx="3559810" cy="1243330"/>
            <wp:effectExtent l="0" t="0" r="254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59810" cy="1243330"/>
                    </a:xfrm>
                    <a:prstGeom prst="rect">
                      <a:avLst/>
                    </a:prstGeom>
                    <a:noFill/>
                    <a:ln>
                      <a:noFill/>
                    </a:ln>
                  </pic:spPr>
                </pic:pic>
              </a:graphicData>
            </a:graphic>
          </wp:inline>
        </w:drawing>
      </w:r>
    </w:p>
    <w:p w14:paraId="4EF6EE8B" w14:textId="77777777" w:rsidR="00B11855" w:rsidRPr="006D613E" w:rsidRDefault="003D003E" w:rsidP="00123C7B">
      <w:pPr>
        <w:pStyle w:val="FigureTitle"/>
        <w:outlineLvl w:val="0"/>
      </w:pPr>
      <w:r w:rsidRPr="006D613E">
        <w:t>Figure 3.9.2</w:t>
      </w:r>
      <w:r w:rsidR="005D79DE" w:rsidRPr="006D613E">
        <w:rPr>
          <w:rFonts w:eastAsia="MS Gothic"/>
        </w:rPr>
        <w:t>-</w:t>
      </w:r>
      <w:r w:rsidRPr="006D613E">
        <w:t>1: Communicate IDC Observation</w:t>
      </w:r>
    </w:p>
    <w:p w14:paraId="722A381D" w14:textId="77777777" w:rsidR="00C5129A" w:rsidRPr="006D613E" w:rsidRDefault="00C5129A" w:rsidP="00506FB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8053"/>
      </w:tblGrid>
      <w:tr w:rsidR="005D79DE" w:rsidRPr="006D613E" w14:paraId="5EFD968D" w14:textId="77777777" w:rsidTr="008C3E59">
        <w:tc>
          <w:tcPr>
            <w:tcW w:w="1368" w:type="dxa"/>
            <w:shd w:val="clear" w:color="auto" w:fill="auto"/>
          </w:tcPr>
          <w:p w14:paraId="58B7A6C5" w14:textId="77777777" w:rsidR="005D79DE" w:rsidRPr="006D613E" w:rsidRDefault="005D79DE" w:rsidP="009642E4">
            <w:pPr>
              <w:pStyle w:val="UnnumberedHeadingIndent"/>
            </w:pPr>
            <w:r w:rsidRPr="006D613E">
              <w:t>Actor</w:t>
            </w:r>
          </w:p>
        </w:tc>
        <w:tc>
          <w:tcPr>
            <w:tcW w:w="8208" w:type="dxa"/>
            <w:shd w:val="clear" w:color="auto" w:fill="auto"/>
          </w:tcPr>
          <w:p w14:paraId="1885C5AF" w14:textId="77777777" w:rsidR="005D79DE" w:rsidRPr="006D613E" w:rsidRDefault="005D79DE" w:rsidP="005D79DE">
            <w:pPr>
              <w:pStyle w:val="BodyText"/>
            </w:pPr>
            <w:r w:rsidRPr="006D613E">
              <w:t>Implantable Device – Cardiac – Reporter</w:t>
            </w:r>
          </w:p>
        </w:tc>
      </w:tr>
      <w:tr w:rsidR="005D79DE" w:rsidRPr="006D613E" w14:paraId="72CC4C28" w14:textId="77777777" w:rsidTr="008C3E59">
        <w:tc>
          <w:tcPr>
            <w:tcW w:w="1368" w:type="dxa"/>
            <w:shd w:val="clear" w:color="auto" w:fill="auto"/>
          </w:tcPr>
          <w:p w14:paraId="4185801B" w14:textId="77777777" w:rsidR="005D79DE" w:rsidRPr="006D613E" w:rsidRDefault="005D79DE" w:rsidP="009642E4">
            <w:pPr>
              <w:pStyle w:val="UnnumberedHeadingIndent"/>
            </w:pPr>
            <w:r w:rsidRPr="006D613E">
              <w:t>Role</w:t>
            </w:r>
          </w:p>
        </w:tc>
        <w:tc>
          <w:tcPr>
            <w:tcW w:w="8208" w:type="dxa"/>
            <w:shd w:val="clear" w:color="auto" w:fill="auto"/>
          </w:tcPr>
          <w:p w14:paraId="39906054" w14:textId="2D7B34C1" w:rsidR="005D79DE" w:rsidRPr="006D613E" w:rsidRDefault="005D79DE" w:rsidP="005D79DE">
            <w:pPr>
              <w:pStyle w:val="BodyText"/>
            </w:pPr>
            <w:r w:rsidRPr="006D613E">
              <w:t xml:space="preserve">Outputs the Observation as an </w:t>
            </w:r>
            <w:r w:rsidR="006D613E">
              <w:t>HL7</w:t>
            </w:r>
            <w:r w:rsidR="00995105" w:rsidRPr="006D613E">
              <w:t xml:space="preserve"> </w:t>
            </w:r>
            <w:r w:rsidRPr="006D613E">
              <w:t>ORU message upon completion of the observation. This message contains the discrete data for the observation and/or a PDF document containing displayable data relating to the observation.</w:t>
            </w:r>
          </w:p>
        </w:tc>
      </w:tr>
      <w:tr w:rsidR="005D79DE" w:rsidRPr="006D613E" w14:paraId="794719C3" w14:textId="77777777" w:rsidTr="008C3E59">
        <w:tc>
          <w:tcPr>
            <w:tcW w:w="1368" w:type="dxa"/>
            <w:shd w:val="clear" w:color="auto" w:fill="auto"/>
          </w:tcPr>
          <w:p w14:paraId="22928BFA" w14:textId="77777777" w:rsidR="005D79DE" w:rsidRPr="006D613E" w:rsidRDefault="005D79DE" w:rsidP="009642E4">
            <w:pPr>
              <w:pStyle w:val="UnnumberedHeadingIndent"/>
            </w:pPr>
            <w:r w:rsidRPr="006D613E">
              <w:t>Actor</w:t>
            </w:r>
          </w:p>
        </w:tc>
        <w:tc>
          <w:tcPr>
            <w:tcW w:w="8208" w:type="dxa"/>
            <w:shd w:val="clear" w:color="auto" w:fill="auto"/>
          </w:tcPr>
          <w:p w14:paraId="6B10A998" w14:textId="77777777" w:rsidR="005D79DE" w:rsidRPr="006D613E" w:rsidRDefault="005D79DE" w:rsidP="005D79DE">
            <w:pPr>
              <w:pStyle w:val="BodyText"/>
            </w:pPr>
            <w:r w:rsidRPr="006D613E">
              <w:t>Implantable Device – Cardiac – Consumer</w:t>
            </w:r>
          </w:p>
        </w:tc>
      </w:tr>
      <w:tr w:rsidR="005D79DE" w:rsidRPr="006D613E" w14:paraId="239F2AE0" w14:textId="77777777" w:rsidTr="008C3E59">
        <w:tc>
          <w:tcPr>
            <w:tcW w:w="1368" w:type="dxa"/>
            <w:shd w:val="clear" w:color="auto" w:fill="auto"/>
          </w:tcPr>
          <w:p w14:paraId="37B43D42" w14:textId="77777777" w:rsidR="005D79DE" w:rsidRPr="006D613E" w:rsidRDefault="005D79DE" w:rsidP="009642E4">
            <w:pPr>
              <w:pStyle w:val="UnnumberedHeadingIndent"/>
            </w:pPr>
            <w:r w:rsidRPr="006D613E">
              <w:t>Role</w:t>
            </w:r>
          </w:p>
        </w:tc>
        <w:tc>
          <w:tcPr>
            <w:tcW w:w="8208" w:type="dxa"/>
            <w:shd w:val="clear" w:color="auto" w:fill="auto"/>
          </w:tcPr>
          <w:p w14:paraId="189EEAB7" w14:textId="6AA39BA4" w:rsidR="005D79DE" w:rsidRPr="006D613E" w:rsidRDefault="005D79DE" w:rsidP="005D79DE">
            <w:pPr>
              <w:pStyle w:val="BodyText"/>
            </w:pPr>
            <w:r w:rsidRPr="006D613E">
              <w:t xml:space="preserve">Receives the </w:t>
            </w:r>
            <w:r w:rsidR="006D613E">
              <w:t>HL7</w:t>
            </w:r>
            <w:r w:rsidR="00995105" w:rsidRPr="006D613E">
              <w:t xml:space="preserve"> </w:t>
            </w:r>
            <w:r w:rsidRPr="006D613E">
              <w:t>ORU message and provides some implementation-specific processing. This may include creation of reports, integration of information into electronic health records, or creation of derived data (trends, analyses, reformatted data, population statistics, etc.). If needed, it will reconcile patient identification using an implementation-specific mapping function.</w:t>
            </w:r>
          </w:p>
        </w:tc>
      </w:tr>
    </w:tbl>
    <w:p w14:paraId="2C3C964A" w14:textId="77777777" w:rsidR="005D79DE" w:rsidRPr="006D613E" w:rsidRDefault="005D79DE" w:rsidP="005D79DE">
      <w:pPr>
        <w:pStyle w:val="BodyText"/>
      </w:pPr>
    </w:p>
    <w:p w14:paraId="2B5E503A" w14:textId="77777777" w:rsidR="00B11855" w:rsidRPr="006D613E" w:rsidRDefault="003D003E" w:rsidP="00123C7B">
      <w:pPr>
        <w:pStyle w:val="Heading3"/>
        <w:rPr>
          <w:noProof w:val="0"/>
        </w:rPr>
      </w:pPr>
      <w:bookmarkStart w:id="474" w:name="_Toc401769350"/>
      <w:bookmarkStart w:id="475" w:name="_Toc401769833"/>
      <w:bookmarkStart w:id="476" w:name="_Toc466373740"/>
      <w:r w:rsidRPr="006D613E">
        <w:rPr>
          <w:noProof w:val="0"/>
        </w:rPr>
        <w:t>Referenced Standard</w:t>
      </w:r>
      <w:bookmarkEnd w:id="474"/>
      <w:bookmarkEnd w:id="475"/>
      <w:bookmarkEnd w:id="476"/>
    </w:p>
    <w:p w14:paraId="5C389583" w14:textId="2196C004" w:rsidR="00B11855" w:rsidRPr="006D613E" w:rsidRDefault="006D613E" w:rsidP="00113C9C">
      <w:pPr>
        <w:pStyle w:val="BodyText"/>
      </w:pPr>
      <w:r>
        <w:t>HL7</w:t>
      </w:r>
      <w:r w:rsidR="00995105" w:rsidRPr="006D613E">
        <w:t xml:space="preserve"> </w:t>
      </w:r>
      <w:r w:rsidR="003D003E" w:rsidRPr="006D613E">
        <w:t>Messaging Standard v2.6</w:t>
      </w:r>
    </w:p>
    <w:p w14:paraId="01CCB7A2" w14:textId="2F512056" w:rsidR="00B11855" w:rsidRPr="006D613E" w:rsidRDefault="003D003E" w:rsidP="00113C9C">
      <w:pPr>
        <w:pStyle w:val="BodyText"/>
      </w:pPr>
      <w:r w:rsidRPr="006D613E">
        <w:t>N</w:t>
      </w:r>
      <w:r w:rsidR="001B6A17" w:rsidRPr="006D613E">
        <w:t xml:space="preserve">ote: </w:t>
      </w:r>
      <w:r w:rsidRPr="006D613E">
        <w:t xml:space="preserve">The IDCO is functional with </w:t>
      </w:r>
      <w:r w:rsidR="006D613E">
        <w:t>HL7</w:t>
      </w:r>
      <w:r w:rsidR="00995105" w:rsidRPr="006D613E">
        <w:t xml:space="preserve"> </w:t>
      </w:r>
      <w:r w:rsidRPr="006D613E">
        <w:t>Messaging Standard v2.5. The only change required is when specifying in the message header which version is being used.</w:t>
      </w:r>
    </w:p>
    <w:p w14:paraId="25AD6AB0" w14:textId="77777777" w:rsidR="00B11855" w:rsidRPr="006D613E" w:rsidRDefault="003D003E" w:rsidP="00113C9C">
      <w:pPr>
        <w:pStyle w:val="BodyText"/>
      </w:pPr>
      <w:proofErr w:type="gramStart"/>
      <w:r w:rsidRPr="006D613E">
        <w:t>ISO 19005-1.</w:t>
      </w:r>
      <w:proofErr w:type="gramEnd"/>
      <w:r w:rsidRPr="006D613E">
        <w:t xml:space="preserve"> Document management – Electronic document file format for long-term preservation – Part 1: Use of PDF (PDF/A)</w:t>
      </w:r>
    </w:p>
    <w:p w14:paraId="08E2BB8F" w14:textId="77777777" w:rsidR="00B11855" w:rsidRPr="006D613E" w:rsidRDefault="003D003E" w:rsidP="00113C9C">
      <w:pPr>
        <w:pStyle w:val="BodyText"/>
      </w:pPr>
      <w:r w:rsidRPr="006D613E">
        <w:t xml:space="preserve">UCUM: Unified Code for Units of Measure, </w:t>
      </w:r>
      <w:proofErr w:type="spellStart"/>
      <w:r w:rsidRPr="006D613E">
        <w:t>Regenstrief</w:t>
      </w:r>
      <w:proofErr w:type="spellEnd"/>
      <w:r w:rsidRPr="006D613E">
        <w:t xml:space="preserve"> Institute for Health Care, Indianapolis 2005. Version 1.6</w:t>
      </w:r>
    </w:p>
    <w:p w14:paraId="7D420A5A" w14:textId="77777777" w:rsidR="00B11855" w:rsidRPr="006D613E" w:rsidRDefault="003D003E" w:rsidP="00113C9C">
      <w:pPr>
        <w:pStyle w:val="BodyText"/>
      </w:pPr>
      <w:r w:rsidRPr="006D613E">
        <w:t>IEEE 11073_10103 MDC_IDC Nomenclature</w:t>
      </w:r>
    </w:p>
    <w:p w14:paraId="699421BE" w14:textId="77777777" w:rsidR="00B11855" w:rsidRPr="006D613E" w:rsidRDefault="003D003E" w:rsidP="00123C7B">
      <w:pPr>
        <w:pStyle w:val="Heading3"/>
        <w:rPr>
          <w:noProof w:val="0"/>
        </w:rPr>
      </w:pPr>
      <w:bookmarkStart w:id="477" w:name="_Toc401769351"/>
      <w:bookmarkStart w:id="478" w:name="_Toc401769834"/>
      <w:bookmarkStart w:id="479" w:name="_Toc466373741"/>
      <w:r w:rsidRPr="006D613E">
        <w:rPr>
          <w:noProof w:val="0"/>
        </w:rPr>
        <w:lastRenderedPageBreak/>
        <w:t>Interaction Diagram</w:t>
      </w:r>
      <w:bookmarkEnd w:id="477"/>
      <w:bookmarkEnd w:id="478"/>
      <w:bookmarkEnd w:id="479"/>
    </w:p>
    <w:p w14:paraId="72DF6A62" w14:textId="77777777" w:rsidR="00B11855" w:rsidRPr="006D613E" w:rsidRDefault="00F73333" w:rsidP="00113C9C">
      <w:pPr>
        <w:pStyle w:val="BodyText"/>
      </w:pPr>
      <w:r w:rsidRPr="006D613E">
        <w:rPr>
          <w:noProof/>
        </w:rPr>
        <w:drawing>
          <wp:inline distT="0" distB="0" distL="0" distR="0" wp14:anchorId="424F93E3" wp14:editId="01E9503F">
            <wp:extent cx="5132705" cy="227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32705" cy="2279650"/>
                    </a:xfrm>
                    <a:prstGeom prst="rect">
                      <a:avLst/>
                    </a:prstGeom>
                    <a:noFill/>
                    <a:ln>
                      <a:noFill/>
                    </a:ln>
                  </pic:spPr>
                </pic:pic>
              </a:graphicData>
            </a:graphic>
          </wp:inline>
        </w:drawing>
      </w:r>
    </w:p>
    <w:p w14:paraId="0001352E" w14:textId="565256A3" w:rsidR="00B11855" w:rsidRPr="006D613E" w:rsidRDefault="006D613E" w:rsidP="00BE2BFA">
      <w:pPr>
        <w:pStyle w:val="Heading4"/>
        <w:rPr>
          <w:noProof w:val="0"/>
        </w:rPr>
      </w:pPr>
      <w:bookmarkStart w:id="480" w:name="_Toc401769835"/>
      <w:bookmarkStart w:id="481" w:name="_Toc466373742"/>
      <w:r>
        <w:rPr>
          <w:noProof w:val="0"/>
        </w:rPr>
        <w:t>HL7</w:t>
      </w:r>
      <w:r w:rsidR="00995105" w:rsidRPr="006D613E">
        <w:rPr>
          <w:noProof w:val="0"/>
        </w:rPr>
        <w:t xml:space="preserve"> </w:t>
      </w:r>
      <w:r w:rsidR="003D003E" w:rsidRPr="006D613E">
        <w:rPr>
          <w:noProof w:val="0"/>
        </w:rPr>
        <w:t>ORU Observation</w:t>
      </w:r>
      <w:bookmarkEnd w:id="480"/>
      <w:bookmarkEnd w:id="481"/>
    </w:p>
    <w:p w14:paraId="4961D7B0" w14:textId="5E6E137A" w:rsidR="00D57E5E" w:rsidRPr="006D613E" w:rsidRDefault="003D003E" w:rsidP="00113C9C">
      <w:pPr>
        <w:pStyle w:val="BodyText"/>
      </w:pPr>
      <w:r w:rsidRPr="006D613E">
        <w:t xml:space="preserve">This is a standard </w:t>
      </w:r>
      <w:r w:rsidR="006D613E">
        <w:t>HL7</w:t>
      </w:r>
      <w:r w:rsidR="00995105" w:rsidRPr="006D613E">
        <w:t xml:space="preserve"> </w:t>
      </w:r>
      <w:r w:rsidRPr="006D613E">
        <w:t>v2.6 unsolicited orders and observation message containing the observations taken by the implanted device. Information is coded using the IEEE 11073-10103 IDC Nomenclature.</w:t>
      </w:r>
    </w:p>
    <w:p w14:paraId="499C5AB2" w14:textId="77777777" w:rsidR="00B11855" w:rsidRPr="006D613E" w:rsidRDefault="003D003E" w:rsidP="00123C7B">
      <w:pPr>
        <w:pStyle w:val="Heading5"/>
        <w:rPr>
          <w:noProof w:val="0"/>
        </w:rPr>
      </w:pPr>
      <w:bookmarkStart w:id="482" w:name="_Toc401769836"/>
      <w:bookmarkStart w:id="483" w:name="_Toc466373743"/>
      <w:r w:rsidRPr="006D613E">
        <w:rPr>
          <w:noProof w:val="0"/>
        </w:rPr>
        <w:t>Trigger Events</w:t>
      </w:r>
      <w:bookmarkEnd w:id="482"/>
      <w:bookmarkEnd w:id="483"/>
    </w:p>
    <w:p w14:paraId="0E504B9D" w14:textId="77777777" w:rsidR="00C5129A" w:rsidRPr="006D613E" w:rsidRDefault="00C5129A" w:rsidP="00113C9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700"/>
        <w:gridCol w:w="2340"/>
        <w:gridCol w:w="1440"/>
        <w:gridCol w:w="1548"/>
      </w:tblGrid>
      <w:tr w:rsidR="00C5129A" w:rsidRPr="006D613E" w14:paraId="0041C43C" w14:textId="77777777" w:rsidTr="008C3E59">
        <w:trPr>
          <w:cantSplit/>
          <w:tblHeader/>
        </w:trPr>
        <w:tc>
          <w:tcPr>
            <w:tcW w:w="1548" w:type="dxa"/>
            <w:shd w:val="clear" w:color="auto" w:fill="D9D9D9"/>
          </w:tcPr>
          <w:p w14:paraId="39717D8F" w14:textId="77777777" w:rsidR="00C5129A" w:rsidRPr="006D613E" w:rsidRDefault="00C5129A" w:rsidP="008C3E59">
            <w:pPr>
              <w:pStyle w:val="TableEntryHeader"/>
            </w:pPr>
            <w:r w:rsidRPr="006D613E">
              <w:t>ORU</w:t>
            </w:r>
          </w:p>
        </w:tc>
        <w:tc>
          <w:tcPr>
            <w:tcW w:w="2700" w:type="dxa"/>
            <w:shd w:val="clear" w:color="auto" w:fill="D9D9D9"/>
          </w:tcPr>
          <w:p w14:paraId="51EAA147" w14:textId="77777777" w:rsidR="00C5129A" w:rsidRPr="006D613E" w:rsidRDefault="00C5129A" w:rsidP="008C3E59">
            <w:pPr>
              <w:pStyle w:val="TableEntryHeader"/>
            </w:pPr>
            <w:r w:rsidRPr="006D613E">
              <w:t>Observation Results Message</w:t>
            </w:r>
          </w:p>
        </w:tc>
        <w:tc>
          <w:tcPr>
            <w:tcW w:w="2340" w:type="dxa"/>
            <w:shd w:val="clear" w:color="auto" w:fill="D9D9D9"/>
          </w:tcPr>
          <w:p w14:paraId="313A01D4" w14:textId="77777777" w:rsidR="00C5129A" w:rsidRPr="006D613E" w:rsidRDefault="00C5129A" w:rsidP="008C3E59">
            <w:pPr>
              <w:pStyle w:val="TableEntryHeader"/>
            </w:pPr>
            <w:r w:rsidRPr="006D613E">
              <w:t>Usage</w:t>
            </w:r>
          </w:p>
        </w:tc>
        <w:tc>
          <w:tcPr>
            <w:tcW w:w="1440" w:type="dxa"/>
            <w:shd w:val="clear" w:color="auto" w:fill="D9D9D9"/>
          </w:tcPr>
          <w:p w14:paraId="1964DE1C" w14:textId="77777777" w:rsidR="00C5129A" w:rsidRPr="006D613E" w:rsidRDefault="00C5129A" w:rsidP="008C3E59">
            <w:pPr>
              <w:pStyle w:val="TableEntryHeader"/>
            </w:pPr>
            <w:r w:rsidRPr="006D613E">
              <w:t>Card</w:t>
            </w:r>
          </w:p>
        </w:tc>
        <w:tc>
          <w:tcPr>
            <w:tcW w:w="1548" w:type="dxa"/>
            <w:shd w:val="clear" w:color="auto" w:fill="D9D9D9"/>
          </w:tcPr>
          <w:p w14:paraId="4DA9A593" w14:textId="3FEE1AC5" w:rsidR="00C5129A" w:rsidRPr="006D613E" w:rsidRDefault="006D613E" w:rsidP="008C3E59">
            <w:pPr>
              <w:pStyle w:val="TableEntryHeader"/>
            </w:pPr>
            <w:r>
              <w:t>HL7</w:t>
            </w:r>
            <w:r w:rsidR="00995105" w:rsidRPr="006D613E">
              <w:t xml:space="preserve"> </w:t>
            </w:r>
            <w:r w:rsidR="00C5129A" w:rsidRPr="006D613E">
              <w:t>Spec Chapter</w:t>
            </w:r>
          </w:p>
        </w:tc>
      </w:tr>
      <w:tr w:rsidR="00C5129A" w:rsidRPr="006D613E" w14:paraId="605CBA59" w14:textId="77777777" w:rsidTr="008C3E59">
        <w:tc>
          <w:tcPr>
            <w:tcW w:w="1548" w:type="dxa"/>
            <w:shd w:val="clear" w:color="auto" w:fill="auto"/>
          </w:tcPr>
          <w:p w14:paraId="7611DE60" w14:textId="77777777" w:rsidR="00C5129A" w:rsidRPr="006D613E" w:rsidRDefault="00C5129A" w:rsidP="008C3E59">
            <w:pPr>
              <w:pStyle w:val="TableEntry"/>
            </w:pPr>
            <w:r w:rsidRPr="006D613E">
              <w:t>MSH</w:t>
            </w:r>
          </w:p>
        </w:tc>
        <w:tc>
          <w:tcPr>
            <w:tcW w:w="2700" w:type="dxa"/>
            <w:shd w:val="clear" w:color="auto" w:fill="auto"/>
          </w:tcPr>
          <w:p w14:paraId="268D0C01" w14:textId="77777777" w:rsidR="00C5129A" w:rsidRPr="006D613E" w:rsidRDefault="00C5129A" w:rsidP="008C3E59">
            <w:pPr>
              <w:pStyle w:val="TableEntry"/>
            </w:pPr>
            <w:r w:rsidRPr="006D613E">
              <w:t>Message Header</w:t>
            </w:r>
          </w:p>
        </w:tc>
        <w:tc>
          <w:tcPr>
            <w:tcW w:w="2340" w:type="dxa"/>
            <w:shd w:val="clear" w:color="auto" w:fill="auto"/>
          </w:tcPr>
          <w:p w14:paraId="0C123F49" w14:textId="77777777" w:rsidR="00C5129A" w:rsidRPr="006D613E" w:rsidRDefault="00C5129A" w:rsidP="008C3E59">
            <w:pPr>
              <w:pStyle w:val="TableEntry"/>
            </w:pPr>
          </w:p>
        </w:tc>
        <w:tc>
          <w:tcPr>
            <w:tcW w:w="1440" w:type="dxa"/>
            <w:shd w:val="clear" w:color="auto" w:fill="auto"/>
          </w:tcPr>
          <w:p w14:paraId="33127A7C" w14:textId="77777777" w:rsidR="00C5129A" w:rsidRPr="006D613E" w:rsidRDefault="00C5129A" w:rsidP="008C3E59">
            <w:pPr>
              <w:pStyle w:val="TableEntry"/>
            </w:pPr>
            <w:r w:rsidRPr="006D613E">
              <w:t>[1..1]</w:t>
            </w:r>
          </w:p>
        </w:tc>
        <w:tc>
          <w:tcPr>
            <w:tcW w:w="1548" w:type="dxa"/>
            <w:shd w:val="clear" w:color="auto" w:fill="auto"/>
          </w:tcPr>
          <w:p w14:paraId="66F1ABE7" w14:textId="77777777" w:rsidR="00C5129A" w:rsidRPr="006D613E" w:rsidRDefault="00C5129A" w:rsidP="008C3E59">
            <w:pPr>
              <w:pStyle w:val="TableEntry"/>
            </w:pPr>
            <w:r w:rsidRPr="006D613E">
              <w:t>2</w:t>
            </w:r>
          </w:p>
        </w:tc>
      </w:tr>
      <w:tr w:rsidR="00C5129A" w:rsidRPr="006D613E" w14:paraId="19A5EA90" w14:textId="77777777" w:rsidTr="008C3E59">
        <w:tc>
          <w:tcPr>
            <w:tcW w:w="1548" w:type="dxa"/>
            <w:shd w:val="clear" w:color="auto" w:fill="auto"/>
          </w:tcPr>
          <w:p w14:paraId="6065C4B8" w14:textId="77777777" w:rsidR="00C5129A" w:rsidRPr="006D613E" w:rsidRDefault="00C5129A" w:rsidP="008C3E59">
            <w:pPr>
              <w:pStyle w:val="TableEntry"/>
            </w:pPr>
            <w:r w:rsidRPr="006D613E">
              <w:t>[{ SFT }]</w:t>
            </w:r>
          </w:p>
        </w:tc>
        <w:tc>
          <w:tcPr>
            <w:tcW w:w="2700" w:type="dxa"/>
            <w:shd w:val="clear" w:color="auto" w:fill="auto"/>
          </w:tcPr>
          <w:p w14:paraId="3B389F42" w14:textId="77777777" w:rsidR="00C5129A" w:rsidRPr="006D613E" w:rsidRDefault="00C5129A" w:rsidP="008C3E59">
            <w:pPr>
              <w:pStyle w:val="TableEntry"/>
            </w:pPr>
            <w:r w:rsidRPr="006D613E">
              <w:t>Software Segment</w:t>
            </w:r>
          </w:p>
        </w:tc>
        <w:tc>
          <w:tcPr>
            <w:tcW w:w="2340" w:type="dxa"/>
            <w:shd w:val="clear" w:color="auto" w:fill="auto"/>
          </w:tcPr>
          <w:p w14:paraId="06428DB5" w14:textId="77777777" w:rsidR="00C5129A" w:rsidRPr="006D613E" w:rsidRDefault="00C5129A" w:rsidP="008C3E59">
            <w:pPr>
              <w:pStyle w:val="TableEntry"/>
            </w:pPr>
          </w:p>
        </w:tc>
        <w:tc>
          <w:tcPr>
            <w:tcW w:w="1440" w:type="dxa"/>
            <w:shd w:val="clear" w:color="auto" w:fill="auto"/>
          </w:tcPr>
          <w:p w14:paraId="42430D5B" w14:textId="77777777" w:rsidR="00C5129A" w:rsidRPr="006D613E" w:rsidRDefault="00C5129A" w:rsidP="008C3E59">
            <w:pPr>
              <w:pStyle w:val="TableEntry"/>
            </w:pPr>
            <w:r w:rsidRPr="006D613E">
              <w:t>[0..1]</w:t>
            </w:r>
          </w:p>
        </w:tc>
        <w:tc>
          <w:tcPr>
            <w:tcW w:w="1548" w:type="dxa"/>
            <w:shd w:val="clear" w:color="auto" w:fill="auto"/>
          </w:tcPr>
          <w:p w14:paraId="2164232B" w14:textId="77777777" w:rsidR="00C5129A" w:rsidRPr="006D613E" w:rsidRDefault="00C5129A" w:rsidP="008C3E59">
            <w:pPr>
              <w:pStyle w:val="TableEntry"/>
            </w:pPr>
            <w:r w:rsidRPr="006D613E">
              <w:t>2</w:t>
            </w:r>
          </w:p>
        </w:tc>
      </w:tr>
      <w:tr w:rsidR="00C5129A" w:rsidRPr="006D613E" w14:paraId="7F7BB47E" w14:textId="77777777" w:rsidTr="008C3E59">
        <w:tc>
          <w:tcPr>
            <w:tcW w:w="1548" w:type="dxa"/>
            <w:shd w:val="clear" w:color="auto" w:fill="auto"/>
          </w:tcPr>
          <w:p w14:paraId="0D2443CC" w14:textId="77777777" w:rsidR="00C5129A" w:rsidRPr="006D613E" w:rsidRDefault="00C5129A" w:rsidP="008C3E59">
            <w:pPr>
              <w:pStyle w:val="TableEntry"/>
            </w:pPr>
            <w:r w:rsidRPr="006D613E">
              <w:t>PID</w:t>
            </w:r>
          </w:p>
        </w:tc>
        <w:tc>
          <w:tcPr>
            <w:tcW w:w="2700" w:type="dxa"/>
            <w:shd w:val="clear" w:color="auto" w:fill="auto"/>
          </w:tcPr>
          <w:p w14:paraId="4349A667" w14:textId="77777777" w:rsidR="00C5129A" w:rsidRPr="006D613E" w:rsidRDefault="00C5129A" w:rsidP="008C3E59">
            <w:pPr>
              <w:pStyle w:val="TableEntry"/>
            </w:pPr>
            <w:r w:rsidRPr="006D613E">
              <w:t>Patient Identification</w:t>
            </w:r>
          </w:p>
        </w:tc>
        <w:tc>
          <w:tcPr>
            <w:tcW w:w="2340" w:type="dxa"/>
            <w:shd w:val="clear" w:color="auto" w:fill="auto"/>
          </w:tcPr>
          <w:p w14:paraId="7B818738" w14:textId="77777777" w:rsidR="00C5129A" w:rsidRPr="006D613E" w:rsidRDefault="00C5129A" w:rsidP="008C3E59">
            <w:pPr>
              <w:pStyle w:val="TableEntry"/>
            </w:pPr>
            <w:r w:rsidRPr="006D613E">
              <w:t>Demographics for id matching</w:t>
            </w:r>
          </w:p>
        </w:tc>
        <w:tc>
          <w:tcPr>
            <w:tcW w:w="1440" w:type="dxa"/>
            <w:shd w:val="clear" w:color="auto" w:fill="auto"/>
          </w:tcPr>
          <w:p w14:paraId="332D6C53" w14:textId="77777777" w:rsidR="00C5129A" w:rsidRPr="006D613E" w:rsidRDefault="00C5129A" w:rsidP="008C3E59">
            <w:pPr>
              <w:pStyle w:val="TableEntry"/>
            </w:pPr>
            <w:r w:rsidRPr="006D613E">
              <w:t>[1..1]</w:t>
            </w:r>
          </w:p>
        </w:tc>
        <w:tc>
          <w:tcPr>
            <w:tcW w:w="1548" w:type="dxa"/>
            <w:shd w:val="clear" w:color="auto" w:fill="auto"/>
          </w:tcPr>
          <w:p w14:paraId="70A18517" w14:textId="77777777" w:rsidR="00C5129A" w:rsidRPr="006D613E" w:rsidRDefault="00C5129A" w:rsidP="008C3E59">
            <w:pPr>
              <w:pStyle w:val="TableEntry"/>
            </w:pPr>
            <w:r w:rsidRPr="006D613E">
              <w:t>3</w:t>
            </w:r>
          </w:p>
        </w:tc>
      </w:tr>
      <w:tr w:rsidR="00C5129A" w:rsidRPr="006D613E" w14:paraId="0BC7A322" w14:textId="77777777" w:rsidTr="008C3E59">
        <w:tc>
          <w:tcPr>
            <w:tcW w:w="1548" w:type="dxa"/>
            <w:shd w:val="clear" w:color="auto" w:fill="auto"/>
          </w:tcPr>
          <w:p w14:paraId="47C850C4" w14:textId="77777777" w:rsidR="00C5129A" w:rsidRPr="006D613E" w:rsidRDefault="00C5129A" w:rsidP="008C3E59">
            <w:pPr>
              <w:pStyle w:val="TableEntry"/>
            </w:pPr>
            <w:r w:rsidRPr="006D613E">
              <w:t>[ PV1 ]</w:t>
            </w:r>
          </w:p>
        </w:tc>
        <w:tc>
          <w:tcPr>
            <w:tcW w:w="2700" w:type="dxa"/>
            <w:shd w:val="clear" w:color="auto" w:fill="auto"/>
          </w:tcPr>
          <w:p w14:paraId="6ACF46F1" w14:textId="77777777" w:rsidR="00C5129A" w:rsidRPr="006D613E" w:rsidRDefault="00C5129A" w:rsidP="008C3E59">
            <w:pPr>
              <w:pStyle w:val="TableEntry"/>
            </w:pPr>
            <w:r w:rsidRPr="006D613E">
              <w:t>Patient Visit</w:t>
            </w:r>
          </w:p>
        </w:tc>
        <w:tc>
          <w:tcPr>
            <w:tcW w:w="2340" w:type="dxa"/>
            <w:shd w:val="clear" w:color="auto" w:fill="auto"/>
          </w:tcPr>
          <w:p w14:paraId="2CE1804A" w14:textId="77777777" w:rsidR="00C5129A" w:rsidRPr="006D613E" w:rsidRDefault="00C5129A" w:rsidP="008C3E59">
            <w:pPr>
              <w:pStyle w:val="TableEntry"/>
            </w:pPr>
          </w:p>
        </w:tc>
        <w:tc>
          <w:tcPr>
            <w:tcW w:w="1440" w:type="dxa"/>
            <w:shd w:val="clear" w:color="auto" w:fill="auto"/>
          </w:tcPr>
          <w:p w14:paraId="620370B8" w14:textId="77777777" w:rsidR="00C5129A" w:rsidRPr="006D613E" w:rsidRDefault="00C5129A" w:rsidP="008C3E59">
            <w:pPr>
              <w:pStyle w:val="TableEntry"/>
            </w:pPr>
            <w:r w:rsidRPr="006D613E">
              <w:t>[0..1]</w:t>
            </w:r>
          </w:p>
        </w:tc>
        <w:tc>
          <w:tcPr>
            <w:tcW w:w="1548" w:type="dxa"/>
            <w:shd w:val="clear" w:color="auto" w:fill="auto"/>
          </w:tcPr>
          <w:p w14:paraId="39083AE1" w14:textId="77777777" w:rsidR="00C5129A" w:rsidRPr="006D613E" w:rsidRDefault="00C5129A" w:rsidP="008C3E59">
            <w:pPr>
              <w:pStyle w:val="TableEntry"/>
            </w:pPr>
            <w:r w:rsidRPr="006D613E">
              <w:t>3</w:t>
            </w:r>
          </w:p>
        </w:tc>
      </w:tr>
      <w:tr w:rsidR="00C5129A" w:rsidRPr="006D613E" w14:paraId="10A1C0C6" w14:textId="77777777" w:rsidTr="008C3E59">
        <w:tc>
          <w:tcPr>
            <w:tcW w:w="1548" w:type="dxa"/>
            <w:shd w:val="clear" w:color="auto" w:fill="auto"/>
          </w:tcPr>
          <w:p w14:paraId="04C9F738" w14:textId="77777777" w:rsidR="00C5129A" w:rsidRPr="006D613E" w:rsidRDefault="00C5129A" w:rsidP="008C3E59">
            <w:pPr>
              <w:pStyle w:val="TableEntry"/>
            </w:pPr>
            <w:r w:rsidRPr="006D613E">
              <w:t>{</w:t>
            </w:r>
          </w:p>
        </w:tc>
        <w:tc>
          <w:tcPr>
            <w:tcW w:w="2700" w:type="dxa"/>
            <w:shd w:val="clear" w:color="auto" w:fill="auto"/>
          </w:tcPr>
          <w:p w14:paraId="531DC4BB" w14:textId="77777777" w:rsidR="00C5129A" w:rsidRPr="006D613E" w:rsidRDefault="00C5129A" w:rsidP="008C3E59">
            <w:pPr>
              <w:pStyle w:val="TableEntry"/>
            </w:pPr>
            <w:r w:rsidRPr="006D613E">
              <w:t>Order Observation Repeat Grouping BEGIN</w:t>
            </w:r>
          </w:p>
        </w:tc>
        <w:tc>
          <w:tcPr>
            <w:tcW w:w="2340" w:type="dxa"/>
            <w:shd w:val="clear" w:color="auto" w:fill="auto"/>
          </w:tcPr>
          <w:p w14:paraId="38112C46" w14:textId="77777777" w:rsidR="00C5129A" w:rsidRPr="006D613E" w:rsidRDefault="00C5129A" w:rsidP="008C3E59">
            <w:pPr>
              <w:pStyle w:val="TableEntry"/>
            </w:pPr>
          </w:p>
        </w:tc>
        <w:tc>
          <w:tcPr>
            <w:tcW w:w="1440" w:type="dxa"/>
            <w:shd w:val="clear" w:color="auto" w:fill="auto"/>
          </w:tcPr>
          <w:p w14:paraId="05DC5A51" w14:textId="77777777" w:rsidR="00C5129A" w:rsidRPr="006D613E" w:rsidRDefault="00C5129A" w:rsidP="008C3E59">
            <w:pPr>
              <w:pStyle w:val="TableEntry"/>
            </w:pPr>
            <w:r w:rsidRPr="006D613E">
              <w:t>[1..*]</w:t>
            </w:r>
          </w:p>
        </w:tc>
        <w:tc>
          <w:tcPr>
            <w:tcW w:w="1548" w:type="dxa"/>
            <w:shd w:val="clear" w:color="auto" w:fill="auto"/>
          </w:tcPr>
          <w:p w14:paraId="71818394" w14:textId="77777777" w:rsidR="00C5129A" w:rsidRPr="006D613E" w:rsidRDefault="00C5129A" w:rsidP="008C3E59">
            <w:pPr>
              <w:pStyle w:val="TableEntry"/>
            </w:pPr>
          </w:p>
        </w:tc>
      </w:tr>
      <w:tr w:rsidR="00C5129A" w:rsidRPr="006D613E" w14:paraId="0E14CAF0" w14:textId="77777777" w:rsidTr="008C3E59">
        <w:tc>
          <w:tcPr>
            <w:tcW w:w="1548" w:type="dxa"/>
            <w:shd w:val="clear" w:color="auto" w:fill="auto"/>
          </w:tcPr>
          <w:p w14:paraId="286D3716" w14:textId="77777777" w:rsidR="00C5129A" w:rsidRPr="006D613E" w:rsidRDefault="00C5129A" w:rsidP="008C3E59">
            <w:pPr>
              <w:pStyle w:val="TableEntry"/>
            </w:pPr>
            <w:r w:rsidRPr="006D613E">
              <w:t xml:space="preserve">  OBR</w:t>
            </w:r>
          </w:p>
        </w:tc>
        <w:tc>
          <w:tcPr>
            <w:tcW w:w="2700" w:type="dxa"/>
            <w:shd w:val="clear" w:color="auto" w:fill="auto"/>
          </w:tcPr>
          <w:p w14:paraId="00E70197" w14:textId="77777777" w:rsidR="00C5129A" w:rsidRPr="006D613E" w:rsidRDefault="00C5129A" w:rsidP="008C3E59">
            <w:pPr>
              <w:pStyle w:val="TableEntry"/>
            </w:pPr>
            <w:r w:rsidRPr="006D613E">
              <w:t>Observations Request</w:t>
            </w:r>
          </w:p>
        </w:tc>
        <w:tc>
          <w:tcPr>
            <w:tcW w:w="2340" w:type="dxa"/>
            <w:shd w:val="clear" w:color="auto" w:fill="auto"/>
          </w:tcPr>
          <w:p w14:paraId="3934B2FB" w14:textId="77777777" w:rsidR="00C5129A" w:rsidRPr="006D613E" w:rsidRDefault="00C5129A" w:rsidP="008C3E59">
            <w:pPr>
              <w:pStyle w:val="TableEntry"/>
            </w:pPr>
            <w:r w:rsidRPr="006D613E">
              <w:t>Clinical context</w:t>
            </w:r>
          </w:p>
        </w:tc>
        <w:tc>
          <w:tcPr>
            <w:tcW w:w="1440" w:type="dxa"/>
            <w:shd w:val="clear" w:color="auto" w:fill="auto"/>
          </w:tcPr>
          <w:p w14:paraId="35C318B5" w14:textId="77777777" w:rsidR="00C5129A" w:rsidRPr="006D613E" w:rsidRDefault="00C5129A" w:rsidP="008C3E59">
            <w:pPr>
              <w:pStyle w:val="TableEntry"/>
            </w:pPr>
            <w:r w:rsidRPr="006D613E">
              <w:t>[1..1]</w:t>
            </w:r>
          </w:p>
        </w:tc>
        <w:tc>
          <w:tcPr>
            <w:tcW w:w="1548" w:type="dxa"/>
            <w:shd w:val="clear" w:color="auto" w:fill="auto"/>
          </w:tcPr>
          <w:p w14:paraId="1897AEAC" w14:textId="77777777" w:rsidR="00C5129A" w:rsidRPr="006D613E" w:rsidRDefault="00C5129A" w:rsidP="008C3E59">
            <w:pPr>
              <w:pStyle w:val="TableEntry"/>
            </w:pPr>
            <w:r w:rsidRPr="006D613E">
              <w:t>7</w:t>
            </w:r>
          </w:p>
        </w:tc>
      </w:tr>
      <w:tr w:rsidR="00C5129A" w:rsidRPr="006D613E" w14:paraId="62CF2EBE" w14:textId="77777777" w:rsidTr="008C3E59">
        <w:tc>
          <w:tcPr>
            <w:tcW w:w="1548" w:type="dxa"/>
            <w:shd w:val="clear" w:color="auto" w:fill="auto"/>
          </w:tcPr>
          <w:p w14:paraId="4EBA137B" w14:textId="77777777" w:rsidR="00C5129A" w:rsidRPr="006D613E" w:rsidRDefault="00C5129A" w:rsidP="008C3E59">
            <w:pPr>
              <w:pStyle w:val="TableEntry"/>
            </w:pPr>
            <w:r w:rsidRPr="006D613E">
              <w:t xml:space="preserve">  {[NTE]}</w:t>
            </w:r>
          </w:p>
        </w:tc>
        <w:tc>
          <w:tcPr>
            <w:tcW w:w="2700" w:type="dxa"/>
            <w:shd w:val="clear" w:color="auto" w:fill="auto"/>
          </w:tcPr>
          <w:p w14:paraId="538A3BA9" w14:textId="77777777" w:rsidR="00C5129A" w:rsidRPr="006D613E" w:rsidRDefault="00C5129A" w:rsidP="008C3E59">
            <w:pPr>
              <w:pStyle w:val="TableEntry"/>
            </w:pPr>
            <w:r w:rsidRPr="006D613E">
              <w:t>Notes Section</w:t>
            </w:r>
          </w:p>
        </w:tc>
        <w:tc>
          <w:tcPr>
            <w:tcW w:w="2340" w:type="dxa"/>
            <w:shd w:val="clear" w:color="auto" w:fill="auto"/>
          </w:tcPr>
          <w:p w14:paraId="791FA466" w14:textId="77777777" w:rsidR="00C5129A" w:rsidRPr="006D613E" w:rsidRDefault="00C5129A" w:rsidP="008C3E59">
            <w:pPr>
              <w:pStyle w:val="TableEntry"/>
            </w:pPr>
            <w:r w:rsidRPr="006D613E">
              <w:t>Notes related to OBR</w:t>
            </w:r>
          </w:p>
        </w:tc>
        <w:tc>
          <w:tcPr>
            <w:tcW w:w="1440" w:type="dxa"/>
            <w:shd w:val="clear" w:color="auto" w:fill="auto"/>
          </w:tcPr>
          <w:p w14:paraId="4DF2CD5F" w14:textId="77777777" w:rsidR="00C5129A" w:rsidRPr="006D613E" w:rsidRDefault="00C5129A" w:rsidP="008C3E59">
            <w:pPr>
              <w:pStyle w:val="TableEntry"/>
            </w:pPr>
            <w:r w:rsidRPr="006D613E">
              <w:t>[0..*]</w:t>
            </w:r>
          </w:p>
        </w:tc>
        <w:tc>
          <w:tcPr>
            <w:tcW w:w="1548" w:type="dxa"/>
            <w:shd w:val="clear" w:color="auto" w:fill="auto"/>
          </w:tcPr>
          <w:p w14:paraId="76BD9A23" w14:textId="77777777" w:rsidR="00C5129A" w:rsidRPr="006D613E" w:rsidRDefault="00C5129A" w:rsidP="008C3E59">
            <w:pPr>
              <w:pStyle w:val="TableEntry"/>
            </w:pPr>
          </w:p>
        </w:tc>
      </w:tr>
      <w:tr w:rsidR="00C5129A" w:rsidRPr="006D613E" w14:paraId="65A0CA4A" w14:textId="77777777" w:rsidTr="008C3E59">
        <w:tc>
          <w:tcPr>
            <w:tcW w:w="1548" w:type="dxa"/>
            <w:shd w:val="clear" w:color="auto" w:fill="auto"/>
          </w:tcPr>
          <w:p w14:paraId="41411CF2" w14:textId="77777777" w:rsidR="00C5129A" w:rsidRPr="006D613E" w:rsidRDefault="00C5129A" w:rsidP="008C3E59">
            <w:pPr>
              <w:pStyle w:val="TableEntry"/>
            </w:pPr>
            <w:r w:rsidRPr="006D613E">
              <w:t xml:space="preserve">  {OBX}</w:t>
            </w:r>
          </w:p>
        </w:tc>
        <w:tc>
          <w:tcPr>
            <w:tcW w:w="2700" w:type="dxa"/>
            <w:shd w:val="clear" w:color="auto" w:fill="auto"/>
          </w:tcPr>
          <w:p w14:paraId="7A00354B" w14:textId="77777777" w:rsidR="00C5129A" w:rsidRPr="006D613E" w:rsidRDefault="00C5129A" w:rsidP="008C3E59">
            <w:pPr>
              <w:pStyle w:val="TableEntry"/>
            </w:pPr>
            <w:r w:rsidRPr="006D613E">
              <w:t>Observation results</w:t>
            </w:r>
          </w:p>
        </w:tc>
        <w:tc>
          <w:tcPr>
            <w:tcW w:w="2340" w:type="dxa"/>
            <w:shd w:val="clear" w:color="auto" w:fill="auto"/>
          </w:tcPr>
          <w:p w14:paraId="75098617" w14:textId="77777777" w:rsidR="00C5129A" w:rsidRPr="006D613E" w:rsidRDefault="00C5129A" w:rsidP="008C3E59">
            <w:pPr>
              <w:pStyle w:val="TableEntry"/>
            </w:pPr>
            <w:r w:rsidRPr="006D613E">
              <w:t>Observations related to the pulse generator</w:t>
            </w:r>
          </w:p>
        </w:tc>
        <w:tc>
          <w:tcPr>
            <w:tcW w:w="1440" w:type="dxa"/>
            <w:shd w:val="clear" w:color="auto" w:fill="auto"/>
          </w:tcPr>
          <w:p w14:paraId="096A0656" w14:textId="77777777" w:rsidR="00C5129A" w:rsidRPr="006D613E" w:rsidRDefault="00C5129A" w:rsidP="008C3E59">
            <w:pPr>
              <w:pStyle w:val="TableEntry"/>
            </w:pPr>
            <w:r w:rsidRPr="006D613E">
              <w:t>[0..*]</w:t>
            </w:r>
          </w:p>
        </w:tc>
        <w:tc>
          <w:tcPr>
            <w:tcW w:w="1548" w:type="dxa"/>
            <w:shd w:val="clear" w:color="auto" w:fill="auto"/>
          </w:tcPr>
          <w:p w14:paraId="4381CCF6" w14:textId="77777777" w:rsidR="00C5129A" w:rsidRPr="006D613E" w:rsidRDefault="00C5129A" w:rsidP="008C3E59">
            <w:pPr>
              <w:pStyle w:val="TableEntry"/>
            </w:pPr>
            <w:r w:rsidRPr="006D613E">
              <w:t>7</w:t>
            </w:r>
          </w:p>
        </w:tc>
      </w:tr>
      <w:tr w:rsidR="00C5129A" w:rsidRPr="006D613E" w14:paraId="0406660C" w14:textId="77777777" w:rsidTr="008C3E59">
        <w:tc>
          <w:tcPr>
            <w:tcW w:w="1548" w:type="dxa"/>
            <w:shd w:val="clear" w:color="auto" w:fill="auto"/>
          </w:tcPr>
          <w:p w14:paraId="647D5950" w14:textId="77777777" w:rsidR="00C5129A" w:rsidRPr="006D613E" w:rsidRDefault="00C5129A" w:rsidP="008C3E59">
            <w:pPr>
              <w:pStyle w:val="TableEntry"/>
            </w:pPr>
            <w:r w:rsidRPr="006D613E">
              <w:t xml:space="preserve">  {[NTE]}</w:t>
            </w:r>
          </w:p>
        </w:tc>
        <w:tc>
          <w:tcPr>
            <w:tcW w:w="2700" w:type="dxa"/>
            <w:shd w:val="clear" w:color="auto" w:fill="auto"/>
          </w:tcPr>
          <w:p w14:paraId="37D84980" w14:textId="77777777" w:rsidR="00C5129A" w:rsidRPr="006D613E" w:rsidRDefault="00C5129A" w:rsidP="008C3E59">
            <w:pPr>
              <w:pStyle w:val="TableEntry"/>
            </w:pPr>
            <w:r w:rsidRPr="006D613E">
              <w:t>Notes Section</w:t>
            </w:r>
          </w:p>
        </w:tc>
        <w:tc>
          <w:tcPr>
            <w:tcW w:w="2340" w:type="dxa"/>
            <w:shd w:val="clear" w:color="auto" w:fill="auto"/>
          </w:tcPr>
          <w:p w14:paraId="7F887B81" w14:textId="77777777" w:rsidR="00C5129A" w:rsidRPr="006D613E" w:rsidRDefault="00C5129A" w:rsidP="008C3E59">
            <w:pPr>
              <w:pStyle w:val="TableEntry"/>
            </w:pPr>
            <w:r w:rsidRPr="006D613E">
              <w:t>Notes Related to OBX</w:t>
            </w:r>
          </w:p>
        </w:tc>
        <w:tc>
          <w:tcPr>
            <w:tcW w:w="1440" w:type="dxa"/>
            <w:shd w:val="clear" w:color="auto" w:fill="auto"/>
          </w:tcPr>
          <w:p w14:paraId="31F6F30F" w14:textId="77777777" w:rsidR="00C5129A" w:rsidRPr="006D613E" w:rsidRDefault="00C5129A" w:rsidP="008C3E59">
            <w:pPr>
              <w:pStyle w:val="TableEntry"/>
            </w:pPr>
            <w:r w:rsidRPr="006D613E">
              <w:t>[0..*]</w:t>
            </w:r>
          </w:p>
        </w:tc>
        <w:tc>
          <w:tcPr>
            <w:tcW w:w="1548" w:type="dxa"/>
            <w:shd w:val="clear" w:color="auto" w:fill="auto"/>
          </w:tcPr>
          <w:p w14:paraId="69D74F34" w14:textId="77777777" w:rsidR="00C5129A" w:rsidRPr="006D613E" w:rsidRDefault="00C5129A" w:rsidP="008C3E59">
            <w:pPr>
              <w:pStyle w:val="TableEntry"/>
            </w:pPr>
          </w:p>
        </w:tc>
      </w:tr>
      <w:tr w:rsidR="00C5129A" w:rsidRPr="006D613E" w14:paraId="245BE703" w14:textId="77777777" w:rsidTr="008C3E59">
        <w:tc>
          <w:tcPr>
            <w:tcW w:w="1548" w:type="dxa"/>
            <w:shd w:val="clear" w:color="auto" w:fill="auto"/>
          </w:tcPr>
          <w:p w14:paraId="048579E8" w14:textId="77777777" w:rsidR="00C5129A" w:rsidRPr="006D613E" w:rsidRDefault="00C5129A" w:rsidP="008C3E59">
            <w:pPr>
              <w:pStyle w:val="TableEntry"/>
            </w:pPr>
            <w:r w:rsidRPr="006D613E">
              <w:t>}</w:t>
            </w:r>
          </w:p>
        </w:tc>
        <w:tc>
          <w:tcPr>
            <w:tcW w:w="2700" w:type="dxa"/>
            <w:shd w:val="clear" w:color="auto" w:fill="auto"/>
          </w:tcPr>
          <w:p w14:paraId="0FA27ED1" w14:textId="77777777" w:rsidR="00C5129A" w:rsidRPr="006D613E" w:rsidRDefault="00C5129A" w:rsidP="008C3E59">
            <w:pPr>
              <w:pStyle w:val="TableEntry"/>
            </w:pPr>
            <w:r w:rsidRPr="006D613E">
              <w:t>Order Observation Repeat Grouping END</w:t>
            </w:r>
          </w:p>
        </w:tc>
        <w:tc>
          <w:tcPr>
            <w:tcW w:w="2340" w:type="dxa"/>
            <w:shd w:val="clear" w:color="auto" w:fill="auto"/>
          </w:tcPr>
          <w:p w14:paraId="67E7E0FB" w14:textId="77777777" w:rsidR="00C5129A" w:rsidRPr="006D613E" w:rsidRDefault="00C5129A" w:rsidP="008C3E59">
            <w:pPr>
              <w:pStyle w:val="TableEntry"/>
            </w:pPr>
          </w:p>
        </w:tc>
        <w:tc>
          <w:tcPr>
            <w:tcW w:w="1440" w:type="dxa"/>
            <w:shd w:val="clear" w:color="auto" w:fill="auto"/>
          </w:tcPr>
          <w:p w14:paraId="45AEDAD8" w14:textId="77777777" w:rsidR="00C5129A" w:rsidRPr="006D613E" w:rsidRDefault="00C5129A" w:rsidP="008C3E59">
            <w:pPr>
              <w:pStyle w:val="TableEntry"/>
            </w:pPr>
          </w:p>
        </w:tc>
        <w:tc>
          <w:tcPr>
            <w:tcW w:w="1548" w:type="dxa"/>
            <w:shd w:val="clear" w:color="auto" w:fill="auto"/>
          </w:tcPr>
          <w:p w14:paraId="600E6C41" w14:textId="77777777" w:rsidR="00C5129A" w:rsidRPr="006D613E" w:rsidRDefault="00C5129A" w:rsidP="008C3E59">
            <w:pPr>
              <w:pStyle w:val="TableEntry"/>
            </w:pPr>
          </w:p>
        </w:tc>
      </w:tr>
      <w:tr w:rsidR="00C5129A" w:rsidRPr="006D613E" w14:paraId="229D774B" w14:textId="77777777" w:rsidTr="008C3E59">
        <w:tc>
          <w:tcPr>
            <w:tcW w:w="1548" w:type="dxa"/>
            <w:shd w:val="clear" w:color="auto" w:fill="auto"/>
          </w:tcPr>
          <w:p w14:paraId="74BA190E" w14:textId="77777777" w:rsidR="00C5129A" w:rsidRPr="006D613E" w:rsidRDefault="00C5129A" w:rsidP="008C3E59">
            <w:pPr>
              <w:pStyle w:val="TableEntry"/>
            </w:pPr>
            <w:r w:rsidRPr="006D613E">
              <w:t>[DSC]</w:t>
            </w:r>
          </w:p>
        </w:tc>
        <w:tc>
          <w:tcPr>
            <w:tcW w:w="2700" w:type="dxa"/>
            <w:shd w:val="clear" w:color="auto" w:fill="auto"/>
          </w:tcPr>
          <w:p w14:paraId="22602C6B" w14:textId="77777777" w:rsidR="00C5129A" w:rsidRPr="006D613E" w:rsidRDefault="00C5129A" w:rsidP="008C3E59">
            <w:pPr>
              <w:pStyle w:val="TableEntry"/>
            </w:pPr>
            <w:r w:rsidRPr="006D613E">
              <w:t xml:space="preserve">Continuation Pointer </w:t>
            </w:r>
          </w:p>
        </w:tc>
        <w:tc>
          <w:tcPr>
            <w:tcW w:w="2340" w:type="dxa"/>
            <w:shd w:val="clear" w:color="auto" w:fill="auto"/>
          </w:tcPr>
          <w:p w14:paraId="5E94C1F0" w14:textId="77777777" w:rsidR="00C5129A" w:rsidRPr="006D613E" w:rsidRDefault="00C5129A" w:rsidP="008C3E59">
            <w:pPr>
              <w:pStyle w:val="TableEntry"/>
            </w:pPr>
          </w:p>
        </w:tc>
        <w:tc>
          <w:tcPr>
            <w:tcW w:w="1440" w:type="dxa"/>
            <w:shd w:val="clear" w:color="auto" w:fill="auto"/>
          </w:tcPr>
          <w:p w14:paraId="0BE0EF74" w14:textId="77777777" w:rsidR="00C5129A" w:rsidRPr="006D613E" w:rsidRDefault="00C5129A" w:rsidP="008C3E59">
            <w:pPr>
              <w:pStyle w:val="TableEntry"/>
            </w:pPr>
            <w:r w:rsidRPr="006D613E">
              <w:t>[0..0]</w:t>
            </w:r>
          </w:p>
        </w:tc>
        <w:tc>
          <w:tcPr>
            <w:tcW w:w="1548" w:type="dxa"/>
            <w:shd w:val="clear" w:color="auto" w:fill="auto"/>
          </w:tcPr>
          <w:p w14:paraId="4F4EF1C2" w14:textId="77777777" w:rsidR="00C5129A" w:rsidRPr="006D613E" w:rsidRDefault="00C5129A" w:rsidP="008C3E59">
            <w:pPr>
              <w:pStyle w:val="TableEntry"/>
            </w:pPr>
            <w:r w:rsidRPr="006D613E">
              <w:t>2</w:t>
            </w:r>
          </w:p>
        </w:tc>
      </w:tr>
    </w:tbl>
    <w:p w14:paraId="0DF64D98" w14:textId="77777777" w:rsidR="00C5129A" w:rsidRPr="006D613E" w:rsidRDefault="00C5129A" w:rsidP="00113C9C">
      <w:pPr>
        <w:pStyle w:val="BodyText"/>
      </w:pPr>
    </w:p>
    <w:p w14:paraId="3D0B6F6D" w14:textId="2C85BD2D" w:rsidR="00B11855" w:rsidRPr="006D613E" w:rsidRDefault="003D003E" w:rsidP="00113C9C">
      <w:pPr>
        <w:pStyle w:val="BodyText"/>
      </w:pPr>
      <w:r w:rsidRPr="006D613E">
        <w:t xml:space="preserve">The Implantable Device – Cardiac – Reporter initiates the </w:t>
      </w:r>
      <w:r w:rsidR="006D613E">
        <w:t>HL7</w:t>
      </w:r>
      <w:r w:rsidR="00995105" w:rsidRPr="006D613E">
        <w:t xml:space="preserve"> </w:t>
      </w:r>
      <w:r w:rsidRPr="006D613E">
        <w:t>ORU message to the Implantable Device – Cardiac – Consumer following an implanted cardiac device interrogation.</w:t>
      </w:r>
    </w:p>
    <w:p w14:paraId="7ABE6CB4" w14:textId="77777777" w:rsidR="00B11855" w:rsidRPr="006D613E" w:rsidRDefault="003D003E" w:rsidP="00123C7B">
      <w:pPr>
        <w:pStyle w:val="Heading5"/>
        <w:rPr>
          <w:noProof w:val="0"/>
        </w:rPr>
      </w:pPr>
      <w:bookmarkStart w:id="484" w:name="_Toc401769837"/>
      <w:bookmarkStart w:id="485" w:name="_Toc466373744"/>
      <w:r w:rsidRPr="006D613E">
        <w:rPr>
          <w:noProof w:val="0"/>
        </w:rPr>
        <w:lastRenderedPageBreak/>
        <w:t>Message Semantics</w:t>
      </w:r>
      <w:bookmarkEnd w:id="484"/>
      <w:bookmarkEnd w:id="485"/>
    </w:p>
    <w:p w14:paraId="765D39DC" w14:textId="21B73760" w:rsidR="00B11855" w:rsidRPr="006D613E" w:rsidRDefault="003D003E" w:rsidP="00185E79">
      <w:pPr>
        <w:pStyle w:val="BodyText"/>
      </w:pPr>
      <w:r w:rsidRPr="006D613E">
        <w:t xml:space="preserve">The message is an unsolicited v2.6 ORU message from the Implantable Device – Cardiac – Reporter to the Implantable Device – Cardiac – Consumer with a corresponding ACK message back to the Implantable Device – Cardiac – Reporter. The contents of the message (in OBX segments) are a required set of individual observations or measurements trans-coded into separate </w:t>
      </w:r>
      <w:r w:rsidR="006D613E">
        <w:t>HL7</w:t>
      </w:r>
      <w:r w:rsidR="00995105" w:rsidRPr="006D613E">
        <w:t xml:space="preserve"> </w:t>
      </w:r>
      <w:r w:rsidRPr="006D613E">
        <w:t>v2.6 OBX segments and an optional encapsulated PDF document.</w:t>
      </w:r>
    </w:p>
    <w:p w14:paraId="7181B284" w14:textId="0CD4110E" w:rsidR="00B11855" w:rsidRPr="006D613E" w:rsidRDefault="003D003E" w:rsidP="00185E79">
      <w:pPr>
        <w:pStyle w:val="BodyText"/>
      </w:pPr>
      <w:r w:rsidRPr="006D613E">
        <w:t xml:space="preserve">Refer to the </w:t>
      </w:r>
      <w:r w:rsidR="006D613E">
        <w:t>HL7</w:t>
      </w:r>
      <w:r w:rsidR="00995105" w:rsidRPr="006D613E">
        <w:t xml:space="preserve"> </w:t>
      </w:r>
      <w:r w:rsidRPr="006D613E">
        <w:t>v2.6 Standard, Chapter 7 ORU Message for general message semantics.</w:t>
      </w:r>
    </w:p>
    <w:p w14:paraId="17AA6D10" w14:textId="77777777" w:rsidR="00B11855" w:rsidRPr="006D613E" w:rsidRDefault="003D003E" w:rsidP="00185E79">
      <w:pPr>
        <w:pStyle w:val="BodyText"/>
      </w:pPr>
      <w:r w:rsidRPr="006D613E">
        <w:t xml:space="preserve">The constrained message structure is given in </w:t>
      </w:r>
      <w:r w:rsidR="00CA3A2C" w:rsidRPr="006D613E">
        <w:t>Table</w:t>
      </w:r>
      <w:r w:rsidRPr="006D613E">
        <w:t xml:space="preserve"> 3.9.4.1.2-1, with additional details provided in sections below. </w:t>
      </w:r>
    </w:p>
    <w:p w14:paraId="0026C314" w14:textId="77777777" w:rsidR="00C42BD4" w:rsidRPr="006D613E" w:rsidRDefault="00C42BD4" w:rsidP="00185E79">
      <w:pPr>
        <w:pStyle w:val="BodyText"/>
      </w:pPr>
    </w:p>
    <w:p w14:paraId="6A167595" w14:textId="77777777" w:rsidR="00B11855" w:rsidRPr="006D613E" w:rsidRDefault="003D003E" w:rsidP="00123C7B">
      <w:pPr>
        <w:pStyle w:val="TableTitle"/>
        <w:outlineLvl w:val="0"/>
      </w:pPr>
      <w:r w:rsidRPr="006D613E">
        <w:t>Table 3.9.4.1.2</w:t>
      </w:r>
      <w:r w:rsidR="005D79DE" w:rsidRPr="006D613E">
        <w:rPr>
          <w:rFonts w:eastAsia="MS Gothic"/>
        </w:rPr>
        <w:t>-</w:t>
      </w:r>
      <w:r w:rsidR="00E86B15" w:rsidRPr="006D613E">
        <w:t>1</w:t>
      </w:r>
      <w:r w:rsidRPr="006D613E">
        <w:t>: ORU Message Structure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7"/>
        <w:gridCol w:w="3026"/>
        <w:gridCol w:w="2895"/>
        <w:gridCol w:w="816"/>
        <w:gridCol w:w="1822"/>
      </w:tblGrid>
      <w:tr w:rsidR="00D612C5" w:rsidRPr="006D613E" w14:paraId="738038E9" w14:textId="77777777" w:rsidTr="00A92110">
        <w:trPr>
          <w:cantSplit/>
          <w:tblHeader/>
          <w:jc w:val="center"/>
        </w:trPr>
        <w:tc>
          <w:tcPr>
            <w:tcW w:w="0" w:type="auto"/>
            <w:shd w:val="clear" w:color="auto" w:fill="D9D9D9"/>
          </w:tcPr>
          <w:p w14:paraId="7AA9D27B" w14:textId="77777777" w:rsidR="00B11855" w:rsidRPr="006D613E" w:rsidRDefault="003D003E" w:rsidP="00506FBD">
            <w:pPr>
              <w:pStyle w:val="TableEntryHeader"/>
            </w:pPr>
            <w:r w:rsidRPr="006D613E">
              <w:t>ORU</w:t>
            </w:r>
          </w:p>
        </w:tc>
        <w:tc>
          <w:tcPr>
            <w:tcW w:w="0" w:type="auto"/>
            <w:shd w:val="clear" w:color="auto" w:fill="D9D9D9"/>
          </w:tcPr>
          <w:p w14:paraId="5FFCC2DA" w14:textId="77777777" w:rsidR="00B11855" w:rsidRPr="006D613E" w:rsidRDefault="003D003E" w:rsidP="00506FBD">
            <w:pPr>
              <w:pStyle w:val="TableEntryHeader"/>
            </w:pPr>
            <w:r w:rsidRPr="006D613E">
              <w:t>Observation Results Message</w:t>
            </w:r>
          </w:p>
        </w:tc>
        <w:tc>
          <w:tcPr>
            <w:tcW w:w="0" w:type="auto"/>
            <w:shd w:val="clear" w:color="auto" w:fill="D9D9D9"/>
          </w:tcPr>
          <w:p w14:paraId="7ECBFCEF" w14:textId="77777777" w:rsidR="00B11855" w:rsidRPr="006D613E" w:rsidRDefault="003D003E" w:rsidP="00506FBD">
            <w:pPr>
              <w:pStyle w:val="TableEntryHeader"/>
            </w:pPr>
            <w:r w:rsidRPr="006D613E">
              <w:t>Usage</w:t>
            </w:r>
          </w:p>
        </w:tc>
        <w:tc>
          <w:tcPr>
            <w:tcW w:w="0" w:type="auto"/>
            <w:shd w:val="clear" w:color="auto" w:fill="D9D9D9"/>
          </w:tcPr>
          <w:p w14:paraId="72B3518F" w14:textId="77777777" w:rsidR="00B11855" w:rsidRPr="006D613E" w:rsidRDefault="003D003E" w:rsidP="00506FBD">
            <w:pPr>
              <w:pStyle w:val="TableEntryHeader"/>
            </w:pPr>
            <w:r w:rsidRPr="006D613E">
              <w:t>Card</w:t>
            </w:r>
          </w:p>
        </w:tc>
        <w:tc>
          <w:tcPr>
            <w:tcW w:w="0" w:type="auto"/>
            <w:shd w:val="clear" w:color="auto" w:fill="D9D9D9"/>
          </w:tcPr>
          <w:p w14:paraId="644CDB26" w14:textId="3E9EFBE3" w:rsidR="00B11855" w:rsidRPr="006D613E" w:rsidRDefault="006D613E" w:rsidP="00506FBD">
            <w:pPr>
              <w:pStyle w:val="TableEntryHeader"/>
            </w:pPr>
            <w:r>
              <w:t>HL7</w:t>
            </w:r>
            <w:r w:rsidR="00995105" w:rsidRPr="006D613E">
              <w:t xml:space="preserve"> </w:t>
            </w:r>
            <w:r w:rsidR="003D003E" w:rsidRPr="006D613E">
              <w:t>Spec Chapter</w:t>
            </w:r>
          </w:p>
        </w:tc>
      </w:tr>
      <w:tr w:rsidR="00D612C5" w:rsidRPr="006D613E" w14:paraId="26B59F80" w14:textId="77777777" w:rsidTr="002C051E">
        <w:trPr>
          <w:cantSplit/>
          <w:jc w:val="center"/>
        </w:trPr>
        <w:tc>
          <w:tcPr>
            <w:tcW w:w="0" w:type="auto"/>
            <w:shd w:val="clear" w:color="auto" w:fill="auto"/>
          </w:tcPr>
          <w:p w14:paraId="1914495E" w14:textId="77777777" w:rsidR="00B11855" w:rsidRPr="006D613E" w:rsidRDefault="003D003E" w:rsidP="00506FBD">
            <w:pPr>
              <w:pStyle w:val="TableEntry"/>
            </w:pPr>
            <w:r w:rsidRPr="006D613E">
              <w:t>MSH</w:t>
            </w:r>
          </w:p>
        </w:tc>
        <w:tc>
          <w:tcPr>
            <w:tcW w:w="0" w:type="auto"/>
            <w:shd w:val="clear" w:color="auto" w:fill="auto"/>
          </w:tcPr>
          <w:p w14:paraId="3A4F6567" w14:textId="77777777" w:rsidR="00B11855" w:rsidRPr="006D613E" w:rsidRDefault="003D003E" w:rsidP="00506FBD">
            <w:pPr>
              <w:pStyle w:val="TableEntry"/>
            </w:pPr>
            <w:r w:rsidRPr="006D613E">
              <w:t>Message Header</w:t>
            </w:r>
          </w:p>
        </w:tc>
        <w:tc>
          <w:tcPr>
            <w:tcW w:w="0" w:type="auto"/>
            <w:shd w:val="clear" w:color="auto" w:fill="auto"/>
          </w:tcPr>
          <w:p w14:paraId="12F1FA7C" w14:textId="77777777" w:rsidR="00B11855" w:rsidRPr="006D613E" w:rsidRDefault="00B11855" w:rsidP="00E91EF8">
            <w:pPr>
              <w:pStyle w:val="TableEntry"/>
              <w:rPr>
                <w:color w:val="000000"/>
              </w:rPr>
            </w:pPr>
          </w:p>
        </w:tc>
        <w:tc>
          <w:tcPr>
            <w:tcW w:w="0" w:type="auto"/>
            <w:shd w:val="clear" w:color="auto" w:fill="auto"/>
          </w:tcPr>
          <w:p w14:paraId="68232742" w14:textId="77777777" w:rsidR="00B11855" w:rsidRPr="006D613E" w:rsidRDefault="003D003E" w:rsidP="00506FBD">
            <w:pPr>
              <w:pStyle w:val="TableEntry"/>
            </w:pPr>
            <w:r w:rsidRPr="006D613E">
              <w:t>[1..1]</w:t>
            </w:r>
          </w:p>
        </w:tc>
        <w:tc>
          <w:tcPr>
            <w:tcW w:w="0" w:type="auto"/>
            <w:shd w:val="clear" w:color="auto" w:fill="auto"/>
          </w:tcPr>
          <w:p w14:paraId="27A6025E" w14:textId="77777777" w:rsidR="00B11855" w:rsidRPr="006D613E" w:rsidRDefault="003D003E" w:rsidP="00506FBD">
            <w:pPr>
              <w:pStyle w:val="TableEntry"/>
            </w:pPr>
            <w:r w:rsidRPr="006D613E">
              <w:t>2</w:t>
            </w:r>
          </w:p>
        </w:tc>
      </w:tr>
      <w:tr w:rsidR="00D612C5" w:rsidRPr="006D613E" w14:paraId="2AC61C55" w14:textId="77777777" w:rsidTr="002C051E">
        <w:trPr>
          <w:cantSplit/>
          <w:jc w:val="center"/>
        </w:trPr>
        <w:tc>
          <w:tcPr>
            <w:tcW w:w="0" w:type="auto"/>
            <w:shd w:val="clear" w:color="auto" w:fill="auto"/>
          </w:tcPr>
          <w:p w14:paraId="20B4B2B1" w14:textId="77777777" w:rsidR="00B11855" w:rsidRPr="006D613E" w:rsidRDefault="003D003E" w:rsidP="00506FBD">
            <w:pPr>
              <w:pStyle w:val="TableEntry"/>
            </w:pPr>
            <w:r w:rsidRPr="006D613E">
              <w:t>[{ SFT }]</w:t>
            </w:r>
          </w:p>
        </w:tc>
        <w:tc>
          <w:tcPr>
            <w:tcW w:w="0" w:type="auto"/>
            <w:shd w:val="clear" w:color="auto" w:fill="auto"/>
          </w:tcPr>
          <w:p w14:paraId="4F37E4D3" w14:textId="77777777" w:rsidR="00B11855" w:rsidRPr="006D613E" w:rsidRDefault="003D003E" w:rsidP="00506FBD">
            <w:pPr>
              <w:pStyle w:val="TableEntry"/>
            </w:pPr>
            <w:r w:rsidRPr="006D613E">
              <w:t>Software Segment</w:t>
            </w:r>
          </w:p>
        </w:tc>
        <w:tc>
          <w:tcPr>
            <w:tcW w:w="0" w:type="auto"/>
            <w:shd w:val="clear" w:color="auto" w:fill="auto"/>
          </w:tcPr>
          <w:p w14:paraId="2E525928" w14:textId="77777777" w:rsidR="00B11855" w:rsidRPr="006D613E" w:rsidRDefault="00B11855" w:rsidP="00E91EF8">
            <w:pPr>
              <w:pStyle w:val="TableEntry"/>
              <w:rPr>
                <w:color w:val="000000"/>
              </w:rPr>
            </w:pPr>
          </w:p>
        </w:tc>
        <w:tc>
          <w:tcPr>
            <w:tcW w:w="0" w:type="auto"/>
            <w:shd w:val="clear" w:color="auto" w:fill="auto"/>
          </w:tcPr>
          <w:p w14:paraId="28331997" w14:textId="77777777" w:rsidR="00B11855" w:rsidRPr="006D613E" w:rsidRDefault="003D003E" w:rsidP="00506FBD">
            <w:pPr>
              <w:pStyle w:val="TableEntry"/>
            </w:pPr>
            <w:r w:rsidRPr="006D613E">
              <w:t>[0..1]</w:t>
            </w:r>
          </w:p>
        </w:tc>
        <w:tc>
          <w:tcPr>
            <w:tcW w:w="0" w:type="auto"/>
            <w:shd w:val="clear" w:color="auto" w:fill="auto"/>
          </w:tcPr>
          <w:p w14:paraId="4B698953" w14:textId="77777777" w:rsidR="00B11855" w:rsidRPr="006D613E" w:rsidRDefault="003D003E" w:rsidP="00506FBD">
            <w:pPr>
              <w:pStyle w:val="TableEntry"/>
            </w:pPr>
            <w:r w:rsidRPr="006D613E">
              <w:t>2</w:t>
            </w:r>
          </w:p>
        </w:tc>
      </w:tr>
      <w:tr w:rsidR="00D612C5" w:rsidRPr="006D613E" w14:paraId="684C2E32" w14:textId="77777777" w:rsidTr="002C051E">
        <w:trPr>
          <w:cantSplit/>
          <w:jc w:val="center"/>
        </w:trPr>
        <w:tc>
          <w:tcPr>
            <w:tcW w:w="0" w:type="auto"/>
            <w:shd w:val="clear" w:color="auto" w:fill="auto"/>
          </w:tcPr>
          <w:p w14:paraId="0D39A0EE" w14:textId="77777777" w:rsidR="00B11855" w:rsidRPr="006D613E" w:rsidRDefault="003D003E" w:rsidP="00506FBD">
            <w:pPr>
              <w:pStyle w:val="TableEntry"/>
            </w:pPr>
            <w:r w:rsidRPr="006D613E">
              <w:t>PID</w:t>
            </w:r>
          </w:p>
        </w:tc>
        <w:tc>
          <w:tcPr>
            <w:tcW w:w="0" w:type="auto"/>
            <w:shd w:val="clear" w:color="auto" w:fill="auto"/>
          </w:tcPr>
          <w:p w14:paraId="76DF78D7" w14:textId="77777777" w:rsidR="00B11855" w:rsidRPr="006D613E" w:rsidRDefault="003D003E" w:rsidP="00506FBD">
            <w:pPr>
              <w:pStyle w:val="TableEntry"/>
            </w:pPr>
            <w:r w:rsidRPr="006D613E">
              <w:t>Patient Identification</w:t>
            </w:r>
          </w:p>
        </w:tc>
        <w:tc>
          <w:tcPr>
            <w:tcW w:w="0" w:type="auto"/>
            <w:shd w:val="clear" w:color="auto" w:fill="auto"/>
          </w:tcPr>
          <w:p w14:paraId="762BBAA7" w14:textId="77777777" w:rsidR="00B11855" w:rsidRPr="006D613E" w:rsidRDefault="003D003E" w:rsidP="00506FBD">
            <w:pPr>
              <w:pStyle w:val="TableEntry"/>
            </w:pPr>
            <w:r w:rsidRPr="006D613E">
              <w:t>Demographics for id matching</w:t>
            </w:r>
          </w:p>
        </w:tc>
        <w:tc>
          <w:tcPr>
            <w:tcW w:w="0" w:type="auto"/>
            <w:shd w:val="clear" w:color="auto" w:fill="auto"/>
          </w:tcPr>
          <w:p w14:paraId="06A47DE6" w14:textId="77777777" w:rsidR="00B11855" w:rsidRPr="006D613E" w:rsidRDefault="003D003E" w:rsidP="00506FBD">
            <w:pPr>
              <w:pStyle w:val="TableEntry"/>
            </w:pPr>
            <w:r w:rsidRPr="006D613E">
              <w:t>[1..1]</w:t>
            </w:r>
          </w:p>
        </w:tc>
        <w:tc>
          <w:tcPr>
            <w:tcW w:w="0" w:type="auto"/>
            <w:shd w:val="clear" w:color="auto" w:fill="auto"/>
          </w:tcPr>
          <w:p w14:paraId="6F7EA350" w14:textId="77777777" w:rsidR="00B11855" w:rsidRPr="006D613E" w:rsidRDefault="003D003E" w:rsidP="00506FBD">
            <w:pPr>
              <w:pStyle w:val="TableEntry"/>
            </w:pPr>
            <w:r w:rsidRPr="006D613E">
              <w:t>3</w:t>
            </w:r>
          </w:p>
        </w:tc>
      </w:tr>
      <w:tr w:rsidR="00D612C5" w:rsidRPr="006D613E" w14:paraId="3C4B1C30" w14:textId="77777777" w:rsidTr="002C051E">
        <w:trPr>
          <w:cantSplit/>
          <w:jc w:val="center"/>
        </w:trPr>
        <w:tc>
          <w:tcPr>
            <w:tcW w:w="0" w:type="auto"/>
            <w:shd w:val="clear" w:color="auto" w:fill="auto"/>
          </w:tcPr>
          <w:p w14:paraId="4D951100" w14:textId="77777777" w:rsidR="00B11855" w:rsidRPr="006D613E" w:rsidRDefault="003D003E" w:rsidP="00506FBD">
            <w:pPr>
              <w:pStyle w:val="TableEntry"/>
            </w:pPr>
            <w:r w:rsidRPr="006D613E">
              <w:t>[ PV1 ]</w:t>
            </w:r>
          </w:p>
        </w:tc>
        <w:tc>
          <w:tcPr>
            <w:tcW w:w="0" w:type="auto"/>
            <w:shd w:val="clear" w:color="auto" w:fill="auto"/>
          </w:tcPr>
          <w:p w14:paraId="6ABA08DC" w14:textId="77777777" w:rsidR="00B11855" w:rsidRPr="006D613E" w:rsidRDefault="003D003E" w:rsidP="00506FBD">
            <w:pPr>
              <w:pStyle w:val="TableEntry"/>
            </w:pPr>
            <w:r w:rsidRPr="006D613E">
              <w:t>Patient Visit</w:t>
            </w:r>
          </w:p>
        </w:tc>
        <w:tc>
          <w:tcPr>
            <w:tcW w:w="0" w:type="auto"/>
            <w:shd w:val="clear" w:color="auto" w:fill="auto"/>
          </w:tcPr>
          <w:p w14:paraId="7DF2D448" w14:textId="77777777" w:rsidR="00B11855" w:rsidRPr="006D613E" w:rsidRDefault="00B11855" w:rsidP="00E91EF8">
            <w:pPr>
              <w:pStyle w:val="TableEntry"/>
              <w:rPr>
                <w:color w:val="000000"/>
              </w:rPr>
            </w:pPr>
          </w:p>
        </w:tc>
        <w:tc>
          <w:tcPr>
            <w:tcW w:w="0" w:type="auto"/>
            <w:shd w:val="clear" w:color="auto" w:fill="auto"/>
          </w:tcPr>
          <w:p w14:paraId="67C6D1BA" w14:textId="77777777" w:rsidR="00B11855" w:rsidRPr="006D613E" w:rsidRDefault="003D003E" w:rsidP="00506FBD">
            <w:pPr>
              <w:pStyle w:val="TableEntry"/>
            </w:pPr>
            <w:r w:rsidRPr="006D613E">
              <w:t>[0..1]</w:t>
            </w:r>
          </w:p>
        </w:tc>
        <w:tc>
          <w:tcPr>
            <w:tcW w:w="0" w:type="auto"/>
            <w:shd w:val="clear" w:color="auto" w:fill="auto"/>
          </w:tcPr>
          <w:p w14:paraId="5168CB46" w14:textId="77777777" w:rsidR="00B11855" w:rsidRPr="006D613E" w:rsidRDefault="003D003E" w:rsidP="00506FBD">
            <w:pPr>
              <w:pStyle w:val="TableEntry"/>
            </w:pPr>
            <w:r w:rsidRPr="006D613E">
              <w:t>3</w:t>
            </w:r>
          </w:p>
        </w:tc>
      </w:tr>
      <w:tr w:rsidR="00D612C5" w:rsidRPr="006D613E" w14:paraId="1A809143" w14:textId="77777777" w:rsidTr="002C051E">
        <w:trPr>
          <w:cantSplit/>
          <w:jc w:val="center"/>
        </w:trPr>
        <w:tc>
          <w:tcPr>
            <w:tcW w:w="0" w:type="auto"/>
            <w:shd w:val="clear" w:color="auto" w:fill="auto"/>
          </w:tcPr>
          <w:p w14:paraId="28853C86" w14:textId="77777777" w:rsidR="00B11855" w:rsidRPr="006D613E" w:rsidRDefault="003D003E" w:rsidP="00506FBD">
            <w:pPr>
              <w:pStyle w:val="TableEntry"/>
            </w:pPr>
            <w:r w:rsidRPr="006D613E">
              <w:t>{</w:t>
            </w:r>
          </w:p>
        </w:tc>
        <w:tc>
          <w:tcPr>
            <w:tcW w:w="0" w:type="auto"/>
            <w:shd w:val="clear" w:color="auto" w:fill="auto"/>
          </w:tcPr>
          <w:p w14:paraId="1A6FA76A" w14:textId="77777777" w:rsidR="00B11855" w:rsidRPr="006D613E" w:rsidRDefault="003D003E" w:rsidP="00506FBD">
            <w:pPr>
              <w:pStyle w:val="TableEntry"/>
            </w:pPr>
            <w:r w:rsidRPr="006D613E">
              <w:t>Order Observation Repeat Grouping BEGIN</w:t>
            </w:r>
          </w:p>
        </w:tc>
        <w:tc>
          <w:tcPr>
            <w:tcW w:w="0" w:type="auto"/>
            <w:shd w:val="clear" w:color="auto" w:fill="auto"/>
          </w:tcPr>
          <w:p w14:paraId="487652F7" w14:textId="77777777" w:rsidR="00B11855" w:rsidRPr="006D613E" w:rsidRDefault="00B11855" w:rsidP="00E91EF8">
            <w:pPr>
              <w:pStyle w:val="TableEntry"/>
              <w:rPr>
                <w:color w:val="000000"/>
              </w:rPr>
            </w:pPr>
          </w:p>
        </w:tc>
        <w:tc>
          <w:tcPr>
            <w:tcW w:w="0" w:type="auto"/>
            <w:shd w:val="clear" w:color="auto" w:fill="auto"/>
          </w:tcPr>
          <w:p w14:paraId="7E59B62D" w14:textId="77777777" w:rsidR="00B11855" w:rsidRPr="006D613E" w:rsidRDefault="003D003E" w:rsidP="00506FBD">
            <w:pPr>
              <w:pStyle w:val="TableEntry"/>
            </w:pPr>
            <w:r w:rsidRPr="006D613E">
              <w:t>[1..*]</w:t>
            </w:r>
          </w:p>
        </w:tc>
        <w:tc>
          <w:tcPr>
            <w:tcW w:w="0" w:type="auto"/>
            <w:shd w:val="clear" w:color="auto" w:fill="auto"/>
          </w:tcPr>
          <w:p w14:paraId="52AEE47E" w14:textId="77777777" w:rsidR="00B11855" w:rsidRPr="006D613E" w:rsidRDefault="00B11855" w:rsidP="00E91EF8">
            <w:pPr>
              <w:pStyle w:val="TableEntry"/>
              <w:rPr>
                <w:color w:val="000000"/>
              </w:rPr>
            </w:pPr>
          </w:p>
        </w:tc>
      </w:tr>
      <w:tr w:rsidR="00D612C5" w:rsidRPr="006D613E" w14:paraId="036A21FB" w14:textId="77777777" w:rsidTr="002C051E">
        <w:trPr>
          <w:cantSplit/>
          <w:jc w:val="center"/>
        </w:trPr>
        <w:tc>
          <w:tcPr>
            <w:tcW w:w="0" w:type="auto"/>
            <w:shd w:val="clear" w:color="auto" w:fill="auto"/>
          </w:tcPr>
          <w:p w14:paraId="515188DC" w14:textId="77777777" w:rsidR="00B11855" w:rsidRPr="006D613E" w:rsidRDefault="00D53E5C" w:rsidP="00506FBD">
            <w:pPr>
              <w:pStyle w:val="TableEntry"/>
            </w:pPr>
            <w:r w:rsidRPr="006D613E">
              <w:t xml:space="preserve">  </w:t>
            </w:r>
            <w:r w:rsidR="003D003E" w:rsidRPr="006D613E">
              <w:t>OBR</w:t>
            </w:r>
          </w:p>
        </w:tc>
        <w:tc>
          <w:tcPr>
            <w:tcW w:w="0" w:type="auto"/>
            <w:shd w:val="clear" w:color="auto" w:fill="auto"/>
          </w:tcPr>
          <w:p w14:paraId="3FFC51BD" w14:textId="77777777" w:rsidR="00B11855" w:rsidRPr="006D613E" w:rsidRDefault="003D003E" w:rsidP="00506FBD">
            <w:pPr>
              <w:pStyle w:val="TableEntry"/>
            </w:pPr>
            <w:r w:rsidRPr="006D613E">
              <w:t>Observations Request</w:t>
            </w:r>
          </w:p>
        </w:tc>
        <w:tc>
          <w:tcPr>
            <w:tcW w:w="0" w:type="auto"/>
            <w:shd w:val="clear" w:color="auto" w:fill="auto"/>
          </w:tcPr>
          <w:p w14:paraId="4DD89620" w14:textId="77777777" w:rsidR="00B11855" w:rsidRPr="006D613E" w:rsidRDefault="003D003E" w:rsidP="00506FBD">
            <w:pPr>
              <w:pStyle w:val="TableEntry"/>
            </w:pPr>
            <w:r w:rsidRPr="006D613E">
              <w:t>Clinical context</w:t>
            </w:r>
          </w:p>
        </w:tc>
        <w:tc>
          <w:tcPr>
            <w:tcW w:w="0" w:type="auto"/>
            <w:shd w:val="clear" w:color="auto" w:fill="auto"/>
          </w:tcPr>
          <w:p w14:paraId="09043AFF" w14:textId="77777777" w:rsidR="00B11855" w:rsidRPr="006D613E" w:rsidRDefault="003D003E" w:rsidP="00506FBD">
            <w:pPr>
              <w:pStyle w:val="TableEntry"/>
            </w:pPr>
            <w:r w:rsidRPr="006D613E">
              <w:t>[1..1]</w:t>
            </w:r>
          </w:p>
        </w:tc>
        <w:tc>
          <w:tcPr>
            <w:tcW w:w="0" w:type="auto"/>
            <w:shd w:val="clear" w:color="auto" w:fill="auto"/>
          </w:tcPr>
          <w:p w14:paraId="0257F54C" w14:textId="77777777" w:rsidR="00B11855" w:rsidRPr="006D613E" w:rsidRDefault="003D003E" w:rsidP="00506FBD">
            <w:pPr>
              <w:pStyle w:val="TableEntry"/>
            </w:pPr>
            <w:r w:rsidRPr="006D613E">
              <w:t>7</w:t>
            </w:r>
          </w:p>
        </w:tc>
      </w:tr>
      <w:tr w:rsidR="00D612C5" w:rsidRPr="006D613E" w14:paraId="195B7C1B" w14:textId="77777777" w:rsidTr="002C051E">
        <w:trPr>
          <w:cantSplit/>
          <w:jc w:val="center"/>
        </w:trPr>
        <w:tc>
          <w:tcPr>
            <w:tcW w:w="0" w:type="auto"/>
            <w:shd w:val="clear" w:color="auto" w:fill="auto"/>
          </w:tcPr>
          <w:p w14:paraId="19A64499" w14:textId="77777777" w:rsidR="00B11855" w:rsidRPr="006D613E" w:rsidRDefault="00D53E5C" w:rsidP="0028464C">
            <w:pPr>
              <w:pStyle w:val="TableEntry"/>
            </w:pPr>
            <w:r w:rsidRPr="006D613E">
              <w:t xml:space="preserve">  </w:t>
            </w:r>
            <w:r w:rsidR="003D003E" w:rsidRPr="006D613E">
              <w:t>[NTE]}</w:t>
            </w:r>
          </w:p>
        </w:tc>
        <w:tc>
          <w:tcPr>
            <w:tcW w:w="0" w:type="auto"/>
            <w:shd w:val="clear" w:color="auto" w:fill="auto"/>
          </w:tcPr>
          <w:p w14:paraId="1AA264B6" w14:textId="77777777" w:rsidR="00B11855" w:rsidRPr="006D613E" w:rsidRDefault="003D003E" w:rsidP="00506FBD">
            <w:pPr>
              <w:pStyle w:val="TableEntry"/>
            </w:pPr>
            <w:r w:rsidRPr="006D613E">
              <w:t>Notes Section</w:t>
            </w:r>
          </w:p>
        </w:tc>
        <w:tc>
          <w:tcPr>
            <w:tcW w:w="0" w:type="auto"/>
            <w:shd w:val="clear" w:color="auto" w:fill="auto"/>
          </w:tcPr>
          <w:p w14:paraId="62FE5B1E" w14:textId="77777777" w:rsidR="00B11855" w:rsidRPr="006D613E" w:rsidRDefault="003D003E" w:rsidP="00506FBD">
            <w:pPr>
              <w:pStyle w:val="TableEntry"/>
            </w:pPr>
            <w:r w:rsidRPr="006D613E">
              <w:t>Notes related to OBR</w:t>
            </w:r>
          </w:p>
        </w:tc>
        <w:tc>
          <w:tcPr>
            <w:tcW w:w="0" w:type="auto"/>
            <w:shd w:val="clear" w:color="auto" w:fill="auto"/>
          </w:tcPr>
          <w:p w14:paraId="52FA6A8C" w14:textId="77777777" w:rsidR="00B11855" w:rsidRPr="006D613E" w:rsidRDefault="003D003E" w:rsidP="00506FBD">
            <w:pPr>
              <w:pStyle w:val="TableEntry"/>
            </w:pPr>
            <w:r w:rsidRPr="006D613E">
              <w:t>[0..*]</w:t>
            </w:r>
          </w:p>
        </w:tc>
        <w:tc>
          <w:tcPr>
            <w:tcW w:w="0" w:type="auto"/>
            <w:shd w:val="clear" w:color="auto" w:fill="auto"/>
          </w:tcPr>
          <w:p w14:paraId="6BD65A84" w14:textId="77777777" w:rsidR="00B11855" w:rsidRPr="006D613E" w:rsidRDefault="00B11855" w:rsidP="00E91EF8">
            <w:pPr>
              <w:pStyle w:val="TableEntry"/>
              <w:rPr>
                <w:color w:val="000000"/>
              </w:rPr>
            </w:pPr>
          </w:p>
        </w:tc>
      </w:tr>
      <w:tr w:rsidR="00D612C5" w:rsidRPr="006D613E" w14:paraId="184C3D27" w14:textId="77777777" w:rsidTr="002C051E">
        <w:trPr>
          <w:cantSplit/>
          <w:jc w:val="center"/>
        </w:trPr>
        <w:tc>
          <w:tcPr>
            <w:tcW w:w="0" w:type="auto"/>
            <w:shd w:val="clear" w:color="auto" w:fill="auto"/>
          </w:tcPr>
          <w:p w14:paraId="65B4DEEA" w14:textId="77777777" w:rsidR="00B11855" w:rsidRPr="006D613E" w:rsidRDefault="00D53E5C" w:rsidP="00506FBD">
            <w:pPr>
              <w:pStyle w:val="TableEntry"/>
            </w:pPr>
            <w:r w:rsidRPr="006D613E">
              <w:t xml:space="preserve">  </w:t>
            </w:r>
            <w:r w:rsidR="003D003E" w:rsidRPr="006D613E">
              <w:t>{OBX}</w:t>
            </w:r>
          </w:p>
        </w:tc>
        <w:tc>
          <w:tcPr>
            <w:tcW w:w="0" w:type="auto"/>
            <w:shd w:val="clear" w:color="auto" w:fill="auto"/>
          </w:tcPr>
          <w:p w14:paraId="66D89F4E" w14:textId="77777777" w:rsidR="00B11855" w:rsidRPr="006D613E" w:rsidRDefault="003D003E" w:rsidP="00506FBD">
            <w:pPr>
              <w:pStyle w:val="TableEntry"/>
            </w:pPr>
            <w:r w:rsidRPr="006D613E">
              <w:t>Observation results</w:t>
            </w:r>
          </w:p>
        </w:tc>
        <w:tc>
          <w:tcPr>
            <w:tcW w:w="0" w:type="auto"/>
            <w:shd w:val="clear" w:color="auto" w:fill="auto"/>
          </w:tcPr>
          <w:p w14:paraId="1F646D8C" w14:textId="77777777" w:rsidR="00B11855" w:rsidRPr="006D613E" w:rsidRDefault="003D003E" w:rsidP="00506FBD">
            <w:pPr>
              <w:pStyle w:val="TableEntry"/>
            </w:pPr>
            <w:r w:rsidRPr="006D613E">
              <w:t>Observations related to the pulse generator</w:t>
            </w:r>
          </w:p>
        </w:tc>
        <w:tc>
          <w:tcPr>
            <w:tcW w:w="0" w:type="auto"/>
            <w:shd w:val="clear" w:color="auto" w:fill="auto"/>
          </w:tcPr>
          <w:p w14:paraId="6ACB5126" w14:textId="77777777" w:rsidR="00B11855" w:rsidRPr="006D613E" w:rsidRDefault="003D003E" w:rsidP="00506FBD">
            <w:pPr>
              <w:pStyle w:val="TableEntry"/>
            </w:pPr>
            <w:r w:rsidRPr="006D613E">
              <w:t>[0..*]</w:t>
            </w:r>
          </w:p>
        </w:tc>
        <w:tc>
          <w:tcPr>
            <w:tcW w:w="0" w:type="auto"/>
            <w:shd w:val="clear" w:color="auto" w:fill="auto"/>
          </w:tcPr>
          <w:p w14:paraId="14F50EFA" w14:textId="77777777" w:rsidR="00B11855" w:rsidRPr="006D613E" w:rsidRDefault="003D003E" w:rsidP="00506FBD">
            <w:pPr>
              <w:pStyle w:val="TableEntry"/>
            </w:pPr>
            <w:r w:rsidRPr="006D613E">
              <w:t>7</w:t>
            </w:r>
          </w:p>
        </w:tc>
      </w:tr>
      <w:tr w:rsidR="00D612C5" w:rsidRPr="006D613E" w14:paraId="4597892E" w14:textId="77777777" w:rsidTr="002C051E">
        <w:trPr>
          <w:cantSplit/>
          <w:jc w:val="center"/>
        </w:trPr>
        <w:tc>
          <w:tcPr>
            <w:tcW w:w="0" w:type="auto"/>
            <w:shd w:val="clear" w:color="auto" w:fill="auto"/>
          </w:tcPr>
          <w:p w14:paraId="3FD2BAB7" w14:textId="77777777" w:rsidR="00B11855" w:rsidRPr="006D613E" w:rsidRDefault="00D53E5C" w:rsidP="0028464C">
            <w:pPr>
              <w:pStyle w:val="TableEntry"/>
            </w:pPr>
            <w:r w:rsidRPr="006D613E">
              <w:t xml:space="preserve">  </w:t>
            </w:r>
            <w:r w:rsidR="003D003E" w:rsidRPr="006D613E">
              <w:t>[NTE]}</w:t>
            </w:r>
          </w:p>
        </w:tc>
        <w:tc>
          <w:tcPr>
            <w:tcW w:w="0" w:type="auto"/>
            <w:shd w:val="clear" w:color="auto" w:fill="auto"/>
          </w:tcPr>
          <w:p w14:paraId="1251C524" w14:textId="77777777" w:rsidR="00B11855" w:rsidRPr="006D613E" w:rsidRDefault="003D003E" w:rsidP="00506FBD">
            <w:pPr>
              <w:pStyle w:val="TableEntry"/>
            </w:pPr>
            <w:r w:rsidRPr="006D613E">
              <w:t>Notes Section</w:t>
            </w:r>
          </w:p>
        </w:tc>
        <w:tc>
          <w:tcPr>
            <w:tcW w:w="0" w:type="auto"/>
            <w:shd w:val="clear" w:color="auto" w:fill="auto"/>
          </w:tcPr>
          <w:p w14:paraId="6604B491" w14:textId="77777777" w:rsidR="00B11855" w:rsidRPr="006D613E" w:rsidRDefault="003D003E" w:rsidP="00506FBD">
            <w:pPr>
              <w:pStyle w:val="TableEntry"/>
            </w:pPr>
            <w:r w:rsidRPr="006D613E">
              <w:t>Notes Related to OBX</w:t>
            </w:r>
          </w:p>
        </w:tc>
        <w:tc>
          <w:tcPr>
            <w:tcW w:w="0" w:type="auto"/>
            <w:shd w:val="clear" w:color="auto" w:fill="auto"/>
          </w:tcPr>
          <w:p w14:paraId="5D900B3F" w14:textId="77777777" w:rsidR="00B11855" w:rsidRPr="006D613E" w:rsidRDefault="003D003E" w:rsidP="00506FBD">
            <w:pPr>
              <w:pStyle w:val="TableEntry"/>
            </w:pPr>
            <w:r w:rsidRPr="006D613E">
              <w:t>[0..*]</w:t>
            </w:r>
          </w:p>
        </w:tc>
        <w:tc>
          <w:tcPr>
            <w:tcW w:w="0" w:type="auto"/>
            <w:shd w:val="clear" w:color="auto" w:fill="auto"/>
          </w:tcPr>
          <w:p w14:paraId="7A0C514A" w14:textId="77777777" w:rsidR="00B11855" w:rsidRPr="006D613E" w:rsidRDefault="00B11855" w:rsidP="00E91EF8">
            <w:pPr>
              <w:pStyle w:val="TableEntry"/>
              <w:rPr>
                <w:color w:val="000000"/>
              </w:rPr>
            </w:pPr>
          </w:p>
        </w:tc>
      </w:tr>
      <w:tr w:rsidR="00D612C5" w:rsidRPr="006D613E" w14:paraId="34481BCE" w14:textId="77777777" w:rsidTr="002C051E">
        <w:trPr>
          <w:cantSplit/>
          <w:jc w:val="center"/>
        </w:trPr>
        <w:tc>
          <w:tcPr>
            <w:tcW w:w="0" w:type="auto"/>
            <w:shd w:val="clear" w:color="auto" w:fill="auto"/>
          </w:tcPr>
          <w:p w14:paraId="617688F1" w14:textId="77777777" w:rsidR="00B11855" w:rsidRPr="006D613E" w:rsidRDefault="003D003E" w:rsidP="00506FBD">
            <w:pPr>
              <w:pStyle w:val="TableEntry"/>
            </w:pPr>
            <w:r w:rsidRPr="006D613E">
              <w:t>}</w:t>
            </w:r>
          </w:p>
        </w:tc>
        <w:tc>
          <w:tcPr>
            <w:tcW w:w="0" w:type="auto"/>
            <w:shd w:val="clear" w:color="auto" w:fill="auto"/>
          </w:tcPr>
          <w:p w14:paraId="1B708096" w14:textId="77777777" w:rsidR="00B11855" w:rsidRPr="006D613E" w:rsidRDefault="003D003E" w:rsidP="00506FBD">
            <w:pPr>
              <w:pStyle w:val="TableEntry"/>
            </w:pPr>
            <w:r w:rsidRPr="006D613E">
              <w:t>Order Observation Repeat Grouping END</w:t>
            </w:r>
          </w:p>
        </w:tc>
        <w:tc>
          <w:tcPr>
            <w:tcW w:w="0" w:type="auto"/>
            <w:shd w:val="clear" w:color="auto" w:fill="auto"/>
          </w:tcPr>
          <w:p w14:paraId="4601B7B5" w14:textId="77777777" w:rsidR="00B11855" w:rsidRPr="006D613E" w:rsidRDefault="00B11855" w:rsidP="00E91EF8">
            <w:pPr>
              <w:pStyle w:val="TableEntry"/>
              <w:rPr>
                <w:color w:val="000000"/>
              </w:rPr>
            </w:pPr>
          </w:p>
        </w:tc>
        <w:tc>
          <w:tcPr>
            <w:tcW w:w="0" w:type="auto"/>
            <w:shd w:val="clear" w:color="auto" w:fill="auto"/>
          </w:tcPr>
          <w:p w14:paraId="4AF183F4" w14:textId="77777777" w:rsidR="00B11855" w:rsidRPr="006D613E" w:rsidRDefault="00B11855" w:rsidP="00E91EF8">
            <w:pPr>
              <w:pStyle w:val="TableEntry"/>
              <w:rPr>
                <w:color w:val="000000"/>
              </w:rPr>
            </w:pPr>
          </w:p>
        </w:tc>
        <w:tc>
          <w:tcPr>
            <w:tcW w:w="0" w:type="auto"/>
            <w:shd w:val="clear" w:color="auto" w:fill="auto"/>
          </w:tcPr>
          <w:p w14:paraId="2E600261" w14:textId="77777777" w:rsidR="00B11855" w:rsidRPr="006D613E" w:rsidRDefault="00B11855" w:rsidP="00E91EF8">
            <w:pPr>
              <w:pStyle w:val="TableEntry"/>
              <w:rPr>
                <w:color w:val="000000"/>
              </w:rPr>
            </w:pPr>
          </w:p>
        </w:tc>
      </w:tr>
      <w:tr w:rsidR="00D612C5" w:rsidRPr="006D613E" w14:paraId="3D815CA6" w14:textId="77777777" w:rsidTr="002C051E">
        <w:trPr>
          <w:cantSplit/>
          <w:jc w:val="center"/>
        </w:trPr>
        <w:tc>
          <w:tcPr>
            <w:tcW w:w="0" w:type="auto"/>
            <w:shd w:val="clear" w:color="auto" w:fill="auto"/>
          </w:tcPr>
          <w:p w14:paraId="4D5F7C23" w14:textId="77777777" w:rsidR="00B11855" w:rsidRPr="006D613E" w:rsidRDefault="003D003E" w:rsidP="00506FBD">
            <w:pPr>
              <w:pStyle w:val="TableEntry"/>
            </w:pPr>
            <w:r w:rsidRPr="006D613E">
              <w:t>[DSC]</w:t>
            </w:r>
          </w:p>
        </w:tc>
        <w:tc>
          <w:tcPr>
            <w:tcW w:w="0" w:type="auto"/>
            <w:shd w:val="clear" w:color="auto" w:fill="auto"/>
          </w:tcPr>
          <w:p w14:paraId="632A1D6F" w14:textId="77777777" w:rsidR="00B11855" w:rsidRPr="006D613E" w:rsidRDefault="003D003E" w:rsidP="00506FBD">
            <w:pPr>
              <w:pStyle w:val="TableEntry"/>
            </w:pPr>
            <w:r w:rsidRPr="006D613E">
              <w:t xml:space="preserve">Continuation Pointer </w:t>
            </w:r>
          </w:p>
        </w:tc>
        <w:tc>
          <w:tcPr>
            <w:tcW w:w="0" w:type="auto"/>
            <w:shd w:val="clear" w:color="auto" w:fill="auto"/>
          </w:tcPr>
          <w:p w14:paraId="61B8198B" w14:textId="77777777" w:rsidR="00B11855" w:rsidRPr="006D613E" w:rsidRDefault="00B11855" w:rsidP="00E91EF8">
            <w:pPr>
              <w:pStyle w:val="TableEntry"/>
              <w:rPr>
                <w:color w:val="000000"/>
              </w:rPr>
            </w:pPr>
          </w:p>
        </w:tc>
        <w:tc>
          <w:tcPr>
            <w:tcW w:w="0" w:type="auto"/>
            <w:shd w:val="clear" w:color="auto" w:fill="auto"/>
          </w:tcPr>
          <w:p w14:paraId="6EB8CAC0" w14:textId="77777777" w:rsidR="00B11855" w:rsidRPr="006D613E" w:rsidRDefault="003D003E" w:rsidP="00506FBD">
            <w:pPr>
              <w:pStyle w:val="TableEntry"/>
            </w:pPr>
            <w:r w:rsidRPr="006D613E">
              <w:t>[0..0]</w:t>
            </w:r>
          </w:p>
        </w:tc>
        <w:tc>
          <w:tcPr>
            <w:tcW w:w="0" w:type="auto"/>
            <w:shd w:val="clear" w:color="auto" w:fill="auto"/>
          </w:tcPr>
          <w:p w14:paraId="42471F1C" w14:textId="77777777" w:rsidR="00B11855" w:rsidRPr="006D613E" w:rsidRDefault="003D003E" w:rsidP="000166DD">
            <w:pPr>
              <w:pStyle w:val="TableEntry"/>
              <w:rPr>
                <w:color w:val="000000"/>
              </w:rPr>
            </w:pPr>
            <w:r w:rsidRPr="006D613E">
              <w:t>2</w:t>
            </w:r>
          </w:p>
        </w:tc>
      </w:tr>
    </w:tbl>
    <w:p w14:paraId="26CC203A" w14:textId="77777777" w:rsidR="00B11855" w:rsidRPr="006D613E" w:rsidRDefault="00B11855" w:rsidP="000A5604">
      <w:pPr>
        <w:pStyle w:val="BodyText"/>
      </w:pPr>
    </w:p>
    <w:p w14:paraId="7FFD1554" w14:textId="77777777" w:rsidR="00B11855" w:rsidRPr="006D613E" w:rsidRDefault="00855E3C" w:rsidP="00123C7B">
      <w:pPr>
        <w:pStyle w:val="Heading6"/>
        <w:numPr>
          <w:ilvl w:val="0"/>
          <w:numId w:val="0"/>
        </w:numPr>
        <w:rPr>
          <w:noProof w:val="0"/>
        </w:rPr>
      </w:pPr>
      <w:bookmarkStart w:id="486" w:name="_Toc401769838"/>
      <w:bookmarkStart w:id="487" w:name="_Toc466373745"/>
      <w:r w:rsidRPr="006D613E">
        <w:rPr>
          <w:noProof w:val="0"/>
        </w:rPr>
        <w:t xml:space="preserve">3.9.4.1.2.1 </w:t>
      </w:r>
      <w:r w:rsidR="003D003E" w:rsidRPr="006D613E">
        <w:rPr>
          <w:noProof w:val="0"/>
        </w:rPr>
        <w:t>MSH Segment – Message Header</w:t>
      </w:r>
      <w:bookmarkEnd w:id="486"/>
      <w:bookmarkEnd w:id="487"/>
    </w:p>
    <w:p w14:paraId="2B282390" w14:textId="77777777" w:rsidR="00C42BD4" w:rsidRPr="006D613E" w:rsidRDefault="00C42BD4" w:rsidP="00A92110">
      <w:pPr>
        <w:pStyle w:val="BodyText"/>
      </w:pPr>
    </w:p>
    <w:p w14:paraId="3DE92274" w14:textId="77777777" w:rsidR="00B11855" w:rsidRPr="006D613E" w:rsidRDefault="003D003E" w:rsidP="00123C7B">
      <w:pPr>
        <w:pStyle w:val="TableTitle"/>
        <w:outlineLvl w:val="0"/>
      </w:pPr>
      <w:r w:rsidRPr="006D613E">
        <w:t>Table 3.9.4.1.2.1</w:t>
      </w:r>
      <w:r w:rsidR="005D79DE" w:rsidRPr="006D613E">
        <w:rPr>
          <w:rFonts w:eastAsia="MS Gothic"/>
        </w:rPr>
        <w:t>-</w:t>
      </w:r>
      <w:r w:rsidR="00E86B15" w:rsidRPr="006D613E">
        <w:t>1</w:t>
      </w:r>
      <w:r w:rsidRPr="006D613E">
        <w:t>: MSH Segment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810"/>
        <w:gridCol w:w="720"/>
        <w:gridCol w:w="900"/>
        <w:gridCol w:w="720"/>
        <w:gridCol w:w="810"/>
        <w:gridCol w:w="810"/>
        <w:gridCol w:w="810"/>
        <w:gridCol w:w="810"/>
        <w:gridCol w:w="900"/>
        <w:gridCol w:w="1170"/>
      </w:tblGrid>
      <w:tr w:rsidR="00EB6E71" w:rsidRPr="006D613E" w14:paraId="6396E919" w14:textId="77777777" w:rsidTr="00DE39CA">
        <w:trPr>
          <w:cantSplit/>
          <w:tblHeader/>
          <w:jc w:val="center"/>
        </w:trPr>
        <w:tc>
          <w:tcPr>
            <w:tcW w:w="1260" w:type="dxa"/>
            <w:shd w:val="clear" w:color="auto" w:fill="D9D9D9"/>
          </w:tcPr>
          <w:p w14:paraId="33DB9F7F" w14:textId="77777777" w:rsidR="00B11855" w:rsidRPr="006D613E" w:rsidRDefault="00185E79" w:rsidP="00DE39CA">
            <w:pPr>
              <w:pStyle w:val="TableEntryHeader"/>
            </w:pPr>
            <w:r w:rsidRPr="006D613E">
              <w:tab/>
            </w:r>
          </w:p>
        </w:tc>
        <w:tc>
          <w:tcPr>
            <w:tcW w:w="810" w:type="dxa"/>
            <w:shd w:val="clear" w:color="auto" w:fill="D9D9D9"/>
          </w:tcPr>
          <w:p w14:paraId="0B829F6F" w14:textId="77777777" w:rsidR="00B11855" w:rsidRPr="006D613E" w:rsidRDefault="003D003E" w:rsidP="00DE39CA">
            <w:pPr>
              <w:pStyle w:val="TableEntryHeader"/>
            </w:pPr>
            <w:proofErr w:type="spellStart"/>
            <w:r w:rsidRPr="006D613E">
              <w:t>Seq</w:t>
            </w:r>
            <w:proofErr w:type="spellEnd"/>
          </w:p>
        </w:tc>
        <w:tc>
          <w:tcPr>
            <w:tcW w:w="720" w:type="dxa"/>
            <w:shd w:val="clear" w:color="auto" w:fill="D9D9D9"/>
          </w:tcPr>
          <w:p w14:paraId="2D2B2610" w14:textId="77777777" w:rsidR="00B11855" w:rsidRPr="006D613E" w:rsidRDefault="003D003E" w:rsidP="00DE39CA">
            <w:pPr>
              <w:pStyle w:val="TableEntryHeader"/>
            </w:pPr>
            <w:r w:rsidRPr="006D613E">
              <w:t>DT</w:t>
            </w:r>
          </w:p>
        </w:tc>
        <w:tc>
          <w:tcPr>
            <w:tcW w:w="900" w:type="dxa"/>
            <w:shd w:val="clear" w:color="auto" w:fill="D9D9D9"/>
          </w:tcPr>
          <w:p w14:paraId="6B600B40" w14:textId="77777777" w:rsidR="00B11855" w:rsidRPr="006D613E" w:rsidRDefault="003D003E" w:rsidP="00DE39CA">
            <w:pPr>
              <w:pStyle w:val="TableEntryHeader"/>
            </w:pPr>
            <w:r w:rsidRPr="006D613E">
              <w:t>Len</w:t>
            </w:r>
          </w:p>
        </w:tc>
        <w:tc>
          <w:tcPr>
            <w:tcW w:w="720" w:type="dxa"/>
            <w:shd w:val="clear" w:color="auto" w:fill="D9D9D9"/>
          </w:tcPr>
          <w:p w14:paraId="5E9C957A" w14:textId="77777777" w:rsidR="00B11855" w:rsidRPr="006D613E" w:rsidRDefault="003D003E" w:rsidP="00DE39CA">
            <w:pPr>
              <w:pStyle w:val="TableEntryHeader"/>
            </w:pPr>
            <w:r w:rsidRPr="006D613E">
              <w:t>Opt</w:t>
            </w:r>
          </w:p>
        </w:tc>
        <w:tc>
          <w:tcPr>
            <w:tcW w:w="810" w:type="dxa"/>
            <w:shd w:val="clear" w:color="auto" w:fill="D9D9D9"/>
          </w:tcPr>
          <w:p w14:paraId="381F53A5" w14:textId="77777777" w:rsidR="00B11855" w:rsidRPr="006D613E" w:rsidRDefault="003D003E" w:rsidP="00DE39CA">
            <w:pPr>
              <w:pStyle w:val="TableEntryHeader"/>
            </w:pPr>
            <w:r w:rsidRPr="006D613E">
              <w:t>Rep</w:t>
            </w:r>
          </w:p>
        </w:tc>
        <w:tc>
          <w:tcPr>
            <w:tcW w:w="810" w:type="dxa"/>
            <w:shd w:val="clear" w:color="auto" w:fill="D9D9D9"/>
          </w:tcPr>
          <w:p w14:paraId="24D8B11E" w14:textId="77777777" w:rsidR="00B11855" w:rsidRPr="006D613E" w:rsidRDefault="003D003E" w:rsidP="00DE39CA">
            <w:pPr>
              <w:pStyle w:val="TableEntryHeader"/>
            </w:pPr>
            <w:r w:rsidRPr="006D613E">
              <w:t>Min</w:t>
            </w:r>
          </w:p>
        </w:tc>
        <w:tc>
          <w:tcPr>
            <w:tcW w:w="810" w:type="dxa"/>
            <w:shd w:val="clear" w:color="auto" w:fill="D9D9D9"/>
          </w:tcPr>
          <w:p w14:paraId="280F8D03" w14:textId="77777777" w:rsidR="00B11855" w:rsidRPr="006D613E" w:rsidRDefault="003D003E" w:rsidP="00DE39CA">
            <w:pPr>
              <w:pStyle w:val="TableEntryHeader"/>
            </w:pPr>
            <w:r w:rsidRPr="006D613E">
              <w:t>Max</w:t>
            </w:r>
          </w:p>
        </w:tc>
        <w:tc>
          <w:tcPr>
            <w:tcW w:w="810" w:type="dxa"/>
            <w:shd w:val="clear" w:color="auto" w:fill="D9D9D9"/>
          </w:tcPr>
          <w:p w14:paraId="77A18002" w14:textId="77777777" w:rsidR="00B11855" w:rsidRPr="006D613E" w:rsidRDefault="003D003E" w:rsidP="00DE39CA">
            <w:pPr>
              <w:pStyle w:val="TableEntryHeader"/>
            </w:pPr>
            <w:proofErr w:type="spellStart"/>
            <w:r w:rsidRPr="006D613E">
              <w:t>Tbl</w:t>
            </w:r>
            <w:proofErr w:type="spellEnd"/>
          </w:p>
        </w:tc>
        <w:tc>
          <w:tcPr>
            <w:tcW w:w="900" w:type="dxa"/>
            <w:shd w:val="clear" w:color="auto" w:fill="D9D9D9"/>
          </w:tcPr>
          <w:p w14:paraId="09B8B75A" w14:textId="77777777" w:rsidR="00B11855" w:rsidRPr="006D613E" w:rsidRDefault="003D003E" w:rsidP="00DE39CA">
            <w:pPr>
              <w:pStyle w:val="TableEntryHeader"/>
            </w:pPr>
            <w:r w:rsidRPr="006D613E">
              <w:t>Fixed</w:t>
            </w:r>
          </w:p>
        </w:tc>
        <w:tc>
          <w:tcPr>
            <w:tcW w:w="1170" w:type="dxa"/>
            <w:shd w:val="clear" w:color="auto" w:fill="D9D9D9"/>
          </w:tcPr>
          <w:p w14:paraId="0E5EBD75" w14:textId="77777777" w:rsidR="00B11855" w:rsidRPr="006D613E" w:rsidRDefault="003D003E" w:rsidP="00DE39CA">
            <w:pPr>
              <w:pStyle w:val="TableEntryHeader"/>
            </w:pPr>
            <w:r w:rsidRPr="006D613E">
              <w:t>Ex Val</w:t>
            </w:r>
          </w:p>
        </w:tc>
      </w:tr>
      <w:tr w:rsidR="00EB6E71" w:rsidRPr="006D613E" w14:paraId="44EB4E1A" w14:textId="77777777" w:rsidTr="00DE39CA">
        <w:trPr>
          <w:cantSplit/>
          <w:jc w:val="center"/>
        </w:trPr>
        <w:tc>
          <w:tcPr>
            <w:tcW w:w="1260" w:type="dxa"/>
            <w:shd w:val="clear" w:color="auto" w:fill="auto"/>
          </w:tcPr>
          <w:p w14:paraId="2F795BBE" w14:textId="77777777" w:rsidR="00B11855" w:rsidRPr="006D613E" w:rsidRDefault="003D003E" w:rsidP="00DE39CA">
            <w:pPr>
              <w:pStyle w:val="TableEntry"/>
            </w:pPr>
            <w:r w:rsidRPr="006D613E">
              <w:t>  Field Separator</w:t>
            </w:r>
          </w:p>
        </w:tc>
        <w:tc>
          <w:tcPr>
            <w:tcW w:w="810" w:type="dxa"/>
            <w:shd w:val="clear" w:color="auto" w:fill="auto"/>
          </w:tcPr>
          <w:p w14:paraId="5DC164EF" w14:textId="77777777" w:rsidR="00B11855" w:rsidRPr="006D613E" w:rsidRDefault="003D003E" w:rsidP="00DE39CA">
            <w:pPr>
              <w:pStyle w:val="TableEntry"/>
            </w:pPr>
            <w:r w:rsidRPr="006D613E">
              <w:t>  1</w:t>
            </w:r>
          </w:p>
        </w:tc>
        <w:tc>
          <w:tcPr>
            <w:tcW w:w="720" w:type="dxa"/>
            <w:shd w:val="clear" w:color="auto" w:fill="auto"/>
          </w:tcPr>
          <w:p w14:paraId="5F4A07A7" w14:textId="77777777" w:rsidR="00B11855" w:rsidRPr="006D613E" w:rsidRDefault="003D003E" w:rsidP="00DE39CA">
            <w:pPr>
              <w:pStyle w:val="TableEntry"/>
            </w:pPr>
            <w:r w:rsidRPr="006D613E">
              <w:t>  ST</w:t>
            </w:r>
          </w:p>
        </w:tc>
        <w:tc>
          <w:tcPr>
            <w:tcW w:w="900" w:type="dxa"/>
            <w:shd w:val="clear" w:color="auto" w:fill="auto"/>
          </w:tcPr>
          <w:p w14:paraId="361481E9" w14:textId="77777777" w:rsidR="00B11855" w:rsidRPr="006D613E" w:rsidRDefault="003D003E" w:rsidP="00DE39CA">
            <w:pPr>
              <w:pStyle w:val="TableEntry"/>
            </w:pPr>
            <w:r w:rsidRPr="006D613E">
              <w:t>  1</w:t>
            </w:r>
          </w:p>
        </w:tc>
        <w:tc>
          <w:tcPr>
            <w:tcW w:w="720" w:type="dxa"/>
            <w:shd w:val="clear" w:color="auto" w:fill="auto"/>
          </w:tcPr>
          <w:p w14:paraId="4BC8A53B" w14:textId="77777777" w:rsidR="00B11855" w:rsidRPr="006D613E" w:rsidRDefault="003D003E" w:rsidP="00DE39CA">
            <w:pPr>
              <w:pStyle w:val="TableEntry"/>
            </w:pPr>
            <w:r w:rsidRPr="006D613E">
              <w:t>  R</w:t>
            </w:r>
          </w:p>
        </w:tc>
        <w:tc>
          <w:tcPr>
            <w:tcW w:w="810" w:type="dxa"/>
            <w:shd w:val="clear" w:color="auto" w:fill="auto"/>
          </w:tcPr>
          <w:p w14:paraId="6B779D40" w14:textId="77777777" w:rsidR="00B11855" w:rsidRPr="006D613E" w:rsidRDefault="003D003E" w:rsidP="00DE39CA">
            <w:pPr>
              <w:pStyle w:val="TableEntry"/>
            </w:pPr>
            <w:r w:rsidRPr="006D613E">
              <w:t>  False</w:t>
            </w:r>
          </w:p>
        </w:tc>
        <w:tc>
          <w:tcPr>
            <w:tcW w:w="810" w:type="dxa"/>
            <w:shd w:val="clear" w:color="auto" w:fill="auto"/>
          </w:tcPr>
          <w:p w14:paraId="66D891C4" w14:textId="77777777" w:rsidR="00B11855" w:rsidRPr="006D613E" w:rsidRDefault="003D003E" w:rsidP="00DE39CA">
            <w:pPr>
              <w:pStyle w:val="TableEntry"/>
            </w:pPr>
            <w:r w:rsidRPr="006D613E">
              <w:t>  1</w:t>
            </w:r>
          </w:p>
        </w:tc>
        <w:tc>
          <w:tcPr>
            <w:tcW w:w="810" w:type="dxa"/>
            <w:shd w:val="clear" w:color="auto" w:fill="auto"/>
          </w:tcPr>
          <w:p w14:paraId="1D5CED3D" w14:textId="77777777" w:rsidR="00B11855" w:rsidRPr="006D613E" w:rsidRDefault="003D003E" w:rsidP="00DE39CA">
            <w:pPr>
              <w:pStyle w:val="TableEntry"/>
            </w:pPr>
            <w:r w:rsidRPr="006D613E">
              <w:t>  1</w:t>
            </w:r>
          </w:p>
        </w:tc>
        <w:tc>
          <w:tcPr>
            <w:tcW w:w="810" w:type="dxa"/>
            <w:shd w:val="clear" w:color="auto" w:fill="auto"/>
          </w:tcPr>
          <w:p w14:paraId="1105F941" w14:textId="77777777" w:rsidR="00B11855" w:rsidRPr="006D613E" w:rsidRDefault="003D003E" w:rsidP="00DE39CA">
            <w:pPr>
              <w:pStyle w:val="TableEntry"/>
            </w:pPr>
            <w:r w:rsidRPr="006D613E">
              <w:t> </w:t>
            </w:r>
          </w:p>
        </w:tc>
        <w:tc>
          <w:tcPr>
            <w:tcW w:w="900" w:type="dxa"/>
            <w:shd w:val="clear" w:color="auto" w:fill="auto"/>
          </w:tcPr>
          <w:p w14:paraId="2D380004" w14:textId="77777777" w:rsidR="00B11855" w:rsidRPr="006D613E" w:rsidRDefault="003D003E" w:rsidP="00DE39CA">
            <w:pPr>
              <w:pStyle w:val="TableEntry"/>
            </w:pPr>
            <w:r w:rsidRPr="006D613E">
              <w:t> Y</w:t>
            </w:r>
          </w:p>
        </w:tc>
        <w:tc>
          <w:tcPr>
            <w:tcW w:w="1170" w:type="dxa"/>
            <w:shd w:val="clear" w:color="auto" w:fill="auto"/>
          </w:tcPr>
          <w:p w14:paraId="58656548" w14:textId="77777777" w:rsidR="00B11855" w:rsidRPr="006D613E" w:rsidRDefault="003D003E" w:rsidP="00DE39CA">
            <w:pPr>
              <w:pStyle w:val="TableEntry"/>
            </w:pPr>
            <w:r w:rsidRPr="006D613E">
              <w:t xml:space="preserve"> | </w:t>
            </w:r>
          </w:p>
        </w:tc>
      </w:tr>
      <w:tr w:rsidR="00EB6E71" w:rsidRPr="006D613E" w14:paraId="52B9A07A" w14:textId="77777777" w:rsidTr="00DE39CA">
        <w:trPr>
          <w:cantSplit/>
          <w:jc w:val="center"/>
        </w:trPr>
        <w:tc>
          <w:tcPr>
            <w:tcW w:w="1260" w:type="dxa"/>
            <w:shd w:val="clear" w:color="auto" w:fill="auto"/>
          </w:tcPr>
          <w:p w14:paraId="12201836" w14:textId="77777777" w:rsidR="00B11855" w:rsidRPr="006D613E" w:rsidRDefault="003D003E" w:rsidP="00DE39CA">
            <w:pPr>
              <w:pStyle w:val="TableEntry"/>
            </w:pPr>
            <w:r w:rsidRPr="006D613E">
              <w:t>  Encoding Characters</w:t>
            </w:r>
          </w:p>
        </w:tc>
        <w:tc>
          <w:tcPr>
            <w:tcW w:w="810" w:type="dxa"/>
            <w:shd w:val="clear" w:color="auto" w:fill="auto"/>
          </w:tcPr>
          <w:p w14:paraId="744D7E25" w14:textId="77777777" w:rsidR="00B11855" w:rsidRPr="006D613E" w:rsidRDefault="003D003E" w:rsidP="00DE39CA">
            <w:pPr>
              <w:pStyle w:val="TableEntry"/>
            </w:pPr>
            <w:r w:rsidRPr="006D613E">
              <w:t>  2</w:t>
            </w:r>
          </w:p>
        </w:tc>
        <w:tc>
          <w:tcPr>
            <w:tcW w:w="720" w:type="dxa"/>
            <w:shd w:val="clear" w:color="auto" w:fill="auto"/>
          </w:tcPr>
          <w:p w14:paraId="5BED49ED" w14:textId="77777777" w:rsidR="00B11855" w:rsidRPr="006D613E" w:rsidRDefault="003D003E" w:rsidP="00DE39CA">
            <w:pPr>
              <w:pStyle w:val="TableEntry"/>
            </w:pPr>
            <w:r w:rsidRPr="006D613E">
              <w:t>  ST</w:t>
            </w:r>
          </w:p>
        </w:tc>
        <w:tc>
          <w:tcPr>
            <w:tcW w:w="900" w:type="dxa"/>
            <w:shd w:val="clear" w:color="auto" w:fill="auto"/>
          </w:tcPr>
          <w:p w14:paraId="3939E5EF" w14:textId="77777777" w:rsidR="00B11855" w:rsidRPr="006D613E" w:rsidRDefault="003D003E" w:rsidP="00DE39CA">
            <w:pPr>
              <w:pStyle w:val="TableEntry"/>
            </w:pPr>
            <w:r w:rsidRPr="006D613E">
              <w:t>  4</w:t>
            </w:r>
          </w:p>
        </w:tc>
        <w:tc>
          <w:tcPr>
            <w:tcW w:w="720" w:type="dxa"/>
            <w:shd w:val="clear" w:color="auto" w:fill="auto"/>
          </w:tcPr>
          <w:p w14:paraId="7D36DDAF" w14:textId="77777777" w:rsidR="00B11855" w:rsidRPr="006D613E" w:rsidRDefault="003D003E" w:rsidP="00DE39CA">
            <w:pPr>
              <w:pStyle w:val="TableEntry"/>
            </w:pPr>
            <w:r w:rsidRPr="006D613E">
              <w:t>  R</w:t>
            </w:r>
          </w:p>
        </w:tc>
        <w:tc>
          <w:tcPr>
            <w:tcW w:w="810" w:type="dxa"/>
            <w:shd w:val="clear" w:color="auto" w:fill="auto"/>
          </w:tcPr>
          <w:p w14:paraId="3CE376F0" w14:textId="77777777" w:rsidR="00B11855" w:rsidRPr="006D613E" w:rsidRDefault="003D003E" w:rsidP="00DE39CA">
            <w:pPr>
              <w:pStyle w:val="TableEntry"/>
            </w:pPr>
            <w:r w:rsidRPr="006D613E">
              <w:t>  False</w:t>
            </w:r>
          </w:p>
        </w:tc>
        <w:tc>
          <w:tcPr>
            <w:tcW w:w="810" w:type="dxa"/>
            <w:shd w:val="clear" w:color="auto" w:fill="auto"/>
          </w:tcPr>
          <w:p w14:paraId="7D56B278" w14:textId="77777777" w:rsidR="00B11855" w:rsidRPr="006D613E" w:rsidRDefault="003D003E" w:rsidP="00DE39CA">
            <w:pPr>
              <w:pStyle w:val="TableEntry"/>
            </w:pPr>
            <w:r w:rsidRPr="006D613E">
              <w:t>  1</w:t>
            </w:r>
          </w:p>
        </w:tc>
        <w:tc>
          <w:tcPr>
            <w:tcW w:w="810" w:type="dxa"/>
            <w:shd w:val="clear" w:color="auto" w:fill="auto"/>
          </w:tcPr>
          <w:p w14:paraId="0209AB45" w14:textId="77777777" w:rsidR="00B11855" w:rsidRPr="006D613E" w:rsidRDefault="003D003E" w:rsidP="00DE39CA">
            <w:pPr>
              <w:pStyle w:val="TableEntry"/>
            </w:pPr>
            <w:r w:rsidRPr="006D613E">
              <w:t>  1</w:t>
            </w:r>
          </w:p>
        </w:tc>
        <w:tc>
          <w:tcPr>
            <w:tcW w:w="810" w:type="dxa"/>
            <w:shd w:val="clear" w:color="auto" w:fill="auto"/>
          </w:tcPr>
          <w:p w14:paraId="47FC2B57" w14:textId="77777777" w:rsidR="00B11855" w:rsidRPr="006D613E" w:rsidRDefault="003D003E" w:rsidP="00DE39CA">
            <w:pPr>
              <w:pStyle w:val="TableEntry"/>
            </w:pPr>
            <w:r w:rsidRPr="006D613E">
              <w:t> </w:t>
            </w:r>
          </w:p>
        </w:tc>
        <w:tc>
          <w:tcPr>
            <w:tcW w:w="900" w:type="dxa"/>
            <w:shd w:val="clear" w:color="auto" w:fill="auto"/>
          </w:tcPr>
          <w:p w14:paraId="30178811" w14:textId="77777777" w:rsidR="00B11855" w:rsidRPr="006D613E" w:rsidRDefault="003D003E" w:rsidP="00DE39CA">
            <w:pPr>
              <w:pStyle w:val="TableEntry"/>
            </w:pPr>
            <w:r w:rsidRPr="006D613E">
              <w:t> Y</w:t>
            </w:r>
          </w:p>
        </w:tc>
        <w:tc>
          <w:tcPr>
            <w:tcW w:w="1170" w:type="dxa"/>
            <w:shd w:val="clear" w:color="auto" w:fill="auto"/>
          </w:tcPr>
          <w:p w14:paraId="11CBCE65" w14:textId="77777777" w:rsidR="00B11855" w:rsidRPr="006D613E" w:rsidRDefault="003D003E" w:rsidP="00DE39CA">
            <w:pPr>
              <w:pStyle w:val="TableEntry"/>
            </w:pPr>
            <w:r w:rsidRPr="006D613E">
              <w:t xml:space="preserve"> ^~\&amp;</w:t>
            </w:r>
          </w:p>
        </w:tc>
      </w:tr>
      <w:tr w:rsidR="00EB6E71" w:rsidRPr="006D613E" w14:paraId="2C256BCB" w14:textId="77777777" w:rsidTr="00DE39CA">
        <w:trPr>
          <w:cantSplit/>
          <w:jc w:val="center"/>
        </w:trPr>
        <w:tc>
          <w:tcPr>
            <w:tcW w:w="1260" w:type="dxa"/>
            <w:shd w:val="clear" w:color="auto" w:fill="auto"/>
          </w:tcPr>
          <w:p w14:paraId="364E5378" w14:textId="77777777" w:rsidR="00B11855" w:rsidRPr="006D613E" w:rsidRDefault="003D003E" w:rsidP="00DE39CA">
            <w:pPr>
              <w:pStyle w:val="TableEntry"/>
            </w:pPr>
            <w:r w:rsidRPr="006D613E">
              <w:t>  Sending Application</w:t>
            </w:r>
          </w:p>
        </w:tc>
        <w:tc>
          <w:tcPr>
            <w:tcW w:w="810" w:type="dxa"/>
            <w:shd w:val="clear" w:color="auto" w:fill="auto"/>
          </w:tcPr>
          <w:p w14:paraId="75E4F2B0" w14:textId="77777777" w:rsidR="00B11855" w:rsidRPr="006D613E" w:rsidRDefault="003D003E" w:rsidP="00DE39CA">
            <w:pPr>
              <w:pStyle w:val="TableEntry"/>
            </w:pPr>
            <w:r w:rsidRPr="006D613E">
              <w:t>  3</w:t>
            </w:r>
          </w:p>
        </w:tc>
        <w:tc>
          <w:tcPr>
            <w:tcW w:w="720" w:type="dxa"/>
            <w:shd w:val="clear" w:color="auto" w:fill="auto"/>
          </w:tcPr>
          <w:p w14:paraId="6B3F50CE" w14:textId="77777777" w:rsidR="00B11855" w:rsidRPr="006D613E" w:rsidRDefault="003D003E" w:rsidP="00DE39CA">
            <w:pPr>
              <w:pStyle w:val="TableEntry"/>
            </w:pPr>
            <w:r w:rsidRPr="006D613E">
              <w:t>  HD</w:t>
            </w:r>
          </w:p>
        </w:tc>
        <w:tc>
          <w:tcPr>
            <w:tcW w:w="900" w:type="dxa"/>
            <w:shd w:val="clear" w:color="auto" w:fill="auto"/>
          </w:tcPr>
          <w:p w14:paraId="770BED3D" w14:textId="77777777" w:rsidR="00B11855" w:rsidRPr="006D613E" w:rsidRDefault="003D003E" w:rsidP="00DE39CA">
            <w:pPr>
              <w:pStyle w:val="TableEntry"/>
            </w:pPr>
            <w:r w:rsidRPr="006D613E">
              <w:t>  227</w:t>
            </w:r>
          </w:p>
        </w:tc>
        <w:tc>
          <w:tcPr>
            <w:tcW w:w="720" w:type="dxa"/>
            <w:shd w:val="clear" w:color="auto" w:fill="auto"/>
          </w:tcPr>
          <w:p w14:paraId="1F99277C" w14:textId="77777777" w:rsidR="00B11855" w:rsidRPr="006D613E" w:rsidRDefault="003D003E" w:rsidP="00DE39CA">
            <w:pPr>
              <w:pStyle w:val="TableEntry"/>
            </w:pPr>
            <w:r w:rsidRPr="006D613E">
              <w:t>  RE</w:t>
            </w:r>
          </w:p>
        </w:tc>
        <w:tc>
          <w:tcPr>
            <w:tcW w:w="810" w:type="dxa"/>
            <w:shd w:val="clear" w:color="auto" w:fill="auto"/>
          </w:tcPr>
          <w:p w14:paraId="518C904B" w14:textId="77777777" w:rsidR="00B11855" w:rsidRPr="006D613E" w:rsidRDefault="003D003E" w:rsidP="00DE39CA">
            <w:pPr>
              <w:pStyle w:val="TableEntry"/>
            </w:pPr>
            <w:r w:rsidRPr="006D613E">
              <w:t>  False</w:t>
            </w:r>
          </w:p>
        </w:tc>
        <w:tc>
          <w:tcPr>
            <w:tcW w:w="810" w:type="dxa"/>
            <w:shd w:val="clear" w:color="auto" w:fill="auto"/>
          </w:tcPr>
          <w:p w14:paraId="18887BB1" w14:textId="77777777" w:rsidR="00B11855" w:rsidRPr="006D613E" w:rsidRDefault="003D003E" w:rsidP="00DE39CA">
            <w:pPr>
              <w:pStyle w:val="TableEntry"/>
            </w:pPr>
            <w:r w:rsidRPr="006D613E">
              <w:t>  0</w:t>
            </w:r>
          </w:p>
        </w:tc>
        <w:tc>
          <w:tcPr>
            <w:tcW w:w="810" w:type="dxa"/>
            <w:shd w:val="clear" w:color="auto" w:fill="auto"/>
          </w:tcPr>
          <w:p w14:paraId="46FE0519" w14:textId="77777777" w:rsidR="00B11855" w:rsidRPr="006D613E" w:rsidRDefault="003D003E" w:rsidP="00DE39CA">
            <w:pPr>
              <w:pStyle w:val="TableEntry"/>
            </w:pPr>
            <w:r w:rsidRPr="006D613E">
              <w:t>  1</w:t>
            </w:r>
          </w:p>
        </w:tc>
        <w:tc>
          <w:tcPr>
            <w:tcW w:w="810" w:type="dxa"/>
            <w:shd w:val="clear" w:color="auto" w:fill="auto"/>
          </w:tcPr>
          <w:p w14:paraId="1A167B15" w14:textId="77777777" w:rsidR="00B11855" w:rsidRPr="006D613E" w:rsidRDefault="003D003E" w:rsidP="00DE39CA">
            <w:pPr>
              <w:pStyle w:val="TableEntry"/>
            </w:pPr>
            <w:r w:rsidRPr="006D613E">
              <w:t>  0361</w:t>
            </w:r>
          </w:p>
        </w:tc>
        <w:tc>
          <w:tcPr>
            <w:tcW w:w="900" w:type="dxa"/>
            <w:shd w:val="clear" w:color="auto" w:fill="auto"/>
          </w:tcPr>
          <w:p w14:paraId="6B7C96CA" w14:textId="77777777" w:rsidR="00B11855" w:rsidRPr="006D613E" w:rsidRDefault="003D003E" w:rsidP="00DE39CA">
            <w:pPr>
              <w:pStyle w:val="TableEntry"/>
            </w:pPr>
            <w:r w:rsidRPr="006D613E">
              <w:t>   </w:t>
            </w:r>
          </w:p>
        </w:tc>
        <w:tc>
          <w:tcPr>
            <w:tcW w:w="1170" w:type="dxa"/>
            <w:shd w:val="clear" w:color="auto" w:fill="auto"/>
          </w:tcPr>
          <w:p w14:paraId="25B1AC22" w14:textId="77777777" w:rsidR="00B11855" w:rsidRPr="006D613E" w:rsidRDefault="00B11855" w:rsidP="00DE39CA">
            <w:pPr>
              <w:pStyle w:val="TableEntry"/>
            </w:pPr>
          </w:p>
        </w:tc>
      </w:tr>
      <w:tr w:rsidR="00EB6E71" w:rsidRPr="006D613E" w14:paraId="1EFB2E15" w14:textId="77777777" w:rsidTr="00DE39CA">
        <w:trPr>
          <w:cantSplit/>
          <w:jc w:val="center"/>
        </w:trPr>
        <w:tc>
          <w:tcPr>
            <w:tcW w:w="1260" w:type="dxa"/>
            <w:shd w:val="clear" w:color="auto" w:fill="auto"/>
          </w:tcPr>
          <w:p w14:paraId="32A5239D" w14:textId="77777777" w:rsidR="00B11855" w:rsidRPr="006D613E" w:rsidRDefault="003D003E" w:rsidP="00DE39CA">
            <w:pPr>
              <w:pStyle w:val="TableEntry"/>
            </w:pPr>
            <w:r w:rsidRPr="006D613E">
              <w:t xml:space="preserve"> </w:t>
            </w:r>
            <w:r w:rsidR="00D858A6" w:rsidRPr="006D613E">
              <w:t>n</w:t>
            </w:r>
            <w:r w:rsidRPr="006D613E">
              <w:t>amespace ID</w:t>
            </w:r>
          </w:p>
        </w:tc>
        <w:tc>
          <w:tcPr>
            <w:tcW w:w="810" w:type="dxa"/>
            <w:shd w:val="clear" w:color="auto" w:fill="auto"/>
          </w:tcPr>
          <w:p w14:paraId="045401D9" w14:textId="77777777" w:rsidR="00B11855" w:rsidRPr="006D613E" w:rsidRDefault="003D003E" w:rsidP="00DE39CA">
            <w:pPr>
              <w:pStyle w:val="TableEntry"/>
            </w:pPr>
            <w:r w:rsidRPr="006D613E">
              <w:t>  1</w:t>
            </w:r>
          </w:p>
        </w:tc>
        <w:tc>
          <w:tcPr>
            <w:tcW w:w="720" w:type="dxa"/>
            <w:shd w:val="clear" w:color="auto" w:fill="auto"/>
          </w:tcPr>
          <w:p w14:paraId="25D7A412" w14:textId="77777777" w:rsidR="00B11855" w:rsidRPr="006D613E" w:rsidRDefault="003D003E" w:rsidP="00DE39CA">
            <w:pPr>
              <w:pStyle w:val="TableEntry"/>
            </w:pPr>
            <w:r w:rsidRPr="006D613E">
              <w:t>  IS</w:t>
            </w:r>
          </w:p>
        </w:tc>
        <w:tc>
          <w:tcPr>
            <w:tcW w:w="900" w:type="dxa"/>
            <w:shd w:val="clear" w:color="auto" w:fill="auto"/>
          </w:tcPr>
          <w:p w14:paraId="5CBE0FE4" w14:textId="77777777" w:rsidR="00B11855" w:rsidRPr="006D613E" w:rsidRDefault="003D003E" w:rsidP="00DE39CA">
            <w:pPr>
              <w:pStyle w:val="TableEntry"/>
            </w:pPr>
            <w:r w:rsidRPr="006D613E">
              <w:t>  20</w:t>
            </w:r>
          </w:p>
        </w:tc>
        <w:tc>
          <w:tcPr>
            <w:tcW w:w="720" w:type="dxa"/>
            <w:shd w:val="clear" w:color="auto" w:fill="auto"/>
          </w:tcPr>
          <w:p w14:paraId="0274975E" w14:textId="77777777" w:rsidR="00B11855" w:rsidRPr="006D613E" w:rsidRDefault="003D003E" w:rsidP="00DE39CA">
            <w:pPr>
              <w:pStyle w:val="TableEntry"/>
            </w:pPr>
            <w:r w:rsidRPr="006D613E">
              <w:t>  O</w:t>
            </w:r>
          </w:p>
        </w:tc>
        <w:tc>
          <w:tcPr>
            <w:tcW w:w="810" w:type="dxa"/>
            <w:shd w:val="clear" w:color="auto" w:fill="auto"/>
          </w:tcPr>
          <w:p w14:paraId="4DDF9616" w14:textId="77777777" w:rsidR="00B11855" w:rsidRPr="006D613E" w:rsidRDefault="003D003E" w:rsidP="00DE39CA">
            <w:pPr>
              <w:pStyle w:val="TableEntry"/>
            </w:pPr>
            <w:r w:rsidRPr="006D613E">
              <w:t> </w:t>
            </w:r>
          </w:p>
        </w:tc>
        <w:tc>
          <w:tcPr>
            <w:tcW w:w="810" w:type="dxa"/>
            <w:shd w:val="clear" w:color="auto" w:fill="auto"/>
          </w:tcPr>
          <w:p w14:paraId="158DB8E4" w14:textId="77777777" w:rsidR="00B11855" w:rsidRPr="006D613E" w:rsidRDefault="003D003E" w:rsidP="00DE39CA">
            <w:pPr>
              <w:pStyle w:val="TableEntry"/>
            </w:pPr>
            <w:r w:rsidRPr="006D613E">
              <w:t>  0</w:t>
            </w:r>
          </w:p>
        </w:tc>
        <w:tc>
          <w:tcPr>
            <w:tcW w:w="810" w:type="dxa"/>
            <w:shd w:val="clear" w:color="auto" w:fill="auto"/>
          </w:tcPr>
          <w:p w14:paraId="78FAC6B6" w14:textId="77777777" w:rsidR="00B11855" w:rsidRPr="006D613E" w:rsidRDefault="003D003E" w:rsidP="00DE39CA">
            <w:pPr>
              <w:pStyle w:val="TableEntry"/>
            </w:pPr>
            <w:r w:rsidRPr="006D613E">
              <w:t>  1</w:t>
            </w:r>
          </w:p>
        </w:tc>
        <w:tc>
          <w:tcPr>
            <w:tcW w:w="810" w:type="dxa"/>
            <w:shd w:val="clear" w:color="auto" w:fill="auto"/>
          </w:tcPr>
          <w:p w14:paraId="47A623AF" w14:textId="77777777" w:rsidR="00B11855" w:rsidRPr="006D613E" w:rsidRDefault="003D003E" w:rsidP="00DE39CA">
            <w:pPr>
              <w:pStyle w:val="TableEntry"/>
            </w:pPr>
            <w:r w:rsidRPr="006D613E">
              <w:t>  0300</w:t>
            </w:r>
          </w:p>
        </w:tc>
        <w:tc>
          <w:tcPr>
            <w:tcW w:w="900" w:type="dxa"/>
            <w:shd w:val="clear" w:color="auto" w:fill="auto"/>
          </w:tcPr>
          <w:p w14:paraId="4BB3DC3F" w14:textId="77777777" w:rsidR="00B11855" w:rsidRPr="006D613E" w:rsidRDefault="003D003E" w:rsidP="00DE39CA">
            <w:pPr>
              <w:pStyle w:val="TableEntry"/>
            </w:pPr>
            <w:r w:rsidRPr="006D613E">
              <w:t> </w:t>
            </w:r>
          </w:p>
        </w:tc>
        <w:tc>
          <w:tcPr>
            <w:tcW w:w="1170" w:type="dxa"/>
            <w:shd w:val="clear" w:color="auto" w:fill="auto"/>
          </w:tcPr>
          <w:p w14:paraId="4E153766" w14:textId="77777777" w:rsidR="00B11855" w:rsidRPr="006D613E" w:rsidRDefault="003D003E" w:rsidP="00DE39CA">
            <w:pPr>
              <w:pStyle w:val="TableEntry"/>
            </w:pPr>
            <w:r w:rsidRPr="006D613E">
              <w:t> APP NAME</w:t>
            </w:r>
          </w:p>
        </w:tc>
      </w:tr>
      <w:tr w:rsidR="00EB6E71" w:rsidRPr="006D613E" w14:paraId="69BFC1EA" w14:textId="77777777" w:rsidTr="00DE39CA">
        <w:trPr>
          <w:cantSplit/>
          <w:jc w:val="center"/>
        </w:trPr>
        <w:tc>
          <w:tcPr>
            <w:tcW w:w="1260" w:type="dxa"/>
            <w:shd w:val="clear" w:color="auto" w:fill="auto"/>
          </w:tcPr>
          <w:p w14:paraId="25238FEE" w14:textId="77777777" w:rsidR="00B11855" w:rsidRPr="006D613E" w:rsidRDefault="003D003E" w:rsidP="00DE39CA">
            <w:pPr>
              <w:pStyle w:val="TableEntry"/>
            </w:pPr>
            <w:r w:rsidRPr="006D613E">
              <w:lastRenderedPageBreak/>
              <w:t>  Sending Facility</w:t>
            </w:r>
          </w:p>
        </w:tc>
        <w:tc>
          <w:tcPr>
            <w:tcW w:w="810" w:type="dxa"/>
            <w:shd w:val="clear" w:color="auto" w:fill="auto"/>
          </w:tcPr>
          <w:p w14:paraId="60556F0E" w14:textId="77777777" w:rsidR="00B11855" w:rsidRPr="006D613E" w:rsidRDefault="003D003E" w:rsidP="00DE39CA">
            <w:pPr>
              <w:pStyle w:val="TableEntry"/>
            </w:pPr>
            <w:r w:rsidRPr="006D613E">
              <w:t>  4</w:t>
            </w:r>
          </w:p>
        </w:tc>
        <w:tc>
          <w:tcPr>
            <w:tcW w:w="720" w:type="dxa"/>
            <w:shd w:val="clear" w:color="auto" w:fill="auto"/>
          </w:tcPr>
          <w:p w14:paraId="489264DF" w14:textId="77777777" w:rsidR="00B11855" w:rsidRPr="006D613E" w:rsidRDefault="003D003E" w:rsidP="00DE39CA">
            <w:pPr>
              <w:pStyle w:val="TableEntry"/>
            </w:pPr>
            <w:r w:rsidRPr="006D613E">
              <w:t>  HD</w:t>
            </w:r>
          </w:p>
        </w:tc>
        <w:tc>
          <w:tcPr>
            <w:tcW w:w="900" w:type="dxa"/>
            <w:shd w:val="clear" w:color="auto" w:fill="auto"/>
          </w:tcPr>
          <w:p w14:paraId="3334915C" w14:textId="77777777" w:rsidR="00B11855" w:rsidRPr="006D613E" w:rsidRDefault="003D003E" w:rsidP="00DE39CA">
            <w:pPr>
              <w:pStyle w:val="TableEntry"/>
            </w:pPr>
            <w:r w:rsidRPr="006D613E">
              <w:t>  227</w:t>
            </w:r>
          </w:p>
        </w:tc>
        <w:tc>
          <w:tcPr>
            <w:tcW w:w="720" w:type="dxa"/>
            <w:shd w:val="clear" w:color="auto" w:fill="auto"/>
          </w:tcPr>
          <w:p w14:paraId="02B941CE" w14:textId="77777777" w:rsidR="00B11855" w:rsidRPr="006D613E" w:rsidRDefault="003D003E" w:rsidP="00DE39CA">
            <w:pPr>
              <w:pStyle w:val="TableEntry"/>
            </w:pPr>
            <w:r w:rsidRPr="006D613E">
              <w:t>  RE</w:t>
            </w:r>
          </w:p>
        </w:tc>
        <w:tc>
          <w:tcPr>
            <w:tcW w:w="810" w:type="dxa"/>
            <w:shd w:val="clear" w:color="auto" w:fill="auto"/>
          </w:tcPr>
          <w:p w14:paraId="181E24F9" w14:textId="77777777" w:rsidR="00B11855" w:rsidRPr="006D613E" w:rsidRDefault="003D003E" w:rsidP="00DE39CA">
            <w:pPr>
              <w:pStyle w:val="TableEntry"/>
            </w:pPr>
            <w:r w:rsidRPr="006D613E">
              <w:t>  False</w:t>
            </w:r>
          </w:p>
        </w:tc>
        <w:tc>
          <w:tcPr>
            <w:tcW w:w="810" w:type="dxa"/>
            <w:shd w:val="clear" w:color="auto" w:fill="auto"/>
          </w:tcPr>
          <w:p w14:paraId="577D3395" w14:textId="77777777" w:rsidR="00B11855" w:rsidRPr="006D613E" w:rsidRDefault="003D003E" w:rsidP="00DE39CA">
            <w:pPr>
              <w:pStyle w:val="TableEntry"/>
            </w:pPr>
            <w:r w:rsidRPr="006D613E">
              <w:t>  0</w:t>
            </w:r>
          </w:p>
        </w:tc>
        <w:tc>
          <w:tcPr>
            <w:tcW w:w="810" w:type="dxa"/>
            <w:shd w:val="clear" w:color="auto" w:fill="auto"/>
          </w:tcPr>
          <w:p w14:paraId="7930C4C6" w14:textId="77777777" w:rsidR="00B11855" w:rsidRPr="006D613E" w:rsidRDefault="003D003E" w:rsidP="00DE39CA">
            <w:pPr>
              <w:pStyle w:val="TableEntry"/>
            </w:pPr>
            <w:r w:rsidRPr="006D613E">
              <w:t>  1</w:t>
            </w:r>
          </w:p>
        </w:tc>
        <w:tc>
          <w:tcPr>
            <w:tcW w:w="810" w:type="dxa"/>
            <w:shd w:val="clear" w:color="auto" w:fill="auto"/>
          </w:tcPr>
          <w:p w14:paraId="5EF9E47A" w14:textId="77777777" w:rsidR="00B11855" w:rsidRPr="006D613E" w:rsidRDefault="003D003E" w:rsidP="00DE39CA">
            <w:pPr>
              <w:pStyle w:val="TableEntry"/>
            </w:pPr>
            <w:r w:rsidRPr="006D613E">
              <w:t>  0362</w:t>
            </w:r>
          </w:p>
        </w:tc>
        <w:tc>
          <w:tcPr>
            <w:tcW w:w="900" w:type="dxa"/>
            <w:shd w:val="clear" w:color="auto" w:fill="auto"/>
          </w:tcPr>
          <w:p w14:paraId="33BF0299" w14:textId="77777777" w:rsidR="00B11855" w:rsidRPr="006D613E" w:rsidRDefault="003D003E" w:rsidP="00DE39CA">
            <w:pPr>
              <w:pStyle w:val="TableEntry"/>
            </w:pPr>
            <w:r w:rsidRPr="006D613E">
              <w:t>   </w:t>
            </w:r>
          </w:p>
        </w:tc>
        <w:tc>
          <w:tcPr>
            <w:tcW w:w="1170" w:type="dxa"/>
            <w:shd w:val="clear" w:color="auto" w:fill="auto"/>
          </w:tcPr>
          <w:p w14:paraId="41D37F19" w14:textId="77777777" w:rsidR="00B11855" w:rsidRPr="006D613E" w:rsidRDefault="003D003E" w:rsidP="00DE39CA">
            <w:pPr>
              <w:pStyle w:val="TableEntry"/>
            </w:pPr>
            <w:r w:rsidRPr="006D613E">
              <w:t>   </w:t>
            </w:r>
          </w:p>
        </w:tc>
      </w:tr>
      <w:tr w:rsidR="00EB6E71" w:rsidRPr="006D613E" w14:paraId="34ACFB8D" w14:textId="77777777" w:rsidTr="00DE39CA">
        <w:trPr>
          <w:cantSplit/>
          <w:jc w:val="center"/>
        </w:trPr>
        <w:tc>
          <w:tcPr>
            <w:tcW w:w="1260" w:type="dxa"/>
            <w:shd w:val="clear" w:color="auto" w:fill="auto"/>
          </w:tcPr>
          <w:p w14:paraId="7C7F140F" w14:textId="77777777" w:rsidR="00B11855" w:rsidRPr="006D613E" w:rsidRDefault="003D003E" w:rsidP="00DE39CA">
            <w:pPr>
              <w:pStyle w:val="TableEntry"/>
            </w:pPr>
            <w:r w:rsidRPr="006D613E">
              <w:t xml:space="preserve"> namespace ID</w:t>
            </w:r>
          </w:p>
        </w:tc>
        <w:tc>
          <w:tcPr>
            <w:tcW w:w="810" w:type="dxa"/>
            <w:shd w:val="clear" w:color="auto" w:fill="auto"/>
          </w:tcPr>
          <w:p w14:paraId="32316C6D" w14:textId="77777777" w:rsidR="00B11855" w:rsidRPr="006D613E" w:rsidRDefault="003D003E" w:rsidP="00DE39CA">
            <w:pPr>
              <w:pStyle w:val="TableEntry"/>
            </w:pPr>
            <w:r w:rsidRPr="006D613E">
              <w:t>  1</w:t>
            </w:r>
          </w:p>
        </w:tc>
        <w:tc>
          <w:tcPr>
            <w:tcW w:w="720" w:type="dxa"/>
            <w:shd w:val="clear" w:color="auto" w:fill="auto"/>
          </w:tcPr>
          <w:p w14:paraId="2D195782" w14:textId="77777777" w:rsidR="00B11855" w:rsidRPr="006D613E" w:rsidRDefault="003D003E" w:rsidP="00DE39CA">
            <w:pPr>
              <w:pStyle w:val="TableEntry"/>
            </w:pPr>
            <w:r w:rsidRPr="006D613E">
              <w:t>  IS</w:t>
            </w:r>
          </w:p>
        </w:tc>
        <w:tc>
          <w:tcPr>
            <w:tcW w:w="900" w:type="dxa"/>
            <w:shd w:val="clear" w:color="auto" w:fill="auto"/>
          </w:tcPr>
          <w:p w14:paraId="403EDBC3" w14:textId="77777777" w:rsidR="00B11855" w:rsidRPr="006D613E" w:rsidRDefault="003D003E" w:rsidP="00DE39CA">
            <w:pPr>
              <w:pStyle w:val="TableEntry"/>
            </w:pPr>
            <w:r w:rsidRPr="006D613E">
              <w:t>  20</w:t>
            </w:r>
          </w:p>
        </w:tc>
        <w:tc>
          <w:tcPr>
            <w:tcW w:w="720" w:type="dxa"/>
            <w:shd w:val="clear" w:color="auto" w:fill="auto"/>
          </w:tcPr>
          <w:p w14:paraId="468190E5" w14:textId="77777777" w:rsidR="00B11855" w:rsidRPr="006D613E" w:rsidRDefault="003D003E" w:rsidP="00DE39CA">
            <w:pPr>
              <w:pStyle w:val="TableEntry"/>
            </w:pPr>
            <w:r w:rsidRPr="006D613E">
              <w:t>  O</w:t>
            </w:r>
          </w:p>
        </w:tc>
        <w:tc>
          <w:tcPr>
            <w:tcW w:w="810" w:type="dxa"/>
            <w:shd w:val="clear" w:color="auto" w:fill="auto"/>
          </w:tcPr>
          <w:p w14:paraId="73A07ED9" w14:textId="77777777" w:rsidR="00B11855" w:rsidRPr="006D613E" w:rsidRDefault="003D003E" w:rsidP="00DE39CA">
            <w:pPr>
              <w:pStyle w:val="TableEntry"/>
            </w:pPr>
            <w:r w:rsidRPr="006D613E">
              <w:t> </w:t>
            </w:r>
          </w:p>
        </w:tc>
        <w:tc>
          <w:tcPr>
            <w:tcW w:w="810" w:type="dxa"/>
            <w:shd w:val="clear" w:color="auto" w:fill="auto"/>
          </w:tcPr>
          <w:p w14:paraId="6F2F4CFB" w14:textId="77777777" w:rsidR="00B11855" w:rsidRPr="006D613E" w:rsidRDefault="003D003E" w:rsidP="00DE39CA">
            <w:pPr>
              <w:pStyle w:val="TableEntry"/>
            </w:pPr>
            <w:r w:rsidRPr="006D613E">
              <w:t>  0</w:t>
            </w:r>
          </w:p>
        </w:tc>
        <w:tc>
          <w:tcPr>
            <w:tcW w:w="810" w:type="dxa"/>
            <w:shd w:val="clear" w:color="auto" w:fill="auto"/>
          </w:tcPr>
          <w:p w14:paraId="04A926A8" w14:textId="77777777" w:rsidR="00B11855" w:rsidRPr="006D613E" w:rsidRDefault="003D003E" w:rsidP="00DE39CA">
            <w:pPr>
              <w:pStyle w:val="TableEntry"/>
            </w:pPr>
            <w:r w:rsidRPr="006D613E">
              <w:t>  1</w:t>
            </w:r>
          </w:p>
        </w:tc>
        <w:tc>
          <w:tcPr>
            <w:tcW w:w="810" w:type="dxa"/>
            <w:shd w:val="clear" w:color="auto" w:fill="auto"/>
          </w:tcPr>
          <w:p w14:paraId="683CBD0A" w14:textId="77777777" w:rsidR="00B11855" w:rsidRPr="006D613E" w:rsidRDefault="003D003E" w:rsidP="00DE39CA">
            <w:pPr>
              <w:pStyle w:val="TableEntry"/>
            </w:pPr>
            <w:r w:rsidRPr="006D613E">
              <w:t>  0300</w:t>
            </w:r>
          </w:p>
        </w:tc>
        <w:tc>
          <w:tcPr>
            <w:tcW w:w="900" w:type="dxa"/>
            <w:shd w:val="clear" w:color="auto" w:fill="auto"/>
          </w:tcPr>
          <w:p w14:paraId="7D2D29CE" w14:textId="77777777" w:rsidR="00B11855" w:rsidRPr="006D613E" w:rsidRDefault="003D003E" w:rsidP="00DE39CA">
            <w:pPr>
              <w:pStyle w:val="TableEntry"/>
            </w:pPr>
            <w:r w:rsidRPr="006D613E">
              <w:t> </w:t>
            </w:r>
          </w:p>
        </w:tc>
        <w:tc>
          <w:tcPr>
            <w:tcW w:w="1170" w:type="dxa"/>
            <w:shd w:val="clear" w:color="auto" w:fill="auto"/>
          </w:tcPr>
          <w:p w14:paraId="48A9C9BC" w14:textId="77777777" w:rsidR="00B11855" w:rsidRPr="006D613E" w:rsidRDefault="003D003E" w:rsidP="00DE39CA">
            <w:pPr>
              <w:pStyle w:val="TableEntry"/>
            </w:pPr>
            <w:r w:rsidRPr="006D613E">
              <w:t> VENDOR NAME</w:t>
            </w:r>
          </w:p>
        </w:tc>
      </w:tr>
      <w:tr w:rsidR="00EB6E71" w:rsidRPr="006D613E" w14:paraId="0A1A9818" w14:textId="77777777" w:rsidTr="00DE39CA">
        <w:trPr>
          <w:cantSplit/>
          <w:jc w:val="center"/>
        </w:trPr>
        <w:tc>
          <w:tcPr>
            <w:tcW w:w="1260" w:type="dxa"/>
            <w:shd w:val="clear" w:color="auto" w:fill="auto"/>
          </w:tcPr>
          <w:p w14:paraId="6B3B2A49" w14:textId="77777777" w:rsidR="00B11855" w:rsidRPr="006D613E" w:rsidRDefault="003D003E" w:rsidP="00DE39CA">
            <w:pPr>
              <w:pStyle w:val="TableEntry"/>
            </w:pPr>
            <w:r w:rsidRPr="006D613E">
              <w:t>  Receiving Application</w:t>
            </w:r>
          </w:p>
        </w:tc>
        <w:tc>
          <w:tcPr>
            <w:tcW w:w="810" w:type="dxa"/>
            <w:shd w:val="clear" w:color="auto" w:fill="auto"/>
          </w:tcPr>
          <w:p w14:paraId="57D21918" w14:textId="77777777" w:rsidR="00B11855" w:rsidRPr="006D613E" w:rsidRDefault="003D003E" w:rsidP="00DE39CA">
            <w:pPr>
              <w:pStyle w:val="TableEntry"/>
            </w:pPr>
            <w:r w:rsidRPr="006D613E">
              <w:t>  5</w:t>
            </w:r>
          </w:p>
        </w:tc>
        <w:tc>
          <w:tcPr>
            <w:tcW w:w="720" w:type="dxa"/>
            <w:shd w:val="clear" w:color="auto" w:fill="auto"/>
          </w:tcPr>
          <w:p w14:paraId="3219A12F" w14:textId="77777777" w:rsidR="00B11855" w:rsidRPr="006D613E" w:rsidRDefault="003D003E" w:rsidP="00DE39CA">
            <w:pPr>
              <w:pStyle w:val="TableEntry"/>
            </w:pPr>
            <w:r w:rsidRPr="006D613E">
              <w:t>  HD</w:t>
            </w:r>
          </w:p>
        </w:tc>
        <w:tc>
          <w:tcPr>
            <w:tcW w:w="900" w:type="dxa"/>
            <w:shd w:val="clear" w:color="auto" w:fill="auto"/>
          </w:tcPr>
          <w:p w14:paraId="1C495E65" w14:textId="77777777" w:rsidR="00B11855" w:rsidRPr="006D613E" w:rsidRDefault="003D003E" w:rsidP="00DE39CA">
            <w:pPr>
              <w:pStyle w:val="TableEntry"/>
            </w:pPr>
            <w:r w:rsidRPr="006D613E">
              <w:t>  227</w:t>
            </w:r>
          </w:p>
        </w:tc>
        <w:tc>
          <w:tcPr>
            <w:tcW w:w="720" w:type="dxa"/>
            <w:shd w:val="clear" w:color="auto" w:fill="auto"/>
          </w:tcPr>
          <w:p w14:paraId="45B705C2" w14:textId="77777777" w:rsidR="00B11855" w:rsidRPr="006D613E" w:rsidRDefault="003D003E" w:rsidP="00DE39CA">
            <w:pPr>
              <w:pStyle w:val="TableEntry"/>
            </w:pPr>
            <w:r w:rsidRPr="006D613E">
              <w:t>  RE</w:t>
            </w:r>
          </w:p>
        </w:tc>
        <w:tc>
          <w:tcPr>
            <w:tcW w:w="810" w:type="dxa"/>
            <w:shd w:val="clear" w:color="auto" w:fill="auto"/>
          </w:tcPr>
          <w:p w14:paraId="1964BEBE" w14:textId="77777777" w:rsidR="00B11855" w:rsidRPr="006D613E" w:rsidRDefault="003D003E" w:rsidP="00DE39CA">
            <w:pPr>
              <w:pStyle w:val="TableEntry"/>
            </w:pPr>
            <w:r w:rsidRPr="006D613E">
              <w:t>  False</w:t>
            </w:r>
          </w:p>
        </w:tc>
        <w:tc>
          <w:tcPr>
            <w:tcW w:w="810" w:type="dxa"/>
            <w:shd w:val="clear" w:color="auto" w:fill="auto"/>
          </w:tcPr>
          <w:p w14:paraId="48F63BA4" w14:textId="77777777" w:rsidR="00B11855" w:rsidRPr="006D613E" w:rsidRDefault="003D003E" w:rsidP="00DE39CA">
            <w:pPr>
              <w:pStyle w:val="TableEntry"/>
            </w:pPr>
            <w:r w:rsidRPr="006D613E">
              <w:t>  0</w:t>
            </w:r>
          </w:p>
        </w:tc>
        <w:tc>
          <w:tcPr>
            <w:tcW w:w="810" w:type="dxa"/>
            <w:shd w:val="clear" w:color="auto" w:fill="auto"/>
          </w:tcPr>
          <w:p w14:paraId="295ADA65" w14:textId="77777777" w:rsidR="00B11855" w:rsidRPr="006D613E" w:rsidRDefault="003D003E" w:rsidP="00DE39CA">
            <w:pPr>
              <w:pStyle w:val="TableEntry"/>
            </w:pPr>
            <w:r w:rsidRPr="006D613E">
              <w:t>  1</w:t>
            </w:r>
          </w:p>
        </w:tc>
        <w:tc>
          <w:tcPr>
            <w:tcW w:w="810" w:type="dxa"/>
            <w:shd w:val="clear" w:color="auto" w:fill="auto"/>
          </w:tcPr>
          <w:p w14:paraId="1D792A0A" w14:textId="77777777" w:rsidR="00B11855" w:rsidRPr="006D613E" w:rsidRDefault="003D003E" w:rsidP="00DE39CA">
            <w:pPr>
              <w:pStyle w:val="TableEntry"/>
            </w:pPr>
            <w:r w:rsidRPr="006D613E">
              <w:t>  0361</w:t>
            </w:r>
          </w:p>
        </w:tc>
        <w:tc>
          <w:tcPr>
            <w:tcW w:w="900" w:type="dxa"/>
            <w:shd w:val="clear" w:color="auto" w:fill="auto"/>
          </w:tcPr>
          <w:p w14:paraId="4C4E70D6" w14:textId="77777777" w:rsidR="00B11855" w:rsidRPr="006D613E" w:rsidRDefault="003D003E" w:rsidP="00DE39CA">
            <w:pPr>
              <w:pStyle w:val="TableEntry"/>
            </w:pPr>
            <w:r w:rsidRPr="006D613E">
              <w:t>   </w:t>
            </w:r>
          </w:p>
        </w:tc>
        <w:tc>
          <w:tcPr>
            <w:tcW w:w="1170" w:type="dxa"/>
            <w:shd w:val="clear" w:color="auto" w:fill="auto"/>
          </w:tcPr>
          <w:p w14:paraId="784BAC36" w14:textId="77777777" w:rsidR="00B11855" w:rsidRPr="006D613E" w:rsidRDefault="003D003E" w:rsidP="00DE39CA">
            <w:pPr>
              <w:pStyle w:val="TableEntry"/>
            </w:pPr>
            <w:r w:rsidRPr="006D613E">
              <w:t>   </w:t>
            </w:r>
          </w:p>
        </w:tc>
      </w:tr>
      <w:tr w:rsidR="00EB6E71" w:rsidRPr="006D613E" w14:paraId="0702CD51" w14:textId="77777777" w:rsidTr="00DE39CA">
        <w:trPr>
          <w:cantSplit/>
          <w:jc w:val="center"/>
        </w:trPr>
        <w:tc>
          <w:tcPr>
            <w:tcW w:w="1260" w:type="dxa"/>
            <w:shd w:val="clear" w:color="auto" w:fill="auto"/>
          </w:tcPr>
          <w:p w14:paraId="39498997" w14:textId="77777777" w:rsidR="00B11855" w:rsidRPr="006D613E" w:rsidRDefault="003D003E" w:rsidP="00DE39CA">
            <w:pPr>
              <w:pStyle w:val="TableEntry"/>
            </w:pPr>
            <w:r w:rsidRPr="006D613E">
              <w:t>   namespace ID</w:t>
            </w:r>
          </w:p>
        </w:tc>
        <w:tc>
          <w:tcPr>
            <w:tcW w:w="810" w:type="dxa"/>
            <w:shd w:val="clear" w:color="auto" w:fill="auto"/>
          </w:tcPr>
          <w:p w14:paraId="55303A86" w14:textId="77777777" w:rsidR="00B11855" w:rsidRPr="006D613E" w:rsidRDefault="003D003E" w:rsidP="00DE39CA">
            <w:pPr>
              <w:pStyle w:val="TableEntry"/>
            </w:pPr>
            <w:r w:rsidRPr="006D613E">
              <w:t>  1</w:t>
            </w:r>
          </w:p>
        </w:tc>
        <w:tc>
          <w:tcPr>
            <w:tcW w:w="720" w:type="dxa"/>
            <w:shd w:val="clear" w:color="auto" w:fill="auto"/>
          </w:tcPr>
          <w:p w14:paraId="36420A43" w14:textId="77777777" w:rsidR="00B11855" w:rsidRPr="006D613E" w:rsidRDefault="003D003E" w:rsidP="00DE39CA">
            <w:pPr>
              <w:pStyle w:val="TableEntry"/>
            </w:pPr>
            <w:r w:rsidRPr="006D613E">
              <w:t>  IS</w:t>
            </w:r>
          </w:p>
        </w:tc>
        <w:tc>
          <w:tcPr>
            <w:tcW w:w="900" w:type="dxa"/>
            <w:shd w:val="clear" w:color="auto" w:fill="auto"/>
          </w:tcPr>
          <w:p w14:paraId="1E906F2E" w14:textId="77777777" w:rsidR="00B11855" w:rsidRPr="006D613E" w:rsidRDefault="003D003E" w:rsidP="00DE39CA">
            <w:pPr>
              <w:pStyle w:val="TableEntry"/>
            </w:pPr>
            <w:r w:rsidRPr="006D613E">
              <w:t>  20</w:t>
            </w:r>
          </w:p>
        </w:tc>
        <w:tc>
          <w:tcPr>
            <w:tcW w:w="720" w:type="dxa"/>
            <w:shd w:val="clear" w:color="auto" w:fill="auto"/>
          </w:tcPr>
          <w:p w14:paraId="2605EC16" w14:textId="77777777" w:rsidR="00B11855" w:rsidRPr="006D613E" w:rsidRDefault="003D003E" w:rsidP="00DE39CA">
            <w:pPr>
              <w:pStyle w:val="TableEntry"/>
            </w:pPr>
            <w:r w:rsidRPr="006D613E">
              <w:t>  O</w:t>
            </w:r>
          </w:p>
        </w:tc>
        <w:tc>
          <w:tcPr>
            <w:tcW w:w="810" w:type="dxa"/>
            <w:shd w:val="clear" w:color="auto" w:fill="auto"/>
          </w:tcPr>
          <w:p w14:paraId="4C3EE08F" w14:textId="77777777" w:rsidR="00B11855" w:rsidRPr="006D613E" w:rsidRDefault="003D003E" w:rsidP="00DE39CA">
            <w:pPr>
              <w:pStyle w:val="TableEntry"/>
            </w:pPr>
            <w:r w:rsidRPr="006D613E">
              <w:t> </w:t>
            </w:r>
          </w:p>
        </w:tc>
        <w:tc>
          <w:tcPr>
            <w:tcW w:w="810" w:type="dxa"/>
            <w:shd w:val="clear" w:color="auto" w:fill="auto"/>
          </w:tcPr>
          <w:p w14:paraId="23399C40" w14:textId="77777777" w:rsidR="00B11855" w:rsidRPr="006D613E" w:rsidRDefault="003D003E" w:rsidP="00DE39CA">
            <w:pPr>
              <w:pStyle w:val="TableEntry"/>
            </w:pPr>
            <w:r w:rsidRPr="006D613E">
              <w:t>  0</w:t>
            </w:r>
          </w:p>
        </w:tc>
        <w:tc>
          <w:tcPr>
            <w:tcW w:w="810" w:type="dxa"/>
            <w:shd w:val="clear" w:color="auto" w:fill="auto"/>
          </w:tcPr>
          <w:p w14:paraId="742C15F8" w14:textId="77777777" w:rsidR="00B11855" w:rsidRPr="006D613E" w:rsidRDefault="003D003E" w:rsidP="00DE39CA">
            <w:pPr>
              <w:pStyle w:val="TableEntry"/>
            </w:pPr>
            <w:r w:rsidRPr="006D613E">
              <w:t>  1</w:t>
            </w:r>
          </w:p>
        </w:tc>
        <w:tc>
          <w:tcPr>
            <w:tcW w:w="810" w:type="dxa"/>
            <w:shd w:val="clear" w:color="auto" w:fill="auto"/>
          </w:tcPr>
          <w:p w14:paraId="5A53B950" w14:textId="77777777" w:rsidR="00B11855" w:rsidRPr="006D613E" w:rsidRDefault="003D003E" w:rsidP="00DE39CA">
            <w:pPr>
              <w:pStyle w:val="TableEntry"/>
            </w:pPr>
            <w:r w:rsidRPr="006D613E">
              <w:t>  0300</w:t>
            </w:r>
          </w:p>
        </w:tc>
        <w:tc>
          <w:tcPr>
            <w:tcW w:w="900" w:type="dxa"/>
            <w:shd w:val="clear" w:color="auto" w:fill="auto"/>
          </w:tcPr>
          <w:p w14:paraId="58F91365" w14:textId="77777777" w:rsidR="00B11855" w:rsidRPr="006D613E" w:rsidRDefault="003D003E" w:rsidP="00DE39CA">
            <w:pPr>
              <w:pStyle w:val="TableEntry"/>
            </w:pPr>
            <w:r w:rsidRPr="006D613E">
              <w:t> </w:t>
            </w:r>
          </w:p>
        </w:tc>
        <w:tc>
          <w:tcPr>
            <w:tcW w:w="1170" w:type="dxa"/>
            <w:shd w:val="clear" w:color="auto" w:fill="auto"/>
          </w:tcPr>
          <w:p w14:paraId="6669E1A8" w14:textId="77777777" w:rsidR="00B11855" w:rsidRPr="006D613E" w:rsidRDefault="003D003E" w:rsidP="00DE39CA">
            <w:pPr>
              <w:pStyle w:val="TableEntry"/>
            </w:pPr>
            <w:r w:rsidRPr="006D613E">
              <w:t> CLINIC APPLICATION</w:t>
            </w:r>
          </w:p>
        </w:tc>
      </w:tr>
      <w:tr w:rsidR="00EB6E71" w:rsidRPr="006D613E" w14:paraId="2EA148C1" w14:textId="77777777" w:rsidTr="00DE39CA">
        <w:trPr>
          <w:cantSplit/>
          <w:jc w:val="center"/>
        </w:trPr>
        <w:tc>
          <w:tcPr>
            <w:tcW w:w="1260" w:type="dxa"/>
            <w:shd w:val="clear" w:color="auto" w:fill="auto"/>
          </w:tcPr>
          <w:p w14:paraId="118B4364" w14:textId="77777777" w:rsidR="00B11855" w:rsidRPr="006D613E" w:rsidRDefault="003D003E" w:rsidP="00DE39CA">
            <w:pPr>
              <w:pStyle w:val="TableEntry"/>
            </w:pPr>
            <w:r w:rsidRPr="006D613E">
              <w:t>  Receiving Facility</w:t>
            </w:r>
          </w:p>
        </w:tc>
        <w:tc>
          <w:tcPr>
            <w:tcW w:w="810" w:type="dxa"/>
            <w:shd w:val="clear" w:color="auto" w:fill="auto"/>
          </w:tcPr>
          <w:p w14:paraId="26A51830" w14:textId="77777777" w:rsidR="00B11855" w:rsidRPr="006D613E" w:rsidRDefault="003D003E" w:rsidP="00DE39CA">
            <w:pPr>
              <w:pStyle w:val="TableEntry"/>
            </w:pPr>
            <w:r w:rsidRPr="006D613E">
              <w:t>  6</w:t>
            </w:r>
          </w:p>
        </w:tc>
        <w:tc>
          <w:tcPr>
            <w:tcW w:w="720" w:type="dxa"/>
            <w:shd w:val="clear" w:color="auto" w:fill="auto"/>
          </w:tcPr>
          <w:p w14:paraId="269DC082" w14:textId="77777777" w:rsidR="00B11855" w:rsidRPr="006D613E" w:rsidRDefault="003D003E" w:rsidP="00DE39CA">
            <w:pPr>
              <w:pStyle w:val="TableEntry"/>
            </w:pPr>
            <w:r w:rsidRPr="006D613E">
              <w:t>  HD</w:t>
            </w:r>
          </w:p>
        </w:tc>
        <w:tc>
          <w:tcPr>
            <w:tcW w:w="900" w:type="dxa"/>
            <w:shd w:val="clear" w:color="auto" w:fill="auto"/>
          </w:tcPr>
          <w:p w14:paraId="0CEEF141" w14:textId="77777777" w:rsidR="00B11855" w:rsidRPr="006D613E" w:rsidRDefault="003D003E" w:rsidP="00DE39CA">
            <w:pPr>
              <w:pStyle w:val="TableEntry"/>
            </w:pPr>
            <w:r w:rsidRPr="006D613E">
              <w:t>  227</w:t>
            </w:r>
          </w:p>
        </w:tc>
        <w:tc>
          <w:tcPr>
            <w:tcW w:w="720" w:type="dxa"/>
            <w:shd w:val="clear" w:color="auto" w:fill="auto"/>
          </w:tcPr>
          <w:p w14:paraId="45A9FCAA" w14:textId="77777777" w:rsidR="00B11855" w:rsidRPr="006D613E" w:rsidRDefault="003D003E" w:rsidP="00DE39CA">
            <w:pPr>
              <w:pStyle w:val="TableEntry"/>
            </w:pPr>
            <w:r w:rsidRPr="006D613E">
              <w:t>  RE</w:t>
            </w:r>
          </w:p>
        </w:tc>
        <w:tc>
          <w:tcPr>
            <w:tcW w:w="810" w:type="dxa"/>
            <w:shd w:val="clear" w:color="auto" w:fill="auto"/>
          </w:tcPr>
          <w:p w14:paraId="254EEC7D" w14:textId="77777777" w:rsidR="00B11855" w:rsidRPr="006D613E" w:rsidRDefault="003D003E" w:rsidP="00DE39CA">
            <w:pPr>
              <w:pStyle w:val="TableEntry"/>
            </w:pPr>
            <w:r w:rsidRPr="006D613E">
              <w:t>  False</w:t>
            </w:r>
          </w:p>
        </w:tc>
        <w:tc>
          <w:tcPr>
            <w:tcW w:w="810" w:type="dxa"/>
            <w:shd w:val="clear" w:color="auto" w:fill="auto"/>
          </w:tcPr>
          <w:p w14:paraId="5FD32C02" w14:textId="77777777" w:rsidR="00B11855" w:rsidRPr="006D613E" w:rsidRDefault="003D003E" w:rsidP="00DE39CA">
            <w:pPr>
              <w:pStyle w:val="TableEntry"/>
            </w:pPr>
            <w:r w:rsidRPr="006D613E">
              <w:t>  0</w:t>
            </w:r>
          </w:p>
        </w:tc>
        <w:tc>
          <w:tcPr>
            <w:tcW w:w="810" w:type="dxa"/>
            <w:shd w:val="clear" w:color="auto" w:fill="auto"/>
          </w:tcPr>
          <w:p w14:paraId="434C3632" w14:textId="77777777" w:rsidR="00B11855" w:rsidRPr="006D613E" w:rsidRDefault="003D003E" w:rsidP="00DE39CA">
            <w:pPr>
              <w:pStyle w:val="TableEntry"/>
            </w:pPr>
            <w:r w:rsidRPr="006D613E">
              <w:t>  1</w:t>
            </w:r>
          </w:p>
        </w:tc>
        <w:tc>
          <w:tcPr>
            <w:tcW w:w="810" w:type="dxa"/>
            <w:shd w:val="clear" w:color="auto" w:fill="auto"/>
          </w:tcPr>
          <w:p w14:paraId="5DC80476" w14:textId="77777777" w:rsidR="00B11855" w:rsidRPr="006D613E" w:rsidRDefault="003D003E" w:rsidP="00DE39CA">
            <w:pPr>
              <w:pStyle w:val="TableEntry"/>
            </w:pPr>
            <w:r w:rsidRPr="006D613E">
              <w:t>  0362</w:t>
            </w:r>
          </w:p>
        </w:tc>
        <w:tc>
          <w:tcPr>
            <w:tcW w:w="900" w:type="dxa"/>
            <w:shd w:val="clear" w:color="auto" w:fill="auto"/>
          </w:tcPr>
          <w:p w14:paraId="5D601D13" w14:textId="77777777" w:rsidR="00B11855" w:rsidRPr="006D613E" w:rsidRDefault="003D003E" w:rsidP="00DE39CA">
            <w:pPr>
              <w:pStyle w:val="TableEntry"/>
            </w:pPr>
            <w:r w:rsidRPr="006D613E">
              <w:t>   </w:t>
            </w:r>
          </w:p>
        </w:tc>
        <w:tc>
          <w:tcPr>
            <w:tcW w:w="1170" w:type="dxa"/>
            <w:shd w:val="clear" w:color="auto" w:fill="auto"/>
          </w:tcPr>
          <w:p w14:paraId="4B48458E" w14:textId="77777777" w:rsidR="00B11855" w:rsidRPr="006D613E" w:rsidRDefault="003D003E" w:rsidP="00DE39CA">
            <w:pPr>
              <w:pStyle w:val="TableEntry"/>
            </w:pPr>
            <w:r w:rsidRPr="006D613E">
              <w:t>   </w:t>
            </w:r>
          </w:p>
        </w:tc>
      </w:tr>
      <w:tr w:rsidR="00EB6E71" w:rsidRPr="006D613E" w14:paraId="2FDABDB1" w14:textId="77777777" w:rsidTr="00DE39CA">
        <w:trPr>
          <w:cantSplit/>
          <w:jc w:val="center"/>
        </w:trPr>
        <w:tc>
          <w:tcPr>
            <w:tcW w:w="1260" w:type="dxa"/>
            <w:shd w:val="clear" w:color="auto" w:fill="auto"/>
          </w:tcPr>
          <w:p w14:paraId="7C70EABA" w14:textId="77777777" w:rsidR="00B11855" w:rsidRPr="006D613E" w:rsidRDefault="003D003E" w:rsidP="00DE39CA">
            <w:pPr>
              <w:pStyle w:val="TableEntry"/>
            </w:pPr>
            <w:r w:rsidRPr="006D613E">
              <w:t>   namespace ID</w:t>
            </w:r>
          </w:p>
        </w:tc>
        <w:tc>
          <w:tcPr>
            <w:tcW w:w="810" w:type="dxa"/>
            <w:shd w:val="clear" w:color="auto" w:fill="auto"/>
          </w:tcPr>
          <w:p w14:paraId="12E9E0E0" w14:textId="77777777" w:rsidR="00B11855" w:rsidRPr="006D613E" w:rsidRDefault="003D003E" w:rsidP="00DE39CA">
            <w:pPr>
              <w:pStyle w:val="TableEntry"/>
            </w:pPr>
            <w:r w:rsidRPr="006D613E">
              <w:t>  1</w:t>
            </w:r>
          </w:p>
        </w:tc>
        <w:tc>
          <w:tcPr>
            <w:tcW w:w="720" w:type="dxa"/>
            <w:shd w:val="clear" w:color="auto" w:fill="auto"/>
          </w:tcPr>
          <w:p w14:paraId="3164BC3B" w14:textId="77777777" w:rsidR="00B11855" w:rsidRPr="006D613E" w:rsidRDefault="003D003E" w:rsidP="00DE39CA">
            <w:pPr>
              <w:pStyle w:val="TableEntry"/>
            </w:pPr>
            <w:r w:rsidRPr="006D613E">
              <w:t>  IS</w:t>
            </w:r>
          </w:p>
        </w:tc>
        <w:tc>
          <w:tcPr>
            <w:tcW w:w="900" w:type="dxa"/>
            <w:shd w:val="clear" w:color="auto" w:fill="auto"/>
          </w:tcPr>
          <w:p w14:paraId="0095E886" w14:textId="77777777" w:rsidR="00B11855" w:rsidRPr="006D613E" w:rsidRDefault="003D003E" w:rsidP="00DE39CA">
            <w:pPr>
              <w:pStyle w:val="TableEntry"/>
            </w:pPr>
            <w:r w:rsidRPr="006D613E">
              <w:t>  20</w:t>
            </w:r>
          </w:p>
        </w:tc>
        <w:tc>
          <w:tcPr>
            <w:tcW w:w="720" w:type="dxa"/>
            <w:shd w:val="clear" w:color="auto" w:fill="auto"/>
          </w:tcPr>
          <w:p w14:paraId="1205FBEE" w14:textId="77777777" w:rsidR="00B11855" w:rsidRPr="006D613E" w:rsidRDefault="003D003E" w:rsidP="00DE39CA">
            <w:pPr>
              <w:pStyle w:val="TableEntry"/>
            </w:pPr>
            <w:r w:rsidRPr="006D613E">
              <w:t>  O</w:t>
            </w:r>
          </w:p>
        </w:tc>
        <w:tc>
          <w:tcPr>
            <w:tcW w:w="810" w:type="dxa"/>
            <w:shd w:val="clear" w:color="auto" w:fill="auto"/>
          </w:tcPr>
          <w:p w14:paraId="0A9E8320" w14:textId="77777777" w:rsidR="00B11855" w:rsidRPr="006D613E" w:rsidRDefault="003D003E" w:rsidP="00DE39CA">
            <w:pPr>
              <w:pStyle w:val="TableEntry"/>
            </w:pPr>
            <w:r w:rsidRPr="006D613E">
              <w:t> </w:t>
            </w:r>
          </w:p>
        </w:tc>
        <w:tc>
          <w:tcPr>
            <w:tcW w:w="810" w:type="dxa"/>
            <w:shd w:val="clear" w:color="auto" w:fill="auto"/>
          </w:tcPr>
          <w:p w14:paraId="7E19214D" w14:textId="77777777" w:rsidR="00B11855" w:rsidRPr="006D613E" w:rsidRDefault="003D003E" w:rsidP="00DE39CA">
            <w:pPr>
              <w:pStyle w:val="TableEntry"/>
            </w:pPr>
            <w:r w:rsidRPr="006D613E">
              <w:t>  0</w:t>
            </w:r>
          </w:p>
        </w:tc>
        <w:tc>
          <w:tcPr>
            <w:tcW w:w="810" w:type="dxa"/>
            <w:shd w:val="clear" w:color="auto" w:fill="auto"/>
          </w:tcPr>
          <w:p w14:paraId="251F71C9" w14:textId="77777777" w:rsidR="00B11855" w:rsidRPr="006D613E" w:rsidRDefault="003D003E" w:rsidP="00DE39CA">
            <w:pPr>
              <w:pStyle w:val="TableEntry"/>
            </w:pPr>
            <w:r w:rsidRPr="006D613E">
              <w:t>  1</w:t>
            </w:r>
          </w:p>
        </w:tc>
        <w:tc>
          <w:tcPr>
            <w:tcW w:w="810" w:type="dxa"/>
            <w:shd w:val="clear" w:color="auto" w:fill="auto"/>
          </w:tcPr>
          <w:p w14:paraId="425CEFFB" w14:textId="77777777" w:rsidR="00B11855" w:rsidRPr="006D613E" w:rsidRDefault="003D003E" w:rsidP="00DE39CA">
            <w:pPr>
              <w:pStyle w:val="TableEntry"/>
            </w:pPr>
            <w:r w:rsidRPr="006D613E">
              <w:t>  0300</w:t>
            </w:r>
          </w:p>
        </w:tc>
        <w:tc>
          <w:tcPr>
            <w:tcW w:w="900" w:type="dxa"/>
            <w:shd w:val="clear" w:color="auto" w:fill="auto"/>
          </w:tcPr>
          <w:p w14:paraId="026F405C" w14:textId="77777777" w:rsidR="00B11855" w:rsidRPr="006D613E" w:rsidRDefault="003D003E" w:rsidP="00DE39CA">
            <w:pPr>
              <w:pStyle w:val="TableEntry"/>
            </w:pPr>
            <w:r w:rsidRPr="006D613E">
              <w:t> </w:t>
            </w:r>
          </w:p>
        </w:tc>
        <w:tc>
          <w:tcPr>
            <w:tcW w:w="1170" w:type="dxa"/>
            <w:shd w:val="clear" w:color="auto" w:fill="auto"/>
          </w:tcPr>
          <w:p w14:paraId="0104CA8A" w14:textId="77777777" w:rsidR="00B11855" w:rsidRPr="006D613E" w:rsidRDefault="003D003E" w:rsidP="00DE39CA">
            <w:pPr>
              <w:pStyle w:val="TableEntry"/>
            </w:pPr>
            <w:r w:rsidRPr="006D613E">
              <w:t> CLINIC ID</w:t>
            </w:r>
          </w:p>
        </w:tc>
      </w:tr>
      <w:tr w:rsidR="00EB6E71" w:rsidRPr="006D613E" w14:paraId="6F028902" w14:textId="77777777" w:rsidTr="00DE39CA">
        <w:trPr>
          <w:cantSplit/>
          <w:jc w:val="center"/>
        </w:trPr>
        <w:tc>
          <w:tcPr>
            <w:tcW w:w="1260" w:type="dxa"/>
            <w:shd w:val="clear" w:color="auto" w:fill="auto"/>
          </w:tcPr>
          <w:p w14:paraId="75AC0A8E" w14:textId="77777777" w:rsidR="00B11855" w:rsidRPr="006D613E" w:rsidRDefault="003D003E" w:rsidP="00DE39CA">
            <w:pPr>
              <w:pStyle w:val="TableEntry"/>
            </w:pPr>
            <w:r w:rsidRPr="006D613E">
              <w:t>  Date/Time Of Message</w:t>
            </w:r>
          </w:p>
        </w:tc>
        <w:tc>
          <w:tcPr>
            <w:tcW w:w="810" w:type="dxa"/>
            <w:shd w:val="clear" w:color="auto" w:fill="auto"/>
          </w:tcPr>
          <w:p w14:paraId="641DDFC9" w14:textId="77777777" w:rsidR="00B11855" w:rsidRPr="006D613E" w:rsidRDefault="003D003E" w:rsidP="00DE39CA">
            <w:pPr>
              <w:pStyle w:val="TableEntry"/>
            </w:pPr>
            <w:r w:rsidRPr="006D613E">
              <w:t>  7</w:t>
            </w:r>
          </w:p>
        </w:tc>
        <w:tc>
          <w:tcPr>
            <w:tcW w:w="720" w:type="dxa"/>
            <w:shd w:val="clear" w:color="auto" w:fill="auto"/>
          </w:tcPr>
          <w:p w14:paraId="691EFD5B" w14:textId="77777777" w:rsidR="00B11855" w:rsidRPr="006D613E" w:rsidRDefault="003D003E" w:rsidP="00DE39CA">
            <w:pPr>
              <w:pStyle w:val="TableEntry"/>
            </w:pPr>
            <w:r w:rsidRPr="006D613E">
              <w:t>  TS</w:t>
            </w:r>
          </w:p>
        </w:tc>
        <w:tc>
          <w:tcPr>
            <w:tcW w:w="900" w:type="dxa"/>
            <w:shd w:val="clear" w:color="auto" w:fill="auto"/>
          </w:tcPr>
          <w:p w14:paraId="64EA7601" w14:textId="77777777" w:rsidR="00B11855" w:rsidRPr="006D613E" w:rsidRDefault="003D003E" w:rsidP="00DE39CA">
            <w:pPr>
              <w:pStyle w:val="TableEntry"/>
            </w:pPr>
            <w:r w:rsidRPr="006D613E">
              <w:t>  26</w:t>
            </w:r>
          </w:p>
        </w:tc>
        <w:tc>
          <w:tcPr>
            <w:tcW w:w="720" w:type="dxa"/>
            <w:shd w:val="clear" w:color="auto" w:fill="auto"/>
          </w:tcPr>
          <w:p w14:paraId="11BDFE6D" w14:textId="77777777" w:rsidR="00B11855" w:rsidRPr="006D613E" w:rsidRDefault="003D003E" w:rsidP="00DE39CA">
            <w:pPr>
              <w:pStyle w:val="TableEntry"/>
            </w:pPr>
            <w:r w:rsidRPr="006D613E">
              <w:t>  R</w:t>
            </w:r>
          </w:p>
        </w:tc>
        <w:tc>
          <w:tcPr>
            <w:tcW w:w="810" w:type="dxa"/>
            <w:shd w:val="clear" w:color="auto" w:fill="auto"/>
          </w:tcPr>
          <w:p w14:paraId="40D64AF4" w14:textId="77777777" w:rsidR="00B11855" w:rsidRPr="006D613E" w:rsidRDefault="003D003E" w:rsidP="00DE39CA">
            <w:pPr>
              <w:pStyle w:val="TableEntry"/>
            </w:pPr>
            <w:r w:rsidRPr="006D613E">
              <w:t>  False</w:t>
            </w:r>
          </w:p>
        </w:tc>
        <w:tc>
          <w:tcPr>
            <w:tcW w:w="810" w:type="dxa"/>
            <w:shd w:val="clear" w:color="auto" w:fill="auto"/>
          </w:tcPr>
          <w:p w14:paraId="780644AF" w14:textId="77777777" w:rsidR="00B11855" w:rsidRPr="006D613E" w:rsidRDefault="003D003E" w:rsidP="00DE39CA">
            <w:pPr>
              <w:pStyle w:val="TableEntry"/>
            </w:pPr>
            <w:r w:rsidRPr="006D613E">
              <w:t>  1</w:t>
            </w:r>
          </w:p>
        </w:tc>
        <w:tc>
          <w:tcPr>
            <w:tcW w:w="810" w:type="dxa"/>
            <w:shd w:val="clear" w:color="auto" w:fill="auto"/>
          </w:tcPr>
          <w:p w14:paraId="2385E9CF" w14:textId="77777777" w:rsidR="00B11855" w:rsidRPr="006D613E" w:rsidRDefault="003D003E" w:rsidP="00DE39CA">
            <w:pPr>
              <w:pStyle w:val="TableEntry"/>
            </w:pPr>
            <w:r w:rsidRPr="006D613E">
              <w:t>  1</w:t>
            </w:r>
          </w:p>
        </w:tc>
        <w:tc>
          <w:tcPr>
            <w:tcW w:w="810" w:type="dxa"/>
            <w:shd w:val="clear" w:color="auto" w:fill="auto"/>
          </w:tcPr>
          <w:p w14:paraId="636763F8" w14:textId="77777777" w:rsidR="00B11855" w:rsidRPr="006D613E" w:rsidRDefault="003D003E" w:rsidP="00DE39CA">
            <w:pPr>
              <w:pStyle w:val="TableEntry"/>
            </w:pPr>
            <w:r w:rsidRPr="006D613E">
              <w:t> </w:t>
            </w:r>
          </w:p>
        </w:tc>
        <w:tc>
          <w:tcPr>
            <w:tcW w:w="900" w:type="dxa"/>
            <w:shd w:val="clear" w:color="auto" w:fill="auto"/>
          </w:tcPr>
          <w:p w14:paraId="1072FCA9" w14:textId="77777777" w:rsidR="00B11855" w:rsidRPr="006D613E" w:rsidRDefault="003D003E" w:rsidP="00DE39CA">
            <w:pPr>
              <w:pStyle w:val="TableEntry"/>
            </w:pPr>
            <w:r w:rsidRPr="006D613E">
              <w:t>   </w:t>
            </w:r>
          </w:p>
        </w:tc>
        <w:tc>
          <w:tcPr>
            <w:tcW w:w="1170" w:type="dxa"/>
            <w:shd w:val="clear" w:color="auto" w:fill="auto"/>
          </w:tcPr>
          <w:p w14:paraId="26539186" w14:textId="77777777" w:rsidR="00B11855" w:rsidRPr="006D613E" w:rsidRDefault="003D003E" w:rsidP="00DE39CA">
            <w:pPr>
              <w:pStyle w:val="TableEntry"/>
            </w:pPr>
            <w:r w:rsidRPr="006D613E">
              <w:t>   </w:t>
            </w:r>
          </w:p>
        </w:tc>
      </w:tr>
      <w:tr w:rsidR="00EB6E71" w:rsidRPr="006D613E" w14:paraId="25D11559" w14:textId="77777777" w:rsidTr="00DE39CA">
        <w:trPr>
          <w:cantSplit/>
          <w:jc w:val="center"/>
        </w:trPr>
        <w:tc>
          <w:tcPr>
            <w:tcW w:w="1260" w:type="dxa"/>
            <w:shd w:val="clear" w:color="auto" w:fill="auto"/>
          </w:tcPr>
          <w:p w14:paraId="4F4F0EEE" w14:textId="77777777" w:rsidR="00B11855" w:rsidRPr="006D613E" w:rsidRDefault="003D003E" w:rsidP="00DE39CA">
            <w:pPr>
              <w:pStyle w:val="TableEntry"/>
            </w:pPr>
            <w:r w:rsidRPr="006D613E">
              <w:t>   time</w:t>
            </w:r>
          </w:p>
        </w:tc>
        <w:tc>
          <w:tcPr>
            <w:tcW w:w="810" w:type="dxa"/>
            <w:shd w:val="clear" w:color="auto" w:fill="auto"/>
          </w:tcPr>
          <w:p w14:paraId="26FCAE62" w14:textId="77777777" w:rsidR="00B11855" w:rsidRPr="006D613E" w:rsidRDefault="003D003E" w:rsidP="00DE39CA">
            <w:pPr>
              <w:pStyle w:val="TableEntry"/>
            </w:pPr>
            <w:r w:rsidRPr="006D613E">
              <w:t>  1</w:t>
            </w:r>
          </w:p>
        </w:tc>
        <w:tc>
          <w:tcPr>
            <w:tcW w:w="720" w:type="dxa"/>
            <w:shd w:val="clear" w:color="auto" w:fill="auto"/>
          </w:tcPr>
          <w:p w14:paraId="46BAAAFC" w14:textId="77777777" w:rsidR="00B11855" w:rsidRPr="006D613E" w:rsidRDefault="003D003E" w:rsidP="00DE39CA">
            <w:pPr>
              <w:pStyle w:val="TableEntry"/>
            </w:pPr>
            <w:r w:rsidRPr="006D613E">
              <w:t>  DTM</w:t>
            </w:r>
          </w:p>
        </w:tc>
        <w:tc>
          <w:tcPr>
            <w:tcW w:w="900" w:type="dxa"/>
            <w:shd w:val="clear" w:color="auto" w:fill="auto"/>
          </w:tcPr>
          <w:p w14:paraId="023E6708" w14:textId="77777777" w:rsidR="00B11855" w:rsidRPr="006D613E" w:rsidRDefault="003D003E" w:rsidP="00DE39CA">
            <w:pPr>
              <w:pStyle w:val="TableEntry"/>
            </w:pPr>
            <w:r w:rsidRPr="006D613E">
              <w:t>  24</w:t>
            </w:r>
          </w:p>
        </w:tc>
        <w:tc>
          <w:tcPr>
            <w:tcW w:w="720" w:type="dxa"/>
            <w:shd w:val="clear" w:color="auto" w:fill="auto"/>
          </w:tcPr>
          <w:p w14:paraId="2F035D72" w14:textId="77777777" w:rsidR="00B11855" w:rsidRPr="006D613E" w:rsidRDefault="003D003E" w:rsidP="00DE39CA">
            <w:pPr>
              <w:pStyle w:val="TableEntry"/>
            </w:pPr>
            <w:r w:rsidRPr="006D613E">
              <w:t>  R</w:t>
            </w:r>
          </w:p>
        </w:tc>
        <w:tc>
          <w:tcPr>
            <w:tcW w:w="810" w:type="dxa"/>
            <w:shd w:val="clear" w:color="auto" w:fill="auto"/>
          </w:tcPr>
          <w:p w14:paraId="2F24B975" w14:textId="77777777" w:rsidR="00B11855" w:rsidRPr="006D613E" w:rsidRDefault="003D003E" w:rsidP="00DE39CA">
            <w:pPr>
              <w:pStyle w:val="TableEntry"/>
            </w:pPr>
            <w:r w:rsidRPr="006D613E">
              <w:t> </w:t>
            </w:r>
          </w:p>
        </w:tc>
        <w:tc>
          <w:tcPr>
            <w:tcW w:w="810" w:type="dxa"/>
            <w:shd w:val="clear" w:color="auto" w:fill="auto"/>
          </w:tcPr>
          <w:p w14:paraId="2EEB7C38" w14:textId="77777777" w:rsidR="00B11855" w:rsidRPr="006D613E" w:rsidRDefault="003D003E" w:rsidP="00DE39CA">
            <w:pPr>
              <w:pStyle w:val="TableEntry"/>
            </w:pPr>
            <w:r w:rsidRPr="006D613E">
              <w:t>  1</w:t>
            </w:r>
          </w:p>
        </w:tc>
        <w:tc>
          <w:tcPr>
            <w:tcW w:w="810" w:type="dxa"/>
            <w:shd w:val="clear" w:color="auto" w:fill="auto"/>
          </w:tcPr>
          <w:p w14:paraId="1B094B76" w14:textId="77777777" w:rsidR="00B11855" w:rsidRPr="006D613E" w:rsidRDefault="003D003E" w:rsidP="00DE39CA">
            <w:pPr>
              <w:pStyle w:val="TableEntry"/>
            </w:pPr>
            <w:r w:rsidRPr="006D613E">
              <w:t>  1</w:t>
            </w:r>
          </w:p>
        </w:tc>
        <w:tc>
          <w:tcPr>
            <w:tcW w:w="810" w:type="dxa"/>
            <w:shd w:val="clear" w:color="auto" w:fill="auto"/>
          </w:tcPr>
          <w:p w14:paraId="4EA09C8C" w14:textId="77777777" w:rsidR="00B11855" w:rsidRPr="006D613E" w:rsidRDefault="003D003E" w:rsidP="00DE39CA">
            <w:pPr>
              <w:pStyle w:val="TableEntry"/>
            </w:pPr>
            <w:r w:rsidRPr="006D613E">
              <w:t> </w:t>
            </w:r>
          </w:p>
        </w:tc>
        <w:tc>
          <w:tcPr>
            <w:tcW w:w="900" w:type="dxa"/>
            <w:shd w:val="clear" w:color="auto" w:fill="auto"/>
          </w:tcPr>
          <w:p w14:paraId="02A286EC" w14:textId="77777777" w:rsidR="00B11855" w:rsidRPr="006D613E" w:rsidRDefault="003D003E" w:rsidP="00DE39CA">
            <w:pPr>
              <w:pStyle w:val="TableEntry"/>
            </w:pPr>
            <w:r w:rsidRPr="006D613E">
              <w:t> </w:t>
            </w:r>
          </w:p>
        </w:tc>
        <w:tc>
          <w:tcPr>
            <w:tcW w:w="1170" w:type="dxa"/>
            <w:shd w:val="clear" w:color="auto" w:fill="auto"/>
          </w:tcPr>
          <w:p w14:paraId="301EB9F7" w14:textId="77777777" w:rsidR="00B11855" w:rsidRPr="006D613E" w:rsidRDefault="003D003E" w:rsidP="00DE39CA">
            <w:pPr>
              <w:pStyle w:val="TableEntry"/>
            </w:pPr>
            <w:r w:rsidRPr="006D613E">
              <w:t> 20040328134623.1234+0300</w:t>
            </w:r>
          </w:p>
        </w:tc>
      </w:tr>
      <w:tr w:rsidR="00EB6E71" w:rsidRPr="006D613E" w14:paraId="427828B8" w14:textId="77777777" w:rsidTr="00DE39CA">
        <w:trPr>
          <w:cantSplit/>
          <w:jc w:val="center"/>
        </w:trPr>
        <w:tc>
          <w:tcPr>
            <w:tcW w:w="1260" w:type="dxa"/>
            <w:shd w:val="clear" w:color="auto" w:fill="auto"/>
          </w:tcPr>
          <w:p w14:paraId="612CAEED" w14:textId="77777777" w:rsidR="00B11855" w:rsidRPr="006D613E" w:rsidRDefault="003D003E" w:rsidP="00DE39CA">
            <w:pPr>
              <w:pStyle w:val="TableEntry"/>
            </w:pPr>
            <w:r w:rsidRPr="006D613E">
              <w:t>  Message Type</w:t>
            </w:r>
          </w:p>
        </w:tc>
        <w:tc>
          <w:tcPr>
            <w:tcW w:w="810" w:type="dxa"/>
            <w:shd w:val="clear" w:color="auto" w:fill="auto"/>
          </w:tcPr>
          <w:p w14:paraId="0A3FB1C3" w14:textId="77777777" w:rsidR="00B11855" w:rsidRPr="006D613E" w:rsidRDefault="003D003E" w:rsidP="00DE39CA">
            <w:pPr>
              <w:pStyle w:val="TableEntry"/>
            </w:pPr>
            <w:r w:rsidRPr="006D613E">
              <w:t>  9</w:t>
            </w:r>
          </w:p>
        </w:tc>
        <w:tc>
          <w:tcPr>
            <w:tcW w:w="720" w:type="dxa"/>
            <w:shd w:val="clear" w:color="auto" w:fill="auto"/>
          </w:tcPr>
          <w:p w14:paraId="48933C63" w14:textId="77777777" w:rsidR="00B11855" w:rsidRPr="006D613E" w:rsidRDefault="003D003E" w:rsidP="00DE39CA">
            <w:pPr>
              <w:pStyle w:val="TableEntry"/>
            </w:pPr>
            <w:r w:rsidRPr="006D613E">
              <w:t>  MSG</w:t>
            </w:r>
          </w:p>
        </w:tc>
        <w:tc>
          <w:tcPr>
            <w:tcW w:w="900" w:type="dxa"/>
            <w:shd w:val="clear" w:color="auto" w:fill="auto"/>
          </w:tcPr>
          <w:p w14:paraId="538084CB" w14:textId="77777777" w:rsidR="00B11855" w:rsidRPr="006D613E" w:rsidRDefault="003D003E" w:rsidP="00DE39CA">
            <w:pPr>
              <w:pStyle w:val="TableEntry"/>
            </w:pPr>
            <w:r w:rsidRPr="006D613E">
              <w:t>  15</w:t>
            </w:r>
          </w:p>
        </w:tc>
        <w:tc>
          <w:tcPr>
            <w:tcW w:w="720" w:type="dxa"/>
            <w:shd w:val="clear" w:color="auto" w:fill="auto"/>
          </w:tcPr>
          <w:p w14:paraId="04734FFE" w14:textId="77777777" w:rsidR="00B11855" w:rsidRPr="006D613E" w:rsidRDefault="003D003E" w:rsidP="00DE39CA">
            <w:pPr>
              <w:pStyle w:val="TableEntry"/>
            </w:pPr>
            <w:r w:rsidRPr="006D613E">
              <w:t>  R</w:t>
            </w:r>
          </w:p>
        </w:tc>
        <w:tc>
          <w:tcPr>
            <w:tcW w:w="810" w:type="dxa"/>
            <w:shd w:val="clear" w:color="auto" w:fill="auto"/>
          </w:tcPr>
          <w:p w14:paraId="56D07A7F" w14:textId="77777777" w:rsidR="00B11855" w:rsidRPr="006D613E" w:rsidRDefault="003D003E" w:rsidP="00DE39CA">
            <w:pPr>
              <w:pStyle w:val="TableEntry"/>
            </w:pPr>
            <w:r w:rsidRPr="006D613E">
              <w:t>  False</w:t>
            </w:r>
          </w:p>
        </w:tc>
        <w:tc>
          <w:tcPr>
            <w:tcW w:w="810" w:type="dxa"/>
            <w:shd w:val="clear" w:color="auto" w:fill="auto"/>
          </w:tcPr>
          <w:p w14:paraId="16F82EF5" w14:textId="77777777" w:rsidR="00B11855" w:rsidRPr="006D613E" w:rsidRDefault="003D003E" w:rsidP="00DE39CA">
            <w:pPr>
              <w:pStyle w:val="TableEntry"/>
            </w:pPr>
            <w:r w:rsidRPr="006D613E">
              <w:t>  1</w:t>
            </w:r>
          </w:p>
        </w:tc>
        <w:tc>
          <w:tcPr>
            <w:tcW w:w="810" w:type="dxa"/>
            <w:shd w:val="clear" w:color="auto" w:fill="auto"/>
          </w:tcPr>
          <w:p w14:paraId="4A2E3828" w14:textId="77777777" w:rsidR="00B11855" w:rsidRPr="006D613E" w:rsidRDefault="003D003E" w:rsidP="00DE39CA">
            <w:pPr>
              <w:pStyle w:val="TableEntry"/>
            </w:pPr>
            <w:r w:rsidRPr="006D613E">
              <w:t>  1</w:t>
            </w:r>
          </w:p>
        </w:tc>
        <w:tc>
          <w:tcPr>
            <w:tcW w:w="810" w:type="dxa"/>
            <w:shd w:val="clear" w:color="auto" w:fill="auto"/>
          </w:tcPr>
          <w:p w14:paraId="6A2D377C" w14:textId="77777777" w:rsidR="00B11855" w:rsidRPr="006D613E" w:rsidRDefault="003D003E" w:rsidP="00DE39CA">
            <w:pPr>
              <w:pStyle w:val="TableEntry"/>
            </w:pPr>
            <w:r w:rsidRPr="006D613E">
              <w:t> </w:t>
            </w:r>
          </w:p>
        </w:tc>
        <w:tc>
          <w:tcPr>
            <w:tcW w:w="900" w:type="dxa"/>
            <w:shd w:val="clear" w:color="auto" w:fill="auto"/>
          </w:tcPr>
          <w:p w14:paraId="63B691E5" w14:textId="77777777" w:rsidR="00B11855" w:rsidRPr="006D613E" w:rsidRDefault="003D003E" w:rsidP="00DE39CA">
            <w:pPr>
              <w:pStyle w:val="TableEntry"/>
            </w:pPr>
            <w:r w:rsidRPr="006D613E">
              <w:t>   </w:t>
            </w:r>
          </w:p>
        </w:tc>
        <w:tc>
          <w:tcPr>
            <w:tcW w:w="1170" w:type="dxa"/>
            <w:shd w:val="clear" w:color="auto" w:fill="auto"/>
          </w:tcPr>
          <w:p w14:paraId="6E07F613" w14:textId="77777777" w:rsidR="00B11855" w:rsidRPr="006D613E" w:rsidRDefault="003D003E" w:rsidP="00DE39CA">
            <w:pPr>
              <w:pStyle w:val="TableEntry"/>
            </w:pPr>
            <w:r w:rsidRPr="006D613E">
              <w:t>   </w:t>
            </w:r>
          </w:p>
        </w:tc>
      </w:tr>
      <w:tr w:rsidR="00EB6E71" w:rsidRPr="006D613E" w14:paraId="75786B54" w14:textId="77777777" w:rsidTr="00DE39CA">
        <w:trPr>
          <w:cantSplit/>
          <w:jc w:val="center"/>
        </w:trPr>
        <w:tc>
          <w:tcPr>
            <w:tcW w:w="1260" w:type="dxa"/>
            <w:shd w:val="clear" w:color="auto" w:fill="auto"/>
          </w:tcPr>
          <w:p w14:paraId="16BEF164" w14:textId="77777777" w:rsidR="00B11855" w:rsidRPr="006D613E" w:rsidRDefault="003D003E" w:rsidP="00DE39CA">
            <w:pPr>
              <w:pStyle w:val="TableEntry"/>
            </w:pPr>
            <w:r w:rsidRPr="006D613E">
              <w:t>   message code</w:t>
            </w:r>
          </w:p>
        </w:tc>
        <w:tc>
          <w:tcPr>
            <w:tcW w:w="810" w:type="dxa"/>
            <w:shd w:val="clear" w:color="auto" w:fill="auto"/>
          </w:tcPr>
          <w:p w14:paraId="363F34F0" w14:textId="77777777" w:rsidR="00B11855" w:rsidRPr="006D613E" w:rsidRDefault="003D003E" w:rsidP="00DE39CA">
            <w:pPr>
              <w:pStyle w:val="TableEntry"/>
            </w:pPr>
            <w:r w:rsidRPr="006D613E">
              <w:t>  1</w:t>
            </w:r>
          </w:p>
        </w:tc>
        <w:tc>
          <w:tcPr>
            <w:tcW w:w="720" w:type="dxa"/>
            <w:shd w:val="clear" w:color="auto" w:fill="auto"/>
          </w:tcPr>
          <w:p w14:paraId="31DEAA17" w14:textId="77777777" w:rsidR="00B11855" w:rsidRPr="006D613E" w:rsidRDefault="003D003E" w:rsidP="00DE39CA">
            <w:pPr>
              <w:pStyle w:val="TableEntry"/>
            </w:pPr>
            <w:r w:rsidRPr="006D613E">
              <w:t>  ID</w:t>
            </w:r>
          </w:p>
        </w:tc>
        <w:tc>
          <w:tcPr>
            <w:tcW w:w="900" w:type="dxa"/>
            <w:shd w:val="clear" w:color="auto" w:fill="auto"/>
          </w:tcPr>
          <w:p w14:paraId="462FF219" w14:textId="77777777" w:rsidR="00B11855" w:rsidRPr="006D613E" w:rsidRDefault="003D003E" w:rsidP="00DE39CA">
            <w:pPr>
              <w:pStyle w:val="TableEntry"/>
            </w:pPr>
            <w:r w:rsidRPr="006D613E">
              <w:t>  3</w:t>
            </w:r>
          </w:p>
        </w:tc>
        <w:tc>
          <w:tcPr>
            <w:tcW w:w="720" w:type="dxa"/>
            <w:shd w:val="clear" w:color="auto" w:fill="auto"/>
          </w:tcPr>
          <w:p w14:paraId="38677655" w14:textId="77777777" w:rsidR="00B11855" w:rsidRPr="006D613E" w:rsidRDefault="003D003E" w:rsidP="00DE39CA">
            <w:pPr>
              <w:pStyle w:val="TableEntry"/>
            </w:pPr>
            <w:r w:rsidRPr="006D613E">
              <w:t>  R</w:t>
            </w:r>
          </w:p>
        </w:tc>
        <w:tc>
          <w:tcPr>
            <w:tcW w:w="810" w:type="dxa"/>
            <w:shd w:val="clear" w:color="auto" w:fill="auto"/>
          </w:tcPr>
          <w:p w14:paraId="74337F21" w14:textId="77777777" w:rsidR="00B11855" w:rsidRPr="006D613E" w:rsidRDefault="003D003E" w:rsidP="00DE39CA">
            <w:pPr>
              <w:pStyle w:val="TableEntry"/>
            </w:pPr>
            <w:r w:rsidRPr="006D613E">
              <w:t> </w:t>
            </w:r>
          </w:p>
        </w:tc>
        <w:tc>
          <w:tcPr>
            <w:tcW w:w="810" w:type="dxa"/>
            <w:shd w:val="clear" w:color="auto" w:fill="auto"/>
          </w:tcPr>
          <w:p w14:paraId="76A11689" w14:textId="77777777" w:rsidR="00B11855" w:rsidRPr="006D613E" w:rsidRDefault="003D003E" w:rsidP="00DE39CA">
            <w:pPr>
              <w:pStyle w:val="TableEntry"/>
            </w:pPr>
            <w:r w:rsidRPr="006D613E">
              <w:t>  1</w:t>
            </w:r>
          </w:p>
        </w:tc>
        <w:tc>
          <w:tcPr>
            <w:tcW w:w="810" w:type="dxa"/>
            <w:shd w:val="clear" w:color="auto" w:fill="auto"/>
          </w:tcPr>
          <w:p w14:paraId="1CEA8839" w14:textId="77777777" w:rsidR="00B11855" w:rsidRPr="006D613E" w:rsidRDefault="003D003E" w:rsidP="00DE39CA">
            <w:pPr>
              <w:pStyle w:val="TableEntry"/>
            </w:pPr>
            <w:r w:rsidRPr="006D613E">
              <w:t>  1</w:t>
            </w:r>
          </w:p>
        </w:tc>
        <w:tc>
          <w:tcPr>
            <w:tcW w:w="810" w:type="dxa"/>
            <w:shd w:val="clear" w:color="auto" w:fill="auto"/>
          </w:tcPr>
          <w:p w14:paraId="6C78AF52" w14:textId="77777777" w:rsidR="00B11855" w:rsidRPr="006D613E" w:rsidRDefault="003D003E" w:rsidP="00DE39CA">
            <w:pPr>
              <w:pStyle w:val="TableEntry"/>
            </w:pPr>
            <w:r w:rsidRPr="006D613E">
              <w:t>  0076</w:t>
            </w:r>
          </w:p>
        </w:tc>
        <w:tc>
          <w:tcPr>
            <w:tcW w:w="900" w:type="dxa"/>
            <w:shd w:val="clear" w:color="auto" w:fill="auto"/>
          </w:tcPr>
          <w:p w14:paraId="6CEADAF7" w14:textId="77777777" w:rsidR="00B11855" w:rsidRPr="006D613E" w:rsidRDefault="003D003E" w:rsidP="00DE39CA">
            <w:pPr>
              <w:pStyle w:val="TableEntry"/>
            </w:pPr>
            <w:r w:rsidRPr="006D613E">
              <w:t> Y</w:t>
            </w:r>
          </w:p>
        </w:tc>
        <w:tc>
          <w:tcPr>
            <w:tcW w:w="1170" w:type="dxa"/>
            <w:shd w:val="clear" w:color="auto" w:fill="auto"/>
          </w:tcPr>
          <w:p w14:paraId="08DF3171" w14:textId="77777777" w:rsidR="00B11855" w:rsidRPr="006D613E" w:rsidRDefault="003D003E" w:rsidP="00DE39CA">
            <w:pPr>
              <w:pStyle w:val="TableEntry"/>
            </w:pPr>
            <w:r w:rsidRPr="006D613E">
              <w:t xml:space="preserve"> ORU</w:t>
            </w:r>
          </w:p>
        </w:tc>
      </w:tr>
      <w:tr w:rsidR="00EB6E71" w:rsidRPr="006D613E" w14:paraId="6EA4DD74" w14:textId="77777777" w:rsidTr="00DE39CA">
        <w:trPr>
          <w:cantSplit/>
          <w:jc w:val="center"/>
        </w:trPr>
        <w:tc>
          <w:tcPr>
            <w:tcW w:w="1260" w:type="dxa"/>
            <w:shd w:val="clear" w:color="auto" w:fill="auto"/>
          </w:tcPr>
          <w:p w14:paraId="27BA66F5" w14:textId="77777777" w:rsidR="00B11855" w:rsidRPr="006D613E" w:rsidRDefault="003D003E" w:rsidP="00DE39CA">
            <w:pPr>
              <w:pStyle w:val="TableEntry"/>
            </w:pPr>
            <w:r w:rsidRPr="006D613E">
              <w:t>   trigger event</w:t>
            </w:r>
          </w:p>
        </w:tc>
        <w:tc>
          <w:tcPr>
            <w:tcW w:w="810" w:type="dxa"/>
            <w:shd w:val="clear" w:color="auto" w:fill="auto"/>
          </w:tcPr>
          <w:p w14:paraId="350C9F25" w14:textId="77777777" w:rsidR="00B11855" w:rsidRPr="006D613E" w:rsidRDefault="003D003E" w:rsidP="00DE39CA">
            <w:pPr>
              <w:pStyle w:val="TableEntry"/>
            </w:pPr>
            <w:r w:rsidRPr="006D613E">
              <w:t>  2</w:t>
            </w:r>
          </w:p>
        </w:tc>
        <w:tc>
          <w:tcPr>
            <w:tcW w:w="720" w:type="dxa"/>
            <w:shd w:val="clear" w:color="auto" w:fill="auto"/>
          </w:tcPr>
          <w:p w14:paraId="404215A0" w14:textId="77777777" w:rsidR="00B11855" w:rsidRPr="006D613E" w:rsidRDefault="003D003E" w:rsidP="00DE39CA">
            <w:pPr>
              <w:pStyle w:val="TableEntry"/>
            </w:pPr>
            <w:r w:rsidRPr="006D613E">
              <w:t>  ID</w:t>
            </w:r>
          </w:p>
        </w:tc>
        <w:tc>
          <w:tcPr>
            <w:tcW w:w="900" w:type="dxa"/>
            <w:shd w:val="clear" w:color="auto" w:fill="auto"/>
          </w:tcPr>
          <w:p w14:paraId="42446408" w14:textId="77777777" w:rsidR="00B11855" w:rsidRPr="006D613E" w:rsidRDefault="003D003E" w:rsidP="00DE39CA">
            <w:pPr>
              <w:pStyle w:val="TableEntry"/>
            </w:pPr>
            <w:r w:rsidRPr="006D613E">
              <w:t>  3</w:t>
            </w:r>
          </w:p>
        </w:tc>
        <w:tc>
          <w:tcPr>
            <w:tcW w:w="720" w:type="dxa"/>
            <w:shd w:val="clear" w:color="auto" w:fill="auto"/>
          </w:tcPr>
          <w:p w14:paraId="54BE56A1" w14:textId="77777777" w:rsidR="00B11855" w:rsidRPr="006D613E" w:rsidRDefault="003D003E" w:rsidP="00DE39CA">
            <w:pPr>
              <w:pStyle w:val="TableEntry"/>
            </w:pPr>
            <w:r w:rsidRPr="006D613E">
              <w:t>  R</w:t>
            </w:r>
          </w:p>
        </w:tc>
        <w:tc>
          <w:tcPr>
            <w:tcW w:w="810" w:type="dxa"/>
            <w:shd w:val="clear" w:color="auto" w:fill="auto"/>
          </w:tcPr>
          <w:p w14:paraId="250E4285" w14:textId="77777777" w:rsidR="00B11855" w:rsidRPr="006D613E" w:rsidRDefault="003D003E" w:rsidP="00DE39CA">
            <w:pPr>
              <w:pStyle w:val="TableEntry"/>
            </w:pPr>
            <w:r w:rsidRPr="006D613E">
              <w:t> </w:t>
            </w:r>
          </w:p>
        </w:tc>
        <w:tc>
          <w:tcPr>
            <w:tcW w:w="810" w:type="dxa"/>
            <w:shd w:val="clear" w:color="auto" w:fill="auto"/>
          </w:tcPr>
          <w:p w14:paraId="2F1AAE9A" w14:textId="77777777" w:rsidR="00B11855" w:rsidRPr="006D613E" w:rsidRDefault="003D003E" w:rsidP="00DE39CA">
            <w:pPr>
              <w:pStyle w:val="TableEntry"/>
            </w:pPr>
            <w:r w:rsidRPr="006D613E">
              <w:t>  1</w:t>
            </w:r>
          </w:p>
        </w:tc>
        <w:tc>
          <w:tcPr>
            <w:tcW w:w="810" w:type="dxa"/>
            <w:shd w:val="clear" w:color="auto" w:fill="auto"/>
          </w:tcPr>
          <w:p w14:paraId="2DA90BF5" w14:textId="77777777" w:rsidR="00B11855" w:rsidRPr="006D613E" w:rsidRDefault="003D003E" w:rsidP="00DE39CA">
            <w:pPr>
              <w:pStyle w:val="TableEntry"/>
            </w:pPr>
            <w:r w:rsidRPr="006D613E">
              <w:t>  1</w:t>
            </w:r>
          </w:p>
        </w:tc>
        <w:tc>
          <w:tcPr>
            <w:tcW w:w="810" w:type="dxa"/>
            <w:shd w:val="clear" w:color="auto" w:fill="auto"/>
          </w:tcPr>
          <w:p w14:paraId="493C90D1" w14:textId="77777777" w:rsidR="00B11855" w:rsidRPr="006D613E" w:rsidRDefault="003D003E" w:rsidP="00DE39CA">
            <w:pPr>
              <w:pStyle w:val="TableEntry"/>
            </w:pPr>
            <w:r w:rsidRPr="006D613E">
              <w:t>  0003</w:t>
            </w:r>
          </w:p>
        </w:tc>
        <w:tc>
          <w:tcPr>
            <w:tcW w:w="900" w:type="dxa"/>
            <w:shd w:val="clear" w:color="auto" w:fill="auto"/>
          </w:tcPr>
          <w:p w14:paraId="338C8176" w14:textId="77777777" w:rsidR="00B11855" w:rsidRPr="006D613E" w:rsidRDefault="003D003E" w:rsidP="00DE39CA">
            <w:pPr>
              <w:pStyle w:val="TableEntry"/>
            </w:pPr>
            <w:r w:rsidRPr="006D613E">
              <w:t> Y</w:t>
            </w:r>
          </w:p>
        </w:tc>
        <w:tc>
          <w:tcPr>
            <w:tcW w:w="1170" w:type="dxa"/>
            <w:shd w:val="clear" w:color="auto" w:fill="auto"/>
          </w:tcPr>
          <w:p w14:paraId="304F560C" w14:textId="77777777" w:rsidR="00B11855" w:rsidRPr="006D613E" w:rsidRDefault="003D003E" w:rsidP="00DE39CA">
            <w:pPr>
              <w:pStyle w:val="TableEntry"/>
            </w:pPr>
            <w:r w:rsidRPr="006D613E">
              <w:t xml:space="preserve"> R01</w:t>
            </w:r>
          </w:p>
        </w:tc>
      </w:tr>
      <w:tr w:rsidR="00EB6E71" w:rsidRPr="006D613E" w14:paraId="188FC385" w14:textId="77777777" w:rsidTr="00DE39CA">
        <w:trPr>
          <w:cantSplit/>
          <w:jc w:val="center"/>
        </w:trPr>
        <w:tc>
          <w:tcPr>
            <w:tcW w:w="1260" w:type="dxa"/>
            <w:shd w:val="clear" w:color="auto" w:fill="auto"/>
          </w:tcPr>
          <w:p w14:paraId="45D095D7" w14:textId="77777777" w:rsidR="00B11855" w:rsidRPr="006D613E" w:rsidRDefault="003D003E" w:rsidP="00DE39CA">
            <w:pPr>
              <w:pStyle w:val="TableEntry"/>
            </w:pPr>
            <w:r w:rsidRPr="006D613E">
              <w:t>  message structure id</w:t>
            </w:r>
          </w:p>
        </w:tc>
        <w:tc>
          <w:tcPr>
            <w:tcW w:w="810" w:type="dxa"/>
            <w:shd w:val="clear" w:color="auto" w:fill="auto"/>
          </w:tcPr>
          <w:p w14:paraId="6E1125C1" w14:textId="77777777" w:rsidR="00B11855" w:rsidRPr="006D613E" w:rsidRDefault="003D003E" w:rsidP="00DE39CA">
            <w:pPr>
              <w:pStyle w:val="TableEntry"/>
            </w:pPr>
            <w:r w:rsidRPr="006D613E">
              <w:t>  3</w:t>
            </w:r>
          </w:p>
        </w:tc>
        <w:tc>
          <w:tcPr>
            <w:tcW w:w="720" w:type="dxa"/>
            <w:shd w:val="clear" w:color="auto" w:fill="auto"/>
          </w:tcPr>
          <w:p w14:paraId="22E25659" w14:textId="77777777" w:rsidR="00B11855" w:rsidRPr="006D613E" w:rsidRDefault="003D003E" w:rsidP="00DE39CA">
            <w:pPr>
              <w:pStyle w:val="TableEntry"/>
            </w:pPr>
            <w:r w:rsidRPr="006D613E">
              <w:t>  ID</w:t>
            </w:r>
          </w:p>
        </w:tc>
        <w:tc>
          <w:tcPr>
            <w:tcW w:w="900" w:type="dxa"/>
            <w:shd w:val="clear" w:color="auto" w:fill="auto"/>
          </w:tcPr>
          <w:p w14:paraId="60176A46" w14:textId="77777777" w:rsidR="00B11855" w:rsidRPr="006D613E" w:rsidRDefault="003D003E" w:rsidP="00DE39CA">
            <w:pPr>
              <w:pStyle w:val="TableEntry"/>
            </w:pPr>
            <w:r w:rsidRPr="006D613E">
              <w:t>  3</w:t>
            </w:r>
          </w:p>
        </w:tc>
        <w:tc>
          <w:tcPr>
            <w:tcW w:w="720" w:type="dxa"/>
            <w:shd w:val="clear" w:color="auto" w:fill="auto"/>
          </w:tcPr>
          <w:p w14:paraId="7D54E661" w14:textId="77777777" w:rsidR="00B11855" w:rsidRPr="006D613E" w:rsidRDefault="003D003E" w:rsidP="00DE39CA">
            <w:pPr>
              <w:pStyle w:val="TableEntry"/>
            </w:pPr>
            <w:r w:rsidRPr="006D613E">
              <w:t>  R</w:t>
            </w:r>
          </w:p>
        </w:tc>
        <w:tc>
          <w:tcPr>
            <w:tcW w:w="810" w:type="dxa"/>
            <w:shd w:val="clear" w:color="auto" w:fill="auto"/>
          </w:tcPr>
          <w:p w14:paraId="3D17071B" w14:textId="77777777" w:rsidR="00B11855" w:rsidRPr="006D613E" w:rsidRDefault="003D003E" w:rsidP="00DE39CA">
            <w:pPr>
              <w:pStyle w:val="TableEntry"/>
            </w:pPr>
            <w:r w:rsidRPr="006D613E">
              <w:t> </w:t>
            </w:r>
          </w:p>
        </w:tc>
        <w:tc>
          <w:tcPr>
            <w:tcW w:w="810" w:type="dxa"/>
            <w:shd w:val="clear" w:color="auto" w:fill="auto"/>
          </w:tcPr>
          <w:p w14:paraId="377877FE" w14:textId="77777777" w:rsidR="00B11855" w:rsidRPr="006D613E" w:rsidRDefault="003D003E" w:rsidP="00DE39CA">
            <w:pPr>
              <w:pStyle w:val="TableEntry"/>
            </w:pPr>
            <w:r w:rsidRPr="006D613E">
              <w:t>  1</w:t>
            </w:r>
          </w:p>
        </w:tc>
        <w:tc>
          <w:tcPr>
            <w:tcW w:w="810" w:type="dxa"/>
            <w:shd w:val="clear" w:color="auto" w:fill="auto"/>
          </w:tcPr>
          <w:p w14:paraId="23A0154E" w14:textId="77777777" w:rsidR="00B11855" w:rsidRPr="006D613E" w:rsidRDefault="003D003E" w:rsidP="00DE39CA">
            <w:pPr>
              <w:pStyle w:val="TableEntry"/>
            </w:pPr>
            <w:r w:rsidRPr="006D613E">
              <w:t>  1</w:t>
            </w:r>
          </w:p>
        </w:tc>
        <w:tc>
          <w:tcPr>
            <w:tcW w:w="810" w:type="dxa"/>
            <w:shd w:val="clear" w:color="auto" w:fill="auto"/>
          </w:tcPr>
          <w:p w14:paraId="4F5E167F" w14:textId="77777777" w:rsidR="00B11855" w:rsidRPr="006D613E" w:rsidRDefault="003D003E" w:rsidP="00DE39CA">
            <w:pPr>
              <w:pStyle w:val="TableEntry"/>
            </w:pPr>
            <w:r w:rsidRPr="006D613E">
              <w:t>  0003</w:t>
            </w:r>
          </w:p>
        </w:tc>
        <w:tc>
          <w:tcPr>
            <w:tcW w:w="900" w:type="dxa"/>
            <w:shd w:val="clear" w:color="auto" w:fill="auto"/>
          </w:tcPr>
          <w:p w14:paraId="6791D2B6" w14:textId="77777777" w:rsidR="00B11855" w:rsidRPr="006D613E" w:rsidRDefault="003D003E" w:rsidP="00DE39CA">
            <w:pPr>
              <w:pStyle w:val="TableEntry"/>
            </w:pPr>
            <w:r w:rsidRPr="006D613E">
              <w:t> Y</w:t>
            </w:r>
          </w:p>
        </w:tc>
        <w:tc>
          <w:tcPr>
            <w:tcW w:w="1170" w:type="dxa"/>
            <w:shd w:val="clear" w:color="auto" w:fill="auto"/>
          </w:tcPr>
          <w:p w14:paraId="604D8262" w14:textId="77777777" w:rsidR="00B11855" w:rsidRPr="006D613E" w:rsidRDefault="003D003E" w:rsidP="00DE39CA">
            <w:pPr>
              <w:pStyle w:val="TableEntry"/>
            </w:pPr>
            <w:r w:rsidRPr="006D613E">
              <w:t>ORU_R01</w:t>
            </w:r>
          </w:p>
        </w:tc>
      </w:tr>
      <w:tr w:rsidR="00EB6E71" w:rsidRPr="006D613E" w14:paraId="2EACF1CC" w14:textId="77777777" w:rsidTr="00DE39CA">
        <w:trPr>
          <w:cantSplit/>
          <w:jc w:val="center"/>
        </w:trPr>
        <w:tc>
          <w:tcPr>
            <w:tcW w:w="1260" w:type="dxa"/>
            <w:shd w:val="clear" w:color="auto" w:fill="auto"/>
          </w:tcPr>
          <w:p w14:paraId="5E4C7797" w14:textId="77777777" w:rsidR="00B11855" w:rsidRPr="006D613E" w:rsidRDefault="003D003E" w:rsidP="00DE39CA">
            <w:pPr>
              <w:pStyle w:val="TableEntry"/>
            </w:pPr>
            <w:r w:rsidRPr="006D613E">
              <w:t>  Message Control ID</w:t>
            </w:r>
          </w:p>
        </w:tc>
        <w:tc>
          <w:tcPr>
            <w:tcW w:w="810" w:type="dxa"/>
            <w:shd w:val="clear" w:color="auto" w:fill="auto"/>
          </w:tcPr>
          <w:p w14:paraId="3694D77D" w14:textId="77777777" w:rsidR="00B11855" w:rsidRPr="006D613E" w:rsidRDefault="003D003E" w:rsidP="00DE39CA">
            <w:pPr>
              <w:pStyle w:val="TableEntry"/>
            </w:pPr>
            <w:r w:rsidRPr="006D613E">
              <w:t>  10</w:t>
            </w:r>
          </w:p>
        </w:tc>
        <w:tc>
          <w:tcPr>
            <w:tcW w:w="720" w:type="dxa"/>
            <w:shd w:val="clear" w:color="auto" w:fill="auto"/>
          </w:tcPr>
          <w:p w14:paraId="071BA504" w14:textId="77777777" w:rsidR="00B11855" w:rsidRPr="006D613E" w:rsidRDefault="003D003E" w:rsidP="00DE39CA">
            <w:pPr>
              <w:pStyle w:val="TableEntry"/>
            </w:pPr>
            <w:r w:rsidRPr="006D613E">
              <w:t>  ST</w:t>
            </w:r>
          </w:p>
        </w:tc>
        <w:tc>
          <w:tcPr>
            <w:tcW w:w="900" w:type="dxa"/>
            <w:shd w:val="clear" w:color="auto" w:fill="auto"/>
          </w:tcPr>
          <w:p w14:paraId="4A962C52" w14:textId="77777777" w:rsidR="00B11855" w:rsidRPr="006D613E" w:rsidRDefault="003D003E" w:rsidP="00DE39CA">
            <w:pPr>
              <w:pStyle w:val="TableEntry"/>
            </w:pPr>
            <w:r w:rsidRPr="006D613E">
              <w:t>  20</w:t>
            </w:r>
          </w:p>
        </w:tc>
        <w:tc>
          <w:tcPr>
            <w:tcW w:w="720" w:type="dxa"/>
            <w:shd w:val="clear" w:color="auto" w:fill="auto"/>
          </w:tcPr>
          <w:p w14:paraId="7E2F2385" w14:textId="77777777" w:rsidR="00B11855" w:rsidRPr="006D613E" w:rsidRDefault="003D003E" w:rsidP="00DE39CA">
            <w:pPr>
              <w:pStyle w:val="TableEntry"/>
            </w:pPr>
            <w:r w:rsidRPr="006D613E">
              <w:t>  R</w:t>
            </w:r>
          </w:p>
        </w:tc>
        <w:tc>
          <w:tcPr>
            <w:tcW w:w="810" w:type="dxa"/>
            <w:shd w:val="clear" w:color="auto" w:fill="auto"/>
          </w:tcPr>
          <w:p w14:paraId="7172AE6F" w14:textId="77777777" w:rsidR="00B11855" w:rsidRPr="006D613E" w:rsidRDefault="003D003E" w:rsidP="00DE39CA">
            <w:pPr>
              <w:pStyle w:val="TableEntry"/>
            </w:pPr>
            <w:r w:rsidRPr="006D613E">
              <w:t>  False</w:t>
            </w:r>
          </w:p>
        </w:tc>
        <w:tc>
          <w:tcPr>
            <w:tcW w:w="810" w:type="dxa"/>
            <w:shd w:val="clear" w:color="auto" w:fill="auto"/>
          </w:tcPr>
          <w:p w14:paraId="579AC1BF" w14:textId="77777777" w:rsidR="00B11855" w:rsidRPr="006D613E" w:rsidRDefault="003D003E" w:rsidP="00DE39CA">
            <w:pPr>
              <w:pStyle w:val="TableEntry"/>
            </w:pPr>
            <w:r w:rsidRPr="006D613E">
              <w:t>  1</w:t>
            </w:r>
          </w:p>
        </w:tc>
        <w:tc>
          <w:tcPr>
            <w:tcW w:w="810" w:type="dxa"/>
            <w:shd w:val="clear" w:color="auto" w:fill="auto"/>
          </w:tcPr>
          <w:p w14:paraId="6707AC1A" w14:textId="77777777" w:rsidR="00B11855" w:rsidRPr="006D613E" w:rsidRDefault="003D003E" w:rsidP="00DE39CA">
            <w:pPr>
              <w:pStyle w:val="TableEntry"/>
            </w:pPr>
            <w:r w:rsidRPr="006D613E">
              <w:t>  1</w:t>
            </w:r>
          </w:p>
        </w:tc>
        <w:tc>
          <w:tcPr>
            <w:tcW w:w="810" w:type="dxa"/>
            <w:shd w:val="clear" w:color="auto" w:fill="auto"/>
          </w:tcPr>
          <w:p w14:paraId="2C625AFB" w14:textId="77777777" w:rsidR="00B11855" w:rsidRPr="006D613E" w:rsidRDefault="003D003E" w:rsidP="00DE39CA">
            <w:pPr>
              <w:pStyle w:val="TableEntry"/>
            </w:pPr>
            <w:r w:rsidRPr="006D613E">
              <w:t> </w:t>
            </w:r>
          </w:p>
        </w:tc>
        <w:tc>
          <w:tcPr>
            <w:tcW w:w="900" w:type="dxa"/>
            <w:shd w:val="clear" w:color="auto" w:fill="auto"/>
          </w:tcPr>
          <w:p w14:paraId="54491A7C" w14:textId="77777777" w:rsidR="00B11855" w:rsidRPr="006D613E" w:rsidRDefault="003D003E" w:rsidP="00DE39CA">
            <w:pPr>
              <w:pStyle w:val="TableEntry"/>
            </w:pPr>
            <w:r w:rsidRPr="006D613E">
              <w:t> </w:t>
            </w:r>
          </w:p>
        </w:tc>
        <w:tc>
          <w:tcPr>
            <w:tcW w:w="1170" w:type="dxa"/>
            <w:shd w:val="clear" w:color="auto" w:fill="auto"/>
          </w:tcPr>
          <w:p w14:paraId="1389F5F2" w14:textId="77777777" w:rsidR="00B11855" w:rsidRPr="006D613E" w:rsidRDefault="003D003E" w:rsidP="00DE39CA">
            <w:pPr>
              <w:pStyle w:val="TableEntry"/>
            </w:pPr>
            <w:r w:rsidRPr="006D613E">
              <w:t> 1234567890</w:t>
            </w:r>
          </w:p>
        </w:tc>
      </w:tr>
      <w:tr w:rsidR="00EB6E71" w:rsidRPr="006D613E" w14:paraId="01CFAC57" w14:textId="77777777" w:rsidTr="00DE39CA">
        <w:trPr>
          <w:cantSplit/>
          <w:jc w:val="center"/>
        </w:trPr>
        <w:tc>
          <w:tcPr>
            <w:tcW w:w="1260" w:type="dxa"/>
            <w:shd w:val="clear" w:color="auto" w:fill="auto"/>
          </w:tcPr>
          <w:p w14:paraId="3BC4F162" w14:textId="77777777" w:rsidR="00B11855" w:rsidRPr="006D613E" w:rsidRDefault="003D003E" w:rsidP="00DE39CA">
            <w:pPr>
              <w:pStyle w:val="TableEntry"/>
            </w:pPr>
            <w:r w:rsidRPr="006D613E">
              <w:t>  Processing ID</w:t>
            </w:r>
          </w:p>
        </w:tc>
        <w:tc>
          <w:tcPr>
            <w:tcW w:w="810" w:type="dxa"/>
            <w:shd w:val="clear" w:color="auto" w:fill="auto"/>
          </w:tcPr>
          <w:p w14:paraId="0D6D0104" w14:textId="77777777" w:rsidR="00B11855" w:rsidRPr="006D613E" w:rsidRDefault="003D003E" w:rsidP="00DE39CA">
            <w:pPr>
              <w:pStyle w:val="TableEntry"/>
            </w:pPr>
            <w:r w:rsidRPr="006D613E">
              <w:t>  11</w:t>
            </w:r>
          </w:p>
        </w:tc>
        <w:tc>
          <w:tcPr>
            <w:tcW w:w="720" w:type="dxa"/>
            <w:shd w:val="clear" w:color="auto" w:fill="auto"/>
          </w:tcPr>
          <w:p w14:paraId="29CCA3B6" w14:textId="77777777" w:rsidR="00B11855" w:rsidRPr="006D613E" w:rsidRDefault="003D003E" w:rsidP="00DE39CA">
            <w:pPr>
              <w:pStyle w:val="TableEntry"/>
            </w:pPr>
            <w:r w:rsidRPr="006D613E">
              <w:t>  PT</w:t>
            </w:r>
          </w:p>
        </w:tc>
        <w:tc>
          <w:tcPr>
            <w:tcW w:w="900" w:type="dxa"/>
            <w:shd w:val="clear" w:color="auto" w:fill="auto"/>
          </w:tcPr>
          <w:p w14:paraId="2AB14BDE" w14:textId="77777777" w:rsidR="00B11855" w:rsidRPr="006D613E" w:rsidRDefault="003D003E" w:rsidP="00DE39CA">
            <w:pPr>
              <w:pStyle w:val="TableEntry"/>
            </w:pPr>
            <w:r w:rsidRPr="006D613E">
              <w:t>  3</w:t>
            </w:r>
          </w:p>
        </w:tc>
        <w:tc>
          <w:tcPr>
            <w:tcW w:w="720" w:type="dxa"/>
            <w:shd w:val="clear" w:color="auto" w:fill="auto"/>
          </w:tcPr>
          <w:p w14:paraId="6EB859D0" w14:textId="77777777" w:rsidR="00B11855" w:rsidRPr="006D613E" w:rsidRDefault="003D003E" w:rsidP="00DE39CA">
            <w:pPr>
              <w:pStyle w:val="TableEntry"/>
            </w:pPr>
            <w:r w:rsidRPr="006D613E">
              <w:t>  R</w:t>
            </w:r>
          </w:p>
        </w:tc>
        <w:tc>
          <w:tcPr>
            <w:tcW w:w="810" w:type="dxa"/>
            <w:shd w:val="clear" w:color="auto" w:fill="auto"/>
          </w:tcPr>
          <w:p w14:paraId="315A7C6C" w14:textId="77777777" w:rsidR="00B11855" w:rsidRPr="006D613E" w:rsidRDefault="003D003E" w:rsidP="00DE39CA">
            <w:pPr>
              <w:pStyle w:val="TableEntry"/>
            </w:pPr>
            <w:r w:rsidRPr="006D613E">
              <w:t>  False</w:t>
            </w:r>
          </w:p>
        </w:tc>
        <w:tc>
          <w:tcPr>
            <w:tcW w:w="810" w:type="dxa"/>
            <w:shd w:val="clear" w:color="auto" w:fill="auto"/>
          </w:tcPr>
          <w:p w14:paraId="7763F873" w14:textId="77777777" w:rsidR="00B11855" w:rsidRPr="006D613E" w:rsidRDefault="003D003E" w:rsidP="00DE39CA">
            <w:pPr>
              <w:pStyle w:val="TableEntry"/>
            </w:pPr>
            <w:r w:rsidRPr="006D613E">
              <w:t>  1</w:t>
            </w:r>
          </w:p>
        </w:tc>
        <w:tc>
          <w:tcPr>
            <w:tcW w:w="810" w:type="dxa"/>
            <w:shd w:val="clear" w:color="auto" w:fill="auto"/>
          </w:tcPr>
          <w:p w14:paraId="513F3CFA" w14:textId="77777777" w:rsidR="00B11855" w:rsidRPr="006D613E" w:rsidRDefault="003D003E" w:rsidP="00DE39CA">
            <w:pPr>
              <w:pStyle w:val="TableEntry"/>
            </w:pPr>
            <w:r w:rsidRPr="006D613E">
              <w:t>  1</w:t>
            </w:r>
          </w:p>
        </w:tc>
        <w:tc>
          <w:tcPr>
            <w:tcW w:w="810" w:type="dxa"/>
            <w:shd w:val="clear" w:color="auto" w:fill="auto"/>
          </w:tcPr>
          <w:p w14:paraId="02131D90" w14:textId="77777777" w:rsidR="00B11855" w:rsidRPr="006D613E" w:rsidRDefault="003D003E" w:rsidP="00DE39CA">
            <w:pPr>
              <w:pStyle w:val="TableEntry"/>
            </w:pPr>
            <w:r w:rsidRPr="006D613E">
              <w:t> </w:t>
            </w:r>
          </w:p>
        </w:tc>
        <w:tc>
          <w:tcPr>
            <w:tcW w:w="900" w:type="dxa"/>
            <w:shd w:val="clear" w:color="auto" w:fill="auto"/>
          </w:tcPr>
          <w:p w14:paraId="3261CF84" w14:textId="77777777" w:rsidR="00B11855" w:rsidRPr="006D613E" w:rsidRDefault="003D003E" w:rsidP="00DE39CA">
            <w:pPr>
              <w:pStyle w:val="TableEntry"/>
            </w:pPr>
            <w:r w:rsidRPr="006D613E">
              <w:t>   </w:t>
            </w:r>
          </w:p>
        </w:tc>
        <w:tc>
          <w:tcPr>
            <w:tcW w:w="1170" w:type="dxa"/>
            <w:shd w:val="clear" w:color="auto" w:fill="auto"/>
          </w:tcPr>
          <w:p w14:paraId="6D62C941" w14:textId="77777777" w:rsidR="00B11855" w:rsidRPr="006D613E" w:rsidRDefault="00B11855" w:rsidP="00DE39CA">
            <w:pPr>
              <w:pStyle w:val="TableEntry"/>
            </w:pPr>
          </w:p>
        </w:tc>
      </w:tr>
      <w:tr w:rsidR="00EB6E71" w:rsidRPr="006D613E" w14:paraId="333E8AA8" w14:textId="77777777" w:rsidTr="00DE39CA">
        <w:trPr>
          <w:cantSplit/>
          <w:jc w:val="center"/>
        </w:trPr>
        <w:tc>
          <w:tcPr>
            <w:tcW w:w="1260" w:type="dxa"/>
            <w:shd w:val="clear" w:color="auto" w:fill="auto"/>
          </w:tcPr>
          <w:p w14:paraId="17134479" w14:textId="77777777" w:rsidR="00B11855" w:rsidRPr="006D613E" w:rsidRDefault="003D003E" w:rsidP="00DE39CA">
            <w:pPr>
              <w:pStyle w:val="TableEntry"/>
            </w:pPr>
            <w:r w:rsidRPr="006D613E">
              <w:t>   processing ID</w:t>
            </w:r>
          </w:p>
        </w:tc>
        <w:tc>
          <w:tcPr>
            <w:tcW w:w="810" w:type="dxa"/>
            <w:shd w:val="clear" w:color="auto" w:fill="auto"/>
          </w:tcPr>
          <w:p w14:paraId="593698A5" w14:textId="77777777" w:rsidR="00B11855" w:rsidRPr="006D613E" w:rsidRDefault="003D003E" w:rsidP="00DE39CA">
            <w:pPr>
              <w:pStyle w:val="TableEntry"/>
            </w:pPr>
            <w:r w:rsidRPr="006D613E">
              <w:t>  1</w:t>
            </w:r>
          </w:p>
        </w:tc>
        <w:tc>
          <w:tcPr>
            <w:tcW w:w="720" w:type="dxa"/>
            <w:shd w:val="clear" w:color="auto" w:fill="auto"/>
          </w:tcPr>
          <w:p w14:paraId="1E8AD5C0" w14:textId="77777777" w:rsidR="00B11855" w:rsidRPr="006D613E" w:rsidRDefault="003D003E" w:rsidP="00DE39CA">
            <w:pPr>
              <w:pStyle w:val="TableEntry"/>
            </w:pPr>
            <w:r w:rsidRPr="006D613E">
              <w:t>  ID</w:t>
            </w:r>
          </w:p>
        </w:tc>
        <w:tc>
          <w:tcPr>
            <w:tcW w:w="900" w:type="dxa"/>
            <w:shd w:val="clear" w:color="auto" w:fill="auto"/>
          </w:tcPr>
          <w:p w14:paraId="4F36D821" w14:textId="77777777" w:rsidR="00B11855" w:rsidRPr="006D613E" w:rsidRDefault="003D003E" w:rsidP="00DE39CA">
            <w:pPr>
              <w:pStyle w:val="TableEntry"/>
            </w:pPr>
            <w:r w:rsidRPr="006D613E">
              <w:t>  1</w:t>
            </w:r>
          </w:p>
        </w:tc>
        <w:tc>
          <w:tcPr>
            <w:tcW w:w="720" w:type="dxa"/>
            <w:shd w:val="clear" w:color="auto" w:fill="auto"/>
          </w:tcPr>
          <w:p w14:paraId="060E385E" w14:textId="77777777" w:rsidR="00B11855" w:rsidRPr="006D613E" w:rsidRDefault="003D003E" w:rsidP="00DE39CA">
            <w:pPr>
              <w:pStyle w:val="TableEntry"/>
            </w:pPr>
            <w:r w:rsidRPr="006D613E">
              <w:t>  R</w:t>
            </w:r>
          </w:p>
        </w:tc>
        <w:tc>
          <w:tcPr>
            <w:tcW w:w="810" w:type="dxa"/>
            <w:shd w:val="clear" w:color="auto" w:fill="auto"/>
          </w:tcPr>
          <w:p w14:paraId="6A952179" w14:textId="77777777" w:rsidR="00B11855" w:rsidRPr="006D613E" w:rsidRDefault="003D003E" w:rsidP="00DE39CA">
            <w:pPr>
              <w:pStyle w:val="TableEntry"/>
            </w:pPr>
            <w:r w:rsidRPr="006D613E">
              <w:t> </w:t>
            </w:r>
          </w:p>
        </w:tc>
        <w:tc>
          <w:tcPr>
            <w:tcW w:w="810" w:type="dxa"/>
            <w:shd w:val="clear" w:color="auto" w:fill="auto"/>
          </w:tcPr>
          <w:p w14:paraId="7632090D" w14:textId="77777777" w:rsidR="00B11855" w:rsidRPr="006D613E" w:rsidRDefault="003D003E" w:rsidP="00DE39CA">
            <w:pPr>
              <w:pStyle w:val="TableEntry"/>
            </w:pPr>
            <w:r w:rsidRPr="006D613E">
              <w:t>  1</w:t>
            </w:r>
          </w:p>
        </w:tc>
        <w:tc>
          <w:tcPr>
            <w:tcW w:w="810" w:type="dxa"/>
            <w:shd w:val="clear" w:color="auto" w:fill="auto"/>
          </w:tcPr>
          <w:p w14:paraId="78923FB7" w14:textId="77777777" w:rsidR="00B11855" w:rsidRPr="006D613E" w:rsidRDefault="003D003E" w:rsidP="00DE39CA">
            <w:pPr>
              <w:pStyle w:val="TableEntry"/>
            </w:pPr>
            <w:r w:rsidRPr="006D613E">
              <w:t>  1</w:t>
            </w:r>
          </w:p>
        </w:tc>
        <w:tc>
          <w:tcPr>
            <w:tcW w:w="810" w:type="dxa"/>
            <w:shd w:val="clear" w:color="auto" w:fill="auto"/>
          </w:tcPr>
          <w:p w14:paraId="1DA34366" w14:textId="77777777" w:rsidR="00B11855" w:rsidRPr="006D613E" w:rsidRDefault="003D003E" w:rsidP="00DE39CA">
            <w:pPr>
              <w:pStyle w:val="TableEntry"/>
            </w:pPr>
            <w:r w:rsidRPr="006D613E">
              <w:t>  0103</w:t>
            </w:r>
          </w:p>
        </w:tc>
        <w:tc>
          <w:tcPr>
            <w:tcW w:w="900" w:type="dxa"/>
            <w:shd w:val="clear" w:color="auto" w:fill="auto"/>
          </w:tcPr>
          <w:p w14:paraId="1B5D5388" w14:textId="77777777" w:rsidR="00B11855" w:rsidRPr="006D613E" w:rsidRDefault="003D003E" w:rsidP="00DE39CA">
            <w:pPr>
              <w:pStyle w:val="TableEntry"/>
            </w:pPr>
            <w:r w:rsidRPr="006D613E">
              <w:t> Y</w:t>
            </w:r>
          </w:p>
        </w:tc>
        <w:tc>
          <w:tcPr>
            <w:tcW w:w="1170" w:type="dxa"/>
            <w:shd w:val="clear" w:color="auto" w:fill="auto"/>
          </w:tcPr>
          <w:p w14:paraId="665A5A13" w14:textId="77777777" w:rsidR="00B11855" w:rsidRPr="006D613E" w:rsidRDefault="003D003E" w:rsidP="00DE39CA">
            <w:pPr>
              <w:pStyle w:val="TableEntry"/>
            </w:pPr>
            <w:r w:rsidRPr="006D613E">
              <w:t xml:space="preserve"> P</w:t>
            </w:r>
          </w:p>
        </w:tc>
      </w:tr>
      <w:tr w:rsidR="00EB6E71" w:rsidRPr="006D613E" w14:paraId="37EEFCE4" w14:textId="77777777" w:rsidTr="00DE39CA">
        <w:trPr>
          <w:cantSplit/>
          <w:jc w:val="center"/>
        </w:trPr>
        <w:tc>
          <w:tcPr>
            <w:tcW w:w="1260" w:type="dxa"/>
            <w:shd w:val="clear" w:color="auto" w:fill="auto"/>
          </w:tcPr>
          <w:p w14:paraId="015A1D43" w14:textId="77777777" w:rsidR="00B11855" w:rsidRPr="006D613E" w:rsidRDefault="003D003E" w:rsidP="00DE39CA">
            <w:pPr>
              <w:pStyle w:val="TableEntry"/>
            </w:pPr>
            <w:r w:rsidRPr="006D613E">
              <w:t>  Version ID</w:t>
            </w:r>
          </w:p>
        </w:tc>
        <w:tc>
          <w:tcPr>
            <w:tcW w:w="810" w:type="dxa"/>
            <w:shd w:val="clear" w:color="auto" w:fill="auto"/>
          </w:tcPr>
          <w:p w14:paraId="792138BA" w14:textId="77777777" w:rsidR="00B11855" w:rsidRPr="006D613E" w:rsidRDefault="003D003E" w:rsidP="00DE39CA">
            <w:pPr>
              <w:pStyle w:val="TableEntry"/>
            </w:pPr>
            <w:r w:rsidRPr="006D613E">
              <w:t>  12</w:t>
            </w:r>
          </w:p>
        </w:tc>
        <w:tc>
          <w:tcPr>
            <w:tcW w:w="720" w:type="dxa"/>
            <w:shd w:val="clear" w:color="auto" w:fill="auto"/>
          </w:tcPr>
          <w:p w14:paraId="0A8A29EA" w14:textId="77777777" w:rsidR="00B11855" w:rsidRPr="006D613E" w:rsidRDefault="003D003E" w:rsidP="00DE39CA">
            <w:pPr>
              <w:pStyle w:val="TableEntry"/>
            </w:pPr>
            <w:r w:rsidRPr="006D613E">
              <w:t>  VID</w:t>
            </w:r>
          </w:p>
        </w:tc>
        <w:tc>
          <w:tcPr>
            <w:tcW w:w="900" w:type="dxa"/>
            <w:shd w:val="clear" w:color="auto" w:fill="auto"/>
          </w:tcPr>
          <w:p w14:paraId="7176BC10" w14:textId="77777777" w:rsidR="00B11855" w:rsidRPr="006D613E" w:rsidRDefault="003D003E" w:rsidP="00DE39CA">
            <w:pPr>
              <w:pStyle w:val="TableEntry"/>
            </w:pPr>
            <w:r w:rsidRPr="006D613E">
              <w:t>  971</w:t>
            </w:r>
          </w:p>
        </w:tc>
        <w:tc>
          <w:tcPr>
            <w:tcW w:w="720" w:type="dxa"/>
            <w:shd w:val="clear" w:color="auto" w:fill="auto"/>
          </w:tcPr>
          <w:p w14:paraId="7319ABA5" w14:textId="77777777" w:rsidR="00B11855" w:rsidRPr="006D613E" w:rsidRDefault="003D003E" w:rsidP="00DE39CA">
            <w:pPr>
              <w:pStyle w:val="TableEntry"/>
            </w:pPr>
            <w:r w:rsidRPr="006D613E">
              <w:t>  R</w:t>
            </w:r>
          </w:p>
        </w:tc>
        <w:tc>
          <w:tcPr>
            <w:tcW w:w="810" w:type="dxa"/>
            <w:shd w:val="clear" w:color="auto" w:fill="auto"/>
          </w:tcPr>
          <w:p w14:paraId="3ADAC045" w14:textId="77777777" w:rsidR="00B11855" w:rsidRPr="006D613E" w:rsidRDefault="003D003E" w:rsidP="00DE39CA">
            <w:pPr>
              <w:pStyle w:val="TableEntry"/>
            </w:pPr>
            <w:r w:rsidRPr="006D613E">
              <w:t>  False</w:t>
            </w:r>
          </w:p>
        </w:tc>
        <w:tc>
          <w:tcPr>
            <w:tcW w:w="810" w:type="dxa"/>
            <w:shd w:val="clear" w:color="auto" w:fill="auto"/>
          </w:tcPr>
          <w:p w14:paraId="750EDD1F" w14:textId="77777777" w:rsidR="00B11855" w:rsidRPr="006D613E" w:rsidRDefault="003D003E" w:rsidP="00DE39CA">
            <w:pPr>
              <w:pStyle w:val="TableEntry"/>
            </w:pPr>
            <w:r w:rsidRPr="006D613E">
              <w:t>  1</w:t>
            </w:r>
          </w:p>
        </w:tc>
        <w:tc>
          <w:tcPr>
            <w:tcW w:w="810" w:type="dxa"/>
            <w:shd w:val="clear" w:color="auto" w:fill="auto"/>
          </w:tcPr>
          <w:p w14:paraId="5645E818" w14:textId="77777777" w:rsidR="00B11855" w:rsidRPr="006D613E" w:rsidRDefault="003D003E" w:rsidP="00DE39CA">
            <w:pPr>
              <w:pStyle w:val="TableEntry"/>
            </w:pPr>
            <w:r w:rsidRPr="006D613E">
              <w:t>  1</w:t>
            </w:r>
          </w:p>
        </w:tc>
        <w:tc>
          <w:tcPr>
            <w:tcW w:w="810" w:type="dxa"/>
            <w:shd w:val="clear" w:color="auto" w:fill="auto"/>
          </w:tcPr>
          <w:p w14:paraId="52E5C80B" w14:textId="77777777" w:rsidR="00B11855" w:rsidRPr="006D613E" w:rsidRDefault="003D003E" w:rsidP="00DE39CA">
            <w:pPr>
              <w:pStyle w:val="TableEntry"/>
            </w:pPr>
            <w:r w:rsidRPr="006D613E">
              <w:t> </w:t>
            </w:r>
          </w:p>
        </w:tc>
        <w:tc>
          <w:tcPr>
            <w:tcW w:w="900" w:type="dxa"/>
            <w:shd w:val="clear" w:color="auto" w:fill="auto"/>
          </w:tcPr>
          <w:p w14:paraId="54383A57" w14:textId="77777777" w:rsidR="00B11855" w:rsidRPr="006D613E" w:rsidRDefault="003D003E" w:rsidP="00DE39CA">
            <w:pPr>
              <w:pStyle w:val="TableEntry"/>
            </w:pPr>
            <w:r w:rsidRPr="006D613E">
              <w:t>   </w:t>
            </w:r>
          </w:p>
        </w:tc>
        <w:tc>
          <w:tcPr>
            <w:tcW w:w="1170" w:type="dxa"/>
            <w:shd w:val="clear" w:color="auto" w:fill="auto"/>
          </w:tcPr>
          <w:p w14:paraId="0C230E79" w14:textId="77777777" w:rsidR="00B11855" w:rsidRPr="006D613E" w:rsidRDefault="003D003E" w:rsidP="00DE39CA">
            <w:pPr>
              <w:pStyle w:val="TableEntry"/>
            </w:pPr>
            <w:r w:rsidRPr="006D613E">
              <w:t>   </w:t>
            </w:r>
          </w:p>
        </w:tc>
      </w:tr>
      <w:tr w:rsidR="00EB6E71" w:rsidRPr="006D613E" w14:paraId="3A9ECD13" w14:textId="77777777" w:rsidTr="00DE39CA">
        <w:trPr>
          <w:cantSplit/>
          <w:jc w:val="center"/>
        </w:trPr>
        <w:tc>
          <w:tcPr>
            <w:tcW w:w="1260" w:type="dxa"/>
            <w:shd w:val="clear" w:color="auto" w:fill="auto"/>
          </w:tcPr>
          <w:p w14:paraId="666894DC" w14:textId="77777777" w:rsidR="00B11855" w:rsidRPr="006D613E" w:rsidRDefault="003D003E" w:rsidP="00DE39CA">
            <w:pPr>
              <w:pStyle w:val="TableEntry"/>
            </w:pPr>
            <w:r w:rsidRPr="006D613E">
              <w:t>   version ID</w:t>
            </w:r>
          </w:p>
        </w:tc>
        <w:tc>
          <w:tcPr>
            <w:tcW w:w="810" w:type="dxa"/>
            <w:shd w:val="clear" w:color="auto" w:fill="auto"/>
          </w:tcPr>
          <w:p w14:paraId="5523BA8D" w14:textId="77777777" w:rsidR="00B11855" w:rsidRPr="006D613E" w:rsidRDefault="003D003E" w:rsidP="00DE39CA">
            <w:pPr>
              <w:pStyle w:val="TableEntry"/>
            </w:pPr>
            <w:r w:rsidRPr="006D613E">
              <w:t>  1</w:t>
            </w:r>
          </w:p>
        </w:tc>
        <w:tc>
          <w:tcPr>
            <w:tcW w:w="720" w:type="dxa"/>
            <w:shd w:val="clear" w:color="auto" w:fill="auto"/>
          </w:tcPr>
          <w:p w14:paraId="56B88C03" w14:textId="77777777" w:rsidR="00B11855" w:rsidRPr="006D613E" w:rsidRDefault="003D003E" w:rsidP="00DE39CA">
            <w:pPr>
              <w:pStyle w:val="TableEntry"/>
            </w:pPr>
            <w:r w:rsidRPr="006D613E">
              <w:t>  ID</w:t>
            </w:r>
          </w:p>
        </w:tc>
        <w:tc>
          <w:tcPr>
            <w:tcW w:w="900" w:type="dxa"/>
            <w:shd w:val="clear" w:color="auto" w:fill="auto"/>
          </w:tcPr>
          <w:p w14:paraId="00E0324D" w14:textId="77777777" w:rsidR="00B11855" w:rsidRPr="006D613E" w:rsidRDefault="003D003E" w:rsidP="00DE39CA">
            <w:pPr>
              <w:pStyle w:val="TableEntry"/>
            </w:pPr>
            <w:r w:rsidRPr="006D613E">
              <w:t>  5</w:t>
            </w:r>
          </w:p>
        </w:tc>
        <w:tc>
          <w:tcPr>
            <w:tcW w:w="720" w:type="dxa"/>
            <w:shd w:val="clear" w:color="auto" w:fill="auto"/>
          </w:tcPr>
          <w:p w14:paraId="33F653F8" w14:textId="77777777" w:rsidR="00B11855" w:rsidRPr="006D613E" w:rsidRDefault="003D003E" w:rsidP="00DE39CA">
            <w:pPr>
              <w:pStyle w:val="TableEntry"/>
            </w:pPr>
            <w:r w:rsidRPr="006D613E">
              <w:t>  R</w:t>
            </w:r>
          </w:p>
        </w:tc>
        <w:tc>
          <w:tcPr>
            <w:tcW w:w="810" w:type="dxa"/>
            <w:shd w:val="clear" w:color="auto" w:fill="auto"/>
          </w:tcPr>
          <w:p w14:paraId="0C001A14" w14:textId="77777777" w:rsidR="00B11855" w:rsidRPr="006D613E" w:rsidRDefault="003D003E" w:rsidP="00DE39CA">
            <w:pPr>
              <w:pStyle w:val="TableEntry"/>
            </w:pPr>
            <w:r w:rsidRPr="006D613E">
              <w:t> </w:t>
            </w:r>
          </w:p>
        </w:tc>
        <w:tc>
          <w:tcPr>
            <w:tcW w:w="810" w:type="dxa"/>
            <w:shd w:val="clear" w:color="auto" w:fill="auto"/>
          </w:tcPr>
          <w:p w14:paraId="7AF52D18" w14:textId="77777777" w:rsidR="00B11855" w:rsidRPr="006D613E" w:rsidRDefault="003D003E" w:rsidP="00DE39CA">
            <w:pPr>
              <w:pStyle w:val="TableEntry"/>
            </w:pPr>
            <w:r w:rsidRPr="006D613E">
              <w:t>  1</w:t>
            </w:r>
          </w:p>
        </w:tc>
        <w:tc>
          <w:tcPr>
            <w:tcW w:w="810" w:type="dxa"/>
            <w:shd w:val="clear" w:color="auto" w:fill="auto"/>
          </w:tcPr>
          <w:p w14:paraId="2ACFE047" w14:textId="77777777" w:rsidR="00B11855" w:rsidRPr="006D613E" w:rsidRDefault="003D003E" w:rsidP="00DE39CA">
            <w:pPr>
              <w:pStyle w:val="TableEntry"/>
            </w:pPr>
            <w:r w:rsidRPr="006D613E">
              <w:t>  1</w:t>
            </w:r>
          </w:p>
        </w:tc>
        <w:tc>
          <w:tcPr>
            <w:tcW w:w="810" w:type="dxa"/>
            <w:shd w:val="clear" w:color="auto" w:fill="auto"/>
          </w:tcPr>
          <w:p w14:paraId="03DBCAE7" w14:textId="77777777" w:rsidR="00B11855" w:rsidRPr="006D613E" w:rsidRDefault="003D003E" w:rsidP="00DE39CA">
            <w:pPr>
              <w:pStyle w:val="TableEntry"/>
            </w:pPr>
            <w:r w:rsidRPr="006D613E">
              <w:t>  0104</w:t>
            </w:r>
          </w:p>
        </w:tc>
        <w:tc>
          <w:tcPr>
            <w:tcW w:w="900" w:type="dxa"/>
            <w:shd w:val="clear" w:color="auto" w:fill="auto"/>
          </w:tcPr>
          <w:p w14:paraId="2203C1DB" w14:textId="77777777" w:rsidR="00B11855" w:rsidRPr="006D613E" w:rsidRDefault="003D003E" w:rsidP="00DE39CA">
            <w:pPr>
              <w:pStyle w:val="TableEntry"/>
            </w:pPr>
            <w:r w:rsidRPr="006D613E">
              <w:t> Y</w:t>
            </w:r>
          </w:p>
        </w:tc>
        <w:tc>
          <w:tcPr>
            <w:tcW w:w="1170" w:type="dxa"/>
            <w:shd w:val="clear" w:color="auto" w:fill="auto"/>
          </w:tcPr>
          <w:p w14:paraId="0530C268" w14:textId="77777777" w:rsidR="00B11855" w:rsidRPr="006D613E" w:rsidRDefault="003D003E" w:rsidP="00DE39CA">
            <w:pPr>
              <w:pStyle w:val="TableEntry"/>
            </w:pPr>
            <w:r w:rsidRPr="006D613E">
              <w:t xml:space="preserve"> 2.6</w:t>
            </w:r>
          </w:p>
        </w:tc>
      </w:tr>
    </w:tbl>
    <w:p w14:paraId="792E1BB4" w14:textId="77777777" w:rsidR="00B11855" w:rsidRPr="006D613E" w:rsidRDefault="003D003E" w:rsidP="00AC5FA6">
      <w:pPr>
        <w:pStyle w:val="Note"/>
      </w:pPr>
      <w:r w:rsidRPr="006D613E">
        <w:t>Note: Field names are in Roman type, relevant component names within a field are listed underneath in italic type.</w:t>
      </w:r>
    </w:p>
    <w:p w14:paraId="78E9C55E" w14:textId="77777777" w:rsidR="00B11855" w:rsidRPr="006D613E" w:rsidRDefault="00B11855" w:rsidP="00185E79">
      <w:pPr>
        <w:pStyle w:val="BodyText"/>
      </w:pPr>
    </w:p>
    <w:p w14:paraId="3B45A674" w14:textId="77777777" w:rsidR="00B11855" w:rsidRPr="006D613E" w:rsidRDefault="00855E3C" w:rsidP="00123C7B">
      <w:pPr>
        <w:pStyle w:val="Heading6"/>
        <w:numPr>
          <w:ilvl w:val="0"/>
          <w:numId w:val="0"/>
        </w:numPr>
        <w:rPr>
          <w:noProof w:val="0"/>
        </w:rPr>
      </w:pPr>
      <w:bookmarkStart w:id="488" w:name="_Toc466373746"/>
      <w:r w:rsidRPr="006D613E">
        <w:rPr>
          <w:noProof w:val="0"/>
        </w:rPr>
        <w:t xml:space="preserve">3.9.4.1.2.2 </w:t>
      </w:r>
      <w:bookmarkStart w:id="489" w:name="_Toc401769839"/>
      <w:r w:rsidR="003D003E" w:rsidRPr="006D613E">
        <w:rPr>
          <w:noProof w:val="0"/>
        </w:rPr>
        <w:t>PID Segment – Patient Identification</w:t>
      </w:r>
      <w:bookmarkEnd w:id="488"/>
      <w:bookmarkEnd w:id="489"/>
    </w:p>
    <w:p w14:paraId="7A0F7AFE" w14:textId="77777777" w:rsidR="00EB6E71" w:rsidRPr="006D613E" w:rsidRDefault="00EB6E71" w:rsidP="00A92110">
      <w:pPr>
        <w:pStyle w:val="BodyText"/>
      </w:pPr>
    </w:p>
    <w:p w14:paraId="3EEE4DB9" w14:textId="77777777" w:rsidR="00B11855" w:rsidRPr="006D613E" w:rsidRDefault="003D003E" w:rsidP="00123C7B">
      <w:pPr>
        <w:pStyle w:val="TableTitle"/>
        <w:outlineLvl w:val="0"/>
      </w:pPr>
      <w:r w:rsidRPr="006D613E">
        <w:t>Table 3.9.4.1.2.2</w:t>
      </w:r>
      <w:r w:rsidR="005D79DE" w:rsidRPr="006D613E">
        <w:rPr>
          <w:rFonts w:eastAsia="MS Gothic"/>
        </w:rPr>
        <w:t>-</w:t>
      </w:r>
      <w:r w:rsidR="00E86B15" w:rsidRPr="006D613E">
        <w:t>1</w:t>
      </w:r>
      <w:r w:rsidRPr="006D613E">
        <w:t>: PID Segment</w:t>
      </w:r>
    </w:p>
    <w:tbl>
      <w:tblPr>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9"/>
        <w:gridCol w:w="810"/>
        <w:gridCol w:w="630"/>
        <w:gridCol w:w="798"/>
        <w:gridCol w:w="723"/>
        <w:gridCol w:w="819"/>
        <w:gridCol w:w="711"/>
        <w:gridCol w:w="810"/>
        <w:gridCol w:w="810"/>
        <w:gridCol w:w="990"/>
        <w:gridCol w:w="1458"/>
      </w:tblGrid>
      <w:tr w:rsidR="00D57E5E" w:rsidRPr="006D613E" w14:paraId="025F1423" w14:textId="77777777" w:rsidTr="00EB7483">
        <w:trPr>
          <w:cantSplit/>
          <w:tblHeader/>
          <w:jc w:val="center"/>
        </w:trPr>
        <w:tc>
          <w:tcPr>
            <w:tcW w:w="1179" w:type="dxa"/>
            <w:shd w:val="clear" w:color="auto" w:fill="D9D9D9"/>
          </w:tcPr>
          <w:p w14:paraId="572877F7" w14:textId="77777777" w:rsidR="00B11855" w:rsidRPr="006D613E" w:rsidRDefault="003D003E" w:rsidP="00DE39CA">
            <w:pPr>
              <w:pStyle w:val="TableEntryHeader"/>
            </w:pPr>
            <w:r w:rsidRPr="006D613E">
              <w:t>Name</w:t>
            </w:r>
          </w:p>
        </w:tc>
        <w:tc>
          <w:tcPr>
            <w:tcW w:w="810" w:type="dxa"/>
            <w:shd w:val="clear" w:color="auto" w:fill="D9D9D9"/>
          </w:tcPr>
          <w:p w14:paraId="468F1CB1" w14:textId="77777777" w:rsidR="00B11855" w:rsidRPr="006D613E" w:rsidRDefault="003D003E" w:rsidP="00DE39CA">
            <w:pPr>
              <w:pStyle w:val="TableEntryHeader"/>
            </w:pPr>
            <w:proofErr w:type="spellStart"/>
            <w:r w:rsidRPr="006D613E">
              <w:t>Seq</w:t>
            </w:r>
            <w:proofErr w:type="spellEnd"/>
          </w:p>
        </w:tc>
        <w:tc>
          <w:tcPr>
            <w:tcW w:w="630" w:type="dxa"/>
            <w:shd w:val="clear" w:color="auto" w:fill="D9D9D9"/>
          </w:tcPr>
          <w:p w14:paraId="7B4C8398" w14:textId="77777777" w:rsidR="00B11855" w:rsidRPr="006D613E" w:rsidRDefault="003D003E" w:rsidP="00DE39CA">
            <w:pPr>
              <w:pStyle w:val="TableEntryHeader"/>
            </w:pPr>
            <w:r w:rsidRPr="006D613E">
              <w:t>DT</w:t>
            </w:r>
          </w:p>
        </w:tc>
        <w:tc>
          <w:tcPr>
            <w:tcW w:w="798" w:type="dxa"/>
            <w:shd w:val="clear" w:color="auto" w:fill="D9D9D9"/>
          </w:tcPr>
          <w:p w14:paraId="4161617E" w14:textId="77777777" w:rsidR="00B11855" w:rsidRPr="006D613E" w:rsidRDefault="003D003E" w:rsidP="00DE39CA">
            <w:pPr>
              <w:pStyle w:val="TableEntryHeader"/>
            </w:pPr>
            <w:r w:rsidRPr="006D613E">
              <w:t>Len</w:t>
            </w:r>
          </w:p>
        </w:tc>
        <w:tc>
          <w:tcPr>
            <w:tcW w:w="723" w:type="dxa"/>
            <w:shd w:val="clear" w:color="auto" w:fill="D9D9D9"/>
          </w:tcPr>
          <w:p w14:paraId="4FE6019A" w14:textId="77777777" w:rsidR="00B11855" w:rsidRPr="006D613E" w:rsidRDefault="003D003E" w:rsidP="00DE39CA">
            <w:pPr>
              <w:pStyle w:val="TableEntryHeader"/>
            </w:pPr>
            <w:r w:rsidRPr="006D613E">
              <w:t>Opt</w:t>
            </w:r>
          </w:p>
        </w:tc>
        <w:tc>
          <w:tcPr>
            <w:tcW w:w="819" w:type="dxa"/>
            <w:shd w:val="clear" w:color="auto" w:fill="D9D9D9"/>
          </w:tcPr>
          <w:p w14:paraId="45D86130" w14:textId="77777777" w:rsidR="00B11855" w:rsidRPr="006D613E" w:rsidRDefault="003D003E" w:rsidP="00DE39CA">
            <w:pPr>
              <w:pStyle w:val="TableEntryHeader"/>
            </w:pPr>
            <w:r w:rsidRPr="006D613E">
              <w:t>Rep</w:t>
            </w:r>
          </w:p>
        </w:tc>
        <w:tc>
          <w:tcPr>
            <w:tcW w:w="711" w:type="dxa"/>
            <w:shd w:val="clear" w:color="auto" w:fill="D9D9D9"/>
          </w:tcPr>
          <w:p w14:paraId="19154C07" w14:textId="77777777" w:rsidR="00B11855" w:rsidRPr="006D613E" w:rsidRDefault="003D003E" w:rsidP="00DE39CA">
            <w:pPr>
              <w:pStyle w:val="TableEntryHeader"/>
            </w:pPr>
            <w:r w:rsidRPr="006D613E">
              <w:t>Min</w:t>
            </w:r>
          </w:p>
        </w:tc>
        <w:tc>
          <w:tcPr>
            <w:tcW w:w="810" w:type="dxa"/>
            <w:shd w:val="clear" w:color="auto" w:fill="D9D9D9"/>
          </w:tcPr>
          <w:p w14:paraId="611256FF" w14:textId="77777777" w:rsidR="00B11855" w:rsidRPr="006D613E" w:rsidRDefault="003D003E" w:rsidP="00DE39CA">
            <w:pPr>
              <w:pStyle w:val="TableEntryHeader"/>
            </w:pPr>
            <w:r w:rsidRPr="006D613E">
              <w:t>Max</w:t>
            </w:r>
          </w:p>
        </w:tc>
        <w:tc>
          <w:tcPr>
            <w:tcW w:w="810" w:type="dxa"/>
            <w:shd w:val="clear" w:color="auto" w:fill="D9D9D9"/>
          </w:tcPr>
          <w:p w14:paraId="17A06628" w14:textId="77777777" w:rsidR="00B11855" w:rsidRPr="006D613E" w:rsidRDefault="003D003E" w:rsidP="00DE39CA">
            <w:pPr>
              <w:pStyle w:val="TableEntryHeader"/>
            </w:pPr>
            <w:proofErr w:type="spellStart"/>
            <w:r w:rsidRPr="006D613E">
              <w:t>Tbl</w:t>
            </w:r>
            <w:proofErr w:type="spellEnd"/>
          </w:p>
        </w:tc>
        <w:tc>
          <w:tcPr>
            <w:tcW w:w="990" w:type="dxa"/>
            <w:shd w:val="clear" w:color="auto" w:fill="D9D9D9"/>
          </w:tcPr>
          <w:p w14:paraId="7F7BC71F" w14:textId="77777777" w:rsidR="00B11855" w:rsidRPr="006D613E" w:rsidRDefault="003D003E" w:rsidP="00DE39CA">
            <w:pPr>
              <w:pStyle w:val="TableEntryHeader"/>
            </w:pPr>
            <w:r w:rsidRPr="006D613E">
              <w:t>Fixed Val</w:t>
            </w:r>
          </w:p>
        </w:tc>
        <w:tc>
          <w:tcPr>
            <w:tcW w:w="1458" w:type="dxa"/>
            <w:shd w:val="clear" w:color="auto" w:fill="D9D9D9"/>
          </w:tcPr>
          <w:p w14:paraId="4A92F21D" w14:textId="77777777" w:rsidR="00B11855" w:rsidRPr="006D613E" w:rsidRDefault="003D003E" w:rsidP="00DE39CA">
            <w:pPr>
              <w:pStyle w:val="TableEntryHeader"/>
            </w:pPr>
            <w:r w:rsidRPr="006D613E">
              <w:t>Ex Val</w:t>
            </w:r>
          </w:p>
        </w:tc>
      </w:tr>
      <w:tr w:rsidR="00D57E5E" w:rsidRPr="006D613E" w14:paraId="07231659" w14:textId="77777777" w:rsidTr="00EB7483">
        <w:trPr>
          <w:cantSplit/>
          <w:jc w:val="center"/>
        </w:trPr>
        <w:tc>
          <w:tcPr>
            <w:tcW w:w="1179" w:type="dxa"/>
            <w:shd w:val="clear" w:color="auto" w:fill="auto"/>
          </w:tcPr>
          <w:p w14:paraId="14942EC7" w14:textId="77777777" w:rsidR="00B11855" w:rsidRPr="006D613E" w:rsidRDefault="003D003E" w:rsidP="00DE39CA">
            <w:pPr>
              <w:pStyle w:val="TableEntry"/>
            </w:pPr>
            <w:r w:rsidRPr="006D613E">
              <w:lastRenderedPageBreak/>
              <w:t xml:space="preserve">  Set ID - PID</w:t>
            </w:r>
          </w:p>
        </w:tc>
        <w:tc>
          <w:tcPr>
            <w:tcW w:w="810" w:type="dxa"/>
            <w:shd w:val="clear" w:color="auto" w:fill="auto"/>
          </w:tcPr>
          <w:p w14:paraId="13D33448" w14:textId="77777777" w:rsidR="00B11855" w:rsidRPr="006D613E" w:rsidRDefault="003D003E" w:rsidP="00DE39CA">
            <w:pPr>
              <w:pStyle w:val="TableEntry"/>
            </w:pPr>
            <w:r w:rsidRPr="006D613E">
              <w:t xml:space="preserve">  1</w:t>
            </w:r>
          </w:p>
        </w:tc>
        <w:tc>
          <w:tcPr>
            <w:tcW w:w="630" w:type="dxa"/>
            <w:shd w:val="clear" w:color="auto" w:fill="auto"/>
          </w:tcPr>
          <w:p w14:paraId="28896A2D" w14:textId="77777777" w:rsidR="00B11855" w:rsidRPr="006D613E" w:rsidRDefault="003D003E" w:rsidP="00DE39CA">
            <w:pPr>
              <w:pStyle w:val="TableEntry"/>
            </w:pPr>
            <w:r w:rsidRPr="006D613E">
              <w:t xml:space="preserve">  SI</w:t>
            </w:r>
          </w:p>
        </w:tc>
        <w:tc>
          <w:tcPr>
            <w:tcW w:w="798" w:type="dxa"/>
            <w:shd w:val="clear" w:color="auto" w:fill="auto"/>
          </w:tcPr>
          <w:p w14:paraId="3ABB06C8" w14:textId="77777777" w:rsidR="00B11855" w:rsidRPr="006D613E" w:rsidRDefault="003D003E" w:rsidP="00DE39CA">
            <w:pPr>
              <w:pStyle w:val="TableEntry"/>
            </w:pPr>
            <w:r w:rsidRPr="006D613E">
              <w:t xml:space="preserve">  4</w:t>
            </w:r>
          </w:p>
        </w:tc>
        <w:tc>
          <w:tcPr>
            <w:tcW w:w="723" w:type="dxa"/>
            <w:shd w:val="clear" w:color="auto" w:fill="auto"/>
          </w:tcPr>
          <w:p w14:paraId="33FFF69B" w14:textId="77777777" w:rsidR="00B11855" w:rsidRPr="006D613E" w:rsidRDefault="003D003E" w:rsidP="00DE39CA">
            <w:pPr>
              <w:pStyle w:val="TableEntry"/>
            </w:pPr>
            <w:r w:rsidRPr="006D613E">
              <w:t xml:space="preserve">  O</w:t>
            </w:r>
          </w:p>
        </w:tc>
        <w:tc>
          <w:tcPr>
            <w:tcW w:w="819" w:type="dxa"/>
            <w:shd w:val="clear" w:color="auto" w:fill="auto"/>
          </w:tcPr>
          <w:p w14:paraId="7DA46AE0" w14:textId="77777777" w:rsidR="00B11855" w:rsidRPr="006D613E" w:rsidRDefault="00B11855" w:rsidP="00DE39CA">
            <w:pPr>
              <w:pStyle w:val="TableEntry"/>
              <w:rPr>
                <w:color w:val="FFFFFF"/>
              </w:rPr>
            </w:pPr>
          </w:p>
        </w:tc>
        <w:tc>
          <w:tcPr>
            <w:tcW w:w="711" w:type="dxa"/>
            <w:shd w:val="clear" w:color="auto" w:fill="auto"/>
          </w:tcPr>
          <w:p w14:paraId="27A51A06" w14:textId="77777777" w:rsidR="00B11855" w:rsidRPr="006D613E" w:rsidRDefault="003D003E" w:rsidP="00DE39CA">
            <w:pPr>
              <w:pStyle w:val="TableEntry"/>
            </w:pPr>
            <w:r w:rsidRPr="006D613E">
              <w:t xml:space="preserve">  0</w:t>
            </w:r>
          </w:p>
        </w:tc>
        <w:tc>
          <w:tcPr>
            <w:tcW w:w="810" w:type="dxa"/>
            <w:shd w:val="clear" w:color="auto" w:fill="auto"/>
          </w:tcPr>
          <w:p w14:paraId="03E41B65" w14:textId="77777777" w:rsidR="00B11855" w:rsidRPr="006D613E" w:rsidRDefault="003D003E" w:rsidP="00DE39CA">
            <w:pPr>
              <w:pStyle w:val="TableEntry"/>
            </w:pPr>
            <w:r w:rsidRPr="006D613E">
              <w:t xml:space="preserve">  1</w:t>
            </w:r>
          </w:p>
        </w:tc>
        <w:tc>
          <w:tcPr>
            <w:tcW w:w="810" w:type="dxa"/>
            <w:shd w:val="clear" w:color="auto" w:fill="auto"/>
          </w:tcPr>
          <w:p w14:paraId="60FBA28B" w14:textId="77777777" w:rsidR="00B11855" w:rsidRPr="006D613E" w:rsidRDefault="00B11855" w:rsidP="00DE39CA">
            <w:pPr>
              <w:pStyle w:val="TableEntry"/>
              <w:rPr>
                <w:color w:val="FFFFFF"/>
              </w:rPr>
            </w:pPr>
          </w:p>
        </w:tc>
        <w:tc>
          <w:tcPr>
            <w:tcW w:w="990" w:type="dxa"/>
            <w:shd w:val="clear" w:color="auto" w:fill="auto"/>
          </w:tcPr>
          <w:p w14:paraId="309798D2" w14:textId="77777777" w:rsidR="00B11855" w:rsidRPr="006D613E" w:rsidRDefault="00B11855" w:rsidP="00DE39CA">
            <w:pPr>
              <w:pStyle w:val="TableEntry"/>
              <w:rPr>
                <w:color w:val="FFFFFF"/>
              </w:rPr>
            </w:pPr>
          </w:p>
        </w:tc>
        <w:tc>
          <w:tcPr>
            <w:tcW w:w="1458" w:type="dxa"/>
            <w:shd w:val="clear" w:color="auto" w:fill="auto"/>
          </w:tcPr>
          <w:p w14:paraId="42CE8076" w14:textId="77777777" w:rsidR="00B11855" w:rsidRPr="006D613E" w:rsidRDefault="003D003E" w:rsidP="00DE39CA">
            <w:pPr>
              <w:pStyle w:val="TableEntry"/>
            </w:pPr>
            <w:r w:rsidRPr="006D613E">
              <w:t xml:space="preserve"> </w:t>
            </w:r>
          </w:p>
        </w:tc>
      </w:tr>
      <w:tr w:rsidR="00D57E5E" w:rsidRPr="006D613E" w14:paraId="259ED97C" w14:textId="77777777" w:rsidTr="00EB7483">
        <w:trPr>
          <w:cantSplit/>
          <w:jc w:val="center"/>
        </w:trPr>
        <w:tc>
          <w:tcPr>
            <w:tcW w:w="1179" w:type="dxa"/>
            <w:shd w:val="clear" w:color="auto" w:fill="auto"/>
          </w:tcPr>
          <w:p w14:paraId="681D01E3" w14:textId="77777777" w:rsidR="00B11855" w:rsidRPr="006D613E" w:rsidRDefault="003D003E" w:rsidP="00DE39CA">
            <w:pPr>
              <w:pStyle w:val="TableEntry"/>
            </w:pPr>
            <w:r w:rsidRPr="006D613E">
              <w:t>  Patient Identifier List</w:t>
            </w:r>
          </w:p>
        </w:tc>
        <w:tc>
          <w:tcPr>
            <w:tcW w:w="810" w:type="dxa"/>
            <w:shd w:val="clear" w:color="auto" w:fill="auto"/>
          </w:tcPr>
          <w:p w14:paraId="3BDE4C17" w14:textId="77777777" w:rsidR="00B11855" w:rsidRPr="006D613E" w:rsidRDefault="003D003E" w:rsidP="00DE39CA">
            <w:pPr>
              <w:pStyle w:val="TableEntry"/>
            </w:pPr>
            <w:r w:rsidRPr="006D613E">
              <w:t>  3</w:t>
            </w:r>
          </w:p>
        </w:tc>
        <w:tc>
          <w:tcPr>
            <w:tcW w:w="630" w:type="dxa"/>
            <w:shd w:val="clear" w:color="auto" w:fill="auto"/>
          </w:tcPr>
          <w:p w14:paraId="5A19D40A" w14:textId="77777777" w:rsidR="00B11855" w:rsidRPr="006D613E" w:rsidRDefault="003D003E" w:rsidP="00DE39CA">
            <w:pPr>
              <w:pStyle w:val="TableEntry"/>
              <w:rPr>
                <w:color w:val="FFFFFF"/>
              </w:rPr>
            </w:pPr>
            <w:r w:rsidRPr="006D613E">
              <w:t>  CX</w:t>
            </w:r>
          </w:p>
        </w:tc>
        <w:tc>
          <w:tcPr>
            <w:tcW w:w="798" w:type="dxa"/>
            <w:shd w:val="clear" w:color="auto" w:fill="auto"/>
          </w:tcPr>
          <w:p w14:paraId="2BE85AA0" w14:textId="77777777" w:rsidR="00B11855" w:rsidRPr="006D613E" w:rsidRDefault="003D003E" w:rsidP="00DE39CA">
            <w:pPr>
              <w:pStyle w:val="TableEntry"/>
              <w:rPr>
                <w:color w:val="FFFFFF"/>
              </w:rPr>
            </w:pPr>
            <w:r w:rsidRPr="006D613E">
              <w:t>  250</w:t>
            </w:r>
          </w:p>
        </w:tc>
        <w:tc>
          <w:tcPr>
            <w:tcW w:w="723" w:type="dxa"/>
            <w:shd w:val="clear" w:color="auto" w:fill="auto"/>
          </w:tcPr>
          <w:p w14:paraId="0BE9818C" w14:textId="77777777" w:rsidR="00B11855" w:rsidRPr="006D613E" w:rsidRDefault="003D003E" w:rsidP="00DE39CA">
            <w:pPr>
              <w:pStyle w:val="TableEntry"/>
              <w:rPr>
                <w:color w:val="FFFFFF"/>
              </w:rPr>
            </w:pPr>
            <w:r w:rsidRPr="006D613E">
              <w:t>  R</w:t>
            </w:r>
          </w:p>
        </w:tc>
        <w:tc>
          <w:tcPr>
            <w:tcW w:w="819" w:type="dxa"/>
            <w:shd w:val="clear" w:color="auto" w:fill="auto"/>
          </w:tcPr>
          <w:p w14:paraId="181B8E09" w14:textId="77777777" w:rsidR="00B11855" w:rsidRPr="006D613E" w:rsidRDefault="003D003E" w:rsidP="00DE39CA">
            <w:pPr>
              <w:pStyle w:val="TableEntry"/>
              <w:rPr>
                <w:color w:val="FFFFFF"/>
              </w:rPr>
            </w:pPr>
            <w:r w:rsidRPr="006D613E">
              <w:t>  True</w:t>
            </w:r>
          </w:p>
        </w:tc>
        <w:tc>
          <w:tcPr>
            <w:tcW w:w="711" w:type="dxa"/>
            <w:shd w:val="clear" w:color="auto" w:fill="auto"/>
          </w:tcPr>
          <w:p w14:paraId="7424AF41" w14:textId="77777777" w:rsidR="00B11855" w:rsidRPr="006D613E" w:rsidRDefault="003D003E" w:rsidP="00DE39CA">
            <w:pPr>
              <w:pStyle w:val="TableEntry"/>
              <w:rPr>
                <w:color w:val="FFFFFF"/>
              </w:rPr>
            </w:pPr>
            <w:r w:rsidRPr="006D613E">
              <w:t>  1</w:t>
            </w:r>
          </w:p>
        </w:tc>
        <w:tc>
          <w:tcPr>
            <w:tcW w:w="810" w:type="dxa"/>
            <w:shd w:val="clear" w:color="auto" w:fill="auto"/>
          </w:tcPr>
          <w:p w14:paraId="3E645576" w14:textId="77777777" w:rsidR="00B11855" w:rsidRPr="006D613E" w:rsidRDefault="003D003E" w:rsidP="00DE39CA">
            <w:pPr>
              <w:pStyle w:val="TableEntry"/>
              <w:rPr>
                <w:color w:val="FFFFFF"/>
              </w:rPr>
            </w:pPr>
            <w:r w:rsidRPr="006D613E">
              <w:t>  *</w:t>
            </w:r>
          </w:p>
        </w:tc>
        <w:tc>
          <w:tcPr>
            <w:tcW w:w="810" w:type="dxa"/>
            <w:shd w:val="clear" w:color="auto" w:fill="auto"/>
          </w:tcPr>
          <w:p w14:paraId="2A2F6BA8" w14:textId="77777777" w:rsidR="00B11855" w:rsidRPr="006D613E" w:rsidRDefault="003D003E" w:rsidP="00DE39CA">
            <w:pPr>
              <w:pStyle w:val="TableEntry"/>
            </w:pPr>
            <w:r w:rsidRPr="006D613E">
              <w:t> </w:t>
            </w:r>
          </w:p>
        </w:tc>
        <w:tc>
          <w:tcPr>
            <w:tcW w:w="990" w:type="dxa"/>
            <w:shd w:val="clear" w:color="auto" w:fill="auto"/>
          </w:tcPr>
          <w:p w14:paraId="7841D30F" w14:textId="77777777" w:rsidR="00B11855" w:rsidRPr="006D613E" w:rsidRDefault="003D003E" w:rsidP="00DE39CA">
            <w:pPr>
              <w:pStyle w:val="TableEntry"/>
            </w:pPr>
            <w:r w:rsidRPr="006D613E">
              <w:t>   </w:t>
            </w:r>
          </w:p>
        </w:tc>
        <w:tc>
          <w:tcPr>
            <w:tcW w:w="1458" w:type="dxa"/>
            <w:shd w:val="clear" w:color="auto" w:fill="auto"/>
          </w:tcPr>
          <w:p w14:paraId="104AEE26" w14:textId="77777777" w:rsidR="00B11855" w:rsidRPr="006D613E" w:rsidRDefault="003D003E" w:rsidP="00DE39CA">
            <w:pPr>
              <w:pStyle w:val="TableEntry"/>
            </w:pPr>
            <w:r w:rsidRPr="006D613E">
              <w:t>   </w:t>
            </w:r>
          </w:p>
        </w:tc>
      </w:tr>
      <w:tr w:rsidR="00D57E5E" w:rsidRPr="006D613E" w14:paraId="44284726" w14:textId="77777777" w:rsidTr="00EB7483">
        <w:trPr>
          <w:cantSplit/>
          <w:jc w:val="center"/>
        </w:trPr>
        <w:tc>
          <w:tcPr>
            <w:tcW w:w="1179" w:type="dxa"/>
            <w:shd w:val="clear" w:color="auto" w:fill="auto"/>
          </w:tcPr>
          <w:p w14:paraId="5A0A2DEE" w14:textId="77777777" w:rsidR="00B11855" w:rsidRPr="006D613E" w:rsidRDefault="003D003E" w:rsidP="0034367E">
            <w:pPr>
              <w:pStyle w:val="TableEntry"/>
              <w:spacing w:before="0" w:after="0"/>
              <w:ind w:left="29" w:right="29"/>
              <w:rPr>
                <w:i/>
              </w:rPr>
            </w:pPr>
            <w:r w:rsidRPr="006D613E">
              <w:rPr>
                <w:i/>
              </w:rPr>
              <w:t>   ID number</w:t>
            </w:r>
          </w:p>
        </w:tc>
        <w:tc>
          <w:tcPr>
            <w:tcW w:w="810" w:type="dxa"/>
            <w:shd w:val="clear" w:color="auto" w:fill="auto"/>
          </w:tcPr>
          <w:p w14:paraId="5390F307" w14:textId="77777777" w:rsidR="00B11855" w:rsidRPr="006D613E" w:rsidRDefault="003D003E" w:rsidP="0034367E">
            <w:pPr>
              <w:pStyle w:val="TableEntry"/>
              <w:spacing w:before="0" w:after="0"/>
              <w:ind w:left="29" w:right="29"/>
              <w:rPr>
                <w:i/>
              </w:rPr>
            </w:pPr>
            <w:r w:rsidRPr="006D613E">
              <w:rPr>
                <w:i/>
              </w:rPr>
              <w:t>  1</w:t>
            </w:r>
          </w:p>
        </w:tc>
        <w:tc>
          <w:tcPr>
            <w:tcW w:w="630" w:type="dxa"/>
            <w:shd w:val="clear" w:color="auto" w:fill="auto"/>
          </w:tcPr>
          <w:p w14:paraId="7AC83F23" w14:textId="77777777" w:rsidR="00B11855" w:rsidRPr="006D613E" w:rsidRDefault="003D003E" w:rsidP="00DE39CA">
            <w:pPr>
              <w:pStyle w:val="TableEntry"/>
              <w:rPr>
                <w:color w:val="FFFFFF"/>
              </w:rPr>
            </w:pPr>
            <w:r w:rsidRPr="006D613E">
              <w:t>  ST</w:t>
            </w:r>
          </w:p>
        </w:tc>
        <w:tc>
          <w:tcPr>
            <w:tcW w:w="798" w:type="dxa"/>
            <w:shd w:val="clear" w:color="auto" w:fill="auto"/>
          </w:tcPr>
          <w:p w14:paraId="6F2B1B9F" w14:textId="77777777" w:rsidR="00B11855" w:rsidRPr="006D613E" w:rsidRDefault="003D003E" w:rsidP="00DE39CA">
            <w:pPr>
              <w:pStyle w:val="TableEntry"/>
              <w:rPr>
                <w:color w:val="FFFFFF"/>
              </w:rPr>
            </w:pPr>
            <w:r w:rsidRPr="006D613E">
              <w:t>  199</w:t>
            </w:r>
          </w:p>
        </w:tc>
        <w:tc>
          <w:tcPr>
            <w:tcW w:w="723" w:type="dxa"/>
            <w:shd w:val="clear" w:color="auto" w:fill="auto"/>
          </w:tcPr>
          <w:p w14:paraId="63CF90FB" w14:textId="77777777" w:rsidR="00B11855" w:rsidRPr="006D613E" w:rsidRDefault="003D003E" w:rsidP="00DE39CA">
            <w:pPr>
              <w:pStyle w:val="TableEntry"/>
              <w:rPr>
                <w:color w:val="FFFFFF"/>
              </w:rPr>
            </w:pPr>
            <w:r w:rsidRPr="006D613E">
              <w:t>  R</w:t>
            </w:r>
          </w:p>
        </w:tc>
        <w:tc>
          <w:tcPr>
            <w:tcW w:w="819" w:type="dxa"/>
            <w:shd w:val="clear" w:color="auto" w:fill="auto"/>
          </w:tcPr>
          <w:p w14:paraId="2CF9CE84" w14:textId="77777777" w:rsidR="00B11855" w:rsidRPr="006D613E" w:rsidRDefault="003D003E" w:rsidP="00DE39CA">
            <w:pPr>
              <w:pStyle w:val="TableEntry"/>
            </w:pPr>
            <w:r w:rsidRPr="006D613E">
              <w:t> </w:t>
            </w:r>
          </w:p>
        </w:tc>
        <w:tc>
          <w:tcPr>
            <w:tcW w:w="711" w:type="dxa"/>
            <w:shd w:val="clear" w:color="auto" w:fill="auto"/>
          </w:tcPr>
          <w:p w14:paraId="067475EC" w14:textId="77777777" w:rsidR="00B11855" w:rsidRPr="006D613E" w:rsidRDefault="003D003E" w:rsidP="00DE39CA">
            <w:pPr>
              <w:pStyle w:val="TableEntry"/>
              <w:rPr>
                <w:color w:val="FFFFFF"/>
              </w:rPr>
            </w:pPr>
            <w:r w:rsidRPr="006D613E">
              <w:t>  1</w:t>
            </w:r>
          </w:p>
        </w:tc>
        <w:tc>
          <w:tcPr>
            <w:tcW w:w="810" w:type="dxa"/>
            <w:shd w:val="clear" w:color="auto" w:fill="auto"/>
          </w:tcPr>
          <w:p w14:paraId="3CDC9BA7" w14:textId="77777777" w:rsidR="00B11855" w:rsidRPr="006D613E" w:rsidRDefault="003D003E" w:rsidP="00DE39CA">
            <w:pPr>
              <w:pStyle w:val="TableEntry"/>
              <w:rPr>
                <w:color w:val="FFFFFF"/>
              </w:rPr>
            </w:pPr>
            <w:r w:rsidRPr="006D613E">
              <w:t>  1</w:t>
            </w:r>
          </w:p>
        </w:tc>
        <w:tc>
          <w:tcPr>
            <w:tcW w:w="810" w:type="dxa"/>
            <w:shd w:val="clear" w:color="auto" w:fill="auto"/>
          </w:tcPr>
          <w:p w14:paraId="764C22FE" w14:textId="77777777" w:rsidR="00B11855" w:rsidRPr="006D613E" w:rsidRDefault="003D003E" w:rsidP="00DE39CA">
            <w:pPr>
              <w:pStyle w:val="TableEntry"/>
            </w:pPr>
            <w:r w:rsidRPr="006D613E">
              <w:t> </w:t>
            </w:r>
          </w:p>
        </w:tc>
        <w:tc>
          <w:tcPr>
            <w:tcW w:w="990" w:type="dxa"/>
            <w:shd w:val="clear" w:color="auto" w:fill="auto"/>
          </w:tcPr>
          <w:p w14:paraId="61E7557E" w14:textId="77777777" w:rsidR="00B11855" w:rsidRPr="006D613E" w:rsidRDefault="003D003E" w:rsidP="00DE39CA">
            <w:pPr>
              <w:pStyle w:val="TableEntry"/>
            </w:pPr>
            <w:r w:rsidRPr="006D613E">
              <w:t> </w:t>
            </w:r>
          </w:p>
        </w:tc>
        <w:tc>
          <w:tcPr>
            <w:tcW w:w="1458" w:type="dxa"/>
            <w:shd w:val="clear" w:color="auto" w:fill="auto"/>
          </w:tcPr>
          <w:p w14:paraId="02C7C048" w14:textId="77777777" w:rsidR="00B11855" w:rsidRPr="006D613E" w:rsidRDefault="003D003E" w:rsidP="00DE39CA">
            <w:pPr>
              <w:pStyle w:val="TableEntry"/>
            </w:pPr>
            <w:r w:rsidRPr="006D613E">
              <w:t> MODEL:XXX/SERIAL:XXX</w:t>
            </w:r>
          </w:p>
        </w:tc>
      </w:tr>
      <w:tr w:rsidR="00D57E5E" w:rsidRPr="006D613E" w14:paraId="22C3039C" w14:textId="77777777" w:rsidTr="00EB7483">
        <w:trPr>
          <w:cantSplit/>
          <w:jc w:val="center"/>
        </w:trPr>
        <w:tc>
          <w:tcPr>
            <w:tcW w:w="1179" w:type="dxa"/>
            <w:shd w:val="clear" w:color="auto" w:fill="auto"/>
          </w:tcPr>
          <w:p w14:paraId="583E511A" w14:textId="77777777" w:rsidR="00B11855" w:rsidRPr="006D613E" w:rsidRDefault="003D003E" w:rsidP="0034367E">
            <w:pPr>
              <w:pStyle w:val="TableEntry"/>
              <w:spacing w:before="0" w:after="0"/>
              <w:ind w:left="29" w:right="29"/>
              <w:rPr>
                <w:i/>
              </w:rPr>
            </w:pPr>
            <w:r w:rsidRPr="006D613E">
              <w:rPr>
                <w:i/>
              </w:rPr>
              <w:t>   Assigning authority</w:t>
            </w:r>
          </w:p>
        </w:tc>
        <w:tc>
          <w:tcPr>
            <w:tcW w:w="810" w:type="dxa"/>
            <w:shd w:val="clear" w:color="auto" w:fill="auto"/>
          </w:tcPr>
          <w:p w14:paraId="69BA2A2F" w14:textId="77777777" w:rsidR="00B11855" w:rsidRPr="006D613E" w:rsidRDefault="003D003E" w:rsidP="0034367E">
            <w:pPr>
              <w:pStyle w:val="TableEntry"/>
              <w:spacing w:before="0" w:after="0"/>
              <w:ind w:left="29" w:right="29"/>
              <w:rPr>
                <w:i/>
              </w:rPr>
            </w:pPr>
            <w:r w:rsidRPr="006D613E">
              <w:rPr>
                <w:i/>
              </w:rPr>
              <w:t>  4</w:t>
            </w:r>
          </w:p>
        </w:tc>
        <w:tc>
          <w:tcPr>
            <w:tcW w:w="630" w:type="dxa"/>
            <w:shd w:val="clear" w:color="auto" w:fill="auto"/>
          </w:tcPr>
          <w:p w14:paraId="25F141D0" w14:textId="77777777" w:rsidR="00B11855" w:rsidRPr="006D613E" w:rsidRDefault="003D003E" w:rsidP="00DE39CA">
            <w:pPr>
              <w:pStyle w:val="TableEntry"/>
              <w:rPr>
                <w:color w:val="C0C0C0"/>
              </w:rPr>
            </w:pPr>
            <w:r w:rsidRPr="006D613E">
              <w:t>  HD</w:t>
            </w:r>
          </w:p>
        </w:tc>
        <w:tc>
          <w:tcPr>
            <w:tcW w:w="798" w:type="dxa"/>
            <w:shd w:val="clear" w:color="auto" w:fill="auto"/>
          </w:tcPr>
          <w:p w14:paraId="3376A241" w14:textId="77777777" w:rsidR="00B11855" w:rsidRPr="006D613E" w:rsidRDefault="003D003E" w:rsidP="00DE39CA">
            <w:pPr>
              <w:pStyle w:val="TableEntry"/>
              <w:rPr>
                <w:color w:val="C0C0C0"/>
              </w:rPr>
            </w:pPr>
            <w:r w:rsidRPr="006D613E">
              <w:t>  227</w:t>
            </w:r>
          </w:p>
        </w:tc>
        <w:tc>
          <w:tcPr>
            <w:tcW w:w="723" w:type="dxa"/>
            <w:shd w:val="clear" w:color="auto" w:fill="auto"/>
          </w:tcPr>
          <w:p w14:paraId="693B5B59" w14:textId="77777777" w:rsidR="00B11855" w:rsidRPr="006D613E" w:rsidRDefault="003D003E" w:rsidP="00DE39CA">
            <w:pPr>
              <w:pStyle w:val="TableEntry"/>
              <w:rPr>
                <w:color w:val="C0C0C0"/>
              </w:rPr>
            </w:pPr>
            <w:r w:rsidRPr="006D613E">
              <w:t>  R</w:t>
            </w:r>
          </w:p>
        </w:tc>
        <w:tc>
          <w:tcPr>
            <w:tcW w:w="819" w:type="dxa"/>
            <w:shd w:val="clear" w:color="auto" w:fill="auto"/>
          </w:tcPr>
          <w:p w14:paraId="252C46F7" w14:textId="77777777" w:rsidR="00B11855" w:rsidRPr="006D613E" w:rsidRDefault="003D003E" w:rsidP="00DE39CA">
            <w:pPr>
              <w:pStyle w:val="TableEntry"/>
            </w:pPr>
            <w:r w:rsidRPr="006D613E">
              <w:t> </w:t>
            </w:r>
          </w:p>
        </w:tc>
        <w:tc>
          <w:tcPr>
            <w:tcW w:w="711" w:type="dxa"/>
            <w:shd w:val="clear" w:color="auto" w:fill="auto"/>
          </w:tcPr>
          <w:p w14:paraId="2EAB3F35" w14:textId="77777777" w:rsidR="00B11855" w:rsidRPr="006D613E" w:rsidRDefault="003D003E" w:rsidP="00DE39CA">
            <w:pPr>
              <w:pStyle w:val="TableEntry"/>
              <w:rPr>
                <w:color w:val="C0C0C0"/>
              </w:rPr>
            </w:pPr>
            <w:r w:rsidRPr="006D613E">
              <w:t xml:space="preserve">  </w:t>
            </w:r>
            <w:r w:rsidR="00E86B15" w:rsidRPr="006D613E">
              <w:t>1</w:t>
            </w:r>
          </w:p>
        </w:tc>
        <w:tc>
          <w:tcPr>
            <w:tcW w:w="810" w:type="dxa"/>
            <w:shd w:val="clear" w:color="auto" w:fill="auto"/>
          </w:tcPr>
          <w:p w14:paraId="7AA4A70C" w14:textId="77777777" w:rsidR="00B11855" w:rsidRPr="006D613E" w:rsidRDefault="003D003E" w:rsidP="00DE39CA">
            <w:pPr>
              <w:pStyle w:val="TableEntry"/>
              <w:rPr>
                <w:color w:val="C0C0C0"/>
              </w:rPr>
            </w:pPr>
            <w:r w:rsidRPr="006D613E">
              <w:t xml:space="preserve">  </w:t>
            </w:r>
            <w:r w:rsidR="00E86B15" w:rsidRPr="006D613E">
              <w:t>1</w:t>
            </w:r>
          </w:p>
        </w:tc>
        <w:tc>
          <w:tcPr>
            <w:tcW w:w="810" w:type="dxa"/>
            <w:shd w:val="clear" w:color="auto" w:fill="auto"/>
          </w:tcPr>
          <w:p w14:paraId="19A96C8D" w14:textId="77777777" w:rsidR="00B11855" w:rsidRPr="006D613E" w:rsidRDefault="003D003E" w:rsidP="00DE39CA">
            <w:pPr>
              <w:pStyle w:val="TableEntry"/>
              <w:rPr>
                <w:color w:val="C0C0C0"/>
              </w:rPr>
            </w:pPr>
            <w:r w:rsidRPr="006D613E">
              <w:t>  0363</w:t>
            </w:r>
          </w:p>
        </w:tc>
        <w:tc>
          <w:tcPr>
            <w:tcW w:w="990" w:type="dxa"/>
            <w:shd w:val="clear" w:color="auto" w:fill="auto"/>
          </w:tcPr>
          <w:p w14:paraId="13B61400" w14:textId="77777777" w:rsidR="00B11855" w:rsidRPr="006D613E" w:rsidRDefault="003D003E" w:rsidP="00DE39CA">
            <w:pPr>
              <w:pStyle w:val="TableEntry"/>
            </w:pPr>
            <w:r w:rsidRPr="006D613E">
              <w:t>   </w:t>
            </w:r>
          </w:p>
        </w:tc>
        <w:tc>
          <w:tcPr>
            <w:tcW w:w="1458" w:type="dxa"/>
            <w:shd w:val="clear" w:color="auto" w:fill="auto"/>
          </w:tcPr>
          <w:p w14:paraId="4B29EF02" w14:textId="77777777" w:rsidR="00B11855" w:rsidRPr="006D613E" w:rsidRDefault="003D003E" w:rsidP="00DE39CA">
            <w:pPr>
              <w:pStyle w:val="TableEntry"/>
            </w:pPr>
            <w:r w:rsidRPr="006D613E">
              <w:t xml:space="preserve"> BSC</w:t>
            </w:r>
          </w:p>
        </w:tc>
      </w:tr>
      <w:tr w:rsidR="00D57E5E" w:rsidRPr="006D613E" w14:paraId="38966777" w14:textId="77777777" w:rsidTr="00EB7483">
        <w:trPr>
          <w:cantSplit/>
          <w:jc w:val="center"/>
        </w:trPr>
        <w:tc>
          <w:tcPr>
            <w:tcW w:w="1179" w:type="dxa"/>
            <w:shd w:val="clear" w:color="auto" w:fill="auto"/>
          </w:tcPr>
          <w:p w14:paraId="2E6E3005" w14:textId="77777777" w:rsidR="00B11855" w:rsidRPr="006D613E" w:rsidRDefault="003D003E" w:rsidP="0034367E">
            <w:pPr>
              <w:pStyle w:val="TableEntry"/>
              <w:spacing w:before="0" w:after="0"/>
              <w:ind w:left="29" w:right="29"/>
              <w:rPr>
                <w:i/>
              </w:rPr>
            </w:pPr>
            <w:r w:rsidRPr="006D613E">
              <w:rPr>
                <w:i/>
              </w:rPr>
              <w:t>   identifier type code</w:t>
            </w:r>
          </w:p>
        </w:tc>
        <w:tc>
          <w:tcPr>
            <w:tcW w:w="810" w:type="dxa"/>
            <w:shd w:val="clear" w:color="auto" w:fill="auto"/>
          </w:tcPr>
          <w:p w14:paraId="5434FA12" w14:textId="77777777" w:rsidR="00B11855" w:rsidRPr="006D613E" w:rsidRDefault="003D003E" w:rsidP="0034367E">
            <w:pPr>
              <w:pStyle w:val="TableEntry"/>
              <w:spacing w:before="0" w:after="0"/>
              <w:ind w:left="29" w:right="29"/>
              <w:rPr>
                <w:i/>
              </w:rPr>
            </w:pPr>
            <w:r w:rsidRPr="006D613E">
              <w:rPr>
                <w:i/>
              </w:rPr>
              <w:t>  5</w:t>
            </w:r>
          </w:p>
        </w:tc>
        <w:tc>
          <w:tcPr>
            <w:tcW w:w="630" w:type="dxa"/>
            <w:shd w:val="clear" w:color="auto" w:fill="auto"/>
          </w:tcPr>
          <w:p w14:paraId="0F6A5E9B" w14:textId="77777777" w:rsidR="00B11855" w:rsidRPr="006D613E" w:rsidRDefault="003D003E" w:rsidP="00DE39CA">
            <w:pPr>
              <w:pStyle w:val="TableEntry"/>
              <w:rPr>
                <w:color w:val="FFFFFF"/>
              </w:rPr>
            </w:pPr>
            <w:r w:rsidRPr="006D613E">
              <w:t>  ID</w:t>
            </w:r>
          </w:p>
        </w:tc>
        <w:tc>
          <w:tcPr>
            <w:tcW w:w="798" w:type="dxa"/>
            <w:shd w:val="clear" w:color="auto" w:fill="auto"/>
          </w:tcPr>
          <w:p w14:paraId="7EBC2085" w14:textId="77777777" w:rsidR="00B11855" w:rsidRPr="006D613E" w:rsidRDefault="003D003E" w:rsidP="00DE39CA">
            <w:pPr>
              <w:pStyle w:val="TableEntry"/>
              <w:rPr>
                <w:color w:val="FFFFFF"/>
              </w:rPr>
            </w:pPr>
            <w:r w:rsidRPr="006D613E">
              <w:t>  5</w:t>
            </w:r>
          </w:p>
        </w:tc>
        <w:tc>
          <w:tcPr>
            <w:tcW w:w="723" w:type="dxa"/>
            <w:shd w:val="clear" w:color="auto" w:fill="auto"/>
          </w:tcPr>
          <w:p w14:paraId="123881B6" w14:textId="77777777" w:rsidR="00B11855" w:rsidRPr="006D613E" w:rsidRDefault="003D003E" w:rsidP="00DE39CA">
            <w:pPr>
              <w:pStyle w:val="TableEntry"/>
              <w:rPr>
                <w:color w:val="FFFFFF"/>
              </w:rPr>
            </w:pPr>
            <w:r w:rsidRPr="006D613E">
              <w:t>  O</w:t>
            </w:r>
          </w:p>
        </w:tc>
        <w:tc>
          <w:tcPr>
            <w:tcW w:w="819" w:type="dxa"/>
            <w:shd w:val="clear" w:color="auto" w:fill="auto"/>
          </w:tcPr>
          <w:p w14:paraId="1CD4CC1B" w14:textId="77777777" w:rsidR="00B11855" w:rsidRPr="006D613E" w:rsidRDefault="003D003E" w:rsidP="00DE39CA">
            <w:pPr>
              <w:pStyle w:val="TableEntry"/>
            </w:pPr>
            <w:r w:rsidRPr="006D613E">
              <w:t> </w:t>
            </w:r>
          </w:p>
        </w:tc>
        <w:tc>
          <w:tcPr>
            <w:tcW w:w="711" w:type="dxa"/>
            <w:shd w:val="clear" w:color="auto" w:fill="auto"/>
          </w:tcPr>
          <w:p w14:paraId="2AA6E8FF" w14:textId="77777777" w:rsidR="00B11855" w:rsidRPr="006D613E" w:rsidRDefault="003D003E" w:rsidP="00DE39CA">
            <w:pPr>
              <w:pStyle w:val="TableEntry"/>
              <w:rPr>
                <w:color w:val="FFFFFF"/>
              </w:rPr>
            </w:pPr>
            <w:r w:rsidRPr="006D613E">
              <w:t>  0</w:t>
            </w:r>
          </w:p>
        </w:tc>
        <w:tc>
          <w:tcPr>
            <w:tcW w:w="810" w:type="dxa"/>
            <w:shd w:val="clear" w:color="auto" w:fill="auto"/>
          </w:tcPr>
          <w:p w14:paraId="60455986" w14:textId="77777777" w:rsidR="00B11855" w:rsidRPr="006D613E" w:rsidRDefault="003D003E" w:rsidP="00DE39CA">
            <w:pPr>
              <w:pStyle w:val="TableEntry"/>
              <w:rPr>
                <w:color w:val="FFFFFF"/>
              </w:rPr>
            </w:pPr>
            <w:r w:rsidRPr="006D613E">
              <w:t>  1</w:t>
            </w:r>
          </w:p>
        </w:tc>
        <w:tc>
          <w:tcPr>
            <w:tcW w:w="810" w:type="dxa"/>
            <w:shd w:val="clear" w:color="auto" w:fill="auto"/>
          </w:tcPr>
          <w:p w14:paraId="5F88502E" w14:textId="77777777" w:rsidR="00B11855" w:rsidRPr="006D613E" w:rsidRDefault="003D003E" w:rsidP="00DE39CA">
            <w:pPr>
              <w:pStyle w:val="TableEntry"/>
              <w:rPr>
                <w:color w:val="FFFFFF"/>
              </w:rPr>
            </w:pPr>
            <w:r w:rsidRPr="006D613E">
              <w:t>  0203</w:t>
            </w:r>
          </w:p>
        </w:tc>
        <w:tc>
          <w:tcPr>
            <w:tcW w:w="990" w:type="dxa"/>
            <w:shd w:val="clear" w:color="auto" w:fill="auto"/>
          </w:tcPr>
          <w:p w14:paraId="0B78E123" w14:textId="77777777" w:rsidR="00B11855" w:rsidRPr="006D613E" w:rsidRDefault="003D003E" w:rsidP="00DE39CA">
            <w:pPr>
              <w:pStyle w:val="TableEntry"/>
            </w:pPr>
            <w:r w:rsidRPr="006D613E">
              <w:t> </w:t>
            </w:r>
          </w:p>
        </w:tc>
        <w:tc>
          <w:tcPr>
            <w:tcW w:w="1458" w:type="dxa"/>
            <w:shd w:val="clear" w:color="auto" w:fill="auto"/>
          </w:tcPr>
          <w:p w14:paraId="3761A8D3" w14:textId="77777777" w:rsidR="00B11855" w:rsidRPr="006D613E" w:rsidRDefault="003D003E" w:rsidP="00DE39CA">
            <w:pPr>
              <w:pStyle w:val="TableEntry"/>
            </w:pPr>
            <w:r w:rsidRPr="006D613E">
              <w:t xml:space="preserve"> U</w:t>
            </w:r>
          </w:p>
        </w:tc>
      </w:tr>
      <w:tr w:rsidR="00D57E5E" w:rsidRPr="006D613E" w14:paraId="3C93453A" w14:textId="77777777" w:rsidTr="00EB7483">
        <w:trPr>
          <w:cantSplit/>
          <w:jc w:val="center"/>
        </w:trPr>
        <w:tc>
          <w:tcPr>
            <w:tcW w:w="1179" w:type="dxa"/>
            <w:shd w:val="clear" w:color="auto" w:fill="auto"/>
          </w:tcPr>
          <w:p w14:paraId="7D0C1EA3" w14:textId="77777777" w:rsidR="00B11855" w:rsidRPr="006D613E" w:rsidRDefault="003D003E" w:rsidP="00DE39CA">
            <w:pPr>
              <w:pStyle w:val="TableEntry"/>
            </w:pPr>
            <w:r w:rsidRPr="006D613E">
              <w:t>  Patient Name</w:t>
            </w:r>
          </w:p>
        </w:tc>
        <w:tc>
          <w:tcPr>
            <w:tcW w:w="810" w:type="dxa"/>
            <w:shd w:val="clear" w:color="auto" w:fill="auto"/>
          </w:tcPr>
          <w:p w14:paraId="55004E52" w14:textId="77777777" w:rsidR="00B11855" w:rsidRPr="006D613E" w:rsidRDefault="003D003E" w:rsidP="00DE39CA">
            <w:pPr>
              <w:pStyle w:val="TableEntry"/>
            </w:pPr>
            <w:r w:rsidRPr="006D613E">
              <w:t>  5</w:t>
            </w:r>
          </w:p>
        </w:tc>
        <w:tc>
          <w:tcPr>
            <w:tcW w:w="630" w:type="dxa"/>
            <w:shd w:val="clear" w:color="auto" w:fill="auto"/>
          </w:tcPr>
          <w:p w14:paraId="07C98A6A" w14:textId="77777777" w:rsidR="00B11855" w:rsidRPr="006D613E" w:rsidRDefault="003D003E" w:rsidP="00DE39CA">
            <w:pPr>
              <w:pStyle w:val="TableEntry"/>
              <w:rPr>
                <w:color w:val="FFFFFF"/>
              </w:rPr>
            </w:pPr>
            <w:r w:rsidRPr="006D613E">
              <w:t>  XPN</w:t>
            </w:r>
          </w:p>
        </w:tc>
        <w:tc>
          <w:tcPr>
            <w:tcW w:w="798" w:type="dxa"/>
            <w:shd w:val="clear" w:color="auto" w:fill="auto"/>
          </w:tcPr>
          <w:p w14:paraId="59CFCA31" w14:textId="77777777" w:rsidR="00B11855" w:rsidRPr="006D613E" w:rsidRDefault="003D003E" w:rsidP="00DE39CA">
            <w:pPr>
              <w:pStyle w:val="TableEntry"/>
              <w:rPr>
                <w:color w:val="FFFFFF"/>
              </w:rPr>
            </w:pPr>
            <w:r w:rsidRPr="006D613E">
              <w:t>  294</w:t>
            </w:r>
          </w:p>
        </w:tc>
        <w:tc>
          <w:tcPr>
            <w:tcW w:w="723" w:type="dxa"/>
            <w:shd w:val="clear" w:color="auto" w:fill="auto"/>
          </w:tcPr>
          <w:p w14:paraId="138C90CC" w14:textId="77777777" w:rsidR="00B11855" w:rsidRPr="006D613E" w:rsidRDefault="003D003E" w:rsidP="00DE39CA">
            <w:pPr>
              <w:pStyle w:val="TableEntry"/>
              <w:rPr>
                <w:color w:val="FFFFFF"/>
              </w:rPr>
            </w:pPr>
            <w:r w:rsidRPr="006D613E">
              <w:t>  RE</w:t>
            </w:r>
          </w:p>
        </w:tc>
        <w:tc>
          <w:tcPr>
            <w:tcW w:w="819" w:type="dxa"/>
            <w:shd w:val="clear" w:color="auto" w:fill="auto"/>
          </w:tcPr>
          <w:p w14:paraId="129B912B" w14:textId="77777777" w:rsidR="00B11855" w:rsidRPr="006D613E" w:rsidRDefault="003D003E" w:rsidP="00DE39CA">
            <w:pPr>
              <w:pStyle w:val="TableEntry"/>
              <w:rPr>
                <w:color w:val="FFFFFF"/>
              </w:rPr>
            </w:pPr>
            <w:r w:rsidRPr="006D613E">
              <w:t>  True</w:t>
            </w:r>
          </w:p>
        </w:tc>
        <w:tc>
          <w:tcPr>
            <w:tcW w:w="711" w:type="dxa"/>
            <w:shd w:val="clear" w:color="auto" w:fill="auto"/>
          </w:tcPr>
          <w:p w14:paraId="751CD4CB" w14:textId="77777777" w:rsidR="00B11855" w:rsidRPr="006D613E" w:rsidRDefault="003D003E" w:rsidP="00DE39CA">
            <w:pPr>
              <w:pStyle w:val="TableEntry"/>
              <w:rPr>
                <w:color w:val="FFFFFF"/>
              </w:rPr>
            </w:pPr>
            <w:r w:rsidRPr="006D613E">
              <w:t>  1</w:t>
            </w:r>
          </w:p>
        </w:tc>
        <w:tc>
          <w:tcPr>
            <w:tcW w:w="810" w:type="dxa"/>
            <w:shd w:val="clear" w:color="auto" w:fill="auto"/>
          </w:tcPr>
          <w:p w14:paraId="6E1C5618" w14:textId="77777777" w:rsidR="00B11855" w:rsidRPr="006D613E" w:rsidRDefault="003D003E" w:rsidP="00DE39CA">
            <w:pPr>
              <w:pStyle w:val="TableEntry"/>
              <w:rPr>
                <w:color w:val="FFFFFF"/>
              </w:rPr>
            </w:pPr>
            <w:r w:rsidRPr="006D613E">
              <w:t>  *</w:t>
            </w:r>
          </w:p>
        </w:tc>
        <w:tc>
          <w:tcPr>
            <w:tcW w:w="810" w:type="dxa"/>
            <w:shd w:val="clear" w:color="auto" w:fill="auto"/>
          </w:tcPr>
          <w:p w14:paraId="501FDBB7" w14:textId="77777777" w:rsidR="00B11855" w:rsidRPr="006D613E" w:rsidRDefault="003D003E" w:rsidP="00DE39CA">
            <w:pPr>
              <w:pStyle w:val="TableEntry"/>
            </w:pPr>
            <w:r w:rsidRPr="006D613E">
              <w:t> </w:t>
            </w:r>
          </w:p>
        </w:tc>
        <w:tc>
          <w:tcPr>
            <w:tcW w:w="990" w:type="dxa"/>
            <w:shd w:val="clear" w:color="auto" w:fill="auto"/>
          </w:tcPr>
          <w:p w14:paraId="713CE534" w14:textId="77777777" w:rsidR="00B11855" w:rsidRPr="006D613E" w:rsidRDefault="003D003E" w:rsidP="00DE39CA">
            <w:pPr>
              <w:pStyle w:val="TableEntry"/>
            </w:pPr>
            <w:r w:rsidRPr="006D613E">
              <w:t>   </w:t>
            </w:r>
          </w:p>
        </w:tc>
        <w:tc>
          <w:tcPr>
            <w:tcW w:w="1458" w:type="dxa"/>
            <w:shd w:val="clear" w:color="auto" w:fill="auto"/>
          </w:tcPr>
          <w:p w14:paraId="4831E10B" w14:textId="77777777" w:rsidR="00B11855" w:rsidRPr="006D613E" w:rsidRDefault="003D003E" w:rsidP="00DE39CA">
            <w:pPr>
              <w:pStyle w:val="TableEntry"/>
            </w:pPr>
            <w:r w:rsidRPr="006D613E">
              <w:t>   </w:t>
            </w:r>
          </w:p>
        </w:tc>
      </w:tr>
      <w:tr w:rsidR="00D57E5E" w:rsidRPr="006D613E" w14:paraId="20BEEBC3" w14:textId="77777777" w:rsidTr="00EB7483">
        <w:trPr>
          <w:cantSplit/>
          <w:jc w:val="center"/>
        </w:trPr>
        <w:tc>
          <w:tcPr>
            <w:tcW w:w="1179" w:type="dxa"/>
            <w:shd w:val="clear" w:color="auto" w:fill="auto"/>
          </w:tcPr>
          <w:p w14:paraId="78D3A0ED" w14:textId="77777777" w:rsidR="00B11855" w:rsidRPr="006D613E" w:rsidRDefault="003D003E" w:rsidP="0034367E">
            <w:pPr>
              <w:pStyle w:val="TableEntry"/>
              <w:spacing w:before="0" w:after="0"/>
              <w:ind w:left="29" w:right="29"/>
              <w:rPr>
                <w:i/>
              </w:rPr>
            </w:pPr>
            <w:r w:rsidRPr="006D613E">
              <w:rPr>
                <w:i/>
              </w:rPr>
              <w:t>   family name</w:t>
            </w:r>
          </w:p>
        </w:tc>
        <w:tc>
          <w:tcPr>
            <w:tcW w:w="810" w:type="dxa"/>
            <w:shd w:val="clear" w:color="auto" w:fill="auto"/>
          </w:tcPr>
          <w:p w14:paraId="69D1A2A6" w14:textId="77777777" w:rsidR="00B11855" w:rsidRPr="006D613E" w:rsidRDefault="003D003E" w:rsidP="0034367E">
            <w:pPr>
              <w:pStyle w:val="TableEntry"/>
              <w:spacing w:before="0" w:after="0"/>
              <w:ind w:left="29" w:right="29"/>
              <w:rPr>
                <w:i/>
              </w:rPr>
            </w:pPr>
            <w:r w:rsidRPr="006D613E">
              <w:rPr>
                <w:i/>
              </w:rPr>
              <w:t>  1</w:t>
            </w:r>
          </w:p>
        </w:tc>
        <w:tc>
          <w:tcPr>
            <w:tcW w:w="630" w:type="dxa"/>
            <w:shd w:val="clear" w:color="auto" w:fill="auto"/>
          </w:tcPr>
          <w:p w14:paraId="2A59B291" w14:textId="77777777" w:rsidR="00B11855" w:rsidRPr="006D613E" w:rsidRDefault="003D003E" w:rsidP="00DE39CA">
            <w:pPr>
              <w:pStyle w:val="TableEntry"/>
              <w:rPr>
                <w:color w:val="FFFFFF"/>
              </w:rPr>
            </w:pPr>
            <w:r w:rsidRPr="006D613E">
              <w:t>  FN</w:t>
            </w:r>
          </w:p>
        </w:tc>
        <w:tc>
          <w:tcPr>
            <w:tcW w:w="798" w:type="dxa"/>
            <w:shd w:val="clear" w:color="auto" w:fill="auto"/>
          </w:tcPr>
          <w:p w14:paraId="4E242C9B" w14:textId="77777777" w:rsidR="00B11855" w:rsidRPr="006D613E" w:rsidRDefault="003D003E" w:rsidP="00DE39CA">
            <w:pPr>
              <w:pStyle w:val="TableEntry"/>
              <w:rPr>
                <w:color w:val="FFFFFF"/>
              </w:rPr>
            </w:pPr>
            <w:r w:rsidRPr="006D613E">
              <w:t>  194</w:t>
            </w:r>
          </w:p>
        </w:tc>
        <w:tc>
          <w:tcPr>
            <w:tcW w:w="723" w:type="dxa"/>
            <w:shd w:val="clear" w:color="auto" w:fill="auto"/>
          </w:tcPr>
          <w:p w14:paraId="5CD01E88" w14:textId="77777777" w:rsidR="00B11855" w:rsidRPr="006D613E" w:rsidRDefault="003D003E" w:rsidP="00DE39CA">
            <w:pPr>
              <w:pStyle w:val="TableEntry"/>
              <w:rPr>
                <w:color w:val="FFFFFF"/>
              </w:rPr>
            </w:pPr>
            <w:r w:rsidRPr="006D613E">
              <w:t>  O</w:t>
            </w:r>
          </w:p>
        </w:tc>
        <w:tc>
          <w:tcPr>
            <w:tcW w:w="819" w:type="dxa"/>
            <w:shd w:val="clear" w:color="auto" w:fill="auto"/>
          </w:tcPr>
          <w:p w14:paraId="37303AA6" w14:textId="77777777" w:rsidR="00B11855" w:rsidRPr="006D613E" w:rsidRDefault="003D003E" w:rsidP="00DE39CA">
            <w:pPr>
              <w:pStyle w:val="TableEntry"/>
            </w:pPr>
            <w:r w:rsidRPr="006D613E">
              <w:t> </w:t>
            </w:r>
          </w:p>
        </w:tc>
        <w:tc>
          <w:tcPr>
            <w:tcW w:w="711" w:type="dxa"/>
            <w:shd w:val="clear" w:color="auto" w:fill="auto"/>
          </w:tcPr>
          <w:p w14:paraId="5046B3B7" w14:textId="77777777" w:rsidR="00B11855" w:rsidRPr="006D613E" w:rsidRDefault="003D003E" w:rsidP="00DE39CA">
            <w:pPr>
              <w:pStyle w:val="TableEntry"/>
              <w:rPr>
                <w:color w:val="FFFFFF"/>
              </w:rPr>
            </w:pPr>
            <w:r w:rsidRPr="006D613E">
              <w:t>  0</w:t>
            </w:r>
          </w:p>
        </w:tc>
        <w:tc>
          <w:tcPr>
            <w:tcW w:w="810" w:type="dxa"/>
            <w:shd w:val="clear" w:color="auto" w:fill="auto"/>
          </w:tcPr>
          <w:p w14:paraId="43696346" w14:textId="77777777" w:rsidR="00B11855" w:rsidRPr="006D613E" w:rsidRDefault="003D003E" w:rsidP="00DE39CA">
            <w:pPr>
              <w:pStyle w:val="TableEntry"/>
              <w:rPr>
                <w:color w:val="FFFFFF"/>
              </w:rPr>
            </w:pPr>
            <w:r w:rsidRPr="006D613E">
              <w:t>  1</w:t>
            </w:r>
          </w:p>
        </w:tc>
        <w:tc>
          <w:tcPr>
            <w:tcW w:w="810" w:type="dxa"/>
            <w:shd w:val="clear" w:color="auto" w:fill="auto"/>
          </w:tcPr>
          <w:p w14:paraId="3D124E92" w14:textId="77777777" w:rsidR="00B11855" w:rsidRPr="006D613E" w:rsidRDefault="003D003E" w:rsidP="00DE39CA">
            <w:pPr>
              <w:pStyle w:val="TableEntry"/>
            </w:pPr>
            <w:r w:rsidRPr="006D613E">
              <w:t> </w:t>
            </w:r>
          </w:p>
        </w:tc>
        <w:tc>
          <w:tcPr>
            <w:tcW w:w="990" w:type="dxa"/>
            <w:shd w:val="clear" w:color="auto" w:fill="auto"/>
          </w:tcPr>
          <w:p w14:paraId="025CFE3A" w14:textId="77777777" w:rsidR="00B11855" w:rsidRPr="006D613E" w:rsidRDefault="003D003E" w:rsidP="00DE39CA">
            <w:pPr>
              <w:pStyle w:val="TableEntry"/>
            </w:pPr>
            <w:r w:rsidRPr="006D613E">
              <w:t>   </w:t>
            </w:r>
          </w:p>
        </w:tc>
        <w:tc>
          <w:tcPr>
            <w:tcW w:w="1458" w:type="dxa"/>
            <w:shd w:val="clear" w:color="auto" w:fill="auto"/>
          </w:tcPr>
          <w:p w14:paraId="4491999D" w14:textId="77777777" w:rsidR="00B11855" w:rsidRPr="006D613E" w:rsidRDefault="003D003E" w:rsidP="00DE39CA">
            <w:pPr>
              <w:pStyle w:val="TableEntry"/>
            </w:pPr>
            <w:r w:rsidRPr="006D613E">
              <w:t xml:space="preserve"> DOE   </w:t>
            </w:r>
          </w:p>
        </w:tc>
      </w:tr>
      <w:tr w:rsidR="00D57E5E" w:rsidRPr="006D613E" w14:paraId="0B93F48B" w14:textId="77777777" w:rsidTr="00EB7483">
        <w:trPr>
          <w:cantSplit/>
          <w:jc w:val="center"/>
        </w:trPr>
        <w:tc>
          <w:tcPr>
            <w:tcW w:w="1179" w:type="dxa"/>
            <w:shd w:val="clear" w:color="auto" w:fill="auto"/>
          </w:tcPr>
          <w:p w14:paraId="57676C82" w14:textId="77777777" w:rsidR="00B11855" w:rsidRPr="006D613E" w:rsidRDefault="003D003E" w:rsidP="0034367E">
            <w:pPr>
              <w:pStyle w:val="TableEntry"/>
              <w:spacing w:before="0" w:after="0"/>
              <w:ind w:left="29" w:right="29"/>
              <w:rPr>
                <w:i/>
              </w:rPr>
            </w:pPr>
            <w:r w:rsidRPr="006D613E">
              <w:rPr>
                <w:i/>
              </w:rPr>
              <w:t>   given name</w:t>
            </w:r>
          </w:p>
        </w:tc>
        <w:tc>
          <w:tcPr>
            <w:tcW w:w="810" w:type="dxa"/>
            <w:shd w:val="clear" w:color="auto" w:fill="auto"/>
          </w:tcPr>
          <w:p w14:paraId="35BA9ACF" w14:textId="77777777" w:rsidR="00B11855" w:rsidRPr="006D613E" w:rsidRDefault="003D003E" w:rsidP="0034367E">
            <w:pPr>
              <w:pStyle w:val="TableEntry"/>
              <w:spacing w:before="0" w:after="0"/>
              <w:ind w:left="29" w:right="29"/>
              <w:rPr>
                <w:i/>
              </w:rPr>
            </w:pPr>
            <w:r w:rsidRPr="006D613E">
              <w:rPr>
                <w:i/>
              </w:rPr>
              <w:t>  2</w:t>
            </w:r>
          </w:p>
        </w:tc>
        <w:tc>
          <w:tcPr>
            <w:tcW w:w="630" w:type="dxa"/>
            <w:shd w:val="clear" w:color="auto" w:fill="auto"/>
          </w:tcPr>
          <w:p w14:paraId="52D1BA09" w14:textId="77777777" w:rsidR="00B11855" w:rsidRPr="006D613E" w:rsidRDefault="003D003E" w:rsidP="00DE39CA">
            <w:pPr>
              <w:pStyle w:val="TableEntry"/>
              <w:rPr>
                <w:color w:val="FFFFFF"/>
              </w:rPr>
            </w:pPr>
            <w:r w:rsidRPr="006D613E">
              <w:t>  ST</w:t>
            </w:r>
          </w:p>
        </w:tc>
        <w:tc>
          <w:tcPr>
            <w:tcW w:w="798" w:type="dxa"/>
            <w:shd w:val="clear" w:color="auto" w:fill="auto"/>
          </w:tcPr>
          <w:p w14:paraId="52DAC602" w14:textId="77777777" w:rsidR="00B11855" w:rsidRPr="006D613E" w:rsidRDefault="003D003E" w:rsidP="00DE39CA">
            <w:pPr>
              <w:pStyle w:val="TableEntry"/>
              <w:rPr>
                <w:color w:val="FFFFFF"/>
              </w:rPr>
            </w:pPr>
            <w:r w:rsidRPr="006D613E">
              <w:t>  30</w:t>
            </w:r>
          </w:p>
        </w:tc>
        <w:tc>
          <w:tcPr>
            <w:tcW w:w="723" w:type="dxa"/>
            <w:shd w:val="clear" w:color="auto" w:fill="auto"/>
          </w:tcPr>
          <w:p w14:paraId="2DEB134B" w14:textId="77777777" w:rsidR="00B11855" w:rsidRPr="006D613E" w:rsidRDefault="003D003E" w:rsidP="00DE39CA">
            <w:pPr>
              <w:pStyle w:val="TableEntry"/>
              <w:rPr>
                <w:color w:val="FFFFFF"/>
              </w:rPr>
            </w:pPr>
            <w:r w:rsidRPr="006D613E">
              <w:t>  O</w:t>
            </w:r>
          </w:p>
        </w:tc>
        <w:tc>
          <w:tcPr>
            <w:tcW w:w="819" w:type="dxa"/>
            <w:shd w:val="clear" w:color="auto" w:fill="auto"/>
          </w:tcPr>
          <w:p w14:paraId="2E4FF28C" w14:textId="77777777" w:rsidR="00B11855" w:rsidRPr="006D613E" w:rsidRDefault="003D003E" w:rsidP="00DE39CA">
            <w:pPr>
              <w:pStyle w:val="TableEntry"/>
            </w:pPr>
            <w:r w:rsidRPr="006D613E">
              <w:t> </w:t>
            </w:r>
          </w:p>
        </w:tc>
        <w:tc>
          <w:tcPr>
            <w:tcW w:w="711" w:type="dxa"/>
            <w:shd w:val="clear" w:color="auto" w:fill="auto"/>
          </w:tcPr>
          <w:p w14:paraId="4C18B794" w14:textId="77777777" w:rsidR="00B11855" w:rsidRPr="006D613E" w:rsidRDefault="003D003E" w:rsidP="00DE39CA">
            <w:pPr>
              <w:pStyle w:val="TableEntry"/>
              <w:rPr>
                <w:color w:val="FFFFFF"/>
              </w:rPr>
            </w:pPr>
            <w:r w:rsidRPr="006D613E">
              <w:t>  0</w:t>
            </w:r>
          </w:p>
        </w:tc>
        <w:tc>
          <w:tcPr>
            <w:tcW w:w="810" w:type="dxa"/>
            <w:shd w:val="clear" w:color="auto" w:fill="auto"/>
          </w:tcPr>
          <w:p w14:paraId="6B4796FC" w14:textId="77777777" w:rsidR="00B11855" w:rsidRPr="006D613E" w:rsidRDefault="003D003E" w:rsidP="00DE39CA">
            <w:pPr>
              <w:pStyle w:val="TableEntry"/>
              <w:rPr>
                <w:color w:val="FFFFFF"/>
              </w:rPr>
            </w:pPr>
            <w:r w:rsidRPr="006D613E">
              <w:t>  1</w:t>
            </w:r>
          </w:p>
        </w:tc>
        <w:tc>
          <w:tcPr>
            <w:tcW w:w="810" w:type="dxa"/>
            <w:shd w:val="clear" w:color="auto" w:fill="auto"/>
          </w:tcPr>
          <w:p w14:paraId="347822CE" w14:textId="77777777" w:rsidR="00B11855" w:rsidRPr="006D613E" w:rsidRDefault="003D003E" w:rsidP="00DE39CA">
            <w:pPr>
              <w:pStyle w:val="TableEntry"/>
            </w:pPr>
            <w:r w:rsidRPr="006D613E">
              <w:t> </w:t>
            </w:r>
          </w:p>
        </w:tc>
        <w:tc>
          <w:tcPr>
            <w:tcW w:w="990" w:type="dxa"/>
            <w:shd w:val="clear" w:color="auto" w:fill="auto"/>
          </w:tcPr>
          <w:p w14:paraId="7FDC09FB" w14:textId="77777777" w:rsidR="00B11855" w:rsidRPr="006D613E" w:rsidRDefault="003D003E" w:rsidP="00DE39CA">
            <w:pPr>
              <w:pStyle w:val="TableEntry"/>
            </w:pPr>
            <w:r w:rsidRPr="006D613E">
              <w:t> </w:t>
            </w:r>
          </w:p>
        </w:tc>
        <w:tc>
          <w:tcPr>
            <w:tcW w:w="1458" w:type="dxa"/>
            <w:shd w:val="clear" w:color="auto" w:fill="auto"/>
          </w:tcPr>
          <w:p w14:paraId="3777D786" w14:textId="77777777" w:rsidR="00B11855" w:rsidRPr="006D613E" w:rsidRDefault="003D003E" w:rsidP="00DE39CA">
            <w:pPr>
              <w:pStyle w:val="TableEntry"/>
            </w:pPr>
            <w:r w:rsidRPr="006D613E">
              <w:t xml:space="preserve"> JOHN</w:t>
            </w:r>
          </w:p>
        </w:tc>
      </w:tr>
      <w:tr w:rsidR="00D57E5E" w:rsidRPr="006D613E" w14:paraId="4D0A68E1" w14:textId="77777777" w:rsidTr="00EB7483">
        <w:trPr>
          <w:cantSplit/>
          <w:jc w:val="center"/>
        </w:trPr>
        <w:tc>
          <w:tcPr>
            <w:tcW w:w="1179" w:type="dxa"/>
            <w:shd w:val="clear" w:color="auto" w:fill="auto"/>
          </w:tcPr>
          <w:p w14:paraId="46192933" w14:textId="77777777" w:rsidR="00B11855" w:rsidRPr="006D613E" w:rsidRDefault="003D003E" w:rsidP="0034367E">
            <w:pPr>
              <w:pStyle w:val="TableEntry"/>
              <w:spacing w:before="0" w:after="0"/>
              <w:ind w:left="29" w:right="29"/>
              <w:rPr>
                <w:i/>
              </w:rPr>
            </w:pPr>
            <w:r w:rsidRPr="006D613E">
              <w:rPr>
                <w:i/>
              </w:rPr>
              <w:t>   second and further given names or initials thereof</w:t>
            </w:r>
          </w:p>
        </w:tc>
        <w:tc>
          <w:tcPr>
            <w:tcW w:w="810" w:type="dxa"/>
            <w:shd w:val="clear" w:color="auto" w:fill="auto"/>
          </w:tcPr>
          <w:p w14:paraId="4E4E65EA" w14:textId="77777777" w:rsidR="00B11855" w:rsidRPr="006D613E" w:rsidRDefault="003D003E" w:rsidP="0034367E">
            <w:pPr>
              <w:pStyle w:val="TableEntry"/>
              <w:spacing w:before="0" w:after="0"/>
              <w:ind w:left="29" w:right="29"/>
              <w:rPr>
                <w:i/>
              </w:rPr>
            </w:pPr>
            <w:r w:rsidRPr="006D613E">
              <w:rPr>
                <w:i/>
              </w:rPr>
              <w:t>  3</w:t>
            </w:r>
          </w:p>
        </w:tc>
        <w:tc>
          <w:tcPr>
            <w:tcW w:w="630" w:type="dxa"/>
            <w:shd w:val="clear" w:color="auto" w:fill="auto"/>
          </w:tcPr>
          <w:p w14:paraId="30A89A6D" w14:textId="77777777" w:rsidR="00B11855" w:rsidRPr="006D613E" w:rsidRDefault="003D003E" w:rsidP="00DE39CA">
            <w:pPr>
              <w:pStyle w:val="TableEntry"/>
              <w:rPr>
                <w:color w:val="FFFFFF"/>
              </w:rPr>
            </w:pPr>
            <w:r w:rsidRPr="006D613E">
              <w:t>  ST</w:t>
            </w:r>
          </w:p>
        </w:tc>
        <w:tc>
          <w:tcPr>
            <w:tcW w:w="798" w:type="dxa"/>
            <w:shd w:val="clear" w:color="auto" w:fill="auto"/>
          </w:tcPr>
          <w:p w14:paraId="4F3907F6" w14:textId="77777777" w:rsidR="00B11855" w:rsidRPr="006D613E" w:rsidRDefault="003D003E" w:rsidP="00DE39CA">
            <w:pPr>
              <w:pStyle w:val="TableEntry"/>
              <w:rPr>
                <w:color w:val="FFFFFF"/>
              </w:rPr>
            </w:pPr>
            <w:r w:rsidRPr="006D613E">
              <w:t>  30</w:t>
            </w:r>
          </w:p>
        </w:tc>
        <w:tc>
          <w:tcPr>
            <w:tcW w:w="723" w:type="dxa"/>
            <w:shd w:val="clear" w:color="auto" w:fill="auto"/>
          </w:tcPr>
          <w:p w14:paraId="59F34354" w14:textId="77777777" w:rsidR="00B11855" w:rsidRPr="006D613E" w:rsidRDefault="003D003E" w:rsidP="00DE39CA">
            <w:pPr>
              <w:pStyle w:val="TableEntry"/>
              <w:rPr>
                <w:color w:val="FFFFFF"/>
              </w:rPr>
            </w:pPr>
            <w:r w:rsidRPr="006D613E">
              <w:t>  O</w:t>
            </w:r>
          </w:p>
        </w:tc>
        <w:tc>
          <w:tcPr>
            <w:tcW w:w="819" w:type="dxa"/>
            <w:shd w:val="clear" w:color="auto" w:fill="auto"/>
          </w:tcPr>
          <w:p w14:paraId="646ADAFC" w14:textId="77777777" w:rsidR="00B11855" w:rsidRPr="006D613E" w:rsidRDefault="003D003E" w:rsidP="00DE39CA">
            <w:pPr>
              <w:pStyle w:val="TableEntry"/>
            </w:pPr>
            <w:r w:rsidRPr="006D613E">
              <w:t> </w:t>
            </w:r>
          </w:p>
        </w:tc>
        <w:tc>
          <w:tcPr>
            <w:tcW w:w="711" w:type="dxa"/>
            <w:shd w:val="clear" w:color="auto" w:fill="auto"/>
          </w:tcPr>
          <w:p w14:paraId="725FDDD8" w14:textId="77777777" w:rsidR="00B11855" w:rsidRPr="006D613E" w:rsidRDefault="003D003E" w:rsidP="00DE39CA">
            <w:pPr>
              <w:pStyle w:val="TableEntry"/>
              <w:rPr>
                <w:color w:val="FFFFFF"/>
              </w:rPr>
            </w:pPr>
            <w:r w:rsidRPr="006D613E">
              <w:t>  0</w:t>
            </w:r>
          </w:p>
        </w:tc>
        <w:tc>
          <w:tcPr>
            <w:tcW w:w="810" w:type="dxa"/>
            <w:shd w:val="clear" w:color="auto" w:fill="auto"/>
          </w:tcPr>
          <w:p w14:paraId="62CEA1AD" w14:textId="77777777" w:rsidR="00B11855" w:rsidRPr="006D613E" w:rsidRDefault="003D003E" w:rsidP="00DE39CA">
            <w:pPr>
              <w:pStyle w:val="TableEntry"/>
              <w:rPr>
                <w:color w:val="FFFFFF"/>
              </w:rPr>
            </w:pPr>
            <w:r w:rsidRPr="006D613E">
              <w:t>  1</w:t>
            </w:r>
          </w:p>
        </w:tc>
        <w:tc>
          <w:tcPr>
            <w:tcW w:w="810" w:type="dxa"/>
            <w:shd w:val="clear" w:color="auto" w:fill="auto"/>
          </w:tcPr>
          <w:p w14:paraId="2C1D4D94" w14:textId="77777777" w:rsidR="00B11855" w:rsidRPr="006D613E" w:rsidRDefault="003D003E" w:rsidP="00DE39CA">
            <w:pPr>
              <w:pStyle w:val="TableEntry"/>
            </w:pPr>
            <w:r w:rsidRPr="006D613E">
              <w:t> </w:t>
            </w:r>
          </w:p>
        </w:tc>
        <w:tc>
          <w:tcPr>
            <w:tcW w:w="990" w:type="dxa"/>
            <w:shd w:val="clear" w:color="auto" w:fill="auto"/>
          </w:tcPr>
          <w:p w14:paraId="7B35F789" w14:textId="77777777" w:rsidR="00B11855" w:rsidRPr="006D613E" w:rsidRDefault="003D003E" w:rsidP="00DE39CA">
            <w:pPr>
              <w:pStyle w:val="TableEntry"/>
            </w:pPr>
            <w:r w:rsidRPr="006D613E">
              <w:t> </w:t>
            </w:r>
          </w:p>
        </w:tc>
        <w:tc>
          <w:tcPr>
            <w:tcW w:w="1458" w:type="dxa"/>
            <w:shd w:val="clear" w:color="auto" w:fill="auto"/>
          </w:tcPr>
          <w:p w14:paraId="60663BA1" w14:textId="77777777" w:rsidR="00B11855" w:rsidRPr="006D613E" w:rsidRDefault="003D003E" w:rsidP="00DE39CA">
            <w:pPr>
              <w:pStyle w:val="TableEntry"/>
            </w:pPr>
            <w:r w:rsidRPr="006D613E">
              <w:t xml:space="preserve"> S</w:t>
            </w:r>
          </w:p>
        </w:tc>
      </w:tr>
      <w:tr w:rsidR="00D57E5E" w:rsidRPr="006D613E" w14:paraId="6455344D" w14:textId="77777777" w:rsidTr="00EB7483">
        <w:trPr>
          <w:cantSplit/>
          <w:jc w:val="center"/>
        </w:trPr>
        <w:tc>
          <w:tcPr>
            <w:tcW w:w="1179" w:type="dxa"/>
            <w:shd w:val="clear" w:color="auto" w:fill="auto"/>
          </w:tcPr>
          <w:p w14:paraId="23664DF7" w14:textId="77777777" w:rsidR="00B11855" w:rsidRPr="006D613E" w:rsidRDefault="003D003E" w:rsidP="0034367E">
            <w:pPr>
              <w:pStyle w:val="TableEntry"/>
              <w:spacing w:before="0" w:after="0"/>
              <w:ind w:left="29" w:right="29"/>
              <w:rPr>
                <w:i/>
              </w:rPr>
            </w:pPr>
            <w:r w:rsidRPr="006D613E">
              <w:rPr>
                <w:i/>
              </w:rPr>
              <w:t>   suffix (e.g., JR or III)</w:t>
            </w:r>
          </w:p>
        </w:tc>
        <w:tc>
          <w:tcPr>
            <w:tcW w:w="810" w:type="dxa"/>
            <w:shd w:val="clear" w:color="auto" w:fill="auto"/>
          </w:tcPr>
          <w:p w14:paraId="26C9C87C" w14:textId="77777777" w:rsidR="00B11855" w:rsidRPr="006D613E" w:rsidRDefault="003D003E" w:rsidP="0034367E">
            <w:pPr>
              <w:pStyle w:val="TableEntry"/>
              <w:spacing w:before="0" w:after="0"/>
              <w:ind w:left="29" w:right="29"/>
              <w:rPr>
                <w:i/>
              </w:rPr>
            </w:pPr>
            <w:r w:rsidRPr="006D613E">
              <w:rPr>
                <w:i/>
              </w:rPr>
              <w:t>  4</w:t>
            </w:r>
          </w:p>
        </w:tc>
        <w:tc>
          <w:tcPr>
            <w:tcW w:w="630" w:type="dxa"/>
            <w:shd w:val="clear" w:color="auto" w:fill="auto"/>
          </w:tcPr>
          <w:p w14:paraId="261D0907" w14:textId="77777777" w:rsidR="00B11855" w:rsidRPr="006D613E" w:rsidRDefault="003D003E" w:rsidP="00DE39CA">
            <w:pPr>
              <w:pStyle w:val="TableEntry"/>
              <w:rPr>
                <w:color w:val="FFFFFF"/>
              </w:rPr>
            </w:pPr>
            <w:r w:rsidRPr="006D613E">
              <w:t>  ST</w:t>
            </w:r>
          </w:p>
        </w:tc>
        <w:tc>
          <w:tcPr>
            <w:tcW w:w="798" w:type="dxa"/>
            <w:shd w:val="clear" w:color="auto" w:fill="auto"/>
          </w:tcPr>
          <w:p w14:paraId="42F00C10" w14:textId="77777777" w:rsidR="00B11855" w:rsidRPr="006D613E" w:rsidRDefault="003D003E" w:rsidP="00DE39CA">
            <w:pPr>
              <w:pStyle w:val="TableEntry"/>
              <w:rPr>
                <w:color w:val="FFFFFF"/>
              </w:rPr>
            </w:pPr>
            <w:r w:rsidRPr="006D613E">
              <w:t>  20</w:t>
            </w:r>
          </w:p>
        </w:tc>
        <w:tc>
          <w:tcPr>
            <w:tcW w:w="723" w:type="dxa"/>
            <w:shd w:val="clear" w:color="auto" w:fill="auto"/>
          </w:tcPr>
          <w:p w14:paraId="0E0B9656" w14:textId="77777777" w:rsidR="00B11855" w:rsidRPr="006D613E" w:rsidRDefault="003D003E" w:rsidP="00DE39CA">
            <w:pPr>
              <w:pStyle w:val="TableEntry"/>
              <w:rPr>
                <w:color w:val="FFFFFF"/>
              </w:rPr>
            </w:pPr>
            <w:r w:rsidRPr="006D613E">
              <w:t>  O</w:t>
            </w:r>
          </w:p>
        </w:tc>
        <w:tc>
          <w:tcPr>
            <w:tcW w:w="819" w:type="dxa"/>
            <w:shd w:val="clear" w:color="auto" w:fill="auto"/>
          </w:tcPr>
          <w:p w14:paraId="6D931085" w14:textId="77777777" w:rsidR="00B11855" w:rsidRPr="006D613E" w:rsidRDefault="003D003E" w:rsidP="00DE39CA">
            <w:pPr>
              <w:pStyle w:val="TableEntry"/>
            </w:pPr>
            <w:r w:rsidRPr="006D613E">
              <w:t> </w:t>
            </w:r>
          </w:p>
        </w:tc>
        <w:tc>
          <w:tcPr>
            <w:tcW w:w="711" w:type="dxa"/>
            <w:shd w:val="clear" w:color="auto" w:fill="auto"/>
          </w:tcPr>
          <w:p w14:paraId="3DEDAFC2" w14:textId="77777777" w:rsidR="00B11855" w:rsidRPr="006D613E" w:rsidRDefault="003D003E" w:rsidP="00DE39CA">
            <w:pPr>
              <w:pStyle w:val="TableEntry"/>
              <w:rPr>
                <w:color w:val="FFFFFF"/>
              </w:rPr>
            </w:pPr>
            <w:r w:rsidRPr="006D613E">
              <w:t>  0</w:t>
            </w:r>
          </w:p>
        </w:tc>
        <w:tc>
          <w:tcPr>
            <w:tcW w:w="810" w:type="dxa"/>
            <w:shd w:val="clear" w:color="auto" w:fill="auto"/>
          </w:tcPr>
          <w:p w14:paraId="627C7F9D" w14:textId="77777777" w:rsidR="00B11855" w:rsidRPr="006D613E" w:rsidRDefault="003D003E" w:rsidP="00DE39CA">
            <w:pPr>
              <w:pStyle w:val="TableEntry"/>
              <w:rPr>
                <w:color w:val="FFFFFF"/>
              </w:rPr>
            </w:pPr>
            <w:r w:rsidRPr="006D613E">
              <w:t>  1</w:t>
            </w:r>
          </w:p>
        </w:tc>
        <w:tc>
          <w:tcPr>
            <w:tcW w:w="810" w:type="dxa"/>
            <w:shd w:val="clear" w:color="auto" w:fill="auto"/>
          </w:tcPr>
          <w:p w14:paraId="5D389794" w14:textId="77777777" w:rsidR="00B11855" w:rsidRPr="006D613E" w:rsidRDefault="003D003E" w:rsidP="00DE39CA">
            <w:pPr>
              <w:pStyle w:val="TableEntry"/>
            </w:pPr>
            <w:r w:rsidRPr="006D613E">
              <w:t> </w:t>
            </w:r>
          </w:p>
        </w:tc>
        <w:tc>
          <w:tcPr>
            <w:tcW w:w="990" w:type="dxa"/>
            <w:shd w:val="clear" w:color="auto" w:fill="auto"/>
          </w:tcPr>
          <w:p w14:paraId="5F1BF808" w14:textId="77777777" w:rsidR="00B11855" w:rsidRPr="006D613E" w:rsidRDefault="003D003E" w:rsidP="00DE39CA">
            <w:pPr>
              <w:pStyle w:val="TableEntry"/>
            </w:pPr>
            <w:r w:rsidRPr="006D613E">
              <w:t> </w:t>
            </w:r>
          </w:p>
        </w:tc>
        <w:tc>
          <w:tcPr>
            <w:tcW w:w="1458" w:type="dxa"/>
            <w:shd w:val="clear" w:color="auto" w:fill="auto"/>
          </w:tcPr>
          <w:p w14:paraId="4F0740FE" w14:textId="77777777" w:rsidR="00B11855" w:rsidRPr="006D613E" w:rsidRDefault="003D003E" w:rsidP="00DE39CA">
            <w:pPr>
              <w:pStyle w:val="TableEntry"/>
            </w:pPr>
            <w:r w:rsidRPr="006D613E">
              <w:t xml:space="preserve"> JR</w:t>
            </w:r>
          </w:p>
        </w:tc>
      </w:tr>
      <w:tr w:rsidR="00D57E5E" w:rsidRPr="006D613E" w14:paraId="1520D925" w14:textId="77777777" w:rsidTr="00EB7483">
        <w:trPr>
          <w:cantSplit/>
          <w:jc w:val="center"/>
        </w:trPr>
        <w:tc>
          <w:tcPr>
            <w:tcW w:w="1179" w:type="dxa"/>
            <w:shd w:val="clear" w:color="auto" w:fill="auto"/>
          </w:tcPr>
          <w:p w14:paraId="33C45A9F" w14:textId="77777777" w:rsidR="00B11855" w:rsidRPr="006D613E" w:rsidRDefault="003D003E" w:rsidP="00DE39CA">
            <w:pPr>
              <w:pStyle w:val="TableEntry"/>
            </w:pPr>
            <w:r w:rsidRPr="006D613E">
              <w:t>  Date/Time of Birth</w:t>
            </w:r>
          </w:p>
        </w:tc>
        <w:tc>
          <w:tcPr>
            <w:tcW w:w="810" w:type="dxa"/>
            <w:shd w:val="clear" w:color="auto" w:fill="auto"/>
          </w:tcPr>
          <w:p w14:paraId="0ED547C7" w14:textId="77777777" w:rsidR="00B11855" w:rsidRPr="006D613E" w:rsidRDefault="003D003E" w:rsidP="00DE39CA">
            <w:pPr>
              <w:pStyle w:val="TableEntry"/>
            </w:pPr>
            <w:r w:rsidRPr="006D613E">
              <w:t>  7</w:t>
            </w:r>
          </w:p>
        </w:tc>
        <w:tc>
          <w:tcPr>
            <w:tcW w:w="630" w:type="dxa"/>
            <w:shd w:val="clear" w:color="auto" w:fill="auto"/>
          </w:tcPr>
          <w:p w14:paraId="272F51BF" w14:textId="77777777" w:rsidR="00B11855" w:rsidRPr="006D613E" w:rsidRDefault="003D003E" w:rsidP="00DE39CA">
            <w:pPr>
              <w:pStyle w:val="TableEntry"/>
              <w:rPr>
                <w:color w:val="FFFFFF"/>
              </w:rPr>
            </w:pPr>
            <w:r w:rsidRPr="006D613E">
              <w:t>  TS</w:t>
            </w:r>
          </w:p>
        </w:tc>
        <w:tc>
          <w:tcPr>
            <w:tcW w:w="798" w:type="dxa"/>
            <w:shd w:val="clear" w:color="auto" w:fill="auto"/>
          </w:tcPr>
          <w:p w14:paraId="5D5FC58E" w14:textId="77777777" w:rsidR="00B11855" w:rsidRPr="006D613E" w:rsidRDefault="003D003E" w:rsidP="00DE39CA">
            <w:pPr>
              <w:pStyle w:val="TableEntry"/>
              <w:rPr>
                <w:color w:val="FFFFFF"/>
              </w:rPr>
            </w:pPr>
            <w:r w:rsidRPr="006D613E">
              <w:t>  26</w:t>
            </w:r>
          </w:p>
        </w:tc>
        <w:tc>
          <w:tcPr>
            <w:tcW w:w="723" w:type="dxa"/>
            <w:shd w:val="clear" w:color="auto" w:fill="auto"/>
          </w:tcPr>
          <w:p w14:paraId="3E2AC921" w14:textId="77777777" w:rsidR="00B11855" w:rsidRPr="006D613E" w:rsidRDefault="003D003E" w:rsidP="00DE39CA">
            <w:pPr>
              <w:pStyle w:val="TableEntry"/>
              <w:rPr>
                <w:color w:val="FFFFFF"/>
              </w:rPr>
            </w:pPr>
            <w:r w:rsidRPr="006D613E">
              <w:t> RE</w:t>
            </w:r>
          </w:p>
        </w:tc>
        <w:tc>
          <w:tcPr>
            <w:tcW w:w="819" w:type="dxa"/>
            <w:shd w:val="clear" w:color="auto" w:fill="auto"/>
          </w:tcPr>
          <w:p w14:paraId="0A72CA16" w14:textId="77777777" w:rsidR="00B11855" w:rsidRPr="006D613E" w:rsidRDefault="003D003E" w:rsidP="00DE39CA">
            <w:pPr>
              <w:pStyle w:val="TableEntry"/>
              <w:rPr>
                <w:color w:val="FFFFFF"/>
              </w:rPr>
            </w:pPr>
            <w:r w:rsidRPr="006D613E">
              <w:t>  False</w:t>
            </w:r>
          </w:p>
        </w:tc>
        <w:tc>
          <w:tcPr>
            <w:tcW w:w="711" w:type="dxa"/>
            <w:shd w:val="clear" w:color="auto" w:fill="auto"/>
          </w:tcPr>
          <w:p w14:paraId="70BF7253" w14:textId="77777777" w:rsidR="00B11855" w:rsidRPr="006D613E" w:rsidRDefault="003D003E" w:rsidP="00DE39CA">
            <w:pPr>
              <w:pStyle w:val="TableEntry"/>
              <w:rPr>
                <w:color w:val="FFFFFF"/>
              </w:rPr>
            </w:pPr>
            <w:r w:rsidRPr="006D613E">
              <w:t>  0</w:t>
            </w:r>
          </w:p>
        </w:tc>
        <w:tc>
          <w:tcPr>
            <w:tcW w:w="810" w:type="dxa"/>
            <w:shd w:val="clear" w:color="auto" w:fill="auto"/>
          </w:tcPr>
          <w:p w14:paraId="7B91CD2A" w14:textId="77777777" w:rsidR="00B11855" w:rsidRPr="006D613E" w:rsidRDefault="003D003E" w:rsidP="00DE39CA">
            <w:pPr>
              <w:pStyle w:val="TableEntry"/>
              <w:rPr>
                <w:color w:val="FFFFFF"/>
              </w:rPr>
            </w:pPr>
            <w:r w:rsidRPr="006D613E">
              <w:t>  1</w:t>
            </w:r>
          </w:p>
        </w:tc>
        <w:tc>
          <w:tcPr>
            <w:tcW w:w="810" w:type="dxa"/>
            <w:shd w:val="clear" w:color="auto" w:fill="auto"/>
          </w:tcPr>
          <w:p w14:paraId="2378BD92" w14:textId="77777777" w:rsidR="00B11855" w:rsidRPr="006D613E" w:rsidRDefault="003D003E" w:rsidP="00DE39CA">
            <w:pPr>
              <w:pStyle w:val="TableEntry"/>
            </w:pPr>
            <w:r w:rsidRPr="006D613E">
              <w:t> </w:t>
            </w:r>
          </w:p>
        </w:tc>
        <w:tc>
          <w:tcPr>
            <w:tcW w:w="990" w:type="dxa"/>
            <w:shd w:val="clear" w:color="auto" w:fill="auto"/>
          </w:tcPr>
          <w:p w14:paraId="6A0D4082" w14:textId="77777777" w:rsidR="00B11855" w:rsidRPr="006D613E" w:rsidRDefault="003D003E" w:rsidP="00DE39CA">
            <w:pPr>
              <w:pStyle w:val="TableEntry"/>
            </w:pPr>
            <w:r w:rsidRPr="006D613E">
              <w:t>   </w:t>
            </w:r>
          </w:p>
        </w:tc>
        <w:tc>
          <w:tcPr>
            <w:tcW w:w="1458" w:type="dxa"/>
            <w:shd w:val="clear" w:color="auto" w:fill="auto"/>
          </w:tcPr>
          <w:p w14:paraId="1970BD74" w14:textId="77777777" w:rsidR="00B11855" w:rsidRPr="006D613E" w:rsidRDefault="003D003E" w:rsidP="00DE39CA">
            <w:pPr>
              <w:pStyle w:val="TableEntry"/>
            </w:pPr>
            <w:r w:rsidRPr="006D613E">
              <w:t>   </w:t>
            </w:r>
          </w:p>
        </w:tc>
      </w:tr>
      <w:tr w:rsidR="00D57E5E" w:rsidRPr="006D613E" w14:paraId="2CD3831D" w14:textId="77777777" w:rsidTr="00EB7483">
        <w:trPr>
          <w:cantSplit/>
          <w:jc w:val="center"/>
        </w:trPr>
        <w:tc>
          <w:tcPr>
            <w:tcW w:w="1179" w:type="dxa"/>
            <w:shd w:val="clear" w:color="auto" w:fill="auto"/>
          </w:tcPr>
          <w:p w14:paraId="2837174A" w14:textId="77777777" w:rsidR="00B11855" w:rsidRPr="006D613E" w:rsidRDefault="003D003E" w:rsidP="0034367E">
            <w:pPr>
              <w:pStyle w:val="TableEntry"/>
              <w:spacing w:before="0" w:after="0"/>
              <w:ind w:left="29" w:right="29"/>
              <w:rPr>
                <w:i/>
              </w:rPr>
            </w:pPr>
            <w:r w:rsidRPr="006D613E">
              <w:rPr>
                <w:i/>
              </w:rPr>
              <w:t>   time</w:t>
            </w:r>
          </w:p>
        </w:tc>
        <w:tc>
          <w:tcPr>
            <w:tcW w:w="810" w:type="dxa"/>
            <w:shd w:val="clear" w:color="auto" w:fill="auto"/>
          </w:tcPr>
          <w:p w14:paraId="64854A39" w14:textId="77777777" w:rsidR="00B11855" w:rsidRPr="006D613E" w:rsidRDefault="003D003E" w:rsidP="0034367E">
            <w:pPr>
              <w:pStyle w:val="TableEntry"/>
              <w:spacing w:before="0" w:after="0"/>
              <w:ind w:left="29" w:right="29"/>
              <w:rPr>
                <w:i/>
              </w:rPr>
            </w:pPr>
            <w:r w:rsidRPr="006D613E">
              <w:rPr>
                <w:i/>
              </w:rPr>
              <w:t>  1</w:t>
            </w:r>
          </w:p>
        </w:tc>
        <w:tc>
          <w:tcPr>
            <w:tcW w:w="630" w:type="dxa"/>
            <w:shd w:val="clear" w:color="auto" w:fill="auto"/>
          </w:tcPr>
          <w:p w14:paraId="687D4C77" w14:textId="77777777" w:rsidR="00B11855" w:rsidRPr="006D613E" w:rsidRDefault="003D003E" w:rsidP="001F5A5C">
            <w:pPr>
              <w:pStyle w:val="TableEntry"/>
              <w:rPr>
                <w:color w:val="FFFFFF"/>
              </w:rPr>
            </w:pPr>
            <w:r w:rsidRPr="006D613E">
              <w:t>  DTM</w:t>
            </w:r>
          </w:p>
        </w:tc>
        <w:tc>
          <w:tcPr>
            <w:tcW w:w="798" w:type="dxa"/>
            <w:shd w:val="clear" w:color="auto" w:fill="auto"/>
          </w:tcPr>
          <w:p w14:paraId="29EB5051" w14:textId="77777777" w:rsidR="00B11855" w:rsidRPr="006D613E" w:rsidRDefault="003D003E" w:rsidP="001F5A5C">
            <w:pPr>
              <w:pStyle w:val="TableEntry"/>
              <w:rPr>
                <w:color w:val="FFFFFF"/>
              </w:rPr>
            </w:pPr>
            <w:r w:rsidRPr="006D613E">
              <w:t>  24</w:t>
            </w:r>
          </w:p>
        </w:tc>
        <w:tc>
          <w:tcPr>
            <w:tcW w:w="723" w:type="dxa"/>
            <w:shd w:val="clear" w:color="auto" w:fill="auto"/>
          </w:tcPr>
          <w:p w14:paraId="4374FA29" w14:textId="77777777" w:rsidR="00B11855" w:rsidRPr="006D613E" w:rsidRDefault="003D003E" w:rsidP="001F5A5C">
            <w:pPr>
              <w:pStyle w:val="TableEntry"/>
              <w:rPr>
                <w:color w:val="FFFFFF"/>
              </w:rPr>
            </w:pPr>
            <w:r w:rsidRPr="006D613E">
              <w:t> RE</w:t>
            </w:r>
          </w:p>
        </w:tc>
        <w:tc>
          <w:tcPr>
            <w:tcW w:w="819" w:type="dxa"/>
            <w:shd w:val="clear" w:color="auto" w:fill="auto"/>
          </w:tcPr>
          <w:p w14:paraId="79ADBC5A" w14:textId="77777777" w:rsidR="00B11855" w:rsidRPr="006D613E" w:rsidRDefault="003D003E" w:rsidP="001F5A5C">
            <w:pPr>
              <w:pStyle w:val="TableEntry"/>
            </w:pPr>
            <w:r w:rsidRPr="006D613E">
              <w:t> </w:t>
            </w:r>
          </w:p>
        </w:tc>
        <w:tc>
          <w:tcPr>
            <w:tcW w:w="711" w:type="dxa"/>
            <w:shd w:val="clear" w:color="auto" w:fill="auto"/>
          </w:tcPr>
          <w:p w14:paraId="191FB126" w14:textId="77777777" w:rsidR="00B11855" w:rsidRPr="006D613E" w:rsidRDefault="003D003E" w:rsidP="001F5A5C">
            <w:pPr>
              <w:pStyle w:val="TableEntry"/>
              <w:rPr>
                <w:color w:val="FFFFFF"/>
              </w:rPr>
            </w:pPr>
            <w:r w:rsidRPr="006D613E">
              <w:t>  1</w:t>
            </w:r>
          </w:p>
        </w:tc>
        <w:tc>
          <w:tcPr>
            <w:tcW w:w="810" w:type="dxa"/>
            <w:shd w:val="clear" w:color="auto" w:fill="auto"/>
          </w:tcPr>
          <w:p w14:paraId="6FDBBA5F" w14:textId="77777777" w:rsidR="00B11855" w:rsidRPr="006D613E" w:rsidRDefault="003D003E" w:rsidP="001F5A5C">
            <w:pPr>
              <w:pStyle w:val="TableEntry"/>
              <w:rPr>
                <w:color w:val="FFFFFF"/>
              </w:rPr>
            </w:pPr>
            <w:r w:rsidRPr="006D613E">
              <w:t>  1</w:t>
            </w:r>
          </w:p>
        </w:tc>
        <w:tc>
          <w:tcPr>
            <w:tcW w:w="810" w:type="dxa"/>
            <w:shd w:val="clear" w:color="auto" w:fill="auto"/>
          </w:tcPr>
          <w:p w14:paraId="5B89B7DC" w14:textId="77777777" w:rsidR="00B11855" w:rsidRPr="006D613E" w:rsidRDefault="003D003E" w:rsidP="001F5A5C">
            <w:pPr>
              <w:pStyle w:val="TableEntry"/>
            </w:pPr>
            <w:r w:rsidRPr="006D613E">
              <w:t> </w:t>
            </w:r>
          </w:p>
        </w:tc>
        <w:tc>
          <w:tcPr>
            <w:tcW w:w="990" w:type="dxa"/>
            <w:shd w:val="clear" w:color="auto" w:fill="auto"/>
          </w:tcPr>
          <w:p w14:paraId="4D5F5BBF" w14:textId="77777777" w:rsidR="00B11855" w:rsidRPr="006D613E" w:rsidRDefault="003D003E" w:rsidP="001F5A5C">
            <w:pPr>
              <w:pStyle w:val="TableEntry"/>
            </w:pPr>
            <w:r w:rsidRPr="006D613E">
              <w:t> </w:t>
            </w:r>
          </w:p>
        </w:tc>
        <w:tc>
          <w:tcPr>
            <w:tcW w:w="1458" w:type="dxa"/>
            <w:shd w:val="clear" w:color="auto" w:fill="auto"/>
          </w:tcPr>
          <w:p w14:paraId="5E4F8CA5" w14:textId="77777777" w:rsidR="00B11855" w:rsidRPr="006D613E" w:rsidRDefault="003D003E" w:rsidP="001F5A5C">
            <w:pPr>
              <w:pStyle w:val="TableEntry"/>
            </w:pPr>
            <w:r w:rsidRPr="006D613E">
              <w:t> 19600328</w:t>
            </w:r>
          </w:p>
        </w:tc>
      </w:tr>
      <w:tr w:rsidR="00D57E5E" w:rsidRPr="006D613E" w14:paraId="7CA7524D" w14:textId="77777777" w:rsidTr="00EB7483">
        <w:trPr>
          <w:cantSplit/>
          <w:jc w:val="center"/>
        </w:trPr>
        <w:tc>
          <w:tcPr>
            <w:tcW w:w="1179" w:type="dxa"/>
            <w:shd w:val="clear" w:color="auto" w:fill="auto"/>
          </w:tcPr>
          <w:p w14:paraId="4959BBF6" w14:textId="77777777" w:rsidR="00B11855" w:rsidRPr="006D613E" w:rsidRDefault="003D003E" w:rsidP="001F5A5C">
            <w:pPr>
              <w:pStyle w:val="TableEntry"/>
            </w:pPr>
            <w:r w:rsidRPr="006D613E">
              <w:t>  Administrative Sex</w:t>
            </w:r>
          </w:p>
        </w:tc>
        <w:tc>
          <w:tcPr>
            <w:tcW w:w="810" w:type="dxa"/>
            <w:shd w:val="clear" w:color="auto" w:fill="auto"/>
          </w:tcPr>
          <w:p w14:paraId="128CB0B3" w14:textId="77777777" w:rsidR="00B11855" w:rsidRPr="006D613E" w:rsidRDefault="003D003E" w:rsidP="001F5A5C">
            <w:pPr>
              <w:pStyle w:val="TableEntry"/>
            </w:pPr>
            <w:r w:rsidRPr="006D613E">
              <w:t>  8</w:t>
            </w:r>
          </w:p>
        </w:tc>
        <w:tc>
          <w:tcPr>
            <w:tcW w:w="630" w:type="dxa"/>
            <w:shd w:val="clear" w:color="auto" w:fill="auto"/>
          </w:tcPr>
          <w:p w14:paraId="3A637ED2" w14:textId="77777777" w:rsidR="00B11855" w:rsidRPr="006D613E" w:rsidRDefault="003D003E" w:rsidP="001F5A5C">
            <w:pPr>
              <w:pStyle w:val="TableEntry"/>
              <w:rPr>
                <w:color w:val="FFFFFF"/>
              </w:rPr>
            </w:pPr>
            <w:r w:rsidRPr="006D613E">
              <w:t>  IS</w:t>
            </w:r>
          </w:p>
        </w:tc>
        <w:tc>
          <w:tcPr>
            <w:tcW w:w="798" w:type="dxa"/>
            <w:shd w:val="clear" w:color="auto" w:fill="auto"/>
          </w:tcPr>
          <w:p w14:paraId="1605162F" w14:textId="77777777" w:rsidR="00B11855" w:rsidRPr="006D613E" w:rsidRDefault="003D003E" w:rsidP="001F5A5C">
            <w:pPr>
              <w:pStyle w:val="TableEntry"/>
              <w:rPr>
                <w:color w:val="FFFFFF"/>
              </w:rPr>
            </w:pPr>
            <w:r w:rsidRPr="006D613E">
              <w:t>  1</w:t>
            </w:r>
          </w:p>
        </w:tc>
        <w:tc>
          <w:tcPr>
            <w:tcW w:w="723" w:type="dxa"/>
            <w:shd w:val="clear" w:color="auto" w:fill="auto"/>
          </w:tcPr>
          <w:p w14:paraId="5C30BF05" w14:textId="77777777" w:rsidR="00B11855" w:rsidRPr="006D613E" w:rsidRDefault="003D003E" w:rsidP="001F5A5C">
            <w:pPr>
              <w:pStyle w:val="TableEntry"/>
              <w:rPr>
                <w:color w:val="FFFFFF"/>
              </w:rPr>
            </w:pPr>
            <w:r w:rsidRPr="006D613E">
              <w:t xml:space="preserve"> RE</w:t>
            </w:r>
          </w:p>
        </w:tc>
        <w:tc>
          <w:tcPr>
            <w:tcW w:w="819" w:type="dxa"/>
            <w:shd w:val="clear" w:color="auto" w:fill="auto"/>
          </w:tcPr>
          <w:p w14:paraId="551D1AA0" w14:textId="77777777" w:rsidR="00B11855" w:rsidRPr="006D613E" w:rsidRDefault="003D003E" w:rsidP="001F5A5C">
            <w:pPr>
              <w:pStyle w:val="TableEntry"/>
              <w:rPr>
                <w:color w:val="FFFFFF"/>
              </w:rPr>
            </w:pPr>
            <w:r w:rsidRPr="006D613E">
              <w:t>  False</w:t>
            </w:r>
          </w:p>
        </w:tc>
        <w:tc>
          <w:tcPr>
            <w:tcW w:w="711" w:type="dxa"/>
            <w:shd w:val="clear" w:color="auto" w:fill="auto"/>
          </w:tcPr>
          <w:p w14:paraId="589356F9" w14:textId="77777777" w:rsidR="00B11855" w:rsidRPr="006D613E" w:rsidRDefault="003D003E" w:rsidP="001F5A5C">
            <w:pPr>
              <w:pStyle w:val="TableEntry"/>
              <w:rPr>
                <w:color w:val="FFFFFF"/>
              </w:rPr>
            </w:pPr>
            <w:r w:rsidRPr="006D613E">
              <w:t>  0</w:t>
            </w:r>
          </w:p>
        </w:tc>
        <w:tc>
          <w:tcPr>
            <w:tcW w:w="810" w:type="dxa"/>
            <w:shd w:val="clear" w:color="auto" w:fill="auto"/>
          </w:tcPr>
          <w:p w14:paraId="277C690C" w14:textId="77777777" w:rsidR="00B11855" w:rsidRPr="006D613E" w:rsidRDefault="003D003E" w:rsidP="001F5A5C">
            <w:pPr>
              <w:pStyle w:val="TableEntry"/>
              <w:rPr>
                <w:color w:val="FFFFFF"/>
              </w:rPr>
            </w:pPr>
            <w:r w:rsidRPr="006D613E">
              <w:t>  1</w:t>
            </w:r>
          </w:p>
        </w:tc>
        <w:tc>
          <w:tcPr>
            <w:tcW w:w="810" w:type="dxa"/>
            <w:shd w:val="clear" w:color="auto" w:fill="auto"/>
          </w:tcPr>
          <w:p w14:paraId="6AD6BBFC" w14:textId="77777777" w:rsidR="00B11855" w:rsidRPr="006D613E" w:rsidRDefault="003D003E" w:rsidP="001F5A5C">
            <w:pPr>
              <w:pStyle w:val="TableEntry"/>
              <w:rPr>
                <w:color w:val="FFFFFF"/>
              </w:rPr>
            </w:pPr>
            <w:r w:rsidRPr="006D613E">
              <w:t>  0001</w:t>
            </w:r>
          </w:p>
        </w:tc>
        <w:tc>
          <w:tcPr>
            <w:tcW w:w="990" w:type="dxa"/>
            <w:shd w:val="clear" w:color="auto" w:fill="auto"/>
          </w:tcPr>
          <w:p w14:paraId="4AF6AF74" w14:textId="77777777" w:rsidR="00B11855" w:rsidRPr="006D613E" w:rsidRDefault="003D003E" w:rsidP="001F5A5C">
            <w:pPr>
              <w:pStyle w:val="TableEntry"/>
            </w:pPr>
            <w:r w:rsidRPr="006D613E">
              <w:t> </w:t>
            </w:r>
          </w:p>
        </w:tc>
        <w:tc>
          <w:tcPr>
            <w:tcW w:w="1458" w:type="dxa"/>
            <w:shd w:val="clear" w:color="auto" w:fill="auto"/>
          </w:tcPr>
          <w:p w14:paraId="74B5C72F" w14:textId="77777777" w:rsidR="00B11855" w:rsidRPr="006D613E" w:rsidRDefault="003D003E" w:rsidP="001F5A5C">
            <w:pPr>
              <w:pStyle w:val="TableEntry"/>
            </w:pPr>
            <w:r w:rsidRPr="006D613E">
              <w:t xml:space="preserve"> M </w:t>
            </w:r>
          </w:p>
        </w:tc>
      </w:tr>
      <w:tr w:rsidR="00D57E5E" w:rsidRPr="006D613E" w14:paraId="23E1DCB7" w14:textId="77777777" w:rsidTr="00EB7483">
        <w:trPr>
          <w:cantSplit/>
          <w:jc w:val="center"/>
        </w:trPr>
        <w:tc>
          <w:tcPr>
            <w:tcW w:w="1179" w:type="dxa"/>
            <w:shd w:val="clear" w:color="auto" w:fill="auto"/>
          </w:tcPr>
          <w:p w14:paraId="3A0D5A78" w14:textId="77777777" w:rsidR="00B11855" w:rsidRPr="006D613E" w:rsidRDefault="003D003E" w:rsidP="001F5A5C">
            <w:pPr>
              <w:pStyle w:val="TableEntry"/>
            </w:pPr>
            <w:r w:rsidRPr="006D613E">
              <w:t>  Patient Address</w:t>
            </w:r>
          </w:p>
        </w:tc>
        <w:tc>
          <w:tcPr>
            <w:tcW w:w="810" w:type="dxa"/>
            <w:shd w:val="clear" w:color="auto" w:fill="auto"/>
          </w:tcPr>
          <w:p w14:paraId="2D54893C" w14:textId="77777777" w:rsidR="00B11855" w:rsidRPr="006D613E" w:rsidRDefault="003D003E" w:rsidP="001F5A5C">
            <w:pPr>
              <w:pStyle w:val="TableEntry"/>
            </w:pPr>
            <w:r w:rsidRPr="006D613E">
              <w:t>  11</w:t>
            </w:r>
          </w:p>
        </w:tc>
        <w:tc>
          <w:tcPr>
            <w:tcW w:w="630" w:type="dxa"/>
            <w:shd w:val="clear" w:color="auto" w:fill="auto"/>
          </w:tcPr>
          <w:p w14:paraId="1F217BE5" w14:textId="77777777" w:rsidR="00B11855" w:rsidRPr="006D613E" w:rsidRDefault="003D003E" w:rsidP="001F5A5C">
            <w:pPr>
              <w:pStyle w:val="TableEntry"/>
              <w:rPr>
                <w:color w:val="FFFFFF"/>
              </w:rPr>
            </w:pPr>
            <w:r w:rsidRPr="006D613E">
              <w:t>  XAD</w:t>
            </w:r>
          </w:p>
        </w:tc>
        <w:tc>
          <w:tcPr>
            <w:tcW w:w="798" w:type="dxa"/>
            <w:shd w:val="clear" w:color="auto" w:fill="auto"/>
          </w:tcPr>
          <w:p w14:paraId="629AC366" w14:textId="77777777" w:rsidR="00B11855" w:rsidRPr="006D613E" w:rsidRDefault="003D003E" w:rsidP="001F5A5C">
            <w:pPr>
              <w:pStyle w:val="TableEntry"/>
              <w:rPr>
                <w:color w:val="FFFFFF"/>
              </w:rPr>
            </w:pPr>
            <w:r w:rsidRPr="006D613E">
              <w:t>  513</w:t>
            </w:r>
          </w:p>
        </w:tc>
        <w:tc>
          <w:tcPr>
            <w:tcW w:w="723" w:type="dxa"/>
            <w:shd w:val="clear" w:color="auto" w:fill="auto"/>
          </w:tcPr>
          <w:p w14:paraId="66471DA2" w14:textId="77777777" w:rsidR="00B11855" w:rsidRPr="006D613E" w:rsidRDefault="003D003E" w:rsidP="001F5A5C">
            <w:pPr>
              <w:pStyle w:val="TableEntry"/>
              <w:rPr>
                <w:color w:val="FFFFFF"/>
              </w:rPr>
            </w:pPr>
            <w:r w:rsidRPr="006D613E">
              <w:t> RE</w:t>
            </w:r>
          </w:p>
        </w:tc>
        <w:tc>
          <w:tcPr>
            <w:tcW w:w="819" w:type="dxa"/>
            <w:shd w:val="clear" w:color="auto" w:fill="auto"/>
          </w:tcPr>
          <w:p w14:paraId="5148BA2D" w14:textId="77777777" w:rsidR="00B11855" w:rsidRPr="006D613E" w:rsidRDefault="003D003E" w:rsidP="001F5A5C">
            <w:pPr>
              <w:pStyle w:val="TableEntry"/>
              <w:rPr>
                <w:color w:val="FFFFFF"/>
              </w:rPr>
            </w:pPr>
            <w:r w:rsidRPr="006D613E">
              <w:t>  True</w:t>
            </w:r>
          </w:p>
        </w:tc>
        <w:tc>
          <w:tcPr>
            <w:tcW w:w="711" w:type="dxa"/>
            <w:shd w:val="clear" w:color="auto" w:fill="auto"/>
          </w:tcPr>
          <w:p w14:paraId="6E1B2085" w14:textId="77777777" w:rsidR="00B11855" w:rsidRPr="006D613E" w:rsidRDefault="003D003E" w:rsidP="001F5A5C">
            <w:pPr>
              <w:pStyle w:val="TableEntry"/>
              <w:rPr>
                <w:color w:val="FFFFFF"/>
              </w:rPr>
            </w:pPr>
            <w:r w:rsidRPr="006D613E">
              <w:t>  0</w:t>
            </w:r>
          </w:p>
        </w:tc>
        <w:tc>
          <w:tcPr>
            <w:tcW w:w="810" w:type="dxa"/>
            <w:shd w:val="clear" w:color="auto" w:fill="auto"/>
          </w:tcPr>
          <w:p w14:paraId="21BB75CB" w14:textId="77777777" w:rsidR="00B11855" w:rsidRPr="006D613E" w:rsidRDefault="003D003E" w:rsidP="001F5A5C">
            <w:pPr>
              <w:pStyle w:val="TableEntry"/>
              <w:rPr>
                <w:color w:val="FFFFFF"/>
              </w:rPr>
            </w:pPr>
            <w:r w:rsidRPr="006D613E">
              <w:t>  *</w:t>
            </w:r>
          </w:p>
        </w:tc>
        <w:tc>
          <w:tcPr>
            <w:tcW w:w="810" w:type="dxa"/>
            <w:shd w:val="clear" w:color="auto" w:fill="auto"/>
          </w:tcPr>
          <w:p w14:paraId="2FA2C0BE" w14:textId="77777777" w:rsidR="00B11855" w:rsidRPr="006D613E" w:rsidRDefault="003D003E" w:rsidP="001F5A5C">
            <w:pPr>
              <w:pStyle w:val="TableEntry"/>
            </w:pPr>
            <w:r w:rsidRPr="006D613E">
              <w:t> </w:t>
            </w:r>
          </w:p>
        </w:tc>
        <w:tc>
          <w:tcPr>
            <w:tcW w:w="990" w:type="dxa"/>
            <w:shd w:val="clear" w:color="auto" w:fill="auto"/>
          </w:tcPr>
          <w:p w14:paraId="11C90441" w14:textId="77777777" w:rsidR="00B11855" w:rsidRPr="006D613E" w:rsidRDefault="003D003E" w:rsidP="001F5A5C">
            <w:pPr>
              <w:pStyle w:val="TableEntry"/>
            </w:pPr>
            <w:r w:rsidRPr="006D613E">
              <w:t>   </w:t>
            </w:r>
          </w:p>
        </w:tc>
        <w:tc>
          <w:tcPr>
            <w:tcW w:w="1458" w:type="dxa"/>
            <w:shd w:val="clear" w:color="auto" w:fill="auto"/>
          </w:tcPr>
          <w:p w14:paraId="67B4F32C" w14:textId="77777777" w:rsidR="00B11855" w:rsidRPr="006D613E" w:rsidRDefault="003D003E" w:rsidP="001F5A5C">
            <w:pPr>
              <w:pStyle w:val="TableEntry"/>
            </w:pPr>
            <w:r w:rsidRPr="006D613E">
              <w:t>   </w:t>
            </w:r>
          </w:p>
        </w:tc>
      </w:tr>
      <w:tr w:rsidR="00D57E5E" w:rsidRPr="006D613E" w14:paraId="22EDD040" w14:textId="77777777" w:rsidTr="00EB7483">
        <w:trPr>
          <w:cantSplit/>
          <w:jc w:val="center"/>
        </w:trPr>
        <w:tc>
          <w:tcPr>
            <w:tcW w:w="1179" w:type="dxa"/>
            <w:shd w:val="clear" w:color="auto" w:fill="auto"/>
          </w:tcPr>
          <w:p w14:paraId="2ADD2A61" w14:textId="77777777" w:rsidR="00B11855" w:rsidRPr="006D613E" w:rsidRDefault="003D003E" w:rsidP="0034367E">
            <w:pPr>
              <w:pStyle w:val="TableEntry"/>
              <w:spacing w:before="0" w:after="0"/>
              <w:ind w:left="29" w:right="29"/>
              <w:rPr>
                <w:i/>
              </w:rPr>
            </w:pPr>
            <w:r w:rsidRPr="006D613E">
              <w:rPr>
                <w:i/>
              </w:rPr>
              <w:t>   street address</w:t>
            </w:r>
          </w:p>
        </w:tc>
        <w:tc>
          <w:tcPr>
            <w:tcW w:w="810" w:type="dxa"/>
            <w:shd w:val="clear" w:color="auto" w:fill="auto"/>
          </w:tcPr>
          <w:p w14:paraId="01AF932C" w14:textId="77777777" w:rsidR="00B11855" w:rsidRPr="006D613E" w:rsidRDefault="003D003E" w:rsidP="0034367E">
            <w:pPr>
              <w:pStyle w:val="TableEntry"/>
              <w:spacing w:before="0" w:after="0"/>
              <w:ind w:left="29" w:right="29"/>
              <w:rPr>
                <w:i/>
              </w:rPr>
            </w:pPr>
            <w:r w:rsidRPr="006D613E">
              <w:rPr>
                <w:i/>
              </w:rPr>
              <w:t>  1</w:t>
            </w:r>
          </w:p>
        </w:tc>
        <w:tc>
          <w:tcPr>
            <w:tcW w:w="630" w:type="dxa"/>
            <w:shd w:val="clear" w:color="auto" w:fill="auto"/>
          </w:tcPr>
          <w:p w14:paraId="47ADC0D9" w14:textId="77777777" w:rsidR="00B11855" w:rsidRPr="006D613E" w:rsidRDefault="003D003E" w:rsidP="001F5A5C">
            <w:pPr>
              <w:pStyle w:val="TableEntry"/>
              <w:rPr>
                <w:color w:val="FFFFFF"/>
              </w:rPr>
            </w:pPr>
            <w:r w:rsidRPr="006D613E">
              <w:t>  SAD</w:t>
            </w:r>
          </w:p>
        </w:tc>
        <w:tc>
          <w:tcPr>
            <w:tcW w:w="798" w:type="dxa"/>
            <w:shd w:val="clear" w:color="auto" w:fill="auto"/>
          </w:tcPr>
          <w:p w14:paraId="6FCC11B5" w14:textId="77777777" w:rsidR="00B11855" w:rsidRPr="006D613E" w:rsidRDefault="003D003E" w:rsidP="001F5A5C">
            <w:pPr>
              <w:pStyle w:val="TableEntry"/>
              <w:rPr>
                <w:color w:val="FFFFFF"/>
              </w:rPr>
            </w:pPr>
            <w:r w:rsidRPr="006D613E">
              <w:t>  184</w:t>
            </w:r>
          </w:p>
        </w:tc>
        <w:tc>
          <w:tcPr>
            <w:tcW w:w="723" w:type="dxa"/>
            <w:shd w:val="clear" w:color="auto" w:fill="auto"/>
          </w:tcPr>
          <w:p w14:paraId="02D04B89" w14:textId="77777777" w:rsidR="00B11855" w:rsidRPr="006D613E" w:rsidRDefault="003D003E" w:rsidP="001F5A5C">
            <w:pPr>
              <w:pStyle w:val="TableEntry"/>
              <w:rPr>
                <w:color w:val="FFFFFF"/>
              </w:rPr>
            </w:pPr>
            <w:r w:rsidRPr="006D613E">
              <w:t>  O</w:t>
            </w:r>
          </w:p>
        </w:tc>
        <w:tc>
          <w:tcPr>
            <w:tcW w:w="819" w:type="dxa"/>
            <w:shd w:val="clear" w:color="auto" w:fill="auto"/>
          </w:tcPr>
          <w:p w14:paraId="0BEE8723" w14:textId="77777777" w:rsidR="00B11855" w:rsidRPr="006D613E" w:rsidRDefault="003D003E" w:rsidP="001F5A5C">
            <w:pPr>
              <w:pStyle w:val="TableEntry"/>
            </w:pPr>
            <w:r w:rsidRPr="006D613E">
              <w:t> </w:t>
            </w:r>
          </w:p>
        </w:tc>
        <w:tc>
          <w:tcPr>
            <w:tcW w:w="711" w:type="dxa"/>
            <w:shd w:val="clear" w:color="auto" w:fill="auto"/>
          </w:tcPr>
          <w:p w14:paraId="58C2FE51" w14:textId="77777777" w:rsidR="00B11855" w:rsidRPr="006D613E" w:rsidRDefault="003D003E" w:rsidP="001F5A5C">
            <w:pPr>
              <w:pStyle w:val="TableEntry"/>
              <w:rPr>
                <w:color w:val="FFFFFF"/>
              </w:rPr>
            </w:pPr>
            <w:r w:rsidRPr="006D613E">
              <w:t>  0</w:t>
            </w:r>
          </w:p>
        </w:tc>
        <w:tc>
          <w:tcPr>
            <w:tcW w:w="810" w:type="dxa"/>
            <w:shd w:val="clear" w:color="auto" w:fill="auto"/>
          </w:tcPr>
          <w:p w14:paraId="4BA34787" w14:textId="77777777" w:rsidR="00B11855" w:rsidRPr="006D613E" w:rsidRDefault="003D003E" w:rsidP="001F5A5C">
            <w:pPr>
              <w:pStyle w:val="TableEntry"/>
              <w:rPr>
                <w:color w:val="FFFFFF"/>
              </w:rPr>
            </w:pPr>
            <w:r w:rsidRPr="006D613E">
              <w:t>  1</w:t>
            </w:r>
          </w:p>
        </w:tc>
        <w:tc>
          <w:tcPr>
            <w:tcW w:w="810" w:type="dxa"/>
            <w:shd w:val="clear" w:color="auto" w:fill="auto"/>
          </w:tcPr>
          <w:p w14:paraId="51FBD5FE" w14:textId="77777777" w:rsidR="00B11855" w:rsidRPr="006D613E" w:rsidRDefault="003D003E" w:rsidP="001F5A5C">
            <w:pPr>
              <w:pStyle w:val="TableEntry"/>
            </w:pPr>
            <w:r w:rsidRPr="006D613E">
              <w:t> </w:t>
            </w:r>
          </w:p>
        </w:tc>
        <w:tc>
          <w:tcPr>
            <w:tcW w:w="990" w:type="dxa"/>
            <w:shd w:val="clear" w:color="auto" w:fill="auto"/>
          </w:tcPr>
          <w:p w14:paraId="454D43D8" w14:textId="77777777" w:rsidR="00B11855" w:rsidRPr="006D613E" w:rsidRDefault="003D003E" w:rsidP="001F5A5C">
            <w:pPr>
              <w:pStyle w:val="TableEntry"/>
            </w:pPr>
            <w:r w:rsidRPr="006D613E">
              <w:t>   </w:t>
            </w:r>
          </w:p>
        </w:tc>
        <w:tc>
          <w:tcPr>
            <w:tcW w:w="1458" w:type="dxa"/>
            <w:shd w:val="clear" w:color="auto" w:fill="auto"/>
          </w:tcPr>
          <w:p w14:paraId="403095C0" w14:textId="77777777" w:rsidR="00B11855" w:rsidRPr="006D613E" w:rsidRDefault="003D003E" w:rsidP="001F5A5C">
            <w:pPr>
              <w:pStyle w:val="TableEntry"/>
            </w:pPr>
            <w:r w:rsidRPr="006D613E">
              <w:t xml:space="preserve"> 12345 Some Street</w:t>
            </w:r>
          </w:p>
        </w:tc>
      </w:tr>
      <w:tr w:rsidR="00D57E5E" w:rsidRPr="006D613E" w14:paraId="2B377DDD" w14:textId="77777777" w:rsidTr="00EB7483">
        <w:trPr>
          <w:cantSplit/>
          <w:jc w:val="center"/>
        </w:trPr>
        <w:tc>
          <w:tcPr>
            <w:tcW w:w="1179" w:type="dxa"/>
            <w:shd w:val="clear" w:color="auto" w:fill="auto"/>
          </w:tcPr>
          <w:p w14:paraId="185AF780" w14:textId="77777777" w:rsidR="00B11855" w:rsidRPr="006D613E" w:rsidRDefault="003D003E" w:rsidP="0034367E">
            <w:pPr>
              <w:pStyle w:val="TableEntry"/>
              <w:spacing w:before="0" w:after="0"/>
              <w:ind w:left="29" w:right="29"/>
              <w:rPr>
                <w:i/>
              </w:rPr>
            </w:pPr>
            <w:r w:rsidRPr="006D613E">
              <w:rPr>
                <w:i/>
              </w:rPr>
              <w:t>   other designation</w:t>
            </w:r>
          </w:p>
        </w:tc>
        <w:tc>
          <w:tcPr>
            <w:tcW w:w="810" w:type="dxa"/>
            <w:shd w:val="clear" w:color="auto" w:fill="auto"/>
          </w:tcPr>
          <w:p w14:paraId="74D5B194" w14:textId="77777777" w:rsidR="00B11855" w:rsidRPr="006D613E" w:rsidRDefault="003D003E" w:rsidP="0034367E">
            <w:pPr>
              <w:pStyle w:val="TableEntry"/>
              <w:spacing w:before="0" w:after="0"/>
              <w:ind w:left="29" w:right="29"/>
              <w:rPr>
                <w:i/>
              </w:rPr>
            </w:pPr>
            <w:r w:rsidRPr="006D613E">
              <w:rPr>
                <w:i/>
              </w:rPr>
              <w:t>  2</w:t>
            </w:r>
          </w:p>
        </w:tc>
        <w:tc>
          <w:tcPr>
            <w:tcW w:w="630" w:type="dxa"/>
            <w:shd w:val="clear" w:color="auto" w:fill="auto"/>
          </w:tcPr>
          <w:p w14:paraId="450A70ED" w14:textId="77777777" w:rsidR="00B11855" w:rsidRPr="006D613E" w:rsidRDefault="003D003E" w:rsidP="001F5A5C">
            <w:pPr>
              <w:pStyle w:val="TableEntry"/>
              <w:rPr>
                <w:color w:val="FFFFFF"/>
              </w:rPr>
            </w:pPr>
            <w:r w:rsidRPr="006D613E">
              <w:t>  ST</w:t>
            </w:r>
          </w:p>
        </w:tc>
        <w:tc>
          <w:tcPr>
            <w:tcW w:w="798" w:type="dxa"/>
            <w:shd w:val="clear" w:color="auto" w:fill="auto"/>
          </w:tcPr>
          <w:p w14:paraId="3C9B1F2C" w14:textId="77777777" w:rsidR="00B11855" w:rsidRPr="006D613E" w:rsidRDefault="003D003E" w:rsidP="001F5A5C">
            <w:pPr>
              <w:pStyle w:val="TableEntry"/>
              <w:rPr>
                <w:color w:val="FFFFFF"/>
              </w:rPr>
            </w:pPr>
            <w:r w:rsidRPr="006D613E">
              <w:t>  120</w:t>
            </w:r>
          </w:p>
        </w:tc>
        <w:tc>
          <w:tcPr>
            <w:tcW w:w="723" w:type="dxa"/>
            <w:shd w:val="clear" w:color="auto" w:fill="auto"/>
          </w:tcPr>
          <w:p w14:paraId="2607A41E" w14:textId="77777777" w:rsidR="00B11855" w:rsidRPr="006D613E" w:rsidRDefault="003D003E" w:rsidP="001F5A5C">
            <w:pPr>
              <w:pStyle w:val="TableEntry"/>
              <w:rPr>
                <w:color w:val="FFFFFF"/>
              </w:rPr>
            </w:pPr>
            <w:r w:rsidRPr="006D613E">
              <w:t>  O</w:t>
            </w:r>
          </w:p>
        </w:tc>
        <w:tc>
          <w:tcPr>
            <w:tcW w:w="819" w:type="dxa"/>
            <w:shd w:val="clear" w:color="auto" w:fill="auto"/>
          </w:tcPr>
          <w:p w14:paraId="0E2FD12B" w14:textId="77777777" w:rsidR="00B11855" w:rsidRPr="006D613E" w:rsidRDefault="003D003E" w:rsidP="001F5A5C">
            <w:pPr>
              <w:pStyle w:val="TableEntry"/>
            </w:pPr>
            <w:r w:rsidRPr="006D613E">
              <w:t> </w:t>
            </w:r>
          </w:p>
        </w:tc>
        <w:tc>
          <w:tcPr>
            <w:tcW w:w="711" w:type="dxa"/>
            <w:shd w:val="clear" w:color="auto" w:fill="auto"/>
          </w:tcPr>
          <w:p w14:paraId="5B780FEC" w14:textId="77777777" w:rsidR="00B11855" w:rsidRPr="006D613E" w:rsidRDefault="003D003E" w:rsidP="001F5A5C">
            <w:pPr>
              <w:pStyle w:val="TableEntry"/>
              <w:rPr>
                <w:color w:val="FFFFFF"/>
              </w:rPr>
            </w:pPr>
            <w:r w:rsidRPr="006D613E">
              <w:t>  0</w:t>
            </w:r>
          </w:p>
        </w:tc>
        <w:tc>
          <w:tcPr>
            <w:tcW w:w="810" w:type="dxa"/>
            <w:shd w:val="clear" w:color="auto" w:fill="auto"/>
          </w:tcPr>
          <w:p w14:paraId="2807BE82" w14:textId="77777777" w:rsidR="00B11855" w:rsidRPr="006D613E" w:rsidRDefault="003D003E" w:rsidP="001F5A5C">
            <w:pPr>
              <w:pStyle w:val="TableEntry"/>
              <w:rPr>
                <w:color w:val="FFFFFF"/>
              </w:rPr>
            </w:pPr>
            <w:r w:rsidRPr="006D613E">
              <w:t>  1</w:t>
            </w:r>
          </w:p>
        </w:tc>
        <w:tc>
          <w:tcPr>
            <w:tcW w:w="810" w:type="dxa"/>
            <w:shd w:val="clear" w:color="auto" w:fill="auto"/>
          </w:tcPr>
          <w:p w14:paraId="4C2438AC" w14:textId="77777777" w:rsidR="00B11855" w:rsidRPr="006D613E" w:rsidRDefault="003D003E" w:rsidP="001F5A5C">
            <w:pPr>
              <w:pStyle w:val="TableEntry"/>
            </w:pPr>
            <w:r w:rsidRPr="006D613E">
              <w:t> </w:t>
            </w:r>
          </w:p>
        </w:tc>
        <w:tc>
          <w:tcPr>
            <w:tcW w:w="990" w:type="dxa"/>
            <w:shd w:val="clear" w:color="auto" w:fill="auto"/>
          </w:tcPr>
          <w:p w14:paraId="249F0836" w14:textId="77777777" w:rsidR="00B11855" w:rsidRPr="006D613E" w:rsidRDefault="003D003E" w:rsidP="001F5A5C">
            <w:pPr>
              <w:pStyle w:val="TableEntry"/>
            </w:pPr>
            <w:r w:rsidRPr="006D613E">
              <w:t> </w:t>
            </w:r>
          </w:p>
        </w:tc>
        <w:tc>
          <w:tcPr>
            <w:tcW w:w="1458" w:type="dxa"/>
            <w:shd w:val="clear" w:color="auto" w:fill="auto"/>
          </w:tcPr>
          <w:p w14:paraId="040ABE69" w14:textId="77777777" w:rsidR="00B11855" w:rsidRPr="006D613E" w:rsidRDefault="003D003E" w:rsidP="001F5A5C">
            <w:pPr>
              <w:pStyle w:val="TableEntry"/>
            </w:pPr>
            <w:r w:rsidRPr="006D613E">
              <w:t xml:space="preserve"> Apartment 123</w:t>
            </w:r>
          </w:p>
        </w:tc>
      </w:tr>
      <w:tr w:rsidR="00D57E5E" w:rsidRPr="006D613E" w14:paraId="668F9443" w14:textId="77777777" w:rsidTr="00EB7483">
        <w:trPr>
          <w:cantSplit/>
          <w:jc w:val="center"/>
        </w:trPr>
        <w:tc>
          <w:tcPr>
            <w:tcW w:w="1179" w:type="dxa"/>
            <w:shd w:val="clear" w:color="auto" w:fill="auto"/>
          </w:tcPr>
          <w:p w14:paraId="0AE45836" w14:textId="77777777" w:rsidR="00B11855" w:rsidRPr="006D613E" w:rsidRDefault="003D003E" w:rsidP="0034367E">
            <w:pPr>
              <w:pStyle w:val="TableEntry"/>
              <w:spacing w:before="0" w:after="0"/>
              <w:ind w:left="29" w:right="29"/>
              <w:rPr>
                <w:i/>
              </w:rPr>
            </w:pPr>
            <w:r w:rsidRPr="006D613E">
              <w:rPr>
                <w:i/>
              </w:rPr>
              <w:t>   city</w:t>
            </w:r>
          </w:p>
        </w:tc>
        <w:tc>
          <w:tcPr>
            <w:tcW w:w="810" w:type="dxa"/>
            <w:shd w:val="clear" w:color="auto" w:fill="auto"/>
          </w:tcPr>
          <w:p w14:paraId="7518C9AF" w14:textId="77777777" w:rsidR="00B11855" w:rsidRPr="006D613E" w:rsidRDefault="003D003E" w:rsidP="0034367E">
            <w:pPr>
              <w:pStyle w:val="TableEntry"/>
              <w:spacing w:before="0" w:after="0"/>
              <w:ind w:left="29" w:right="29"/>
              <w:rPr>
                <w:i/>
              </w:rPr>
            </w:pPr>
            <w:r w:rsidRPr="006D613E">
              <w:rPr>
                <w:i/>
              </w:rPr>
              <w:t>  3</w:t>
            </w:r>
          </w:p>
        </w:tc>
        <w:tc>
          <w:tcPr>
            <w:tcW w:w="630" w:type="dxa"/>
            <w:shd w:val="clear" w:color="auto" w:fill="auto"/>
          </w:tcPr>
          <w:p w14:paraId="52FE3602" w14:textId="77777777" w:rsidR="00B11855" w:rsidRPr="006D613E" w:rsidRDefault="003D003E" w:rsidP="001F5A5C">
            <w:pPr>
              <w:pStyle w:val="TableEntry"/>
              <w:rPr>
                <w:color w:val="FFFFFF"/>
              </w:rPr>
            </w:pPr>
            <w:r w:rsidRPr="006D613E">
              <w:t>  ST</w:t>
            </w:r>
          </w:p>
        </w:tc>
        <w:tc>
          <w:tcPr>
            <w:tcW w:w="798" w:type="dxa"/>
            <w:shd w:val="clear" w:color="auto" w:fill="auto"/>
          </w:tcPr>
          <w:p w14:paraId="7D6AD93E" w14:textId="77777777" w:rsidR="00B11855" w:rsidRPr="006D613E" w:rsidRDefault="003D003E" w:rsidP="001F5A5C">
            <w:pPr>
              <w:pStyle w:val="TableEntry"/>
              <w:rPr>
                <w:color w:val="FFFFFF"/>
              </w:rPr>
            </w:pPr>
            <w:r w:rsidRPr="006D613E">
              <w:t>  50</w:t>
            </w:r>
          </w:p>
        </w:tc>
        <w:tc>
          <w:tcPr>
            <w:tcW w:w="723" w:type="dxa"/>
            <w:shd w:val="clear" w:color="auto" w:fill="auto"/>
          </w:tcPr>
          <w:p w14:paraId="071D1CA8" w14:textId="77777777" w:rsidR="00B11855" w:rsidRPr="006D613E" w:rsidRDefault="003D003E" w:rsidP="001F5A5C">
            <w:pPr>
              <w:pStyle w:val="TableEntry"/>
              <w:rPr>
                <w:color w:val="FFFFFF"/>
              </w:rPr>
            </w:pPr>
            <w:r w:rsidRPr="006D613E">
              <w:t>  O</w:t>
            </w:r>
          </w:p>
        </w:tc>
        <w:tc>
          <w:tcPr>
            <w:tcW w:w="819" w:type="dxa"/>
            <w:shd w:val="clear" w:color="auto" w:fill="auto"/>
          </w:tcPr>
          <w:p w14:paraId="02E119B3" w14:textId="77777777" w:rsidR="00B11855" w:rsidRPr="006D613E" w:rsidRDefault="003D003E" w:rsidP="001F5A5C">
            <w:pPr>
              <w:pStyle w:val="TableEntry"/>
            </w:pPr>
            <w:r w:rsidRPr="006D613E">
              <w:t> </w:t>
            </w:r>
          </w:p>
        </w:tc>
        <w:tc>
          <w:tcPr>
            <w:tcW w:w="711" w:type="dxa"/>
            <w:shd w:val="clear" w:color="auto" w:fill="auto"/>
          </w:tcPr>
          <w:p w14:paraId="10A39224" w14:textId="77777777" w:rsidR="00B11855" w:rsidRPr="006D613E" w:rsidRDefault="003D003E" w:rsidP="001F5A5C">
            <w:pPr>
              <w:pStyle w:val="TableEntry"/>
              <w:rPr>
                <w:color w:val="FFFFFF"/>
              </w:rPr>
            </w:pPr>
            <w:r w:rsidRPr="006D613E">
              <w:t>  0</w:t>
            </w:r>
          </w:p>
        </w:tc>
        <w:tc>
          <w:tcPr>
            <w:tcW w:w="810" w:type="dxa"/>
            <w:shd w:val="clear" w:color="auto" w:fill="auto"/>
          </w:tcPr>
          <w:p w14:paraId="6E2A25B3" w14:textId="77777777" w:rsidR="00B11855" w:rsidRPr="006D613E" w:rsidRDefault="003D003E" w:rsidP="001F5A5C">
            <w:pPr>
              <w:pStyle w:val="TableEntry"/>
              <w:rPr>
                <w:color w:val="FFFFFF"/>
              </w:rPr>
            </w:pPr>
            <w:r w:rsidRPr="006D613E">
              <w:t>  1</w:t>
            </w:r>
          </w:p>
        </w:tc>
        <w:tc>
          <w:tcPr>
            <w:tcW w:w="810" w:type="dxa"/>
            <w:shd w:val="clear" w:color="auto" w:fill="auto"/>
          </w:tcPr>
          <w:p w14:paraId="61F544D4" w14:textId="77777777" w:rsidR="00B11855" w:rsidRPr="006D613E" w:rsidRDefault="003D003E" w:rsidP="001F5A5C">
            <w:pPr>
              <w:pStyle w:val="TableEntry"/>
            </w:pPr>
            <w:r w:rsidRPr="006D613E">
              <w:t> </w:t>
            </w:r>
          </w:p>
        </w:tc>
        <w:tc>
          <w:tcPr>
            <w:tcW w:w="990" w:type="dxa"/>
            <w:shd w:val="clear" w:color="auto" w:fill="auto"/>
          </w:tcPr>
          <w:p w14:paraId="195E5C26" w14:textId="77777777" w:rsidR="00B11855" w:rsidRPr="006D613E" w:rsidRDefault="003D003E" w:rsidP="001F5A5C">
            <w:pPr>
              <w:pStyle w:val="TableEntry"/>
            </w:pPr>
            <w:r w:rsidRPr="006D613E">
              <w:t> </w:t>
            </w:r>
          </w:p>
        </w:tc>
        <w:tc>
          <w:tcPr>
            <w:tcW w:w="1458" w:type="dxa"/>
            <w:shd w:val="clear" w:color="auto" w:fill="auto"/>
          </w:tcPr>
          <w:p w14:paraId="5401DD31" w14:textId="77777777" w:rsidR="00B11855" w:rsidRPr="006D613E" w:rsidRDefault="003D003E" w:rsidP="001F5A5C">
            <w:pPr>
              <w:pStyle w:val="TableEntry"/>
            </w:pPr>
            <w:r w:rsidRPr="006D613E">
              <w:t> Town</w:t>
            </w:r>
          </w:p>
        </w:tc>
      </w:tr>
      <w:tr w:rsidR="00D57E5E" w:rsidRPr="006D613E" w14:paraId="21EFA088" w14:textId="77777777" w:rsidTr="00EB7483">
        <w:trPr>
          <w:cantSplit/>
          <w:jc w:val="center"/>
        </w:trPr>
        <w:tc>
          <w:tcPr>
            <w:tcW w:w="1179" w:type="dxa"/>
            <w:shd w:val="clear" w:color="auto" w:fill="auto"/>
          </w:tcPr>
          <w:p w14:paraId="2D37CB06" w14:textId="77777777" w:rsidR="00B11855" w:rsidRPr="006D613E" w:rsidRDefault="003D003E" w:rsidP="0034367E">
            <w:pPr>
              <w:pStyle w:val="TableEntry"/>
              <w:spacing w:before="0" w:after="0"/>
              <w:ind w:left="29" w:right="29"/>
              <w:rPr>
                <w:i/>
              </w:rPr>
            </w:pPr>
            <w:r w:rsidRPr="006D613E">
              <w:rPr>
                <w:i/>
              </w:rPr>
              <w:t>   state or province</w:t>
            </w:r>
          </w:p>
        </w:tc>
        <w:tc>
          <w:tcPr>
            <w:tcW w:w="810" w:type="dxa"/>
            <w:shd w:val="clear" w:color="auto" w:fill="auto"/>
          </w:tcPr>
          <w:p w14:paraId="5074623F" w14:textId="77777777" w:rsidR="00B11855" w:rsidRPr="006D613E" w:rsidRDefault="003D003E" w:rsidP="0034367E">
            <w:pPr>
              <w:pStyle w:val="TableEntry"/>
              <w:spacing w:before="0" w:after="0"/>
              <w:ind w:left="29" w:right="29"/>
              <w:rPr>
                <w:i/>
              </w:rPr>
            </w:pPr>
            <w:r w:rsidRPr="006D613E">
              <w:rPr>
                <w:i/>
              </w:rPr>
              <w:t>  4</w:t>
            </w:r>
          </w:p>
        </w:tc>
        <w:tc>
          <w:tcPr>
            <w:tcW w:w="630" w:type="dxa"/>
            <w:shd w:val="clear" w:color="auto" w:fill="auto"/>
          </w:tcPr>
          <w:p w14:paraId="1BE9E627" w14:textId="77777777" w:rsidR="00B11855" w:rsidRPr="006D613E" w:rsidRDefault="003D003E" w:rsidP="001F5A5C">
            <w:pPr>
              <w:pStyle w:val="TableEntry"/>
              <w:rPr>
                <w:color w:val="FFFFFF"/>
              </w:rPr>
            </w:pPr>
            <w:r w:rsidRPr="006D613E">
              <w:t>  ST</w:t>
            </w:r>
          </w:p>
        </w:tc>
        <w:tc>
          <w:tcPr>
            <w:tcW w:w="798" w:type="dxa"/>
            <w:shd w:val="clear" w:color="auto" w:fill="auto"/>
          </w:tcPr>
          <w:p w14:paraId="772F22C8" w14:textId="77777777" w:rsidR="00B11855" w:rsidRPr="006D613E" w:rsidRDefault="003D003E" w:rsidP="001F5A5C">
            <w:pPr>
              <w:pStyle w:val="TableEntry"/>
              <w:rPr>
                <w:color w:val="FFFFFF"/>
              </w:rPr>
            </w:pPr>
            <w:r w:rsidRPr="006D613E">
              <w:t>  50</w:t>
            </w:r>
          </w:p>
        </w:tc>
        <w:tc>
          <w:tcPr>
            <w:tcW w:w="723" w:type="dxa"/>
            <w:shd w:val="clear" w:color="auto" w:fill="auto"/>
          </w:tcPr>
          <w:p w14:paraId="665650D5" w14:textId="77777777" w:rsidR="00B11855" w:rsidRPr="006D613E" w:rsidRDefault="003D003E" w:rsidP="001F5A5C">
            <w:pPr>
              <w:pStyle w:val="TableEntry"/>
              <w:rPr>
                <w:color w:val="FFFFFF"/>
              </w:rPr>
            </w:pPr>
            <w:r w:rsidRPr="006D613E">
              <w:t>  O</w:t>
            </w:r>
          </w:p>
        </w:tc>
        <w:tc>
          <w:tcPr>
            <w:tcW w:w="819" w:type="dxa"/>
            <w:shd w:val="clear" w:color="auto" w:fill="auto"/>
          </w:tcPr>
          <w:p w14:paraId="1867F717" w14:textId="77777777" w:rsidR="00B11855" w:rsidRPr="006D613E" w:rsidRDefault="003D003E" w:rsidP="001F5A5C">
            <w:pPr>
              <w:pStyle w:val="TableEntry"/>
            </w:pPr>
            <w:r w:rsidRPr="006D613E">
              <w:t> </w:t>
            </w:r>
          </w:p>
        </w:tc>
        <w:tc>
          <w:tcPr>
            <w:tcW w:w="711" w:type="dxa"/>
            <w:shd w:val="clear" w:color="auto" w:fill="auto"/>
          </w:tcPr>
          <w:p w14:paraId="677EDC8F" w14:textId="77777777" w:rsidR="00B11855" w:rsidRPr="006D613E" w:rsidRDefault="003D003E" w:rsidP="001F5A5C">
            <w:pPr>
              <w:pStyle w:val="TableEntry"/>
              <w:rPr>
                <w:color w:val="FFFFFF"/>
              </w:rPr>
            </w:pPr>
            <w:r w:rsidRPr="006D613E">
              <w:t>  0</w:t>
            </w:r>
          </w:p>
        </w:tc>
        <w:tc>
          <w:tcPr>
            <w:tcW w:w="810" w:type="dxa"/>
            <w:shd w:val="clear" w:color="auto" w:fill="auto"/>
          </w:tcPr>
          <w:p w14:paraId="08E0446D" w14:textId="77777777" w:rsidR="00B11855" w:rsidRPr="006D613E" w:rsidRDefault="003D003E" w:rsidP="001F5A5C">
            <w:pPr>
              <w:pStyle w:val="TableEntry"/>
              <w:rPr>
                <w:color w:val="FFFFFF"/>
              </w:rPr>
            </w:pPr>
            <w:r w:rsidRPr="006D613E">
              <w:t>  1</w:t>
            </w:r>
          </w:p>
        </w:tc>
        <w:tc>
          <w:tcPr>
            <w:tcW w:w="810" w:type="dxa"/>
            <w:shd w:val="clear" w:color="auto" w:fill="auto"/>
          </w:tcPr>
          <w:p w14:paraId="1EADC159" w14:textId="77777777" w:rsidR="00B11855" w:rsidRPr="006D613E" w:rsidRDefault="003D003E" w:rsidP="001F5A5C">
            <w:pPr>
              <w:pStyle w:val="TableEntry"/>
            </w:pPr>
            <w:r w:rsidRPr="006D613E">
              <w:t> </w:t>
            </w:r>
          </w:p>
        </w:tc>
        <w:tc>
          <w:tcPr>
            <w:tcW w:w="990" w:type="dxa"/>
            <w:shd w:val="clear" w:color="auto" w:fill="auto"/>
          </w:tcPr>
          <w:p w14:paraId="0ADF2C35" w14:textId="77777777" w:rsidR="00B11855" w:rsidRPr="006D613E" w:rsidRDefault="003D003E" w:rsidP="001F5A5C">
            <w:pPr>
              <w:pStyle w:val="TableEntry"/>
            </w:pPr>
            <w:r w:rsidRPr="006D613E">
              <w:t> </w:t>
            </w:r>
          </w:p>
        </w:tc>
        <w:tc>
          <w:tcPr>
            <w:tcW w:w="1458" w:type="dxa"/>
            <w:shd w:val="clear" w:color="auto" w:fill="auto"/>
          </w:tcPr>
          <w:p w14:paraId="2EAF9B90" w14:textId="77777777" w:rsidR="00B11855" w:rsidRPr="006D613E" w:rsidRDefault="003D003E" w:rsidP="001F5A5C">
            <w:pPr>
              <w:pStyle w:val="TableEntry"/>
            </w:pPr>
            <w:r w:rsidRPr="006D613E">
              <w:t> MN</w:t>
            </w:r>
          </w:p>
        </w:tc>
      </w:tr>
      <w:tr w:rsidR="00D57E5E" w:rsidRPr="006D613E" w14:paraId="2A9DD320" w14:textId="77777777" w:rsidTr="00EB7483">
        <w:trPr>
          <w:cantSplit/>
          <w:jc w:val="center"/>
        </w:trPr>
        <w:tc>
          <w:tcPr>
            <w:tcW w:w="1179" w:type="dxa"/>
            <w:shd w:val="clear" w:color="auto" w:fill="auto"/>
          </w:tcPr>
          <w:p w14:paraId="00EE443F" w14:textId="77777777" w:rsidR="00B11855" w:rsidRPr="006D613E" w:rsidRDefault="003D003E" w:rsidP="001F5A5C">
            <w:pPr>
              <w:pStyle w:val="TableEntry"/>
            </w:pPr>
            <w:r w:rsidRPr="006D613E">
              <w:t>   zip or postal code</w:t>
            </w:r>
          </w:p>
        </w:tc>
        <w:tc>
          <w:tcPr>
            <w:tcW w:w="810" w:type="dxa"/>
            <w:shd w:val="clear" w:color="auto" w:fill="auto"/>
          </w:tcPr>
          <w:p w14:paraId="4FBCD943" w14:textId="77777777" w:rsidR="00B11855" w:rsidRPr="006D613E" w:rsidRDefault="003D003E" w:rsidP="001F5A5C">
            <w:pPr>
              <w:pStyle w:val="TableEntry"/>
            </w:pPr>
            <w:r w:rsidRPr="006D613E">
              <w:t>  5</w:t>
            </w:r>
          </w:p>
        </w:tc>
        <w:tc>
          <w:tcPr>
            <w:tcW w:w="630" w:type="dxa"/>
            <w:shd w:val="clear" w:color="auto" w:fill="auto"/>
          </w:tcPr>
          <w:p w14:paraId="1AE7B7E9" w14:textId="77777777" w:rsidR="00B11855" w:rsidRPr="006D613E" w:rsidRDefault="003D003E" w:rsidP="001F5A5C">
            <w:pPr>
              <w:pStyle w:val="TableEntry"/>
            </w:pPr>
            <w:r w:rsidRPr="006D613E">
              <w:t>  ST</w:t>
            </w:r>
          </w:p>
        </w:tc>
        <w:tc>
          <w:tcPr>
            <w:tcW w:w="798" w:type="dxa"/>
            <w:shd w:val="clear" w:color="auto" w:fill="auto"/>
          </w:tcPr>
          <w:p w14:paraId="4687190C" w14:textId="77777777" w:rsidR="00B11855" w:rsidRPr="006D613E" w:rsidRDefault="003D003E" w:rsidP="001F5A5C">
            <w:pPr>
              <w:pStyle w:val="TableEntry"/>
            </w:pPr>
            <w:r w:rsidRPr="006D613E">
              <w:t>  12</w:t>
            </w:r>
          </w:p>
        </w:tc>
        <w:tc>
          <w:tcPr>
            <w:tcW w:w="723" w:type="dxa"/>
            <w:shd w:val="clear" w:color="auto" w:fill="auto"/>
          </w:tcPr>
          <w:p w14:paraId="47D8AC10" w14:textId="77777777" w:rsidR="00B11855" w:rsidRPr="006D613E" w:rsidRDefault="003D003E" w:rsidP="001F5A5C">
            <w:pPr>
              <w:pStyle w:val="TableEntry"/>
            </w:pPr>
            <w:r w:rsidRPr="006D613E">
              <w:t>  O</w:t>
            </w:r>
          </w:p>
        </w:tc>
        <w:tc>
          <w:tcPr>
            <w:tcW w:w="819" w:type="dxa"/>
            <w:shd w:val="clear" w:color="auto" w:fill="auto"/>
          </w:tcPr>
          <w:p w14:paraId="5E4DBF52" w14:textId="77777777" w:rsidR="00B11855" w:rsidRPr="006D613E" w:rsidRDefault="003D003E" w:rsidP="001F5A5C">
            <w:pPr>
              <w:pStyle w:val="TableEntry"/>
            </w:pPr>
            <w:r w:rsidRPr="006D613E">
              <w:t> </w:t>
            </w:r>
          </w:p>
        </w:tc>
        <w:tc>
          <w:tcPr>
            <w:tcW w:w="711" w:type="dxa"/>
            <w:shd w:val="clear" w:color="auto" w:fill="auto"/>
          </w:tcPr>
          <w:p w14:paraId="67B1A100" w14:textId="77777777" w:rsidR="00B11855" w:rsidRPr="006D613E" w:rsidRDefault="003D003E" w:rsidP="001F5A5C">
            <w:pPr>
              <w:pStyle w:val="TableEntry"/>
            </w:pPr>
            <w:r w:rsidRPr="006D613E">
              <w:t>  0</w:t>
            </w:r>
          </w:p>
        </w:tc>
        <w:tc>
          <w:tcPr>
            <w:tcW w:w="810" w:type="dxa"/>
            <w:shd w:val="clear" w:color="auto" w:fill="auto"/>
          </w:tcPr>
          <w:p w14:paraId="247A72A4" w14:textId="77777777" w:rsidR="00B11855" w:rsidRPr="006D613E" w:rsidRDefault="003D003E" w:rsidP="001F5A5C">
            <w:pPr>
              <w:pStyle w:val="TableEntry"/>
            </w:pPr>
            <w:r w:rsidRPr="006D613E">
              <w:t>  1</w:t>
            </w:r>
          </w:p>
        </w:tc>
        <w:tc>
          <w:tcPr>
            <w:tcW w:w="810" w:type="dxa"/>
            <w:shd w:val="clear" w:color="auto" w:fill="auto"/>
          </w:tcPr>
          <w:p w14:paraId="088CB7CD" w14:textId="77777777" w:rsidR="00B11855" w:rsidRPr="006D613E" w:rsidRDefault="003D003E" w:rsidP="001F5A5C">
            <w:pPr>
              <w:pStyle w:val="TableEntry"/>
            </w:pPr>
            <w:r w:rsidRPr="006D613E">
              <w:t> </w:t>
            </w:r>
          </w:p>
        </w:tc>
        <w:tc>
          <w:tcPr>
            <w:tcW w:w="990" w:type="dxa"/>
            <w:shd w:val="clear" w:color="auto" w:fill="auto"/>
          </w:tcPr>
          <w:p w14:paraId="1973EC1F" w14:textId="77777777" w:rsidR="00B11855" w:rsidRPr="006D613E" w:rsidRDefault="003D003E" w:rsidP="001F5A5C">
            <w:pPr>
              <w:pStyle w:val="TableEntry"/>
            </w:pPr>
            <w:r w:rsidRPr="006D613E">
              <w:t> </w:t>
            </w:r>
          </w:p>
        </w:tc>
        <w:tc>
          <w:tcPr>
            <w:tcW w:w="1458" w:type="dxa"/>
            <w:shd w:val="clear" w:color="auto" w:fill="auto"/>
          </w:tcPr>
          <w:p w14:paraId="0F362107" w14:textId="77777777" w:rsidR="00B11855" w:rsidRPr="006D613E" w:rsidRDefault="003D003E" w:rsidP="001F5A5C">
            <w:pPr>
              <w:pStyle w:val="TableEntry"/>
            </w:pPr>
            <w:r w:rsidRPr="006D613E">
              <w:t xml:space="preserve"> 12345 </w:t>
            </w:r>
          </w:p>
        </w:tc>
      </w:tr>
      <w:tr w:rsidR="00D57E5E" w:rsidRPr="006D613E" w14:paraId="13926331" w14:textId="77777777" w:rsidTr="00EB7483">
        <w:trPr>
          <w:cantSplit/>
          <w:jc w:val="center"/>
        </w:trPr>
        <w:tc>
          <w:tcPr>
            <w:tcW w:w="1179" w:type="dxa"/>
            <w:shd w:val="clear" w:color="auto" w:fill="auto"/>
          </w:tcPr>
          <w:p w14:paraId="03B93457" w14:textId="77777777" w:rsidR="00B11855" w:rsidRPr="006D613E" w:rsidRDefault="003D003E" w:rsidP="001F5A5C">
            <w:pPr>
              <w:pStyle w:val="TableEntry"/>
            </w:pPr>
            <w:r w:rsidRPr="006D613E">
              <w:t>   country</w:t>
            </w:r>
          </w:p>
        </w:tc>
        <w:tc>
          <w:tcPr>
            <w:tcW w:w="810" w:type="dxa"/>
            <w:shd w:val="clear" w:color="auto" w:fill="auto"/>
          </w:tcPr>
          <w:p w14:paraId="7319AC8B" w14:textId="77777777" w:rsidR="00B11855" w:rsidRPr="006D613E" w:rsidRDefault="003D003E" w:rsidP="001F5A5C">
            <w:pPr>
              <w:pStyle w:val="TableEntry"/>
            </w:pPr>
            <w:r w:rsidRPr="006D613E">
              <w:t>  6</w:t>
            </w:r>
          </w:p>
        </w:tc>
        <w:tc>
          <w:tcPr>
            <w:tcW w:w="630" w:type="dxa"/>
            <w:shd w:val="clear" w:color="auto" w:fill="auto"/>
          </w:tcPr>
          <w:p w14:paraId="3AFD4084" w14:textId="77777777" w:rsidR="00B11855" w:rsidRPr="006D613E" w:rsidRDefault="003D003E" w:rsidP="001F5A5C">
            <w:pPr>
              <w:pStyle w:val="TableEntry"/>
            </w:pPr>
            <w:r w:rsidRPr="006D613E">
              <w:t>  ID</w:t>
            </w:r>
          </w:p>
        </w:tc>
        <w:tc>
          <w:tcPr>
            <w:tcW w:w="798" w:type="dxa"/>
            <w:shd w:val="clear" w:color="auto" w:fill="auto"/>
          </w:tcPr>
          <w:p w14:paraId="20A0D0B6" w14:textId="77777777" w:rsidR="00B11855" w:rsidRPr="006D613E" w:rsidRDefault="003D003E" w:rsidP="001F5A5C">
            <w:pPr>
              <w:pStyle w:val="TableEntry"/>
            </w:pPr>
            <w:r w:rsidRPr="006D613E">
              <w:t>  3</w:t>
            </w:r>
          </w:p>
        </w:tc>
        <w:tc>
          <w:tcPr>
            <w:tcW w:w="723" w:type="dxa"/>
            <w:shd w:val="clear" w:color="auto" w:fill="auto"/>
          </w:tcPr>
          <w:p w14:paraId="547397E7" w14:textId="77777777" w:rsidR="00B11855" w:rsidRPr="006D613E" w:rsidRDefault="003D003E" w:rsidP="001F5A5C">
            <w:pPr>
              <w:pStyle w:val="TableEntry"/>
            </w:pPr>
            <w:r w:rsidRPr="006D613E">
              <w:t>  O</w:t>
            </w:r>
          </w:p>
        </w:tc>
        <w:tc>
          <w:tcPr>
            <w:tcW w:w="819" w:type="dxa"/>
            <w:shd w:val="clear" w:color="auto" w:fill="auto"/>
          </w:tcPr>
          <w:p w14:paraId="71976530" w14:textId="77777777" w:rsidR="00B11855" w:rsidRPr="006D613E" w:rsidRDefault="003D003E" w:rsidP="001F5A5C">
            <w:pPr>
              <w:pStyle w:val="TableEntry"/>
            </w:pPr>
            <w:r w:rsidRPr="006D613E">
              <w:t> </w:t>
            </w:r>
          </w:p>
        </w:tc>
        <w:tc>
          <w:tcPr>
            <w:tcW w:w="711" w:type="dxa"/>
            <w:shd w:val="clear" w:color="auto" w:fill="auto"/>
          </w:tcPr>
          <w:p w14:paraId="5811CE55" w14:textId="77777777" w:rsidR="00B11855" w:rsidRPr="006D613E" w:rsidRDefault="003D003E" w:rsidP="001F5A5C">
            <w:pPr>
              <w:pStyle w:val="TableEntry"/>
            </w:pPr>
            <w:r w:rsidRPr="006D613E">
              <w:t>  0</w:t>
            </w:r>
          </w:p>
        </w:tc>
        <w:tc>
          <w:tcPr>
            <w:tcW w:w="810" w:type="dxa"/>
            <w:shd w:val="clear" w:color="auto" w:fill="auto"/>
          </w:tcPr>
          <w:p w14:paraId="3E25824C" w14:textId="77777777" w:rsidR="00B11855" w:rsidRPr="006D613E" w:rsidRDefault="003D003E" w:rsidP="001F5A5C">
            <w:pPr>
              <w:pStyle w:val="TableEntry"/>
            </w:pPr>
            <w:r w:rsidRPr="006D613E">
              <w:t>  1</w:t>
            </w:r>
          </w:p>
        </w:tc>
        <w:tc>
          <w:tcPr>
            <w:tcW w:w="810" w:type="dxa"/>
            <w:shd w:val="clear" w:color="auto" w:fill="auto"/>
          </w:tcPr>
          <w:p w14:paraId="40047B45" w14:textId="77777777" w:rsidR="00B11855" w:rsidRPr="006D613E" w:rsidRDefault="003D003E" w:rsidP="001F5A5C">
            <w:pPr>
              <w:pStyle w:val="TableEntry"/>
            </w:pPr>
            <w:r w:rsidRPr="006D613E">
              <w:t>  0399</w:t>
            </w:r>
          </w:p>
        </w:tc>
        <w:tc>
          <w:tcPr>
            <w:tcW w:w="990" w:type="dxa"/>
            <w:shd w:val="clear" w:color="auto" w:fill="auto"/>
          </w:tcPr>
          <w:p w14:paraId="06F9E1DB" w14:textId="77777777" w:rsidR="00B11855" w:rsidRPr="006D613E" w:rsidRDefault="003D003E" w:rsidP="001F5A5C">
            <w:pPr>
              <w:pStyle w:val="TableEntry"/>
            </w:pPr>
            <w:r w:rsidRPr="006D613E">
              <w:t> </w:t>
            </w:r>
          </w:p>
        </w:tc>
        <w:tc>
          <w:tcPr>
            <w:tcW w:w="1458" w:type="dxa"/>
            <w:shd w:val="clear" w:color="auto" w:fill="auto"/>
          </w:tcPr>
          <w:p w14:paraId="3B5A5597" w14:textId="77777777" w:rsidR="00B11855" w:rsidRPr="006D613E" w:rsidRDefault="003D003E" w:rsidP="001F5A5C">
            <w:pPr>
              <w:pStyle w:val="TableEntry"/>
            </w:pPr>
            <w:r w:rsidRPr="006D613E">
              <w:t> USA</w:t>
            </w:r>
          </w:p>
        </w:tc>
      </w:tr>
    </w:tbl>
    <w:p w14:paraId="71F40067" w14:textId="77777777" w:rsidR="00B11855" w:rsidRPr="006D613E" w:rsidRDefault="003D003E" w:rsidP="00AC5FA6">
      <w:pPr>
        <w:pStyle w:val="Note"/>
      </w:pPr>
      <w:r w:rsidRPr="006D613E">
        <w:t>Note: Field names are in Roman type, relevant component names within a field are listed underneath in italic type.</w:t>
      </w:r>
    </w:p>
    <w:p w14:paraId="38C052B3" w14:textId="77777777" w:rsidR="001A4392" w:rsidRPr="006D613E" w:rsidRDefault="001A4392" w:rsidP="00A17802">
      <w:pPr>
        <w:pStyle w:val="BodyText"/>
      </w:pPr>
    </w:p>
    <w:p w14:paraId="45316A6E" w14:textId="77777777" w:rsidR="00B11855" w:rsidRPr="006D613E" w:rsidRDefault="003D003E" w:rsidP="00123C7B">
      <w:pPr>
        <w:pStyle w:val="HL7Field"/>
        <w:outlineLvl w:val="0"/>
      </w:pPr>
      <w:r w:rsidRPr="006D613E">
        <w:t>PID-3.1 Patient Identifier List</w:t>
      </w:r>
    </w:p>
    <w:p w14:paraId="13CCC9CB" w14:textId="3BDCA18C" w:rsidR="00B11855" w:rsidRPr="006D613E" w:rsidRDefault="003D003E" w:rsidP="002E3ED0">
      <w:pPr>
        <w:pStyle w:val="HL7FieldIndent2"/>
        <w:rPr>
          <w:noProof w:val="0"/>
        </w:rPr>
      </w:pPr>
      <w:r w:rsidRPr="006D613E">
        <w:rPr>
          <w:noProof w:val="0"/>
        </w:rPr>
        <w:t>ID Number contains a unique identifier for the patient assigned by the Implantable Device – Cardiac – Reporter. Identifier Type Code is constrained by Table 0203 listed below (others can be included as defined in the 2.6 standard). The first identifier will always be the unique model/serial number of the implanted device with an identifier of type U (see table following). This will be used by the Implantable Device – Cardiac – Consumer / Repository to match the device interrogations with the patient accounts. Assigning Authority will be a unique name of the Implantable Device – Cardiac – Reporter system or owning organization that creates the observation and will be coded using the MDC_IDC Nomenclature, MDC_IDC_DEV_MFG term.</w:t>
      </w:r>
    </w:p>
    <w:p w14:paraId="32661D54" w14:textId="77777777" w:rsidR="005D79DE" w:rsidRPr="006D613E" w:rsidRDefault="005D79DE" w:rsidP="001F5A5C">
      <w:pPr>
        <w:pStyle w:val="BodyText"/>
      </w:pPr>
    </w:p>
    <w:p w14:paraId="127FFC48" w14:textId="1A2E51B3" w:rsidR="00B11855" w:rsidRPr="006D613E" w:rsidRDefault="003D003E" w:rsidP="00123C7B">
      <w:pPr>
        <w:pStyle w:val="TableTitle"/>
        <w:outlineLvl w:val="0"/>
      </w:pPr>
      <w:r w:rsidRPr="006D613E">
        <w:t>Table 3.9.4.1.2.2</w:t>
      </w:r>
      <w:r w:rsidR="005D79DE" w:rsidRPr="006D613E">
        <w:rPr>
          <w:rFonts w:eastAsia="MS Gothic"/>
        </w:rPr>
        <w:t>-</w:t>
      </w:r>
      <w:r w:rsidR="002924C0" w:rsidRPr="006D613E">
        <w:t>2</w:t>
      </w:r>
      <w:r w:rsidRPr="006D613E">
        <w:t xml:space="preserve">: </w:t>
      </w:r>
      <w:r w:rsidR="006D613E">
        <w:t>HL7</w:t>
      </w:r>
      <w:r w:rsidR="00995105" w:rsidRPr="006D613E">
        <w:t xml:space="preserve"> </w:t>
      </w:r>
      <w:r w:rsidRPr="006D613E">
        <w:t>Table 0203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2985"/>
        <w:gridCol w:w="4274"/>
        <w:gridCol w:w="961"/>
      </w:tblGrid>
      <w:tr w:rsidR="00C40FD5" w:rsidRPr="006D613E" w14:paraId="1765B38D" w14:textId="77777777" w:rsidTr="00EB7483">
        <w:trPr>
          <w:cantSplit/>
          <w:tblHeader/>
          <w:jc w:val="center"/>
        </w:trPr>
        <w:tc>
          <w:tcPr>
            <w:tcW w:w="990" w:type="dxa"/>
            <w:shd w:val="clear" w:color="auto" w:fill="D9D9D9"/>
          </w:tcPr>
          <w:p w14:paraId="52FE04B0" w14:textId="77777777" w:rsidR="00B11855" w:rsidRPr="006D613E" w:rsidRDefault="003D003E" w:rsidP="006C0E8E">
            <w:pPr>
              <w:pStyle w:val="TableEntryHeader"/>
              <w:keepNext/>
            </w:pPr>
            <w:r w:rsidRPr="006D613E">
              <w:t>Code</w:t>
            </w:r>
          </w:p>
        </w:tc>
        <w:tc>
          <w:tcPr>
            <w:tcW w:w="2985" w:type="dxa"/>
            <w:shd w:val="clear" w:color="auto" w:fill="D9D9D9"/>
          </w:tcPr>
          <w:p w14:paraId="7606A60E" w14:textId="77777777" w:rsidR="00B11855" w:rsidRPr="006D613E" w:rsidRDefault="003D003E" w:rsidP="006C0E8E">
            <w:pPr>
              <w:pStyle w:val="TableEntryHeader"/>
              <w:keepNext/>
            </w:pPr>
            <w:r w:rsidRPr="006D613E">
              <w:t>Description</w:t>
            </w:r>
          </w:p>
        </w:tc>
        <w:tc>
          <w:tcPr>
            <w:tcW w:w="4274" w:type="dxa"/>
            <w:shd w:val="clear" w:color="auto" w:fill="D9D9D9"/>
          </w:tcPr>
          <w:p w14:paraId="781D6A48" w14:textId="77777777" w:rsidR="00B11855" w:rsidRPr="006D613E" w:rsidRDefault="003D003E" w:rsidP="006C0E8E">
            <w:pPr>
              <w:pStyle w:val="TableEntryHeader"/>
              <w:keepNext/>
            </w:pPr>
            <w:r w:rsidRPr="006D613E">
              <w:t>Notes</w:t>
            </w:r>
          </w:p>
        </w:tc>
        <w:tc>
          <w:tcPr>
            <w:tcW w:w="961" w:type="dxa"/>
            <w:shd w:val="clear" w:color="auto" w:fill="D9D9D9"/>
          </w:tcPr>
          <w:p w14:paraId="1B834E76" w14:textId="77777777" w:rsidR="00B11855" w:rsidRPr="006D613E" w:rsidRDefault="003D003E" w:rsidP="006C0E8E">
            <w:pPr>
              <w:pStyle w:val="TableEntryHeader"/>
              <w:keepNext/>
            </w:pPr>
            <w:r w:rsidRPr="006D613E">
              <w:t>Usage</w:t>
            </w:r>
          </w:p>
        </w:tc>
      </w:tr>
      <w:tr w:rsidR="00B11855" w:rsidRPr="006D613E" w14:paraId="4AFAB872" w14:textId="77777777" w:rsidTr="00EB7483">
        <w:trPr>
          <w:cantSplit/>
          <w:jc w:val="center"/>
        </w:trPr>
        <w:tc>
          <w:tcPr>
            <w:tcW w:w="990" w:type="dxa"/>
            <w:shd w:val="clear" w:color="auto" w:fill="auto"/>
          </w:tcPr>
          <w:p w14:paraId="33A5E1EB" w14:textId="77777777" w:rsidR="00B11855" w:rsidRPr="006D613E" w:rsidRDefault="003D003E" w:rsidP="006C0E8E">
            <w:pPr>
              <w:pStyle w:val="TableEntry"/>
              <w:keepNext/>
            </w:pPr>
            <w:r w:rsidRPr="006D613E">
              <w:t>U</w:t>
            </w:r>
          </w:p>
        </w:tc>
        <w:tc>
          <w:tcPr>
            <w:tcW w:w="2985" w:type="dxa"/>
            <w:shd w:val="clear" w:color="auto" w:fill="auto"/>
          </w:tcPr>
          <w:p w14:paraId="7DD8C8F6" w14:textId="77777777" w:rsidR="00B11855" w:rsidRPr="006D613E" w:rsidRDefault="003D003E" w:rsidP="006C0E8E">
            <w:pPr>
              <w:pStyle w:val="TableEntry"/>
              <w:keepNext/>
            </w:pPr>
            <w:r w:rsidRPr="006D613E">
              <w:t>Model and Serial Number of Device</w:t>
            </w:r>
          </w:p>
          <w:p w14:paraId="00A28859" w14:textId="77777777" w:rsidR="00B11855" w:rsidRPr="006D613E" w:rsidRDefault="003D003E" w:rsidP="006C0E8E">
            <w:pPr>
              <w:pStyle w:val="TableEntry"/>
              <w:keepNext/>
            </w:pPr>
            <w:r w:rsidRPr="006D613E">
              <w:t>IEEE 11073_10103 MDC_IDC_DEV_MODEL and MDC_IDC_DEV_SERIAL</w:t>
            </w:r>
          </w:p>
        </w:tc>
        <w:tc>
          <w:tcPr>
            <w:tcW w:w="4274" w:type="dxa"/>
            <w:shd w:val="clear" w:color="auto" w:fill="auto"/>
          </w:tcPr>
          <w:p w14:paraId="76555EEC" w14:textId="77777777" w:rsidR="00B11855" w:rsidRPr="006D613E" w:rsidRDefault="003D003E" w:rsidP="006C0E8E">
            <w:pPr>
              <w:pStyle w:val="TableEntry"/>
              <w:keepNext/>
            </w:pPr>
            <w:r w:rsidRPr="006D613E">
              <w:t>Model and Serial number will be concatenated together and will be unique within an Assigning Authority.</w:t>
            </w:r>
          </w:p>
          <w:p w14:paraId="44278476" w14:textId="77777777" w:rsidR="00B11855" w:rsidRPr="006D613E" w:rsidRDefault="003D003E" w:rsidP="006C0E8E">
            <w:pPr>
              <w:pStyle w:val="TableEntry"/>
              <w:keepNext/>
            </w:pPr>
            <w:r w:rsidRPr="006D613E">
              <w:t>The format of the ID will be following:</w:t>
            </w:r>
          </w:p>
          <w:p w14:paraId="3B118A7E" w14:textId="77777777" w:rsidR="00B11855" w:rsidRPr="006D613E" w:rsidRDefault="003D003E" w:rsidP="006C0E8E">
            <w:pPr>
              <w:pStyle w:val="TableEntry"/>
              <w:keepNext/>
            </w:pPr>
            <w:r w:rsidRPr="006D613E">
              <w:t>"</w:t>
            </w:r>
            <w:proofErr w:type="spellStart"/>
            <w:r w:rsidRPr="006D613E">
              <w:t>model:xxx</w:t>
            </w:r>
            <w:proofErr w:type="spellEnd"/>
            <w:r w:rsidRPr="006D613E">
              <w:t>/</w:t>
            </w:r>
            <w:proofErr w:type="spellStart"/>
            <w:r w:rsidRPr="006D613E">
              <w:t>serial:yyy</w:t>
            </w:r>
            <w:proofErr w:type="spellEnd"/>
            <w:r w:rsidRPr="006D613E">
              <w:t>"</w:t>
            </w:r>
          </w:p>
          <w:p w14:paraId="2AFAE5A2" w14:textId="77777777" w:rsidR="00B11855" w:rsidRPr="006D613E" w:rsidRDefault="003D003E" w:rsidP="006C0E8E">
            <w:pPr>
              <w:pStyle w:val="TableEntry"/>
              <w:keepNext/>
            </w:pPr>
            <w:r w:rsidRPr="006D613E">
              <w:t>Example: model:XZY987/serial:abc123</w:t>
            </w:r>
          </w:p>
        </w:tc>
        <w:tc>
          <w:tcPr>
            <w:tcW w:w="961" w:type="dxa"/>
            <w:shd w:val="clear" w:color="auto" w:fill="auto"/>
          </w:tcPr>
          <w:p w14:paraId="764833DE" w14:textId="77777777" w:rsidR="00B11855" w:rsidRPr="006D613E" w:rsidRDefault="003D003E" w:rsidP="006C0E8E">
            <w:pPr>
              <w:pStyle w:val="TableEntry"/>
              <w:keepNext/>
            </w:pPr>
            <w:r w:rsidRPr="006D613E">
              <w:t>R</w:t>
            </w:r>
          </w:p>
        </w:tc>
      </w:tr>
      <w:tr w:rsidR="00B11855" w:rsidRPr="006D613E" w14:paraId="1DF5150F" w14:textId="77777777" w:rsidTr="00EB7483">
        <w:trPr>
          <w:cantSplit/>
          <w:jc w:val="center"/>
        </w:trPr>
        <w:tc>
          <w:tcPr>
            <w:tcW w:w="990" w:type="dxa"/>
            <w:shd w:val="clear" w:color="auto" w:fill="auto"/>
          </w:tcPr>
          <w:p w14:paraId="0F82BD5E" w14:textId="77777777" w:rsidR="00B11855" w:rsidRPr="006D613E" w:rsidRDefault="003D003E" w:rsidP="008679BF">
            <w:pPr>
              <w:pStyle w:val="TableEntry"/>
            </w:pPr>
            <w:r w:rsidRPr="006D613E">
              <w:t>SS</w:t>
            </w:r>
          </w:p>
        </w:tc>
        <w:tc>
          <w:tcPr>
            <w:tcW w:w="2985" w:type="dxa"/>
            <w:shd w:val="clear" w:color="auto" w:fill="auto"/>
          </w:tcPr>
          <w:p w14:paraId="25A76B5C" w14:textId="77777777" w:rsidR="00B11855" w:rsidRPr="006D613E" w:rsidRDefault="003D003E" w:rsidP="008679BF">
            <w:pPr>
              <w:pStyle w:val="TableEntry"/>
            </w:pPr>
            <w:r w:rsidRPr="006D613E">
              <w:t>Patient Social Security Number</w:t>
            </w:r>
          </w:p>
        </w:tc>
        <w:tc>
          <w:tcPr>
            <w:tcW w:w="4274" w:type="dxa"/>
            <w:shd w:val="clear" w:color="auto" w:fill="auto"/>
          </w:tcPr>
          <w:p w14:paraId="22CE6258" w14:textId="77777777" w:rsidR="00B11855" w:rsidRPr="006D613E" w:rsidRDefault="003D003E" w:rsidP="008679BF">
            <w:pPr>
              <w:pStyle w:val="TableEntry"/>
            </w:pPr>
            <w:r w:rsidRPr="006D613E">
              <w:t>Social Security number will be included if known.</w:t>
            </w:r>
          </w:p>
        </w:tc>
        <w:tc>
          <w:tcPr>
            <w:tcW w:w="961" w:type="dxa"/>
            <w:shd w:val="clear" w:color="auto" w:fill="auto"/>
          </w:tcPr>
          <w:p w14:paraId="629F8D1A" w14:textId="77777777" w:rsidR="00B11855" w:rsidRPr="006D613E" w:rsidRDefault="003D003E" w:rsidP="000166DD">
            <w:pPr>
              <w:pStyle w:val="TableEntry"/>
            </w:pPr>
            <w:r w:rsidRPr="006D613E">
              <w:t>RE</w:t>
            </w:r>
          </w:p>
        </w:tc>
      </w:tr>
    </w:tbl>
    <w:p w14:paraId="5E35A887" w14:textId="77777777" w:rsidR="00B11855" w:rsidRPr="006D613E" w:rsidRDefault="00B11855" w:rsidP="008679BF">
      <w:pPr>
        <w:pStyle w:val="BodyText"/>
      </w:pPr>
    </w:p>
    <w:p w14:paraId="4B8F3934" w14:textId="77777777" w:rsidR="00B11855" w:rsidRPr="006D613E" w:rsidRDefault="00855E3C" w:rsidP="00123C7B">
      <w:pPr>
        <w:pStyle w:val="Heading6"/>
        <w:numPr>
          <w:ilvl w:val="0"/>
          <w:numId w:val="0"/>
        </w:numPr>
        <w:rPr>
          <w:noProof w:val="0"/>
        </w:rPr>
      </w:pPr>
      <w:bookmarkStart w:id="490" w:name="_Toc401769840"/>
      <w:bookmarkStart w:id="491" w:name="_Toc466373747"/>
      <w:r w:rsidRPr="006D613E">
        <w:rPr>
          <w:noProof w:val="0"/>
        </w:rPr>
        <w:t xml:space="preserve">3.9.4.1.2.3 </w:t>
      </w:r>
      <w:r w:rsidR="003D003E" w:rsidRPr="006D613E">
        <w:rPr>
          <w:noProof w:val="0"/>
        </w:rPr>
        <w:t>PV1 Segment – Patient Visit (Optional)</w:t>
      </w:r>
      <w:bookmarkEnd w:id="490"/>
      <w:bookmarkEnd w:id="491"/>
    </w:p>
    <w:p w14:paraId="50926AE3" w14:textId="77777777" w:rsidR="00C42BD4" w:rsidRPr="006D613E" w:rsidRDefault="00C42BD4" w:rsidP="00A92110">
      <w:pPr>
        <w:pStyle w:val="BodyText"/>
      </w:pPr>
    </w:p>
    <w:p w14:paraId="1C1B6EFE" w14:textId="77777777" w:rsidR="00B11855" w:rsidRPr="006D613E" w:rsidRDefault="003D003E" w:rsidP="00123C7B">
      <w:pPr>
        <w:pStyle w:val="TableTitle"/>
        <w:outlineLvl w:val="0"/>
      </w:pPr>
      <w:r w:rsidRPr="006D613E">
        <w:t>Table 3.9.4.1.2.3</w:t>
      </w:r>
      <w:r w:rsidR="005D79DE" w:rsidRPr="006D613E">
        <w:rPr>
          <w:rFonts w:eastAsia="MS Gothic"/>
        </w:rPr>
        <w:t>-</w:t>
      </w:r>
      <w:r w:rsidR="00E86B15" w:rsidRPr="006D613E">
        <w:t>2</w:t>
      </w:r>
      <w:r w:rsidRPr="006D613E">
        <w:t>: PV1 Segment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810"/>
        <w:gridCol w:w="810"/>
        <w:gridCol w:w="810"/>
        <w:gridCol w:w="720"/>
        <w:gridCol w:w="810"/>
        <w:gridCol w:w="720"/>
        <w:gridCol w:w="810"/>
        <w:gridCol w:w="810"/>
        <w:gridCol w:w="922"/>
        <w:gridCol w:w="986"/>
      </w:tblGrid>
      <w:tr w:rsidR="00C42BD4" w:rsidRPr="006D613E" w14:paraId="318FE23D" w14:textId="77777777" w:rsidTr="00A92110">
        <w:trPr>
          <w:cantSplit/>
          <w:tblHeader/>
          <w:jc w:val="center"/>
        </w:trPr>
        <w:tc>
          <w:tcPr>
            <w:tcW w:w="1368" w:type="dxa"/>
            <w:shd w:val="clear" w:color="auto" w:fill="D9D9D9"/>
          </w:tcPr>
          <w:p w14:paraId="637DC8A8" w14:textId="77777777" w:rsidR="00B11855" w:rsidRPr="006D613E" w:rsidRDefault="003D003E" w:rsidP="001F5A5C">
            <w:pPr>
              <w:pStyle w:val="TableEntryHeader"/>
            </w:pPr>
            <w:r w:rsidRPr="006D613E">
              <w:t>Name</w:t>
            </w:r>
          </w:p>
        </w:tc>
        <w:tc>
          <w:tcPr>
            <w:tcW w:w="810" w:type="dxa"/>
            <w:shd w:val="clear" w:color="auto" w:fill="D9D9D9"/>
          </w:tcPr>
          <w:p w14:paraId="6B87D2AF" w14:textId="77777777" w:rsidR="00B11855" w:rsidRPr="006D613E" w:rsidRDefault="003D003E" w:rsidP="001F5A5C">
            <w:pPr>
              <w:pStyle w:val="TableEntryHeader"/>
            </w:pPr>
            <w:proofErr w:type="spellStart"/>
            <w:r w:rsidRPr="006D613E">
              <w:t>Seq</w:t>
            </w:r>
            <w:proofErr w:type="spellEnd"/>
          </w:p>
        </w:tc>
        <w:tc>
          <w:tcPr>
            <w:tcW w:w="810" w:type="dxa"/>
            <w:shd w:val="clear" w:color="auto" w:fill="D9D9D9"/>
          </w:tcPr>
          <w:p w14:paraId="54AA74DD" w14:textId="77777777" w:rsidR="00B11855" w:rsidRPr="006D613E" w:rsidRDefault="003D003E" w:rsidP="001F5A5C">
            <w:pPr>
              <w:pStyle w:val="TableEntryHeader"/>
            </w:pPr>
            <w:r w:rsidRPr="006D613E">
              <w:t>DT</w:t>
            </w:r>
          </w:p>
        </w:tc>
        <w:tc>
          <w:tcPr>
            <w:tcW w:w="810" w:type="dxa"/>
            <w:shd w:val="clear" w:color="auto" w:fill="D9D9D9"/>
          </w:tcPr>
          <w:p w14:paraId="2A5234B4" w14:textId="77777777" w:rsidR="00B11855" w:rsidRPr="006D613E" w:rsidRDefault="003D003E" w:rsidP="001F5A5C">
            <w:pPr>
              <w:pStyle w:val="TableEntryHeader"/>
            </w:pPr>
            <w:r w:rsidRPr="006D613E">
              <w:t>Len</w:t>
            </w:r>
          </w:p>
        </w:tc>
        <w:tc>
          <w:tcPr>
            <w:tcW w:w="720" w:type="dxa"/>
            <w:shd w:val="clear" w:color="auto" w:fill="D9D9D9"/>
          </w:tcPr>
          <w:p w14:paraId="2EBC9EE1" w14:textId="77777777" w:rsidR="00B11855" w:rsidRPr="006D613E" w:rsidRDefault="003D003E" w:rsidP="001F5A5C">
            <w:pPr>
              <w:pStyle w:val="TableEntryHeader"/>
            </w:pPr>
            <w:r w:rsidRPr="006D613E">
              <w:t>Opt</w:t>
            </w:r>
          </w:p>
        </w:tc>
        <w:tc>
          <w:tcPr>
            <w:tcW w:w="810" w:type="dxa"/>
            <w:shd w:val="clear" w:color="auto" w:fill="D9D9D9"/>
          </w:tcPr>
          <w:p w14:paraId="1527EE24" w14:textId="77777777" w:rsidR="00B11855" w:rsidRPr="006D613E" w:rsidRDefault="003D003E" w:rsidP="001F5A5C">
            <w:pPr>
              <w:pStyle w:val="TableEntryHeader"/>
            </w:pPr>
            <w:r w:rsidRPr="006D613E">
              <w:t>Rep</w:t>
            </w:r>
          </w:p>
        </w:tc>
        <w:tc>
          <w:tcPr>
            <w:tcW w:w="720" w:type="dxa"/>
            <w:shd w:val="clear" w:color="auto" w:fill="D9D9D9"/>
          </w:tcPr>
          <w:p w14:paraId="37E78ABC" w14:textId="77777777" w:rsidR="00B11855" w:rsidRPr="006D613E" w:rsidRDefault="003D003E" w:rsidP="001F5A5C">
            <w:pPr>
              <w:pStyle w:val="TableEntryHeader"/>
            </w:pPr>
            <w:r w:rsidRPr="006D613E">
              <w:t>Min</w:t>
            </w:r>
          </w:p>
        </w:tc>
        <w:tc>
          <w:tcPr>
            <w:tcW w:w="810" w:type="dxa"/>
            <w:shd w:val="clear" w:color="auto" w:fill="D9D9D9"/>
          </w:tcPr>
          <w:p w14:paraId="48C215DA" w14:textId="77777777" w:rsidR="00B11855" w:rsidRPr="006D613E" w:rsidRDefault="003D003E" w:rsidP="001F5A5C">
            <w:pPr>
              <w:pStyle w:val="TableEntryHeader"/>
            </w:pPr>
            <w:r w:rsidRPr="006D613E">
              <w:t>Max</w:t>
            </w:r>
          </w:p>
        </w:tc>
        <w:tc>
          <w:tcPr>
            <w:tcW w:w="810" w:type="dxa"/>
            <w:shd w:val="clear" w:color="auto" w:fill="D9D9D9"/>
          </w:tcPr>
          <w:p w14:paraId="58CD37F1" w14:textId="77777777" w:rsidR="00B11855" w:rsidRPr="006D613E" w:rsidRDefault="003D003E" w:rsidP="001F5A5C">
            <w:pPr>
              <w:pStyle w:val="TableEntryHeader"/>
            </w:pPr>
            <w:proofErr w:type="spellStart"/>
            <w:r w:rsidRPr="006D613E">
              <w:t>Tbl</w:t>
            </w:r>
            <w:proofErr w:type="spellEnd"/>
          </w:p>
        </w:tc>
        <w:tc>
          <w:tcPr>
            <w:tcW w:w="922" w:type="dxa"/>
            <w:shd w:val="clear" w:color="auto" w:fill="D9D9D9"/>
          </w:tcPr>
          <w:p w14:paraId="53E7FA08" w14:textId="77777777" w:rsidR="00B11855" w:rsidRPr="006D613E" w:rsidRDefault="003D003E" w:rsidP="001F5A5C">
            <w:pPr>
              <w:pStyle w:val="TableEntryHeader"/>
            </w:pPr>
            <w:r w:rsidRPr="006D613E">
              <w:t>Fixed Value</w:t>
            </w:r>
          </w:p>
        </w:tc>
        <w:tc>
          <w:tcPr>
            <w:tcW w:w="986" w:type="dxa"/>
            <w:shd w:val="clear" w:color="auto" w:fill="D9D9D9"/>
          </w:tcPr>
          <w:p w14:paraId="056FEAD0" w14:textId="77777777" w:rsidR="00B11855" w:rsidRPr="006D613E" w:rsidRDefault="003D003E" w:rsidP="001F5A5C">
            <w:pPr>
              <w:pStyle w:val="TableEntryHeader"/>
            </w:pPr>
            <w:r w:rsidRPr="006D613E">
              <w:t>Ex Val</w:t>
            </w:r>
          </w:p>
        </w:tc>
      </w:tr>
      <w:tr w:rsidR="00C42BD4" w:rsidRPr="006D613E" w14:paraId="0EC46D6D" w14:textId="77777777" w:rsidTr="00C42BD4">
        <w:trPr>
          <w:cantSplit/>
          <w:jc w:val="center"/>
        </w:trPr>
        <w:tc>
          <w:tcPr>
            <w:tcW w:w="1368" w:type="dxa"/>
            <w:shd w:val="clear" w:color="auto" w:fill="auto"/>
          </w:tcPr>
          <w:p w14:paraId="77E70C3B" w14:textId="77777777" w:rsidR="00B11855" w:rsidRPr="006D613E" w:rsidRDefault="003D003E" w:rsidP="001F5A5C">
            <w:pPr>
              <w:pStyle w:val="TableEntry"/>
              <w:rPr>
                <w:color w:val="FFFFFF"/>
              </w:rPr>
            </w:pPr>
            <w:r w:rsidRPr="006D613E">
              <w:t>  Set ID - PV1</w:t>
            </w:r>
          </w:p>
        </w:tc>
        <w:tc>
          <w:tcPr>
            <w:tcW w:w="810" w:type="dxa"/>
            <w:shd w:val="clear" w:color="auto" w:fill="auto"/>
          </w:tcPr>
          <w:p w14:paraId="75CD3DF9" w14:textId="77777777" w:rsidR="00B11855" w:rsidRPr="006D613E" w:rsidRDefault="003D003E" w:rsidP="001F5A5C">
            <w:pPr>
              <w:pStyle w:val="TableEntry"/>
              <w:rPr>
                <w:color w:val="FFFFFF"/>
              </w:rPr>
            </w:pPr>
            <w:r w:rsidRPr="006D613E">
              <w:t>  1</w:t>
            </w:r>
          </w:p>
        </w:tc>
        <w:tc>
          <w:tcPr>
            <w:tcW w:w="810" w:type="dxa"/>
            <w:shd w:val="clear" w:color="auto" w:fill="auto"/>
          </w:tcPr>
          <w:p w14:paraId="5DCF741D" w14:textId="77777777" w:rsidR="00B11855" w:rsidRPr="006D613E" w:rsidRDefault="003D003E" w:rsidP="001F5A5C">
            <w:pPr>
              <w:pStyle w:val="TableEntry"/>
              <w:rPr>
                <w:color w:val="FFFFFF"/>
              </w:rPr>
            </w:pPr>
            <w:r w:rsidRPr="006D613E">
              <w:t>  SI</w:t>
            </w:r>
          </w:p>
        </w:tc>
        <w:tc>
          <w:tcPr>
            <w:tcW w:w="810" w:type="dxa"/>
            <w:shd w:val="clear" w:color="auto" w:fill="auto"/>
          </w:tcPr>
          <w:p w14:paraId="7AA663B5" w14:textId="77777777" w:rsidR="00B11855" w:rsidRPr="006D613E" w:rsidRDefault="003D003E" w:rsidP="001F5A5C">
            <w:pPr>
              <w:pStyle w:val="TableEntry"/>
              <w:rPr>
                <w:color w:val="FFFFFF"/>
              </w:rPr>
            </w:pPr>
            <w:r w:rsidRPr="006D613E">
              <w:t>  4</w:t>
            </w:r>
          </w:p>
        </w:tc>
        <w:tc>
          <w:tcPr>
            <w:tcW w:w="720" w:type="dxa"/>
            <w:shd w:val="clear" w:color="auto" w:fill="auto"/>
          </w:tcPr>
          <w:p w14:paraId="5C4C1B87" w14:textId="77777777" w:rsidR="00B11855" w:rsidRPr="006D613E" w:rsidRDefault="003D003E" w:rsidP="001F5A5C">
            <w:pPr>
              <w:pStyle w:val="TableEntry"/>
              <w:rPr>
                <w:color w:val="FFFFFF"/>
              </w:rPr>
            </w:pPr>
            <w:r w:rsidRPr="006D613E">
              <w:t>  O</w:t>
            </w:r>
          </w:p>
        </w:tc>
        <w:tc>
          <w:tcPr>
            <w:tcW w:w="810" w:type="dxa"/>
            <w:shd w:val="clear" w:color="auto" w:fill="auto"/>
          </w:tcPr>
          <w:p w14:paraId="6EC8DEC9" w14:textId="77777777" w:rsidR="00B11855" w:rsidRPr="006D613E" w:rsidRDefault="003D003E" w:rsidP="001F5A5C">
            <w:pPr>
              <w:pStyle w:val="TableEntry"/>
              <w:rPr>
                <w:color w:val="FFFFFF"/>
              </w:rPr>
            </w:pPr>
            <w:r w:rsidRPr="006D613E">
              <w:t>  False</w:t>
            </w:r>
          </w:p>
        </w:tc>
        <w:tc>
          <w:tcPr>
            <w:tcW w:w="720" w:type="dxa"/>
            <w:shd w:val="clear" w:color="auto" w:fill="auto"/>
          </w:tcPr>
          <w:p w14:paraId="2B17AF92" w14:textId="77777777" w:rsidR="00B11855" w:rsidRPr="006D613E" w:rsidRDefault="003D003E" w:rsidP="001F5A5C">
            <w:pPr>
              <w:pStyle w:val="TableEntry"/>
              <w:rPr>
                <w:color w:val="FFFFFF"/>
              </w:rPr>
            </w:pPr>
            <w:r w:rsidRPr="006D613E">
              <w:t>  0</w:t>
            </w:r>
          </w:p>
        </w:tc>
        <w:tc>
          <w:tcPr>
            <w:tcW w:w="810" w:type="dxa"/>
            <w:shd w:val="clear" w:color="auto" w:fill="auto"/>
          </w:tcPr>
          <w:p w14:paraId="46B732E7" w14:textId="77777777" w:rsidR="00B11855" w:rsidRPr="006D613E" w:rsidRDefault="003D003E" w:rsidP="001F5A5C">
            <w:pPr>
              <w:pStyle w:val="TableEntry"/>
              <w:rPr>
                <w:color w:val="FFFFFF"/>
              </w:rPr>
            </w:pPr>
            <w:r w:rsidRPr="006D613E">
              <w:t>  1</w:t>
            </w:r>
          </w:p>
        </w:tc>
        <w:tc>
          <w:tcPr>
            <w:tcW w:w="810" w:type="dxa"/>
            <w:shd w:val="clear" w:color="auto" w:fill="auto"/>
          </w:tcPr>
          <w:p w14:paraId="7D28B0F7" w14:textId="77777777" w:rsidR="00B11855" w:rsidRPr="006D613E" w:rsidRDefault="003D003E" w:rsidP="001F5A5C">
            <w:pPr>
              <w:pStyle w:val="TableEntry"/>
            </w:pPr>
            <w:r w:rsidRPr="006D613E">
              <w:t> </w:t>
            </w:r>
          </w:p>
        </w:tc>
        <w:tc>
          <w:tcPr>
            <w:tcW w:w="922" w:type="dxa"/>
            <w:shd w:val="clear" w:color="auto" w:fill="auto"/>
          </w:tcPr>
          <w:p w14:paraId="1D19E6E6" w14:textId="77777777" w:rsidR="00B11855" w:rsidRPr="006D613E" w:rsidRDefault="003D003E" w:rsidP="001F5A5C">
            <w:pPr>
              <w:pStyle w:val="TableEntry"/>
            </w:pPr>
            <w:r w:rsidRPr="006D613E">
              <w:t> </w:t>
            </w:r>
          </w:p>
        </w:tc>
        <w:tc>
          <w:tcPr>
            <w:tcW w:w="986" w:type="dxa"/>
            <w:shd w:val="clear" w:color="auto" w:fill="auto"/>
          </w:tcPr>
          <w:p w14:paraId="05BBC014" w14:textId="77777777" w:rsidR="00B11855" w:rsidRPr="006D613E" w:rsidRDefault="003D003E" w:rsidP="001F5A5C">
            <w:pPr>
              <w:pStyle w:val="TableEntry"/>
            </w:pPr>
            <w:r w:rsidRPr="006D613E">
              <w:t>1</w:t>
            </w:r>
          </w:p>
        </w:tc>
      </w:tr>
      <w:tr w:rsidR="00C42BD4" w:rsidRPr="006D613E" w14:paraId="2F013538" w14:textId="77777777" w:rsidTr="00C42BD4">
        <w:trPr>
          <w:cantSplit/>
          <w:jc w:val="center"/>
        </w:trPr>
        <w:tc>
          <w:tcPr>
            <w:tcW w:w="1368" w:type="dxa"/>
            <w:shd w:val="clear" w:color="auto" w:fill="auto"/>
          </w:tcPr>
          <w:p w14:paraId="20A69DE1" w14:textId="77777777" w:rsidR="00B11855" w:rsidRPr="006D613E" w:rsidRDefault="003D003E" w:rsidP="001F5A5C">
            <w:pPr>
              <w:pStyle w:val="TableEntry"/>
              <w:rPr>
                <w:color w:val="FFFFFF"/>
              </w:rPr>
            </w:pPr>
            <w:r w:rsidRPr="006D613E">
              <w:t>  Patient Class</w:t>
            </w:r>
          </w:p>
        </w:tc>
        <w:tc>
          <w:tcPr>
            <w:tcW w:w="810" w:type="dxa"/>
            <w:shd w:val="clear" w:color="auto" w:fill="auto"/>
          </w:tcPr>
          <w:p w14:paraId="33038BD1" w14:textId="77777777" w:rsidR="00B11855" w:rsidRPr="006D613E" w:rsidRDefault="003D003E" w:rsidP="001F5A5C">
            <w:pPr>
              <w:pStyle w:val="TableEntry"/>
              <w:rPr>
                <w:color w:val="FFFFFF"/>
              </w:rPr>
            </w:pPr>
            <w:r w:rsidRPr="006D613E">
              <w:t>  2</w:t>
            </w:r>
          </w:p>
        </w:tc>
        <w:tc>
          <w:tcPr>
            <w:tcW w:w="810" w:type="dxa"/>
            <w:shd w:val="clear" w:color="auto" w:fill="auto"/>
          </w:tcPr>
          <w:p w14:paraId="2A17AAEB" w14:textId="77777777" w:rsidR="00B11855" w:rsidRPr="006D613E" w:rsidRDefault="003D003E" w:rsidP="001F5A5C">
            <w:pPr>
              <w:pStyle w:val="TableEntry"/>
              <w:rPr>
                <w:color w:val="FFFFFF"/>
              </w:rPr>
            </w:pPr>
            <w:r w:rsidRPr="006D613E">
              <w:t>  IS</w:t>
            </w:r>
          </w:p>
        </w:tc>
        <w:tc>
          <w:tcPr>
            <w:tcW w:w="810" w:type="dxa"/>
            <w:shd w:val="clear" w:color="auto" w:fill="auto"/>
          </w:tcPr>
          <w:p w14:paraId="6904B29D" w14:textId="77777777" w:rsidR="00B11855" w:rsidRPr="006D613E" w:rsidRDefault="003D003E" w:rsidP="001F5A5C">
            <w:pPr>
              <w:pStyle w:val="TableEntry"/>
              <w:rPr>
                <w:color w:val="FFFFFF"/>
              </w:rPr>
            </w:pPr>
            <w:r w:rsidRPr="006D613E">
              <w:t>  1</w:t>
            </w:r>
          </w:p>
        </w:tc>
        <w:tc>
          <w:tcPr>
            <w:tcW w:w="720" w:type="dxa"/>
            <w:shd w:val="clear" w:color="auto" w:fill="auto"/>
          </w:tcPr>
          <w:p w14:paraId="7445288B" w14:textId="77777777" w:rsidR="00B11855" w:rsidRPr="006D613E" w:rsidRDefault="003D003E" w:rsidP="001F5A5C">
            <w:pPr>
              <w:pStyle w:val="TableEntry"/>
              <w:rPr>
                <w:color w:val="FFFFFF"/>
              </w:rPr>
            </w:pPr>
            <w:r w:rsidRPr="006D613E">
              <w:t>  R</w:t>
            </w:r>
          </w:p>
        </w:tc>
        <w:tc>
          <w:tcPr>
            <w:tcW w:w="810" w:type="dxa"/>
            <w:shd w:val="clear" w:color="auto" w:fill="auto"/>
          </w:tcPr>
          <w:p w14:paraId="1C3151D6" w14:textId="77777777" w:rsidR="00B11855" w:rsidRPr="006D613E" w:rsidRDefault="003D003E" w:rsidP="001F5A5C">
            <w:pPr>
              <w:pStyle w:val="TableEntry"/>
              <w:rPr>
                <w:color w:val="FFFFFF"/>
              </w:rPr>
            </w:pPr>
            <w:r w:rsidRPr="006D613E">
              <w:t>  False</w:t>
            </w:r>
          </w:p>
        </w:tc>
        <w:tc>
          <w:tcPr>
            <w:tcW w:w="720" w:type="dxa"/>
            <w:shd w:val="clear" w:color="auto" w:fill="auto"/>
          </w:tcPr>
          <w:p w14:paraId="2B1D439A" w14:textId="77777777" w:rsidR="00B11855" w:rsidRPr="006D613E" w:rsidRDefault="003D003E" w:rsidP="001F5A5C">
            <w:pPr>
              <w:pStyle w:val="TableEntry"/>
              <w:rPr>
                <w:color w:val="FFFFFF"/>
              </w:rPr>
            </w:pPr>
            <w:r w:rsidRPr="006D613E">
              <w:t>  1</w:t>
            </w:r>
          </w:p>
        </w:tc>
        <w:tc>
          <w:tcPr>
            <w:tcW w:w="810" w:type="dxa"/>
            <w:shd w:val="clear" w:color="auto" w:fill="auto"/>
          </w:tcPr>
          <w:p w14:paraId="1CB74204" w14:textId="77777777" w:rsidR="00B11855" w:rsidRPr="006D613E" w:rsidRDefault="003D003E" w:rsidP="001F5A5C">
            <w:pPr>
              <w:pStyle w:val="TableEntry"/>
              <w:rPr>
                <w:color w:val="FFFFFF"/>
              </w:rPr>
            </w:pPr>
            <w:r w:rsidRPr="006D613E">
              <w:t>  1</w:t>
            </w:r>
          </w:p>
        </w:tc>
        <w:tc>
          <w:tcPr>
            <w:tcW w:w="810" w:type="dxa"/>
            <w:shd w:val="clear" w:color="auto" w:fill="auto"/>
          </w:tcPr>
          <w:p w14:paraId="3D6C497A" w14:textId="77777777" w:rsidR="00B11855" w:rsidRPr="006D613E" w:rsidRDefault="003D003E" w:rsidP="001F5A5C">
            <w:pPr>
              <w:pStyle w:val="TableEntry"/>
              <w:rPr>
                <w:color w:val="FFFFFF"/>
              </w:rPr>
            </w:pPr>
            <w:r w:rsidRPr="006D613E">
              <w:t>  0004</w:t>
            </w:r>
          </w:p>
        </w:tc>
        <w:tc>
          <w:tcPr>
            <w:tcW w:w="922" w:type="dxa"/>
            <w:shd w:val="clear" w:color="auto" w:fill="auto"/>
          </w:tcPr>
          <w:p w14:paraId="7E4BA5BB" w14:textId="77777777" w:rsidR="00B11855" w:rsidRPr="006D613E" w:rsidRDefault="003D003E" w:rsidP="001F5A5C">
            <w:pPr>
              <w:pStyle w:val="TableEntry"/>
            </w:pPr>
            <w:r w:rsidRPr="006D613E">
              <w:t> </w:t>
            </w:r>
          </w:p>
        </w:tc>
        <w:tc>
          <w:tcPr>
            <w:tcW w:w="986" w:type="dxa"/>
            <w:shd w:val="clear" w:color="auto" w:fill="auto"/>
          </w:tcPr>
          <w:p w14:paraId="37220406" w14:textId="77777777" w:rsidR="00B11855" w:rsidRPr="006D613E" w:rsidRDefault="003D003E" w:rsidP="001F5A5C">
            <w:pPr>
              <w:pStyle w:val="TableEntry"/>
            </w:pPr>
            <w:r w:rsidRPr="006D613E">
              <w:t>R</w:t>
            </w:r>
          </w:p>
        </w:tc>
      </w:tr>
      <w:tr w:rsidR="00C42BD4" w:rsidRPr="006D613E" w14:paraId="3635BDE7" w14:textId="77777777" w:rsidTr="00C42BD4">
        <w:trPr>
          <w:cantSplit/>
          <w:jc w:val="center"/>
        </w:trPr>
        <w:tc>
          <w:tcPr>
            <w:tcW w:w="1368" w:type="dxa"/>
            <w:shd w:val="clear" w:color="auto" w:fill="auto"/>
          </w:tcPr>
          <w:p w14:paraId="5C63736B" w14:textId="77777777" w:rsidR="00B11855" w:rsidRPr="006D613E" w:rsidRDefault="003D003E" w:rsidP="001F5A5C">
            <w:pPr>
              <w:pStyle w:val="TableEntry"/>
              <w:rPr>
                <w:color w:val="FFFFFF"/>
              </w:rPr>
            </w:pPr>
            <w:r w:rsidRPr="006D613E">
              <w:t>  Attending Doctor</w:t>
            </w:r>
          </w:p>
        </w:tc>
        <w:tc>
          <w:tcPr>
            <w:tcW w:w="810" w:type="dxa"/>
            <w:shd w:val="clear" w:color="auto" w:fill="auto"/>
          </w:tcPr>
          <w:p w14:paraId="6E4FB40C" w14:textId="77777777" w:rsidR="00B11855" w:rsidRPr="006D613E" w:rsidRDefault="003D003E" w:rsidP="001F5A5C">
            <w:pPr>
              <w:pStyle w:val="TableEntry"/>
              <w:rPr>
                <w:color w:val="FFFFFF"/>
              </w:rPr>
            </w:pPr>
            <w:r w:rsidRPr="006D613E">
              <w:t>  7</w:t>
            </w:r>
          </w:p>
        </w:tc>
        <w:tc>
          <w:tcPr>
            <w:tcW w:w="810" w:type="dxa"/>
            <w:shd w:val="clear" w:color="auto" w:fill="auto"/>
          </w:tcPr>
          <w:p w14:paraId="02BB2AF2" w14:textId="77777777" w:rsidR="00B11855" w:rsidRPr="006D613E" w:rsidRDefault="003D003E" w:rsidP="001F5A5C">
            <w:pPr>
              <w:pStyle w:val="TableEntry"/>
              <w:rPr>
                <w:color w:val="FFFFFF"/>
              </w:rPr>
            </w:pPr>
            <w:r w:rsidRPr="006D613E">
              <w:t>  XCN</w:t>
            </w:r>
          </w:p>
        </w:tc>
        <w:tc>
          <w:tcPr>
            <w:tcW w:w="810" w:type="dxa"/>
            <w:shd w:val="clear" w:color="auto" w:fill="auto"/>
          </w:tcPr>
          <w:p w14:paraId="616B3FAF" w14:textId="77777777" w:rsidR="00B11855" w:rsidRPr="006D613E" w:rsidRDefault="003D003E" w:rsidP="001F5A5C">
            <w:pPr>
              <w:pStyle w:val="TableEntry"/>
              <w:rPr>
                <w:color w:val="FFFFFF"/>
              </w:rPr>
            </w:pPr>
            <w:r w:rsidRPr="006D613E">
              <w:t>  309</w:t>
            </w:r>
          </w:p>
        </w:tc>
        <w:tc>
          <w:tcPr>
            <w:tcW w:w="720" w:type="dxa"/>
            <w:shd w:val="clear" w:color="auto" w:fill="auto"/>
          </w:tcPr>
          <w:p w14:paraId="6A76F823" w14:textId="77777777" w:rsidR="00B11855" w:rsidRPr="006D613E" w:rsidRDefault="003D003E" w:rsidP="001F5A5C">
            <w:pPr>
              <w:pStyle w:val="TableEntry"/>
              <w:rPr>
                <w:color w:val="FFFFFF"/>
              </w:rPr>
            </w:pPr>
            <w:r w:rsidRPr="006D613E">
              <w:t>  O</w:t>
            </w:r>
          </w:p>
        </w:tc>
        <w:tc>
          <w:tcPr>
            <w:tcW w:w="810" w:type="dxa"/>
            <w:shd w:val="clear" w:color="auto" w:fill="auto"/>
          </w:tcPr>
          <w:p w14:paraId="711A4635" w14:textId="77777777" w:rsidR="00B11855" w:rsidRPr="006D613E" w:rsidRDefault="003D003E" w:rsidP="001F5A5C">
            <w:pPr>
              <w:pStyle w:val="TableEntry"/>
              <w:rPr>
                <w:color w:val="FFFFFF"/>
              </w:rPr>
            </w:pPr>
            <w:r w:rsidRPr="006D613E">
              <w:t>  True</w:t>
            </w:r>
          </w:p>
        </w:tc>
        <w:tc>
          <w:tcPr>
            <w:tcW w:w="720" w:type="dxa"/>
            <w:shd w:val="clear" w:color="auto" w:fill="auto"/>
          </w:tcPr>
          <w:p w14:paraId="180443E3" w14:textId="77777777" w:rsidR="00B11855" w:rsidRPr="006D613E" w:rsidRDefault="003D003E" w:rsidP="001F5A5C">
            <w:pPr>
              <w:pStyle w:val="TableEntry"/>
              <w:rPr>
                <w:color w:val="FFFFFF"/>
              </w:rPr>
            </w:pPr>
            <w:r w:rsidRPr="006D613E">
              <w:t>  0</w:t>
            </w:r>
          </w:p>
        </w:tc>
        <w:tc>
          <w:tcPr>
            <w:tcW w:w="810" w:type="dxa"/>
            <w:shd w:val="clear" w:color="auto" w:fill="auto"/>
          </w:tcPr>
          <w:p w14:paraId="76AD0CD7" w14:textId="77777777" w:rsidR="00B11855" w:rsidRPr="006D613E" w:rsidRDefault="003D003E" w:rsidP="001F5A5C">
            <w:pPr>
              <w:pStyle w:val="TableEntry"/>
              <w:rPr>
                <w:color w:val="FFFFFF"/>
              </w:rPr>
            </w:pPr>
            <w:r w:rsidRPr="006D613E">
              <w:t>  *</w:t>
            </w:r>
          </w:p>
        </w:tc>
        <w:tc>
          <w:tcPr>
            <w:tcW w:w="810" w:type="dxa"/>
            <w:shd w:val="clear" w:color="auto" w:fill="auto"/>
          </w:tcPr>
          <w:p w14:paraId="67D288D7" w14:textId="77777777" w:rsidR="00B11855" w:rsidRPr="006D613E" w:rsidRDefault="003D003E" w:rsidP="001F5A5C">
            <w:pPr>
              <w:pStyle w:val="TableEntry"/>
              <w:rPr>
                <w:color w:val="FFFFFF"/>
              </w:rPr>
            </w:pPr>
            <w:r w:rsidRPr="006D613E">
              <w:t>  0010</w:t>
            </w:r>
          </w:p>
        </w:tc>
        <w:tc>
          <w:tcPr>
            <w:tcW w:w="922" w:type="dxa"/>
            <w:shd w:val="clear" w:color="auto" w:fill="auto"/>
          </w:tcPr>
          <w:p w14:paraId="12D8A050" w14:textId="77777777" w:rsidR="00B11855" w:rsidRPr="006D613E" w:rsidRDefault="003D003E" w:rsidP="001F5A5C">
            <w:pPr>
              <w:pStyle w:val="TableEntry"/>
            </w:pPr>
            <w:r w:rsidRPr="006D613E">
              <w:t>   </w:t>
            </w:r>
          </w:p>
        </w:tc>
        <w:tc>
          <w:tcPr>
            <w:tcW w:w="986" w:type="dxa"/>
            <w:shd w:val="clear" w:color="auto" w:fill="auto"/>
          </w:tcPr>
          <w:p w14:paraId="1B8AC860" w14:textId="77777777" w:rsidR="00B11855" w:rsidRPr="006D613E" w:rsidRDefault="003D003E" w:rsidP="001F5A5C">
            <w:pPr>
              <w:pStyle w:val="TableEntry"/>
            </w:pPr>
            <w:r w:rsidRPr="006D613E">
              <w:t>   </w:t>
            </w:r>
          </w:p>
        </w:tc>
      </w:tr>
      <w:tr w:rsidR="00C42BD4" w:rsidRPr="006D613E" w14:paraId="5BCDD936" w14:textId="77777777" w:rsidTr="00C42BD4">
        <w:trPr>
          <w:cantSplit/>
          <w:jc w:val="center"/>
        </w:trPr>
        <w:tc>
          <w:tcPr>
            <w:tcW w:w="1368" w:type="dxa"/>
            <w:shd w:val="clear" w:color="auto" w:fill="auto"/>
          </w:tcPr>
          <w:p w14:paraId="46C31525" w14:textId="77777777" w:rsidR="00B11855" w:rsidRPr="006D613E" w:rsidRDefault="003D003E" w:rsidP="001F5A5C">
            <w:pPr>
              <w:pStyle w:val="TableEntry"/>
            </w:pPr>
            <w:r w:rsidRPr="006D613E">
              <w:t>   ID number</w:t>
            </w:r>
          </w:p>
        </w:tc>
        <w:tc>
          <w:tcPr>
            <w:tcW w:w="810" w:type="dxa"/>
            <w:shd w:val="clear" w:color="auto" w:fill="auto"/>
          </w:tcPr>
          <w:p w14:paraId="450EF832" w14:textId="77777777" w:rsidR="00B11855" w:rsidRPr="006D613E" w:rsidRDefault="003D003E" w:rsidP="001F5A5C">
            <w:pPr>
              <w:pStyle w:val="TableEntry"/>
            </w:pPr>
            <w:r w:rsidRPr="006D613E">
              <w:t>  1</w:t>
            </w:r>
          </w:p>
        </w:tc>
        <w:tc>
          <w:tcPr>
            <w:tcW w:w="810" w:type="dxa"/>
            <w:shd w:val="clear" w:color="auto" w:fill="auto"/>
          </w:tcPr>
          <w:p w14:paraId="6A546224" w14:textId="77777777" w:rsidR="00B11855" w:rsidRPr="006D613E" w:rsidRDefault="003D003E" w:rsidP="001F5A5C">
            <w:pPr>
              <w:pStyle w:val="TableEntry"/>
              <w:rPr>
                <w:color w:val="FFFFFF"/>
              </w:rPr>
            </w:pPr>
            <w:r w:rsidRPr="006D613E">
              <w:t>  ST</w:t>
            </w:r>
          </w:p>
        </w:tc>
        <w:tc>
          <w:tcPr>
            <w:tcW w:w="810" w:type="dxa"/>
            <w:shd w:val="clear" w:color="auto" w:fill="auto"/>
          </w:tcPr>
          <w:p w14:paraId="4245DFF6" w14:textId="77777777" w:rsidR="00B11855" w:rsidRPr="006D613E" w:rsidRDefault="003D003E" w:rsidP="001F5A5C">
            <w:pPr>
              <w:pStyle w:val="TableEntry"/>
              <w:rPr>
                <w:color w:val="FFFFFF"/>
              </w:rPr>
            </w:pPr>
            <w:r w:rsidRPr="006D613E">
              <w:t>  15</w:t>
            </w:r>
          </w:p>
        </w:tc>
        <w:tc>
          <w:tcPr>
            <w:tcW w:w="720" w:type="dxa"/>
            <w:shd w:val="clear" w:color="auto" w:fill="auto"/>
          </w:tcPr>
          <w:p w14:paraId="0DADB4E4" w14:textId="77777777" w:rsidR="00B11855" w:rsidRPr="006D613E" w:rsidRDefault="003D003E" w:rsidP="001F5A5C">
            <w:pPr>
              <w:pStyle w:val="TableEntry"/>
              <w:rPr>
                <w:color w:val="FFFFFF"/>
              </w:rPr>
            </w:pPr>
            <w:r w:rsidRPr="006D613E">
              <w:t>  O</w:t>
            </w:r>
          </w:p>
        </w:tc>
        <w:tc>
          <w:tcPr>
            <w:tcW w:w="810" w:type="dxa"/>
            <w:shd w:val="clear" w:color="auto" w:fill="auto"/>
          </w:tcPr>
          <w:p w14:paraId="5C013E1B" w14:textId="77777777" w:rsidR="00B11855" w:rsidRPr="006D613E" w:rsidRDefault="003D003E" w:rsidP="001F5A5C">
            <w:pPr>
              <w:pStyle w:val="TableEntry"/>
            </w:pPr>
            <w:r w:rsidRPr="006D613E">
              <w:t> </w:t>
            </w:r>
          </w:p>
        </w:tc>
        <w:tc>
          <w:tcPr>
            <w:tcW w:w="720" w:type="dxa"/>
            <w:shd w:val="clear" w:color="auto" w:fill="auto"/>
          </w:tcPr>
          <w:p w14:paraId="36B88340" w14:textId="77777777" w:rsidR="00B11855" w:rsidRPr="006D613E" w:rsidRDefault="003D003E" w:rsidP="001F5A5C">
            <w:pPr>
              <w:pStyle w:val="TableEntry"/>
              <w:rPr>
                <w:color w:val="FFFFFF"/>
              </w:rPr>
            </w:pPr>
            <w:r w:rsidRPr="006D613E">
              <w:t>  0</w:t>
            </w:r>
          </w:p>
        </w:tc>
        <w:tc>
          <w:tcPr>
            <w:tcW w:w="810" w:type="dxa"/>
            <w:shd w:val="clear" w:color="auto" w:fill="auto"/>
          </w:tcPr>
          <w:p w14:paraId="5F90083D" w14:textId="77777777" w:rsidR="00B11855" w:rsidRPr="006D613E" w:rsidRDefault="003D003E" w:rsidP="001F5A5C">
            <w:pPr>
              <w:pStyle w:val="TableEntry"/>
              <w:rPr>
                <w:color w:val="FFFFFF"/>
              </w:rPr>
            </w:pPr>
            <w:r w:rsidRPr="006D613E">
              <w:t>  1</w:t>
            </w:r>
          </w:p>
        </w:tc>
        <w:tc>
          <w:tcPr>
            <w:tcW w:w="810" w:type="dxa"/>
            <w:shd w:val="clear" w:color="auto" w:fill="auto"/>
          </w:tcPr>
          <w:p w14:paraId="3398EBC5" w14:textId="77777777" w:rsidR="00B11855" w:rsidRPr="006D613E" w:rsidRDefault="003D003E" w:rsidP="001F5A5C">
            <w:pPr>
              <w:pStyle w:val="TableEntry"/>
            </w:pPr>
            <w:r w:rsidRPr="006D613E">
              <w:t> </w:t>
            </w:r>
          </w:p>
        </w:tc>
        <w:tc>
          <w:tcPr>
            <w:tcW w:w="922" w:type="dxa"/>
            <w:shd w:val="clear" w:color="auto" w:fill="auto"/>
          </w:tcPr>
          <w:p w14:paraId="0C99B5B8" w14:textId="77777777" w:rsidR="00B11855" w:rsidRPr="006D613E" w:rsidRDefault="003D003E" w:rsidP="001F5A5C">
            <w:pPr>
              <w:pStyle w:val="TableEntry"/>
            </w:pPr>
            <w:r w:rsidRPr="006D613E">
              <w:t> </w:t>
            </w:r>
          </w:p>
        </w:tc>
        <w:tc>
          <w:tcPr>
            <w:tcW w:w="986" w:type="dxa"/>
            <w:shd w:val="clear" w:color="auto" w:fill="auto"/>
          </w:tcPr>
          <w:p w14:paraId="7FDCFC74" w14:textId="77777777" w:rsidR="00B11855" w:rsidRPr="006D613E" w:rsidRDefault="003D003E" w:rsidP="001F5A5C">
            <w:pPr>
              <w:pStyle w:val="TableEntry"/>
            </w:pPr>
            <w:r w:rsidRPr="006D613E">
              <w:t> MWELBY</w:t>
            </w:r>
          </w:p>
        </w:tc>
      </w:tr>
      <w:tr w:rsidR="00C42BD4" w:rsidRPr="006D613E" w14:paraId="235FE5D6" w14:textId="77777777" w:rsidTr="00C42BD4">
        <w:trPr>
          <w:cantSplit/>
          <w:jc w:val="center"/>
        </w:trPr>
        <w:tc>
          <w:tcPr>
            <w:tcW w:w="1368" w:type="dxa"/>
            <w:shd w:val="clear" w:color="auto" w:fill="auto"/>
          </w:tcPr>
          <w:p w14:paraId="0312DC31" w14:textId="77777777" w:rsidR="00B11855" w:rsidRPr="006D613E" w:rsidRDefault="003D003E" w:rsidP="001F5A5C">
            <w:pPr>
              <w:pStyle w:val="TableEntry"/>
            </w:pPr>
            <w:r w:rsidRPr="006D613E">
              <w:t>   family name</w:t>
            </w:r>
          </w:p>
        </w:tc>
        <w:tc>
          <w:tcPr>
            <w:tcW w:w="810" w:type="dxa"/>
            <w:shd w:val="clear" w:color="auto" w:fill="auto"/>
          </w:tcPr>
          <w:p w14:paraId="0595E2AD" w14:textId="77777777" w:rsidR="00B11855" w:rsidRPr="006D613E" w:rsidRDefault="003D003E" w:rsidP="001F5A5C">
            <w:pPr>
              <w:pStyle w:val="TableEntry"/>
            </w:pPr>
            <w:r w:rsidRPr="006D613E">
              <w:t>  2</w:t>
            </w:r>
          </w:p>
        </w:tc>
        <w:tc>
          <w:tcPr>
            <w:tcW w:w="810" w:type="dxa"/>
            <w:shd w:val="clear" w:color="auto" w:fill="auto"/>
          </w:tcPr>
          <w:p w14:paraId="6225B408" w14:textId="77777777" w:rsidR="00B11855" w:rsidRPr="006D613E" w:rsidRDefault="003D003E" w:rsidP="001F5A5C">
            <w:pPr>
              <w:pStyle w:val="TableEntry"/>
              <w:rPr>
                <w:color w:val="FFFFFF"/>
              </w:rPr>
            </w:pPr>
            <w:r w:rsidRPr="006D613E">
              <w:t>  FN</w:t>
            </w:r>
          </w:p>
        </w:tc>
        <w:tc>
          <w:tcPr>
            <w:tcW w:w="810" w:type="dxa"/>
            <w:shd w:val="clear" w:color="auto" w:fill="auto"/>
          </w:tcPr>
          <w:p w14:paraId="5B7875AE" w14:textId="77777777" w:rsidR="00B11855" w:rsidRPr="006D613E" w:rsidRDefault="003D003E" w:rsidP="001F5A5C">
            <w:pPr>
              <w:pStyle w:val="TableEntry"/>
              <w:rPr>
                <w:color w:val="FFFFFF"/>
              </w:rPr>
            </w:pPr>
            <w:r w:rsidRPr="006D613E">
              <w:t>  194</w:t>
            </w:r>
          </w:p>
        </w:tc>
        <w:tc>
          <w:tcPr>
            <w:tcW w:w="720" w:type="dxa"/>
            <w:shd w:val="clear" w:color="auto" w:fill="auto"/>
          </w:tcPr>
          <w:p w14:paraId="37477C83" w14:textId="77777777" w:rsidR="00B11855" w:rsidRPr="006D613E" w:rsidRDefault="003D003E" w:rsidP="001F5A5C">
            <w:pPr>
              <w:pStyle w:val="TableEntry"/>
              <w:rPr>
                <w:color w:val="FFFFFF"/>
              </w:rPr>
            </w:pPr>
            <w:r w:rsidRPr="006D613E">
              <w:t>  O</w:t>
            </w:r>
          </w:p>
        </w:tc>
        <w:tc>
          <w:tcPr>
            <w:tcW w:w="810" w:type="dxa"/>
            <w:shd w:val="clear" w:color="auto" w:fill="auto"/>
          </w:tcPr>
          <w:p w14:paraId="4C80816F" w14:textId="77777777" w:rsidR="00B11855" w:rsidRPr="006D613E" w:rsidRDefault="003D003E" w:rsidP="001F5A5C">
            <w:pPr>
              <w:pStyle w:val="TableEntry"/>
            </w:pPr>
            <w:r w:rsidRPr="006D613E">
              <w:t> </w:t>
            </w:r>
          </w:p>
        </w:tc>
        <w:tc>
          <w:tcPr>
            <w:tcW w:w="720" w:type="dxa"/>
            <w:shd w:val="clear" w:color="auto" w:fill="auto"/>
          </w:tcPr>
          <w:p w14:paraId="78F262FA" w14:textId="77777777" w:rsidR="00B11855" w:rsidRPr="006D613E" w:rsidRDefault="003D003E" w:rsidP="001F5A5C">
            <w:pPr>
              <w:pStyle w:val="TableEntry"/>
              <w:rPr>
                <w:color w:val="FFFFFF"/>
              </w:rPr>
            </w:pPr>
            <w:r w:rsidRPr="006D613E">
              <w:t>  0</w:t>
            </w:r>
          </w:p>
        </w:tc>
        <w:tc>
          <w:tcPr>
            <w:tcW w:w="810" w:type="dxa"/>
            <w:shd w:val="clear" w:color="auto" w:fill="auto"/>
          </w:tcPr>
          <w:p w14:paraId="05CC00FE" w14:textId="77777777" w:rsidR="00B11855" w:rsidRPr="006D613E" w:rsidRDefault="003D003E" w:rsidP="001F5A5C">
            <w:pPr>
              <w:pStyle w:val="TableEntry"/>
              <w:rPr>
                <w:color w:val="FFFFFF"/>
              </w:rPr>
            </w:pPr>
            <w:r w:rsidRPr="006D613E">
              <w:t>  1</w:t>
            </w:r>
          </w:p>
        </w:tc>
        <w:tc>
          <w:tcPr>
            <w:tcW w:w="810" w:type="dxa"/>
            <w:shd w:val="clear" w:color="auto" w:fill="auto"/>
          </w:tcPr>
          <w:p w14:paraId="7E4EC099" w14:textId="77777777" w:rsidR="00B11855" w:rsidRPr="006D613E" w:rsidRDefault="003D003E" w:rsidP="001F5A5C">
            <w:pPr>
              <w:pStyle w:val="TableEntry"/>
            </w:pPr>
            <w:r w:rsidRPr="006D613E">
              <w:t> </w:t>
            </w:r>
          </w:p>
        </w:tc>
        <w:tc>
          <w:tcPr>
            <w:tcW w:w="922" w:type="dxa"/>
            <w:shd w:val="clear" w:color="auto" w:fill="auto"/>
          </w:tcPr>
          <w:p w14:paraId="2E3FB3DB" w14:textId="77777777" w:rsidR="00B11855" w:rsidRPr="006D613E" w:rsidRDefault="003D003E" w:rsidP="001F5A5C">
            <w:pPr>
              <w:pStyle w:val="TableEntry"/>
            </w:pPr>
            <w:r w:rsidRPr="006D613E">
              <w:t>   </w:t>
            </w:r>
          </w:p>
        </w:tc>
        <w:tc>
          <w:tcPr>
            <w:tcW w:w="986" w:type="dxa"/>
            <w:shd w:val="clear" w:color="auto" w:fill="auto"/>
          </w:tcPr>
          <w:p w14:paraId="5CE39F37" w14:textId="77777777" w:rsidR="00B11855" w:rsidRPr="006D613E" w:rsidRDefault="003D003E" w:rsidP="001F5A5C">
            <w:pPr>
              <w:pStyle w:val="TableEntry"/>
            </w:pPr>
            <w:r w:rsidRPr="006D613E">
              <w:t xml:space="preserve"> </w:t>
            </w:r>
            <w:proofErr w:type="spellStart"/>
            <w:r w:rsidRPr="006D613E">
              <w:t>Welby</w:t>
            </w:r>
            <w:proofErr w:type="spellEnd"/>
          </w:p>
        </w:tc>
      </w:tr>
      <w:tr w:rsidR="00C42BD4" w:rsidRPr="006D613E" w14:paraId="67FFBA61" w14:textId="77777777" w:rsidTr="00C42BD4">
        <w:trPr>
          <w:cantSplit/>
          <w:jc w:val="center"/>
        </w:trPr>
        <w:tc>
          <w:tcPr>
            <w:tcW w:w="1368" w:type="dxa"/>
            <w:shd w:val="clear" w:color="auto" w:fill="auto"/>
          </w:tcPr>
          <w:p w14:paraId="310108F4" w14:textId="77777777" w:rsidR="00B11855" w:rsidRPr="006D613E" w:rsidRDefault="003D003E" w:rsidP="001F5A5C">
            <w:pPr>
              <w:pStyle w:val="TableEntry"/>
            </w:pPr>
            <w:r w:rsidRPr="006D613E">
              <w:t>   given name</w:t>
            </w:r>
          </w:p>
        </w:tc>
        <w:tc>
          <w:tcPr>
            <w:tcW w:w="810" w:type="dxa"/>
            <w:shd w:val="clear" w:color="auto" w:fill="auto"/>
          </w:tcPr>
          <w:p w14:paraId="0FC133B0" w14:textId="77777777" w:rsidR="00B11855" w:rsidRPr="006D613E" w:rsidRDefault="003D003E" w:rsidP="001F5A5C">
            <w:pPr>
              <w:pStyle w:val="TableEntry"/>
            </w:pPr>
            <w:r w:rsidRPr="006D613E">
              <w:t>  3</w:t>
            </w:r>
          </w:p>
        </w:tc>
        <w:tc>
          <w:tcPr>
            <w:tcW w:w="810" w:type="dxa"/>
            <w:shd w:val="clear" w:color="auto" w:fill="auto"/>
          </w:tcPr>
          <w:p w14:paraId="01E89F83" w14:textId="77777777" w:rsidR="00B11855" w:rsidRPr="006D613E" w:rsidRDefault="003D003E" w:rsidP="001F5A5C">
            <w:pPr>
              <w:pStyle w:val="TableEntry"/>
              <w:rPr>
                <w:color w:val="FFFFFF"/>
              </w:rPr>
            </w:pPr>
            <w:r w:rsidRPr="006D613E">
              <w:t>  ST</w:t>
            </w:r>
          </w:p>
        </w:tc>
        <w:tc>
          <w:tcPr>
            <w:tcW w:w="810" w:type="dxa"/>
            <w:shd w:val="clear" w:color="auto" w:fill="auto"/>
          </w:tcPr>
          <w:p w14:paraId="543C1D62" w14:textId="77777777" w:rsidR="00B11855" w:rsidRPr="006D613E" w:rsidRDefault="003D003E" w:rsidP="001F5A5C">
            <w:pPr>
              <w:pStyle w:val="TableEntry"/>
              <w:rPr>
                <w:color w:val="FFFFFF"/>
              </w:rPr>
            </w:pPr>
            <w:r w:rsidRPr="006D613E">
              <w:t>  30</w:t>
            </w:r>
          </w:p>
        </w:tc>
        <w:tc>
          <w:tcPr>
            <w:tcW w:w="720" w:type="dxa"/>
            <w:shd w:val="clear" w:color="auto" w:fill="auto"/>
          </w:tcPr>
          <w:p w14:paraId="21402CAC" w14:textId="77777777" w:rsidR="00B11855" w:rsidRPr="006D613E" w:rsidRDefault="003D003E" w:rsidP="001F5A5C">
            <w:pPr>
              <w:pStyle w:val="TableEntry"/>
              <w:rPr>
                <w:color w:val="FFFFFF"/>
              </w:rPr>
            </w:pPr>
            <w:r w:rsidRPr="006D613E">
              <w:t>  O</w:t>
            </w:r>
          </w:p>
        </w:tc>
        <w:tc>
          <w:tcPr>
            <w:tcW w:w="810" w:type="dxa"/>
            <w:shd w:val="clear" w:color="auto" w:fill="auto"/>
          </w:tcPr>
          <w:p w14:paraId="35FE7476" w14:textId="77777777" w:rsidR="00B11855" w:rsidRPr="006D613E" w:rsidRDefault="003D003E" w:rsidP="001F5A5C">
            <w:pPr>
              <w:pStyle w:val="TableEntry"/>
            </w:pPr>
            <w:r w:rsidRPr="006D613E">
              <w:t> </w:t>
            </w:r>
          </w:p>
        </w:tc>
        <w:tc>
          <w:tcPr>
            <w:tcW w:w="720" w:type="dxa"/>
            <w:shd w:val="clear" w:color="auto" w:fill="auto"/>
          </w:tcPr>
          <w:p w14:paraId="7DC6B29F" w14:textId="77777777" w:rsidR="00B11855" w:rsidRPr="006D613E" w:rsidRDefault="003D003E" w:rsidP="001F5A5C">
            <w:pPr>
              <w:pStyle w:val="TableEntry"/>
              <w:rPr>
                <w:color w:val="FFFFFF"/>
              </w:rPr>
            </w:pPr>
            <w:r w:rsidRPr="006D613E">
              <w:t>  0</w:t>
            </w:r>
          </w:p>
        </w:tc>
        <w:tc>
          <w:tcPr>
            <w:tcW w:w="810" w:type="dxa"/>
            <w:shd w:val="clear" w:color="auto" w:fill="auto"/>
          </w:tcPr>
          <w:p w14:paraId="4ABF8335" w14:textId="77777777" w:rsidR="00B11855" w:rsidRPr="006D613E" w:rsidRDefault="003D003E" w:rsidP="001F5A5C">
            <w:pPr>
              <w:pStyle w:val="TableEntry"/>
              <w:rPr>
                <w:color w:val="FFFFFF"/>
              </w:rPr>
            </w:pPr>
            <w:r w:rsidRPr="006D613E">
              <w:t>  1</w:t>
            </w:r>
          </w:p>
        </w:tc>
        <w:tc>
          <w:tcPr>
            <w:tcW w:w="810" w:type="dxa"/>
            <w:shd w:val="clear" w:color="auto" w:fill="auto"/>
          </w:tcPr>
          <w:p w14:paraId="3019756D" w14:textId="77777777" w:rsidR="00B11855" w:rsidRPr="006D613E" w:rsidRDefault="003D003E" w:rsidP="001F5A5C">
            <w:pPr>
              <w:pStyle w:val="TableEntry"/>
            </w:pPr>
            <w:r w:rsidRPr="006D613E">
              <w:t> </w:t>
            </w:r>
          </w:p>
        </w:tc>
        <w:tc>
          <w:tcPr>
            <w:tcW w:w="922" w:type="dxa"/>
            <w:shd w:val="clear" w:color="auto" w:fill="auto"/>
          </w:tcPr>
          <w:p w14:paraId="5BBAA306" w14:textId="77777777" w:rsidR="00B11855" w:rsidRPr="006D613E" w:rsidRDefault="003D003E" w:rsidP="001F5A5C">
            <w:pPr>
              <w:pStyle w:val="TableEntry"/>
            </w:pPr>
            <w:r w:rsidRPr="006D613E">
              <w:t> </w:t>
            </w:r>
          </w:p>
        </w:tc>
        <w:tc>
          <w:tcPr>
            <w:tcW w:w="986" w:type="dxa"/>
            <w:shd w:val="clear" w:color="auto" w:fill="auto"/>
          </w:tcPr>
          <w:p w14:paraId="220D0183" w14:textId="77777777" w:rsidR="00B11855" w:rsidRPr="006D613E" w:rsidRDefault="003D003E" w:rsidP="001F5A5C">
            <w:pPr>
              <w:pStyle w:val="TableEntry"/>
            </w:pPr>
            <w:r w:rsidRPr="006D613E">
              <w:t xml:space="preserve"> Marcus</w:t>
            </w:r>
          </w:p>
        </w:tc>
      </w:tr>
      <w:tr w:rsidR="00C42BD4" w:rsidRPr="006D613E" w14:paraId="0EF902A0" w14:textId="77777777" w:rsidTr="00C42BD4">
        <w:trPr>
          <w:cantSplit/>
          <w:jc w:val="center"/>
        </w:trPr>
        <w:tc>
          <w:tcPr>
            <w:tcW w:w="1368" w:type="dxa"/>
            <w:shd w:val="clear" w:color="auto" w:fill="auto"/>
          </w:tcPr>
          <w:p w14:paraId="589E197E" w14:textId="77777777" w:rsidR="00B11855" w:rsidRPr="006D613E" w:rsidRDefault="003D003E" w:rsidP="001F5A5C">
            <w:pPr>
              <w:pStyle w:val="TableEntry"/>
            </w:pPr>
            <w:r w:rsidRPr="006D613E">
              <w:t>   second and further given names or initials thereof</w:t>
            </w:r>
          </w:p>
        </w:tc>
        <w:tc>
          <w:tcPr>
            <w:tcW w:w="810" w:type="dxa"/>
            <w:shd w:val="clear" w:color="auto" w:fill="auto"/>
          </w:tcPr>
          <w:p w14:paraId="4444D316" w14:textId="77777777" w:rsidR="00B11855" w:rsidRPr="006D613E" w:rsidRDefault="003D003E" w:rsidP="001F5A5C">
            <w:pPr>
              <w:pStyle w:val="TableEntry"/>
            </w:pPr>
            <w:r w:rsidRPr="006D613E">
              <w:t>  4</w:t>
            </w:r>
          </w:p>
        </w:tc>
        <w:tc>
          <w:tcPr>
            <w:tcW w:w="810" w:type="dxa"/>
            <w:shd w:val="clear" w:color="auto" w:fill="auto"/>
          </w:tcPr>
          <w:p w14:paraId="1F62C471" w14:textId="77777777" w:rsidR="00B11855" w:rsidRPr="006D613E" w:rsidRDefault="003D003E" w:rsidP="001F5A5C">
            <w:pPr>
              <w:pStyle w:val="TableEntry"/>
              <w:rPr>
                <w:color w:val="FFFFFF"/>
              </w:rPr>
            </w:pPr>
            <w:r w:rsidRPr="006D613E">
              <w:t>  ST</w:t>
            </w:r>
          </w:p>
        </w:tc>
        <w:tc>
          <w:tcPr>
            <w:tcW w:w="810" w:type="dxa"/>
            <w:shd w:val="clear" w:color="auto" w:fill="auto"/>
          </w:tcPr>
          <w:p w14:paraId="2B16E789" w14:textId="77777777" w:rsidR="00B11855" w:rsidRPr="006D613E" w:rsidRDefault="003D003E" w:rsidP="001F5A5C">
            <w:pPr>
              <w:pStyle w:val="TableEntry"/>
              <w:rPr>
                <w:color w:val="FFFFFF"/>
              </w:rPr>
            </w:pPr>
            <w:r w:rsidRPr="006D613E">
              <w:t>  30</w:t>
            </w:r>
          </w:p>
        </w:tc>
        <w:tc>
          <w:tcPr>
            <w:tcW w:w="720" w:type="dxa"/>
            <w:shd w:val="clear" w:color="auto" w:fill="auto"/>
          </w:tcPr>
          <w:p w14:paraId="28BD4D5C" w14:textId="77777777" w:rsidR="00B11855" w:rsidRPr="006D613E" w:rsidRDefault="003D003E" w:rsidP="001F5A5C">
            <w:pPr>
              <w:pStyle w:val="TableEntry"/>
              <w:rPr>
                <w:color w:val="FFFFFF"/>
              </w:rPr>
            </w:pPr>
            <w:r w:rsidRPr="006D613E">
              <w:t>  O</w:t>
            </w:r>
          </w:p>
        </w:tc>
        <w:tc>
          <w:tcPr>
            <w:tcW w:w="810" w:type="dxa"/>
            <w:shd w:val="clear" w:color="auto" w:fill="auto"/>
          </w:tcPr>
          <w:p w14:paraId="014D8D0E" w14:textId="77777777" w:rsidR="00B11855" w:rsidRPr="006D613E" w:rsidRDefault="003D003E" w:rsidP="001F5A5C">
            <w:pPr>
              <w:pStyle w:val="TableEntry"/>
            </w:pPr>
            <w:r w:rsidRPr="006D613E">
              <w:t> </w:t>
            </w:r>
          </w:p>
        </w:tc>
        <w:tc>
          <w:tcPr>
            <w:tcW w:w="720" w:type="dxa"/>
            <w:shd w:val="clear" w:color="auto" w:fill="auto"/>
          </w:tcPr>
          <w:p w14:paraId="17290245" w14:textId="77777777" w:rsidR="00B11855" w:rsidRPr="006D613E" w:rsidRDefault="003D003E" w:rsidP="001F5A5C">
            <w:pPr>
              <w:pStyle w:val="TableEntry"/>
              <w:rPr>
                <w:color w:val="FFFFFF"/>
              </w:rPr>
            </w:pPr>
            <w:r w:rsidRPr="006D613E">
              <w:t>  0</w:t>
            </w:r>
          </w:p>
        </w:tc>
        <w:tc>
          <w:tcPr>
            <w:tcW w:w="810" w:type="dxa"/>
            <w:shd w:val="clear" w:color="auto" w:fill="auto"/>
          </w:tcPr>
          <w:p w14:paraId="1B48BCAE" w14:textId="77777777" w:rsidR="00B11855" w:rsidRPr="006D613E" w:rsidRDefault="003D003E" w:rsidP="001F5A5C">
            <w:pPr>
              <w:pStyle w:val="TableEntry"/>
              <w:rPr>
                <w:color w:val="FFFFFF"/>
              </w:rPr>
            </w:pPr>
            <w:r w:rsidRPr="006D613E">
              <w:t>  1</w:t>
            </w:r>
          </w:p>
        </w:tc>
        <w:tc>
          <w:tcPr>
            <w:tcW w:w="810" w:type="dxa"/>
            <w:shd w:val="clear" w:color="auto" w:fill="auto"/>
          </w:tcPr>
          <w:p w14:paraId="507B133F" w14:textId="77777777" w:rsidR="00B11855" w:rsidRPr="006D613E" w:rsidRDefault="003D003E" w:rsidP="001F5A5C">
            <w:pPr>
              <w:pStyle w:val="TableEntry"/>
            </w:pPr>
            <w:r w:rsidRPr="006D613E">
              <w:t> </w:t>
            </w:r>
          </w:p>
        </w:tc>
        <w:tc>
          <w:tcPr>
            <w:tcW w:w="922" w:type="dxa"/>
            <w:shd w:val="clear" w:color="auto" w:fill="auto"/>
          </w:tcPr>
          <w:p w14:paraId="1C9E4AA4" w14:textId="77777777" w:rsidR="00B11855" w:rsidRPr="006D613E" w:rsidRDefault="003D003E" w:rsidP="001F5A5C">
            <w:pPr>
              <w:pStyle w:val="TableEntry"/>
            </w:pPr>
            <w:r w:rsidRPr="006D613E">
              <w:t> </w:t>
            </w:r>
          </w:p>
        </w:tc>
        <w:tc>
          <w:tcPr>
            <w:tcW w:w="986" w:type="dxa"/>
            <w:shd w:val="clear" w:color="auto" w:fill="auto"/>
          </w:tcPr>
          <w:p w14:paraId="7FA24333" w14:textId="77777777" w:rsidR="00B11855" w:rsidRPr="006D613E" w:rsidRDefault="003D003E" w:rsidP="001F5A5C">
            <w:pPr>
              <w:pStyle w:val="TableEntry"/>
            </w:pPr>
            <w:r w:rsidRPr="006D613E">
              <w:t> A</w:t>
            </w:r>
          </w:p>
        </w:tc>
      </w:tr>
      <w:tr w:rsidR="00C42BD4" w:rsidRPr="006D613E" w14:paraId="0F5D8F46" w14:textId="77777777" w:rsidTr="00C42BD4">
        <w:trPr>
          <w:cantSplit/>
          <w:jc w:val="center"/>
        </w:trPr>
        <w:tc>
          <w:tcPr>
            <w:tcW w:w="1368" w:type="dxa"/>
            <w:shd w:val="clear" w:color="auto" w:fill="auto"/>
          </w:tcPr>
          <w:p w14:paraId="01E67AC9" w14:textId="77777777" w:rsidR="00B11855" w:rsidRPr="006D613E" w:rsidRDefault="003D003E" w:rsidP="001F5A5C">
            <w:pPr>
              <w:pStyle w:val="TableEntry"/>
            </w:pPr>
            <w:r w:rsidRPr="006D613E">
              <w:lastRenderedPageBreak/>
              <w:t>   suffix (e.g., JR or III)</w:t>
            </w:r>
          </w:p>
        </w:tc>
        <w:tc>
          <w:tcPr>
            <w:tcW w:w="810" w:type="dxa"/>
            <w:shd w:val="clear" w:color="auto" w:fill="auto"/>
          </w:tcPr>
          <w:p w14:paraId="02012F84" w14:textId="77777777" w:rsidR="00B11855" w:rsidRPr="006D613E" w:rsidRDefault="003D003E" w:rsidP="001F5A5C">
            <w:pPr>
              <w:pStyle w:val="TableEntry"/>
            </w:pPr>
            <w:r w:rsidRPr="006D613E">
              <w:t>  5</w:t>
            </w:r>
          </w:p>
        </w:tc>
        <w:tc>
          <w:tcPr>
            <w:tcW w:w="810" w:type="dxa"/>
            <w:shd w:val="clear" w:color="auto" w:fill="auto"/>
          </w:tcPr>
          <w:p w14:paraId="02887ACE" w14:textId="77777777" w:rsidR="00B11855" w:rsidRPr="006D613E" w:rsidRDefault="003D003E" w:rsidP="001F5A5C">
            <w:pPr>
              <w:pStyle w:val="TableEntry"/>
              <w:rPr>
                <w:color w:val="FFFFFF"/>
              </w:rPr>
            </w:pPr>
            <w:r w:rsidRPr="006D613E">
              <w:t>  ST</w:t>
            </w:r>
          </w:p>
        </w:tc>
        <w:tc>
          <w:tcPr>
            <w:tcW w:w="810" w:type="dxa"/>
            <w:shd w:val="clear" w:color="auto" w:fill="auto"/>
          </w:tcPr>
          <w:p w14:paraId="48DBDC84" w14:textId="77777777" w:rsidR="00B11855" w:rsidRPr="006D613E" w:rsidRDefault="003D003E" w:rsidP="001F5A5C">
            <w:pPr>
              <w:pStyle w:val="TableEntry"/>
              <w:rPr>
                <w:color w:val="FFFFFF"/>
              </w:rPr>
            </w:pPr>
            <w:r w:rsidRPr="006D613E">
              <w:t>  20</w:t>
            </w:r>
          </w:p>
        </w:tc>
        <w:tc>
          <w:tcPr>
            <w:tcW w:w="720" w:type="dxa"/>
            <w:shd w:val="clear" w:color="auto" w:fill="auto"/>
          </w:tcPr>
          <w:p w14:paraId="35A78232" w14:textId="77777777" w:rsidR="00B11855" w:rsidRPr="006D613E" w:rsidRDefault="003D003E" w:rsidP="001F5A5C">
            <w:pPr>
              <w:pStyle w:val="TableEntry"/>
              <w:rPr>
                <w:color w:val="FFFFFF"/>
              </w:rPr>
            </w:pPr>
            <w:r w:rsidRPr="006D613E">
              <w:t>  O</w:t>
            </w:r>
          </w:p>
        </w:tc>
        <w:tc>
          <w:tcPr>
            <w:tcW w:w="810" w:type="dxa"/>
            <w:shd w:val="clear" w:color="auto" w:fill="auto"/>
          </w:tcPr>
          <w:p w14:paraId="763A8B68" w14:textId="77777777" w:rsidR="00B11855" w:rsidRPr="006D613E" w:rsidRDefault="003D003E" w:rsidP="001F5A5C">
            <w:pPr>
              <w:pStyle w:val="TableEntry"/>
            </w:pPr>
            <w:r w:rsidRPr="006D613E">
              <w:t> </w:t>
            </w:r>
          </w:p>
        </w:tc>
        <w:tc>
          <w:tcPr>
            <w:tcW w:w="720" w:type="dxa"/>
            <w:shd w:val="clear" w:color="auto" w:fill="auto"/>
          </w:tcPr>
          <w:p w14:paraId="3F030D6B" w14:textId="77777777" w:rsidR="00B11855" w:rsidRPr="006D613E" w:rsidRDefault="003D003E" w:rsidP="001F5A5C">
            <w:pPr>
              <w:pStyle w:val="TableEntry"/>
              <w:rPr>
                <w:color w:val="FFFFFF"/>
              </w:rPr>
            </w:pPr>
            <w:r w:rsidRPr="006D613E">
              <w:t>  0</w:t>
            </w:r>
          </w:p>
        </w:tc>
        <w:tc>
          <w:tcPr>
            <w:tcW w:w="810" w:type="dxa"/>
            <w:shd w:val="clear" w:color="auto" w:fill="auto"/>
          </w:tcPr>
          <w:p w14:paraId="7326866D" w14:textId="77777777" w:rsidR="00B11855" w:rsidRPr="006D613E" w:rsidRDefault="003D003E" w:rsidP="001F5A5C">
            <w:pPr>
              <w:pStyle w:val="TableEntry"/>
              <w:rPr>
                <w:color w:val="FFFFFF"/>
              </w:rPr>
            </w:pPr>
            <w:r w:rsidRPr="006D613E">
              <w:t>  1</w:t>
            </w:r>
          </w:p>
        </w:tc>
        <w:tc>
          <w:tcPr>
            <w:tcW w:w="810" w:type="dxa"/>
            <w:shd w:val="clear" w:color="auto" w:fill="auto"/>
          </w:tcPr>
          <w:p w14:paraId="28000B85" w14:textId="77777777" w:rsidR="00B11855" w:rsidRPr="006D613E" w:rsidRDefault="003D003E" w:rsidP="001F5A5C">
            <w:pPr>
              <w:pStyle w:val="TableEntry"/>
            </w:pPr>
            <w:r w:rsidRPr="006D613E">
              <w:t> </w:t>
            </w:r>
          </w:p>
        </w:tc>
        <w:tc>
          <w:tcPr>
            <w:tcW w:w="922" w:type="dxa"/>
            <w:shd w:val="clear" w:color="auto" w:fill="auto"/>
          </w:tcPr>
          <w:p w14:paraId="24C6B3FA" w14:textId="77777777" w:rsidR="00B11855" w:rsidRPr="006D613E" w:rsidRDefault="003D003E" w:rsidP="001F5A5C">
            <w:pPr>
              <w:pStyle w:val="TableEntry"/>
            </w:pPr>
            <w:r w:rsidRPr="006D613E">
              <w:t> </w:t>
            </w:r>
          </w:p>
        </w:tc>
        <w:tc>
          <w:tcPr>
            <w:tcW w:w="986" w:type="dxa"/>
            <w:shd w:val="clear" w:color="auto" w:fill="auto"/>
          </w:tcPr>
          <w:p w14:paraId="75F33C4F" w14:textId="77777777" w:rsidR="00B11855" w:rsidRPr="006D613E" w:rsidRDefault="003D003E" w:rsidP="001F5A5C">
            <w:pPr>
              <w:pStyle w:val="TableEntry"/>
            </w:pPr>
            <w:r w:rsidRPr="006D613E">
              <w:t> III</w:t>
            </w:r>
          </w:p>
        </w:tc>
      </w:tr>
      <w:tr w:rsidR="00C42BD4" w:rsidRPr="006D613E" w14:paraId="31E8FC2A" w14:textId="77777777" w:rsidTr="00C42BD4">
        <w:trPr>
          <w:cantSplit/>
          <w:jc w:val="center"/>
        </w:trPr>
        <w:tc>
          <w:tcPr>
            <w:tcW w:w="1368" w:type="dxa"/>
            <w:shd w:val="clear" w:color="auto" w:fill="auto"/>
          </w:tcPr>
          <w:p w14:paraId="134E2B8D" w14:textId="77777777" w:rsidR="00B11855" w:rsidRPr="006D613E" w:rsidRDefault="003D003E" w:rsidP="001F5A5C">
            <w:pPr>
              <w:pStyle w:val="TableEntry"/>
            </w:pPr>
            <w:r w:rsidRPr="006D613E">
              <w:t>   prefix (e.g., DR)</w:t>
            </w:r>
          </w:p>
        </w:tc>
        <w:tc>
          <w:tcPr>
            <w:tcW w:w="810" w:type="dxa"/>
            <w:shd w:val="clear" w:color="auto" w:fill="auto"/>
          </w:tcPr>
          <w:p w14:paraId="38E97FC3" w14:textId="77777777" w:rsidR="00B11855" w:rsidRPr="006D613E" w:rsidRDefault="003D003E" w:rsidP="001F5A5C">
            <w:pPr>
              <w:pStyle w:val="TableEntry"/>
            </w:pPr>
            <w:r w:rsidRPr="006D613E">
              <w:t>  6</w:t>
            </w:r>
          </w:p>
        </w:tc>
        <w:tc>
          <w:tcPr>
            <w:tcW w:w="810" w:type="dxa"/>
            <w:shd w:val="clear" w:color="auto" w:fill="auto"/>
          </w:tcPr>
          <w:p w14:paraId="70D736E0" w14:textId="77777777" w:rsidR="00B11855" w:rsidRPr="006D613E" w:rsidRDefault="003D003E" w:rsidP="001F5A5C">
            <w:pPr>
              <w:pStyle w:val="TableEntry"/>
              <w:rPr>
                <w:color w:val="FFFFFF"/>
              </w:rPr>
            </w:pPr>
            <w:r w:rsidRPr="006D613E">
              <w:t>  ST</w:t>
            </w:r>
          </w:p>
        </w:tc>
        <w:tc>
          <w:tcPr>
            <w:tcW w:w="810" w:type="dxa"/>
            <w:shd w:val="clear" w:color="auto" w:fill="auto"/>
          </w:tcPr>
          <w:p w14:paraId="0B6123D1" w14:textId="77777777" w:rsidR="00B11855" w:rsidRPr="006D613E" w:rsidRDefault="003D003E" w:rsidP="001F5A5C">
            <w:pPr>
              <w:pStyle w:val="TableEntry"/>
              <w:rPr>
                <w:color w:val="FFFFFF"/>
              </w:rPr>
            </w:pPr>
            <w:r w:rsidRPr="006D613E">
              <w:t>  20</w:t>
            </w:r>
          </w:p>
        </w:tc>
        <w:tc>
          <w:tcPr>
            <w:tcW w:w="720" w:type="dxa"/>
            <w:shd w:val="clear" w:color="auto" w:fill="auto"/>
          </w:tcPr>
          <w:p w14:paraId="28A7C6E5" w14:textId="77777777" w:rsidR="00B11855" w:rsidRPr="006D613E" w:rsidRDefault="003D003E" w:rsidP="001F5A5C">
            <w:pPr>
              <w:pStyle w:val="TableEntry"/>
              <w:rPr>
                <w:color w:val="FFFFFF"/>
              </w:rPr>
            </w:pPr>
            <w:r w:rsidRPr="006D613E">
              <w:t>  O</w:t>
            </w:r>
          </w:p>
        </w:tc>
        <w:tc>
          <w:tcPr>
            <w:tcW w:w="810" w:type="dxa"/>
            <w:shd w:val="clear" w:color="auto" w:fill="auto"/>
          </w:tcPr>
          <w:p w14:paraId="4785FAFC" w14:textId="77777777" w:rsidR="00B11855" w:rsidRPr="006D613E" w:rsidRDefault="003D003E" w:rsidP="001F5A5C">
            <w:pPr>
              <w:pStyle w:val="TableEntry"/>
            </w:pPr>
            <w:r w:rsidRPr="006D613E">
              <w:t> </w:t>
            </w:r>
          </w:p>
        </w:tc>
        <w:tc>
          <w:tcPr>
            <w:tcW w:w="720" w:type="dxa"/>
            <w:shd w:val="clear" w:color="auto" w:fill="auto"/>
          </w:tcPr>
          <w:p w14:paraId="79FA6D6F" w14:textId="77777777" w:rsidR="00B11855" w:rsidRPr="006D613E" w:rsidRDefault="003D003E" w:rsidP="001F5A5C">
            <w:pPr>
              <w:pStyle w:val="TableEntry"/>
              <w:rPr>
                <w:color w:val="FFFFFF"/>
              </w:rPr>
            </w:pPr>
            <w:r w:rsidRPr="006D613E">
              <w:t>  0</w:t>
            </w:r>
          </w:p>
        </w:tc>
        <w:tc>
          <w:tcPr>
            <w:tcW w:w="810" w:type="dxa"/>
            <w:shd w:val="clear" w:color="auto" w:fill="auto"/>
          </w:tcPr>
          <w:p w14:paraId="17453E01" w14:textId="77777777" w:rsidR="00B11855" w:rsidRPr="006D613E" w:rsidRDefault="003D003E" w:rsidP="001F5A5C">
            <w:pPr>
              <w:pStyle w:val="TableEntry"/>
              <w:rPr>
                <w:color w:val="FFFFFF"/>
              </w:rPr>
            </w:pPr>
            <w:r w:rsidRPr="006D613E">
              <w:t>  1</w:t>
            </w:r>
          </w:p>
        </w:tc>
        <w:tc>
          <w:tcPr>
            <w:tcW w:w="810" w:type="dxa"/>
            <w:shd w:val="clear" w:color="auto" w:fill="auto"/>
          </w:tcPr>
          <w:p w14:paraId="56685772" w14:textId="77777777" w:rsidR="00B11855" w:rsidRPr="006D613E" w:rsidRDefault="003D003E" w:rsidP="001F5A5C">
            <w:pPr>
              <w:pStyle w:val="TableEntry"/>
            </w:pPr>
            <w:r w:rsidRPr="006D613E">
              <w:t> </w:t>
            </w:r>
          </w:p>
        </w:tc>
        <w:tc>
          <w:tcPr>
            <w:tcW w:w="922" w:type="dxa"/>
            <w:shd w:val="clear" w:color="auto" w:fill="auto"/>
          </w:tcPr>
          <w:p w14:paraId="7BEF9B42" w14:textId="77777777" w:rsidR="00B11855" w:rsidRPr="006D613E" w:rsidRDefault="003D003E" w:rsidP="001F5A5C">
            <w:pPr>
              <w:pStyle w:val="TableEntry"/>
            </w:pPr>
            <w:r w:rsidRPr="006D613E">
              <w:t> </w:t>
            </w:r>
          </w:p>
        </w:tc>
        <w:tc>
          <w:tcPr>
            <w:tcW w:w="986" w:type="dxa"/>
            <w:shd w:val="clear" w:color="auto" w:fill="auto"/>
          </w:tcPr>
          <w:p w14:paraId="322433EE" w14:textId="77777777" w:rsidR="00B11855" w:rsidRPr="006D613E" w:rsidRDefault="003D003E" w:rsidP="001F5A5C">
            <w:pPr>
              <w:pStyle w:val="TableEntry"/>
            </w:pPr>
            <w:r w:rsidRPr="006D613E">
              <w:t> DR</w:t>
            </w:r>
          </w:p>
        </w:tc>
      </w:tr>
      <w:tr w:rsidR="00C42BD4" w:rsidRPr="006D613E" w14:paraId="4A82531B" w14:textId="77777777" w:rsidTr="00C42BD4">
        <w:trPr>
          <w:cantSplit/>
          <w:jc w:val="center"/>
        </w:trPr>
        <w:tc>
          <w:tcPr>
            <w:tcW w:w="1368" w:type="dxa"/>
            <w:shd w:val="clear" w:color="auto" w:fill="auto"/>
          </w:tcPr>
          <w:p w14:paraId="521EB4C4" w14:textId="77777777" w:rsidR="00B11855" w:rsidRPr="006D613E" w:rsidRDefault="003D003E" w:rsidP="001F5A5C">
            <w:pPr>
              <w:pStyle w:val="TableEntry"/>
            </w:pPr>
            <w:r w:rsidRPr="006D613E">
              <w:t>  Visit Number</w:t>
            </w:r>
          </w:p>
        </w:tc>
        <w:tc>
          <w:tcPr>
            <w:tcW w:w="810" w:type="dxa"/>
            <w:shd w:val="clear" w:color="auto" w:fill="auto"/>
          </w:tcPr>
          <w:p w14:paraId="7F09B76A" w14:textId="77777777" w:rsidR="00B11855" w:rsidRPr="006D613E" w:rsidRDefault="003D003E" w:rsidP="001F5A5C">
            <w:pPr>
              <w:pStyle w:val="TableEntry"/>
            </w:pPr>
            <w:r w:rsidRPr="006D613E">
              <w:t>  19</w:t>
            </w:r>
          </w:p>
        </w:tc>
        <w:tc>
          <w:tcPr>
            <w:tcW w:w="810" w:type="dxa"/>
            <w:shd w:val="clear" w:color="auto" w:fill="auto"/>
          </w:tcPr>
          <w:p w14:paraId="32CE5325" w14:textId="77777777" w:rsidR="00B11855" w:rsidRPr="006D613E" w:rsidRDefault="003D003E" w:rsidP="001F5A5C">
            <w:pPr>
              <w:pStyle w:val="TableEntry"/>
              <w:rPr>
                <w:color w:val="FFFFFF"/>
              </w:rPr>
            </w:pPr>
            <w:r w:rsidRPr="006D613E">
              <w:t>  CX</w:t>
            </w:r>
          </w:p>
        </w:tc>
        <w:tc>
          <w:tcPr>
            <w:tcW w:w="810" w:type="dxa"/>
            <w:shd w:val="clear" w:color="auto" w:fill="auto"/>
          </w:tcPr>
          <w:p w14:paraId="3058932D" w14:textId="77777777" w:rsidR="00B11855" w:rsidRPr="006D613E" w:rsidRDefault="003D003E" w:rsidP="001F5A5C">
            <w:pPr>
              <w:pStyle w:val="TableEntry"/>
              <w:rPr>
                <w:color w:val="FFFFFF"/>
              </w:rPr>
            </w:pPr>
            <w:r w:rsidRPr="006D613E">
              <w:t>  250</w:t>
            </w:r>
          </w:p>
        </w:tc>
        <w:tc>
          <w:tcPr>
            <w:tcW w:w="720" w:type="dxa"/>
            <w:shd w:val="clear" w:color="auto" w:fill="auto"/>
          </w:tcPr>
          <w:p w14:paraId="5112EBEE" w14:textId="77777777" w:rsidR="00B11855" w:rsidRPr="006D613E" w:rsidRDefault="003D003E" w:rsidP="001F5A5C">
            <w:pPr>
              <w:pStyle w:val="TableEntry"/>
              <w:rPr>
                <w:color w:val="FFFFFF"/>
              </w:rPr>
            </w:pPr>
            <w:r w:rsidRPr="006D613E">
              <w:t>  O</w:t>
            </w:r>
          </w:p>
        </w:tc>
        <w:tc>
          <w:tcPr>
            <w:tcW w:w="810" w:type="dxa"/>
            <w:shd w:val="clear" w:color="auto" w:fill="auto"/>
          </w:tcPr>
          <w:p w14:paraId="5DF1E758" w14:textId="77777777" w:rsidR="00B11855" w:rsidRPr="006D613E" w:rsidRDefault="003D003E" w:rsidP="001F5A5C">
            <w:pPr>
              <w:pStyle w:val="TableEntry"/>
              <w:rPr>
                <w:color w:val="FFFFFF"/>
              </w:rPr>
            </w:pPr>
            <w:r w:rsidRPr="006D613E">
              <w:t>  False</w:t>
            </w:r>
          </w:p>
        </w:tc>
        <w:tc>
          <w:tcPr>
            <w:tcW w:w="720" w:type="dxa"/>
            <w:shd w:val="clear" w:color="auto" w:fill="auto"/>
          </w:tcPr>
          <w:p w14:paraId="24450BAA" w14:textId="77777777" w:rsidR="00B11855" w:rsidRPr="006D613E" w:rsidRDefault="003D003E" w:rsidP="001F5A5C">
            <w:pPr>
              <w:pStyle w:val="TableEntry"/>
              <w:rPr>
                <w:color w:val="FFFFFF"/>
              </w:rPr>
            </w:pPr>
            <w:r w:rsidRPr="006D613E">
              <w:t>  0</w:t>
            </w:r>
          </w:p>
        </w:tc>
        <w:tc>
          <w:tcPr>
            <w:tcW w:w="810" w:type="dxa"/>
            <w:shd w:val="clear" w:color="auto" w:fill="auto"/>
          </w:tcPr>
          <w:p w14:paraId="07DD336E" w14:textId="77777777" w:rsidR="00B11855" w:rsidRPr="006D613E" w:rsidRDefault="003D003E" w:rsidP="001F5A5C">
            <w:pPr>
              <w:pStyle w:val="TableEntry"/>
              <w:rPr>
                <w:color w:val="FFFFFF"/>
              </w:rPr>
            </w:pPr>
            <w:r w:rsidRPr="006D613E">
              <w:t>  1</w:t>
            </w:r>
          </w:p>
        </w:tc>
        <w:tc>
          <w:tcPr>
            <w:tcW w:w="810" w:type="dxa"/>
            <w:shd w:val="clear" w:color="auto" w:fill="auto"/>
          </w:tcPr>
          <w:p w14:paraId="4C0ABF0E" w14:textId="77777777" w:rsidR="00B11855" w:rsidRPr="006D613E" w:rsidRDefault="003D003E" w:rsidP="001F5A5C">
            <w:pPr>
              <w:pStyle w:val="TableEntry"/>
            </w:pPr>
            <w:r w:rsidRPr="006D613E">
              <w:t> </w:t>
            </w:r>
          </w:p>
        </w:tc>
        <w:tc>
          <w:tcPr>
            <w:tcW w:w="922" w:type="dxa"/>
            <w:shd w:val="clear" w:color="auto" w:fill="auto"/>
          </w:tcPr>
          <w:p w14:paraId="5350497C" w14:textId="77777777" w:rsidR="00B11855" w:rsidRPr="006D613E" w:rsidRDefault="003D003E" w:rsidP="001F5A5C">
            <w:pPr>
              <w:pStyle w:val="TableEntry"/>
            </w:pPr>
            <w:r w:rsidRPr="006D613E">
              <w:t>   </w:t>
            </w:r>
          </w:p>
        </w:tc>
        <w:tc>
          <w:tcPr>
            <w:tcW w:w="986" w:type="dxa"/>
            <w:shd w:val="clear" w:color="auto" w:fill="auto"/>
          </w:tcPr>
          <w:p w14:paraId="4A200C3D" w14:textId="77777777" w:rsidR="00B11855" w:rsidRPr="006D613E" w:rsidRDefault="003D003E" w:rsidP="001F5A5C">
            <w:pPr>
              <w:pStyle w:val="TableEntry"/>
            </w:pPr>
            <w:r w:rsidRPr="006D613E">
              <w:t>   </w:t>
            </w:r>
          </w:p>
        </w:tc>
      </w:tr>
      <w:tr w:rsidR="00C42BD4" w:rsidRPr="006D613E" w14:paraId="74D99C96" w14:textId="77777777" w:rsidTr="00C42BD4">
        <w:trPr>
          <w:cantSplit/>
          <w:jc w:val="center"/>
        </w:trPr>
        <w:tc>
          <w:tcPr>
            <w:tcW w:w="1368" w:type="dxa"/>
            <w:shd w:val="clear" w:color="auto" w:fill="auto"/>
          </w:tcPr>
          <w:p w14:paraId="04BB0F93" w14:textId="77777777" w:rsidR="00B11855" w:rsidRPr="006D613E" w:rsidRDefault="003D003E" w:rsidP="001F5A5C">
            <w:pPr>
              <w:pStyle w:val="TableEntry"/>
            </w:pPr>
            <w:r w:rsidRPr="006D613E">
              <w:t>   ID number</w:t>
            </w:r>
          </w:p>
        </w:tc>
        <w:tc>
          <w:tcPr>
            <w:tcW w:w="810" w:type="dxa"/>
            <w:shd w:val="clear" w:color="auto" w:fill="auto"/>
          </w:tcPr>
          <w:p w14:paraId="175128F0" w14:textId="77777777" w:rsidR="00B11855" w:rsidRPr="006D613E" w:rsidRDefault="003D003E" w:rsidP="001F5A5C">
            <w:pPr>
              <w:pStyle w:val="TableEntry"/>
            </w:pPr>
            <w:r w:rsidRPr="006D613E">
              <w:t>  1</w:t>
            </w:r>
          </w:p>
        </w:tc>
        <w:tc>
          <w:tcPr>
            <w:tcW w:w="810" w:type="dxa"/>
            <w:shd w:val="clear" w:color="auto" w:fill="auto"/>
          </w:tcPr>
          <w:p w14:paraId="1F9C2AF3" w14:textId="77777777" w:rsidR="00B11855" w:rsidRPr="006D613E" w:rsidRDefault="003D003E" w:rsidP="001F5A5C">
            <w:pPr>
              <w:pStyle w:val="TableEntry"/>
              <w:rPr>
                <w:color w:val="FFFFFF"/>
              </w:rPr>
            </w:pPr>
            <w:r w:rsidRPr="006D613E">
              <w:t>  ST</w:t>
            </w:r>
          </w:p>
        </w:tc>
        <w:tc>
          <w:tcPr>
            <w:tcW w:w="810" w:type="dxa"/>
            <w:shd w:val="clear" w:color="auto" w:fill="auto"/>
          </w:tcPr>
          <w:p w14:paraId="452862C0" w14:textId="77777777" w:rsidR="00B11855" w:rsidRPr="006D613E" w:rsidRDefault="003D003E" w:rsidP="001F5A5C">
            <w:pPr>
              <w:pStyle w:val="TableEntry"/>
              <w:rPr>
                <w:color w:val="FFFFFF"/>
              </w:rPr>
            </w:pPr>
            <w:r w:rsidRPr="006D613E">
              <w:t>  15</w:t>
            </w:r>
          </w:p>
        </w:tc>
        <w:tc>
          <w:tcPr>
            <w:tcW w:w="720" w:type="dxa"/>
            <w:shd w:val="clear" w:color="auto" w:fill="auto"/>
          </w:tcPr>
          <w:p w14:paraId="39613B9D" w14:textId="77777777" w:rsidR="00B11855" w:rsidRPr="006D613E" w:rsidRDefault="003D003E" w:rsidP="001F5A5C">
            <w:pPr>
              <w:pStyle w:val="TableEntry"/>
              <w:rPr>
                <w:color w:val="FFFFFF"/>
              </w:rPr>
            </w:pPr>
            <w:r w:rsidRPr="006D613E">
              <w:t>  O</w:t>
            </w:r>
          </w:p>
        </w:tc>
        <w:tc>
          <w:tcPr>
            <w:tcW w:w="810" w:type="dxa"/>
            <w:shd w:val="clear" w:color="auto" w:fill="auto"/>
          </w:tcPr>
          <w:p w14:paraId="6238C409" w14:textId="77777777" w:rsidR="00B11855" w:rsidRPr="006D613E" w:rsidRDefault="003D003E" w:rsidP="001F5A5C">
            <w:pPr>
              <w:pStyle w:val="TableEntry"/>
            </w:pPr>
            <w:r w:rsidRPr="006D613E">
              <w:t> </w:t>
            </w:r>
          </w:p>
        </w:tc>
        <w:tc>
          <w:tcPr>
            <w:tcW w:w="720" w:type="dxa"/>
            <w:shd w:val="clear" w:color="auto" w:fill="auto"/>
          </w:tcPr>
          <w:p w14:paraId="36C56A7B" w14:textId="77777777" w:rsidR="00B11855" w:rsidRPr="006D613E" w:rsidRDefault="003D003E" w:rsidP="001F5A5C">
            <w:pPr>
              <w:pStyle w:val="TableEntry"/>
              <w:rPr>
                <w:color w:val="FFFFFF"/>
              </w:rPr>
            </w:pPr>
            <w:r w:rsidRPr="006D613E">
              <w:t>  0</w:t>
            </w:r>
          </w:p>
        </w:tc>
        <w:tc>
          <w:tcPr>
            <w:tcW w:w="810" w:type="dxa"/>
            <w:shd w:val="clear" w:color="auto" w:fill="auto"/>
          </w:tcPr>
          <w:p w14:paraId="4E92C906" w14:textId="77777777" w:rsidR="00B11855" w:rsidRPr="006D613E" w:rsidRDefault="003D003E" w:rsidP="001F5A5C">
            <w:pPr>
              <w:pStyle w:val="TableEntry"/>
              <w:rPr>
                <w:color w:val="FFFFFF"/>
              </w:rPr>
            </w:pPr>
            <w:r w:rsidRPr="006D613E">
              <w:t>  1</w:t>
            </w:r>
          </w:p>
        </w:tc>
        <w:tc>
          <w:tcPr>
            <w:tcW w:w="810" w:type="dxa"/>
            <w:shd w:val="clear" w:color="auto" w:fill="auto"/>
          </w:tcPr>
          <w:p w14:paraId="7036CAEF" w14:textId="77777777" w:rsidR="00B11855" w:rsidRPr="006D613E" w:rsidRDefault="003D003E" w:rsidP="001F5A5C">
            <w:pPr>
              <w:pStyle w:val="TableEntry"/>
            </w:pPr>
            <w:r w:rsidRPr="006D613E">
              <w:t> </w:t>
            </w:r>
          </w:p>
        </w:tc>
        <w:tc>
          <w:tcPr>
            <w:tcW w:w="922" w:type="dxa"/>
            <w:shd w:val="clear" w:color="auto" w:fill="auto"/>
          </w:tcPr>
          <w:p w14:paraId="01143847" w14:textId="77777777" w:rsidR="00B11855" w:rsidRPr="006D613E" w:rsidRDefault="003D003E" w:rsidP="001F5A5C">
            <w:pPr>
              <w:pStyle w:val="TableEntry"/>
            </w:pPr>
            <w:r w:rsidRPr="006D613E">
              <w:t> </w:t>
            </w:r>
          </w:p>
        </w:tc>
        <w:tc>
          <w:tcPr>
            <w:tcW w:w="986" w:type="dxa"/>
            <w:shd w:val="clear" w:color="auto" w:fill="auto"/>
          </w:tcPr>
          <w:p w14:paraId="7FBF9C3C" w14:textId="77777777" w:rsidR="00B11855" w:rsidRPr="006D613E" w:rsidRDefault="003D003E" w:rsidP="001F5A5C">
            <w:pPr>
              <w:pStyle w:val="TableEntry"/>
            </w:pPr>
            <w:r w:rsidRPr="006D613E">
              <w:t> 123456</w:t>
            </w:r>
          </w:p>
        </w:tc>
      </w:tr>
    </w:tbl>
    <w:p w14:paraId="5B59165C" w14:textId="77777777" w:rsidR="00B11855" w:rsidRPr="006D613E" w:rsidRDefault="003D003E" w:rsidP="008679BF">
      <w:pPr>
        <w:pStyle w:val="Note"/>
      </w:pPr>
      <w:r w:rsidRPr="006D613E">
        <w:t>Note: Field names are in Roman type, relevant component names within a field are listed underneath in italic type.</w:t>
      </w:r>
    </w:p>
    <w:p w14:paraId="03BBA89C" w14:textId="77777777" w:rsidR="001A4392" w:rsidRPr="006D613E" w:rsidRDefault="001A4392" w:rsidP="00A17802">
      <w:pPr>
        <w:pStyle w:val="BodyText"/>
      </w:pPr>
    </w:p>
    <w:p w14:paraId="51400C56" w14:textId="77777777" w:rsidR="00B11855" w:rsidRPr="006D613E" w:rsidRDefault="003D003E" w:rsidP="008679BF">
      <w:pPr>
        <w:pStyle w:val="BodyText"/>
      </w:pPr>
      <w:r w:rsidRPr="006D613E">
        <w:t>Because this is an unsolicited observation and the Implantable Device – Cardiac – Reporter will not be aware of an associated order, this segment is optional. The Implantable Device – Cardiac – Reporter may want to track the interrogation as a visit using this segment. If information is provided here it will match corresponding information provided in the OBX segments.</w:t>
      </w:r>
    </w:p>
    <w:p w14:paraId="21262AC4" w14:textId="7605C300" w:rsidR="00B11855" w:rsidRPr="006D613E" w:rsidRDefault="003D003E" w:rsidP="008679BF">
      <w:pPr>
        <w:pStyle w:val="BodyText"/>
      </w:pPr>
      <w:r w:rsidRPr="006D613E">
        <w:t>PV1-7 Attending Doctor will optionally be captured by the Implantable Device – Cardiac – Reporter. If present, PV1-7.1 Attending Doctor ID Number will be a unique identifier for each doctor in the context of the Implantable Device – Cardiac – Reporter, not the Implantable Device – Cardiac – Consumer.</w:t>
      </w:r>
    </w:p>
    <w:p w14:paraId="50436DC7" w14:textId="77777777" w:rsidR="00B11855" w:rsidRPr="006D613E" w:rsidRDefault="003D003E" w:rsidP="008679BF">
      <w:pPr>
        <w:pStyle w:val="BodyText"/>
      </w:pPr>
      <w:r w:rsidRPr="006D613E">
        <w:t>PV1-19 Visit Number, ID Number will be a unique identifier generated by the Implantable Device – Cardiac – Reporter for each visit.</w:t>
      </w:r>
    </w:p>
    <w:p w14:paraId="45D75D8F" w14:textId="77777777" w:rsidR="00B11855" w:rsidRPr="006D613E" w:rsidRDefault="00855E3C" w:rsidP="00123C7B">
      <w:pPr>
        <w:pStyle w:val="Heading6"/>
        <w:numPr>
          <w:ilvl w:val="0"/>
          <w:numId w:val="0"/>
        </w:numPr>
        <w:rPr>
          <w:noProof w:val="0"/>
        </w:rPr>
      </w:pPr>
      <w:bookmarkStart w:id="492" w:name="_Toc401769841"/>
      <w:bookmarkStart w:id="493" w:name="_Toc466373748"/>
      <w:r w:rsidRPr="006D613E">
        <w:rPr>
          <w:noProof w:val="0"/>
        </w:rPr>
        <w:t xml:space="preserve">3.9.4.1.2.4 </w:t>
      </w:r>
      <w:r w:rsidR="003D003E" w:rsidRPr="006D613E">
        <w:rPr>
          <w:noProof w:val="0"/>
        </w:rPr>
        <w:t>OBR Segment – Observation Request</w:t>
      </w:r>
      <w:bookmarkEnd w:id="492"/>
      <w:bookmarkEnd w:id="493"/>
    </w:p>
    <w:p w14:paraId="722D10DC" w14:textId="77777777" w:rsidR="00B11855" w:rsidRPr="006D613E" w:rsidRDefault="003D003E" w:rsidP="008679BF">
      <w:pPr>
        <w:pStyle w:val="BodyText"/>
      </w:pPr>
      <w:r w:rsidRPr="006D613E">
        <w:t>The ORU message may include discrete OBX segments for individual observations reported. An OBR Segment will be used for each set of such OBX segments to establish the equipment context for the observations (i.e., whether the interrogation was done in-clinic or remote). All observation dates and times reported here should match OBX segments that report the same information.</w:t>
      </w:r>
    </w:p>
    <w:p w14:paraId="27984771" w14:textId="77777777" w:rsidR="00B11855" w:rsidRPr="006D613E" w:rsidRDefault="00B11855" w:rsidP="008679BF">
      <w:pPr>
        <w:pStyle w:val="BodyText"/>
      </w:pPr>
    </w:p>
    <w:p w14:paraId="17F98F9F" w14:textId="77777777" w:rsidR="00B11855" w:rsidRPr="006D613E" w:rsidRDefault="003D003E" w:rsidP="00123C7B">
      <w:pPr>
        <w:pStyle w:val="TableTitle"/>
        <w:outlineLvl w:val="0"/>
      </w:pPr>
      <w:r w:rsidRPr="006D613E">
        <w:t>Table 3.9.4.1.2.4</w:t>
      </w:r>
      <w:r w:rsidR="005D79DE" w:rsidRPr="006D613E">
        <w:rPr>
          <w:rFonts w:eastAsia="MS Gothic"/>
        </w:rPr>
        <w:t>-</w:t>
      </w:r>
      <w:r w:rsidR="002924C0" w:rsidRPr="006D613E">
        <w:t>1</w:t>
      </w:r>
      <w:r w:rsidRPr="006D613E">
        <w:t>: OBR Segment</w:t>
      </w:r>
    </w:p>
    <w:tbl>
      <w:tblPr>
        <w:tblW w:w="9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810"/>
        <w:gridCol w:w="720"/>
        <w:gridCol w:w="864"/>
        <w:gridCol w:w="831"/>
        <w:gridCol w:w="789"/>
        <w:gridCol w:w="720"/>
        <w:gridCol w:w="756"/>
        <w:gridCol w:w="720"/>
        <w:gridCol w:w="990"/>
        <w:gridCol w:w="1494"/>
      </w:tblGrid>
      <w:tr w:rsidR="00C40FD5" w:rsidRPr="006D613E" w14:paraId="32A0F9C2" w14:textId="77777777" w:rsidTr="001F5A5C">
        <w:trPr>
          <w:cantSplit/>
          <w:tblHeader/>
          <w:jc w:val="center"/>
        </w:trPr>
        <w:tc>
          <w:tcPr>
            <w:tcW w:w="1134" w:type="dxa"/>
            <w:shd w:val="clear" w:color="auto" w:fill="D9D9D9"/>
          </w:tcPr>
          <w:p w14:paraId="5C078ADF" w14:textId="77777777" w:rsidR="00B11855" w:rsidRPr="006D613E" w:rsidRDefault="003D003E" w:rsidP="001F5A5C">
            <w:pPr>
              <w:pStyle w:val="TableEntryHeader"/>
            </w:pPr>
            <w:r w:rsidRPr="006D613E">
              <w:t>Name</w:t>
            </w:r>
          </w:p>
        </w:tc>
        <w:tc>
          <w:tcPr>
            <w:tcW w:w="810" w:type="dxa"/>
            <w:shd w:val="clear" w:color="auto" w:fill="D9D9D9"/>
          </w:tcPr>
          <w:p w14:paraId="28676B20" w14:textId="77777777" w:rsidR="00B11855" w:rsidRPr="006D613E" w:rsidRDefault="003D003E" w:rsidP="001F5A5C">
            <w:pPr>
              <w:pStyle w:val="TableEntryHeader"/>
            </w:pPr>
            <w:proofErr w:type="spellStart"/>
            <w:r w:rsidRPr="006D613E">
              <w:t>Seq</w:t>
            </w:r>
            <w:proofErr w:type="spellEnd"/>
          </w:p>
        </w:tc>
        <w:tc>
          <w:tcPr>
            <w:tcW w:w="720" w:type="dxa"/>
            <w:shd w:val="clear" w:color="auto" w:fill="D9D9D9"/>
          </w:tcPr>
          <w:p w14:paraId="2285637F" w14:textId="77777777" w:rsidR="00B11855" w:rsidRPr="006D613E" w:rsidRDefault="003D003E" w:rsidP="001F5A5C">
            <w:pPr>
              <w:pStyle w:val="TableEntryHeader"/>
            </w:pPr>
            <w:r w:rsidRPr="006D613E">
              <w:t>DT</w:t>
            </w:r>
          </w:p>
        </w:tc>
        <w:tc>
          <w:tcPr>
            <w:tcW w:w="864" w:type="dxa"/>
            <w:shd w:val="clear" w:color="auto" w:fill="D9D9D9"/>
          </w:tcPr>
          <w:p w14:paraId="7246D3CE" w14:textId="77777777" w:rsidR="00B11855" w:rsidRPr="006D613E" w:rsidRDefault="003D003E" w:rsidP="001F5A5C">
            <w:pPr>
              <w:pStyle w:val="TableEntryHeader"/>
            </w:pPr>
            <w:r w:rsidRPr="006D613E">
              <w:t>Len</w:t>
            </w:r>
          </w:p>
        </w:tc>
        <w:tc>
          <w:tcPr>
            <w:tcW w:w="831" w:type="dxa"/>
            <w:shd w:val="clear" w:color="auto" w:fill="D9D9D9"/>
          </w:tcPr>
          <w:p w14:paraId="2238696B" w14:textId="77777777" w:rsidR="00B11855" w:rsidRPr="006D613E" w:rsidRDefault="003D003E" w:rsidP="001F5A5C">
            <w:pPr>
              <w:pStyle w:val="TableEntryHeader"/>
            </w:pPr>
            <w:r w:rsidRPr="006D613E">
              <w:t>Opt</w:t>
            </w:r>
          </w:p>
        </w:tc>
        <w:tc>
          <w:tcPr>
            <w:tcW w:w="789" w:type="dxa"/>
            <w:shd w:val="clear" w:color="auto" w:fill="D9D9D9"/>
          </w:tcPr>
          <w:p w14:paraId="6930F0C8" w14:textId="77777777" w:rsidR="00B11855" w:rsidRPr="006D613E" w:rsidRDefault="003D003E" w:rsidP="001F5A5C">
            <w:pPr>
              <w:pStyle w:val="TableEntryHeader"/>
            </w:pPr>
            <w:r w:rsidRPr="006D613E">
              <w:t>Rep</w:t>
            </w:r>
          </w:p>
        </w:tc>
        <w:tc>
          <w:tcPr>
            <w:tcW w:w="720" w:type="dxa"/>
            <w:shd w:val="clear" w:color="auto" w:fill="D9D9D9"/>
          </w:tcPr>
          <w:p w14:paraId="15920A5E" w14:textId="77777777" w:rsidR="00B11855" w:rsidRPr="006D613E" w:rsidRDefault="003D003E" w:rsidP="001F5A5C">
            <w:pPr>
              <w:pStyle w:val="TableEntryHeader"/>
            </w:pPr>
            <w:r w:rsidRPr="006D613E">
              <w:t>Min</w:t>
            </w:r>
          </w:p>
        </w:tc>
        <w:tc>
          <w:tcPr>
            <w:tcW w:w="756" w:type="dxa"/>
            <w:shd w:val="clear" w:color="auto" w:fill="D9D9D9"/>
          </w:tcPr>
          <w:p w14:paraId="1EA4663B" w14:textId="77777777" w:rsidR="00B11855" w:rsidRPr="006D613E" w:rsidRDefault="003D003E" w:rsidP="001F5A5C">
            <w:pPr>
              <w:pStyle w:val="TableEntryHeader"/>
            </w:pPr>
            <w:r w:rsidRPr="006D613E">
              <w:t>Max</w:t>
            </w:r>
          </w:p>
        </w:tc>
        <w:tc>
          <w:tcPr>
            <w:tcW w:w="720" w:type="dxa"/>
            <w:shd w:val="clear" w:color="auto" w:fill="D9D9D9"/>
          </w:tcPr>
          <w:p w14:paraId="23F2B41C" w14:textId="77777777" w:rsidR="00B11855" w:rsidRPr="006D613E" w:rsidRDefault="003D003E" w:rsidP="001F5A5C">
            <w:pPr>
              <w:pStyle w:val="TableEntryHeader"/>
            </w:pPr>
            <w:proofErr w:type="spellStart"/>
            <w:r w:rsidRPr="006D613E">
              <w:t>Tbl</w:t>
            </w:r>
            <w:proofErr w:type="spellEnd"/>
          </w:p>
        </w:tc>
        <w:tc>
          <w:tcPr>
            <w:tcW w:w="990" w:type="dxa"/>
            <w:shd w:val="clear" w:color="auto" w:fill="D9D9D9"/>
          </w:tcPr>
          <w:p w14:paraId="30F4655F" w14:textId="77777777" w:rsidR="00B11855" w:rsidRPr="006D613E" w:rsidRDefault="003D003E" w:rsidP="001F5A5C">
            <w:pPr>
              <w:pStyle w:val="TableEntryHeader"/>
            </w:pPr>
            <w:r w:rsidRPr="006D613E">
              <w:t>Fixed Val</w:t>
            </w:r>
          </w:p>
        </w:tc>
        <w:tc>
          <w:tcPr>
            <w:tcW w:w="1494" w:type="dxa"/>
            <w:shd w:val="clear" w:color="auto" w:fill="D9D9D9"/>
          </w:tcPr>
          <w:p w14:paraId="2AE1C721" w14:textId="77777777" w:rsidR="00B11855" w:rsidRPr="006D613E" w:rsidRDefault="003D003E" w:rsidP="001F5A5C">
            <w:pPr>
              <w:pStyle w:val="TableEntryHeader"/>
            </w:pPr>
            <w:r w:rsidRPr="006D613E">
              <w:t>Ex Val</w:t>
            </w:r>
          </w:p>
        </w:tc>
      </w:tr>
      <w:tr w:rsidR="00C40FD5" w:rsidRPr="006D613E" w14:paraId="06CB22FE" w14:textId="77777777" w:rsidTr="001F5A5C">
        <w:trPr>
          <w:cantSplit/>
          <w:jc w:val="center"/>
        </w:trPr>
        <w:tc>
          <w:tcPr>
            <w:tcW w:w="1134" w:type="dxa"/>
            <w:shd w:val="clear" w:color="auto" w:fill="auto"/>
          </w:tcPr>
          <w:p w14:paraId="649A46DD" w14:textId="77777777" w:rsidR="00B11855" w:rsidRPr="006D613E" w:rsidRDefault="003D003E" w:rsidP="001F5A5C">
            <w:pPr>
              <w:pStyle w:val="TableEntry"/>
            </w:pPr>
            <w:r w:rsidRPr="006D613E">
              <w:t>  Set ID – OBR</w:t>
            </w:r>
          </w:p>
        </w:tc>
        <w:tc>
          <w:tcPr>
            <w:tcW w:w="810" w:type="dxa"/>
            <w:shd w:val="clear" w:color="auto" w:fill="auto"/>
          </w:tcPr>
          <w:p w14:paraId="0D9D7FC1" w14:textId="77777777" w:rsidR="00B11855" w:rsidRPr="006D613E" w:rsidRDefault="003D003E" w:rsidP="001F5A5C">
            <w:pPr>
              <w:pStyle w:val="TableEntry"/>
            </w:pPr>
            <w:r w:rsidRPr="006D613E">
              <w:t>  1</w:t>
            </w:r>
          </w:p>
        </w:tc>
        <w:tc>
          <w:tcPr>
            <w:tcW w:w="720" w:type="dxa"/>
            <w:shd w:val="clear" w:color="auto" w:fill="auto"/>
          </w:tcPr>
          <w:p w14:paraId="6E3ABF11" w14:textId="77777777" w:rsidR="00B11855" w:rsidRPr="006D613E" w:rsidRDefault="003D003E" w:rsidP="001F5A5C">
            <w:pPr>
              <w:pStyle w:val="TableEntry"/>
              <w:rPr>
                <w:color w:val="FFFFFF"/>
              </w:rPr>
            </w:pPr>
            <w:r w:rsidRPr="006D613E">
              <w:t>  SI</w:t>
            </w:r>
          </w:p>
        </w:tc>
        <w:tc>
          <w:tcPr>
            <w:tcW w:w="864" w:type="dxa"/>
            <w:shd w:val="clear" w:color="auto" w:fill="auto"/>
          </w:tcPr>
          <w:p w14:paraId="5EC0D29B" w14:textId="77777777" w:rsidR="00B11855" w:rsidRPr="006D613E" w:rsidRDefault="003D003E" w:rsidP="001F5A5C">
            <w:pPr>
              <w:pStyle w:val="TableEntry"/>
              <w:rPr>
                <w:color w:val="FFFFFF"/>
              </w:rPr>
            </w:pPr>
            <w:r w:rsidRPr="006D613E">
              <w:t>  4</w:t>
            </w:r>
          </w:p>
        </w:tc>
        <w:tc>
          <w:tcPr>
            <w:tcW w:w="831" w:type="dxa"/>
            <w:shd w:val="clear" w:color="auto" w:fill="auto"/>
          </w:tcPr>
          <w:p w14:paraId="265C5FA6" w14:textId="77777777" w:rsidR="00B11855" w:rsidRPr="006D613E" w:rsidRDefault="003D003E" w:rsidP="001F5A5C">
            <w:pPr>
              <w:pStyle w:val="TableEntry"/>
              <w:rPr>
                <w:color w:val="FFFFFF"/>
              </w:rPr>
            </w:pPr>
            <w:r w:rsidRPr="006D613E">
              <w:t>  O</w:t>
            </w:r>
          </w:p>
        </w:tc>
        <w:tc>
          <w:tcPr>
            <w:tcW w:w="789" w:type="dxa"/>
            <w:shd w:val="clear" w:color="auto" w:fill="auto"/>
          </w:tcPr>
          <w:p w14:paraId="40CE26E4" w14:textId="77777777" w:rsidR="00B11855" w:rsidRPr="006D613E" w:rsidRDefault="003D003E" w:rsidP="001F5A5C">
            <w:pPr>
              <w:pStyle w:val="TableEntry"/>
              <w:rPr>
                <w:color w:val="FFFFFF"/>
              </w:rPr>
            </w:pPr>
            <w:r w:rsidRPr="006D613E">
              <w:t>  False</w:t>
            </w:r>
          </w:p>
        </w:tc>
        <w:tc>
          <w:tcPr>
            <w:tcW w:w="720" w:type="dxa"/>
            <w:shd w:val="clear" w:color="auto" w:fill="auto"/>
          </w:tcPr>
          <w:p w14:paraId="3FB6CC86" w14:textId="77777777" w:rsidR="00B11855" w:rsidRPr="006D613E" w:rsidRDefault="003D003E" w:rsidP="001F5A5C">
            <w:pPr>
              <w:pStyle w:val="TableEntry"/>
              <w:rPr>
                <w:color w:val="FFFFFF"/>
              </w:rPr>
            </w:pPr>
            <w:r w:rsidRPr="006D613E">
              <w:t>  0</w:t>
            </w:r>
          </w:p>
        </w:tc>
        <w:tc>
          <w:tcPr>
            <w:tcW w:w="756" w:type="dxa"/>
            <w:shd w:val="clear" w:color="auto" w:fill="auto"/>
          </w:tcPr>
          <w:p w14:paraId="62D10665" w14:textId="77777777" w:rsidR="00B11855" w:rsidRPr="006D613E" w:rsidRDefault="003D003E" w:rsidP="001F5A5C">
            <w:pPr>
              <w:pStyle w:val="TableEntry"/>
              <w:rPr>
                <w:color w:val="FFFFFF"/>
              </w:rPr>
            </w:pPr>
            <w:r w:rsidRPr="006D613E">
              <w:t>  1</w:t>
            </w:r>
          </w:p>
        </w:tc>
        <w:tc>
          <w:tcPr>
            <w:tcW w:w="720" w:type="dxa"/>
            <w:shd w:val="clear" w:color="auto" w:fill="auto"/>
          </w:tcPr>
          <w:p w14:paraId="07EF491B" w14:textId="77777777" w:rsidR="00B11855" w:rsidRPr="006D613E" w:rsidRDefault="003D003E" w:rsidP="001F5A5C">
            <w:pPr>
              <w:pStyle w:val="TableEntry"/>
            </w:pPr>
            <w:r w:rsidRPr="006D613E">
              <w:t> </w:t>
            </w:r>
          </w:p>
        </w:tc>
        <w:tc>
          <w:tcPr>
            <w:tcW w:w="990" w:type="dxa"/>
            <w:shd w:val="clear" w:color="auto" w:fill="auto"/>
          </w:tcPr>
          <w:p w14:paraId="01D44051" w14:textId="77777777" w:rsidR="00B11855" w:rsidRPr="006D613E" w:rsidRDefault="003D003E" w:rsidP="001F5A5C">
            <w:pPr>
              <w:pStyle w:val="TableEntry"/>
            </w:pPr>
            <w:r w:rsidRPr="006D613E">
              <w:t> </w:t>
            </w:r>
          </w:p>
        </w:tc>
        <w:tc>
          <w:tcPr>
            <w:tcW w:w="1494" w:type="dxa"/>
            <w:shd w:val="clear" w:color="auto" w:fill="auto"/>
          </w:tcPr>
          <w:p w14:paraId="46B41D0C" w14:textId="77777777" w:rsidR="00B11855" w:rsidRPr="006D613E" w:rsidRDefault="003D003E" w:rsidP="001F5A5C">
            <w:pPr>
              <w:pStyle w:val="TableEntry"/>
            </w:pPr>
            <w:r w:rsidRPr="006D613E">
              <w:t> 1</w:t>
            </w:r>
          </w:p>
        </w:tc>
      </w:tr>
      <w:tr w:rsidR="00C40FD5" w:rsidRPr="006D613E" w14:paraId="2926BB8F" w14:textId="77777777" w:rsidTr="001F5A5C">
        <w:trPr>
          <w:cantSplit/>
          <w:jc w:val="center"/>
        </w:trPr>
        <w:tc>
          <w:tcPr>
            <w:tcW w:w="1134" w:type="dxa"/>
            <w:shd w:val="clear" w:color="auto" w:fill="auto"/>
          </w:tcPr>
          <w:p w14:paraId="3A0A1548" w14:textId="77777777" w:rsidR="00B11855" w:rsidRPr="006D613E" w:rsidRDefault="003D003E" w:rsidP="001F5A5C">
            <w:pPr>
              <w:pStyle w:val="TableEntry"/>
            </w:pPr>
            <w:r w:rsidRPr="006D613E">
              <w:t>  Placer Order Number</w:t>
            </w:r>
          </w:p>
        </w:tc>
        <w:tc>
          <w:tcPr>
            <w:tcW w:w="810" w:type="dxa"/>
            <w:shd w:val="clear" w:color="auto" w:fill="auto"/>
          </w:tcPr>
          <w:p w14:paraId="2FDF4F09" w14:textId="77777777" w:rsidR="00B11855" w:rsidRPr="006D613E" w:rsidRDefault="003D003E" w:rsidP="001F5A5C">
            <w:pPr>
              <w:pStyle w:val="TableEntry"/>
            </w:pPr>
            <w:r w:rsidRPr="006D613E">
              <w:t>  2</w:t>
            </w:r>
          </w:p>
        </w:tc>
        <w:tc>
          <w:tcPr>
            <w:tcW w:w="720" w:type="dxa"/>
            <w:shd w:val="clear" w:color="auto" w:fill="auto"/>
          </w:tcPr>
          <w:p w14:paraId="24E7EAFB" w14:textId="77777777" w:rsidR="00B11855" w:rsidRPr="006D613E" w:rsidRDefault="003D003E" w:rsidP="001F5A5C">
            <w:pPr>
              <w:pStyle w:val="TableEntry"/>
              <w:rPr>
                <w:color w:val="FFFFFF"/>
              </w:rPr>
            </w:pPr>
            <w:r w:rsidRPr="006D613E">
              <w:t>  EI</w:t>
            </w:r>
          </w:p>
        </w:tc>
        <w:tc>
          <w:tcPr>
            <w:tcW w:w="864" w:type="dxa"/>
            <w:shd w:val="clear" w:color="auto" w:fill="auto"/>
          </w:tcPr>
          <w:p w14:paraId="702E696F" w14:textId="77777777" w:rsidR="00B11855" w:rsidRPr="006D613E" w:rsidRDefault="003D003E" w:rsidP="001F5A5C">
            <w:pPr>
              <w:pStyle w:val="TableEntry"/>
              <w:rPr>
                <w:color w:val="FFFFFF"/>
              </w:rPr>
            </w:pPr>
            <w:r w:rsidRPr="006D613E">
              <w:t>  424</w:t>
            </w:r>
          </w:p>
        </w:tc>
        <w:tc>
          <w:tcPr>
            <w:tcW w:w="831" w:type="dxa"/>
            <w:shd w:val="clear" w:color="auto" w:fill="auto"/>
          </w:tcPr>
          <w:p w14:paraId="3F8FC7C0" w14:textId="77777777" w:rsidR="00B11855" w:rsidRPr="006D613E" w:rsidRDefault="003D003E" w:rsidP="001F5A5C">
            <w:pPr>
              <w:pStyle w:val="TableEntry"/>
              <w:rPr>
                <w:color w:val="FFFFFF"/>
              </w:rPr>
            </w:pPr>
            <w:r w:rsidRPr="006D613E">
              <w:t>  O</w:t>
            </w:r>
          </w:p>
        </w:tc>
        <w:tc>
          <w:tcPr>
            <w:tcW w:w="789" w:type="dxa"/>
            <w:shd w:val="clear" w:color="auto" w:fill="auto"/>
          </w:tcPr>
          <w:p w14:paraId="09EEF77B" w14:textId="77777777" w:rsidR="00B11855" w:rsidRPr="006D613E" w:rsidRDefault="003D003E" w:rsidP="001F5A5C">
            <w:pPr>
              <w:pStyle w:val="TableEntry"/>
              <w:rPr>
                <w:color w:val="FFFFFF"/>
              </w:rPr>
            </w:pPr>
            <w:r w:rsidRPr="006D613E">
              <w:t>  False</w:t>
            </w:r>
          </w:p>
        </w:tc>
        <w:tc>
          <w:tcPr>
            <w:tcW w:w="720" w:type="dxa"/>
            <w:shd w:val="clear" w:color="auto" w:fill="auto"/>
          </w:tcPr>
          <w:p w14:paraId="2F98DE49" w14:textId="77777777" w:rsidR="00B11855" w:rsidRPr="006D613E" w:rsidRDefault="003D003E" w:rsidP="001F5A5C">
            <w:pPr>
              <w:pStyle w:val="TableEntry"/>
              <w:rPr>
                <w:color w:val="FFFFFF"/>
              </w:rPr>
            </w:pPr>
            <w:r w:rsidRPr="006D613E">
              <w:t>  0</w:t>
            </w:r>
          </w:p>
        </w:tc>
        <w:tc>
          <w:tcPr>
            <w:tcW w:w="756" w:type="dxa"/>
            <w:shd w:val="clear" w:color="auto" w:fill="auto"/>
          </w:tcPr>
          <w:p w14:paraId="16945DA1" w14:textId="77777777" w:rsidR="00B11855" w:rsidRPr="006D613E" w:rsidRDefault="003D003E" w:rsidP="001F5A5C">
            <w:pPr>
              <w:pStyle w:val="TableEntry"/>
              <w:rPr>
                <w:color w:val="FFFFFF"/>
              </w:rPr>
            </w:pPr>
            <w:r w:rsidRPr="006D613E">
              <w:t>  1</w:t>
            </w:r>
          </w:p>
        </w:tc>
        <w:tc>
          <w:tcPr>
            <w:tcW w:w="720" w:type="dxa"/>
            <w:shd w:val="clear" w:color="auto" w:fill="auto"/>
          </w:tcPr>
          <w:p w14:paraId="54D8AB6D" w14:textId="77777777" w:rsidR="00B11855" w:rsidRPr="006D613E" w:rsidRDefault="003D003E" w:rsidP="001F5A5C">
            <w:pPr>
              <w:pStyle w:val="TableEntry"/>
            </w:pPr>
            <w:r w:rsidRPr="006D613E">
              <w:t> </w:t>
            </w:r>
          </w:p>
        </w:tc>
        <w:tc>
          <w:tcPr>
            <w:tcW w:w="990" w:type="dxa"/>
            <w:shd w:val="clear" w:color="auto" w:fill="auto"/>
          </w:tcPr>
          <w:p w14:paraId="17354872" w14:textId="77777777" w:rsidR="00B11855" w:rsidRPr="006D613E" w:rsidRDefault="003D003E" w:rsidP="001F5A5C">
            <w:pPr>
              <w:pStyle w:val="TableEntry"/>
            </w:pPr>
            <w:r w:rsidRPr="006D613E">
              <w:t>   </w:t>
            </w:r>
          </w:p>
        </w:tc>
        <w:tc>
          <w:tcPr>
            <w:tcW w:w="1494" w:type="dxa"/>
            <w:shd w:val="clear" w:color="auto" w:fill="auto"/>
          </w:tcPr>
          <w:p w14:paraId="7228FAB4" w14:textId="77777777" w:rsidR="00B11855" w:rsidRPr="006D613E" w:rsidRDefault="003D003E" w:rsidP="001F5A5C">
            <w:pPr>
              <w:pStyle w:val="TableEntry"/>
            </w:pPr>
            <w:r w:rsidRPr="006D613E">
              <w:t>   </w:t>
            </w:r>
          </w:p>
        </w:tc>
      </w:tr>
      <w:tr w:rsidR="00C40FD5" w:rsidRPr="006D613E" w14:paraId="6636252A" w14:textId="77777777" w:rsidTr="001F5A5C">
        <w:trPr>
          <w:cantSplit/>
          <w:jc w:val="center"/>
        </w:trPr>
        <w:tc>
          <w:tcPr>
            <w:tcW w:w="1134" w:type="dxa"/>
            <w:shd w:val="clear" w:color="auto" w:fill="auto"/>
          </w:tcPr>
          <w:p w14:paraId="4DF633A4" w14:textId="77777777" w:rsidR="00B11855" w:rsidRPr="006D613E" w:rsidRDefault="003D003E" w:rsidP="001F5A5C">
            <w:pPr>
              <w:pStyle w:val="TableEntry"/>
            </w:pPr>
            <w:r w:rsidRPr="006D613E">
              <w:t>   entity identifier</w:t>
            </w:r>
          </w:p>
        </w:tc>
        <w:tc>
          <w:tcPr>
            <w:tcW w:w="810" w:type="dxa"/>
            <w:shd w:val="clear" w:color="auto" w:fill="auto"/>
          </w:tcPr>
          <w:p w14:paraId="7927FA7C" w14:textId="77777777" w:rsidR="00B11855" w:rsidRPr="006D613E" w:rsidRDefault="003D003E" w:rsidP="001F5A5C">
            <w:pPr>
              <w:pStyle w:val="TableEntry"/>
            </w:pPr>
            <w:r w:rsidRPr="006D613E">
              <w:t>  1</w:t>
            </w:r>
          </w:p>
        </w:tc>
        <w:tc>
          <w:tcPr>
            <w:tcW w:w="720" w:type="dxa"/>
            <w:shd w:val="clear" w:color="auto" w:fill="auto"/>
          </w:tcPr>
          <w:p w14:paraId="0DC15412" w14:textId="77777777" w:rsidR="00B11855" w:rsidRPr="006D613E" w:rsidRDefault="003D003E" w:rsidP="001F5A5C">
            <w:pPr>
              <w:pStyle w:val="TableEntry"/>
              <w:rPr>
                <w:color w:val="FFFFFF"/>
              </w:rPr>
            </w:pPr>
            <w:r w:rsidRPr="006D613E">
              <w:t>  ST</w:t>
            </w:r>
          </w:p>
        </w:tc>
        <w:tc>
          <w:tcPr>
            <w:tcW w:w="864" w:type="dxa"/>
            <w:shd w:val="clear" w:color="auto" w:fill="auto"/>
          </w:tcPr>
          <w:p w14:paraId="4CC2F51B" w14:textId="77777777" w:rsidR="00B11855" w:rsidRPr="006D613E" w:rsidRDefault="003D003E" w:rsidP="001F5A5C">
            <w:pPr>
              <w:pStyle w:val="TableEntry"/>
              <w:rPr>
                <w:color w:val="FFFFFF"/>
              </w:rPr>
            </w:pPr>
            <w:r w:rsidRPr="006D613E">
              <w:t>  199</w:t>
            </w:r>
          </w:p>
        </w:tc>
        <w:tc>
          <w:tcPr>
            <w:tcW w:w="831" w:type="dxa"/>
            <w:shd w:val="clear" w:color="auto" w:fill="auto"/>
          </w:tcPr>
          <w:p w14:paraId="6E41D9FB" w14:textId="77777777" w:rsidR="00B11855" w:rsidRPr="006D613E" w:rsidRDefault="003D003E" w:rsidP="001F5A5C">
            <w:pPr>
              <w:pStyle w:val="TableEntry"/>
              <w:rPr>
                <w:color w:val="FFFFFF"/>
              </w:rPr>
            </w:pPr>
            <w:r w:rsidRPr="006D613E">
              <w:t>  O</w:t>
            </w:r>
          </w:p>
        </w:tc>
        <w:tc>
          <w:tcPr>
            <w:tcW w:w="789" w:type="dxa"/>
            <w:shd w:val="clear" w:color="auto" w:fill="auto"/>
          </w:tcPr>
          <w:p w14:paraId="6F5475D4" w14:textId="77777777" w:rsidR="00B11855" w:rsidRPr="006D613E" w:rsidRDefault="003D003E" w:rsidP="001F5A5C">
            <w:pPr>
              <w:pStyle w:val="TableEntry"/>
            </w:pPr>
            <w:r w:rsidRPr="006D613E">
              <w:t> </w:t>
            </w:r>
          </w:p>
        </w:tc>
        <w:tc>
          <w:tcPr>
            <w:tcW w:w="720" w:type="dxa"/>
            <w:shd w:val="clear" w:color="auto" w:fill="auto"/>
          </w:tcPr>
          <w:p w14:paraId="16394BC4" w14:textId="77777777" w:rsidR="00B11855" w:rsidRPr="006D613E" w:rsidRDefault="003D003E" w:rsidP="001F5A5C">
            <w:pPr>
              <w:pStyle w:val="TableEntry"/>
              <w:rPr>
                <w:color w:val="FFFFFF"/>
              </w:rPr>
            </w:pPr>
            <w:r w:rsidRPr="006D613E">
              <w:t>  0</w:t>
            </w:r>
          </w:p>
        </w:tc>
        <w:tc>
          <w:tcPr>
            <w:tcW w:w="756" w:type="dxa"/>
            <w:shd w:val="clear" w:color="auto" w:fill="auto"/>
          </w:tcPr>
          <w:p w14:paraId="2F1C5A86" w14:textId="77777777" w:rsidR="00B11855" w:rsidRPr="006D613E" w:rsidRDefault="003D003E" w:rsidP="001F5A5C">
            <w:pPr>
              <w:pStyle w:val="TableEntry"/>
              <w:rPr>
                <w:color w:val="FFFFFF"/>
              </w:rPr>
            </w:pPr>
            <w:r w:rsidRPr="006D613E">
              <w:t>  1</w:t>
            </w:r>
          </w:p>
        </w:tc>
        <w:tc>
          <w:tcPr>
            <w:tcW w:w="720" w:type="dxa"/>
            <w:shd w:val="clear" w:color="auto" w:fill="auto"/>
          </w:tcPr>
          <w:p w14:paraId="6DC9829F" w14:textId="77777777" w:rsidR="00B11855" w:rsidRPr="006D613E" w:rsidRDefault="003D003E" w:rsidP="001F5A5C">
            <w:pPr>
              <w:pStyle w:val="TableEntry"/>
            </w:pPr>
            <w:r w:rsidRPr="006D613E">
              <w:t> </w:t>
            </w:r>
          </w:p>
        </w:tc>
        <w:tc>
          <w:tcPr>
            <w:tcW w:w="990" w:type="dxa"/>
            <w:shd w:val="clear" w:color="auto" w:fill="auto"/>
          </w:tcPr>
          <w:p w14:paraId="66A4F396" w14:textId="77777777" w:rsidR="00B11855" w:rsidRPr="006D613E" w:rsidRDefault="003D003E" w:rsidP="001F5A5C">
            <w:pPr>
              <w:pStyle w:val="TableEntry"/>
            </w:pPr>
            <w:r w:rsidRPr="006D613E">
              <w:t> </w:t>
            </w:r>
          </w:p>
        </w:tc>
        <w:tc>
          <w:tcPr>
            <w:tcW w:w="1494" w:type="dxa"/>
            <w:shd w:val="clear" w:color="auto" w:fill="auto"/>
          </w:tcPr>
          <w:p w14:paraId="6121BC00" w14:textId="77777777" w:rsidR="00B11855" w:rsidRPr="006D613E" w:rsidRDefault="003D003E" w:rsidP="001F5A5C">
            <w:pPr>
              <w:pStyle w:val="TableEntry"/>
            </w:pPr>
            <w:r w:rsidRPr="006D613E">
              <w:t> </w:t>
            </w:r>
          </w:p>
        </w:tc>
      </w:tr>
      <w:tr w:rsidR="00C40FD5" w:rsidRPr="006D613E" w14:paraId="75F7D6DD" w14:textId="77777777" w:rsidTr="001F5A5C">
        <w:trPr>
          <w:cantSplit/>
          <w:jc w:val="center"/>
        </w:trPr>
        <w:tc>
          <w:tcPr>
            <w:tcW w:w="1134" w:type="dxa"/>
            <w:shd w:val="clear" w:color="auto" w:fill="auto"/>
          </w:tcPr>
          <w:p w14:paraId="463C9BF1" w14:textId="77777777" w:rsidR="00B11855" w:rsidRPr="006D613E" w:rsidRDefault="003D003E" w:rsidP="001F5A5C">
            <w:pPr>
              <w:pStyle w:val="TableEntry"/>
            </w:pPr>
            <w:r w:rsidRPr="006D613E">
              <w:t>  Filler Order Number</w:t>
            </w:r>
          </w:p>
        </w:tc>
        <w:tc>
          <w:tcPr>
            <w:tcW w:w="810" w:type="dxa"/>
            <w:shd w:val="clear" w:color="auto" w:fill="auto"/>
          </w:tcPr>
          <w:p w14:paraId="1E3744AB" w14:textId="77777777" w:rsidR="00B11855" w:rsidRPr="006D613E" w:rsidRDefault="003D003E" w:rsidP="001F5A5C">
            <w:pPr>
              <w:pStyle w:val="TableEntry"/>
            </w:pPr>
            <w:r w:rsidRPr="006D613E">
              <w:t>  3</w:t>
            </w:r>
          </w:p>
        </w:tc>
        <w:tc>
          <w:tcPr>
            <w:tcW w:w="720" w:type="dxa"/>
            <w:shd w:val="clear" w:color="auto" w:fill="auto"/>
          </w:tcPr>
          <w:p w14:paraId="49521EF9" w14:textId="77777777" w:rsidR="00B11855" w:rsidRPr="006D613E" w:rsidRDefault="003D003E" w:rsidP="001F5A5C">
            <w:pPr>
              <w:pStyle w:val="TableEntry"/>
              <w:rPr>
                <w:color w:val="FFFFFF"/>
              </w:rPr>
            </w:pPr>
            <w:r w:rsidRPr="006D613E">
              <w:t>  EI</w:t>
            </w:r>
          </w:p>
        </w:tc>
        <w:tc>
          <w:tcPr>
            <w:tcW w:w="864" w:type="dxa"/>
            <w:shd w:val="clear" w:color="auto" w:fill="auto"/>
          </w:tcPr>
          <w:p w14:paraId="6E7B21E7" w14:textId="77777777" w:rsidR="00B11855" w:rsidRPr="006D613E" w:rsidRDefault="003D003E" w:rsidP="001F5A5C">
            <w:pPr>
              <w:pStyle w:val="TableEntry"/>
              <w:rPr>
                <w:color w:val="FFFFFF"/>
              </w:rPr>
            </w:pPr>
            <w:r w:rsidRPr="006D613E">
              <w:t>  424</w:t>
            </w:r>
          </w:p>
        </w:tc>
        <w:tc>
          <w:tcPr>
            <w:tcW w:w="831" w:type="dxa"/>
            <w:shd w:val="clear" w:color="auto" w:fill="auto"/>
          </w:tcPr>
          <w:p w14:paraId="04D086E5" w14:textId="77777777" w:rsidR="00B11855" w:rsidRPr="006D613E" w:rsidRDefault="003D003E" w:rsidP="001F5A5C">
            <w:pPr>
              <w:pStyle w:val="TableEntry"/>
              <w:rPr>
                <w:color w:val="FFFFFF"/>
              </w:rPr>
            </w:pPr>
            <w:r w:rsidRPr="006D613E">
              <w:t>  R</w:t>
            </w:r>
          </w:p>
        </w:tc>
        <w:tc>
          <w:tcPr>
            <w:tcW w:w="789" w:type="dxa"/>
            <w:shd w:val="clear" w:color="auto" w:fill="auto"/>
          </w:tcPr>
          <w:p w14:paraId="4ED3A8ED" w14:textId="77777777" w:rsidR="00B11855" w:rsidRPr="006D613E" w:rsidRDefault="003D003E" w:rsidP="001F5A5C">
            <w:pPr>
              <w:pStyle w:val="TableEntry"/>
              <w:rPr>
                <w:color w:val="FFFFFF"/>
              </w:rPr>
            </w:pPr>
            <w:r w:rsidRPr="006D613E">
              <w:t>  False</w:t>
            </w:r>
          </w:p>
        </w:tc>
        <w:tc>
          <w:tcPr>
            <w:tcW w:w="720" w:type="dxa"/>
            <w:shd w:val="clear" w:color="auto" w:fill="auto"/>
          </w:tcPr>
          <w:p w14:paraId="29046C9B" w14:textId="77777777" w:rsidR="00B11855" w:rsidRPr="006D613E" w:rsidRDefault="003D003E" w:rsidP="001F5A5C">
            <w:pPr>
              <w:pStyle w:val="TableEntry"/>
              <w:rPr>
                <w:color w:val="FFFFFF"/>
              </w:rPr>
            </w:pPr>
            <w:r w:rsidRPr="006D613E">
              <w:t xml:space="preserve">  </w:t>
            </w:r>
            <w:r w:rsidR="002924C0" w:rsidRPr="006D613E">
              <w:t>1</w:t>
            </w:r>
          </w:p>
        </w:tc>
        <w:tc>
          <w:tcPr>
            <w:tcW w:w="756" w:type="dxa"/>
            <w:shd w:val="clear" w:color="auto" w:fill="auto"/>
          </w:tcPr>
          <w:p w14:paraId="29C74E5A" w14:textId="77777777" w:rsidR="00B11855" w:rsidRPr="006D613E" w:rsidRDefault="003D003E" w:rsidP="001F5A5C">
            <w:pPr>
              <w:pStyle w:val="TableEntry"/>
              <w:rPr>
                <w:color w:val="FFFFFF"/>
              </w:rPr>
            </w:pPr>
            <w:r w:rsidRPr="006D613E">
              <w:t>  1</w:t>
            </w:r>
          </w:p>
        </w:tc>
        <w:tc>
          <w:tcPr>
            <w:tcW w:w="720" w:type="dxa"/>
            <w:shd w:val="clear" w:color="auto" w:fill="auto"/>
          </w:tcPr>
          <w:p w14:paraId="5E159694" w14:textId="77777777" w:rsidR="00B11855" w:rsidRPr="006D613E" w:rsidRDefault="003D003E" w:rsidP="001F5A5C">
            <w:pPr>
              <w:pStyle w:val="TableEntry"/>
            </w:pPr>
            <w:r w:rsidRPr="006D613E">
              <w:t> </w:t>
            </w:r>
          </w:p>
        </w:tc>
        <w:tc>
          <w:tcPr>
            <w:tcW w:w="990" w:type="dxa"/>
            <w:shd w:val="clear" w:color="auto" w:fill="auto"/>
          </w:tcPr>
          <w:p w14:paraId="7D3E9B55" w14:textId="77777777" w:rsidR="00B11855" w:rsidRPr="006D613E" w:rsidRDefault="003D003E" w:rsidP="001F5A5C">
            <w:pPr>
              <w:pStyle w:val="TableEntry"/>
            </w:pPr>
            <w:r w:rsidRPr="006D613E">
              <w:t>   </w:t>
            </w:r>
          </w:p>
        </w:tc>
        <w:tc>
          <w:tcPr>
            <w:tcW w:w="1494" w:type="dxa"/>
            <w:shd w:val="clear" w:color="auto" w:fill="auto"/>
          </w:tcPr>
          <w:p w14:paraId="65D9F779" w14:textId="77777777" w:rsidR="00B11855" w:rsidRPr="006D613E" w:rsidRDefault="00B11855" w:rsidP="006C0E8E">
            <w:pPr>
              <w:pStyle w:val="TableEntry"/>
              <w:spacing w:before="0" w:after="0" w:line="200" w:lineRule="atLeast"/>
              <w:ind w:left="29" w:right="29"/>
              <w:rPr>
                <w:sz w:val="16"/>
                <w:szCs w:val="16"/>
              </w:rPr>
            </w:pPr>
          </w:p>
        </w:tc>
      </w:tr>
      <w:tr w:rsidR="00C40FD5" w:rsidRPr="006D613E" w14:paraId="2E0D0D1E" w14:textId="77777777" w:rsidTr="001F5A5C">
        <w:trPr>
          <w:cantSplit/>
          <w:jc w:val="center"/>
        </w:trPr>
        <w:tc>
          <w:tcPr>
            <w:tcW w:w="1134" w:type="dxa"/>
            <w:shd w:val="clear" w:color="auto" w:fill="auto"/>
          </w:tcPr>
          <w:p w14:paraId="3FFACA6E" w14:textId="77777777" w:rsidR="00B11855" w:rsidRPr="006D613E" w:rsidRDefault="003D003E" w:rsidP="001F5A5C">
            <w:pPr>
              <w:pStyle w:val="TableEntry"/>
            </w:pPr>
            <w:r w:rsidRPr="006D613E">
              <w:lastRenderedPageBreak/>
              <w:t>   entity identifier</w:t>
            </w:r>
          </w:p>
        </w:tc>
        <w:tc>
          <w:tcPr>
            <w:tcW w:w="810" w:type="dxa"/>
            <w:shd w:val="clear" w:color="auto" w:fill="auto"/>
          </w:tcPr>
          <w:p w14:paraId="1334B867" w14:textId="77777777" w:rsidR="00B11855" w:rsidRPr="006D613E" w:rsidRDefault="003D003E" w:rsidP="001F5A5C">
            <w:pPr>
              <w:pStyle w:val="TableEntry"/>
            </w:pPr>
            <w:r w:rsidRPr="006D613E">
              <w:t>  1</w:t>
            </w:r>
          </w:p>
        </w:tc>
        <w:tc>
          <w:tcPr>
            <w:tcW w:w="720" w:type="dxa"/>
            <w:shd w:val="clear" w:color="auto" w:fill="auto"/>
          </w:tcPr>
          <w:p w14:paraId="6893041C" w14:textId="77777777" w:rsidR="00B11855" w:rsidRPr="006D613E" w:rsidRDefault="003D003E" w:rsidP="001F5A5C">
            <w:pPr>
              <w:pStyle w:val="TableEntry"/>
              <w:rPr>
                <w:color w:val="FFFFFF"/>
              </w:rPr>
            </w:pPr>
            <w:r w:rsidRPr="006D613E">
              <w:t>  ST</w:t>
            </w:r>
          </w:p>
        </w:tc>
        <w:tc>
          <w:tcPr>
            <w:tcW w:w="864" w:type="dxa"/>
            <w:shd w:val="clear" w:color="auto" w:fill="auto"/>
          </w:tcPr>
          <w:p w14:paraId="6B1184F4" w14:textId="77777777" w:rsidR="00B11855" w:rsidRPr="006D613E" w:rsidRDefault="003D003E" w:rsidP="001F5A5C">
            <w:pPr>
              <w:pStyle w:val="TableEntry"/>
              <w:rPr>
                <w:color w:val="FFFFFF"/>
              </w:rPr>
            </w:pPr>
            <w:r w:rsidRPr="006D613E">
              <w:t>  199</w:t>
            </w:r>
          </w:p>
        </w:tc>
        <w:tc>
          <w:tcPr>
            <w:tcW w:w="831" w:type="dxa"/>
            <w:shd w:val="clear" w:color="auto" w:fill="auto"/>
          </w:tcPr>
          <w:p w14:paraId="1A267C3B" w14:textId="77777777" w:rsidR="00B11855" w:rsidRPr="006D613E" w:rsidRDefault="003D003E" w:rsidP="001F5A5C">
            <w:pPr>
              <w:pStyle w:val="TableEntry"/>
              <w:rPr>
                <w:color w:val="FFFFFF"/>
              </w:rPr>
            </w:pPr>
            <w:r w:rsidRPr="006D613E">
              <w:t>  O</w:t>
            </w:r>
          </w:p>
        </w:tc>
        <w:tc>
          <w:tcPr>
            <w:tcW w:w="789" w:type="dxa"/>
            <w:shd w:val="clear" w:color="auto" w:fill="auto"/>
          </w:tcPr>
          <w:p w14:paraId="51789303" w14:textId="77777777" w:rsidR="00B11855" w:rsidRPr="006D613E" w:rsidRDefault="003D003E" w:rsidP="001F5A5C">
            <w:pPr>
              <w:pStyle w:val="TableEntry"/>
            </w:pPr>
            <w:r w:rsidRPr="006D613E">
              <w:t> </w:t>
            </w:r>
          </w:p>
        </w:tc>
        <w:tc>
          <w:tcPr>
            <w:tcW w:w="720" w:type="dxa"/>
            <w:shd w:val="clear" w:color="auto" w:fill="auto"/>
          </w:tcPr>
          <w:p w14:paraId="19ACC10B" w14:textId="77777777" w:rsidR="00B11855" w:rsidRPr="006D613E" w:rsidRDefault="003D003E" w:rsidP="001F5A5C">
            <w:pPr>
              <w:pStyle w:val="TableEntry"/>
              <w:rPr>
                <w:color w:val="FFFFFF"/>
              </w:rPr>
            </w:pPr>
            <w:r w:rsidRPr="006D613E">
              <w:t>  0</w:t>
            </w:r>
          </w:p>
        </w:tc>
        <w:tc>
          <w:tcPr>
            <w:tcW w:w="756" w:type="dxa"/>
            <w:shd w:val="clear" w:color="auto" w:fill="auto"/>
          </w:tcPr>
          <w:p w14:paraId="13768C81" w14:textId="77777777" w:rsidR="00B11855" w:rsidRPr="006D613E" w:rsidRDefault="003D003E" w:rsidP="001F5A5C">
            <w:pPr>
              <w:pStyle w:val="TableEntry"/>
              <w:rPr>
                <w:color w:val="FFFFFF"/>
              </w:rPr>
            </w:pPr>
            <w:r w:rsidRPr="006D613E">
              <w:t>  1</w:t>
            </w:r>
          </w:p>
        </w:tc>
        <w:tc>
          <w:tcPr>
            <w:tcW w:w="720" w:type="dxa"/>
            <w:shd w:val="clear" w:color="auto" w:fill="auto"/>
          </w:tcPr>
          <w:p w14:paraId="45F8EB9B" w14:textId="77777777" w:rsidR="00B11855" w:rsidRPr="006D613E" w:rsidRDefault="003D003E" w:rsidP="001F5A5C">
            <w:pPr>
              <w:pStyle w:val="TableEntry"/>
            </w:pPr>
            <w:r w:rsidRPr="006D613E">
              <w:t> </w:t>
            </w:r>
          </w:p>
        </w:tc>
        <w:tc>
          <w:tcPr>
            <w:tcW w:w="990" w:type="dxa"/>
            <w:shd w:val="clear" w:color="auto" w:fill="auto"/>
          </w:tcPr>
          <w:p w14:paraId="797382BB" w14:textId="77777777" w:rsidR="00B11855" w:rsidRPr="006D613E" w:rsidRDefault="003D003E" w:rsidP="001F5A5C">
            <w:pPr>
              <w:pStyle w:val="TableEntry"/>
            </w:pPr>
            <w:r w:rsidRPr="006D613E">
              <w:t> </w:t>
            </w:r>
          </w:p>
        </w:tc>
        <w:tc>
          <w:tcPr>
            <w:tcW w:w="1494" w:type="dxa"/>
            <w:shd w:val="clear" w:color="auto" w:fill="auto"/>
          </w:tcPr>
          <w:p w14:paraId="5F6B2F93" w14:textId="77777777" w:rsidR="00B11855" w:rsidRPr="006D613E" w:rsidRDefault="003D003E" w:rsidP="001F5A5C">
            <w:pPr>
              <w:pStyle w:val="TableEntry"/>
            </w:pPr>
            <w:r w:rsidRPr="006D613E">
              <w:t>123456 </w:t>
            </w:r>
          </w:p>
        </w:tc>
      </w:tr>
      <w:tr w:rsidR="00C40FD5" w:rsidRPr="006D613E" w14:paraId="79FC681F" w14:textId="77777777" w:rsidTr="001F5A5C">
        <w:trPr>
          <w:cantSplit/>
          <w:jc w:val="center"/>
        </w:trPr>
        <w:tc>
          <w:tcPr>
            <w:tcW w:w="1134" w:type="dxa"/>
            <w:shd w:val="clear" w:color="auto" w:fill="auto"/>
          </w:tcPr>
          <w:p w14:paraId="45BD1542" w14:textId="77777777" w:rsidR="00B11855" w:rsidRPr="006D613E" w:rsidRDefault="003D003E" w:rsidP="001F5A5C">
            <w:pPr>
              <w:pStyle w:val="TableEntry"/>
            </w:pPr>
            <w:r w:rsidRPr="006D613E">
              <w:t>  Universal Service Identifier</w:t>
            </w:r>
          </w:p>
        </w:tc>
        <w:tc>
          <w:tcPr>
            <w:tcW w:w="810" w:type="dxa"/>
            <w:shd w:val="clear" w:color="auto" w:fill="auto"/>
          </w:tcPr>
          <w:p w14:paraId="01E56B42" w14:textId="77777777" w:rsidR="00B11855" w:rsidRPr="006D613E" w:rsidRDefault="003D003E" w:rsidP="001F5A5C">
            <w:pPr>
              <w:pStyle w:val="TableEntry"/>
            </w:pPr>
            <w:r w:rsidRPr="006D613E">
              <w:t>  4</w:t>
            </w:r>
          </w:p>
        </w:tc>
        <w:tc>
          <w:tcPr>
            <w:tcW w:w="720" w:type="dxa"/>
            <w:shd w:val="clear" w:color="auto" w:fill="auto"/>
          </w:tcPr>
          <w:p w14:paraId="59507421" w14:textId="77777777" w:rsidR="00B11855" w:rsidRPr="006D613E" w:rsidRDefault="003D003E" w:rsidP="001F5A5C">
            <w:pPr>
              <w:pStyle w:val="TableEntry"/>
              <w:rPr>
                <w:color w:val="FFFFFF"/>
              </w:rPr>
            </w:pPr>
            <w:r w:rsidRPr="006D613E">
              <w:t>  CWE</w:t>
            </w:r>
          </w:p>
        </w:tc>
        <w:tc>
          <w:tcPr>
            <w:tcW w:w="864" w:type="dxa"/>
            <w:shd w:val="clear" w:color="auto" w:fill="auto"/>
          </w:tcPr>
          <w:p w14:paraId="7E83F5D2" w14:textId="77777777" w:rsidR="00B11855" w:rsidRPr="006D613E" w:rsidRDefault="003D003E" w:rsidP="001F5A5C">
            <w:pPr>
              <w:pStyle w:val="TableEntry"/>
              <w:rPr>
                <w:color w:val="FFFFFF"/>
              </w:rPr>
            </w:pPr>
            <w:r w:rsidRPr="006D613E">
              <w:t>  478</w:t>
            </w:r>
          </w:p>
        </w:tc>
        <w:tc>
          <w:tcPr>
            <w:tcW w:w="831" w:type="dxa"/>
            <w:shd w:val="clear" w:color="auto" w:fill="auto"/>
          </w:tcPr>
          <w:p w14:paraId="277A7659" w14:textId="77777777" w:rsidR="00B11855" w:rsidRPr="006D613E" w:rsidRDefault="003D003E" w:rsidP="001F5A5C">
            <w:pPr>
              <w:pStyle w:val="TableEntry"/>
              <w:rPr>
                <w:color w:val="FFFFFF"/>
              </w:rPr>
            </w:pPr>
            <w:r w:rsidRPr="006D613E">
              <w:t>  R</w:t>
            </w:r>
          </w:p>
        </w:tc>
        <w:tc>
          <w:tcPr>
            <w:tcW w:w="789" w:type="dxa"/>
            <w:shd w:val="clear" w:color="auto" w:fill="auto"/>
          </w:tcPr>
          <w:p w14:paraId="201AEDF4" w14:textId="77777777" w:rsidR="00B11855" w:rsidRPr="006D613E" w:rsidRDefault="003D003E" w:rsidP="001F5A5C">
            <w:pPr>
              <w:pStyle w:val="TableEntry"/>
              <w:rPr>
                <w:color w:val="FFFFFF"/>
              </w:rPr>
            </w:pPr>
            <w:r w:rsidRPr="006D613E">
              <w:t>  False</w:t>
            </w:r>
          </w:p>
        </w:tc>
        <w:tc>
          <w:tcPr>
            <w:tcW w:w="720" w:type="dxa"/>
            <w:shd w:val="clear" w:color="auto" w:fill="auto"/>
          </w:tcPr>
          <w:p w14:paraId="44277744" w14:textId="77777777" w:rsidR="00B11855" w:rsidRPr="006D613E" w:rsidRDefault="003D003E" w:rsidP="001F5A5C">
            <w:pPr>
              <w:pStyle w:val="TableEntry"/>
              <w:rPr>
                <w:color w:val="FFFFFF"/>
              </w:rPr>
            </w:pPr>
            <w:r w:rsidRPr="006D613E">
              <w:t>  1</w:t>
            </w:r>
          </w:p>
        </w:tc>
        <w:tc>
          <w:tcPr>
            <w:tcW w:w="756" w:type="dxa"/>
            <w:shd w:val="clear" w:color="auto" w:fill="auto"/>
          </w:tcPr>
          <w:p w14:paraId="39174C70" w14:textId="77777777" w:rsidR="00B11855" w:rsidRPr="006D613E" w:rsidRDefault="003D003E" w:rsidP="001F5A5C">
            <w:pPr>
              <w:pStyle w:val="TableEntry"/>
              <w:rPr>
                <w:color w:val="FFFFFF"/>
              </w:rPr>
            </w:pPr>
            <w:r w:rsidRPr="006D613E">
              <w:t>  1</w:t>
            </w:r>
          </w:p>
        </w:tc>
        <w:tc>
          <w:tcPr>
            <w:tcW w:w="720" w:type="dxa"/>
            <w:shd w:val="clear" w:color="auto" w:fill="auto"/>
          </w:tcPr>
          <w:p w14:paraId="4DDC2B45" w14:textId="77777777" w:rsidR="00B11855" w:rsidRPr="006D613E" w:rsidRDefault="003D003E" w:rsidP="001F5A5C">
            <w:pPr>
              <w:pStyle w:val="TableEntry"/>
            </w:pPr>
            <w:r w:rsidRPr="006D613E">
              <w:t> </w:t>
            </w:r>
          </w:p>
        </w:tc>
        <w:tc>
          <w:tcPr>
            <w:tcW w:w="990" w:type="dxa"/>
            <w:shd w:val="clear" w:color="auto" w:fill="auto"/>
          </w:tcPr>
          <w:p w14:paraId="1274D3F4" w14:textId="77777777" w:rsidR="00B11855" w:rsidRPr="006D613E" w:rsidRDefault="003D003E" w:rsidP="001F5A5C">
            <w:pPr>
              <w:pStyle w:val="TableEntry"/>
            </w:pPr>
            <w:r w:rsidRPr="006D613E">
              <w:t>   </w:t>
            </w:r>
          </w:p>
        </w:tc>
        <w:tc>
          <w:tcPr>
            <w:tcW w:w="1494" w:type="dxa"/>
            <w:shd w:val="clear" w:color="auto" w:fill="auto"/>
          </w:tcPr>
          <w:p w14:paraId="26F401F9" w14:textId="77777777" w:rsidR="00B11855" w:rsidRPr="006D613E" w:rsidRDefault="003D003E" w:rsidP="001F5A5C">
            <w:pPr>
              <w:pStyle w:val="TableEntry"/>
            </w:pPr>
            <w:r w:rsidRPr="006D613E">
              <w:t>   </w:t>
            </w:r>
          </w:p>
        </w:tc>
      </w:tr>
      <w:tr w:rsidR="00C40FD5" w:rsidRPr="006D613E" w14:paraId="7CDF040B" w14:textId="77777777" w:rsidTr="001F5A5C">
        <w:trPr>
          <w:cantSplit/>
          <w:jc w:val="center"/>
        </w:trPr>
        <w:tc>
          <w:tcPr>
            <w:tcW w:w="1134" w:type="dxa"/>
            <w:shd w:val="clear" w:color="auto" w:fill="auto"/>
          </w:tcPr>
          <w:p w14:paraId="63337614" w14:textId="77777777" w:rsidR="00B11855" w:rsidRPr="006D613E" w:rsidRDefault="003D003E" w:rsidP="001F5A5C">
            <w:pPr>
              <w:pStyle w:val="TableEntry"/>
            </w:pPr>
            <w:r w:rsidRPr="006D613E">
              <w:t>   identifier</w:t>
            </w:r>
          </w:p>
        </w:tc>
        <w:tc>
          <w:tcPr>
            <w:tcW w:w="810" w:type="dxa"/>
            <w:shd w:val="clear" w:color="auto" w:fill="auto"/>
          </w:tcPr>
          <w:p w14:paraId="4845D12E" w14:textId="77777777" w:rsidR="00B11855" w:rsidRPr="006D613E" w:rsidRDefault="003D003E" w:rsidP="001F5A5C">
            <w:pPr>
              <w:pStyle w:val="TableEntry"/>
            </w:pPr>
            <w:r w:rsidRPr="006D613E">
              <w:t>  1</w:t>
            </w:r>
          </w:p>
        </w:tc>
        <w:tc>
          <w:tcPr>
            <w:tcW w:w="720" w:type="dxa"/>
            <w:shd w:val="clear" w:color="auto" w:fill="auto"/>
          </w:tcPr>
          <w:p w14:paraId="3976AB7A" w14:textId="77777777" w:rsidR="00B11855" w:rsidRPr="006D613E" w:rsidRDefault="003D003E" w:rsidP="001F5A5C">
            <w:pPr>
              <w:pStyle w:val="TableEntry"/>
              <w:rPr>
                <w:color w:val="FFFFFF"/>
              </w:rPr>
            </w:pPr>
            <w:r w:rsidRPr="006D613E">
              <w:t>  ST</w:t>
            </w:r>
          </w:p>
        </w:tc>
        <w:tc>
          <w:tcPr>
            <w:tcW w:w="864" w:type="dxa"/>
            <w:shd w:val="clear" w:color="auto" w:fill="auto"/>
          </w:tcPr>
          <w:p w14:paraId="189D3207" w14:textId="77777777" w:rsidR="00B11855" w:rsidRPr="006D613E" w:rsidRDefault="003D003E" w:rsidP="001F5A5C">
            <w:pPr>
              <w:pStyle w:val="TableEntry"/>
              <w:rPr>
                <w:color w:val="FFFFFF"/>
              </w:rPr>
            </w:pPr>
            <w:r w:rsidRPr="006D613E">
              <w:t>  20</w:t>
            </w:r>
          </w:p>
        </w:tc>
        <w:tc>
          <w:tcPr>
            <w:tcW w:w="831" w:type="dxa"/>
            <w:shd w:val="clear" w:color="auto" w:fill="auto"/>
          </w:tcPr>
          <w:p w14:paraId="6194EDB0" w14:textId="77777777" w:rsidR="00B11855" w:rsidRPr="006D613E" w:rsidRDefault="003D003E" w:rsidP="001F5A5C">
            <w:pPr>
              <w:pStyle w:val="TableEntry"/>
              <w:rPr>
                <w:color w:val="FFFFFF"/>
              </w:rPr>
            </w:pPr>
            <w:r w:rsidRPr="006D613E">
              <w:t>  R</w:t>
            </w:r>
          </w:p>
        </w:tc>
        <w:tc>
          <w:tcPr>
            <w:tcW w:w="789" w:type="dxa"/>
            <w:shd w:val="clear" w:color="auto" w:fill="auto"/>
          </w:tcPr>
          <w:p w14:paraId="296F6D27" w14:textId="77777777" w:rsidR="00B11855" w:rsidRPr="006D613E" w:rsidRDefault="003D003E" w:rsidP="001F5A5C">
            <w:pPr>
              <w:pStyle w:val="TableEntry"/>
            </w:pPr>
            <w:r w:rsidRPr="006D613E">
              <w:t> </w:t>
            </w:r>
          </w:p>
        </w:tc>
        <w:tc>
          <w:tcPr>
            <w:tcW w:w="720" w:type="dxa"/>
            <w:shd w:val="clear" w:color="auto" w:fill="auto"/>
          </w:tcPr>
          <w:p w14:paraId="32BB4071" w14:textId="77777777" w:rsidR="00B11855" w:rsidRPr="006D613E" w:rsidRDefault="003D003E" w:rsidP="001F5A5C">
            <w:pPr>
              <w:pStyle w:val="TableEntry"/>
              <w:rPr>
                <w:color w:val="FFFFFF"/>
              </w:rPr>
            </w:pPr>
            <w:r w:rsidRPr="006D613E">
              <w:t>  1</w:t>
            </w:r>
          </w:p>
        </w:tc>
        <w:tc>
          <w:tcPr>
            <w:tcW w:w="756" w:type="dxa"/>
            <w:shd w:val="clear" w:color="auto" w:fill="auto"/>
          </w:tcPr>
          <w:p w14:paraId="54A40FA2" w14:textId="77777777" w:rsidR="00B11855" w:rsidRPr="006D613E" w:rsidRDefault="003D003E" w:rsidP="001F5A5C">
            <w:pPr>
              <w:pStyle w:val="TableEntry"/>
              <w:rPr>
                <w:color w:val="FFFFFF"/>
              </w:rPr>
            </w:pPr>
            <w:r w:rsidRPr="006D613E">
              <w:t>  1</w:t>
            </w:r>
          </w:p>
        </w:tc>
        <w:tc>
          <w:tcPr>
            <w:tcW w:w="720" w:type="dxa"/>
            <w:shd w:val="clear" w:color="auto" w:fill="auto"/>
          </w:tcPr>
          <w:p w14:paraId="34F898DD" w14:textId="77777777" w:rsidR="00B11855" w:rsidRPr="006D613E" w:rsidRDefault="003D003E" w:rsidP="001F5A5C">
            <w:pPr>
              <w:pStyle w:val="TableEntry"/>
            </w:pPr>
            <w:r w:rsidRPr="006D613E">
              <w:t> </w:t>
            </w:r>
          </w:p>
        </w:tc>
        <w:tc>
          <w:tcPr>
            <w:tcW w:w="990" w:type="dxa"/>
            <w:shd w:val="clear" w:color="auto" w:fill="auto"/>
          </w:tcPr>
          <w:p w14:paraId="400D160D" w14:textId="77777777" w:rsidR="00B11855" w:rsidRPr="006D613E" w:rsidRDefault="003D003E" w:rsidP="001F5A5C">
            <w:pPr>
              <w:pStyle w:val="TableEntry"/>
            </w:pPr>
            <w:r w:rsidRPr="006D613E">
              <w:t> </w:t>
            </w:r>
          </w:p>
        </w:tc>
        <w:tc>
          <w:tcPr>
            <w:tcW w:w="1494" w:type="dxa"/>
            <w:shd w:val="clear" w:color="auto" w:fill="auto"/>
          </w:tcPr>
          <w:p w14:paraId="5113BA4D" w14:textId="77777777" w:rsidR="00B11855" w:rsidRPr="006D613E" w:rsidRDefault="003D003E" w:rsidP="001F5A5C">
            <w:pPr>
              <w:pStyle w:val="TableEntry"/>
            </w:pPr>
            <w:r w:rsidRPr="006D613E">
              <w:t xml:space="preserve"> Remote </w:t>
            </w:r>
          </w:p>
        </w:tc>
      </w:tr>
      <w:tr w:rsidR="00C40FD5" w:rsidRPr="006D613E" w14:paraId="3D660F6A" w14:textId="77777777" w:rsidTr="001F5A5C">
        <w:trPr>
          <w:cantSplit/>
          <w:jc w:val="center"/>
        </w:trPr>
        <w:tc>
          <w:tcPr>
            <w:tcW w:w="1134" w:type="dxa"/>
            <w:shd w:val="clear" w:color="auto" w:fill="auto"/>
          </w:tcPr>
          <w:p w14:paraId="12AB25AA" w14:textId="77777777" w:rsidR="00B11855" w:rsidRPr="006D613E" w:rsidRDefault="003D003E" w:rsidP="001F5A5C">
            <w:pPr>
              <w:pStyle w:val="TableEntry"/>
            </w:pPr>
            <w:r w:rsidRPr="006D613E">
              <w:t>   text</w:t>
            </w:r>
          </w:p>
        </w:tc>
        <w:tc>
          <w:tcPr>
            <w:tcW w:w="810" w:type="dxa"/>
            <w:shd w:val="clear" w:color="auto" w:fill="auto"/>
          </w:tcPr>
          <w:p w14:paraId="4AD0B469" w14:textId="77777777" w:rsidR="00B11855" w:rsidRPr="006D613E" w:rsidRDefault="003D003E" w:rsidP="001F5A5C">
            <w:pPr>
              <w:pStyle w:val="TableEntry"/>
            </w:pPr>
            <w:r w:rsidRPr="006D613E">
              <w:t>  2</w:t>
            </w:r>
          </w:p>
        </w:tc>
        <w:tc>
          <w:tcPr>
            <w:tcW w:w="720" w:type="dxa"/>
            <w:shd w:val="clear" w:color="auto" w:fill="auto"/>
          </w:tcPr>
          <w:p w14:paraId="43A60F30" w14:textId="77777777" w:rsidR="00B11855" w:rsidRPr="006D613E" w:rsidRDefault="003D003E" w:rsidP="001F5A5C">
            <w:pPr>
              <w:pStyle w:val="TableEntry"/>
              <w:rPr>
                <w:color w:val="FFFFFF"/>
              </w:rPr>
            </w:pPr>
            <w:r w:rsidRPr="006D613E">
              <w:t>  ST</w:t>
            </w:r>
          </w:p>
        </w:tc>
        <w:tc>
          <w:tcPr>
            <w:tcW w:w="864" w:type="dxa"/>
            <w:shd w:val="clear" w:color="auto" w:fill="auto"/>
          </w:tcPr>
          <w:p w14:paraId="54A1859E" w14:textId="77777777" w:rsidR="00B11855" w:rsidRPr="006D613E" w:rsidRDefault="003D003E" w:rsidP="001F5A5C">
            <w:pPr>
              <w:pStyle w:val="TableEntry"/>
              <w:rPr>
                <w:color w:val="FFFFFF"/>
              </w:rPr>
            </w:pPr>
            <w:r w:rsidRPr="006D613E">
              <w:t>  199</w:t>
            </w:r>
          </w:p>
        </w:tc>
        <w:tc>
          <w:tcPr>
            <w:tcW w:w="831" w:type="dxa"/>
            <w:shd w:val="clear" w:color="auto" w:fill="auto"/>
          </w:tcPr>
          <w:p w14:paraId="538FEECA" w14:textId="77777777" w:rsidR="00B11855" w:rsidRPr="006D613E" w:rsidRDefault="003D003E" w:rsidP="001F5A5C">
            <w:pPr>
              <w:pStyle w:val="TableEntry"/>
              <w:rPr>
                <w:color w:val="FFFFFF"/>
              </w:rPr>
            </w:pPr>
            <w:r w:rsidRPr="006D613E">
              <w:t>  O</w:t>
            </w:r>
          </w:p>
        </w:tc>
        <w:tc>
          <w:tcPr>
            <w:tcW w:w="789" w:type="dxa"/>
            <w:shd w:val="clear" w:color="auto" w:fill="auto"/>
          </w:tcPr>
          <w:p w14:paraId="53C8A6E7" w14:textId="77777777" w:rsidR="00B11855" w:rsidRPr="006D613E" w:rsidRDefault="003D003E" w:rsidP="001F5A5C">
            <w:pPr>
              <w:pStyle w:val="TableEntry"/>
            </w:pPr>
            <w:r w:rsidRPr="006D613E">
              <w:t> </w:t>
            </w:r>
          </w:p>
        </w:tc>
        <w:tc>
          <w:tcPr>
            <w:tcW w:w="720" w:type="dxa"/>
            <w:shd w:val="clear" w:color="auto" w:fill="auto"/>
          </w:tcPr>
          <w:p w14:paraId="53B7DEDB" w14:textId="77777777" w:rsidR="00B11855" w:rsidRPr="006D613E" w:rsidRDefault="003D003E" w:rsidP="001F5A5C">
            <w:pPr>
              <w:pStyle w:val="TableEntry"/>
              <w:rPr>
                <w:color w:val="FFFFFF"/>
              </w:rPr>
            </w:pPr>
            <w:r w:rsidRPr="006D613E">
              <w:t>  0</w:t>
            </w:r>
          </w:p>
        </w:tc>
        <w:tc>
          <w:tcPr>
            <w:tcW w:w="756" w:type="dxa"/>
            <w:shd w:val="clear" w:color="auto" w:fill="auto"/>
          </w:tcPr>
          <w:p w14:paraId="4FED69D3" w14:textId="77777777" w:rsidR="00B11855" w:rsidRPr="006D613E" w:rsidRDefault="003D003E" w:rsidP="001F5A5C">
            <w:pPr>
              <w:pStyle w:val="TableEntry"/>
              <w:rPr>
                <w:color w:val="FFFFFF"/>
              </w:rPr>
            </w:pPr>
            <w:r w:rsidRPr="006D613E">
              <w:t>  1</w:t>
            </w:r>
          </w:p>
        </w:tc>
        <w:tc>
          <w:tcPr>
            <w:tcW w:w="720" w:type="dxa"/>
            <w:shd w:val="clear" w:color="auto" w:fill="auto"/>
          </w:tcPr>
          <w:p w14:paraId="62019D91" w14:textId="77777777" w:rsidR="00B11855" w:rsidRPr="006D613E" w:rsidRDefault="003D003E" w:rsidP="001F5A5C">
            <w:pPr>
              <w:pStyle w:val="TableEntry"/>
            </w:pPr>
            <w:r w:rsidRPr="006D613E">
              <w:t> </w:t>
            </w:r>
          </w:p>
        </w:tc>
        <w:tc>
          <w:tcPr>
            <w:tcW w:w="990" w:type="dxa"/>
            <w:shd w:val="clear" w:color="auto" w:fill="auto"/>
          </w:tcPr>
          <w:p w14:paraId="73069C50" w14:textId="77777777" w:rsidR="00B11855" w:rsidRPr="006D613E" w:rsidRDefault="003D003E" w:rsidP="001F5A5C">
            <w:pPr>
              <w:pStyle w:val="TableEntry"/>
            </w:pPr>
            <w:r w:rsidRPr="006D613E">
              <w:t> </w:t>
            </w:r>
          </w:p>
        </w:tc>
        <w:tc>
          <w:tcPr>
            <w:tcW w:w="1494" w:type="dxa"/>
            <w:shd w:val="clear" w:color="auto" w:fill="auto"/>
          </w:tcPr>
          <w:p w14:paraId="5FA7A4B1" w14:textId="77777777" w:rsidR="00B11855" w:rsidRPr="006D613E" w:rsidRDefault="003D003E" w:rsidP="001F5A5C">
            <w:pPr>
              <w:pStyle w:val="TableEntry"/>
            </w:pPr>
            <w:r w:rsidRPr="006D613E">
              <w:t> </w:t>
            </w:r>
          </w:p>
        </w:tc>
      </w:tr>
      <w:tr w:rsidR="00C40FD5" w:rsidRPr="006D613E" w14:paraId="7067B972" w14:textId="77777777" w:rsidTr="001F5A5C">
        <w:trPr>
          <w:cantSplit/>
          <w:jc w:val="center"/>
        </w:trPr>
        <w:tc>
          <w:tcPr>
            <w:tcW w:w="1134" w:type="dxa"/>
            <w:shd w:val="clear" w:color="auto" w:fill="auto"/>
          </w:tcPr>
          <w:p w14:paraId="0F6A2BAE" w14:textId="77777777" w:rsidR="00B11855" w:rsidRPr="006D613E" w:rsidRDefault="003D003E" w:rsidP="001F5A5C">
            <w:pPr>
              <w:pStyle w:val="TableEntry"/>
            </w:pPr>
            <w:r w:rsidRPr="006D613E">
              <w:t>  Observation Date/Time</w:t>
            </w:r>
          </w:p>
        </w:tc>
        <w:tc>
          <w:tcPr>
            <w:tcW w:w="810" w:type="dxa"/>
            <w:shd w:val="clear" w:color="auto" w:fill="auto"/>
          </w:tcPr>
          <w:p w14:paraId="771A6156" w14:textId="77777777" w:rsidR="00B11855" w:rsidRPr="006D613E" w:rsidRDefault="003D003E" w:rsidP="001F5A5C">
            <w:pPr>
              <w:pStyle w:val="TableEntry"/>
            </w:pPr>
            <w:r w:rsidRPr="006D613E">
              <w:t>  7</w:t>
            </w:r>
          </w:p>
        </w:tc>
        <w:tc>
          <w:tcPr>
            <w:tcW w:w="720" w:type="dxa"/>
            <w:shd w:val="clear" w:color="auto" w:fill="auto"/>
          </w:tcPr>
          <w:p w14:paraId="4A152A1C" w14:textId="77777777" w:rsidR="00B11855" w:rsidRPr="006D613E" w:rsidRDefault="003D003E" w:rsidP="001F5A5C">
            <w:pPr>
              <w:pStyle w:val="TableEntry"/>
              <w:rPr>
                <w:color w:val="FFFFFF"/>
              </w:rPr>
            </w:pPr>
            <w:r w:rsidRPr="006D613E">
              <w:t>  TS</w:t>
            </w:r>
          </w:p>
        </w:tc>
        <w:tc>
          <w:tcPr>
            <w:tcW w:w="864" w:type="dxa"/>
            <w:shd w:val="clear" w:color="auto" w:fill="auto"/>
          </w:tcPr>
          <w:p w14:paraId="28FD5668" w14:textId="77777777" w:rsidR="00B11855" w:rsidRPr="006D613E" w:rsidRDefault="003D003E" w:rsidP="001F5A5C">
            <w:pPr>
              <w:pStyle w:val="TableEntry"/>
              <w:rPr>
                <w:color w:val="FFFFFF"/>
              </w:rPr>
            </w:pPr>
            <w:r w:rsidRPr="006D613E">
              <w:t>  26</w:t>
            </w:r>
          </w:p>
        </w:tc>
        <w:tc>
          <w:tcPr>
            <w:tcW w:w="831" w:type="dxa"/>
            <w:shd w:val="clear" w:color="auto" w:fill="auto"/>
          </w:tcPr>
          <w:p w14:paraId="19E88C48" w14:textId="77777777" w:rsidR="00B11855" w:rsidRPr="006D613E" w:rsidRDefault="003D003E" w:rsidP="001F5A5C">
            <w:pPr>
              <w:pStyle w:val="TableEntry"/>
              <w:rPr>
                <w:color w:val="FFFFFF"/>
              </w:rPr>
            </w:pPr>
            <w:r w:rsidRPr="006D613E">
              <w:t>  C</w:t>
            </w:r>
          </w:p>
        </w:tc>
        <w:tc>
          <w:tcPr>
            <w:tcW w:w="789" w:type="dxa"/>
            <w:shd w:val="clear" w:color="auto" w:fill="auto"/>
          </w:tcPr>
          <w:p w14:paraId="095A57FD" w14:textId="77777777" w:rsidR="00B11855" w:rsidRPr="006D613E" w:rsidRDefault="003D003E" w:rsidP="001F5A5C">
            <w:pPr>
              <w:pStyle w:val="TableEntry"/>
              <w:rPr>
                <w:color w:val="FFFFFF"/>
              </w:rPr>
            </w:pPr>
            <w:r w:rsidRPr="006D613E">
              <w:t>  False</w:t>
            </w:r>
          </w:p>
        </w:tc>
        <w:tc>
          <w:tcPr>
            <w:tcW w:w="720" w:type="dxa"/>
            <w:shd w:val="clear" w:color="auto" w:fill="auto"/>
          </w:tcPr>
          <w:p w14:paraId="69EE305E" w14:textId="77777777" w:rsidR="00B11855" w:rsidRPr="006D613E" w:rsidRDefault="003D003E" w:rsidP="001F5A5C">
            <w:pPr>
              <w:pStyle w:val="TableEntry"/>
              <w:rPr>
                <w:color w:val="FFFFFF"/>
              </w:rPr>
            </w:pPr>
            <w:r w:rsidRPr="006D613E">
              <w:t>  0</w:t>
            </w:r>
          </w:p>
        </w:tc>
        <w:tc>
          <w:tcPr>
            <w:tcW w:w="756" w:type="dxa"/>
            <w:shd w:val="clear" w:color="auto" w:fill="auto"/>
          </w:tcPr>
          <w:p w14:paraId="71C26D79" w14:textId="77777777" w:rsidR="00B11855" w:rsidRPr="006D613E" w:rsidRDefault="003D003E" w:rsidP="001F5A5C">
            <w:pPr>
              <w:pStyle w:val="TableEntry"/>
              <w:rPr>
                <w:color w:val="FFFFFF"/>
              </w:rPr>
            </w:pPr>
            <w:r w:rsidRPr="006D613E">
              <w:t>  1</w:t>
            </w:r>
          </w:p>
        </w:tc>
        <w:tc>
          <w:tcPr>
            <w:tcW w:w="720" w:type="dxa"/>
            <w:shd w:val="clear" w:color="auto" w:fill="auto"/>
          </w:tcPr>
          <w:p w14:paraId="4AEEA74E" w14:textId="77777777" w:rsidR="00B11855" w:rsidRPr="006D613E" w:rsidRDefault="003D003E" w:rsidP="001F5A5C">
            <w:pPr>
              <w:pStyle w:val="TableEntry"/>
            </w:pPr>
            <w:r w:rsidRPr="006D613E">
              <w:t> </w:t>
            </w:r>
          </w:p>
        </w:tc>
        <w:tc>
          <w:tcPr>
            <w:tcW w:w="990" w:type="dxa"/>
            <w:shd w:val="clear" w:color="auto" w:fill="auto"/>
          </w:tcPr>
          <w:p w14:paraId="409527FD" w14:textId="77777777" w:rsidR="00B11855" w:rsidRPr="006D613E" w:rsidRDefault="003D003E" w:rsidP="001F5A5C">
            <w:pPr>
              <w:pStyle w:val="TableEntry"/>
            </w:pPr>
            <w:r w:rsidRPr="006D613E">
              <w:t>   </w:t>
            </w:r>
          </w:p>
        </w:tc>
        <w:tc>
          <w:tcPr>
            <w:tcW w:w="1494" w:type="dxa"/>
            <w:shd w:val="clear" w:color="auto" w:fill="auto"/>
          </w:tcPr>
          <w:p w14:paraId="352BE7C8" w14:textId="77777777" w:rsidR="00B11855" w:rsidRPr="006D613E" w:rsidRDefault="003D003E" w:rsidP="001F5A5C">
            <w:pPr>
              <w:pStyle w:val="TableEntry"/>
            </w:pPr>
            <w:r w:rsidRPr="006D613E">
              <w:t>   </w:t>
            </w:r>
          </w:p>
        </w:tc>
      </w:tr>
      <w:tr w:rsidR="00C40FD5" w:rsidRPr="006D613E" w14:paraId="164637D9" w14:textId="77777777" w:rsidTr="001F5A5C">
        <w:trPr>
          <w:cantSplit/>
          <w:jc w:val="center"/>
        </w:trPr>
        <w:tc>
          <w:tcPr>
            <w:tcW w:w="1134" w:type="dxa"/>
            <w:shd w:val="clear" w:color="auto" w:fill="auto"/>
          </w:tcPr>
          <w:p w14:paraId="564249CB" w14:textId="77777777" w:rsidR="00B11855" w:rsidRPr="006D613E" w:rsidRDefault="003D003E" w:rsidP="001F5A5C">
            <w:pPr>
              <w:pStyle w:val="TableEntry"/>
            </w:pPr>
            <w:r w:rsidRPr="006D613E">
              <w:t>   time</w:t>
            </w:r>
          </w:p>
        </w:tc>
        <w:tc>
          <w:tcPr>
            <w:tcW w:w="810" w:type="dxa"/>
            <w:shd w:val="clear" w:color="auto" w:fill="auto"/>
          </w:tcPr>
          <w:p w14:paraId="4815C27E" w14:textId="77777777" w:rsidR="00B11855" w:rsidRPr="006D613E" w:rsidRDefault="003D003E" w:rsidP="001F5A5C">
            <w:pPr>
              <w:pStyle w:val="TableEntry"/>
            </w:pPr>
            <w:r w:rsidRPr="006D613E">
              <w:t>  1</w:t>
            </w:r>
          </w:p>
        </w:tc>
        <w:tc>
          <w:tcPr>
            <w:tcW w:w="720" w:type="dxa"/>
            <w:shd w:val="clear" w:color="auto" w:fill="auto"/>
          </w:tcPr>
          <w:p w14:paraId="05D33C23" w14:textId="77777777" w:rsidR="00B11855" w:rsidRPr="006D613E" w:rsidRDefault="003D003E" w:rsidP="001F5A5C">
            <w:pPr>
              <w:pStyle w:val="TableEntry"/>
              <w:rPr>
                <w:color w:val="FFFFFF"/>
              </w:rPr>
            </w:pPr>
            <w:r w:rsidRPr="006D613E">
              <w:t>  DTM</w:t>
            </w:r>
          </w:p>
        </w:tc>
        <w:tc>
          <w:tcPr>
            <w:tcW w:w="864" w:type="dxa"/>
            <w:shd w:val="clear" w:color="auto" w:fill="auto"/>
          </w:tcPr>
          <w:p w14:paraId="13B6AE75" w14:textId="77777777" w:rsidR="00B11855" w:rsidRPr="006D613E" w:rsidRDefault="003D003E" w:rsidP="001F5A5C">
            <w:pPr>
              <w:pStyle w:val="TableEntry"/>
              <w:rPr>
                <w:color w:val="FFFFFF"/>
              </w:rPr>
            </w:pPr>
            <w:r w:rsidRPr="006D613E">
              <w:t>  24</w:t>
            </w:r>
          </w:p>
        </w:tc>
        <w:tc>
          <w:tcPr>
            <w:tcW w:w="831" w:type="dxa"/>
            <w:shd w:val="clear" w:color="auto" w:fill="auto"/>
          </w:tcPr>
          <w:p w14:paraId="624F8AA1" w14:textId="77777777" w:rsidR="00B11855" w:rsidRPr="006D613E" w:rsidRDefault="003D003E" w:rsidP="001F5A5C">
            <w:pPr>
              <w:pStyle w:val="TableEntry"/>
              <w:rPr>
                <w:color w:val="FFFFFF"/>
              </w:rPr>
            </w:pPr>
            <w:r w:rsidRPr="006D613E">
              <w:t>  R</w:t>
            </w:r>
          </w:p>
        </w:tc>
        <w:tc>
          <w:tcPr>
            <w:tcW w:w="789" w:type="dxa"/>
            <w:shd w:val="clear" w:color="auto" w:fill="auto"/>
          </w:tcPr>
          <w:p w14:paraId="2086314F" w14:textId="77777777" w:rsidR="00B11855" w:rsidRPr="006D613E" w:rsidRDefault="003D003E" w:rsidP="001F5A5C">
            <w:pPr>
              <w:pStyle w:val="TableEntry"/>
            </w:pPr>
            <w:r w:rsidRPr="006D613E">
              <w:t> </w:t>
            </w:r>
          </w:p>
        </w:tc>
        <w:tc>
          <w:tcPr>
            <w:tcW w:w="720" w:type="dxa"/>
            <w:shd w:val="clear" w:color="auto" w:fill="auto"/>
          </w:tcPr>
          <w:p w14:paraId="571E6FFA" w14:textId="77777777" w:rsidR="00B11855" w:rsidRPr="006D613E" w:rsidRDefault="003D003E" w:rsidP="001F5A5C">
            <w:pPr>
              <w:pStyle w:val="TableEntry"/>
              <w:rPr>
                <w:color w:val="FFFFFF"/>
              </w:rPr>
            </w:pPr>
            <w:r w:rsidRPr="006D613E">
              <w:t>  1</w:t>
            </w:r>
          </w:p>
        </w:tc>
        <w:tc>
          <w:tcPr>
            <w:tcW w:w="756" w:type="dxa"/>
            <w:shd w:val="clear" w:color="auto" w:fill="auto"/>
          </w:tcPr>
          <w:p w14:paraId="45BAA036" w14:textId="77777777" w:rsidR="00B11855" w:rsidRPr="006D613E" w:rsidRDefault="003D003E" w:rsidP="001F5A5C">
            <w:pPr>
              <w:pStyle w:val="TableEntry"/>
              <w:rPr>
                <w:color w:val="FFFFFF"/>
              </w:rPr>
            </w:pPr>
            <w:r w:rsidRPr="006D613E">
              <w:t>  1</w:t>
            </w:r>
          </w:p>
        </w:tc>
        <w:tc>
          <w:tcPr>
            <w:tcW w:w="720" w:type="dxa"/>
            <w:shd w:val="clear" w:color="auto" w:fill="auto"/>
          </w:tcPr>
          <w:p w14:paraId="23A12204" w14:textId="77777777" w:rsidR="00B11855" w:rsidRPr="006D613E" w:rsidRDefault="003D003E" w:rsidP="001F5A5C">
            <w:pPr>
              <w:pStyle w:val="TableEntry"/>
            </w:pPr>
            <w:r w:rsidRPr="006D613E">
              <w:t> </w:t>
            </w:r>
          </w:p>
        </w:tc>
        <w:tc>
          <w:tcPr>
            <w:tcW w:w="990" w:type="dxa"/>
            <w:shd w:val="clear" w:color="auto" w:fill="auto"/>
          </w:tcPr>
          <w:p w14:paraId="77A2CA97" w14:textId="77777777" w:rsidR="00B11855" w:rsidRPr="006D613E" w:rsidRDefault="003D003E" w:rsidP="001F5A5C">
            <w:pPr>
              <w:pStyle w:val="TableEntry"/>
            </w:pPr>
            <w:r w:rsidRPr="006D613E">
              <w:t> </w:t>
            </w:r>
          </w:p>
        </w:tc>
        <w:tc>
          <w:tcPr>
            <w:tcW w:w="1494" w:type="dxa"/>
            <w:shd w:val="clear" w:color="auto" w:fill="auto"/>
          </w:tcPr>
          <w:p w14:paraId="3B430C93" w14:textId="77777777" w:rsidR="00B11855" w:rsidRPr="006D613E" w:rsidRDefault="003D003E" w:rsidP="001F5A5C">
            <w:pPr>
              <w:pStyle w:val="TableEntry"/>
            </w:pPr>
            <w:r w:rsidRPr="006D613E">
              <w:t>  20040328134623.1234+0300</w:t>
            </w:r>
          </w:p>
        </w:tc>
      </w:tr>
      <w:tr w:rsidR="00C40FD5" w:rsidRPr="006D613E" w14:paraId="559438F0" w14:textId="77777777" w:rsidTr="001F5A5C">
        <w:trPr>
          <w:cantSplit/>
          <w:jc w:val="center"/>
        </w:trPr>
        <w:tc>
          <w:tcPr>
            <w:tcW w:w="1134" w:type="dxa"/>
            <w:shd w:val="clear" w:color="auto" w:fill="auto"/>
          </w:tcPr>
          <w:p w14:paraId="1ED94E82" w14:textId="77777777" w:rsidR="00B11855" w:rsidRPr="006D613E" w:rsidRDefault="003D003E" w:rsidP="001F5A5C">
            <w:pPr>
              <w:pStyle w:val="TableEntry"/>
            </w:pPr>
            <w:r w:rsidRPr="006D613E">
              <w:t>  Observation End Date/Time</w:t>
            </w:r>
          </w:p>
        </w:tc>
        <w:tc>
          <w:tcPr>
            <w:tcW w:w="810" w:type="dxa"/>
            <w:shd w:val="clear" w:color="auto" w:fill="auto"/>
          </w:tcPr>
          <w:p w14:paraId="11A5A06E" w14:textId="77777777" w:rsidR="00B11855" w:rsidRPr="006D613E" w:rsidRDefault="003D003E" w:rsidP="001F5A5C">
            <w:pPr>
              <w:pStyle w:val="TableEntry"/>
            </w:pPr>
            <w:r w:rsidRPr="006D613E">
              <w:t>  8</w:t>
            </w:r>
          </w:p>
        </w:tc>
        <w:tc>
          <w:tcPr>
            <w:tcW w:w="720" w:type="dxa"/>
            <w:shd w:val="clear" w:color="auto" w:fill="auto"/>
          </w:tcPr>
          <w:p w14:paraId="1A084F37" w14:textId="77777777" w:rsidR="00B11855" w:rsidRPr="006D613E" w:rsidRDefault="003D003E" w:rsidP="001F5A5C">
            <w:pPr>
              <w:pStyle w:val="TableEntry"/>
              <w:rPr>
                <w:color w:val="FFFFFF"/>
              </w:rPr>
            </w:pPr>
            <w:r w:rsidRPr="006D613E">
              <w:t>  TS</w:t>
            </w:r>
          </w:p>
        </w:tc>
        <w:tc>
          <w:tcPr>
            <w:tcW w:w="864" w:type="dxa"/>
            <w:shd w:val="clear" w:color="auto" w:fill="auto"/>
          </w:tcPr>
          <w:p w14:paraId="4BD3ADBF" w14:textId="77777777" w:rsidR="00B11855" w:rsidRPr="006D613E" w:rsidRDefault="003D003E" w:rsidP="001F5A5C">
            <w:pPr>
              <w:pStyle w:val="TableEntry"/>
              <w:rPr>
                <w:color w:val="FFFFFF"/>
              </w:rPr>
            </w:pPr>
            <w:r w:rsidRPr="006D613E">
              <w:t>  26</w:t>
            </w:r>
          </w:p>
        </w:tc>
        <w:tc>
          <w:tcPr>
            <w:tcW w:w="831" w:type="dxa"/>
            <w:shd w:val="clear" w:color="auto" w:fill="auto"/>
          </w:tcPr>
          <w:p w14:paraId="12BD5E24" w14:textId="77777777" w:rsidR="00B11855" w:rsidRPr="006D613E" w:rsidRDefault="003D003E" w:rsidP="001F5A5C">
            <w:pPr>
              <w:pStyle w:val="TableEntry"/>
              <w:rPr>
                <w:color w:val="FFFFFF"/>
              </w:rPr>
            </w:pPr>
            <w:r w:rsidRPr="006D613E">
              <w:t>  O</w:t>
            </w:r>
          </w:p>
        </w:tc>
        <w:tc>
          <w:tcPr>
            <w:tcW w:w="789" w:type="dxa"/>
            <w:shd w:val="clear" w:color="auto" w:fill="auto"/>
          </w:tcPr>
          <w:p w14:paraId="05D1582F" w14:textId="77777777" w:rsidR="00B11855" w:rsidRPr="006D613E" w:rsidRDefault="003D003E" w:rsidP="001F5A5C">
            <w:pPr>
              <w:pStyle w:val="TableEntry"/>
              <w:rPr>
                <w:color w:val="FFFFFF"/>
              </w:rPr>
            </w:pPr>
            <w:r w:rsidRPr="006D613E">
              <w:t>  False</w:t>
            </w:r>
          </w:p>
        </w:tc>
        <w:tc>
          <w:tcPr>
            <w:tcW w:w="720" w:type="dxa"/>
            <w:shd w:val="clear" w:color="auto" w:fill="auto"/>
          </w:tcPr>
          <w:p w14:paraId="4B30B307" w14:textId="77777777" w:rsidR="00B11855" w:rsidRPr="006D613E" w:rsidRDefault="003D003E" w:rsidP="001F5A5C">
            <w:pPr>
              <w:pStyle w:val="TableEntry"/>
              <w:rPr>
                <w:color w:val="FFFFFF"/>
              </w:rPr>
            </w:pPr>
            <w:r w:rsidRPr="006D613E">
              <w:t>  0</w:t>
            </w:r>
          </w:p>
        </w:tc>
        <w:tc>
          <w:tcPr>
            <w:tcW w:w="756" w:type="dxa"/>
            <w:shd w:val="clear" w:color="auto" w:fill="auto"/>
          </w:tcPr>
          <w:p w14:paraId="2650F6FA" w14:textId="77777777" w:rsidR="00B11855" w:rsidRPr="006D613E" w:rsidRDefault="003D003E" w:rsidP="001F5A5C">
            <w:pPr>
              <w:pStyle w:val="TableEntry"/>
              <w:rPr>
                <w:color w:val="FFFFFF"/>
              </w:rPr>
            </w:pPr>
            <w:r w:rsidRPr="006D613E">
              <w:t>  1</w:t>
            </w:r>
          </w:p>
        </w:tc>
        <w:tc>
          <w:tcPr>
            <w:tcW w:w="720" w:type="dxa"/>
            <w:shd w:val="clear" w:color="auto" w:fill="auto"/>
          </w:tcPr>
          <w:p w14:paraId="0B1F89B9" w14:textId="77777777" w:rsidR="00B11855" w:rsidRPr="006D613E" w:rsidRDefault="003D003E" w:rsidP="001F5A5C">
            <w:pPr>
              <w:pStyle w:val="TableEntry"/>
            </w:pPr>
            <w:r w:rsidRPr="006D613E">
              <w:t> </w:t>
            </w:r>
          </w:p>
        </w:tc>
        <w:tc>
          <w:tcPr>
            <w:tcW w:w="990" w:type="dxa"/>
            <w:shd w:val="clear" w:color="auto" w:fill="auto"/>
          </w:tcPr>
          <w:p w14:paraId="53F33AD3" w14:textId="77777777" w:rsidR="00B11855" w:rsidRPr="006D613E" w:rsidRDefault="003D003E" w:rsidP="001F5A5C">
            <w:pPr>
              <w:pStyle w:val="TableEntry"/>
            </w:pPr>
            <w:r w:rsidRPr="006D613E">
              <w:t>   </w:t>
            </w:r>
          </w:p>
        </w:tc>
        <w:tc>
          <w:tcPr>
            <w:tcW w:w="1494" w:type="dxa"/>
            <w:shd w:val="clear" w:color="auto" w:fill="auto"/>
          </w:tcPr>
          <w:p w14:paraId="35248878" w14:textId="77777777" w:rsidR="00B11855" w:rsidRPr="006D613E" w:rsidRDefault="003D003E" w:rsidP="001F5A5C">
            <w:pPr>
              <w:pStyle w:val="TableEntry"/>
            </w:pPr>
            <w:r w:rsidRPr="006D613E">
              <w:t>   </w:t>
            </w:r>
          </w:p>
        </w:tc>
      </w:tr>
      <w:tr w:rsidR="00C40FD5" w:rsidRPr="006D613E" w14:paraId="446B756D" w14:textId="77777777" w:rsidTr="001F5A5C">
        <w:trPr>
          <w:cantSplit/>
          <w:jc w:val="center"/>
        </w:trPr>
        <w:tc>
          <w:tcPr>
            <w:tcW w:w="1134" w:type="dxa"/>
            <w:shd w:val="clear" w:color="auto" w:fill="auto"/>
          </w:tcPr>
          <w:p w14:paraId="325924C2" w14:textId="77777777" w:rsidR="00B11855" w:rsidRPr="006D613E" w:rsidRDefault="003D003E" w:rsidP="001F5A5C">
            <w:pPr>
              <w:pStyle w:val="TableEntry"/>
            </w:pPr>
            <w:r w:rsidRPr="006D613E">
              <w:t>   time</w:t>
            </w:r>
          </w:p>
        </w:tc>
        <w:tc>
          <w:tcPr>
            <w:tcW w:w="810" w:type="dxa"/>
            <w:shd w:val="clear" w:color="auto" w:fill="auto"/>
          </w:tcPr>
          <w:p w14:paraId="20E3EA97" w14:textId="77777777" w:rsidR="00B11855" w:rsidRPr="006D613E" w:rsidRDefault="003D003E" w:rsidP="001F5A5C">
            <w:pPr>
              <w:pStyle w:val="TableEntry"/>
            </w:pPr>
            <w:r w:rsidRPr="006D613E">
              <w:t>  1</w:t>
            </w:r>
          </w:p>
        </w:tc>
        <w:tc>
          <w:tcPr>
            <w:tcW w:w="720" w:type="dxa"/>
            <w:shd w:val="clear" w:color="auto" w:fill="auto"/>
          </w:tcPr>
          <w:p w14:paraId="62AB5A9A" w14:textId="77777777" w:rsidR="00B11855" w:rsidRPr="006D613E" w:rsidRDefault="003D003E" w:rsidP="001F5A5C">
            <w:pPr>
              <w:pStyle w:val="TableEntry"/>
              <w:rPr>
                <w:color w:val="FFFFFF"/>
              </w:rPr>
            </w:pPr>
            <w:r w:rsidRPr="006D613E">
              <w:t>  DTM</w:t>
            </w:r>
          </w:p>
        </w:tc>
        <w:tc>
          <w:tcPr>
            <w:tcW w:w="864" w:type="dxa"/>
            <w:shd w:val="clear" w:color="auto" w:fill="auto"/>
          </w:tcPr>
          <w:p w14:paraId="62BFA52D" w14:textId="77777777" w:rsidR="00B11855" w:rsidRPr="006D613E" w:rsidRDefault="003D003E" w:rsidP="001F5A5C">
            <w:pPr>
              <w:pStyle w:val="TableEntry"/>
              <w:rPr>
                <w:color w:val="FFFFFF"/>
              </w:rPr>
            </w:pPr>
            <w:r w:rsidRPr="006D613E">
              <w:t>  24</w:t>
            </w:r>
          </w:p>
        </w:tc>
        <w:tc>
          <w:tcPr>
            <w:tcW w:w="831" w:type="dxa"/>
            <w:shd w:val="clear" w:color="auto" w:fill="auto"/>
          </w:tcPr>
          <w:p w14:paraId="6D30AA61" w14:textId="77777777" w:rsidR="00B11855" w:rsidRPr="006D613E" w:rsidRDefault="003D003E" w:rsidP="001F5A5C">
            <w:pPr>
              <w:pStyle w:val="TableEntry"/>
              <w:rPr>
                <w:color w:val="FFFFFF"/>
              </w:rPr>
            </w:pPr>
            <w:r w:rsidRPr="006D613E">
              <w:t>  R</w:t>
            </w:r>
          </w:p>
        </w:tc>
        <w:tc>
          <w:tcPr>
            <w:tcW w:w="789" w:type="dxa"/>
            <w:shd w:val="clear" w:color="auto" w:fill="auto"/>
          </w:tcPr>
          <w:p w14:paraId="7F052ED1" w14:textId="77777777" w:rsidR="00B11855" w:rsidRPr="006D613E" w:rsidRDefault="003D003E" w:rsidP="001F5A5C">
            <w:pPr>
              <w:pStyle w:val="TableEntry"/>
            </w:pPr>
            <w:r w:rsidRPr="006D613E">
              <w:t> </w:t>
            </w:r>
          </w:p>
        </w:tc>
        <w:tc>
          <w:tcPr>
            <w:tcW w:w="720" w:type="dxa"/>
            <w:shd w:val="clear" w:color="auto" w:fill="auto"/>
          </w:tcPr>
          <w:p w14:paraId="04E1F134" w14:textId="77777777" w:rsidR="00B11855" w:rsidRPr="006D613E" w:rsidRDefault="003D003E" w:rsidP="001F5A5C">
            <w:pPr>
              <w:pStyle w:val="TableEntry"/>
              <w:rPr>
                <w:color w:val="FFFFFF"/>
              </w:rPr>
            </w:pPr>
            <w:r w:rsidRPr="006D613E">
              <w:t>  1</w:t>
            </w:r>
          </w:p>
        </w:tc>
        <w:tc>
          <w:tcPr>
            <w:tcW w:w="756" w:type="dxa"/>
            <w:shd w:val="clear" w:color="auto" w:fill="auto"/>
          </w:tcPr>
          <w:p w14:paraId="6AEF134E" w14:textId="77777777" w:rsidR="00B11855" w:rsidRPr="006D613E" w:rsidRDefault="003D003E" w:rsidP="001F5A5C">
            <w:pPr>
              <w:pStyle w:val="TableEntry"/>
              <w:rPr>
                <w:color w:val="FFFFFF"/>
              </w:rPr>
            </w:pPr>
            <w:r w:rsidRPr="006D613E">
              <w:t>  1</w:t>
            </w:r>
          </w:p>
        </w:tc>
        <w:tc>
          <w:tcPr>
            <w:tcW w:w="720" w:type="dxa"/>
            <w:shd w:val="clear" w:color="auto" w:fill="auto"/>
          </w:tcPr>
          <w:p w14:paraId="70C4991C" w14:textId="77777777" w:rsidR="00B11855" w:rsidRPr="006D613E" w:rsidRDefault="003D003E" w:rsidP="001F5A5C">
            <w:pPr>
              <w:pStyle w:val="TableEntry"/>
            </w:pPr>
            <w:r w:rsidRPr="006D613E">
              <w:t> </w:t>
            </w:r>
          </w:p>
        </w:tc>
        <w:tc>
          <w:tcPr>
            <w:tcW w:w="990" w:type="dxa"/>
            <w:shd w:val="clear" w:color="auto" w:fill="auto"/>
          </w:tcPr>
          <w:p w14:paraId="4132B817" w14:textId="77777777" w:rsidR="00B11855" w:rsidRPr="006D613E" w:rsidRDefault="003D003E" w:rsidP="001F5A5C">
            <w:pPr>
              <w:pStyle w:val="TableEntry"/>
            </w:pPr>
            <w:r w:rsidRPr="006D613E">
              <w:t> </w:t>
            </w:r>
          </w:p>
        </w:tc>
        <w:tc>
          <w:tcPr>
            <w:tcW w:w="1494" w:type="dxa"/>
            <w:shd w:val="clear" w:color="auto" w:fill="auto"/>
          </w:tcPr>
          <w:p w14:paraId="51CD1A01" w14:textId="77777777" w:rsidR="00B11855" w:rsidRPr="006D613E" w:rsidRDefault="003D003E" w:rsidP="001F5A5C">
            <w:pPr>
              <w:pStyle w:val="TableEntry"/>
            </w:pPr>
            <w:r w:rsidRPr="006D613E">
              <w:t>  20040328134623.1234+0300</w:t>
            </w:r>
          </w:p>
        </w:tc>
      </w:tr>
      <w:tr w:rsidR="00C40FD5" w:rsidRPr="006D613E" w14:paraId="614EB441" w14:textId="77777777" w:rsidTr="001F5A5C">
        <w:trPr>
          <w:cantSplit/>
          <w:jc w:val="center"/>
        </w:trPr>
        <w:tc>
          <w:tcPr>
            <w:tcW w:w="1134" w:type="dxa"/>
            <w:shd w:val="clear" w:color="auto" w:fill="auto"/>
          </w:tcPr>
          <w:p w14:paraId="6984A100" w14:textId="77777777" w:rsidR="00B11855" w:rsidRPr="006D613E" w:rsidRDefault="003D003E" w:rsidP="001F5A5C">
            <w:pPr>
              <w:pStyle w:val="TableEntry"/>
            </w:pPr>
            <w:r w:rsidRPr="006D613E">
              <w:t xml:space="preserve">  Results </w:t>
            </w:r>
            <w:proofErr w:type="spellStart"/>
            <w:r w:rsidRPr="006D613E">
              <w:t>Rpt</w:t>
            </w:r>
            <w:proofErr w:type="spellEnd"/>
            <w:r w:rsidRPr="006D613E">
              <w:t xml:space="preserve">/Status </w:t>
            </w:r>
            <w:proofErr w:type="spellStart"/>
            <w:r w:rsidRPr="006D613E">
              <w:t>Chng</w:t>
            </w:r>
            <w:proofErr w:type="spellEnd"/>
            <w:r w:rsidRPr="006D613E">
              <w:t xml:space="preserve"> - Date/Time</w:t>
            </w:r>
          </w:p>
        </w:tc>
        <w:tc>
          <w:tcPr>
            <w:tcW w:w="810" w:type="dxa"/>
            <w:shd w:val="clear" w:color="auto" w:fill="auto"/>
          </w:tcPr>
          <w:p w14:paraId="20216501" w14:textId="77777777" w:rsidR="00B11855" w:rsidRPr="006D613E" w:rsidRDefault="003D003E" w:rsidP="001F5A5C">
            <w:pPr>
              <w:pStyle w:val="TableEntry"/>
            </w:pPr>
            <w:r w:rsidRPr="006D613E">
              <w:t>  22</w:t>
            </w:r>
          </w:p>
        </w:tc>
        <w:tc>
          <w:tcPr>
            <w:tcW w:w="720" w:type="dxa"/>
            <w:shd w:val="clear" w:color="auto" w:fill="auto"/>
          </w:tcPr>
          <w:p w14:paraId="3C2C8F56" w14:textId="77777777" w:rsidR="00B11855" w:rsidRPr="006D613E" w:rsidRDefault="003D003E" w:rsidP="001F5A5C">
            <w:pPr>
              <w:pStyle w:val="TableEntry"/>
              <w:rPr>
                <w:color w:val="FFFFFF"/>
              </w:rPr>
            </w:pPr>
            <w:r w:rsidRPr="006D613E">
              <w:t>  TS</w:t>
            </w:r>
          </w:p>
        </w:tc>
        <w:tc>
          <w:tcPr>
            <w:tcW w:w="864" w:type="dxa"/>
            <w:shd w:val="clear" w:color="auto" w:fill="auto"/>
          </w:tcPr>
          <w:p w14:paraId="1483A405" w14:textId="77777777" w:rsidR="00B11855" w:rsidRPr="006D613E" w:rsidRDefault="003D003E" w:rsidP="001F5A5C">
            <w:pPr>
              <w:pStyle w:val="TableEntry"/>
              <w:rPr>
                <w:color w:val="FFFFFF"/>
              </w:rPr>
            </w:pPr>
            <w:r w:rsidRPr="006D613E">
              <w:t>  26</w:t>
            </w:r>
          </w:p>
        </w:tc>
        <w:tc>
          <w:tcPr>
            <w:tcW w:w="831" w:type="dxa"/>
            <w:shd w:val="clear" w:color="auto" w:fill="auto"/>
          </w:tcPr>
          <w:p w14:paraId="19381C20" w14:textId="77777777" w:rsidR="00B11855" w:rsidRPr="006D613E" w:rsidRDefault="003D003E" w:rsidP="001F5A5C">
            <w:pPr>
              <w:pStyle w:val="TableEntry"/>
              <w:rPr>
                <w:color w:val="FFFFFF"/>
              </w:rPr>
            </w:pPr>
            <w:r w:rsidRPr="006D613E">
              <w:t>  C</w:t>
            </w:r>
          </w:p>
        </w:tc>
        <w:tc>
          <w:tcPr>
            <w:tcW w:w="789" w:type="dxa"/>
            <w:shd w:val="clear" w:color="auto" w:fill="auto"/>
          </w:tcPr>
          <w:p w14:paraId="189BB5F8" w14:textId="77777777" w:rsidR="00B11855" w:rsidRPr="006D613E" w:rsidRDefault="003D003E" w:rsidP="001F5A5C">
            <w:pPr>
              <w:pStyle w:val="TableEntry"/>
              <w:rPr>
                <w:color w:val="FFFFFF"/>
              </w:rPr>
            </w:pPr>
            <w:r w:rsidRPr="006D613E">
              <w:t>  False</w:t>
            </w:r>
          </w:p>
        </w:tc>
        <w:tc>
          <w:tcPr>
            <w:tcW w:w="720" w:type="dxa"/>
            <w:shd w:val="clear" w:color="auto" w:fill="auto"/>
          </w:tcPr>
          <w:p w14:paraId="28A0A35E" w14:textId="77777777" w:rsidR="00B11855" w:rsidRPr="006D613E" w:rsidRDefault="003D003E" w:rsidP="001F5A5C">
            <w:pPr>
              <w:pStyle w:val="TableEntry"/>
              <w:rPr>
                <w:color w:val="FFFFFF"/>
              </w:rPr>
            </w:pPr>
            <w:r w:rsidRPr="006D613E">
              <w:t>  0</w:t>
            </w:r>
          </w:p>
        </w:tc>
        <w:tc>
          <w:tcPr>
            <w:tcW w:w="756" w:type="dxa"/>
            <w:shd w:val="clear" w:color="auto" w:fill="auto"/>
          </w:tcPr>
          <w:p w14:paraId="35A8106F" w14:textId="77777777" w:rsidR="00B11855" w:rsidRPr="006D613E" w:rsidRDefault="003D003E" w:rsidP="001F5A5C">
            <w:pPr>
              <w:pStyle w:val="TableEntry"/>
              <w:rPr>
                <w:color w:val="FFFFFF"/>
              </w:rPr>
            </w:pPr>
            <w:r w:rsidRPr="006D613E">
              <w:t>  1</w:t>
            </w:r>
          </w:p>
        </w:tc>
        <w:tc>
          <w:tcPr>
            <w:tcW w:w="720" w:type="dxa"/>
            <w:shd w:val="clear" w:color="auto" w:fill="auto"/>
          </w:tcPr>
          <w:p w14:paraId="0B8B5083" w14:textId="77777777" w:rsidR="00B11855" w:rsidRPr="006D613E" w:rsidRDefault="003D003E" w:rsidP="001F5A5C">
            <w:pPr>
              <w:pStyle w:val="TableEntry"/>
            </w:pPr>
            <w:r w:rsidRPr="006D613E">
              <w:t> </w:t>
            </w:r>
          </w:p>
        </w:tc>
        <w:tc>
          <w:tcPr>
            <w:tcW w:w="990" w:type="dxa"/>
            <w:shd w:val="clear" w:color="auto" w:fill="auto"/>
          </w:tcPr>
          <w:p w14:paraId="7A9C716D" w14:textId="77777777" w:rsidR="00B11855" w:rsidRPr="006D613E" w:rsidRDefault="003D003E" w:rsidP="001F5A5C">
            <w:pPr>
              <w:pStyle w:val="TableEntry"/>
            </w:pPr>
            <w:r w:rsidRPr="006D613E">
              <w:t>   </w:t>
            </w:r>
          </w:p>
        </w:tc>
        <w:tc>
          <w:tcPr>
            <w:tcW w:w="1494" w:type="dxa"/>
            <w:shd w:val="clear" w:color="auto" w:fill="auto"/>
          </w:tcPr>
          <w:p w14:paraId="5EB85982" w14:textId="77777777" w:rsidR="00B11855" w:rsidRPr="006D613E" w:rsidRDefault="003D003E" w:rsidP="001F5A5C">
            <w:pPr>
              <w:pStyle w:val="TableEntry"/>
            </w:pPr>
            <w:r w:rsidRPr="006D613E">
              <w:t>   </w:t>
            </w:r>
          </w:p>
        </w:tc>
      </w:tr>
      <w:tr w:rsidR="00C40FD5" w:rsidRPr="006D613E" w14:paraId="6B1001C0" w14:textId="77777777" w:rsidTr="001F5A5C">
        <w:trPr>
          <w:cantSplit/>
          <w:jc w:val="center"/>
        </w:trPr>
        <w:tc>
          <w:tcPr>
            <w:tcW w:w="1134" w:type="dxa"/>
            <w:shd w:val="clear" w:color="auto" w:fill="auto"/>
          </w:tcPr>
          <w:p w14:paraId="23660E43" w14:textId="77777777" w:rsidR="00B11855" w:rsidRPr="006D613E" w:rsidRDefault="003D003E" w:rsidP="001F5A5C">
            <w:pPr>
              <w:pStyle w:val="TableEntry"/>
            </w:pPr>
            <w:r w:rsidRPr="006D613E">
              <w:t>   Time</w:t>
            </w:r>
          </w:p>
        </w:tc>
        <w:tc>
          <w:tcPr>
            <w:tcW w:w="810" w:type="dxa"/>
            <w:shd w:val="clear" w:color="auto" w:fill="auto"/>
          </w:tcPr>
          <w:p w14:paraId="1D3DE25B" w14:textId="77777777" w:rsidR="00B11855" w:rsidRPr="006D613E" w:rsidRDefault="003D003E" w:rsidP="001F5A5C">
            <w:pPr>
              <w:pStyle w:val="TableEntry"/>
            </w:pPr>
            <w:r w:rsidRPr="006D613E">
              <w:t>  1</w:t>
            </w:r>
          </w:p>
        </w:tc>
        <w:tc>
          <w:tcPr>
            <w:tcW w:w="720" w:type="dxa"/>
            <w:shd w:val="clear" w:color="auto" w:fill="auto"/>
          </w:tcPr>
          <w:p w14:paraId="6A217182" w14:textId="77777777" w:rsidR="00B11855" w:rsidRPr="006D613E" w:rsidRDefault="003D003E" w:rsidP="001F5A5C">
            <w:pPr>
              <w:pStyle w:val="TableEntry"/>
              <w:rPr>
                <w:color w:val="FFFFFF"/>
              </w:rPr>
            </w:pPr>
            <w:r w:rsidRPr="006D613E">
              <w:t>  DTM</w:t>
            </w:r>
          </w:p>
        </w:tc>
        <w:tc>
          <w:tcPr>
            <w:tcW w:w="864" w:type="dxa"/>
            <w:shd w:val="clear" w:color="auto" w:fill="auto"/>
          </w:tcPr>
          <w:p w14:paraId="200C67C3" w14:textId="77777777" w:rsidR="00B11855" w:rsidRPr="006D613E" w:rsidRDefault="003D003E" w:rsidP="001F5A5C">
            <w:pPr>
              <w:pStyle w:val="TableEntry"/>
              <w:rPr>
                <w:color w:val="FFFFFF"/>
              </w:rPr>
            </w:pPr>
            <w:r w:rsidRPr="006D613E">
              <w:t>  24</w:t>
            </w:r>
          </w:p>
        </w:tc>
        <w:tc>
          <w:tcPr>
            <w:tcW w:w="831" w:type="dxa"/>
            <w:shd w:val="clear" w:color="auto" w:fill="auto"/>
          </w:tcPr>
          <w:p w14:paraId="16F56E06" w14:textId="77777777" w:rsidR="00B11855" w:rsidRPr="006D613E" w:rsidRDefault="003D003E" w:rsidP="001F5A5C">
            <w:pPr>
              <w:pStyle w:val="TableEntry"/>
              <w:rPr>
                <w:color w:val="FFFFFF"/>
              </w:rPr>
            </w:pPr>
            <w:r w:rsidRPr="006D613E">
              <w:t>  R</w:t>
            </w:r>
          </w:p>
        </w:tc>
        <w:tc>
          <w:tcPr>
            <w:tcW w:w="789" w:type="dxa"/>
            <w:shd w:val="clear" w:color="auto" w:fill="auto"/>
          </w:tcPr>
          <w:p w14:paraId="608A88E9" w14:textId="77777777" w:rsidR="00B11855" w:rsidRPr="006D613E" w:rsidRDefault="003D003E" w:rsidP="001F5A5C">
            <w:pPr>
              <w:pStyle w:val="TableEntry"/>
            </w:pPr>
            <w:r w:rsidRPr="006D613E">
              <w:t> </w:t>
            </w:r>
          </w:p>
        </w:tc>
        <w:tc>
          <w:tcPr>
            <w:tcW w:w="720" w:type="dxa"/>
            <w:shd w:val="clear" w:color="auto" w:fill="auto"/>
          </w:tcPr>
          <w:p w14:paraId="3DB33D58" w14:textId="77777777" w:rsidR="00B11855" w:rsidRPr="006D613E" w:rsidRDefault="003D003E" w:rsidP="001F5A5C">
            <w:pPr>
              <w:pStyle w:val="TableEntry"/>
              <w:rPr>
                <w:color w:val="FFFFFF"/>
              </w:rPr>
            </w:pPr>
            <w:r w:rsidRPr="006D613E">
              <w:t>  1</w:t>
            </w:r>
          </w:p>
        </w:tc>
        <w:tc>
          <w:tcPr>
            <w:tcW w:w="756" w:type="dxa"/>
            <w:shd w:val="clear" w:color="auto" w:fill="auto"/>
          </w:tcPr>
          <w:p w14:paraId="2045259F" w14:textId="77777777" w:rsidR="00B11855" w:rsidRPr="006D613E" w:rsidRDefault="003D003E" w:rsidP="001F5A5C">
            <w:pPr>
              <w:pStyle w:val="TableEntry"/>
              <w:rPr>
                <w:color w:val="FFFFFF"/>
              </w:rPr>
            </w:pPr>
            <w:r w:rsidRPr="006D613E">
              <w:t>  1</w:t>
            </w:r>
          </w:p>
        </w:tc>
        <w:tc>
          <w:tcPr>
            <w:tcW w:w="720" w:type="dxa"/>
            <w:shd w:val="clear" w:color="auto" w:fill="auto"/>
          </w:tcPr>
          <w:p w14:paraId="17C117A3" w14:textId="77777777" w:rsidR="00B11855" w:rsidRPr="006D613E" w:rsidRDefault="003D003E" w:rsidP="001F5A5C">
            <w:pPr>
              <w:pStyle w:val="TableEntry"/>
            </w:pPr>
            <w:r w:rsidRPr="006D613E">
              <w:t> </w:t>
            </w:r>
          </w:p>
        </w:tc>
        <w:tc>
          <w:tcPr>
            <w:tcW w:w="990" w:type="dxa"/>
            <w:shd w:val="clear" w:color="auto" w:fill="auto"/>
          </w:tcPr>
          <w:p w14:paraId="65B477A4" w14:textId="77777777" w:rsidR="00B11855" w:rsidRPr="006D613E" w:rsidRDefault="003D003E" w:rsidP="001F5A5C">
            <w:pPr>
              <w:pStyle w:val="TableEntry"/>
            </w:pPr>
            <w:r w:rsidRPr="006D613E">
              <w:t> </w:t>
            </w:r>
          </w:p>
        </w:tc>
        <w:tc>
          <w:tcPr>
            <w:tcW w:w="1494" w:type="dxa"/>
            <w:shd w:val="clear" w:color="auto" w:fill="auto"/>
          </w:tcPr>
          <w:p w14:paraId="575ECDF5" w14:textId="77777777" w:rsidR="00B11855" w:rsidRPr="006D613E" w:rsidRDefault="003D003E" w:rsidP="001F5A5C">
            <w:pPr>
              <w:pStyle w:val="TableEntry"/>
            </w:pPr>
            <w:r w:rsidRPr="006D613E">
              <w:t>  20040328134623.1234+0300</w:t>
            </w:r>
          </w:p>
        </w:tc>
      </w:tr>
      <w:tr w:rsidR="00C40FD5" w:rsidRPr="006D613E" w14:paraId="700D7EFD" w14:textId="77777777" w:rsidTr="001F5A5C">
        <w:trPr>
          <w:cantSplit/>
          <w:jc w:val="center"/>
        </w:trPr>
        <w:tc>
          <w:tcPr>
            <w:tcW w:w="1134" w:type="dxa"/>
            <w:shd w:val="clear" w:color="auto" w:fill="auto"/>
          </w:tcPr>
          <w:p w14:paraId="6020031B" w14:textId="77777777" w:rsidR="00B11855" w:rsidRPr="006D613E" w:rsidRDefault="003D003E" w:rsidP="001F5A5C">
            <w:pPr>
              <w:pStyle w:val="TableEntry"/>
            </w:pPr>
            <w:r w:rsidRPr="006D613E">
              <w:t>  Result Status</w:t>
            </w:r>
          </w:p>
        </w:tc>
        <w:tc>
          <w:tcPr>
            <w:tcW w:w="810" w:type="dxa"/>
            <w:shd w:val="clear" w:color="auto" w:fill="auto"/>
          </w:tcPr>
          <w:p w14:paraId="4724136D" w14:textId="77777777" w:rsidR="00B11855" w:rsidRPr="006D613E" w:rsidRDefault="003D003E" w:rsidP="001F5A5C">
            <w:pPr>
              <w:pStyle w:val="TableEntry"/>
            </w:pPr>
            <w:r w:rsidRPr="006D613E">
              <w:t>  25</w:t>
            </w:r>
          </w:p>
        </w:tc>
        <w:tc>
          <w:tcPr>
            <w:tcW w:w="720" w:type="dxa"/>
            <w:shd w:val="clear" w:color="auto" w:fill="auto"/>
          </w:tcPr>
          <w:p w14:paraId="4E0A16A9" w14:textId="77777777" w:rsidR="00B11855" w:rsidRPr="006D613E" w:rsidRDefault="003D003E" w:rsidP="001F5A5C">
            <w:pPr>
              <w:pStyle w:val="TableEntry"/>
              <w:rPr>
                <w:color w:val="FFFFFF"/>
              </w:rPr>
            </w:pPr>
            <w:r w:rsidRPr="006D613E">
              <w:t>  ID</w:t>
            </w:r>
          </w:p>
        </w:tc>
        <w:tc>
          <w:tcPr>
            <w:tcW w:w="864" w:type="dxa"/>
            <w:shd w:val="clear" w:color="auto" w:fill="auto"/>
          </w:tcPr>
          <w:p w14:paraId="741437F8" w14:textId="77777777" w:rsidR="00B11855" w:rsidRPr="006D613E" w:rsidRDefault="003D003E" w:rsidP="001F5A5C">
            <w:pPr>
              <w:pStyle w:val="TableEntry"/>
              <w:rPr>
                <w:color w:val="FFFFFF"/>
              </w:rPr>
            </w:pPr>
            <w:r w:rsidRPr="006D613E">
              <w:t>  1</w:t>
            </w:r>
          </w:p>
        </w:tc>
        <w:tc>
          <w:tcPr>
            <w:tcW w:w="831" w:type="dxa"/>
            <w:shd w:val="clear" w:color="auto" w:fill="auto"/>
          </w:tcPr>
          <w:p w14:paraId="46B4187C" w14:textId="77777777" w:rsidR="00B11855" w:rsidRPr="006D613E" w:rsidRDefault="003D003E" w:rsidP="001F5A5C">
            <w:pPr>
              <w:pStyle w:val="TableEntry"/>
              <w:rPr>
                <w:color w:val="FFFFFF"/>
              </w:rPr>
            </w:pPr>
            <w:r w:rsidRPr="006D613E">
              <w:t>  C</w:t>
            </w:r>
          </w:p>
        </w:tc>
        <w:tc>
          <w:tcPr>
            <w:tcW w:w="789" w:type="dxa"/>
            <w:shd w:val="clear" w:color="auto" w:fill="auto"/>
          </w:tcPr>
          <w:p w14:paraId="061C1C66" w14:textId="77777777" w:rsidR="00B11855" w:rsidRPr="006D613E" w:rsidRDefault="003D003E" w:rsidP="001F5A5C">
            <w:pPr>
              <w:pStyle w:val="TableEntry"/>
              <w:rPr>
                <w:color w:val="FFFFFF"/>
              </w:rPr>
            </w:pPr>
            <w:r w:rsidRPr="006D613E">
              <w:t>  False</w:t>
            </w:r>
          </w:p>
        </w:tc>
        <w:tc>
          <w:tcPr>
            <w:tcW w:w="720" w:type="dxa"/>
            <w:shd w:val="clear" w:color="auto" w:fill="auto"/>
          </w:tcPr>
          <w:p w14:paraId="7F7A363D" w14:textId="77777777" w:rsidR="00B11855" w:rsidRPr="006D613E" w:rsidRDefault="003D003E" w:rsidP="001F5A5C">
            <w:pPr>
              <w:pStyle w:val="TableEntry"/>
              <w:rPr>
                <w:color w:val="FFFFFF"/>
              </w:rPr>
            </w:pPr>
            <w:r w:rsidRPr="006D613E">
              <w:t>  0</w:t>
            </w:r>
          </w:p>
        </w:tc>
        <w:tc>
          <w:tcPr>
            <w:tcW w:w="756" w:type="dxa"/>
            <w:shd w:val="clear" w:color="auto" w:fill="auto"/>
          </w:tcPr>
          <w:p w14:paraId="0E7FC36A" w14:textId="77777777" w:rsidR="00B11855" w:rsidRPr="006D613E" w:rsidRDefault="003D003E" w:rsidP="001F5A5C">
            <w:pPr>
              <w:pStyle w:val="TableEntry"/>
              <w:rPr>
                <w:color w:val="FFFFFF"/>
              </w:rPr>
            </w:pPr>
            <w:r w:rsidRPr="006D613E">
              <w:t>  1</w:t>
            </w:r>
          </w:p>
        </w:tc>
        <w:tc>
          <w:tcPr>
            <w:tcW w:w="720" w:type="dxa"/>
            <w:shd w:val="clear" w:color="auto" w:fill="auto"/>
          </w:tcPr>
          <w:p w14:paraId="567879B8" w14:textId="77777777" w:rsidR="00B11855" w:rsidRPr="006D613E" w:rsidRDefault="003D003E" w:rsidP="001F5A5C">
            <w:pPr>
              <w:pStyle w:val="TableEntry"/>
              <w:rPr>
                <w:color w:val="FFFFFF"/>
              </w:rPr>
            </w:pPr>
            <w:r w:rsidRPr="006D613E">
              <w:t>  0123</w:t>
            </w:r>
          </w:p>
        </w:tc>
        <w:tc>
          <w:tcPr>
            <w:tcW w:w="990" w:type="dxa"/>
            <w:shd w:val="clear" w:color="auto" w:fill="auto"/>
          </w:tcPr>
          <w:p w14:paraId="66E27B3B" w14:textId="77777777" w:rsidR="00B11855" w:rsidRPr="006D613E" w:rsidRDefault="003D003E" w:rsidP="001F5A5C">
            <w:pPr>
              <w:pStyle w:val="TableEntry"/>
            </w:pPr>
            <w:r w:rsidRPr="006D613E">
              <w:t> </w:t>
            </w:r>
          </w:p>
        </w:tc>
        <w:tc>
          <w:tcPr>
            <w:tcW w:w="1494" w:type="dxa"/>
            <w:shd w:val="clear" w:color="auto" w:fill="auto"/>
          </w:tcPr>
          <w:p w14:paraId="199E7C26" w14:textId="77777777" w:rsidR="00B11855" w:rsidRPr="006D613E" w:rsidRDefault="003D003E" w:rsidP="001F5A5C">
            <w:pPr>
              <w:pStyle w:val="TableEntry"/>
            </w:pPr>
            <w:r w:rsidRPr="006D613E">
              <w:t> F</w:t>
            </w:r>
          </w:p>
        </w:tc>
      </w:tr>
    </w:tbl>
    <w:p w14:paraId="50CDB129" w14:textId="77777777" w:rsidR="00B11855" w:rsidRPr="006D613E" w:rsidRDefault="003D003E" w:rsidP="00687460">
      <w:pPr>
        <w:pStyle w:val="Note"/>
      </w:pPr>
      <w:r w:rsidRPr="006D613E">
        <w:t>Note: Field names are in Roman type, relevant component names within a field are listed underneath in italic type.</w:t>
      </w:r>
    </w:p>
    <w:p w14:paraId="7E125878" w14:textId="77777777" w:rsidR="00B11855" w:rsidRPr="006D613E" w:rsidRDefault="00B11855" w:rsidP="00687460">
      <w:pPr>
        <w:pStyle w:val="BodyText"/>
      </w:pPr>
    </w:p>
    <w:p w14:paraId="20D8E6FC" w14:textId="77777777" w:rsidR="00B11855" w:rsidRPr="006D613E" w:rsidRDefault="003D003E" w:rsidP="00687460">
      <w:pPr>
        <w:pStyle w:val="BodyText"/>
      </w:pPr>
      <w:r w:rsidRPr="006D613E">
        <w:t>OBR-2 Placer Order Number will usually be empty given that this is an unsolicited order.</w:t>
      </w:r>
    </w:p>
    <w:p w14:paraId="3C2220E6" w14:textId="4502DAF2" w:rsidR="00B11855" w:rsidRPr="006D613E" w:rsidRDefault="003D003E" w:rsidP="00687460">
      <w:pPr>
        <w:pStyle w:val="BodyText"/>
      </w:pPr>
      <w:r w:rsidRPr="006D613E">
        <w:t>OBR-3 Filler Order Number will contain a unique identifier for the observation / interrogation session generated by the Implantable Device – Cardiac – Reporter.</w:t>
      </w:r>
    </w:p>
    <w:p w14:paraId="0454D8BF" w14:textId="77777777" w:rsidR="00B11855" w:rsidRPr="006D613E" w:rsidRDefault="003D003E" w:rsidP="00687460">
      <w:pPr>
        <w:pStyle w:val="BodyText"/>
      </w:pPr>
      <w:r w:rsidRPr="006D613E">
        <w:t>OBR-4.1-2 Universal Service ID, Identifier and Text can identify unique OBR segments that partition observations. The values for this field will be taken from the 11073_10103 MDC_IDC_SESS_TYPE enumerator MDC_IDC_ENUM_SESS_TYPE.</w:t>
      </w:r>
    </w:p>
    <w:p w14:paraId="460BCBE9" w14:textId="77777777" w:rsidR="00B11855" w:rsidRPr="006D613E" w:rsidRDefault="003D003E" w:rsidP="00687460">
      <w:pPr>
        <w:pStyle w:val="BodyText"/>
      </w:pPr>
      <w:r w:rsidRPr="006D613E">
        <w:t xml:space="preserve">OBR-25 Result Status values will be one of the values in </w:t>
      </w:r>
      <w:r w:rsidR="00CA3A2C" w:rsidRPr="006D613E">
        <w:t>Table</w:t>
      </w:r>
      <w:r w:rsidRPr="006D613E">
        <w:t xml:space="preserve"> 3.9.4.1.2.4-2.</w:t>
      </w:r>
      <w:r w:rsidRPr="006D613E">
        <w:br/>
      </w:r>
    </w:p>
    <w:p w14:paraId="4D9A9025" w14:textId="77777777" w:rsidR="00B11855" w:rsidRPr="006D613E" w:rsidRDefault="003D003E" w:rsidP="00123C7B">
      <w:pPr>
        <w:pStyle w:val="TableTitle"/>
        <w:outlineLvl w:val="0"/>
      </w:pPr>
      <w:r w:rsidRPr="006D613E">
        <w:t>Table 3.9.4.1.2.4</w:t>
      </w:r>
      <w:r w:rsidR="005D79DE" w:rsidRPr="006D613E">
        <w:rPr>
          <w:rFonts w:eastAsia="MS Gothic"/>
        </w:rPr>
        <w:t>-</w:t>
      </w:r>
      <w:r w:rsidR="002924C0" w:rsidRPr="006D613E">
        <w:t>2</w:t>
      </w:r>
      <w:r w:rsidRPr="006D613E">
        <w:t xml:space="preserve">: Result Status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9"/>
        <w:gridCol w:w="6756"/>
      </w:tblGrid>
      <w:tr w:rsidR="00B11855" w:rsidRPr="006D613E" w14:paraId="6D7F9F49" w14:textId="77777777" w:rsidTr="001F5A5C">
        <w:trPr>
          <w:cantSplit/>
          <w:jc w:val="center"/>
        </w:trPr>
        <w:tc>
          <w:tcPr>
            <w:tcW w:w="979" w:type="dxa"/>
            <w:shd w:val="clear" w:color="auto" w:fill="D9D9D9"/>
          </w:tcPr>
          <w:p w14:paraId="3D98C7DD" w14:textId="77777777" w:rsidR="00B11855" w:rsidRPr="006D613E" w:rsidRDefault="003D003E" w:rsidP="00CA505F">
            <w:pPr>
              <w:pStyle w:val="TableEntryHeader"/>
            </w:pPr>
            <w:r w:rsidRPr="006D613E">
              <w:t>Value</w:t>
            </w:r>
          </w:p>
        </w:tc>
        <w:tc>
          <w:tcPr>
            <w:tcW w:w="6756" w:type="dxa"/>
            <w:shd w:val="clear" w:color="auto" w:fill="D9D9D9"/>
          </w:tcPr>
          <w:p w14:paraId="29383CC2" w14:textId="77777777" w:rsidR="00B11855" w:rsidRPr="006D613E" w:rsidRDefault="003D003E" w:rsidP="00CA505F">
            <w:pPr>
              <w:pStyle w:val="TableEntryHeader"/>
            </w:pPr>
            <w:r w:rsidRPr="006D613E">
              <w:t>Description</w:t>
            </w:r>
          </w:p>
        </w:tc>
      </w:tr>
      <w:tr w:rsidR="00B11855" w:rsidRPr="006D613E" w14:paraId="2ADD7976" w14:textId="77777777" w:rsidTr="006C0E8E">
        <w:trPr>
          <w:cantSplit/>
          <w:jc w:val="center"/>
        </w:trPr>
        <w:tc>
          <w:tcPr>
            <w:tcW w:w="979" w:type="dxa"/>
            <w:shd w:val="clear" w:color="auto" w:fill="auto"/>
          </w:tcPr>
          <w:p w14:paraId="540EB84B" w14:textId="77777777" w:rsidR="00B11855" w:rsidRPr="006D613E" w:rsidRDefault="003D003E" w:rsidP="00506FBD">
            <w:pPr>
              <w:pStyle w:val="TableEntry"/>
            </w:pPr>
            <w:r w:rsidRPr="006D613E">
              <w:t>R</w:t>
            </w:r>
          </w:p>
        </w:tc>
        <w:tc>
          <w:tcPr>
            <w:tcW w:w="6756" w:type="dxa"/>
            <w:shd w:val="clear" w:color="auto" w:fill="auto"/>
          </w:tcPr>
          <w:p w14:paraId="53C0E9FD" w14:textId="77777777" w:rsidR="00B11855" w:rsidRPr="006D613E" w:rsidRDefault="003D003E" w:rsidP="00506FBD">
            <w:pPr>
              <w:pStyle w:val="TableEntry"/>
            </w:pPr>
            <w:r w:rsidRPr="006D613E">
              <w:t>Results stored; not yet verified</w:t>
            </w:r>
          </w:p>
        </w:tc>
      </w:tr>
      <w:tr w:rsidR="00B11855" w:rsidRPr="006D613E" w14:paraId="5C102491" w14:textId="77777777" w:rsidTr="006C0E8E">
        <w:trPr>
          <w:cantSplit/>
          <w:jc w:val="center"/>
        </w:trPr>
        <w:tc>
          <w:tcPr>
            <w:tcW w:w="979" w:type="dxa"/>
            <w:shd w:val="clear" w:color="auto" w:fill="auto"/>
          </w:tcPr>
          <w:p w14:paraId="0D896296" w14:textId="77777777" w:rsidR="00B11855" w:rsidRPr="006D613E" w:rsidRDefault="003D003E" w:rsidP="00506FBD">
            <w:pPr>
              <w:pStyle w:val="TableEntry"/>
            </w:pPr>
            <w:r w:rsidRPr="006D613E">
              <w:t>P</w:t>
            </w:r>
          </w:p>
        </w:tc>
        <w:tc>
          <w:tcPr>
            <w:tcW w:w="6756" w:type="dxa"/>
            <w:shd w:val="clear" w:color="auto" w:fill="auto"/>
          </w:tcPr>
          <w:p w14:paraId="6A97C93D" w14:textId="77777777" w:rsidR="00B11855" w:rsidRPr="006D613E" w:rsidRDefault="003D003E" w:rsidP="00506FBD">
            <w:pPr>
              <w:pStyle w:val="TableEntry"/>
            </w:pPr>
            <w:r w:rsidRPr="006D613E">
              <w:t>Preliminary: A verified early result is available, final results not yet obtained</w:t>
            </w:r>
          </w:p>
        </w:tc>
      </w:tr>
      <w:tr w:rsidR="00B11855" w:rsidRPr="006D613E" w14:paraId="6361A583" w14:textId="77777777" w:rsidTr="006C0E8E">
        <w:trPr>
          <w:cantSplit/>
          <w:jc w:val="center"/>
        </w:trPr>
        <w:tc>
          <w:tcPr>
            <w:tcW w:w="979" w:type="dxa"/>
            <w:shd w:val="clear" w:color="auto" w:fill="auto"/>
          </w:tcPr>
          <w:p w14:paraId="7257AEBB" w14:textId="77777777" w:rsidR="00B11855" w:rsidRPr="006D613E" w:rsidRDefault="003D003E" w:rsidP="00506FBD">
            <w:pPr>
              <w:pStyle w:val="TableEntry"/>
            </w:pPr>
            <w:r w:rsidRPr="006D613E">
              <w:lastRenderedPageBreak/>
              <w:t>F</w:t>
            </w:r>
          </w:p>
        </w:tc>
        <w:tc>
          <w:tcPr>
            <w:tcW w:w="6756" w:type="dxa"/>
            <w:shd w:val="clear" w:color="auto" w:fill="auto"/>
          </w:tcPr>
          <w:p w14:paraId="28D736E5" w14:textId="77777777" w:rsidR="00B11855" w:rsidRPr="006D613E" w:rsidRDefault="003D003E" w:rsidP="00506FBD">
            <w:pPr>
              <w:pStyle w:val="TableEntry"/>
            </w:pPr>
            <w:r w:rsidRPr="006D613E">
              <w:t>Final results; results stored and verified. Can only be changed with a corrected result.</w:t>
            </w:r>
          </w:p>
        </w:tc>
      </w:tr>
      <w:tr w:rsidR="00B11855" w:rsidRPr="006D613E" w14:paraId="226FE8A6" w14:textId="77777777" w:rsidTr="006C0E8E">
        <w:trPr>
          <w:cantSplit/>
          <w:jc w:val="center"/>
        </w:trPr>
        <w:tc>
          <w:tcPr>
            <w:tcW w:w="979" w:type="dxa"/>
            <w:shd w:val="clear" w:color="auto" w:fill="auto"/>
          </w:tcPr>
          <w:p w14:paraId="341786E1" w14:textId="77777777" w:rsidR="00B11855" w:rsidRPr="006D613E" w:rsidRDefault="003D003E" w:rsidP="00506FBD">
            <w:pPr>
              <w:pStyle w:val="TableEntry"/>
            </w:pPr>
            <w:r w:rsidRPr="006D613E">
              <w:t>C</w:t>
            </w:r>
          </w:p>
        </w:tc>
        <w:tc>
          <w:tcPr>
            <w:tcW w:w="6756" w:type="dxa"/>
            <w:shd w:val="clear" w:color="auto" w:fill="auto"/>
          </w:tcPr>
          <w:p w14:paraId="059E3BFC" w14:textId="77777777" w:rsidR="00B11855" w:rsidRPr="006D613E" w:rsidRDefault="003D003E" w:rsidP="00506FBD">
            <w:pPr>
              <w:pStyle w:val="TableEntry"/>
            </w:pPr>
            <w:r w:rsidRPr="006D613E">
              <w:t>Correction to results</w:t>
            </w:r>
          </w:p>
        </w:tc>
      </w:tr>
    </w:tbl>
    <w:p w14:paraId="3A3CE153" w14:textId="77777777" w:rsidR="00B11855" w:rsidRPr="006D613E" w:rsidRDefault="00B11855" w:rsidP="00CA505F">
      <w:pPr>
        <w:pStyle w:val="BodyText"/>
      </w:pPr>
    </w:p>
    <w:p w14:paraId="4C9D0FC2" w14:textId="77777777" w:rsidR="00B11855" w:rsidRPr="006D613E" w:rsidRDefault="00855E3C" w:rsidP="00123C7B">
      <w:pPr>
        <w:pStyle w:val="Heading6"/>
        <w:numPr>
          <w:ilvl w:val="0"/>
          <w:numId w:val="0"/>
        </w:numPr>
        <w:rPr>
          <w:noProof w:val="0"/>
        </w:rPr>
      </w:pPr>
      <w:bookmarkStart w:id="494" w:name="_Toc401769842"/>
      <w:bookmarkStart w:id="495" w:name="_Toc466373749"/>
      <w:r w:rsidRPr="006D613E">
        <w:rPr>
          <w:noProof w:val="0"/>
        </w:rPr>
        <w:t xml:space="preserve">3.9.4.1.2.5 </w:t>
      </w:r>
      <w:r w:rsidR="003D003E" w:rsidRPr="006D613E">
        <w:rPr>
          <w:noProof w:val="0"/>
        </w:rPr>
        <w:t>OBX Segments – Pulse Generator and Lead Observation Results</w:t>
      </w:r>
      <w:bookmarkEnd w:id="494"/>
      <w:bookmarkEnd w:id="495"/>
      <w:r w:rsidR="003D003E" w:rsidRPr="006D613E">
        <w:rPr>
          <w:noProof w:val="0"/>
        </w:rPr>
        <w:t xml:space="preserve"> </w:t>
      </w:r>
    </w:p>
    <w:p w14:paraId="407260D0" w14:textId="77777777" w:rsidR="00B11855" w:rsidRPr="006D613E" w:rsidRDefault="003D003E" w:rsidP="00805BA1">
      <w:pPr>
        <w:pStyle w:val="BodyText"/>
      </w:pPr>
      <w:r w:rsidRPr="006D613E">
        <w:t>Discrete OBX segments for individual observations will be encoded into separate OBX segments as individual observations or measurements. These OBX segments will be preceded by an appropriate OBR segment (see 3.9.4.1.2.4) to set the context for observations dealing with the implantable devices or leads.</w:t>
      </w:r>
    </w:p>
    <w:p w14:paraId="7EF8F582" w14:textId="77777777" w:rsidR="00B11855" w:rsidRPr="006D613E" w:rsidRDefault="00B11855" w:rsidP="00CA505F">
      <w:pPr>
        <w:pStyle w:val="BodyText"/>
      </w:pPr>
    </w:p>
    <w:p w14:paraId="2FEF7649" w14:textId="77777777" w:rsidR="00B11855" w:rsidRPr="006D613E" w:rsidRDefault="003D003E" w:rsidP="00123C7B">
      <w:pPr>
        <w:pStyle w:val="TableTitle"/>
        <w:outlineLvl w:val="0"/>
      </w:pPr>
      <w:r w:rsidRPr="006D613E">
        <w:t>Table 3.9.4.1.2.5</w:t>
      </w:r>
      <w:r w:rsidR="005D79DE" w:rsidRPr="006D613E">
        <w:rPr>
          <w:rFonts w:eastAsia="MS Gothic"/>
        </w:rPr>
        <w:t>-</w:t>
      </w:r>
      <w:r w:rsidR="00E86B15" w:rsidRPr="006D613E">
        <w:t>1</w:t>
      </w:r>
      <w:r w:rsidRPr="006D613E">
        <w:t>: OBX Segment</w:t>
      </w:r>
    </w:p>
    <w:tbl>
      <w:tblPr>
        <w:tblW w:w="9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4"/>
        <w:gridCol w:w="724"/>
        <w:gridCol w:w="810"/>
        <w:gridCol w:w="810"/>
        <w:gridCol w:w="716"/>
        <w:gridCol w:w="810"/>
        <w:gridCol w:w="644"/>
        <w:gridCol w:w="706"/>
        <w:gridCol w:w="720"/>
        <w:gridCol w:w="1080"/>
        <w:gridCol w:w="1454"/>
      </w:tblGrid>
      <w:tr w:rsidR="00C42BD4" w:rsidRPr="006D613E" w14:paraId="481DAE0C" w14:textId="77777777" w:rsidTr="005B77EE">
        <w:trPr>
          <w:cantSplit/>
          <w:tblHeader/>
          <w:jc w:val="center"/>
        </w:trPr>
        <w:tc>
          <w:tcPr>
            <w:tcW w:w="1274" w:type="dxa"/>
            <w:shd w:val="clear" w:color="auto" w:fill="D9D9D9"/>
          </w:tcPr>
          <w:p w14:paraId="1099A451" w14:textId="77777777" w:rsidR="00B11855" w:rsidRPr="006D613E" w:rsidRDefault="003D003E" w:rsidP="001F5A5C">
            <w:pPr>
              <w:pStyle w:val="TableEntryHeader"/>
            </w:pPr>
            <w:r w:rsidRPr="006D613E">
              <w:t>Name</w:t>
            </w:r>
          </w:p>
        </w:tc>
        <w:tc>
          <w:tcPr>
            <w:tcW w:w="724" w:type="dxa"/>
            <w:shd w:val="clear" w:color="auto" w:fill="D9D9D9"/>
          </w:tcPr>
          <w:p w14:paraId="71416A13" w14:textId="77777777" w:rsidR="00B11855" w:rsidRPr="006D613E" w:rsidRDefault="003D003E" w:rsidP="001F5A5C">
            <w:pPr>
              <w:pStyle w:val="TableEntryHeader"/>
            </w:pPr>
            <w:proofErr w:type="spellStart"/>
            <w:r w:rsidRPr="006D613E">
              <w:t>Seq</w:t>
            </w:r>
            <w:proofErr w:type="spellEnd"/>
          </w:p>
        </w:tc>
        <w:tc>
          <w:tcPr>
            <w:tcW w:w="810" w:type="dxa"/>
            <w:shd w:val="clear" w:color="auto" w:fill="D9D9D9"/>
          </w:tcPr>
          <w:p w14:paraId="758F5302" w14:textId="77777777" w:rsidR="00B11855" w:rsidRPr="006D613E" w:rsidRDefault="003D003E" w:rsidP="001F5A5C">
            <w:pPr>
              <w:pStyle w:val="TableEntryHeader"/>
            </w:pPr>
            <w:r w:rsidRPr="006D613E">
              <w:t>DT</w:t>
            </w:r>
          </w:p>
        </w:tc>
        <w:tc>
          <w:tcPr>
            <w:tcW w:w="810" w:type="dxa"/>
            <w:shd w:val="clear" w:color="auto" w:fill="D9D9D9"/>
          </w:tcPr>
          <w:p w14:paraId="16707A87" w14:textId="77777777" w:rsidR="00B11855" w:rsidRPr="006D613E" w:rsidRDefault="003D003E" w:rsidP="001F5A5C">
            <w:pPr>
              <w:pStyle w:val="TableEntryHeader"/>
            </w:pPr>
            <w:r w:rsidRPr="006D613E">
              <w:t>Len</w:t>
            </w:r>
          </w:p>
        </w:tc>
        <w:tc>
          <w:tcPr>
            <w:tcW w:w="716" w:type="dxa"/>
            <w:shd w:val="clear" w:color="auto" w:fill="D9D9D9"/>
          </w:tcPr>
          <w:p w14:paraId="741937D3" w14:textId="77777777" w:rsidR="00B11855" w:rsidRPr="006D613E" w:rsidRDefault="003D003E" w:rsidP="001F5A5C">
            <w:pPr>
              <w:pStyle w:val="TableEntryHeader"/>
            </w:pPr>
            <w:r w:rsidRPr="006D613E">
              <w:t>Opt</w:t>
            </w:r>
          </w:p>
        </w:tc>
        <w:tc>
          <w:tcPr>
            <w:tcW w:w="810" w:type="dxa"/>
            <w:shd w:val="clear" w:color="auto" w:fill="D9D9D9"/>
          </w:tcPr>
          <w:p w14:paraId="067F8EFE" w14:textId="77777777" w:rsidR="00B11855" w:rsidRPr="006D613E" w:rsidRDefault="003D003E" w:rsidP="001F5A5C">
            <w:pPr>
              <w:pStyle w:val="TableEntryHeader"/>
            </w:pPr>
            <w:r w:rsidRPr="006D613E">
              <w:t>Rep</w:t>
            </w:r>
          </w:p>
        </w:tc>
        <w:tc>
          <w:tcPr>
            <w:tcW w:w="644" w:type="dxa"/>
            <w:shd w:val="clear" w:color="auto" w:fill="D9D9D9"/>
          </w:tcPr>
          <w:p w14:paraId="669D6B21" w14:textId="77777777" w:rsidR="00B11855" w:rsidRPr="006D613E" w:rsidRDefault="003D003E" w:rsidP="001F5A5C">
            <w:pPr>
              <w:pStyle w:val="TableEntryHeader"/>
            </w:pPr>
            <w:r w:rsidRPr="006D613E">
              <w:t>Min</w:t>
            </w:r>
          </w:p>
        </w:tc>
        <w:tc>
          <w:tcPr>
            <w:tcW w:w="706" w:type="dxa"/>
            <w:shd w:val="clear" w:color="auto" w:fill="D9D9D9"/>
          </w:tcPr>
          <w:p w14:paraId="4023CE6B" w14:textId="77777777" w:rsidR="00B11855" w:rsidRPr="006D613E" w:rsidRDefault="003D003E" w:rsidP="001F5A5C">
            <w:pPr>
              <w:pStyle w:val="TableEntryHeader"/>
            </w:pPr>
            <w:r w:rsidRPr="006D613E">
              <w:t>Max</w:t>
            </w:r>
          </w:p>
        </w:tc>
        <w:tc>
          <w:tcPr>
            <w:tcW w:w="720" w:type="dxa"/>
            <w:shd w:val="clear" w:color="auto" w:fill="D9D9D9"/>
          </w:tcPr>
          <w:p w14:paraId="38B2BB42" w14:textId="77777777" w:rsidR="00B11855" w:rsidRPr="006D613E" w:rsidRDefault="003D003E" w:rsidP="001F5A5C">
            <w:pPr>
              <w:pStyle w:val="TableEntryHeader"/>
            </w:pPr>
            <w:proofErr w:type="spellStart"/>
            <w:r w:rsidRPr="006D613E">
              <w:t>Tbl</w:t>
            </w:r>
            <w:proofErr w:type="spellEnd"/>
          </w:p>
        </w:tc>
        <w:tc>
          <w:tcPr>
            <w:tcW w:w="1080" w:type="dxa"/>
            <w:shd w:val="clear" w:color="auto" w:fill="D9D9D9"/>
          </w:tcPr>
          <w:p w14:paraId="3BC6AB64" w14:textId="77777777" w:rsidR="00B11855" w:rsidRPr="006D613E" w:rsidRDefault="003D003E" w:rsidP="001F5A5C">
            <w:pPr>
              <w:pStyle w:val="TableEntryHeader"/>
            </w:pPr>
            <w:r w:rsidRPr="006D613E">
              <w:t>Fixed Value</w:t>
            </w:r>
          </w:p>
        </w:tc>
        <w:tc>
          <w:tcPr>
            <w:tcW w:w="1454" w:type="dxa"/>
            <w:shd w:val="clear" w:color="auto" w:fill="D9D9D9"/>
          </w:tcPr>
          <w:p w14:paraId="4FAA020E" w14:textId="77777777" w:rsidR="00B11855" w:rsidRPr="006D613E" w:rsidRDefault="003D003E" w:rsidP="001F5A5C">
            <w:pPr>
              <w:pStyle w:val="TableEntryHeader"/>
            </w:pPr>
            <w:r w:rsidRPr="006D613E">
              <w:t>Ex Val</w:t>
            </w:r>
          </w:p>
        </w:tc>
      </w:tr>
      <w:tr w:rsidR="00C40FD5" w:rsidRPr="006D613E" w14:paraId="5256DEA5" w14:textId="77777777" w:rsidTr="005B77EE">
        <w:trPr>
          <w:cantSplit/>
          <w:jc w:val="center"/>
        </w:trPr>
        <w:tc>
          <w:tcPr>
            <w:tcW w:w="1274" w:type="dxa"/>
            <w:shd w:val="clear" w:color="auto" w:fill="auto"/>
          </w:tcPr>
          <w:p w14:paraId="35AAEFD5" w14:textId="77777777" w:rsidR="00B11855" w:rsidRPr="006D613E" w:rsidRDefault="003D003E" w:rsidP="001F5A5C">
            <w:pPr>
              <w:pStyle w:val="TableEntry"/>
            </w:pPr>
            <w:r w:rsidRPr="006D613E">
              <w:t>  Set ID - OBX</w:t>
            </w:r>
          </w:p>
        </w:tc>
        <w:tc>
          <w:tcPr>
            <w:tcW w:w="724" w:type="dxa"/>
            <w:shd w:val="clear" w:color="auto" w:fill="auto"/>
          </w:tcPr>
          <w:p w14:paraId="79BF8050" w14:textId="77777777" w:rsidR="00B11855" w:rsidRPr="006D613E" w:rsidRDefault="003D003E" w:rsidP="001F5A5C">
            <w:pPr>
              <w:pStyle w:val="TableEntry"/>
            </w:pPr>
            <w:r w:rsidRPr="006D613E">
              <w:t>  1</w:t>
            </w:r>
          </w:p>
        </w:tc>
        <w:tc>
          <w:tcPr>
            <w:tcW w:w="810" w:type="dxa"/>
            <w:shd w:val="clear" w:color="auto" w:fill="auto"/>
          </w:tcPr>
          <w:p w14:paraId="42AA7745" w14:textId="77777777" w:rsidR="00B11855" w:rsidRPr="006D613E" w:rsidRDefault="003D003E" w:rsidP="001F5A5C">
            <w:pPr>
              <w:pStyle w:val="TableEntry"/>
              <w:rPr>
                <w:color w:val="FFFFFF"/>
              </w:rPr>
            </w:pPr>
            <w:r w:rsidRPr="006D613E">
              <w:t>  SI</w:t>
            </w:r>
          </w:p>
        </w:tc>
        <w:tc>
          <w:tcPr>
            <w:tcW w:w="810" w:type="dxa"/>
            <w:shd w:val="clear" w:color="auto" w:fill="auto"/>
          </w:tcPr>
          <w:p w14:paraId="20AE75CC" w14:textId="77777777" w:rsidR="00B11855" w:rsidRPr="006D613E" w:rsidRDefault="003D003E" w:rsidP="001F5A5C">
            <w:pPr>
              <w:pStyle w:val="TableEntry"/>
              <w:rPr>
                <w:color w:val="FFFFFF"/>
              </w:rPr>
            </w:pPr>
            <w:r w:rsidRPr="006D613E">
              <w:t>  4</w:t>
            </w:r>
          </w:p>
        </w:tc>
        <w:tc>
          <w:tcPr>
            <w:tcW w:w="716" w:type="dxa"/>
            <w:shd w:val="clear" w:color="auto" w:fill="auto"/>
          </w:tcPr>
          <w:p w14:paraId="5FE9E3E1" w14:textId="77777777" w:rsidR="00B11855" w:rsidRPr="006D613E" w:rsidRDefault="003D003E" w:rsidP="001F5A5C">
            <w:pPr>
              <w:pStyle w:val="TableEntry"/>
              <w:rPr>
                <w:color w:val="FFFFFF"/>
              </w:rPr>
            </w:pPr>
            <w:r w:rsidRPr="006D613E">
              <w:t>  R</w:t>
            </w:r>
          </w:p>
        </w:tc>
        <w:tc>
          <w:tcPr>
            <w:tcW w:w="810" w:type="dxa"/>
            <w:shd w:val="clear" w:color="auto" w:fill="auto"/>
          </w:tcPr>
          <w:p w14:paraId="2AD82799" w14:textId="77777777" w:rsidR="00B11855" w:rsidRPr="006D613E" w:rsidRDefault="003D003E" w:rsidP="001F5A5C">
            <w:pPr>
              <w:pStyle w:val="TableEntry"/>
              <w:rPr>
                <w:color w:val="FFFFFF"/>
              </w:rPr>
            </w:pPr>
            <w:r w:rsidRPr="006D613E">
              <w:t>  False</w:t>
            </w:r>
          </w:p>
        </w:tc>
        <w:tc>
          <w:tcPr>
            <w:tcW w:w="644" w:type="dxa"/>
            <w:shd w:val="clear" w:color="auto" w:fill="auto"/>
          </w:tcPr>
          <w:p w14:paraId="4173F1E6" w14:textId="77777777" w:rsidR="00B11855" w:rsidRPr="006D613E" w:rsidRDefault="003D003E" w:rsidP="001F5A5C">
            <w:pPr>
              <w:pStyle w:val="TableEntry"/>
              <w:rPr>
                <w:color w:val="FFFFFF"/>
              </w:rPr>
            </w:pPr>
            <w:r w:rsidRPr="006D613E">
              <w:t xml:space="preserve">  </w:t>
            </w:r>
            <w:r w:rsidR="00E86B15" w:rsidRPr="006D613E">
              <w:t>1</w:t>
            </w:r>
          </w:p>
        </w:tc>
        <w:tc>
          <w:tcPr>
            <w:tcW w:w="706" w:type="dxa"/>
            <w:shd w:val="clear" w:color="auto" w:fill="auto"/>
          </w:tcPr>
          <w:p w14:paraId="1813CBD0" w14:textId="77777777" w:rsidR="00B11855" w:rsidRPr="006D613E" w:rsidRDefault="003D003E" w:rsidP="001F5A5C">
            <w:pPr>
              <w:pStyle w:val="TableEntry"/>
              <w:rPr>
                <w:color w:val="FFFFFF"/>
              </w:rPr>
            </w:pPr>
            <w:r w:rsidRPr="006D613E">
              <w:t>  1</w:t>
            </w:r>
          </w:p>
        </w:tc>
        <w:tc>
          <w:tcPr>
            <w:tcW w:w="720" w:type="dxa"/>
            <w:shd w:val="clear" w:color="auto" w:fill="auto"/>
          </w:tcPr>
          <w:p w14:paraId="4A7EBA70" w14:textId="77777777" w:rsidR="00B11855" w:rsidRPr="006D613E" w:rsidRDefault="003D003E" w:rsidP="001F5A5C">
            <w:pPr>
              <w:pStyle w:val="TableEntry"/>
            </w:pPr>
            <w:r w:rsidRPr="006D613E">
              <w:t> </w:t>
            </w:r>
          </w:p>
        </w:tc>
        <w:tc>
          <w:tcPr>
            <w:tcW w:w="1080" w:type="dxa"/>
            <w:shd w:val="clear" w:color="auto" w:fill="auto"/>
          </w:tcPr>
          <w:p w14:paraId="7AC32649" w14:textId="77777777" w:rsidR="00B11855" w:rsidRPr="006D613E" w:rsidRDefault="003D003E" w:rsidP="001F5A5C">
            <w:pPr>
              <w:pStyle w:val="TableEntry"/>
            </w:pPr>
            <w:r w:rsidRPr="006D613E">
              <w:t> </w:t>
            </w:r>
          </w:p>
        </w:tc>
        <w:tc>
          <w:tcPr>
            <w:tcW w:w="1454" w:type="dxa"/>
            <w:shd w:val="clear" w:color="auto" w:fill="auto"/>
          </w:tcPr>
          <w:p w14:paraId="2BA0C94A" w14:textId="77777777" w:rsidR="00B11855" w:rsidRPr="006D613E" w:rsidRDefault="003D003E" w:rsidP="001F5A5C">
            <w:pPr>
              <w:pStyle w:val="TableEntry"/>
            </w:pPr>
            <w:r w:rsidRPr="006D613E">
              <w:t> 1</w:t>
            </w:r>
          </w:p>
        </w:tc>
      </w:tr>
      <w:tr w:rsidR="00C40FD5" w:rsidRPr="006D613E" w14:paraId="386D8A8F" w14:textId="77777777" w:rsidTr="005B77EE">
        <w:trPr>
          <w:cantSplit/>
          <w:jc w:val="center"/>
        </w:trPr>
        <w:tc>
          <w:tcPr>
            <w:tcW w:w="1274" w:type="dxa"/>
            <w:shd w:val="clear" w:color="auto" w:fill="auto"/>
          </w:tcPr>
          <w:p w14:paraId="69A833B6" w14:textId="77777777" w:rsidR="00B11855" w:rsidRPr="006D613E" w:rsidRDefault="003D003E" w:rsidP="001F5A5C">
            <w:pPr>
              <w:pStyle w:val="TableEntry"/>
            </w:pPr>
            <w:r w:rsidRPr="006D613E">
              <w:t>  Value Type</w:t>
            </w:r>
          </w:p>
        </w:tc>
        <w:tc>
          <w:tcPr>
            <w:tcW w:w="724" w:type="dxa"/>
            <w:shd w:val="clear" w:color="auto" w:fill="auto"/>
          </w:tcPr>
          <w:p w14:paraId="74D4A9CD" w14:textId="77777777" w:rsidR="00B11855" w:rsidRPr="006D613E" w:rsidRDefault="003D003E" w:rsidP="001F5A5C">
            <w:pPr>
              <w:pStyle w:val="TableEntry"/>
            </w:pPr>
            <w:r w:rsidRPr="006D613E">
              <w:t>  2</w:t>
            </w:r>
          </w:p>
        </w:tc>
        <w:tc>
          <w:tcPr>
            <w:tcW w:w="810" w:type="dxa"/>
            <w:shd w:val="clear" w:color="auto" w:fill="auto"/>
          </w:tcPr>
          <w:p w14:paraId="1D8311C4" w14:textId="77777777" w:rsidR="00B11855" w:rsidRPr="006D613E" w:rsidRDefault="003D003E" w:rsidP="001F5A5C">
            <w:pPr>
              <w:pStyle w:val="TableEntry"/>
              <w:rPr>
                <w:color w:val="FFFFFF"/>
              </w:rPr>
            </w:pPr>
            <w:r w:rsidRPr="006D613E">
              <w:t>  ID</w:t>
            </w:r>
          </w:p>
        </w:tc>
        <w:tc>
          <w:tcPr>
            <w:tcW w:w="810" w:type="dxa"/>
            <w:shd w:val="clear" w:color="auto" w:fill="auto"/>
          </w:tcPr>
          <w:p w14:paraId="484D3C15" w14:textId="77777777" w:rsidR="00B11855" w:rsidRPr="006D613E" w:rsidRDefault="003D003E" w:rsidP="001F5A5C">
            <w:pPr>
              <w:pStyle w:val="TableEntry"/>
              <w:rPr>
                <w:color w:val="FFFFFF"/>
              </w:rPr>
            </w:pPr>
            <w:r w:rsidRPr="006D613E">
              <w:t>  3</w:t>
            </w:r>
          </w:p>
        </w:tc>
        <w:tc>
          <w:tcPr>
            <w:tcW w:w="716" w:type="dxa"/>
            <w:shd w:val="clear" w:color="auto" w:fill="auto"/>
          </w:tcPr>
          <w:p w14:paraId="5606CE17" w14:textId="77777777" w:rsidR="00B11855" w:rsidRPr="006D613E" w:rsidRDefault="003D003E" w:rsidP="001F5A5C">
            <w:pPr>
              <w:pStyle w:val="TableEntry"/>
              <w:rPr>
                <w:color w:val="FFFFFF"/>
              </w:rPr>
            </w:pPr>
            <w:r w:rsidRPr="006D613E">
              <w:t>  R</w:t>
            </w:r>
          </w:p>
        </w:tc>
        <w:tc>
          <w:tcPr>
            <w:tcW w:w="810" w:type="dxa"/>
            <w:shd w:val="clear" w:color="auto" w:fill="auto"/>
          </w:tcPr>
          <w:p w14:paraId="5E1D27BD" w14:textId="77777777" w:rsidR="00B11855" w:rsidRPr="006D613E" w:rsidRDefault="003D003E" w:rsidP="001F5A5C">
            <w:pPr>
              <w:pStyle w:val="TableEntry"/>
              <w:rPr>
                <w:color w:val="FFFFFF"/>
              </w:rPr>
            </w:pPr>
            <w:r w:rsidRPr="006D613E">
              <w:t>  False</w:t>
            </w:r>
          </w:p>
        </w:tc>
        <w:tc>
          <w:tcPr>
            <w:tcW w:w="644" w:type="dxa"/>
            <w:shd w:val="clear" w:color="auto" w:fill="auto"/>
          </w:tcPr>
          <w:p w14:paraId="1F8A6045" w14:textId="77777777" w:rsidR="00B11855" w:rsidRPr="006D613E" w:rsidRDefault="003D003E" w:rsidP="001F5A5C">
            <w:pPr>
              <w:pStyle w:val="TableEntry"/>
              <w:rPr>
                <w:color w:val="FFFFFF"/>
              </w:rPr>
            </w:pPr>
            <w:r w:rsidRPr="006D613E">
              <w:t xml:space="preserve">  </w:t>
            </w:r>
            <w:r w:rsidR="00E86B15" w:rsidRPr="006D613E">
              <w:t>1</w:t>
            </w:r>
          </w:p>
        </w:tc>
        <w:tc>
          <w:tcPr>
            <w:tcW w:w="706" w:type="dxa"/>
            <w:shd w:val="clear" w:color="auto" w:fill="auto"/>
          </w:tcPr>
          <w:p w14:paraId="1A9BEC0B" w14:textId="77777777" w:rsidR="00B11855" w:rsidRPr="006D613E" w:rsidRDefault="003D003E" w:rsidP="001F5A5C">
            <w:pPr>
              <w:pStyle w:val="TableEntry"/>
              <w:rPr>
                <w:color w:val="FFFFFF"/>
              </w:rPr>
            </w:pPr>
            <w:r w:rsidRPr="006D613E">
              <w:t>  1</w:t>
            </w:r>
          </w:p>
        </w:tc>
        <w:tc>
          <w:tcPr>
            <w:tcW w:w="720" w:type="dxa"/>
            <w:shd w:val="clear" w:color="auto" w:fill="auto"/>
          </w:tcPr>
          <w:p w14:paraId="6ABB2594" w14:textId="77777777" w:rsidR="00B11855" w:rsidRPr="006D613E" w:rsidRDefault="003D003E" w:rsidP="001F5A5C">
            <w:pPr>
              <w:pStyle w:val="TableEntry"/>
              <w:rPr>
                <w:color w:val="FFFFFF"/>
              </w:rPr>
            </w:pPr>
            <w:r w:rsidRPr="006D613E">
              <w:t>  0125</w:t>
            </w:r>
          </w:p>
        </w:tc>
        <w:tc>
          <w:tcPr>
            <w:tcW w:w="1080" w:type="dxa"/>
            <w:shd w:val="clear" w:color="auto" w:fill="auto"/>
          </w:tcPr>
          <w:p w14:paraId="289D98D3" w14:textId="77777777" w:rsidR="00B11855" w:rsidRPr="006D613E" w:rsidRDefault="003D003E" w:rsidP="001F5A5C">
            <w:pPr>
              <w:pStyle w:val="TableEntry"/>
            </w:pPr>
            <w:r w:rsidRPr="006D613E">
              <w:t> </w:t>
            </w:r>
          </w:p>
        </w:tc>
        <w:tc>
          <w:tcPr>
            <w:tcW w:w="1454" w:type="dxa"/>
            <w:shd w:val="clear" w:color="auto" w:fill="auto"/>
          </w:tcPr>
          <w:p w14:paraId="40FCAC5F" w14:textId="77777777" w:rsidR="00B11855" w:rsidRPr="006D613E" w:rsidRDefault="003D003E" w:rsidP="001F5A5C">
            <w:pPr>
              <w:pStyle w:val="TableEntry"/>
            </w:pPr>
            <w:r w:rsidRPr="006D613E">
              <w:t>CWE</w:t>
            </w:r>
          </w:p>
        </w:tc>
      </w:tr>
      <w:tr w:rsidR="00C40FD5" w:rsidRPr="006D613E" w14:paraId="51BA0050" w14:textId="77777777" w:rsidTr="005B77EE">
        <w:trPr>
          <w:cantSplit/>
          <w:jc w:val="center"/>
        </w:trPr>
        <w:tc>
          <w:tcPr>
            <w:tcW w:w="1274" w:type="dxa"/>
            <w:shd w:val="clear" w:color="auto" w:fill="auto"/>
          </w:tcPr>
          <w:p w14:paraId="5D6965D1" w14:textId="77777777" w:rsidR="00B11855" w:rsidRPr="006D613E" w:rsidRDefault="003D003E" w:rsidP="001F5A5C">
            <w:pPr>
              <w:pStyle w:val="TableEntry"/>
            </w:pPr>
            <w:r w:rsidRPr="006D613E">
              <w:t>  Observation Identifier</w:t>
            </w:r>
          </w:p>
        </w:tc>
        <w:tc>
          <w:tcPr>
            <w:tcW w:w="724" w:type="dxa"/>
            <w:shd w:val="clear" w:color="auto" w:fill="auto"/>
          </w:tcPr>
          <w:p w14:paraId="2F73E2E9" w14:textId="77777777" w:rsidR="00B11855" w:rsidRPr="006D613E" w:rsidRDefault="003D003E" w:rsidP="001F5A5C">
            <w:pPr>
              <w:pStyle w:val="TableEntry"/>
            </w:pPr>
            <w:r w:rsidRPr="006D613E">
              <w:t>  3</w:t>
            </w:r>
          </w:p>
        </w:tc>
        <w:tc>
          <w:tcPr>
            <w:tcW w:w="810" w:type="dxa"/>
            <w:shd w:val="clear" w:color="auto" w:fill="auto"/>
          </w:tcPr>
          <w:p w14:paraId="0BD4D246" w14:textId="77777777" w:rsidR="00B11855" w:rsidRPr="006D613E" w:rsidRDefault="003D003E" w:rsidP="001F5A5C">
            <w:pPr>
              <w:pStyle w:val="TableEntry"/>
              <w:rPr>
                <w:color w:val="FFFFFF"/>
              </w:rPr>
            </w:pPr>
            <w:r w:rsidRPr="006D613E">
              <w:t>  CWE</w:t>
            </w:r>
          </w:p>
        </w:tc>
        <w:tc>
          <w:tcPr>
            <w:tcW w:w="810" w:type="dxa"/>
            <w:shd w:val="clear" w:color="auto" w:fill="auto"/>
          </w:tcPr>
          <w:p w14:paraId="7E9381CC" w14:textId="77777777" w:rsidR="00B11855" w:rsidRPr="006D613E" w:rsidRDefault="003D003E" w:rsidP="001F5A5C">
            <w:pPr>
              <w:pStyle w:val="TableEntry"/>
              <w:rPr>
                <w:color w:val="FFFFFF"/>
              </w:rPr>
            </w:pPr>
            <w:r w:rsidRPr="006D613E">
              <w:t>  478</w:t>
            </w:r>
          </w:p>
        </w:tc>
        <w:tc>
          <w:tcPr>
            <w:tcW w:w="716" w:type="dxa"/>
            <w:shd w:val="clear" w:color="auto" w:fill="auto"/>
          </w:tcPr>
          <w:p w14:paraId="7BE75C0D" w14:textId="77777777" w:rsidR="00B11855" w:rsidRPr="006D613E" w:rsidRDefault="003D003E" w:rsidP="001F5A5C">
            <w:pPr>
              <w:pStyle w:val="TableEntry"/>
              <w:rPr>
                <w:color w:val="FFFFFF"/>
              </w:rPr>
            </w:pPr>
            <w:r w:rsidRPr="006D613E">
              <w:t>  R</w:t>
            </w:r>
          </w:p>
        </w:tc>
        <w:tc>
          <w:tcPr>
            <w:tcW w:w="810" w:type="dxa"/>
            <w:shd w:val="clear" w:color="auto" w:fill="auto"/>
          </w:tcPr>
          <w:p w14:paraId="75C3631E" w14:textId="77777777" w:rsidR="00B11855" w:rsidRPr="006D613E" w:rsidRDefault="003D003E" w:rsidP="001F5A5C">
            <w:pPr>
              <w:pStyle w:val="TableEntry"/>
              <w:rPr>
                <w:color w:val="FFFFFF"/>
              </w:rPr>
            </w:pPr>
            <w:r w:rsidRPr="006D613E">
              <w:t>  False</w:t>
            </w:r>
          </w:p>
        </w:tc>
        <w:tc>
          <w:tcPr>
            <w:tcW w:w="644" w:type="dxa"/>
            <w:shd w:val="clear" w:color="auto" w:fill="auto"/>
          </w:tcPr>
          <w:p w14:paraId="63BE749A" w14:textId="77777777" w:rsidR="00B11855" w:rsidRPr="006D613E" w:rsidRDefault="003D003E" w:rsidP="001F5A5C">
            <w:pPr>
              <w:pStyle w:val="TableEntry"/>
              <w:rPr>
                <w:color w:val="FFFFFF"/>
              </w:rPr>
            </w:pPr>
            <w:r w:rsidRPr="006D613E">
              <w:t>  1</w:t>
            </w:r>
          </w:p>
        </w:tc>
        <w:tc>
          <w:tcPr>
            <w:tcW w:w="706" w:type="dxa"/>
            <w:shd w:val="clear" w:color="auto" w:fill="auto"/>
          </w:tcPr>
          <w:p w14:paraId="1C8C17C8" w14:textId="77777777" w:rsidR="00B11855" w:rsidRPr="006D613E" w:rsidRDefault="003D003E" w:rsidP="001F5A5C">
            <w:pPr>
              <w:pStyle w:val="TableEntry"/>
              <w:rPr>
                <w:color w:val="FFFFFF"/>
              </w:rPr>
            </w:pPr>
            <w:r w:rsidRPr="006D613E">
              <w:t>  1</w:t>
            </w:r>
          </w:p>
        </w:tc>
        <w:tc>
          <w:tcPr>
            <w:tcW w:w="720" w:type="dxa"/>
            <w:shd w:val="clear" w:color="auto" w:fill="auto"/>
          </w:tcPr>
          <w:p w14:paraId="45791358" w14:textId="77777777" w:rsidR="00B11855" w:rsidRPr="006D613E" w:rsidRDefault="003D003E" w:rsidP="001F5A5C">
            <w:pPr>
              <w:pStyle w:val="TableEntry"/>
            </w:pPr>
            <w:r w:rsidRPr="006D613E">
              <w:t> </w:t>
            </w:r>
          </w:p>
        </w:tc>
        <w:tc>
          <w:tcPr>
            <w:tcW w:w="1080" w:type="dxa"/>
            <w:shd w:val="clear" w:color="auto" w:fill="auto"/>
          </w:tcPr>
          <w:p w14:paraId="50E7FFF1" w14:textId="77777777" w:rsidR="00B11855" w:rsidRPr="006D613E" w:rsidRDefault="003D003E" w:rsidP="001F5A5C">
            <w:pPr>
              <w:pStyle w:val="TableEntry"/>
            </w:pPr>
            <w:r w:rsidRPr="006D613E">
              <w:t>   </w:t>
            </w:r>
          </w:p>
        </w:tc>
        <w:tc>
          <w:tcPr>
            <w:tcW w:w="1454" w:type="dxa"/>
            <w:shd w:val="clear" w:color="auto" w:fill="auto"/>
          </w:tcPr>
          <w:p w14:paraId="6F52ACBF" w14:textId="77777777" w:rsidR="00B11855" w:rsidRPr="006D613E" w:rsidRDefault="003D003E" w:rsidP="001F5A5C">
            <w:pPr>
              <w:pStyle w:val="TableEntry"/>
            </w:pPr>
            <w:r w:rsidRPr="006D613E">
              <w:t>   </w:t>
            </w:r>
          </w:p>
        </w:tc>
      </w:tr>
      <w:tr w:rsidR="00C40FD5" w:rsidRPr="006D613E" w14:paraId="3C09DCE1" w14:textId="77777777" w:rsidTr="005B77EE">
        <w:trPr>
          <w:cantSplit/>
          <w:jc w:val="center"/>
        </w:trPr>
        <w:tc>
          <w:tcPr>
            <w:tcW w:w="1274" w:type="dxa"/>
            <w:shd w:val="clear" w:color="auto" w:fill="auto"/>
          </w:tcPr>
          <w:p w14:paraId="67AAF0AD" w14:textId="77777777" w:rsidR="00B11855" w:rsidRPr="006D613E" w:rsidRDefault="003D003E" w:rsidP="001F5A5C">
            <w:pPr>
              <w:pStyle w:val="TableEntry"/>
            </w:pPr>
            <w:r w:rsidRPr="006D613E">
              <w:t>   identifier</w:t>
            </w:r>
          </w:p>
        </w:tc>
        <w:tc>
          <w:tcPr>
            <w:tcW w:w="724" w:type="dxa"/>
            <w:shd w:val="clear" w:color="auto" w:fill="auto"/>
          </w:tcPr>
          <w:p w14:paraId="23E0011B" w14:textId="77777777" w:rsidR="00B11855" w:rsidRPr="006D613E" w:rsidRDefault="003D003E" w:rsidP="001F5A5C">
            <w:pPr>
              <w:pStyle w:val="TableEntry"/>
            </w:pPr>
            <w:r w:rsidRPr="006D613E">
              <w:t>  1</w:t>
            </w:r>
          </w:p>
        </w:tc>
        <w:tc>
          <w:tcPr>
            <w:tcW w:w="810" w:type="dxa"/>
            <w:shd w:val="clear" w:color="auto" w:fill="auto"/>
          </w:tcPr>
          <w:p w14:paraId="63971DA2" w14:textId="77777777" w:rsidR="00B11855" w:rsidRPr="006D613E" w:rsidRDefault="003D003E" w:rsidP="001F5A5C">
            <w:pPr>
              <w:pStyle w:val="TableEntry"/>
              <w:rPr>
                <w:color w:val="FFFFFF"/>
              </w:rPr>
            </w:pPr>
            <w:r w:rsidRPr="006D613E">
              <w:t>  ST</w:t>
            </w:r>
          </w:p>
        </w:tc>
        <w:tc>
          <w:tcPr>
            <w:tcW w:w="810" w:type="dxa"/>
            <w:shd w:val="clear" w:color="auto" w:fill="auto"/>
          </w:tcPr>
          <w:p w14:paraId="3758ABDD" w14:textId="77777777" w:rsidR="00B11855" w:rsidRPr="006D613E" w:rsidRDefault="003D003E" w:rsidP="001F5A5C">
            <w:pPr>
              <w:pStyle w:val="TableEntry"/>
              <w:rPr>
                <w:color w:val="FFFFFF"/>
              </w:rPr>
            </w:pPr>
            <w:r w:rsidRPr="006D613E">
              <w:t>  20</w:t>
            </w:r>
          </w:p>
        </w:tc>
        <w:tc>
          <w:tcPr>
            <w:tcW w:w="716" w:type="dxa"/>
            <w:shd w:val="clear" w:color="auto" w:fill="auto"/>
          </w:tcPr>
          <w:p w14:paraId="5FC61938" w14:textId="77777777" w:rsidR="00B11855" w:rsidRPr="006D613E" w:rsidRDefault="003D003E" w:rsidP="001F5A5C">
            <w:pPr>
              <w:pStyle w:val="TableEntry"/>
              <w:rPr>
                <w:color w:val="FFFFFF"/>
              </w:rPr>
            </w:pPr>
            <w:r w:rsidRPr="006D613E">
              <w:t>  R</w:t>
            </w:r>
          </w:p>
        </w:tc>
        <w:tc>
          <w:tcPr>
            <w:tcW w:w="810" w:type="dxa"/>
            <w:shd w:val="clear" w:color="auto" w:fill="auto"/>
          </w:tcPr>
          <w:p w14:paraId="4DC274AD" w14:textId="77777777" w:rsidR="00B11855" w:rsidRPr="006D613E" w:rsidRDefault="003D003E" w:rsidP="001F5A5C">
            <w:pPr>
              <w:pStyle w:val="TableEntry"/>
            </w:pPr>
            <w:r w:rsidRPr="006D613E">
              <w:t> </w:t>
            </w:r>
          </w:p>
        </w:tc>
        <w:tc>
          <w:tcPr>
            <w:tcW w:w="644" w:type="dxa"/>
            <w:shd w:val="clear" w:color="auto" w:fill="auto"/>
          </w:tcPr>
          <w:p w14:paraId="3802E9F0" w14:textId="77777777" w:rsidR="00B11855" w:rsidRPr="006D613E" w:rsidRDefault="003D003E" w:rsidP="001F5A5C">
            <w:pPr>
              <w:pStyle w:val="TableEntry"/>
              <w:rPr>
                <w:color w:val="FFFFFF"/>
              </w:rPr>
            </w:pPr>
            <w:r w:rsidRPr="006D613E">
              <w:t>  1</w:t>
            </w:r>
          </w:p>
        </w:tc>
        <w:tc>
          <w:tcPr>
            <w:tcW w:w="706" w:type="dxa"/>
            <w:shd w:val="clear" w:color="auto" w:fill="auto"/>
          </w:tcPr>
          <w:p w14:paraId="62D574E7" w14:textId="77777777" w:rsidR="00B11855" w:rsidRPr="006D613E" w:rsidRDefault="003D003E" w:rsidP="001F5A5C">
            <w:pPr>
              <w:pStyle w:val="TableEntry"/>
              <w:rPr>
                <w:color w:val="FFFFFF"/>
              </w:rPr>
            </w:pPr>
            <w:r w:rsidRPr="006D613E">
              <w:t>  1</w:t>
            </w:r>
          </w:p>
        </w:tc>
        <w:tc>
          <w:tcPr>
            <w:tcW w:w="720" w:type="dxa"/>
            <w:shd w:val="clear" w:color="auto" w:fill="auto"/>
          </w:tcPr>
          <w:p w14:paraId="31F29E28" w14:textId="77777777" w:rsidR="00B11855" w:rsidRPr="006D613E" w:rsidRDefault="003D003E" w:rsidP="001F5A5C">
            <w:pPr>
              <w:pStyle w:val="TableEntry"/>
            </w:pPr>
            <w:r w:rsidRPr="006D613E">
              <w:t> </w:t>
            </w:r>
          </w:p>
        </w:tc>
        <w:tc>
          <w:tcPr>
            <w:tcW w:w="1080" w:type="dxa"/>
            <w:shd w:val="clear" w:color="auto" w:fill="auto"/>
          </w:tcPr>
          <w:p w14:paraId="43AA2F03" w14:textId="77777777" w:rsidR="00B11855" w:rsidRPr="006D613E" w:rsidRDefault="003D003E" w:rsidP="001F5A5C">
            <w:pPr>
              <w:pStyle w:val="TableEntry"/>
            </w:pPr>
            <w:r w:rsidRPr="006D613E">
              <w:t> </w:t>
            </w:r>
          </w:p>
        </w:tc>
        <w:tc>
          <w:tcPr>
            <w:tcW w:w="1454" w:type="dxa"/>
            <w:shd w:val="clear" w:color="auto" w:fill="auto"/>
          </w:tcPr>
          <w:p w14:paraId="72DA4EB1" w14:textId="77777777" w:rsidR="00B11855" w:rsidRPr="006D613E" w:rsidRDefault="003D003E" w:rsidP="001F5A5C">
            <w:pPr>
              <w:pStyle w:val="TableEntry"/>
            </w:pPr>
            <w:r w:rsidRPr="006D613E">
              <w:t> 720897</w:t>
            </w:r>
          </w:p>
        </w:tc>
      </w:tr>
      <w:tr w:rsidR="00C40FD5" w:rsidRPr="006D613E" w14:paraId="20BD0E0C" w14:textId="77777777" w:rsidTr="005B77EE">
        <w:trPr>
          <w:cantSplit/>
          <w:jc w:val="center"/>
        </w:trPr>
        <w:tc>
          <w:tcPr>
            <w:tcW w:w="1274" w:type="dxa"/>
            <w:shd w:val="clear" w:color="auto" w:fill="auto"/>
          </w:tcPr>
          <w:p w14:paraId="616B71E3" w14:textId="77777777" w:rsidR="00B11855" w:rsidRPr="006D613E" w:rsidRDefault="003D003E" w:rsidP="001F5A5C">
            <w:pPr>
              <w:pStyle w:val="TableEntry"/>
            </w:pPr>
            <w:r w:rsidRPr="006D613E">
              <w:t>   text</w:t>
            </w:r>
          </w:p>
        </w:tc>
        <w:tc>
          <w:tcPr>
            <w:tcW w:w="724" w:type="dxa"/>
            <w:shd w:val="clear" w:color="auto" w:fill="auto"/>
          </w:tcPr>
          <w:p w14:paraId="71FCFC9C" w14:textId="77777777" w:rsidR="00B11855" w:rsidRPr="006D613E" w:rsidRDefault="003D003E" w:rsidP="001F5A5C">
            <w:pPr>
              <w:pStyle w:val="TableEntry"/>
            </w:pPr>
            <w:r w:rsidRPr="006D613E">
              <w:t>  2</w:t>
            </w:r>
          </w:p>
        </w:tc>
        <w:tc>
          <w:tcPr>
            <w:tcW w:w="810" w:type="dxa"/>
            <w:shd w:val="clear" w:color="auto" w:fill="auto"/>
          </w:tcPr>
          <w:p w14:paraId="1173E323" w14:textId="77777777" w:rsidR="00B11855" w:rsidRPr="006D613E" w:rsidRDefault="003D003E" w:rsidP="001F5A5C">
            <w:pPr>
              <w:pStyle w:val="TableEntry"/>
              <w:rPr>
                <w:color w:val="FFFFFF"/>
              </w:rPr>
            </w:pPr>
            <w:r w:rsidRPr="006D613E">
              <w:t>  ST</w:t>
            </w:r>
          </w:p>
        </w:tc>
        <w:tc>
          <w:tcPr>
            <w:tcW w:w="810" w:type="dxa"/>
            <w:shd w:val="clear" w:color="auto" w:fill="auto"/>
          </w:tcPr>
          <w:p w14:paraId="25DD6FF0" w14:textId="77777777" w:rsidR="00B11855" w:rsidRPr="006D613E" w:rsidRDefault="003D003E" w:rsidP="001F5A5C">
            <w:pPr>
              <w:pStyle w:val="TableEntry"/>
              <w:rPr>
                <w:color w:val="FFFFFF"/>
              </w:rPr>
            </w:pPr>
            <w:r w:rsidRPr="006D613E">
              <w:t>  199</w:t>
            </w:r>
          </w:p>
        </w:tc>
        <w:tc>
          <w:tcPr>
            <w:tcW w:w="716" w:type="dxa"/>
            <w:shd w:val="clear" w:color="auto" w:fill="auto"/>
          </w:tcPr>
          <w:p w14:paraId="3B1C02D5" w14:textId="77777777" w:rsidR="00B11855" w:rsidRPr="006D613E" w:rsidRDefault="003D003E" w:rsidP="001F5A5C">
            <w:pPr>
              <w:pStyle w:val="TableEntry"/>
              <w:rPr>
                <w:color w:val="FFFFFF"/>
              </w:rPr>
            </w:pPr>
            <w:r w:rsidRPr="006D613E">
              <w:t>  O</w:t>
            </w:r>
          </w:p>
        </w:tc>
        <w:tc>
          <w:tcPr>
            <w:tcW w:w="810" w:type="dxa"/>
            <w:shd w:val="clear" w:color="auto" w:fill="auto"/>
          </w:tcPr>
          <w:p w14:paraId="3CA58B82" w14:textId="77777777" w:rsidR="00B11855" w:rsidRPr="006D613E" w:rsidRDefault="003D003E" w:rsidP="001F5A5C">
            <w:pPr>
              <w:pStyle w:val="TableEntry"/>
            </w:pPr>
            <w:r w:rsidRPr="006D613E">
              <w:t> </w:t>
            </w:r>
          </w:p>
        </w:tc>
        <w:tc>
          <w:tcPr>
            <w:tcW w:w="644" w:type="dxa"/>
            <w:shd w:val="clear" w:color="auto" w:fill="auto"/>
          </w:tcPr>
          <w:p w14:paraId="35E5C3CF" w14:textId="77777777" w:rsidR="00B11855" w:rsidRPr="006D613E" w:rsidRDefault="003D003E" w:rsidP="001F5A5C">
            <w:pPr>
              <w:pStyle w:val="TableEntry"/>
              <w:rPr>
                <w:color w:val="FFFFFF"/>
              </w:rPr>
            </w:pPr>
            <w:r w:rsidRPr="006D613E">
              <w:t>  0</w:t>
            </w:r>
          </w:p>
        </w:tc>
        <w:tc>
          <w:tcPr>
            <w:tcW w:w="706" w:type="dxa"/>
            <w:shd w:val="clear" w:color="auto" w:fill="auto"/>
          </w:tcPr>
          <w:p w14:paraId="4A959DE9" w14:textId="77777777" w:rsidR="00B11855" w:rsidRPr="006D613E" w:rsidRDefault="003D003E" w:rsidP="001F5A5C">
            <w:pPr>
              <w:pStyle w:val="TableEntry"/>
              <w:rPr>
                <w:color w:val="FFFFFF"/>
              </w:rPr>
            </w:pPr>
            <w:r w:rsidRPr="006D613E">
              <w:t>  1</w:t>
            </w:r>
          </w:p>
        </w:tc>
        <w:tc>
          <w:tcPr>
            <w:tcW w:w="720" w:type="dxa"/>
            <w:shd w:val="clear" w:color="auto" w:fill="auto"/>
          </w:tcPr>
          <w:p w14:paraId="68D7D8F2" w14:textId="77777777" w:rsidR="00B11855" w:rsidRPr="006D613E" w:rsidRDefault="003D003E" w:rsidP="001F5A5C">
            <w:pPr>
              <w:pStyle w:val="TableEntry"/>
            </w:pPr>
            <w:r w:rsidRPr="006D613E">
              <w:t> </w:t>
            </w:r>
          </w:p>
        </w:tc>
        <w:tc>
          <w:tcPr>
            <w:tcW w:w="1080" w:type="dxa"/>
            <w:shd w:val="clear" w:color="auto" w:fill="auto"/>
          </w:tcPr>
          <w:p w14:paraId="3BAAABEF" w14:textId="77777777" w:rsidR="00B11855" w:rsidRPr="006D613E" w:rsidRDefault="003D003E" w:rsidP="001F5A5C">
            <w:pPr>
              <w:pStyle w:val="TableEntry"/>
            </w:pPr>
            <w:r w:rsidRPr="006D613E">
              <w:t> </w:t>
            </w:r>
          </w:p>
        </w:tc>
        <w:tc>
          <w:tcPr>
            <w:tcW w:w="1454" w:type="dxa"/>
            <w:shd w:val="clear" w:color="auto" w:fill="auto"/>
          </w:tcPr>
          <w:p w14:paraId="1D92B882" w14:textId="77777777" w:rsidR="00B11855" w:rsidRPr="006D613E" w:rsidRDefault="003D003E" w:rsidP="001F5A5C">
            <w:pPr>
              <w:pStyle w:val="TableEntry"/>
            </w:pPr>
            <w:r w:rsidRPr="006D613E">
              <w:t> MDC_IDC_DEV_TYPE</w:t>
            </w:r>
          </w:p>
        </w:tc>
      </w:tr>
      <w:tr w:rsidR="00C40FD5" w:rsidRPr="006D613E" w14:paraId="36F4ED6D" w14:textId="77777777" w:rsidTr="005B77EE">
        <w:trPr>
          <w:cantSplit/>
          <w:jc w:val="center"/>
        </w:trPr>
        <w:tc>
          <w:tcPr>
            <w:tcW w:w="1274" w:type="dxa"/>
            <w:shd w:val="clear" w:color="auto" w:fill="auto"/>
          </w:tcPr>
          <w:p w14:paraId="0FD0AC64" w14:textId="77777777" w:rsidR="00B11855" w:rsidRPr="006D613E" w:rsidRDefault="003D003E" w:rsidP="001F5A5C">
            <w:pPr>
              <w:pStyle w:val="TableEntry"/>
            </w:pPr>
            <w:r w:rsidRPr="006D613E">
              <w:t>   name of coding system</w:t>
            </w:r>
          </w:p>
        </w:tc>
        <w:tc>
          <w:tcPr>
            <w:tcW w:w="724" w:type="dxa"/>
            <w:shd w:val="clear" w:color="auto" w:fill="auto"/>
          </w:tcPr>
          <w:p w14:paraId="53723D7C" w14:textId="77777777" w:rsidR="00B11855" w:rsidRPr="006D613E" w:rsidRDefault="003D003E" w:rsidP="001F5A5C">
            <w:pPr>
              <w:pStyle w:val="TableEntry"/>
            </w:pPr>
            <w:r w:rsidRPr="006D613E">
              <w:t>  3</w:t>
            </w:r>
          </w:p>
        </w:tc>
        <w:tc>
          <w:tcPr>
            <w:tcW w:w="810" w:type="dxa"/>
            <w:shd w:val="clear" w:color="auto" w:fill="auto"/>
          </w:tcPr>
          <w:p w14:paraId="60ADB0FC" w14:textId="77777777" w:rsidR="00B11855" w:rsidRPr="006D613E" w:rsidRDefault="003D003E" w:rsidP="001F5A5C">
            <w:pPr>
              <w:pStyle w:val="TableEntry"/>
              <w:rPr>
                <w:color w:val="FFFFFF"/>
              </w:rPr>
            </w:pPr>
            <w:r w:rsidRPr="006D613E">
              <w:t>  ID</w:t>
            </w:r>
          </w:p>
        </w:tc>
        <w:tc>
          <w:tcPr>
            <w:tcW w:w="810" w:type="dxa"/>
            <w:shd w:val="clear" w:color="auto" w:fill="auto"/>
          </w:tcPr>
          <w:p w14:paraId="026BA5D1" w14:textId="77777777" w:rsidR="00B11855" w:rsidRPr="006D613E" w:rsidRDefault="003D003E" w:rsidP="001F5A5C">
            <w:pPr>
              <w:pStyle w:val="TableEntry"/>
              <w:rPr>
                <w:color w:val="FFFFFF"/>
              </w:rPr>
            </w:pPr>
            <w:r w:rsidRPr="006D613E">
              <w:t>  20</w:t>
            </w:r>
          </w:p>
        </w:tc>
        <w:tc>
          <w:tcPr>
            <w:tcW w:w="716" w:type="dxa"/>
            <w:shd w:val="clear" w:color="auto" w:fill="auto"/>
          </w:tcPr>
          <w:p w14:paraId="76C4F679" w14:textId="77777777" w:rsidR="00B11855" w:rsidRPr="006D613E" w:rsidRDefault="003D003E" w:rsidP="001F5A5C">
            <w:pPr>
              <w:pStyle w:val="TableEntry"/>
              <w:rPr>
                <w:color w:val="FFFFFF"/>
              </w:rPr>
            </w:pPr>
            <w:r w:rsidRPr="006D613E">
              <w:t>  R</w:t>
            </w:r>
          </w:p>
        </w:tc>
        <w:tc>
          <w:tcPr>
            <w:tcW w:w="810" w:type="dxa"/>
            <w:shd w:val="clear" w:color="auto" w:fill="auto"/>
          </w:tcPr>
          <w:p w14:paraId="7D307EF6" w14:textId="77777777" w:rsidR="00B11855" w:rsidRPr="006D613E" w:rsidRDefault="003D003E" w:rsidP="001F5A5C">
            <w:pPr>
              <w:pStyle w:val="TableEntry"/>
            </w:pPr>
            <w:r w:rsidRPr="006D613E">
              <w:t> </w:t>
            </w:r>
          </w:p>
        </w:tc>
        <w:tc>
          <w:tcPr>
            <w:tcW w:w="644" w:type="dxa"/>
            <w:shd w:val="clear" w:color="auto" w:fill="auto"/>
          </w:tcPr>
          <w:p w14:paraId="48838FA3" w14:textId="77777777" w:rsidR="00B11855" w:rsidRPr="006D613E" w:rsidRDefault="003D003E" w:rsidP="001F5A5C">
            <w:pPr>
              <w:pStyle w:val="TableEntry"/>
              <w:rPr>
                <w:color w:val="FFFFFF"/>
              </w:rPr>
            </w:pPr>
            <w:r w:rsidRPr="006D613E">
              <w:t xml:space="preserve">  </w:t>
            </w:r>
            <w:r w:rsidR="00E86B15" w:rsidRPr="006D613E">
              <w:t>1</w:t>
            </w:r>
          </w:p>
        </w:tc>
        <w:tc>
          <w:tcPr>
            <w:tcW w:w="706" w:type="dxa"/>
            <w:shd w:val="clear" w:color="auto" w:fill="auto"/>
          </w:tcPr>
          <w:p w14:paraId="7A2A4C2F" w14:textId="77777777" w:rsidR="00B11855" w:rsidRPr="006D613E" w:rsidRDefault="003D003E" w:rsidP="001F5A5C">
            <w:pPr>
              <w:pStyle w:val="TableEntry"/>
              <w:rPr>
                <w:color w:val="FFFFFF"/>
              </w:rPr>
            </w:pPr>
            <w:r w:rsidRPr="006D613E">
              <w:t>  1</w:t>
            </w:r>
          </w:p>
        </w:tc>
        <w:tc>
          <w:tcPr>
            <w:tcW w:w="720" w:type="dxa"/>
            <w:shd w:val="clear" w:color="auto" w:fill="auto"/>
          </w:tcPr>
          <w:p w14:paraId="43B99D76" w14:textId="77777777" w:rsidR="00B11855" w:rsidRPr="006D613E" w:rsidRDefault="003D003E" w:rsidP="001F5A5C">
            <w:pPr>
              <w:pStyle w:val="TableEntry"/>
              <w:rPr>
                <w:color w:val="FFFFFF"/>
              </w:rPr>
            </w:pPr>
            <w:r w:rsidRPr="006D613E">
              <w:t>  0396</w:t>
            </w:r>
          </w:p>
        </w:tc>
        <w:tc>
          <w:tcPr>
            <w:tcW w:w="1080" w:type="dxa"/>
            <w:shd w:val="clear" w:color="auto" w:fill="auto"/>
          </w:tcPr>
          <w:p w14:paraId="42DA9168" w14:textId="77777777" w:rsidR="00B11855" w:rsidRPr="006D613E" w:rsidRDefault="003D003E" w:rsidP="001F5A5C">
            <w:pPr>
              <w:pStyle w:val="TableEntry"/>
            </w:pPr>
            <w:r w:rsidRPr="006D613E">
              <w:t> </w:t>
            </w:r>
          </w:p>
        </w:tc>
        <w:tc>
          <w:tcPr>
            <w:tcW w:w="1454" w:type="dxa"/>
            <w:shd w:val="clear" w:color="auto" w:fill="auto"/>
          </w:tcPr>
          <w:p w14:paraId="56091EF1" w14:textId="77777777" w:rsidR="00B11855" w:rsidRPr="006D613E" w:rsidRDefault="003D003E" w:rsidP="001F5A5C">
            <w:pPr>
              <w:pStyle w:val="TableEntry"/>
            </w:pPr>
            <w:r w:rsidRPr="006D613E">
              <w:t xml:space="preserve"> MDC  </w:t>
            </w:r>
          </w:p>
        </w:tc>
      </w:tr>
      <w:tr w:rsidR="00C40FD5" w:rsidRPr="006D613E" w14:paraId="409D117E" w14:textId="77777777" w:rsidTr="005B77EE">
        <w:trPr>
          <w:cantSplit/>
          <w:jc w:val="center"/>
        </w:trPr>
        <w:tc>
          <w:tcPr>
            <w:tcW w:w="1274" w:type="dxa"/>
            <w:shd w:val="clear" w:color="auto" w:fill="auto"/>
          </w:tcPr>
          <w:p w14:paraId="6D453B52" w14:textId="77777777" w:rsidR="00B11855" w:rsidRPr="006D613E" w:rsidRDefault="003D003E" w:rsidP="001F5A5C">
            <w:pPr>
              <w:pStyle w:val="TableEntry"/>
            </w:pPr>
            <w:r w:rsidRPr="006D613E">
              <w:t>  Observation Sub-ID</w:t>
            </w:r>
          </w:p>
        </w:tc>
        <w:tc>
          <w:tcPr>
            <w:tcW w:w="724" w:type="dxa"/>
            <w:shd w:val="clear" w:color="auto" w:fill="auto"/>
          </w:tcPr>
          <w:p w14:paraId="1401B8FF" w14:textId="77777777" w:rsidR="00B11855" w:rsidRPr="006D613E" w:rsidRDefault="003D003E" w:rsidP="001F5A5C">
            <w:pPr>
              <w:pStyle w:val="TableEntry"/>
            </w:pPr>
            <w:r w:rsidRPr="006D613E">
              <w:t>  4</w:t>
            </w:r>
          </w:p>
        </w:tc>
        <w:tc>
          <w:tcPr>
            <w:tcW w:w="810" w:type="dxa"/>
            <w:shd w:val="clear" w:color="auto" w:fill="auto"/>
          </w:tcPr>
          <w:p w14:paraId="2122BA06" w14:textId="77777777" w:rsidR="00B11855" w:rsidRPr="006D613E" w:rsidRDefault="003D003E" w:rsidP="001F5A5C">
            <w:pPr>
              <w:pStyle w:val="TableEntry"/>
              <w:rPr>
                <w:color w:val="FFFFFF"/>
              </w:rPr>
            </w:pPr>
            <w:r w:rsidRPr="006D613E">
              <w:t>  ST</w:t>
            </w:r>
          </w:p>
        </w:tc>
        <w:tc>
          <w:tcPr>
            <w:tcW w:w="810" w:type="dxa"/>
            <w:shd w:val="clear" w:color="auto" w:fill="auto"/>
          </w:tcPr>
          <w:p w14:paraId="4C47322C" w14:textId="77777777" w:rsidR="00B11855" w:rsidRPr="006D613E" w:rsidRDefault="003D003E" w:rsidP="001F5A5C">
            <w:pPr>
              <w:pStyle w:val="TableEntry"/>
              <w:rPr>
                <w:color w:val="FFFFFF"/>
              </w:rPr>
            </w:pPr>
            <w:r w:rsidRPr="006D613E">
              <w:t>  20</w:t>
            </w:r>
          </w:p>
        </w:tc>
        <w:tc>
          <w:tcPr>
            <w:tcW w:w="716" w:type="dxa"/>
            <w:shd w:val="clear" w:color="auto" w:fill="auto"/>
          </w:tcPr>
          <w:p w14:paraId="625CB273" w14:textId="77777777" w:rsidR="00B11855" w:rsidRPr="006D613E" w:rsidRDefault="003D003E" w:rsidP="001F5A5C">
            <w:pPr>
              <w:pStyle w:val="TableEntry"/>
              <w:rPr>
                <w:color w:val="FFFFFF"/>
              </w:rPr>
            </w:pPr>
            <w:r w:rsidRPr="006D613E">
              <w:t>  RE</w:t>
            </w:r>
          </w:p>
        </w:tc>
        <w:tc>
          <w:tcPr>
            <w:tcW w:w="810" w:type="dxa"/>
            <w:shd w:val="clear" w:color="auto" w:fill="auto"/>
          </w:tcPr>
          <w:p w14:paraId="1936D845" w14:textId="77777777" w:rsidR="00B11855" w:rsidRPr="006D613E" w:rsidRDefault="003D003E" w:rsidP="001F5A5C">
            <w:pPr>
              <w:pStyle w:val="TableEntry"/>
              <w:rPr>
                <w:color w:val="FFFFFF"/>
              </w:rPr>
            </w:pPr>
            <w:r w:rsidRPr="006D613E">
              <w:t>  False</w:t>
            </w:r>
          </w:p>
        </w:tc>
        <w:tc>
          <w:tcPr>
            <w:tcW w:w="644" w:type="dxa"/>
            <w:shd w:val="clear" w:color="auto" w:fill="auto"/>
          </w:tcPr>
          <w:p w14:paraId="68139785" w14:textId="77777777" w:rsidR="00B11855" w:rsidRPr="006D613E" w:rsidRDefault="003D003E" w:rsidP="001F5A5C">
            <w:pPr>
              <w:pStyle w:val="TableEntry"/>
              <w:rPr>
                <w:color w:val="FFFFFF"/>
              </w:rPr>
            </w:pPr>
            <w:r w:rsidRPr="006D613E">
              <w:t>  0</w:t>
            </w:r>
          </w:p>
        </w:tc>
        <w:tc>
          <w:tcPr>
            <w:tcW w:w="706" w:type="dxa"/>
            <w:shd w:val="clear" w:color="auto" w:fill="auto"/>
          </w:tcPr>
          <w:p w14:paraId="52A8BBF5" w14:textId="77777777" w:rsidR="00B11855" w:rsidRPr="006D613E" w:rsidRDefault="003D003E" w:rsidP="001F5A5C">
            <w:pPr>
              <w:pStyle w:val="TableEntry"/>
              <w:rPr>
                <w:color w:val="FFFFFF"/>
              </w:rPr>
            </w:pPr>
            <w:r w:rsidRPr="006D613E">
              <w:t>  1</w:t>
            </w:r>
          </w:p>
        </w:tc>
        <w:tc>
          <w:tcPr>
            <w:tcW w:w="720" w:type="dxa"/>
            <w:shd w:val="clear" w:color="auto" w:fill="auto"/>
          </w:tcPr>
          <w:p w14:paraId="2E3F7C66" w14:textId="77777777" w:rsidR="00B11855" w:rsidRPr="006D613E" w:rsidRDefault="003D003E" w:rsidP="001F5A5C">
            <w:pPr>
              <w:pStyle w:val="TableEntry"/>
            </w:pPr>
            <w:r w:rsidRPr="006D613E">
              <w:t> </w:t>
            </w:r>
          </w:p>
        </w:tc>
        <w:tc>
          <w:tcPr>
            <w:tcW w:w="1080" w:type="dxa"/>
            <w:shd w:val="clear" w:color="auto" w:fill="auto"/>
          </w:tcPr>
          <w:p w14:paraId="54941917" w14:textId="77777777" w:rsidR="00B11855" w:rsidRPr="006D613E" w:rsidRDefault="003D003E" w:rsidP="001F5A5C">
            <w:pPr>
              <w:pStyle w:val="TableEntry"/>
            </w:pPr>
            <w:r w:rsidRPr="006D613E">
              <w:t> </w:t>
            </w:r>
          </w:p>
        </w:tc>
        <w:tc>
          <w:tcPr>
            <w:tcW w:w="1454" w:type="dxa"/>
            <w:shd w:val="clear" w:color="auto" w:fill="auto"/>
          </w:tcPr>
          <w:p w14:paraId="50935E7F" w14:textId="77777777" w:rsidR="00B11855" w:rsidRPr="006D613E" w:rsidRDefault="003D003E" w:rsidP="001F5A5C">
            <w:pPr>
              <w:pStyle w:val="TableEntry"/>
            </w:pPr>
            <w:r w:rsidRPr="006D613E">
              <w:t> 1</w:t>
            </w:r>
          </w:p>
        </w:tc>
      </w:tr>
      <w:tr w:rsidR="00C40FD5" w:rsidRPr="006D613E" w14:paraId="26191EEF" w14:textId="77777777" w:rsidTr="005B77EE">
        <w:trPr>
          <w:cantSplit/>
          <w:jc w:val="center"/>
        </w:trPr>
        <w:tc>
          <w:tcPr>
            <w:tcW w:w="1274" w:type="dxa"/>
            <w:shd w:val="clear" w:color="auto" w:fill="auto"/>
          </w:tcPr>
          <w:p w14:paraId="64B4E311" w14:textId="77777777" w:rsidR="00B11855" w:rsidRPr="006D613E" w:rsidRDefault="003D003E" w:rsidP="001F5A5C">
            <w:pPr>
              <w:pStyle w:val="TableEntry"/>
            </w:pPr>
            <w:r w:rsidRPr="006D613E">
              <w:t>  Observation Value</w:t>
            </w:r>
          </w:p>
        </w:tc>
        <w:tc>
          <w:tcPr>
            <w:tcW w:w="724" w:type="dxa"/>
            <w:shd w:val="clear" w:color="auto" w:fill="auto"/>
          </w:tcPr>
          <w:p w14:paraId="0A77EA48" w14:textId="77777777" w:rsidR="00B11855" w:rsidRPr="006D613E" w:rsidRDefault="003D003E" w:rsidP="001F5A5C">
            <w:pPr>
              <w:pStyle w:val="TableEntry"/>
            </w:pPr>
            <w:r w:rsidRPr="006D613E">
              <w:t>  5</w:t>
            </w:r>
          </w:p>
        </w:tc>
        <w:tc>
          <w:tcPr>
            <w:tcW w:w="810" w:type="dxa"/>
            <w:shd w:val="clear" w:color="auto" w:fill="auto"/>
          </w:tcPr>
          <w:p w14:paraId="35637D3C" w14:textId="77777777" w:rsidR="00B11855" w:rsidRPr="006D613E" w:rsidRDefault="003D003E" w:rsidP="001F5A5C">
            <w:pPr>
              <w:pStyle w:val="TableEntry"/>
              <w:rPr>
                <w:color w:val="FFFFFF"/>
              </w:rPr>
            </w:pPr>
            <w:r w:rsidRPr="006D613E">
              <w:t>  varies</w:t>
            </w:r>
          </w:p>
        </w:tc>
        <w:tc>
          <w:tcPr>
            <w:tcW w:w="810" w:type="dxa"/>
            <w:shd w:val="clear" w:color="auto" w:fill="auto"/>
          </w:tcPr>
          <w:p w14:paraId="44C83FA9" w14:textId="77777777" w:rsidR="00B11855" w:rsidRPr="006D613E" w:rsidRDefault="003D003E" w:rsidP="001F5A5C">
            <w:pPr>
              <w:pStyle w:val="TableEntry"/>
              <w:rPr>
                <w:color w:val="FFFFFF"/>
              </w:rPr>
            </w:pPr>
            <w:r w:rsidRPr="006D613E">
              <w:t>  99999</w:t>
            </w:r>
          </w:p>
        </w:tc>
        <w:tc>
          <w:tcPr>
            <w:tcW w:w="716" w:type="dxa"/>
            <w:shd w:val="clear" w:color="auto" w:fill="auto"/>
          </w:tcPr>
          <w:p w14:paraId="513F2091" w14:textId="77777777" w:rsidR="00B11855" w:rsidRPr="006D613E" w:rsidRDefault="003D003E" w:rsidP="001F5A5C">
            <w:pPr>
              <w:pStyle w:val="TableEntry"/>
              <w:rPr>
                <w:color w:val="FFFFFF"/>
              </w:rPr>
            </w:pPr>
            <w:r w:rsidRPr="006D613E">
              <w:t>  RE</w:t>
            </w:r>
          </w:p>
        </w:tc>
        <w:tc>
          <w:tcPr>
            <w:tcW w:w="810" w:type="dxa"/>
            <w:shd w:val="clear" w:color="auto" w:fill="auto"/>
          </w:tcPr>
          <w:p w14:paraId="7DD14346" w14:textId="77777777" w:rsidR="00B11855" w:rsidRPr="006D613E" w:rsidRDefault="003D003E" w:rsidP="001F5A5C">
            <w:pPr>
              <w:pStyle w:val="TableEntry"/>
              <w:rPr>
                <w:color w:val="FFFFFF"/>
              </w:rPr>
            </w:pPr>
            <w:r w:rsidRPr="006D613E">
              <w:t>  True</w:t>
            </w:r>
          </w:p>
        </w:tc>
        <w:tc>
          <w:tcPr>
            <w:tcW w:w="644" w:type="dxa"/>
            <w:shd w:val="clear" w:color="auto" w:fill="auto"/>
          </w:tcPr>
          <w:p w14:paraId="600EC425" w14:textId="77777777" w:rsidR="00B11855" w:rsidRPr="006D613E" w:rsidRDefault="003D003E" w:rsidP="001F5A5C">
            <w:pPr>
              <w:pStyle w:val="TableEntry"/>
              <w:rPr>
                <w:color w:val="FFFFFF"/>
              </w:rPr>
            </w:pPr>
            <w:r w:rsidRPr="006D613E">
              <w:t>  0</w:t>
            </w:r>
          </w:p>
        </w:tc>
        <w:tc>
          <w:tcPr>
            <w:tcW w:w="706" w:type="dxa"/>
            <w:shd w:val="clear" w:color="auto" w:fill="auto"/>
          </w:tcPr>
          <w:p w14:paraId="3187B90D" w14:textId="77777777" w:rsidR="00B11855" w:rsidRPr="006D613E" w:rsidRDefault="003D003E" w:rsidP="001F5A5C">
            <w:pPr>
              <w:pStyle w:val="TableEntry"/>
              <w:rPr>
                <w:color w:val="FFFFFF"/>
              </w:rPr>
            </w:pPr>
            <w:r w:rsidRPr="006D613E">
              <w:t>  *</w:t>
            </w:r>
          </w:p>
        </w:tc>
        <w:tc>
          <w:tcPr>
            <w:tcW w:w="720" w:type="dxa"/>
            <w:shd w:val="clear" w:color="auto" w:fill="auto"/>
          </w:tcPr>
          <w:p w14:paraId="3ED2F9FF" w14:textId="77777777" w:rsidR="00B11855" w:rsidRPr="006D613E" w:rsidRDefault="003D003E" w:rsidP="001F5A5C">
            <w:pPr>
              <w:pStyle w:val="TableEntry"/>
            </w:pPr>
            <w:r w:rsidRPr="006D613E">
              <w:t> </w:t>
            </w:r>
          </w:p>
        </w:tc>
        <w:tc>
          <w:tcPr>
            <w:tcW w:w="1080" w:type="dxa"/>
            <w:shd w:val="clear" w:color="auto" w:fill="auto"/>
          </w:tcPr>
          <w:p w14:paraId="3ECD700C" w14:textId="77777777" w:rsidR="00B11855" w:rsidRPr="006D613E" w:rsidRDefault="003D003E" w:rsidP="001F5A5C">
            <w:pPr>
              <w:pStyle w:val="TableEntry"/>
            </w:pPr>
            <w:r w:rsidRPr="006D613E">
              <w:t> </w:t>
            </w:r>
          </w:p>
        </w:tc>
        <w:tc>
          <w:tcPr>
            <w:tcW w:w="1454" w:type="dxa"/>
            <w:shd w:val="clear" w:color="auto" w:fill="auto"/>
          </w:tcPr>
          <w:p w14:paraId="6A504FFA" w14:textId="77777777" w:rsidR="00B11855" w:rsidRPr="006D613E" w:rsidRDefault="003D003E" w:rsidP="001F5A5C">
            <w:pPr>
              <w:pStyle w:val="TableEntry"/>
            </w:pPr>
            <w:r w:rsidRPr="006D613E">
              <w:t> ICD</w:t>
            </w:r>
          </w:p>
        </w:tc>
      </w:tr>
      <w:tr w:rsidR="00C40FD5" w:rsidRPr="006D613E" w14:paraId="5160E960" w14:textId="77777777" w:rsidTr="005B77EE">
        <w:trPr>
          <w:cantSplit/>
          <w:jc w:val="center"/>
        </w:trPr>
        <w:tc>
          <w:tcPr>
            <w:tcW w:w="1274" w:type="dxa"/>
            <w:shd w:val="clear" w:color="auto" w:fill="auto"/>
          </w:tcPr>
          <w:p w14:paraId="2CC48CFE" w14:textId="77777777" w:rsidR="00BA2D2B" w:rsidRPr="006D613E" w:rsidRDefault="00BA2D2B" w:rsidP="001F5A5C">
            <w:pPr>
              <w:pStyle w:val="TableEntry"/>
            </w:pPr>
            <w:r w:rsidRPr="006D613E">
              <w:t>  source application</w:t>
            </w:r>
          </w:p>
        </w:tc>
        <w:tc>
          <w:tcPr>
            <w:tcW w:w="724" w:type="dxa"/>
            <w:shd w:val="clear" w:color="auto" w:fill="auto"/>
            <w:vAlign w:val="bottom"/>
          </w:tcPr>
          <w:p w14:paraId="0B61C1C5" w14:textId="77777777" w:rsidR="00BA2D2B" w:rsidRPr="006D613E" w:rsidRDefault="00BA2D2B" w:rsidP="001F5A5C">
            <w:pPr>
              <w:pStyle w:val="TableEntry"/>
            </w:pPr>
            <w:r w:rsidRPr="006D613E">
              <w:t>1</w:t>
            </w:r>
          </w:p>
        </w:tc>
        <w:tc>
          <w:tcPr>
            <w:tcW w:w="810" w:type="dxa"/>
            <w:shd w:val="clear" w:color="auto" w:fill="auto"/>
          </w:tcPr>
          <w:p w14:paraId="40535FB5" w14:textId="77777777" w:rsidR="00BA2D2B" w:rsidRPr="006D613E" w:rsidRDefault="00BA2D2B" w:rsidP="001F5A5C">
            <w:pPr>
              <w:pStyle w:val="TableEntry"/>
            </w:pPr>
            <w:r w:rsidRPr="006D613E">
              <w:t>ST</w:t>
            </w:r>
          </w:p>
        </w:tc>
        <w:tc>
          <w:tcPr>
            <w:tcW w:w="810" w:type="dxa"/>
            <w:shd w:val="clear" w:color="auto" w:fill="auto"/>
          </w:tcPr>
          <w:p w14:paraId="598B84FC" w14:textId="77777777" w:rsidR="00BA2D2B" w:rsidRPr="006D613E" w:rsidRDefault="00BA2D2B" w:rsidP="001F5A5C">
            <w:pPr>
              <w:pStyle w:val="TableEntry"/>
            </w:pPr>
            <w:r w:rsidRPr="006D613E">
              <w:t>10</w:t>
            </w:r>
          </w:p>
        </w:tc>
        <w:tc>
          <w:tcPr>
            <w:tcW w:w="716" w:type="dxa"/>
            <w:shd w:val="clear" w:color="auto" w:fill="auto"/>
          </w:tcPr>
          <w:p w14:paraId="58799668" w14:textId="77777777" w:rsidR="00BA2D2B" w:rsidRPr="006D613E" w:rsidRDefault="00BA2D2B" w:rsidP="001F5A5C">
            <w:pPr>
              <w:pStyle w:val="TableEntry"/>
            </w:pPr>
            <w:r w:rsidRPr="006D613E">
              <w:t xml:space="preserve"> RE</w:t>
            </w:r>
          </w:p>
        </w:tc>
        <w:tc>
          <w:tcPr>
            <w:tcW w:w="810" w:type="dxa"/>
            <w:shd w:val="clear" w:color="auto" w:fill="auto"/>
          </w:tcPr>
          <w:p w14:paraId="4B8BEBF9" w14:textId="77777777" w:rsidR="00BA2D2B" w:rsidRPr="006D613E" w:rsidRDefault="00BA2D2B" w:rsidP="006C0E8E">
            <w:pPr>
              <w:pStyle w:val="TableEntry"/>
              <w:spacing w:before="0" w:after="0" w:line="200" w:lineRule="atLeast"/>
              <w:ind w:left="29" w:right="29"/>
              <w:rPr>
                <w:sz w:val="16"/>
                <w:szCs w:val="16"/>
              </w:rPr>
            </w:pPr>
          </w:p>
        </w:tc>
        <w:tc>
          <w:tcPr>
            <w:tcW w:w="644" w:type="dxa"/>
            <w:shd w:val="clear" w:color="auto" w:fill="auto"/>
          </w:tcPr>
          <w:p w14:paraId="51E88147" w14:textId="77777777" w:rsidR="00BA2D2B" w:rsidRPr="006D613E" w:rsidRDefault="00E86B15" w:rsidP="001F5A5C">
            <w:pPr>
              <w:pStyle w:val="TableEntry"/>
            </w:pPr>
            <w:r w:rsidRPr="006D613E">
              <w:t>0</w:t>
            </w:r>
          </w:p>
        </w:tc>
        <w:tc>
          <w:tcPr>
            <w:tcW w:w="706" w:type="dxa"/>
            <w:shd w:val="clear" w:color="auto" w:fill="auto"/>
          </w:tcPr>
          <w:p w14:paraId="5FB4681E" w14:textId="77777777" w:rsidR="00BA2D2B" w:rsidRPr="006D613E" w:rsidRDefault="00BA2D2B" w:rsidP="001F5A5C">
            <w:pPr>
              <w:pStyle w:val="TableEntry"/>
            </w:pPr>
            <w:r w:rsidRPr="006D613E">
              <w:t>1</w:t>
            </w:r>
          </w:p>
        </w:tc>
        <w:tc>
          <w:tcPr>
            <w:tcW w:w="720" w:type="dxa"/>
            <w:shd w:val="clear" w:color="auto" w:fill="auto"/>
          </w:tcPr>
          <w:p w14:paraId="270B333F" w14:textId="77777777" w:rsidR="00BA2D2B" w:rsidRPr="006D613E" w:rsidRDefault="00BA2D2B" w:rsidP="006C0E8E">
            <w:pPr>
              <w:pStyle w:val="TableEntry"/>
              <w:spacing w:before="0" w:after="0" w:line="200" w:lineRule="atLeast"/>
              <w:ind w:left="29" w:right="29"/>
              <w:rPr>
                <w:sz w:val="16"/>
                <w:szCs w:val="16"/>
              </w:rPr>
            </w:pPr>
          </w:p>
        </w:tc>
        <w:tc>
          <w:tcPr>
            <w:tcW w:w="1080" w:type="dxa"/>
            <w:shd w:val="clear" w:color="auto" w:fill="auto"/>
          </w:tcPr>
          <w:p w14:paraId="73B9C463" w14:textId="77777777" w:rsidR="00BA2D2B" w:rsidRPr="006D613E" w:rsidRDefault="00BA2D2B" w:rsidP="001F5A5C">
            <w:pPr>
              <w:pStyle w:val="TableEntry"/>
            </w:pPr>
            <w:r w:rsidRPr="006D613E">
              <w:t>Y</w:t>
            </w:r>
          </w:p>
        </w:tc>
        <w:tc>
          <w:tcPr>
            <w:tcW w:w="1454" w:type="dxa"/>
            <w:shd w:val="clear" w:color="auto" w:fill="auto"/>
          </w:tcPr>
          <w:p w14:paraId="38AFF543" w14:textId="77777777" w:rsidR="00BA2D2B" w:rsidRPr="006D613E" w:rsidRDefault="00BA2D2B" w:rsidP="006C0E8E">
            <w:pPr>
              <w:pStyle w:val="TableEntry"/>
              <w:spacing w:before="0" w:after="0" w:line="200" w:lineRule="atLeast"/>
              <w:ind w:left="29" w:right="29"/>
              <w:rPr>
                <w:sz w:val="16"/>
                <w:szCs w:val="16"/>
              </w:rPr>
            </w:pPr>
          </w:p>
        </w:tc>
      </w:tr>
      <w:tr w:rsidR="00C40FD5" w:rsidRPr="006D613E" w14:paraId="4CF77FEB" w14:textId="77777777" w:rsidTr="005B77EE">
        <w:trPr>
          <w:cantSplit/>
          <w:jc w:val="center"/>
        </w:trPr>
        <w:tc>
          <w:tcPr>
            <w:tcW w:w="1274" w:type="dxa"/>
            <w:shd w:val="clear" w:color="auto" w:fill="auto"/>
            <w:vAlign w:val="bottom"/>
          </w:tcPr>
          <w:p w14:paraId="0DE5E025" w14:textId="77777777" w:rsidR="00BA2D2B" w:rsidRPr="006D613E" w:rsidRDefault="00BA2D2B" w:rsidP="001F5A5C">
            <w:pPr>
              <w:pStyle w:val="TableEntry"/>
            </w:pPr>
            <w:r w:rsidRPr="006D613E">
              <w:t>   type of data</w:t>
            </w:r>
          </w:p>
        </w:tc>
        <w:tc>
          <w:tcPr>
            <w:tcW w:w="724" w:type="dxa"/>
            <w:shd w:val="clear" w:color="auto" w:fill="auto"/>
          </w:tcPr>
          <w:p w14:paraId="46D49DDE" w14:textId="77777777" w:rsidR="00BA2D2B" w:rsidRPr="006D613E" w:rsidRDefault="00BA2D2B" w:rsidP="006C0E8E">
            <w:pPr>
              <w:pStyle w:val="TableEntry"/>
              <w:spacing w:before="0" w:after="0" w:line="200" w:lineRule="atLeast"/>
              <w:ind w:left="29" w:right="29"/>
              <w:rPr>
                <w:sz w:val="16"/>
                <w:szCs w:val="16"/>
              </w:rPr>
            </w:pPr>
          </w:p>
        </w:tc>
        <w:tc>
          <w:tcPr>
            <w:tcW w:w="810" w:type="dxa"/>
            <w:shd w:val="clear" w:color="auto" w:fill="auto"/>
          </w:tcPr>
          <w:p w14:paraId="65B930DA" w14:textId="77777777" w:rsidR="00BA2D2B" w:rsidRPr="006D613E" w:rsidRDefault="00BA2D2B" w:rsidP="006C0E8E">
            <w:pPr>
              <w:pStyle w:val="TableEntry"/>
              <w:spacing w:before="0" w:after="0" w:line="200" w:lineRule="atLeast"/>
              <w:ind w:left="29" w:right="29"/>
              <w:rPr>
                <w:color w:val="FFFFFF"/>
                <w:sz w:val="16"/>
                <w:szCs w:val="16"/>
              </w:rPr>
            </w:pPr>
          </w:p>
        </w:tc>
        <w:tc>
          <w:tcPr>
            <w:tcW w:w="810" w:type="dxa"/>
            <w:shd w:val="clear" w:color="auto" w:fill="auto"/>
          </w:tcPr>
          <w:p w14:paraId="0C9407EB" w14:textId="77777777" w:rsidR="00BA2D2B" w:rsidRPr="006D613E" w:rsidRDefault="00BA2D2B" w:rsidP="006C0E8E">
            <w:pPr>
              <w:pStyle w:val="TableEntry"/>
              <w:spacing w:before="0" w:after="0" w:line="200" w:lineRule="atLeast"/>
              <w:ind w:left="29" w:right="29"/>
              <w:rPr>
                <w:color w:val="FFFFFF"/>
                <w:sz w:val="16"/>
                <w:szCs w:val="16"/>
              </w:rPr>
            </w:pPr>
          </w:p>
        </w:tc>
        <w:tc>
          <w:tcPr>
            <w:tcW w:w="716" w:type="dxa"/>
            <w:shd w:val="clear" w:color="auto" w:fill="auto"/>
          </w:tcPr>
          <w:p w14:paraId="26008B5A" w14:textId="77777777" w:rsidR="00BA2D2B" w:rsidRPr="006D613E" w:rsidRDefault="00BA2D2B" w:rsidP="006C0E8E">
            <w:pPr>
              <w:pStyle w:val="TableEntry"/>
              <w:spacing w:before="0" w:after="0" w:line="200" w:lineRule="atLeast"/>
              <w:ind w:left="29" w:right="29"/>
              <w:rPr>
                <w:color w:val="FFFFFF"/>
                <w:sz w:val="16"/>
                <w:szCs w:val="16"/>
              </w:rPr>
            </w:pPr>
          </w:p>
        </w:tc>
        <w:tc>
          <w:tcPr>
            <w:tcW w:w="810" w:type="dxa"/>
            <w:shd w:val="clear" w:color="auto" w:fill="auto"/>
          </w:tcPr>
          <w:p w14:paraId="7DEED262" w14:textId="77777777" w:rsidR="00BA2D2B" w:rsidRPr="006D613E" w:rsidRDefault="00BA2D2B" w:rsidP="006C0E8E">
            <w:pPr>
              <w:pStyle w:val="TableEntry"/>
              <w:spacing w:before="0" w:after="0" w:line="200" w:lineRule="atLeast"/>
              <w:ind w:left="29" w:right="29"/>
              <w:rPr>
                <w:color w:val="FFFFFF"/>
                <w:sz w:val="16"/>
                <w:szCs w:val="16"/>
              </w:rPr>
            </w:pPr>
          </w:p>
        </w:tc>
        <w:tc>
          <w:tcPr>
            <w:tcW w:w="644" w:type="dxa"/>
            <w:shd w:val="clear" w:color="auto" w:fill="auto"/>
          </w:tcPr>
          <w:p w14:paraId="4E09FFDF" w14:textId="77777777" w:rsidR="00BA2D2B" w:rsidRPr="006D613E" w:rsidRDefault="00BA2D2B" w:rsidP="006C0E8E">
            <w:pPr>
              <w:pStyle w:val="TableEntry"/>
              <w:spacing w:before="0" w:after="0" w:line="200" w:lineRule="atLeast"/>
              <w:ind w:left="29" w:right="29"/>
              <w:rPr>
                <w:color w:val="FFFFFF"/>
                <w:sz w:val="16"/>
                <w:szCs w:val="16"/>
              </w:rPr>
            </w:pPr>
          </w:p>
        </w:tc>
        <w:tc>
          <w:tcPr>
            <w:tcW w:w="706" w:type="dxa"/>
            <w:shd w:val="clear" w:color="auto" w:fill="auto"/>
          </w:tcPr>
          <w:p w14:paraId="70A9FB08" w14:textId="77777777" w:rsidR="00BA2D2B" w:rsidRPr="006D613E" w:rsidRDefault="00BA2D2B" w:rsidP="006C0E8E">
            <w:pPr>
              <w:pStyle w:val="TableEntry"/>
              <w:spacing w:before="0" w:after="0" w:line="200" w:lineRule="atLeast"/>
              <w:ind w:left="29" w:right="29"/>
              <w:rPr>
                <w:color w:val="FFFFFF"/>
                <w:sz w:val="16"/>
                <w:szCs w:val="16"/>
              </w:rPr>
            </w:pPr>
          </w:p>
        </w:tc>
        <w:tc>
          <w:tcPr>
            <w:tcW w:w="720" w:type="dxa"/>
            <w:shd w:val="clear" w:color="auto" w:fill="auto"/>
          </w:tcPr>
          <w:p w14:paraId="441046C3" w14:textId="77777777" w:rsidR="00BA2D2B" w:rsidRPr="006D613E" w:rsidRDefault="00BA2D2B" w:rsidP="006C0E8E">
            <w:pPr>
              <w:pStyle w:val="TableEntry"/>
              <w:spacing w:before="0" w:after="0" w:line="200" w:lineRule="atLeast"/>
              <w:ind w:left="29" w:right="29"/>
              <w:rPr>
                <w:color w:val="FFFFFF"/>
                <w:sz w:val="16"/>
                <w:szCs w:val="16"/>
              </w:rPr>
            </w:pPr>
          </w:p>
        </w:tc>
        <w:tc>
          <w:tcPr>
            <w:tcW w:w="1080" w:type="dxa"/>
            <w:shd w:val="clear" w:color="auto" w:fill="auto"/>
          </w:tcPr>
          <w:p w14:paraId="3F776D33" w14:textId="77777777" w:rsidR="00BA2D2B" w:rsidRPr="006D613E" w:rsidRDefault="00BA2D2B" w:rsidP="006C0E8E">
            <w:pPr>
              <w:pStyle w:val="TableEntry"/>
              <w:spacing w:before="0" w:after="0" w:line="200" w:lineRule="atLeast"/>
              <w:ind w:left="29" w:right="29"/>
              <w:rPr>
                <w:sz w:val="16"/>
                <w:szCs w:val="16"/>
              </w:rPr>
            </w:pPr>
          </w:p>
        </w:tc>
        <w:tc>
          <w:tcPr>
            <w:tcW w:w="1454" w:type="dxa"/>
            <w:shd w:val="clear" w:color="auto" w:fill="auto"/>
          </w:tcPr>
          <w:p w14:paraId="63A50681" w14:textId="77777777" w:rsidR="00BA2D2B" w:rsidRPr="006D613E" w:rsidRDefault="00BA2D2B" w:rsidP="006C0E8E">
            <w:pPr>
              <w:pStyle w:val="TableEntry"/>
              <w:spacing w:before="0" w:after="0" w:line="200" w:lineRule="atLeast"/>
              <w:ind w:left="29" w:right="29"/>
              <w:rPr>
                <w:sz w:val="16"/>
                <w:szCs w:val="16"/>
              </w:rPr>
            </w:pPr>
          </w:p>
        </w:tc>
      </w:tr>
      <w:tr w:rsidR="00C40FD5" w:rsidRPr="006D613E" w14:paraId="1A55B923" w14:textId="77777777" w:rsidTr="005B77EE">
        <w:trPr>
          <w:cantSplit/>
          <w:jc w:val="center"/>
        </w:trPr>
        <w:tc>
          <w:tcPr>
            <w:tcW w:w="1274" w:type="dxa"/>
            <w:shd w:val="clear" w:color="auto" w:fill="auto"/>
          </w:tcPr>
          <w:p w14:paraId="4DF33A47" w14:textId="77777777" w:rsidR="00BA2D2B" w:rsidRPr="006D613E" w:rsidRDefault="00BA2D2B" w:rsidP="001F5A5C">
            <w:pPr>
              <w:pStyle w:val="TableEntry"/>
            </w:pPr>
            <w:r w:rsidRPr="006D613E">
              <w:t>  Units</w:t>
            </w:r>
          </w:p>
        </w:tc>
        <w:tc>
          <w:tcPr>
            <w:tcW w:w="724" w:type="dxa"/>
            <w:shd w:val="clear" w:color="auto" w:fill="auto"/>
          </w:tcPr>
          <w:p w14:paraId="070FA2D1" w14:textId="77777777" w:rsidR="00BA2D2B" w:rsidRPr="006D613E" w:rsidRDefault="00BA2D2B" w:rsidP="001F5A5C">
            <w:pPr>
              <w:pStyle w:val="TableEntry"/>
            </w:pPr>
            <w:r w:rsidRPr="006D613E">
              <w:t>  6</w:t>
            </w:r>
          </w:p>
        </w:tc>
        <w:tc>
          <w:tcPr>
            <w:tcW w:w="810" w:type="dxa"/>
            <w:shd w:val="clear" w:color="auto" w:fill="auto"/>
          </w:tcPr>
          <w:p w14:paraId="7DE5EA6A" w14:textId="77777777" w:rsidR="00BA2D2B" w:rsidRPr="006D613E" w:rsidRDefault="00BA2D2B" w:rsidP="001F5A5C">
            <w:pPr>
              <w:pStyle w:val="TableEntry"/>
              <w:rPr>
                <w:color w:val="FFFFFF"/>
              </w:rPr>
            </w:pPr>
            <w:r w:rsidRPr="006D613E">
              <w:t>  CWE</w:t>
            </w:r>
          </w:p>
        </w:tc>
        <w:tc>
          <w:tcPr>
            <w:tcW w:w="810" w:type="dxa"/>
            <w:shd w:val="clear" w:color="auto" w:fill="auto"/>
          </w:tcPr>
          <w:p w14:paraId="785ED113" w14:textId="77777777" w:rsidR="00BA2D2B" w:rsidRPr="006D613E" w:rsidRDefault="00BA2D2B" w:rsidP="001F5A5C">
            <w:pPr>
              <w:pStyle w:val="TableEntry"/>
              <w:rPr>
                <w:color w:val="FFFFFF"/>
              </w:rPr>
            </w:pPr>
            <w:r w:rsidRPr="006D613E">
              <w:t>  478</w:t>
            </w:r>
          </w:p>
        </w:tc>
        <w:tc>
          <w:tcPr>
            <w:tcW w:w="716" w:type="dxa"/>
            <w:shd w:val="clear" w:color="auto" w:fill="auto"/>
          </w:tcPr>
          <w:p w14:paraId="6887CDBF" w14:textId="77777777" w:rsidR="00BA2D2B" w:rsidRPr="006D613E" w:rsidRDefault="00BA2D2B" w:rsidP="001F5A5C">
            <w:pPr>
              <w:pStyle w:val="TableEntry"/>
              <w:rPr>
                <w:color w:val="FFFFFF"/>
              </w:rPr>
            </w:pPr>
            <w:r w:rsidRPr="006D613E">
              <w:t>  RE</w:t>
            </w:r>
          </w:p>
        </w:tc>
        <w:tc>
          <w:tcPr>
            <w:tcW w:w="810" w:type="dxa"/>
            <w:shd w:val="clear" w:color="auto" w:fill="auto"/>
          </w:tcPr>
          <w:p w14:paraId="3CECFE5D" w14:textId="77777777" w:rsidR="00BA2D2B" w:rsidRPr="006D613E" w:rsidRDefault="00BA2D2B" w:rsidP="001F5A5C">
            <w:pPr>
              <w:pStyle w:val="TableEntry"/>
              <w:rPr>
                <w:color w:val="FFFFFF"/>
              </w:rPr>
            </w:pPr>
            <w:r w:rsidRPr="006D613E">
              <w:t>  False</w:t>
            </w:r>
          </w:p>
        </w:tc>
        <w:tc>
          <w:tcPr>
            <w:tcW w:w="644" w:type="dxa"/>
            <w:shd w:val="clear" w:color="auto" w:fill="auto"/>
          </w:tcPr>
          <w:p w14:paraId="6AE717CA" w14:textId="77777777" w:rsidR="00BA2D2B" w:rsidRPr="006D613E" w:rsidRDefault="00BA2D2B" w:rsidP="001F5A5C">
            <w:pPr>
              <w:pStyle w:val="TableEntry"/>
              <w:rPr>
                <w:color w:val="FFFFFF"/>
              </w:rPr>
            </w:pPr>
            <w:r w:rsidRPr="006D613E">
              <w:t>  0</w:t>
            </w:r>
          </w:p>
        </w:tc>
        <w:tc>
          <w:tcPr>
            <w:tcW w:w="706" w:type="dxa"/>
            <w:shd w:val="clear" w:color="auto" w:fill="auto"/>
          </w:tcPr>
          <w:p w14:paraId="3E8890B3" w14:textId="77777777" w:rsidR="00BA2D2B" w:rsidRPr="006D613E" w:rsidRDefault="00BA2D2B" w:rsidP="001F5A5C">
            <w:pPr>
              <w:pStyle w:val="TableEntry"/>
              <w:rPr>
                <w:color w:val="FFFFFF"/>
              </w:rPr>
            </w:pPr>
            <w:r w:rsidRPr="006D613E">
              <w:t>  1</w:t>
            </w:r>
          </w:p>
        </w:tc>
        <w:tc>
          <w:tcPr>
            <w:tcW w:w="720" w:type="dxa"/>
            <w:shd w:val="clear" w:color="auto" w:fill="auto"/>
          </w:tcPr>
          <w:p w14:paraId="182407A9" w14:textId="77777777" w:rsidR="00BA2D2B" w:rsidRPr="006D613E" w:rsidRDefault="00BA2D2B" w:rsidP="001F5A5C">
            <w:pPr>
              <w:pStyle w:val="TableEntry"/>
            </w:pPr>
            <w:r w:rsidRPr="006D613E">
              <w:t> </w:t>
            </w:r>
          </w:p>
        </w:tc>
        <w:tc>
          <w:tcPr>
            <w:tcW w:w="1080" w:type="dxa"/>
            <w:shd w:val="clear" w:color="auto" w:fill="auto"/>
          </w:tcPr>
          <w:p w14:paraId="39468FB3" w14:textId="77777777" w:rsidR="00BA2D2B" w:rsidRPr="006D613E" w:rsidRDefault="00BA2D2B" w:rsidP="001F5A5C">
            <w:pPr>
              <w:pStyle w:val="TableEntry"/>
            </w:pPr>
            <w:r w:rsidRPr="006D613E">
              <w:t>   </w:t>
            </w:r>
          </w:p>
        </w:tc>
        <w:tc>
          <w:tcPr>
            <w:tcW w:w="1454" w:type="dxa"/>
            <w:shd w:val="clear" w:color="auto" w:fill="auto"/>
          </w:tcPr>
          <w:p w14:paraId="63038D6F" w14:textId="77777777" w:rsidR="00BA2D2B" w:rsidRPr="006D613E" w:rsidRDefault="00BA2D2B" w:rsidP="001F5A5C">
            <w:pPr>
              <w:pStyle w:val="TableEntry"/>
            </w:pPr>
            <w:r w:rsidRPr="006D613E">
              <w:t> </w:t>
            </w:r>
          </w:p>
        </w:tc>
      </w:tr>
      <w:tr w:rsidR="00C40FD5" w:rsidRPr="006D613E" w14:paraId="575A98A8" w14:textId="77777777" w:rsidTr="005B77EE">
        <w:trPr>
          <w:cantSplit/>
          <w:jc w:val="center"/>
        </w:trPr>
        <w:tc>
          <w:tcPr>
            <w:tcW w:w="1274" w:type="dxa"/>
            <w:shd w:val="clear" w:color="auto" w:fill="auto"/>
          </w:tcPr>
          <w:p w14:paraId="65AC3713" w14:textId="77777777" w:rsidR="00BA2D2B" w:rsidRPr="006D613E" w:rsidRDefault="00BA2D2B" w:rsidP="001F5A5C">
            <w:pPr>
              <w:pStyle w:val="TableEntry"/>
            </w:pPr>
            <w:r w:rsidRPr="006D613E">
              <w:t>   identifier</w:t>
            </w:r>
          </w:p>
        </w:tc>
        <w:tc>
          <w:tcPr>
            <w:tcW w:w="724" w:type="dxa"/>
            <w:shd w:val="clear" w:color="auto" w:fill="auto"/>
          </w:tcPr>
          <w:p w14:paraId="1AC9B90F" w14:textId="77777777" w:rsidR="00BA2D2B" w:rsidRPr="006D613E" w:rsidRDefault="00BA2D2B" w:rsidP="001F5A5C">
            <w:pPr>
              <w:pStyle w:val="TableEntry"/>
            </w:pPr>
            <w:r w:rsidRPr="006D613E">
              <w:t>  1</w:t>
            </w:r>
          </w:p>
        </w:tc>
        <w:tc>
          <w:tcPr>
            <w:tcW w:w="810" w:type="dxa"/>
            <w:shd w:val="clear" w:color="auto" w:fill="auto"/>
          </w:tcPr>
          <w:p w14:paraId="47CD302B" w14:textId="77777777" w:rsidR="00BA2D2B" w:rsidRPr="006D613E" w:rsidRDefault="00BA2D2B" w:rsidP="001F5A5C">
            <w:pPr>
              <w:pStyle w:val="TableEntry"/>
              <w:rPr>
                <w:color w:val="FFFFFF"/>
              </w:rPr>
            </w:pPr>
            <w:r w:rsidRPr="006D613E">
              <w:t>  ST</w:t>
            </w:r>
          </w:p>
        </w:tc>
        <w:tc>
          <w:tcPr>
            <w:tcW w:w="810" w:type="dxa"/>
            <w:shd w:val="clear" w:color="auto" w:fill="auto"/>
          </w:tcPr>
          <w:p w14:paraId="25BDB28C" w14:textId="77777777" w:rsidR="00BA2D2B" w:rsidRPr="006D613E" w:rsidRDefault="00BA2D2B" w:rsidP="001F5A5C">
            <w:pPr>
              <w:pStyle w:val="TableEntry"/>
              <w:rPr>
                <w:color w:val="FFFFFF"/>
              </w:rPr>
            </w:pPr>
            <w:r w:rsidRPr="006D613E">
              <w:t>  20</w:t>
            </w:r>
          </w:p>
        </w:tc>
        <w:tc>
          <w:tcPr>
            <w:tcW w:w="716" w:type="dxa"/>
            <w:shd w:val="clear" w:color="auto" w:fill="auto"/>
          </w:tcPr>
          <w:p w14:paraId="79775EED" w14:textId="77777777" w:rsidR="00BA2D2B" w:rsidRPr="006D613E" w:rsidRDefault="00BA2D2B" w:rsidP="001F5A5C">
            <w:pPr>
              <w:pStyle w:val="TableEntry"/>
              <w:rPr>
                <w:color w:val="FFFFFF"/>
              </w:rPr>
            </w:pPr>
            <w:r w:rsidRPr="006D613E">
              <w:t>  RE</w:t>
            </w:r>
          </w:p>
        </w:tc>
        <w:tc>
          <w:tcPr>
            <w:tcW w:w="810" w:type="dxa"/>
            <w:shd w:val="clear" w:color="auto" w:fill="auto"/>
          </w:tcPr>
          <w:p w14:paraId="7381A188" w14:textId="77777777" w:rsidR="00BA2D2B" w:rsidRPr="006D613E" w:rsidRDefault="00BA2D2B" w:rsidP="001F5A5C">
            <w:pPr>
              <w:pStyle w:val="TableEntry"/>
            </w:pPr>
            <w:r w:rsidRPr="006D613E">
              <w:t> </w:t>
            </w:r>
          </w:p>
        </w:tc>
        <w:tc>
          <w:tcPr>
            <w:tcW w:w="644" w:type="dxa"/>
            <w:shd w:val="clear" w:color="auto" w:fill="auto"/>
          </w:tcPr>
          <w:p w14:paraId="4F1ECCED" w14:textId="77777777" w:rsidR="00BA2D2B" w:rsidRPr="006D613E" w:rsidRDefault="00BA2D2B" w:rsidP="001F5A5C">
            <w:pPr>
              <w:pStyle w:val="TableEntry"/>
              <w:rPr>
                <w:color w:val="FFFFFF"/>
              </w:rPr>
            </w:pPr>
            <w:r w:rsidRPr="006D613E">
              <w:t>  0</w:t>
            </w:r>
          </w:p>
        </w:tc>
        <w:tc>
          <w:tcPr>
            <w:tcW w:w="706" w:type="dxa"/>
            <w:shd w:val="clear" w:color="auto" w:fill="auto"/>
          </w:tcPr>
          <w:p w14:paraId="6BA876F0" w14:textId="77777777" w:rsidR="00BA2D2B" w:rsidRPr="006D613E" w:rsidRDefault="00BA2D2B" w:rsidP="001F5A5C">
            <w:pPr>
              <w:pStyle w:val="TableEntry"/>
              <w:rPr>
                <w:color w:val="FFFFFF"/>
              </w:rPr>
            </w:pPr>
            <w:r w:rsidRPr="006D613E">
              <w:t>  1</w:t>
            </w:r>
          </w:p>
        </w:tc>
        <w:tc>
          <w:tcPr>
            <w:tcW w:w="720" w:type="dxa"/>
            <w:shd w:val="clear" w:color="auto" w:fill="auto"/>
          </w:tcPr>
          <w:p w14:paraId="38E7C308" w14:textId="77777777" w:rsidR="00BA2D2B" w:rsidRPr="006D613E" w:rsidRDefault="00BA2D2B" w:rsidP="001F5A5C">
            <w:pPr>
              <w:pStyle w:val="TableEntry"/>
            </w:pPr>
            <w:r w:rsidRPr="006D613E">
              <w:t> </w:t>
            </w:r>
          </w:p>
        </w:tc>
        <w:tc>
          <w:tcPr>
            <w:tcW w:w="1080" w:type="dxa"/>
            <w:shd w:val="clear" w:color="auto" w:fill="auto"/>
          </w:tcPr>
          <w:p w14:paraId="2E31EED6" w14:textId="77777777" w:rsidR="00BA2D2B" w:rsidRPr="006D613E" w:rsidRDefault="00BA2D2B" w:rsidP="001F5A5C">
            <w:pPr>
              <w:pStyle w:val="TableEntry"/>
            </w:pPr>
            <w:r w:rsidRPr="006D613E">
              <w:t> </w:t>
            </w:r>
          </w:p>
        </w:tc>
        <w:tc>
          <w:tcPr>
            <w:tcW w:w="1454" w:type="dxa"/>
            <w:shd w:val="clear" w:color="auto" w:fill="auto"/>
          </w:tcPr>
          <w:p w14:paraId="4CA454EB" w14:textId="77777777" w:rsidR="00BA2D2B" w:rsidRPr="006D613E" w:rsidRDefault="00BA2D2B" w:rsidP="001F5A5C">
            <w:pPr>
              <w:pStyle w:val="TableEntry"/>
            </w:pPr>
            <w:r w:rsidRPr="006D613E">
              <w:t> </w:t>
            </w:r>
          </w:p>
        </w:tc>
      </w:tr>
      <w:tr w:rsidR="00C40FD5" w:rsidRPr="006D613E" w14:paraId="3E34A235" w14:textId="77777777" w:rsidTr="005B77EE">
        <w:trPr>
          <w:cantSplit/>
          <w:jc w:val="center"/>
        </w:trPr>
        <w:tc>
          <w:tcPr>
            <w:tcW w:w="1274" w:type="dxa"/>
            <w:shd w:val="clear" w:color="auto" w:fill="auto"/>
          </w:tcPr>
          <w:p w14:paraId="499F4457" w14:textId="77777777" w:rsidR="00BA2D2B" w:rsidRPr="006D613E" w:rsidRDefault="00BA2D2B" w:rsidP="001F5A5C">
            <w:pPr>
              <w:pStyle w:val="TableEntry"/>
            </w:pPr>
            <w:r w:rsidRPr="006D613E">
              <w:t>   text</w:t>
            </w:r>
          </w:p>
        </w:tc>
        <w:tc>
          <w:tcPr>
            <w:tcW w:w="724" w:type="dxa"/>
            <w:shd w:val="clear" w:color="auto" w:fill="auto"/>
          </w:tcPr>
          <w:p w14:paraId="7E0D993D" w14:textId="77777777" w:rsidR="00BA2D2B" w:rsidRPr="006D613E" w:rsidRDefault="00BA2D2B" w:rsidP="001F5A5C">
            <w:pPr>
              <w:pStyle w:val="TableEntry"/>
            </w:pPr>
            <w:r w:rsidRPr="006D613E">
              <w:t>  2</w:t>
            </w:r>
          </w:p>
        </w:tc>
        <w:tc>
          <w:tcPr>
            <w:tcW w:w="810" w:type="dxa"/>
            <w:shd w:val="clear" w:color="auto" w:fill="auto"/>
          </w:tcPr>
          <w:p w14:paraId="6ABCBEFB" w14:textId="77777777" w:rsidR="00BA2D2B" w:rsidRPr="006D613E" w:rsidRDefault="00BA2D2B" w:rsidP="001F5A5C">
            <w:pPr>
              <w:pStyle w:val="TableEntry"/>
              <w:rPr>
                <w:color w:val="FFFFFF"/>
              </w:rPr>
            </w:pPr>
            <w:r w:rsidRPr="006D613E">
              <w:t>  ST</w:t>
            </w:r>
          </w:p>
        </w:tc>
        <w:tc>
          <w:tcPr>
            <w:tcW w:w="810" w:type="dxa"/>
            <w:shd w:val="clear" w:color="auto" w:fill="auto"/>
          </w:tcPr>
          <w:p w14:paraId="65F78CE8" w14:textId="77777777" w:rsidR="00BA2D2B" w:rsidRPr="006D613E" w:rsidRDefault="00BA2D2B" w:rsidP="001F5A5C">
            <w:pPr>
              <w:pStyle w:val="TableEntry"/>
              <w:rPr>
                <w:color w:val="FFFFFF"/>
              </w:rPr>
            </w:pPr>
            <w:r w:rsidRPr="006D613E">
              <w:t>  199</w:t>
            </w:r>
          </w:p>
        </w:tc>
        <w:tc>
          <w:tcPr>
            <w:tcW w:w="716" w:type="dxa"/>
            <w:shd w:val="clear" w:color="auto" w:fill="auto"/>
          </w:tcPr>
          <w:p w14:paraId="64E5856F" w14:textId="77777777" w:rsidR="00BA2D2B" w:rsidRPr="006D613E" w:rsidRDefault="00BA2D2B" w:rsidP="001F5A5C">
            <w:pPr>
              <w:pStyle w:val="TableEntry"/>
              <w:rPr>
                <w:color w:val="FFFFFF"/>
              </w:rPr>
            </w:pPr>
            <w:r w:rsidRPr="006D613E">
              <w:t>  O</w:t>
            </w:r>
          </w:p>
        </w:tc>
        <w:tc>
          <w:tcPr>
            <w:tcW w:w="810" w:type="dxa"/>
            <w:shd w:val="clear" w:color="auto" w:fill="auto"/>
          </w:tcPr>
          <w:p w14:paraId="543CD568" w14:textId="77777777" w:rsidR="00BA2D2B" w:rsidRPr="006D613E" w:rsidRDefault="00BA2D2B" w:rsidP="001F5A5C">
            <w:pPr>
              <w:pStyle w:val="TableEntry"/>
            </w:pPr>
            <w:r w:rsidRPr="006D613E">
              <w:t> </w:t>
            </w:r>
          </w:p>
        </w:tc>
        <w:tc>
          <w:tcPr>
            <w:tcW w:w="644" w:type="dxa"/>
            <w:shd w:val="clear" w:color="auto" w:fill="auto"/>
          </w:tcPr>
          <w:p w14:paraId="3CD3C7B4" w14:textId="77777777" w:rsidR="00BA2D2B" w:rsidRPr="006D613E" w:rsidRDefault="00BA2D2B" w:rsidP="001F5A5C">
            <w:pPr>
              <w:pStyle w:val="TableEntry"/>
              <w:rPr>
                <w:color w:val="FFFFFF"/>
              </w:rPr>
            </w:pPr>
            <w:r w:rsidRPr="006D613E">
              <w:t>  0</w:t>
            </w:r>
          </w:p>
        </w:tc>
        <w:tc>
          <w:tcPr>
            <w:tcW w:w="706" w:type="dxa"/>
            <w:shd w:val="clear" w:color="auto" w:fill="auto"/>
          </w:tcPr>
          <w:p w14:paraId="23A124D3" w14:textId="77777777" w:rsidR="00BA2D2B" w:rsidRPr="006D613E" w:rsidRDefault="00BA2D2B" w:rsidP="001F5A5C">
            <w:pPr>
              <w:pStyle w:val="TableEntry"/>
              <w:rPr>
                <w:color w:val="FFFFFF"/>
              </w:rPr>
            </w:pPr>
            <w:r w:rsidRPr="006D613E">
              <w:t>  1</w:t>
            </w:r>
          </w:p>
        </w:tc>
        <w:tc>
          <w:tcPr>
            <w:tcW w:w="720" w:type="dxa"/>
            <w:shd w:val="clear" w:color="auto" w:fill="auto"/>
          </w:tcPr>
          <w:p w14:paraId="780E83B9" w14:textId="77777777" w:rsidR="00BA2D2B" w:rsidRPr="006D613E" w:rsidRDefault="00BA2D2B" w:rsidP="001F5A5C">
            <w:pPr>
              <w:pStyle w:val="TableEntry"/>
            </w:pPr>
            <w:r w:rsidRPr="006D613E">
              <w:t> </w:t>
            </w:r>
          </w:p>
        </w:tc>
        <w:tc>
          <w:tcPr>
            <w:tcW w:w="1080" w:type="dxa"/>
            <w:shd w:val="clear" w:color="auto" w:fill="auto"/>
          </w:tcPr>
          <w:p w14:paraId="5FE03E93" w14:textId="77777777" w:rsidR="00BA2D2B" w:rsidRPr="006D613E" w:rsidRDefault="00BA2D2B" w:rsidP="001F5A5C">
            <w:pPr>
              <w:pStyle w:val="TableEntry"/>
            </w:pPr>
            <w:r w:rsidRPr="006D613E">
              <w:t> </w:t>
            </w:r>
          </w:p>
        </w:tc>
        <w:tc>
          <w:tcPr>
            <w:tcW w:w="1454" w:type="dxa"/>
            <w:shd w:val="clear" w:color="auto" w:fill="auto"/>
          </w:tcPr>
          <w:p w14:paraId="38CD7CAC" w14:textId="77777777" w:rsidR="00BA2D2B" w:rsidRPr="006D613E" w:rsidRDefault="00BA2D2B" w:rsidP="001F5A5C">
            <w:pPr>
              <w:pStyle w:val="TableEntry"/>
            </w:pPr>
            <w:r w:rsidRPr="006D613E">
              <w:t> </w:t>
            </w:r>
          </w:p>
        </w:tc>
      </w:tr>
      <w:tr w:rsidR="00C40FD5" w:rsidRPr="006D613E" w14:paraId="0C022AF9" w14:textId="77777777" w:rsidTr="005B77EE">
        <w:trPr>
          <w:cantSplit/>
          <w:jc w:val="center"/>
        </w:trPr>
        <w:tc>
          <w:tcPr>
            <w:tcW w:w="1274" w:type="dxa"/>
            <w:shd w:val="clear" w:color="auto" w:fill="auto"/>
          </w:tcPr>
          <w:p w14:paraId="043FAF4A" w14:textId="77777777" w:rsidR="00BA2D2B" w:rsidRPr="006D613E" w:rsidRDefault="00BA2D2B" w:rsidP="001F5A5C">
            <w:pPr>
              <w:pStyle w:val="TableEntry"/>
            </w:pPr>
            <w:r w:rsidRPr="006D613E">
              <w:t>  Abnormal Flags</w:t>
            </w:r>
          </w:p>
        </w:tc>
        <w:tc>
          <w:tcPr>
            <w:tcW w:w="724" w:type="dxa"/>
            <w:shd w:val="clear" w:color="auto" w:fill="auto"/>
          </w:tcPr>
          <w:p w14:paraId="1A3449CE" w14:textId="77777777" w:rsidR="00BA2D2B" w:rsidRPr="006D613E" w:rsidRDefault="00BA2D2B" w:rsidP="001F5A5C">
            <w:pPr>
              <w:pStyle w:val="TableEntry"/>
            </w:pPr>
            <w:r w:rsidRPr="006D613E">
              <w:t>  8</w:t>
            </w:r>
          </w:p>
        </w:tc>
        <w:tc>
          <w:tcPr>
            <w:tcW w:w="810" w:type="dxa"/>
            <w:shd w:val="clear" w:color="auto" w:fill="auto"/>
          </w:tcPr>
          <w:p w14:paraId="630025D9" w14:textId="77777777" w:rsidR="00BA2D2B" w:rsidRPr="006D613E" w:rsidRDefault="00BA2D2B" w:rsidP="001F5A5C">
            <w:pPr>
              <w:pStyle w:val="TableEntry"/>
              <w:rPr>
                <w:color w:val="FFFFFF"/>
              </w:rPr>
            </w:pPr>
            <w:r w:rsidRPr="006D613E">
              <w:t>  IS</w:t>
            </w:r>
          </w:p>
        </w:tc>
        <w:tc>
          <w:tcPr>
            <w:tcW w:w="810" w:type="dxa"/>
            <w:shd w:val="clear" w:color="auto" w:fill="auto"/>
          </w:tcPr>
          <w:p w14:paraId="17B8D0A6" w14:textId="77777777" w:rsidR="00BA2D2B" w:rsidRPr="006D613E" w:rsidRDefault="00BA2D2B" w:rsidP="001F5A5C">
            <w:pPr>
              <w:pStyle w:val="TableEntry"/>
              <w:rPr>
                <w:color w:val="FFFFFF"/>
              </w:rPr>
            </w:pPr>
            <w:r w:rsidRPr="006D613E">
              <w:t>  5</w:t>
            </w:r>
          </w:p>
        </w:tc>
        <w:tc>
          <w:tcPr>
            <w:tcW w:w="716" w:type="dxa"/>
            <w:shd w:val="clear" w:color="auto" w:fill="auto"/>
          </w:tcPr>
          <w:p w14:paraId="2829297A" w14:textId="77777777" w:rsidR="00BA2D2B" w:rsidRPr="006D613E" w:rsidRDefault="00BA2D2B" w:rsidP="001F5A5C">
            <w:pPr>
              <w:pStyle w:val="TableEntry"/>
              <w:rPr>
                <w:color w:val="FFFFFF"/>
              </w:rPr>
            </w:pPr>
            <w:r w:rsidRPr="006D613E">
              <w:t>  O</w:t>
            </w:r>
          </w:p>
        </w:tc>
        <w:tc>
          <w:tcPr>
            <w:tcW w:w="810" w:type="dxa"/>
            <w:shd w:val="clear" w:color="auto" w:fill="auto"/>
          </w:tcPr>
          <w:p w14:paraId="4E28F780" w14:textId="77777777" w:rsidR="00BA2D2B" w:rsidRPr="006D613E" w:rsidRDefault="00BA2D2B" w:rsidP="001F5A5C">
            <w:pPr>
              <w:pStyle w:val="TableEntry"/>
              <w:rPr>
                <w:color w:val="FFFFFF"/>
              </w:rPr>
            </w:pPr>
            <w:r w:rsidRPr="006D613E">
              <w:t>  True</w:t>
            </w:r>
          </w:p>
        </w:tc>
        <w:tc>
          <w:tcPr>
            <w:tcW w:w="644" w:type="dxa"/>
            <w:shd w:val="clear" w:color="auto" w:fill="auto"/>
          </w:tcPr>
          <w:p w14:paraId="14ABBC99" w14:textId="77777777" w:rsidR="00BA2D2B" w:rsidRPr="006D613E" w:rsidRDefault="00BA2D2B" w:rsidP="001F5A5C">
            <w:pPr>
              <w:pStyle w:val="TableEntry"/>
              <w:rPr>
                <w:color w:val="FFFFFF"/>
              </w:rPr>
            </w:pPr>
            <w:r w:rsidRPr="006D613E">
              <w:t>  0</w:t>
            </w:r>
          </w:p>
        </w:tc>
        <w:tc>
          <w:tcPr>
            <w:tcW w:w="706" w:type="dxa"/>
            <w:shd w:val="clear" w:color="auto" w:fill="auto"/>
          </w:tcPr>
          <w:p w14:paraId="1B6EFDEB" w14:textId="77777777" w:rsidR="00BA2D2B" w:rsidRPr="006D613E" w:rsidRDefault="00BA2D2B" w:rsidP="001F5A5C">
            <w:pPr>
              <w:pStyle w:val="TableEntry"/>
              <w:rPr>
                <w:color w:val="FFFFFF"/>
              </w:rPr>
            </w:pPr>
            <w:r w:rsidRPr="006D613E">
              <w:t>  *</w:t>
            </w:r>
          </w:p>
        </w:tc>
        <w:tc>
          <w:tcPr>
            <w:tcW w:w="720" w:type="dxa"/>
            <w:shd w:val="clear" w:color="auto" w:fill="auto"/>
          </w:tcPr>
          <w:p w14:paraId="0C0FED07" w14:textId="77777777" w:rsidR="00BA2D2B" w:rsidRPr="006D613E" w:rsidRDefault="00BA2D2B" w:rsidP="001F5A5C">
            <w:pPr>
              <w:pStyle w:val="TableEntry"/>
              <w:rPr>
                <w:color w:val="FFFFFF"/>
              </w:rPr>
            </w:pPr>
            <w:r w:rsidRPr="006D613E">
              <w:t>  0078</w:t>
            </w:r>
          </w:p>
        </w:tc>
        <w:tc>
          <w:tcPr>
            <w:tcW w:w="1080" w:type="dxa"/>
            <w:shd w:val="clear" w:color="auto" w:fill="auto"/>
          </w:tcPr>
          <w:p w14:paraId="5A04D20D" w14:textId="77777777" w:rsidR="00BA2D2B" w:rsidRPr="006D613E" w:rsidRDefault="00BA2D2B" w:rsidP="001F5A5C">
            <w:pPr>
              <w:pStyle w:val="TableEntry"/>
            </w:pPr>
            <w:r w:rsidRPr="006D613E">
              <w:t> </w:t>
            </w:r>
          </w:p>
        </w:tc>
        <w:tc>
          <w:tcPr>
            <w:tcW w:w="1454" w:type="dxa"/>
            <w:shd w:val="clear" w:color="auto" w:fill="auto"/>
          </w:tcPr>
          <w:p w14:paraId="05FB1285" w14:textId="77777777" w:rsidR="00BA2D2B" w:rsidRPr="006D613E" w:rsidRDefault="00BA2D2B" w:rsidP="001F5A5C">
            <w:pPr>
              <w:pStyle w:val="TableEntry"/>
            </w:pPr>
            <w:r w:rsidRPr="006D613E">
              <w:t> </w:t>
            </w:r>
          </w:p>
        </w:tc>
      </w:tr>
      <w:tr w:rsidR="00C40FD5" w:rsidRPr="006D613E" w14:paraId="08CAFA00" w14:textId="77777777" w:rsidTr="005B77EE">
        <w:trPr>
          <w:cantSplit/>
          <w:jc w:val="center"/>
        </w:trPr>
        <w:tc>
          <w:tcPr>
            <w:tcW w:w="1274" w:type="dxa"/>
            <w:shd w:val="clear" w:color="auto" w:fill="auto"/>
          </w:tcPr>
          <w:p w14:paraId="4A373DD7" w14:textId="77777777" w:rsidR="00BA2D2B" w:rsidRPr="006D613E" w:rsidRDefault="00BA2D2B" w:rsidP="001F5A5C">
            <w:pPr>
              <w:pStyle w:val="TableEntry"/>
            </w:pPr>
            <w:r w:rsidRPr="006D613E">
              <w:t>  Observation Result Status</w:t>
            </w:r>
          </w:p>
        </w:tc>
        <w:tc>
          <w:tcPr>
            <w:tcW w:w="724" w:type="dxa"/>
            <w:shd w:val="clear" w:color="auto" w:fill="auto"/>
          </w:tcPr>
          <w:p w14:paraId="444C4177" w14:textId="77777777" w:rsidR="00BA2D2B" w:rsidRPr="006D613E" w:rsidRDefault="00BA2D2B" w:rsidP="001F5A5C">
            <w:pPr>
              <w:pStyle w:val="TableEntry"/>
            </w:pPr>
            <w:r w:rsidRPr="006D613E">
              <w:t>  11</w:t>
            </w:r>
          </w:p>
        </w:tc>
        <w:tc>
          <w:tcPr>
            <w:tcW w:w="810" w:type="dxa"/>
            <w:shd w:val="clear" w:color="auto" w:fill="auto"/>
          </w:tcPr>
          <w:p w14:paraId="3C783C56" w14:textId="77777777" w:rsidR="00BA2D2B" w:rsidRPr="006D613E" w:rsidRDefault="00BA2D2B" w:rsidP="001F5A5C">
            <w:pPr>
              <w:pStyle w:val="TableEntry"/>
              <w:rPr>
                <w:color w:val="FFFFFF"/>
              </w:rPr>
            </w:pPr>
            <w:r w:rsidRPr="006D613E">
              <w:t>  ID</w:t>
            </w:r>
          </w:p>
        </w:tc>
        <w:tc>
          <w:tcPr>
            <w:tcW w:w="810" w:type="dxa"/>
            <w:shd w:val="clear" w:color="auto" w:fill="auto"/>
          </w:tcPr>
          <w:p w14:paraId="6BAF7B5E" w14:textId="77777777" w:rsidR="00BA2D2B" w:rsidRPr="006D613E" w:rsidRDefault="00BA2D2B" w:rsidP="001F5A5C">
            <w:pPr>
              <w:pStyle w:val="TableEntry"/>
              <w:rPr>
                <w:color w:val="FFFFFF"/>
              </w:rPr>
            </w:pPr>
            <w:r w:rsidRPr="006D613E">
              <w:t>  1</w:t>
            </w:r>
          </w:p>
        </w:tc>
        <w:tc>
          <w:tcPr>
            <w:tcW w:w="716" w:type="dxa"/>
            <w:shd w:val="clear" w:color="auto" w:fill="auto"/>
          </w:tcPr>
          <w:p w14:paraId="461CB3F8" w14:textId="77777777" w:rsidR="00BA2D2B" w:rsidRPr="006D613E" w:rsidRDefault="00BA2D2B" w:rsidP="001F5A5C">
            <w:pPr>
              <w:pStyle w:val="TableEntry"/>
              <w:rPr>
                <w:color w:val="FFFFFF"/>
              </w:rPr>
            </w:pPr>
            <w:r w:rsidRPr="006D613E">
              <w:t>  R</w:t>
            </w:r>
          </w:p>
        </w:tc>
        <w:tc>
          <w:tcPr>
            <w:tcW w:w="810" w:type="dxa"/>
            <w:shd w:val="clear" w:color="auto" w:fill="auto"/>
          </w:tcPr>
          <w:p w14:paraId="5630FD72" w14:textId="77777777" w:rsidR="00BA2D2B" w:rsidRPr="006D613E" w:rsidRDefault="00BA2D2B" w:rsidP="001F5A5C">
            <w:pPr>
              <w:pStyle w:val="TableEntry"/>
              <w:rPr>
                <w:color w:val="FFFFFF"/>
              </w:rPr>
            </w:pPr>
            <w:r w:rsidRPr="006D613E">
              <w:t>  False</w:t>
            </w:r>
          </w:p>
        </w:tc>
        <w:tc>
          <w:tcPr>
            <w:tcW w:w="644" w:type="dxa"/>
            <w:shd w:val="clear" w:color="auto" w:fill="auto"/>
          </w:tcPr>
          <w:p w14:paraId="3077DBC7" w14:textId="77777777" w:rsidR="00BA2D2B" w:rsidRPr="006D613E" w:rsidRDefault="00BA2D2B" w:rsidP="001F5A5C">
            <w:pPr>
              <w:pStyle w:val="TableEntry"/>
              <w:rPr>
                <w:color w:val="FFFFFF"/>
              </w:rPr>
            </w:pPr>
            <w:r w:rsidRPr="006D613E">
              <w:t>  1</w:t>
            </w:r>
          </w:p>
        </w:tc>
        <w:tc>
          <w:tcPr>
            <w:tcW w:w="706" w:type="dxa"/>
            <w:shd w:val="clear" w:color="auto" w:fill="auto"/>
          </w:tcPr>
          <w:p w14:paraId="01372136" w14:textId="77777777" w:rsidR="00BA2D2B" w:rsidRPr="006D613E" w:rsidRDefault="00BA2D2B" w:rsidP="001F5A5C">
            <w:pPr>
              <w:pStyle w:val="TableEntry"/>
              <w:rPr>
                <w:color w:val="FFFFFF"/>
              </w:rPr>
            </w:pPr>
            <w:r w:rsidRPr="006D613E">
              <w:t>  1</w:t>
            </w:r>
          </w:p>
        </w:tc>
        <w:tc>
          <w:tcPr>
            <w:tcW w:w="720" w:type="dxa"/>
            <w:shd w:val="clear" w:color="auto" w:fill="auto"/>
          </w:tcPr>
          <w:p w14:paraId="3B01C5C5" w14:textId="77777777" w:rsidR="00BA2D2B" w:rsidRPr="006D613E" w:rsidRDefault="00BA2D2B" w:rsidP="001F5A5C">
            <w:pPr>
              <w:pStyle w:val="TableEntry"/>
              <w:rPr>
                <w:color w:val="FFFFFF"/>
              </w:rPr>
            </w:pPr>
            <w:r w:rsidRPr="006D613E">
              <w:t>  0085</w:t>
            </w:r>
          </w:p>
        </w:tc>
        <w:tc>
          <w:tcPr>
            <w:tcW w:w="1080" w:type="dxa"/>
            <w:shd w:val="clear" w:color="auto" w:fill="auto"/>
          </w:tcPr>
          <w:p w14:paraId="4E0CF666" w14:textId="77777777" w:rsidR="00BA2D2B" w:rsidRPr="006D613E" w:rsidRDefault="00BA2D2B" w:rsidP="001F5A5C">
            <w:pPr>
              <w:pStyle w:val="TableEntry"/>
            </w:pPr>
            <w:r w:rsidRPr="006D613E">
              <w:t> </w:t>
            </w:r>
          </w:p>
        </w:tc>
        <w:tc>
          <w:tcPr>
            <w:tcW w:w="1454" w:type="dxa"/>
            <w:shd w:val="clear" w:color="auto" w:fill="auto"/>
          </w:tcPr>
          <w:p w14:paraId="62559892" w14:textId="77777777" w:rsidR="00BA2D2B" w:rsidRPr="006D613E" w:rsidRDefault="00BA2D2B" w:rsidP="001F5A5C">
            <w:pPr>
              <w:pStyle w:val="TableEntry"/>
            </w:pPr>
            <w:r w:rsidRPr="006D613E">
              <w:t> </w:t>
            </w:r>
          </w:p>
        </w:tc>
      </w:tr>
      <w:tr w:rsidR="00C40FD5" w:rsidRPr="006D613E" w14:paraId="665F52B9" w14:textId="77777777" w:rsidTr="005B77EE">
        <w:trPr>
          <w:cantSplit/>
          <w:jc w:val="center"/>
        </w:trPr>
        <w:tc>
          <w:tcPr>
            <w:tcW w:w="1274" w:type="dxa"/>
            <w:shd w:val="clear" w:color="auto" w:fill="auto"/>
          </w:tcPr>
          <w:p w14:paraId="6DE5871F" w14:textId="77777777" w:rsidR="00BA2D2B" w:rsidRPr="006D613E" w:rsidRDefault="00BA2D2B" w:rsidP="001F5A5C">
            <w:pPr>
              <w:pStyle w:val="TableEntry"/>
            </w:pPr>
            <w:r w:rsidRPr="006D613E">
              <w:t>  Date/Time of the Observation</w:t>
            </w:r>
          </w:p>
        </w:tc>
        <w:tc>
          <w:tcPr>
            <w:tcW w:w="724" w:type="dxa"/>
            <w:shd w:val="clear" w:color="auto" w:fill="auto"/>
          </w:tcPr>
          <w:p w14:paraId="197DA826" w14:textId="77777777" w:rsidR="00BA2D2B" w:rsidRPr="006D613E" w:rsidRDefault="00BA2D2B" w:rsidP="001F5A5C">
            <w:pPr>
              <w:pStyle w:val="TableEntry"/>
            </w:pPr>
            <w:r w:rsidRPr="006D613E">
              <w:t>  14</w:t>
            </w:r>
          </w:p>
        </w:tc>
        <w:tc>
          <w:tcPr>
            <w:tcW w:w="810" w:type="dxa"/>
            <w:shd w:val="clear" w:color="auto" w:fill="auto"/>
          </w:tcPr>
          <w:p w14:paraId="04A88543" w14:textId="77777777" w:rsidR="00BA2D2B" w:rsidRPr="006D613E" w:rsidRDefault="00BA2D2B" w:rsidP="001F5A5C">
            <w:pPr>
              <w:pStyle w:val="TableEntry"/>
              <w:rPr>
                <w:color w:val="FFFFFF"/>
              </w:rPr>
            </w:pPr>
            <w:r w:rsidRPr="006D613E">
              <w:t>  TS</w:t>
            </w:r>
          </w:p>
        </w:tc>
        <w:tc>
          <w:tcPr>
            <w:tcW w:w="810" w:type="dxa"/>
            <w:shd w:val="clear" w:color="auto" w:fill="auto"/>
          </w:tcPr>
          <w:p w14:paraId="500D0B71" w14:textId="77777777" w:rsidR="00BA2D2B" w:rsidRPr="006D613E" w:rsidRDefault="00BA2D2B" w:rsidP="001F5A5C">
            <w:pPr>
              <w:pStyle w:val="TableEntry"/>
              <w:rPr>
                <w:color w:val="FFFFFF"/>
              </w:rPr>
            </w:pPr>
            <w:r w:rsidRPr="006D613E">
              <w:t>  26</w:t>
            </w:r>
          </w:p>
        </w:tc>
        <w:tc>
          <w:tcPr>
            <w:tcW w:w="716" w:type="dxa"/>
            <w:shd w:val="clear" w:color="auto" w:fill="auto"/>
          </w:tcPr>
          <w:p w14:paraId="1F7CDF6B" w14:textId="77777777" w:rsidR="00BA2D2B" w:rsidRPr="006D613E" w:rsidRDefault="00BA2D2B" w:rsidP="001F5A5C">
            <w:pPr>
              <w:pStyle w:val="TableEntry"/>
              <w:rPr>
                <w:color w:val="FFFFFF"/>
              </w:rPr>
            </w:pPr>
            <w:r w:rsidRPr="006D613E">
              <w:t>  RE</w:t>
            </w:r>
          </w:p>
        </w:tc>
        <w:tc>
          <w:tcPr>
            <w:tcW w:w="810" w:type="dxa"/>
            <w:shd w:val="clear" w:color="auto" w:fill="auto"/>
          </w:tcPr>
          <w:p w14:paraId="1493DEE5" w14:textId="77777777" w:rsidR="00BA2D2B" w:rsidRPr="006D613E" w:rsidRDefault="00BA2D2B" w:rsidP="001F5A5C">
            <w:pPr>
              <w:pStyle w:val="TableEntry"/>
              <w:rPr>
                <w:color w:val="FFFFFF"/>
              </w:rPr>
            </w:pPr>
            <w:r w:rsidRPr="006D613E">
              <w:t>  False</w:t>
            </w:r>
          </w:p>
        </w:tc>
        <w:tc>
          <w:tcPr>
            <w:tcW w:w="644" w:type="dxa"/>
            <w:shd w:val="clear" w:color="auto" w:fill="auto"/>
          </w:tcPr>
          <w:p w14:paraId="07DAB490" w14:textId="77777777" w:rsidR="00BA2D2B" w:rsidRPr="006D613E" w:rsidRDefault="00BA2D2B" w:rsidP="001F5A5C">
            <w:pPr>
              <w:pStyle w:val="TableEntry"/>
              <w:rPr>
                <w:color w:val="FFFFFF"/>
              </w:rPr>
            </w:pPr>
            <w:r w:rsidRPr="006D613E">
              <w:t>  0</w:t>
            </w:r>
          </w:p>
        </w:tc>
        <w:tc>
          <w:tcPr>
            <w:tcW w:w="706" w:type="dxa"/>
            <w:shd w:val="clear" w:color="auto" w:fill="auto"/>
          </w:tcPr>
          <w:p w14:paraId="6C4DA2B8" w14:textId="77777777" w:rsidR="00BA2D2B" w:rsidRPr="006D613E" w:rsidRDefault="00BA2D2B" w:rsidP="001F5A5C">
            <w:pPr>
              <w:pStyle w:val="TableEntry"/>
              <w:rPr>
                <w:color w:val="FFFFFF"/>
              </w:rPr>
            </w:pPr>
            <w:r w:rsidRPr="006D613E">
              <w:t>  1</w:t>
            </w:r>
          </w:p>
        </w:tc>
        <w:tc>
          <w:tcPr>
            <w:tcW w:w="720" w:type="dxa"/>
            <w:shd w:val="clear" w:color="auto" w:fill="auto"/>
          </w:tcPr>
          <w:p w14:paraId="796865B3" w14:textId="77777777" w:rsidR="00BA2D2B" w:rsidRPr="006D613E" w:rsidRDefault="00BA2D2B" w:rsidP="001F5A5C">
            <w:pPr>
              <w:pStyle w:val="TableEntry"/>
            </w:pPr>
            <w:r w:rsidRPr="006D613E">
              <w:t> </w:t>
            </w:r>
          </w:p>
        </w:tc>
        <w:tc>
          <w:tcPr>
            <w:tcW w:w="1080" w:type="dxa"/>
            <w:shd w:val="clear" w:color="auto" w:fill="auto"/>
          </w:tcPr>
          <w:p w14:paraId="351283C8" w14:textId="77777777" w:rsidR="00BA2D2B" w:rsidRPr="006D613E" w:rsidRDefault="00BA2D2B" w:rsidP="001F5A5C">
            <w:pPr>
              <w:pStyle w:val="TableEntry"/>
            </w:pPr>
            <w:r w:rsidRPr="006D613E">
              <w:t>   </w:t>
            </w:r>
          </w:p>
        </w:tc>
        <w:tc>
          <w:tcPr>
            <w:tcW w:w="1454" w:type="dxa"/>
            <w:shd w:val="clear" w:color="auto" w:fill="auto"/>
          </w:tcPr>
          <w:p w14:paraId="22565DF5" w14:textId="77777777" w:rsidR="00BA2D2B" w:rsidRPr="006D613E" w:rsidRDefault="00BA2D2B" w:rsidP="001F5A5C">
            <w:pPr>
              <w:pStyle w:val="TableEntry"/>
            </w:pPr>
            <w:r w:rsidRPr="006D613E">
              <w:t>   </w:t>
            </w:r>
          </w:p>
        </w:tc>
      </w:tr>
      <w:tr w:rsidR="00C40FD5" w:rsidRPr="006D613E" w14:paraId="30818B69" w14:textId="77777777" w:rsidTr="005B77EE">
        <w:trPr>
          <w:cantSplit/>
          <w:jc w:val="center"/>
        </w:trPr>
        <w:tc>
          <w:tcPr>
            <w:tcW w:w="1274" w:type="dxa"/>
            <w:shd w:val="clear" w:color="auto" w:fill="auto"/>
          </w:tcPr>
          <w:p w14:paraId="71F5716C" w14:textId="77777777" w:rsidR="00BA2D2B" w:rsidRPr="006D613E" w:rsidRDefault="00BA2D2B" w:rsidP="001F5A5C">
            <w:pPr>
              <w:pStyle w:val="TableEntry"/>
            </w:pPr>
            <w:r w:rsidRPr="006D613E">
              <w:lastRenderedPageBreak/>
              <w:t>   time</w:t>
            </w:r>
          </w:p>
        </w:tc>
        <w:tc>
          <w:tcPr>
            <w:tcW w:w="724" w:type="dxa"/>
            <w:shd w:val="clear" w:color="auto" w:fill="auto"/>
          </w:tcPr>
          <w:p w14:paraId="700D43DA" w14:textId="77777777" w:rsidR="00BA2D2B" w:rsidRPr="006D613E" w:rsidRDefault="00BA2D2B" w:rsidP="001F5A5C">
            <w:pPr>
              <w:pStyle w:val="TableEntry"/>
            </w:pPr>
            <w:r w:rsidRPr="006D613E">
              <w:t>  1</w:t>
            </w:r>
          </w:p>
        </w:tc>
        <w:tc>
          <w:tcPr>
            <w:tcW w:w="810" w:type="dxa"/>
            <w:shd w:val="clear" w:color="auto" w:fill="auto"/>
          </w:tcPr>
          <w:p w14:paraId="47F0F9B5" w14:textId="77777777" w:rsidR="00BA2D2B" w:rsidRPr="006D613E" w:rsidRDefault="00BA2D2B" w:rsidP="001F5A5C">
            <w:pPr>
              <w:pStyle w:val="TableEntry"/>
              <w:rPr>
                <w:color w:val="FFFFFF"/>
              </w:rPr>
            </w:pPr>
            <w:r w:rsidRPr="006D613E">
              <w:t>  DTM</w:t>
            </w:r>
          </w:p>
        </w:tc>
        <w:tc>
          <w:tcPr>
            <w:tcW w:w="810" w:type="dxa"/>
            <w:shd w:val="clear" w:color="auto" w:fill="auto"/>
          </w:tcPr>
          <w:p w14:paraId="02A863CF" w14:textId="77777777" w:rsidR="00BA2D2B" w:rsidRPr="006D613E" w:rsidRDefault="00BA2D2B" w:rsidP="001F5A5C">
            <w:pPr>
              <w:pStyle w:val="TableEntry"/>
              <w:rPr>
                <w:color w:val="FFFFFF"/>
              </w:rPr>
            </w:pPr>
            <w:r w:rsidRPr="006D613E">
              <w:t>  24</w:t>
            </w:r>
          </w:p>
        </w:tc>
        <w:tc>
          <w:tcPr>
            <w:tcW w:w="716" w:type="dxa"/>
            <w:shd w:val="clear" w:color="auto" w:fill="auto"/>
          </w:tcPr>
          <w:p w14:paraId="1109A184" w14:textId="77777777" w:rsidR="00BA2D2B" w:rsidRPr="006D613E" w:rsidRDefault="00BA2D2B" w:rsidP="001F5A5C">
            <w:pPr>
              <w:pStyle w:val="TableEntry"/>
              <w:rPr>
                <w:color w:val="FFFFFF"/>
              </w:rPr>
            </w:pPr>
            <w:r w:rsidRPr="006D613E">
              <w:t>  RE</w:t>
            </w:r>
          </w:p>
        </w:tc>
        <w:tc>
          <w:tcPr>
            <w:tcW w:w="810" w:type="dxa"/>
            <w:shd w:val="clear" w:color="auto" w:fill="auto"/>
          </w:tcPr>
          <w:p w14:paraId="398609F7" w14:textId="77777777" w:rsidR="00BA2D2B" w:rsidRPr="006D613E" w:rsidRDefault="00BA2D2B" w:rsidP="001F5A5C">
            <w:pPr>
              <w:pStyle w:val="TableEntry"/>
            </w:pPr>
            <w:r w:rsidRPr="006D613E">
              <w:t> </w:t>
            </w:r>
            <w:r w:rsidR="00E86B15" w:rsidRPr="006D613E">
              <w:t>0</w:t>
            </w:r>
          </w:p>
        </w:tc>
        <w:tc>
          <w:tcPr>
            <w:tcW w:w="644" w:type="dxa"/>
            <w:shd w:val="clear" w:color="auto" w:fill="auto"/>
          </w:tcPr>
          <w:p w14:paraId="66391E5F" w14:textId="77777777" w:rsidR="00BA2D2B" w:rsidRPr="006D613E" w:rsidRDefault="00BA2D2B" w:rsidP="001F5A5C">
            <w:pPr>
              <w:pStyle w:val="TableEntry"/>
              <w:rPr>
                <w:color w:val="FFFFFF"/>
              </w:rPr>
            </w:pPr>
            <w:r w:rsidRPr="006D613E">
              <w:t xml:space="preserve">  </w:t>
            </w:r>
            <w:r w:rsidR="00E86B15" w:rsidRPr="006D613E">
              <w:t>0</w:t>
            </w:r>
          </w:p>
        </w:tc>
        <w:tc>
          <w:tcPr>
            <w:tcW w:w="706" w:type="dxa"/>
            <w:shd w:val="clear" w:color="auto" w:fill="auto"/>
          </w:tcPr>
          <w:p w14:paraId="384F13F4" w14:textId="77777777" w:rsidR="00BA2D2B" w:rsidRPr="006D613E" w:rsidRDefault="00BA2D2B" w:rsidP="001F5A5C">
            <w:pPr>
              <w:pStyle w:val="TableEntry"/>
              <w:rPr>
                <w:color w:val="FFFFFF"/>
              </w:rPr>
            </w:pPr>
            <w:r w:rsidRPr="006D613E">
              <w:t>  1</w:t>
            </w:r>
          </w:p>
        </w:tc>
        <w:tc>
          <w:tcPr>
            <w:tcW w:w="720" w:type="dxa"/>
            <w:shd w:val="clear" w:color="auto" w:fill="auto"/>
          </w:tcPr>
          <w:p w14:paraId="4CBD51A1" w14:textId="77777777" w:rsidR="00BA2D2B" w:rsidRPr="006D613E" w:rsidRDefault="00BA2D2B" w:rsidP="001F5A5C">
            <w:pPr>
              <w:pStyle w:val="TableEntry"/>
            </w:pPr>
            <w:r w:rsidRPr="006D613E">
              <w:t> </w:t>
            </w:r>
          </w:p>
        </w:tc>
        <w:tc>
          <w:tcPr>
            <w:tcW w:w="1080" w:type="dxa"/>
            <w:shd w:val="clear" w:color="auto" w:fill="auto"/>
          </w:tcPr>
          <w:p w14:paraId="15F16D1A" w14:textId="77777777" w:rsidR="00BA2D2B" w:rsidRPr="006D613E" w:rsidRDefault="00BA2D2B" w:rsidP="001F5A5C">
            <w:pPr>
              <w:pStyle w:val="TableEntry"/>
            </w:pPr>
            <w:r w:rsidRPr="006D613E">
              <w:t> </w:t>
            </w:r>
          </w:p>
        </w:tc>
        <w:tc>
          <w:tcPr>
            <w:tcW w:w="1454" w:type="dxa"/>
            <w:shd w:val="clear" w:color="auto" w:fill="auto"/>
          </w:tcPr>
          <w:p w14:paraId="69F3293A" w14:textId="77777777" w:rsidR="00BA2D2B" w:rsidRPr="006D613E" w:rsidRDefault="00BA2D2B" w:rsidP="001F5A5C">
            <w:pPr>
              <w:pStyle w:val="TableEntry"/>
            </w:pPr>
            <w:r w:rsidRPr="006D613E">
              <w:t> 20070422170125</w:t>
            </w:r>
          </w:p>
        </w:tc>
      </w:tr>
      <w:tr w:rsidR="00C40FD5" w:rsidRPr="006D613E" w14:paraId="7EA8BC4D" w14:textId="77777777" w:rsidTr="005B77EE">
        <w:trPr>
          <w:cantSplit/>
          <w:jc w:val="center"/>
        </w:trPr>
        <w:tc>
          <w:tcPr>
            <w:tcW w:w="1274" w:type="dxa"/>
            <w:shd w:val="clear" w:color="auto" w:fill="auto"/>
          </w:tcPr>
          <w:p w14:paraId="74CDFFDA" w14:textId="77777777" w:rsidR="00BA2D2B" w:rsidRPr="006D613E" w:rsidRDefault="00BA2D2B" w:rsidP="001F5A5C">
            <w:pPr>
              <w:pStyle w:val="TableEntry"/>
            </w:pPr>
            <w:r w:rsidRPr="006D613E">
              <w:t>  Observation Method</w:t>
            </w:r>
          </w:p>
        </w:tc>
        <w:tc>
          <w:tcPr>
            <w:tcW w:w="724" w:type="dxa"/>
            <w:shd w:val="clear" w:color="auto" w:fill="auto"/>
          </w:tcPr>
          <w:p w14:paraId="1DDD3DB1" w14:textId="77777777" w:rsidR="00BA2D2B" w:rsidRPr="006D613E" w:rsidRDefault="00BA2D2B" w:rsidP="001F5A5C">
            <w:pPr>
              <w:pStyle w:val="TableEntry"/>
            </w:pPr>
            <w:r w:rsidRPr="006D613E">
              <w:t>  17</w:t>
            </w:r>
          </w:p>
        </w:tc>
        <w:tc>
          <w:tcPr>
            <w:tcW w:w="810" w:type="dxa"/>
            <w:shd w:val="clear" w:color="auto" w:fill="auto"/>
          </w:tcPr>
          <w:p w14:paraId="4B946D91" w14:textId="77777777" w:rsidR="00BA2D2B" w:rsidRPr="006D613E" w:rsidRDefault="00BA2D2B" w:rsidP="001F5A5C">
            <w:pPr>
              <w:pStyle w:val="TableEntry"/>
              <w:rPr>
                <w:color w:val="FFFFFF"/>
              </w:rPr>
            </w:pPr>
            <w:r w:rsidRPr="006D613E">
              <w:t>  CWE</w:t>
            </w:r>
          </w:p>
        </w:tc>
        <w:tc>
          <w:tcPr>
            <w:tcW w:w="810" w:type="dxa"/>
            <w:shd w:val="clear" w:color="auto" w:fill="auto"/>
          </w:tcPr>
          <w:p w14:paraId="183C2B58" w14:textId="77777777" w:rsidR="00BA2D2B" w:rsidRPr="006D613E" w:rsidRDefault="00BA2D2B" w:rsidP="001F5A5C">
            <w:pPr>
              <w:pStyle w:val="TableEntry"/>
              <w:rPr>
                <w:color w:val="FFFFFF"/>
              </w:rPr>
            </w:pPr>
            <w:r w:rsidRPr="006D613E">
              <w:t>  478</w:t>
            </w:r>
          </w:p>
        </w:tc>
        <w:tc>
          <w:tcPr>
            <w:tcW w:w="716" w:type="dxa"/>
            <w:shd w:val="clear" w:color="auto" w:fill="auto"/>
          </w:tcPr>
          <w:p w14:paraId="57579660" w14:textId="77777777" w:rsidR="00BA2D2B" w:rsidRPr="006D613E" w:rsidRDefault="00BA2D2B" w:rsidP="001F5A5C">
            <w:pPr>
              <w:pStyle w:val="TableEntry"/>
              <w:rPr>
                <w:color w:val="FFFFFF"/>
              </w:rPr>
            </w:pPr>
            <w:r w:rsidRPr="006D613E">
              <w:t>  O</w:t>
            </w:r>
          </w:p>
        </w:tc>
        <w:tc>
          <w:tcPr>
            <w:tcW w:w="810" w:type="dxa"/>
            <w:shd w:val="clear" w:color="auto" w:fill="auto"/>
          </w:tcPr>
          <w:p w14:paraId="5630BEAF" w14:textId="77777777" w:rsidR="00BA2D2B" w:rsidRPr="006D613E" w:rsidRDefault="00BA2D2B" w:rsidP="001F5A5C">
            <w:pPr>
              <w:pStyle w:val="TableEntry"/>
              <w:rPr>
                <w:color w:val="FFFFFF"/>
              </w:rPr>
            </w:pPr>
            <w:r w:rsidRPr="006D613E">
              <w:t>  True</w:t>
            </w:r>
          </w:p>
        </w:tc>
        <w:tc>
          <w:tcPr>
            <w:tcW w:w="644" w:type="dxa"/>
            <w:shd w:val="clear" w:color="auto" w:fill="auto"/>
          </w:tcPr>
          <w:p w14:paraId="2710294D" w14:textId="77777777" w:rsidR="00BA2D2B" w:rsidRPr="006D613E" w:rsidRDefault="00BA2D2B" w:rsidP="001F5A5C">
            <w:pPr>
              <w:pStyle w:val="TableEntry"/>
              <w:rPr>
                <w:color w:val="FFFFFF"/>
              </w:rPr>
            </w:pPr>
            <w:r w:rsidRPr="006D613E">
              <w:t>  0</w:t>
            </w:r>
          </w:p>
        </w:tc>
        <w:tc>
          <w:tcPr>
            <w:tcW w:w="706" w:type="dxa"/>
            <w:shd w:val="clear" w:color="auto" w:fill="auto"/>
          </w:tcPr>
          <w:p w14:paraId="320D2DC4" w14:textId="77777777" w:rsidR="00BA2D2B" w:rsidRPr="006D613E" w:rsidRDefault="00BA2D2B" w:rsidP="001F5A5C">
            <w:pPr>
              <w:pStyle w:val="TableEntry"/>
              <w:rPr>
                <w:color w:val="FFFFFF"/>
              </w:rPr>
            </w:pPr>
            <w:r w:rsidRPr="006D613E">
              <w:t>  *</w:t>
            </w:r>
          </w:p>
        </w:tc>
        <w:tc>
          <w:tcPr>
            <w:tcW w:w="720" w:type="dxa"/>
            <w:shd w:val="clear" w:color="auto" w:fill="auto"/>
          </w:tcPr>
          <w:p w14:paraId="3EA173EC" w14:textId="77777777" w:rsidR="00BA2D2B" w:rsidRPr="006D613E" w:rsidRDefault="00BA2D2B" w:rsidP="001F5A5C">
            <w:pPr>
              <w:pStyle w:val="TableEntry"/>
            </w:pPr>
            <w:r w:rsidRPr="006D613E">
              <w:t> </w:t>
            </w:r>
          </w:p>
        </w:tc>
        <w:tc>
          <w:tcPr>
            <w:tcW w:w="1080" w:type="dxa"/>
            <w:shd w:val="clear" w:color="auto" w:fill="auto"/>
          </w:tcPr>
          <w:p w14:paraId="52E8F5A8" w14:textId="77777777" w:rsidR="00BA2D2B" w:rsidRPr="006D613E" w:rsidRDefault="00BA2D2B" w:rsidP="001F5A5C">
            <w:pPr>
              <w:pStyle w:val="TableEntry"/>
            </w:pPr>
            <w:r w:rsidRPr="006D613E">
              <w:t>   </w:t>
            </w:r>
          </w:p>
        </w:tc>
        <w:tc>
          <w:tcPr>
            <w:tcW w:w="1454" w:type="dxa"/>
            <w:shd w:val="clear" w:color="auto" w:fill="auto"/>
          </w:tcPr>
          <w:p w14:paraId="4E250E77" w14:textId="77777777" w:rsidR="00BA2D2B" w:rsidRPr="006D613E" w:rsidRDefault="00BA2D2B" w:rsidP="001F5A5C">
            <w:pPr>
              <w:pStyle w:val="TableEntry"/>
            </w:pPr>
            <w:r w:rsidRPr="006D613E">
              <w:t>   </w:t>
            </w:r>
          </w:p>
        </w:tc>
      </w:tr>
      <w:tr w:rsidR="00C40FD5" w:rsidRPr="006D613E" w14:paraId="721ACE6C" w14:textId="77777777" w:rsidTr="005B77EE">
        <w:trPr>
          <w:cantSplit/>
          <w:jc w:val="center"/>
        </w:trPr>
        <w:tc>
          <w:tcPr>
            <w:tcW w:w="1274" w:type="dxa"/>
            <w:shd w:val="clear" w:color="auto" w:fill="auto"/>
          </w:tcPr>
          <w:p w14:paraId="2A4CC458" w14:textId="77777777" w:rsidR="00BA2D2B" w:rsidRPr="006D613E" w:rsidRDefault="00BA2D2B" w:rsidP="001F5A5C">
            <w:pPr>
              <w:pStyle w:val="TableEntry"/>
            </w:pPr>
            <w:r w:rsidRPr="006D613E">
              <w:t>   identifier</w:t>
            </w:r>
          </w:p>
        </w:tc>
        <w:tc>
          <w:tcPr>
            <w:tcW w:w="724" w:type="dxa"/>
            <w:shd w:val="clear" w:color="auto" w:fill="auto"/>
          </w:tcPr>
          <w:p w14:paraId="5E152CDF" w14:textId="77777777" w:rsidR="00BA2D2B" w:rsidRPr="006D613E" w:rsidRDefault="00BA2D2B" w:rsidP="001F5A5C">
            <w:pPr>
              <w:pStyle w:val="TableEntry"/>
            </w:pPr>
            <w:r w:rsidRPr="006D613E">
              <w:t>  1</w:t>
            </w:r>
          </w:p>
        </w:tc>
        <w:tc>
          <w:tcPr>
            <w:tcW w:w="810" w:type="dxa"/>
            <w:shd w:val="clear" w:color="auto" w:fill="auto"/>
          </w:tcPr>
          <w:p w14:paraId="6D675D19" w14:textId="77777777" w:rsidR="00BA2D2B" w:rsidRPr="006D613E" w:rsidRDefault="00BA2D2B" w:rsidP="001F5A5C">
            <w:pPr>
              <w:pStyle w:val="TableEntry"/>
              <w:rPr>
                <w:color w:val="FFFFFF"/>
              </w:rPr>
            </w:pPr>
            <w:r w:rsidRPr="006D613E">
              <w:t>  ST</w:t>
            </w:r>
          </w:p>
        </w:tc>
        <w:tc>
          <w:tcPr>
            <w:tcW w:w="810" w:type="dxa"/>
            <w:shd w:val="clear" w:color="auto" w:fill="auto"/>
          </w:tcPr>
          <w:p w14:paraId="316B6C1D" w14:textId="77777777" w:rsidR="00BA2D2B" w:rsidRPr="006D613E" w:rsidRDefault="00BA2D2B" w:rsidP="001F5A5C">
            <w:pPr>
              <w:pStyle w:val="TableEntry"/>
              <w:rPr>
                <w:color w:val="FFFFFF"/>
              </w:rPr>
            </w:pPr>
            <w:r w:rsidRPr="006D613E">
              <w:t>  20</w:t>
            </w:r>
          </w:p>
        </w:tc>
        <w:tc>
          <w:tcPr>
            <w:tcW w:w="716" w:type="dxa"/>
            <w:shd w:val="clear" w:color="auto" w:fill="auto"/>
          </w:tcPr>
          <w:p w14:paraId="011F5AE6" w14:textId="77777777" w:rsidR="00BA2D2B" w:rsidRPr="006D613E" w:rsidRDefault="00BA2D2B" w:rsidP="001F5A5C">
            <w:pPr>
              <w:pStyle w:val="TableEntry"/>
              <w:rPr>
                <w:color w:val="FFFFFF"/>
              </w:rPr>
            </w:pPr>
            <w:r w:rsidRPr="006D613E">
              <w:t>  R</w:t>
            </w:r>
          </w:p>
        </w:tc>
        <w:tc>
          <w:tcPr>
            <w:tcW w:w="810" w:type="dxa"/>
            <w:shd w:val="clear" w:color="auto" w:fill="auto"/>
          </w:tcPr>
          <w:p w14:paraId="2AEECC2C" w14:textId="77777777" w:rsidR="00BA2D2B" w:rsidRPr="006D613E" w:rsidRDefault="00BA2D2B" w:rsidP="001F5A5C">
            <w:pPr>
              <w:pStyle w:val="TableEntry"/>
            </w:pPr>
            <w:r w:rsidRPr="006D613E">
              <w:t> </w:t>
            </w:r>
          </w:p>
        </w:tc>
        <w:tc>
          <w:tcPr>
            <w:tcW w:w="644" w:type="dxa"/>
            <w:shd w:val="clear" w:color="auto" w:fill="auto"/>
          </w:tcPr>
          <w:p w14:paraId="261B8AAE" w14:textId="77777777" w:rsidR="00BA2D2B" w:rsidRPr="006D613E" w:rsidRDefault="00BA2D2B" w:rsidP="001F5A5C">
            <w:pPr>
              <w:pStyle w:val="TableEntry"/>
              <w:rPr>
                <w:color w:val="FFFFFF"/>
              </w:rPr>
            </w:pPr>
            <w:r w:rsidRPr="006D613E">
              <w:t> </w:t>
            </w:r>
            <w:r w:rsidR="00E86B15" w:rsidRPr="006D613E">
              <w:t>1</w:t>
            </w:r>
          </w:p>
        </w:tc>
        <w:tc>
          <w:tcPr>
            <w:tcW w:w="706" w:type="dxa"/>
            <w:shd w:val="clear" w:color="auto" w:fill="auto"/>
          </w:tcPr>
          <w:p w14:paraId="09A3FA43" w14:textId="77777777" w:rsidR="00BA2D2B" w:rsidRPr="006D613E" w:rsidRDefault="00BA2D2B" w:rsidP="001F5A5C">
            <w:pPr>
              <w:pStyle w:val="TableEntry"/>
              <w:rPr>
                <w:color w:val="FFFFFF"/>
              </w:rPr>
            </w:pPr>
            <w:r w:rsidRPr="006D613E">
              <w:t>  1</w:t>
            </w:r>
          </w:p>
        </w:tc>
        <w:tc>
          <w:tcPr>
            <w:tcW w:w="720" w:type="dxa"/>
            <w:shd w:val="clear" w:color="auto" w:fill="auto"/>
          </w:tcPr>
          <w:p w14:paraId="72C48B48" w14:textId="77777777" w:rsidR="00BA2D2B" w:rsidRPr="006D613E" w:rsidRDefault="00BA2D2B" w:rsidP="001F5A5C">
            <w:pPr>
              <w:pStyle w:val="TableEntry"/>
            </w:pPr>
            <w:r w:rsidRPr="006D613E">
              <w:t> </w:t>
            </w:r>
          </w:p>
        </w:tc>
        <w:tc>
          <w:tcPr>
            <w:tcW w:w="1080" w:type="dxa"/>
            <w:shd w:val="clear" w:color="auto" w:fill="auto"/>
          </w:tcPr>
          <w:p w14:paraId="79202E6B" w14:textId="77777777" w:rsidR="00BA2D2B" w:rsidRPr="006D613E" w:rsidRDefault="00BA2D2B" w:rsidP="001F5A5C">
            <w:pPr>
              <w:pStyle w:val="TableEntry"/>
            </w:pPr>
            <w:r w:rsidRPr="006D613E">
              <w:t> </w:t>
            </w:r>
          </w:p>
        </w:tc>
        <w:tc>
          <w:tcPr>
            <w:tcW w:w="1454" w:type="dxa"/>
            <w:shd w:val="clear" w:color="auto" w:fill="auto"/>
          </w:tcPr>
          <w:p w14:paraId="62A1BE9F" w14:textId="77777777" w:rsidR="00BA2D2B" w:rsidRPr="006D613E" w:rsidRDefault="00BA2D2B" w:rsidP="001F5A5C">
            <w:pPr>
              <w:pStyle w:val="TableEntry"/>
            </w:pPr>
            <w:r w:rsidRPr="006D613E">
              <w:t> </w:t>
            </w:r>
          </w:p>
        </w:tc>
      </w:tr>
      <w:tr w:rsidR="00C40FD5" w:rsidRPr="006D613E" w14:paraId="1818FF67" w14:textId="77777777" w:rsidTr="005B77EE">
        <w:trPr>
          <w:cantSplit/>
          <w:jc w:val="center"/>
        </w:trPr>
        <w:tc>
          <w:tcPr>
            <w:tcW w:w="1274" w:type="dxa"/>
            <w:shd w:val="clear" w:color="auto" w:fill="auto"/>
          </w:tcPr>
          <w:p w14:paraId="096DFE52" w14:textId="77777777" w:rsidR="00BA2D2B" w:rsidRPr="006D613E" w:rsidRDefault="00BA2D2B" w:rsidP="001F5A5C">
            <w:pPr>
              <w:pStyle w:val="TableEntry"/>
            </w:pPr>
            <w:r w:rsidRPr="006D613E">
              <w:t>   text</w:t>
            </w:r>
          </w:p>
        </w:tc>
        <w:tc>
          <w:tcPr>
            <w:tcW w:w="724" w:type="dxa"/>
            <w:shd w:val="clear" w:color="auto" w:fill="auto"/>
          </w:tcPr>
          <w:p w14:paraId="5BC257A5" w14:textId="77777777" w:rsidR="00BA2D2B" w:rsidRPr="006D613E" w:rsidRDefault="00BA2D2B" w:rsidP="001F5A5C">
            <w:pPr>
              <w:pStyle w:val="TableEntry"/>
            </w:pPr>
            <w:r w:rsidRPr="006D613E">
              <w:t>  2</w:t>
            </w:r>
          </w:p>
        </w:tc>
        <w:tc>
          <w:tcPr>
            <w:tcW w:w="810" w:type="dxa"/>
            <w:shd w:val="clear" w:color="auto" w:fill="auto"/>
          </w:tcPr>
          <w:p w14:paraId="49A93633" w14:textId="77777777" w:rsidR="00BA2D2B" w:rsidRPr="006D613E" w:rsidRDefault="00BA2D2B" w:rsidP="001F5A5C">
            <w:pPr>
              <w:pStyle w:val="TableEntry"/>
              <w:rPr>
                <w:color w:val="FFFFFF"/>
              </w:rPr>
            </w:pPr>
            <w:r w:rsidRPr="006D613E">
              <w:t>  ST</w:t>
            </w:r>
          </w:p>
        </w:tc>
        <w:tc>
          <w:tcPr>
            <w:tcW w:w="810" w:type="dxa"/>
            <w:shd w:val="clear" w:color="auto" w:fill="auto"/>
          </w:tcPr>
          <w:p w14:paraId="7B911386" w14:textId="77777777" w:rsidR="00BA2D2B" w:rsidRPr="006D613E" w:rsidRDefault="00BA2D2B" w:rsidP="001F5A5C">
            <w:pPr>
              <w:pStyle w:val="TableEntry"/>
              <w:rPr>
                <w:color w:val="FFFFFF"/>
              </w:rPr>
            </w:pPr>
            <w:r w:rsidRPr="006D613E">
              <w:t>  199</w:t>
            </w:r>
          </w:p>
        </w:tc>
        <w:tc>
          <w:tcPr>
            <w:tcW w:w="716" w:type="dxa"/>
            <w:shd w:val="clear" w:color="auto" w:fill="auto"/>
          </w:tcPr>
          <w:p w14:paraId="07A6E316" w14:textId="77777777" w:rsidR="00BA2D2B" w:rsidRPr="006D613E" w:rsidRDefault="00BA2D2B" w:rsidP="001F5A5C">
            <w:pPr>
              <w:pStyle w:val="TableEntry"/>
              <w:rPr>
                <w:color w:val="FFFFFF"/>
              </w:rPr>
            </w:pPr>
            <w:r w:rsidRPr="006D613E">
              <w:t>  R</w:t>
            </w:r>
          </w:p>
        </w:tc>
        <w:tc>
          <w:tcPr>
            <w:tcW w:w="810" w:type="dxa"/>
            <w:shd w:val="clear" w:color="auto" w:fill="auto"/>
          </w:tcPr>
          <w:p w14:paraId="28626995" w14:textId="77777777" w:rsidR="00BA2D2B" w:rsidRPr="006D613E" w:rsidRDefault="00BA2D2B" w:rsidP="001F5A5C">
            <w:pPr>
              <w:pStyle w:val="TableEntry"/>
            </w:pPr>
            <w:r w:rsidRPr="006D613E">
              <w:t> </w:t>
            </w:r>
          </w:p>
        </w:tc>
        <w:tc>
          <w:tcPr>
            <w:tcW w:w="644" w:type="dxa"/>
            <w:shd w:val="clear" w:color="auto" w:fill="auto"/>
          </w:tcPr>
          <w:p w14:paraId="62794182" w14:textId="77777777" w:rsidR="00BA2D2B" w:rsidRPr="006D613E" w:rsidRDefault="00BA2D2B" w:rsidP="001F5A5C">
            <w:pPr>
              <w:pStyle w:val="TableEntry"/>
              <w:rPr>
                <w:color w:val="FFFFFF"/>
              </w:rPr>
            </w:pPr>
            <w:r w:rsidRPr="006D613E">
              <w:t xml:space="preserve">  </w:t>
            </w:r>
            <w:r w:rsidR="00E86B15" w:rsidRPr="006D613E">
              <w:t>1</w:t>
            </w:r>
          </w:p>
        </w:tc>
        <w:tc>
          <w:tcPr>
            <w:tcW w:w="706" w:type="dxa"/>
            <w:shd w:val="clear" w:color="auto" w:fill="auto"/>
          </w:tcPr>
          <w:p w14:paraId="60D303E6" w14:textId="77777777" w:rsidR="00BA2D2B" w:rsidRPr="006D613E" w:rsidRDefault="00BA2D2B" w:rsidP="001F5A5C">
            <w:pPr>
              <w:pStyle w:val="TableEntry"/>
              <w:rPr>
                <w:color w:val="FFFFFF"/>
              </w:rPr>
            </w:pPr>
            <w:r w:rsidRPr="006D613E">
              <w:t>  1</w:t>
            </w:r>
          </w:p>
        </w:tc>
        <w:tc>
          <w:tcPr>
            <w:tcW w:w="720" w:type="dxa"/>
            <w:shd w:val="clear" w:color="auto" w:fill="auto"/>
          </w:tcPr>
          <w:p w14:paraId="1A496912" w14:textId="77777777" w:rsidR="00BA2D2B" w:rsidRPr="006D613E" w:rsidRDefault="00BA2D2B" w:rsidP="001F5A5C">
            <w:pPr>
              <w:pStyle w:val="TableEntry"/>
            </w:pPr>
            <w:r w:rsidRPr="006D613E">
              <w:t> </w:t>
            </w:r>
          </w:p>
        </w:tc>
        <w:tc>
          <w:tcPr>
            <w:tcW w:w="1080" w:type="dxa"/>
            <w:shd w:val="clear" w:color="auto" w:fill="auto"/>
          </w:tcPr>
          <w:p w14:paraId="0D509B34" w14:textId="77777777" w:rsidR="00BA2D2B" w:rsidRPr="006D613E" w:rsidRDefault="00BA2D2B" w:rsidP="001F5A5C">
            <w:pPr>
              <w:pStyle w:val="TableEntry"/>
            </w:pPr>
            <w:r w:rsidRPr="006D613E">
              <w:t> </w:t>
            </w:r>
          </w:p>
        </w:tc>
        <w:tc>
          <w:tcPr>
            <w:tcW w:w="1454" w:type="dxa"/>
            <w:shd w:val="clear" w:color="auto" w:fill="auto"/>
          </w:tcPr>
          <w:p w14:paraId="685ECE30" w14:textId="77777777" w:rsidR="00BA2D2B" w:rsidRPr="006D613E" w:rsidRDefault="00BA2D2B" w:rsidP="001F5A5C">
            <w:pPr>
              <w:pStyle w:val="TableEntry"/>
            </w:pPr>
            <w:r w:rsidRPr="006D613E">
              <w:t> </w:t>
            </w:r>
          </w:p>
        </w:tc>
      </w:tr>
      <w:tr w:rsidR="00C40FD5" w:rsidRPr="006D613E" w14:paraId="73F5A558" w14:textId="77777777" w:rsidTr="005B77EE">
        <w:trPr>
          <w:cantSplit/>
          <w:jc w:val="center"/>
        </w:trPr>
        <w:tc>
          <w:tcPr>
            <w:tcW w:w="1274" w:type="dxa"/>
            <w:shd w:val="clear" w:color="auto" w:fill="auto"/>
          </w:tcPr>
          <w:p w14:paraId="120ABE7B" w14:textId="77777777" w:rsidR="00BA2D2B" w:rsidRPr="006D613E" w:rsidRDefault="00BA2D2B" w:rsidP="001F5A5C">
            <w:pPr>
              <w:pStyle w:val="TableEntry"/>
            </w:pPr>
            <w:r w:rsidRPr="006D613E">
              <w:t>  Equipment Instance Identifier</w:t>
            </w:r>
          </w:p>
        </w:tc>
        <w:tc>
          <w:tcPr>
            <w:tcW w:w="724" w:type="dxa"/>
            <w:shd w:val="clear" w:color="auto" w:fill="auto"/>
          </w:tcPr>
          <w:p w14:paraId="413A20AB" w14:textId="77777777" w:rsidR="00BA2D2B" w:rsidRPr="006D613E" w:rsidRDefault="00BA2D2B" w:rsidP="001F5A5C">
            <w:pPr>
              <w:pStyle w:val="TableEntry"/>
            </w:pPr>
            <w:r w:rsidRPr="006D613E">
              <w:t>  18</w:t>
            </w:r>
          </w:p>
        </w:tc>
        <w:tc>
          <w:tcPr>
            <w:tcW w:w="810" w:type="dxa"/>
            <w:shd w:val="clear" w:color="auto" w:fill="auto"/>
          </w:tcPr>
          <w:p w14:paraId="6E040B7F" w14:textId="77777777" w:rsidR="00BA2D2B" w:rsidRPr="006D613E" w:rsidRDefault="00BA2D2B" w:rsidP="001F5A5C">
            <w:pPr>
              <w:pStyle w:val="TableEntry"/>
              <w:rPr>
                <w:color w:val="FFFFFF"/>
              </w:rPr>
            </w:pPr>
            <w:r w:rsidRPr="006D613E">
              <w:t>  EI</w:t>
            </w:r>
          </w:p>
        </w:tc>
        <w:tc>
          <w:tcPr>
            <w:tcW w:w="810" w:type="dxa"/>
            <w:shd w:val="clear" w:color="auto" w:fill="auto"/>
          </w:tcPr>
          <w:p w14:paraId="2C39FD00" w14:textId="77777777" w:rsidR="00BA2D2B" w:rsidRPr="006D613E" w:rsidRDefault="00BA2D2B" w:rsidP="001F5A5C">
            <w:pPr>
              <w:pStyle w:val="TableEntry"/>
              <w:rPr>
                <w:color w:val="FFFFFF"/>
              </w:rPr>
            </w:pPr>
            <w:r w:rsidRPr="006D613E">
              <w:t>  424</w:t>
            </w:r>
          </w:p>
        </w:tc>
        <w:tc>
          <w:tcPr>
            <w:tcW w:w="716" w:type="dxa"/>
            <w:shd w:val="clear" w:color="auto" w:fill="auto"/>
          </w:tcPr>
          <w:p w14:paraId="47ABB833" w14:textId="77777777" w:rsidR="00BA2D2B" w:rsidRPr="006D613E" w:rsidRDefault="00BA2D2B" w:rsidP="001F5A5C">
            <w:pPr>
              <w:pStyle w:val="TableEntry"/>
              <w:rPr>
                <w:color w:val="FFFFFF"/>
              </w:rPr>
            </w:pPr>
            <w:r w:rsidRPr="006D613E">
              <w:t>  O</w:t>
            </w:r>
          </w:p>
        </w:tc>
        <w:tc>
          <w:tcPr>
            <w:tcW w:w="810" w:type="dxa"/>
            <w:shd w:val="clear" w:color="auto" w:fill="auto"/>
          </w:tcPr>
          <w:p w14:paraId="21C65625" w14:textId="77777777" w:rsidR="00BA2D2B" w:rsidRPr="006D613E" w:rsidRDefault="00BA2D2B" w:rsidP="001F5A5C">
            <w:pPr>
              <w:pStyle w:val="TableEntry"/>
              <w:rPr>
                <w:color w:val="FFFFFF"/>
              </w:rPr>
            </w:pPr>
            <w:r w:rsidRPr="006D613E">
              <w:t>  True</w:t>
            </w:r>
          </w:p>
        </w:tc>
        <w:tc>
          <w:tcPr>
            <w:tcW w:w="644" w:type="dxa"/>
            <w:shd w:val="clear" w:color="auto" w:fill="auto"/>
          </w:tcPr>
          <w:p w14:paraId="50E38635" w14:textId="77777777" w:rsidR="00BA2D2B" w:rsidRPr="006D613E" w:rsidRDefault="00BA2D2B" w:rsidP="001F5A5C">
            <w:pPr>
              <w:pStyle w:val="TableEntry"/>
              <w:rPr>
                <w:color w:val="FFFFFF"/>
              </w:rPr>
            </w:pPr>
            <w:r w:rsidRPr="006D613E">
              <w:t>  0</w:t>
            </w:r>
          </w:p>
        </w:tc>
        <w:tc>
          <w:tcPr>
            <w:tcW w:w="706" w:type="dxa"/>
            <w:shd w:val="clear" w:color="auto" w:fill="auto"/>
          </w:tcPr>
          <w:p w14:paraId="43A08502" w14:textId="77777777" w:rsidR="00BA2D2B" w:rsidRPr="006D613E" w:rsidRDefault="00BA2D2B" w:rsidP="001F5A5C">
            <w:pPr>
              <w:pStyle w:val="TableEntry"/>
              <w:rPr>
                <w:color w:val="FFFFFF"/>
              </w:rPr>
            </w:pPr>
            <w:r w:rsidRPr="006D613E">
              <w:t>  *</w:t>
            </w:r>
          </w:p>
        </w:tc>
        <w:tc>
          <w:tcPr>
            <w:tcW w:w="720" w:type="dxa"/>
            <w:shd w:val="clear" w:color="auto" w:fill="auto"/>
          </w:tcPr>
          <w:p w14:paraId="001B6AD5" w14:textId="77777777" w:rsidR="00BA2D2B" w:rsidRPr="006D613E" w:rsidRDefault="00BA2D2B" w:rsidP="001F5A5C">
            <w:pPr>
              <w:pStyle w:val="TableEntry"/>
            </w:pPr>
            <w:r w:rsidRPr="006D613E">
              <w:t> </w:t>
            </w:r>
          </w:p>
        </w:tc>
        <w:tc>
          <w:tcPr>
            <w:tcW w:w="1080" w:type="dxa"/>
            <w:shd w:val="clear" w:color="auto" w:fill="auto"/>
          </w:tcPr>
          <w:p w14:paraId="36DE1D55" w14:textId="77777777" w:rsidR="00BA2D2B" w:rsidRPr="006D613E" w:rsidRDefault="00BA2D2B" w:rsidP="001F5A5C">
            <w:pPr>
              <w:pStyle w:val="TableEntry"/>
            </w:pPr>
            <w:r w:rsidRPr="006D613E">
              <w:t>   </w:t>
            </w:r>
          </w:p>
        </w:tc>
        <w:tc>
          <w:tcPr>
            <w:tcW w:w="1454" w:type="dxa"/>
            <w:shd w:val="clear" w:color="auto" w:fill="auto"/>
          </w:tcPr>
          <w:p w14:paraId="02182950" w14:textId="77777777" w:rsidR="00BA2D2B" w:rsidRPr="006D613E" w:rsidRDefault="00BA2D2B" w:rsidP="001F5A5C">
            <w:pPr>
              <w:pStyle w:val="TableEntry"/>
            </w:pPr>
            <w:r w:rsidRPr="006D613E">
              <w:t>   </w:t>
            </w:r>
          </w:p>
        </w:tc>
      </w:tr>
      <w:tr w:rsidR="00C40FD5" w:rsidRPr="006D613E" w14:paraId="1160E2D0" w14:textId="77777777" w:rsidTr="005B77EE">
        <w:trPr>
          <w:cantSplit/>
          <w:jc w:val="center"/>
        </w:trPr>
        <w:tc>
          <w:tcPr>
            <w:tcW w:w="1274" w:type="dxa"/>
            <w:shd w:val="clear" w:color="auto" w:fill="auto"/>
          </w:tcPr>
          <w:p w14:paraId="31D52585" w14:textId="77777777" w:rsidR="00BA2D2B" w:rsidRPr="006D613E" w:rsidRDefault="00BA2D2B" w:rsidP="001F5A5C">
            <w:pPr>
              <w:pStyle w:val="TableEntry"/>
            </w:pPr>
            <w:r w:rsidRPr="006D613E">
              <w:t>   entity identifier</w:t>
            </w:r>
          </w:p>
        </w:tc>
        <w:tc>
          <w:tcPr>
            <w:tcW w:w="724" w:type="dxa"/>
            <w:shd w:val="clear" w:color="auto" w:fill="auto"/>
          </w:tcPr>
          <w:p w14:paraId="590D3628" w14:textId="77777777" w:rsidR="00BA2D2B" w:rsidRPr="006D613E" w:rsidRDefault="00BA2D2B" w:rsidP="001F5A5C">
            <w:pPr>
              <w:pStyle w:val="TableEntry"/>
            </w:pPr>
            <w:r w:rsidRPr="006D613E">
              <w:t>  1</w:t>
            </w:r>
          </w:p>
        </w:tc>
        <w:tc>
          <w:tcPr>
            <w:tcW w:w="810" w:type="dxa"/>
            <w:shd w:val="clear" w:color="auto" w:fill="auto"/>
          </w:tcPr>
          <w:p w14:paraId="6AE38A60" w14:textId="77777777" w:rsidR="00BA2D2B" w:rsidRPr="006D613E" w:rsidRDefault="00BA2D2B" w:rsidP="001F5A5C">
            <w:pPr>
              <w:pStyle w:val="TableEntry"/>
              <w:rPr>
                <w:color w:val="FFFFFF"/>
              </w:rPr>
            </w:pPr>
            <w:r w:rsidRPr="006D613E">
              <w:t>  ST</w:t>
            </w:r>
          </w:p>
        </w:tc>
        <w:tc>
          <w:tcPr>
            <w:tcW w:w="810" w:type="dxa"/>
            <w:shd w:val="clear" w:color="auto" w:fill="auto"/>
          </w:tcPr>
          <w:p w14:paraId="364069A8" w14:textId="77777777" w:rsidR="00BA2D2B" w:rsidRPr="006D613E" w:rsidRDefault="00BA2D2B" w:rsidP="001F5A5C">
            <w:pPr>
              <w:pStyle w:val="TableEntry"/>
              <w:rPr>
                <w:color w:val="FFFFFF"/>
              </w:rPr>
            </w:pPr>
            <w:r w:rsidRPr="006D613E">
              <w:t>  199</w:t>
            </w:r>
          </w:p>
        </w:tc>
        <w:tc>
          <w:tcPr>
            <w:tcW w:w="716" w:type="dxa"/>
            <w:shd w:val="clear" w:color="auto" w:fill="auto"/>
          </w:tcPr>
          <w:p w14:paraId="60221158" w14:textId="77777777" w:rsidR="00BA2D2B" w:rsidRPr="006D613E" w:rsidRDefault="00BA2D2B" w:rsidP="001F5A5C">
            <w:pPr>
              <w:pStyle w:val="TableEntry"/>
              <w:rPr>
                <w:color w:val="FFFFFF"/>
              </w:rPr>
            </w:pPr>
            <w:r w:rsidRPr="006D613E">
              <w:t>  O</w:t>
            </w:r>
          </w:p>
        </w:tc>
        <w:tc>
          <w:tcPr>
            <w:tcW w:w="810" w:type="dxa"/>
            <w:shd w:val="clear" w:color="auto" w:fill="auto"/>
          </w:tcPr>
          <w:p w14:paraId="16004978" w14:textId="77777777" w:rsidR="00BA2D2B" w:rsidRPr="006D613E" w:rsidRDefault="00BA2D2B" w:rsidP="001F5A5C">
            <w:pPr>
              <w:pStyle w:val="TableEntry"/>
            </w:pPr>
            <w:r w:rsidRPr="006D613E">
              <w:t> </w:t>
            </w:r>
          </w:p>
        </w:tc>
        <w:tc>
          <w:tcPr>
            <w:tcW w:w="644" w:type="dxa"/>
            <w:shd w:val="clear" w:color="auto" w:fill="auto"/>
          </w:tcPr>
          <w:p w14:paraId="240F34AC" w14:textId="77777777" w:rsidR="00BA2D2B" w:rsidRPr="006D613E" w:rsidRDefault="00BA2D2B" w:rsidP="001F5A5C">
            <w:pPr>
              <w:pStyle w:val="TableEntry"/>
              <w:rPr>
                <w:color w:val="FFFFFF"/>
              </w:rPr>
            </w:pPr>
            <w:r w:rsidRPr="006D613E">
              <w:t>  0</w:t>
            </w:r>
          </w:p>
        </w:tc>
        <w:tc>
          <w:tcPr>
            <w:tcW w:w="706" w:type="dxa"/>
            <w:shd w:val="clear" w:color="auto" w:fill="auto"/>
          </w:tcPr>
          <w:p w14:paraId="7664672C" w14:textId="77777777" w:rsidR="00BA2D2B" w:rsidRPr="006D613E" w:rsidRDefault="00BA2D2B" w:rsidP="001F5A5C">
            <w:pPr>
              <w:pStyle w:val="TableEntry"/>
              <w:rPr>
                <w:color w:val="FFFFFF"/>
              </w:rPr>
            </w:pPr>
            <w:r w:rsidRPr="006D613E">
              <w:t>  1</w:t>
            </w:r>
          </w:p>
        </w:tc>
        <w:tc>
          <w:tcPr>
            <w:tcW w:w="720" w:type="dxa"/>
            <w:shd w:val="clear" w:color="auto" w:fill="auto"/>
          </w:tcPr>
          <w:p w14:paraId="04D70823" w14:textId="77777777" w:rsidR="00BA2D2B" w:rsidRPr="006D613E" w:rsidRDefault="00BA2D2B" w:rsidP="001F5A5C">
            <w:pPr>
              <w:pStyle w:val="TableEntry"/>
            </w:pPr>
            <w:r w:rsidRPr="006D613E">
              <w:t> </w:t>
            </w:r>
          </w:p>
        </w:tc>
        <w:tc>
          <w:tcPr>
            <w:tcW w:w="1080" w:type="dxa"/>
            <w:shd w:val="clear" w:color="auto" w:fill="auto"/>
          </w:tcPr>
          <w:p w14:paraId="485FD1A6" w14:textId="77777777" w:rsidR="00BA2D2B" w:rsidRPr="006D613E" w:rsidRDefault="00BA2D2B" w:rsidP="001F5A5C">
            <w:pPr>
              <w:pStyle w:val="TableEntry"/>
            </w:pPr>
            <w:r w:rsidRPr="006D613E">
              <w:t> </w:t>
            </w:r>
          </w:p>
        </w:tc>
        <w:tc>
          <w:tcPr>
            <w:tcW w:w="1454" w:type="dxa"/>
            <w:shd w:val="clear" w:color="auto" w:fill="auto"/>
          </w:tcPr>
          <w:p w14:paraId="1EFAAA38" w14:textId="77777777" w:rsidR="00BA2D2B" w:rsidRPr="006D613E" w:rsidRDefault="00BA2D2B" w:rsidP="001F5A5C">
            <w:pPr>
              <w:pStyle w:val="TableEntry"/>
            </w:pPr>
            <w:r w:rsidRPr="006D613E">
              <w:t> </w:t>
            </w:r>
          </w:p>
        </w:tc>
      </w:tr>
    </w:tbl>
    <w:p w14:paraId="4CEA0F71" w14:textId="77777777" w:rsidR="00B11855" w:rsidRPr="006D613E" w:rsidRDefault="003D003E" w:rsidP="00D55F5E">
      <w:pPr>
        <w:pStyle w:val="Note"/>
      </w:pPr>
      <w:r w:rsidRPr="006D613E">
        <w:t>Note: Field names are in Roman type, relevant component names within a field are listed underneath in italic type.</w:t>
      </w:r>
    </w:p>
    <w:p w14:paraId="4A5F3FA3" w14:textId="77777777" w:rsidR="00B11855" w:rsidRPr="006D613E" w:rsidRDefault="00B11855" w:rsidP="00D55F5E">
      <w:pPr>
        <w:pStyle w:val="BodyText"/>
      </w:pPr>
    </w:p>
    <w:p w14:paraId="43192509" w14:textId="77777777" w:rsidR="00B11855" w:rsidRPr="006D613E" w:rsidRDefault="003D003E" w:rsidP="00D55F5E">
      <w:pPr>
        <w:pStyle w:val="BodyText"/>
      </w:pPr>
      <w:r w:rsidRPr="006D613E">
        <w:t xml:space="preserve">OBX-1 Set ID – This field contains the sequence number. </w:t>
      </w:r>
    </w:p>
    <w:p w14:paraId="36AE956C" w14:textId="1996512E" w:rsidR="00B11855" w:rsidRPr="006D613E" w:rsidRDefault="003D003E" w:rsidP="00D55F5E">
      <w:pPr>
        <w:pStyle w:val="BodyText"/>
      </w:pPr>
      <w:r w:rsidRPr="006D613E">
        <w:t xml:space="preserve">OBX-2 Value Type – The </w:t>
      </w:r>
      <w:r w:rsidR="006D613E">
        <w:t>HL7</w:t>
      </w:r>
      <w:r w:rsidR="00995105" w:rsidRPr="006D613E">
        <w:t xml:space="preserve"> </w:t>
      </w:r>
      <w:r w:rsidRPr="006D613E">
        <w:t xml:space="preserve">data type of the Observation Value will depend on the P11073_10103 term data type, as shown in </w:t>
      </w:r>
      <w:r w:rsidR="00CA3A2C" w:rsidRPr="006D613E">
        <w:t>Table</w:t>
      </w:r>
      <w:r w:rsidRPr="006D613E">
        <w:t xml:space="preserve"> 3.9.4.1.2</w:t>
      </w:r>
      <w:r w:rsidR="002924C0" w:rsidRPr="006D613E">
        <w:t>.5-2</w:t>
      </w:r>
      <w:r w:rsidRPr="006D613E">
        <w:t>.</w:t>
      </w:r>
    </w:p>
    <w:p w14:paraId="62A73131" w14:textId="77777777" w:rsidR="00B11855" w:rsidRPr="006D613E" w:rsidRDefault="00B11855" w:rsidP="00D55F5E">
      <w:pPr>
        <w:pStyle w:val="BodyText"/>
      </w:pPr>
    </w:p>
    <w:p w14:paraId="4317004A" w14:textId="36B50E54" w:rsidR="00B11855" w:rsidRPr="006D613E" w:rsidRDefault="003D003E" w:rsidP="00123C7B">
      <w:pPr>
        <w:pStyle w:val="TableTitle"/>
        <w:outlineLvl w:val="0"/>
      </w:pPr>
      <w:r w:rsidRPr="006D613E">
        <w:t>Table 3.9.4.1.2.5</w:t>
      </w:r>
      <w:r w:rsidR="005D79DE" w:rsidRPr="006D613E">
        <w:rPr>
          <w:rFonts w:eastAsia="MS Gothic"/>
        </w:rPr>
        <w:t>-</w:t>
      </w:r>
      <w:r w:rsidR="00E86B15" w:rsidRPr="006D613E">
        <w:t>2</w:t>
      </w:r>
      <w:r w:rsidRPr="006D613E">
        <w:t xml:space="preserve">: IEEE to </w:t>
      </w:r>
      <w:r w:rsidR="006D613E">
        <w:t>HL7</w:t>
      </w:r>
      <w:r w:rsidR="00995105" w:rsidRPr="006D613E">
        <w:t xml:space="preserve"> </w:t>
      </w:r>
      <w:r w:rsidRPr="006D613E">
        <w:t>Data Type Matching</w:t>
      </w:r>
    </w:p>
    <w:tbl>
      <w:tblPr>
        <w:tblW w:w="74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36"/>
        <w:gridCol w:w="2160"/>
      </w:tblGrid>
      <w:tr w:rsidR="00B11855" w:rsidRPr="006D613E" w14:paraId="764B3943" w14:textId="77777777" w:rsidTr="00A17802">
        <w:trPr>
          <w:cantSplit/>
          <w:tblHeader/>
          <w:jc w:val="center"/>
        </w:trPr>
        <w:tc>
          <w:tcPr>
            <w:tcW w:w="5336" w:type="dxa"/>
            <w:shd w:val="clear" w:color="auto" w:fill="D9D9D9"/>
          </w:tcPr>
          <w:p w14:paraId="6472E867" w14:textId="77777777" w:rsidR="00B11855" w:rsidRPr="006D613E" w:rsidRDefault="003D003E" w:rsidP="0048497C">
            <w:pPr>
              <w:pStyle w:val="TableEntryHeader"/>
            </w:pPr>
            <w:r w:rsidRPr="006D613E">
              <w:t>Applicable IEEE 11073 MDC_IDC types</w:t>
            </w:r>
          </w:p>
        </w:tc>
        <w:tc>
          <w:tcPr>
            <w:tcW w:w="2160" w:type="dxa"/>
            <w:shd w:val="clear" w:color="auto" w:fill="D9D9D9"/>
          </w:tcPr>
          <w:p w14:paraId="274AA93C" w14:textId="5AF38455" w:rsidR="00B11855" w:rsidRPr="006D613E" w:rsidRDefault="006D613E" w:rsidP="0048497C">
            <w:pPr>
              <w:pStyle w:val="TableEntryHeader"/>
            </w:pPr>
            <w:r>
              <w:t>HL7</w:t>
            </w:r>
            <w:r w:rsidR="00995105" w:rsidRPr="006D613E">
              <w:t xml:space="preserve"> </w:t>
            </w:r>
            <w:r w:rsidR="003D003E" w:rsidRPr="006D613E">
              <w:t>v2 data type</w:t>
            </w:r>
          </w:p>
        </w:tc>
      </w:tr>
      <w:tr w:rsidR="00B11855" w:rsidRPr="006D613E" w14:paraId="76F68987" w14:textId="77777777" w:rsidTr="00A17802">
        <w:trPr>
          <w:cantSplit/>
          <w:jc w:val="center"/>
        </w:trPr>
        <w:tc>
          <w:tcPr>
            <w:tcW w:w="5336" w:type="dxa"/>
            <w:shd w:val="clear" w:color="auto" w:fill="auto"/>
          </w:tcPr>
          <w:p w14:paraId="3EE0B0B5" w14:textId="77777777" w:rsidR="00B11855" w:rsidRPr="006D613E" w:rsidRDefault="003D003E" w:rsidP="0048497C">
            <w:pPr>
              <w:pStyle w:val="TableEntry"/>
            </w:pPr>
            <w:r w:rsidRPr="006D613E">
              <w:t xml:space="preserve">String </w:t>
            </w:r>
          </w:p>
        </w:tc>
        <w:tc>
          <w:tcPr>
            <w:tcW w:w="2160" w:type="dxa"/>
            <w:shd w:val="clear" w:color="auto" w:fill="auto"/>
          </w:tcPr>
          <w:p w14:paraId="4CE7E2D9" w14:textId="77777777" w:rsidR="00B11855" w:rsidRPr="006D613E" w:rsidRDefault="003D003E" w:rsidP="0048497C">
            <w:pPr>
              <w:pStyle w:val="TableEntry"/>
            </w:pPr>
            <w:r w:rsidRPr="006D613E">
              <w:t>ST</w:t>
            </w:r>
          </w:p>
        </w:tc>
      </w:tr>
      <w:tr w:rsidR="00B11855" w:rsidRPr="006D613E" w14:paraId="231D5488" w14:textId="77777777" w:rsidTr="00A17802">
        <w:trPr>
          <w:cantSplit/>
          <w:jc w:val="center"/>
        </w:trPr>
        <w:tc>
          <w:tcPr>
            <w:tcW w:w="5336" w:type="dxa"/>
            <w:shd w:val="clear" w:color="auto" w:fill="auto"/>
          </w:tcPr>
          <w:p w14:paraId="6B06F30E" w14:textId="77777777" w:rsidR="00B11855" w:rsidRPr="006D613E" w:rsidRDefault="003D003E" w:rsidP="0048497C">
            <w:pPr>
              <w:pStyle w:val="TableEntry"/>
            </w:pPr>
            <w:r w:rsidRPr="006D613E">
              <w:t>Enumerated</w:t>
            </w:r>
          </w:p>
        </w:tc>
        <w:tc>
          <w:tcPr>
            <w:tcW w:w="2160" w:type="dxa"/>
            <w:shd w:val="clear" w:color="auto" w:fill="auto"/>
          </w:tcPr>
          <w:p w14:paraId="04A75966" w14:textId="77777777" w:rsidR="00B11855" w:rsidRPr="006D613E" w:rsidRDefault="003D003E" w:rsidP="0048497C">
            <w:pPr>
              <w:pStyle w:val="TableEntry"/>
            </w:pPr>
            <w:r w:rsidRPr="006D613E">
              <w:t>CWE or CNE</w:t>
            </w:r>
          </w:p>
        </w:tc>
      </w:tr>
      <w:tr w:rsidR="00B11855" w:rsidRPr="006D613E" w14:paraId="04769B5F" w14:textId="77777777" w:rsidTr="00A17802">
        <w:trPr>
          <w:cantSplit/>
          <w:jc w:val="center"/>
        </w:trPr>
        <w:tc>
          <w:tcPr>
            <w:tcW w:w="5336" w:type="dxa"/>
            <w:shd w:val="clear" w:color="auto" w:fill="auto"/>
          </w:tcPr>
          <w:p w14:paraId="37409AE8" w14:textId="77777777" w:rsidR="00B11855" w:rsidRPr="006D613E" w:rsidRDefault="003D003E" w:rsidP="0048497C">
            <w:pPr>
              <w:pStyle w:val="TableEntry"/>
            </w:pPr>
            <w:r w:rsidRPr="006D613E">
              <w:t>Date Time</w:t>
            </w:r>
          </w:p>
        </w:tc>
        <w:tc>
          <w:tcPr>
            <w:tcW w:w="2160" w:type="dxa"/>
            <w:shd w:val="clear" w:color="auto" w:fill="auto"/>
          </w:tcPr>
          <w:p w14:paraId="44838448" w14:textId="77777777" w:rsidR="00B11855" w:rsidRPr="006D613E" w:rsidRDefault="003D003E" w:rsidP="0048497C">
            <w:pPr>
              <w:pStyle w:val="TableEntry"/>
            </w:pPr>
            <w:r w:rsidRPr="006D613E">
              <w:t>DTM</w:t>
            </w:r>
          </w:p>
        </w:tc>
      </w:tr>
      <w:tr w:rsidR="00B11855" w:rsidRPr="006D613E" w14:paraId="62D484B4" w14:textId="77777777" w:rsidTr="00A17802">
        <w:trPr>
          <w:cantSplit/>
          <w:jc w:val="center"/>
        </w:trPr>
        <w:tc>
          <w:tcPr>
            <w:tcW w:w="5336" w:type="dxa"/>
            <w:shd w:val="clear" w:color="auto" w:fill="auto"/>
          </w:tcPr>
          <w:p w14:paraId="55333D7D" w14:textId="77777777" w:rsidR="00B11855" w:rsidRPr="006D613E" w:rsidRDefault="003D003E" w:rsidP="0048497C">
            <w:pPr>
              <w:pStyle w:val="TableEntry"/>
            </w:pPr>
            <w:r w:rsidRPr="006D613E">
              <w:t>Numeric</w:t>
            </w:r>
          </w:p>
        </w:tc>
        <w:tc>
          <w:tcPr>
            <w:tcW w:w="2160" w:type="dxa"/>
            <w:shd w:val="clear" w:color="auto" w:fill="auto"/>
          </w:tcPr>
          <w:p w14:paraId="29CAC42C" w14:textId="77777777" w:rsidR="00B11855" w:rsidRPr="006D613E" w:rsidRDefault="003D003E" w:rsidP="0048497C">
            <w:pPr>
              <w:pStyle w:val="TableEntry"/>
            </w:pPr>
            <w:r w:rsidRPr="006D613E">
              <w:t>NM</w:t>
            </w:r>
          </w:p>
        </w:tc>
      </w:tr>
      <w:tr w:rsidR="00B11855" w:rsidRPr="006D613E" w14:paraId="4507D719" w14:textId="77777777" w:rsidTr="00A17802">
        <w:trPr>
          <w:cantSplit/>
          <w:jc w:val="center"/>
        </w:trPr>
        <w:tc>
          <w:tcPr>
            <w:tcW w:w="5336" w:type="dxa"/>
            <w:shd w:val="clear" w:color="auto" w:fill="auto"/>
          </w:tcPr>
          <w:p w14:paraId="0DF3DA7D" w14:textId="77777777" w:rsidR="00B11855" w:rsidRPr="006D613E" w:rsidRDefault="003D003E" w:rsidP="0048497C">
            <w:pPr>
              <w:pStyle w:val="TableEntry"/>
            </w:pPr>
            <w:r w:rsidRPr="006D613E">
              <w:t>Structured Numeric</w:t>
            </w:r>
          </w:p>
        </w:tc>
        <w:tc>
          <w:tcPr>
            <w:tcW w:w="2160" w:type="dxa"/>
            <w:shd w:val="clear" w:color="auto" w:fill="auto"/>
          </w:tcPr>
          <w:p w14:paraId="5F11B2DE" w14:textId="77777777" w:rsidR="00B11855" w:rsidRPr="006D613E" w:rsidRDefault="003D003E" w:rsidP="0048497C">
            <w:pPr>
              <w:pStyle w:val="TableEntry"/>
            </w:pPr>
            <w:r w:rsidRPr="006D613E">
              <w:t>SN (See Note)</w:t>
            </w:r>
          </w:p>
        </w:tc>
      </w:tr>
    </w:tbl>
    <w:p w14:paraId="58D3BBDD" w14:textId="4B288639" w:rsidR="00B11855" w:rsidRPr="006D613E" w:rsidRDefault="003D003E" w:rsidP="002F745D">
      <w:pPr>
        <w:pStyle w:val="Note"/>
      </w:pPr>
      <w:r w:rsidRPr="006D613E">
        <w:t>Note:</w:t>
      </w:r>
      <w:r w:rsidRPr="006D613E">
        <w:tab/>
      </w:r>
      <w:r w:rsidR="002F745D" w:rsidRPr="006D613E">
        <w:t>Note: The Structured Numeric type (SN) is used for numeric terms that require qualifications. SN types may be qualified as &gt;Num1 or &lt;Num1 to express a ‘greater than’ or ‘less than’ relationship using the ‘comparator’ character &gt; or &lt; respectively. Alternatively, a numeric ratio between two values Num1 and Num2 may be expressed using the Separator/Suffix characters ‘/’ (solidus) or ‘:’ (either character may be used)</w:t>
      </w:r>
      <w:r w:rsidRPr="006D613E">
        <w:t>.</w:t>
      </w:r>
    </w:p>
    <w:p w14:paraId="4DDAE8B2" w14:textId="77777777" w:rsidR="00B11855" w:rsidRPr="006D613E" w:rsidRDefault="00B11855" w:rsidP="00D55F5E">
      <w:pPr>
        <w:pStyle w:val="BodyText"/>
      </w:pPr>
    </w:p>
    <w:p w14:paraId="621DE594" w14:textId="77777777" w:rsidR="00B11855" w:rsidRPr="006D613E" w:rsidRDefault="003D003E" w:rsidP="00D55F5E">
      <w:pPr>
        <w:pStyle w:val="BodyText"/>
      </w:pPr>
      <w:r w:rsidRPr="006D613E">
        <w:t>OBX-3.1 Observation Identifier, Identifier shall be &lt;Code&gt; [numeric] as defined in Annex C.3 ‘Expanded Terms’ of IEEE 11073-10103 (see 3.9.3 Referenced Standards).</w:t>
      </w:r>
    </w:p>
    <w:p w14:paraId="2FFD54B4" w14:textId="77777777" w:rsidR="00B11855" w:rsidRPr="006D613E" w:rsidRDefault="003D003E" w:rsidP="00D55F5E">
      <w:pPr>
        <w:pStyle w:val="BodyText"/>
      </w:pPr>
      <w:r w:rsidRPr="006D613E">
        <w:t>OBX-3.2 Observation Identifier, shall be &lt;Reference ID&gt; as defined in Annex C.3 ‘Expanded Terms’ in IEEE 11073-10103 (see 3.9.3 Referenced Standards)</w:t>
      </w:r>
    </w:p>
    <w:p w14:paraId="24A7537C" w14:textId="77777777" w:rsidR="00B11855" w:rsidRPr="006D613E" w:rsidRDefault="003D003E" w:rsidP="00D55F5E">
      <w:pPr>
        <w:pStyle w:val="BodyText"/>
      </w:pPr>
      <w:r w:rsidRPr="006D613E">
        <w:t>OBX-3.3 Observation Identifier, Name of Coding System shall be MDC to reference the group of medical device communication standards (IEEE 11073-</w:t>
      </w:r>
      <w:r w:rsidR="00E86B15" w:rsidRPr="006D613E">
        <w:t>1010x</w:t>
      </w:r>
      <w:r w:rsidRPr="006D613E">
        <w:t>)</w:t>
      </w:r>
    </w:p>
    <w:p w14:paraId="423A8A92" w14:textId="77777777" w:rsidR="00B11855" w:rsidRPr="006D613E" w:rsidRDefault="003D003E" w:rsidP="00D55F5E">
      <w:pPr>
        <w:pStyle w:val="BodyText"/>
      </w:pPr>
      <w:r w:rsidRPr="006D613E">
        <w:t>OBX-4 Observation Sub-ID – If a value is provided here the embedded PDF will contain data related to a specific episode or EGM being referenced via grouping to other episode related data elements having the same Sub-ID in OBX-4 inside this message.</w:t>
      </w:r>
    </w:p>
    <w:p w14:paraId="5AE2EAAA" w14:textId="77777777" w:rsidR="00B11855" w:rsidRPr="006D613E" w:rsidRDefault="003D003E" w:rsidP="00D55F5E">
      <w:pPr>
        <w:pStyle w:val="BodyText"/>
      </w:pPr>
      <w:r w:rsidRPr="006D613E">
        <w:lastRenderedPageBreak/>
        <w:t>OBX-5 Observation Value – This is the actual value of the observation.</w:t>
      </w:r>
    </w:p>
    <w:p w14:paraId="4E515D9D" w14:textId="77777777" w:rsidR="00B11855" w:rsidRPr="006D613E" w:rsidRDefault="003D003E" w:rsidP="00D55F5E">
      <w:pPr>
        <w:pStyle w:val="BodyText"/>
      </w:pPr>
      <w:r w:rsidRPr="006D613E">
        <w:t>If OBX-2 is of type CWE then</w:t>
      </w:r>
    </w:p>
    <w:p w14:paraId="2281326B" w14:textId="77777777" w:rsidR="00B11855" w:rsidRPr="006D613E" w:rsidRDefault="003D003E" w:rsidP="00D55F5E">
      <w:pPr>
        <w:pStyle w:val="BodyText"/>
      </w:pPr>
      <w:r w:rsidRPr="006D613E">
        <w:t>OBX-5.1 shall be &lt;Code&gt; [numeric] as defined in Annex D.3 ‘enumerations’ or Annex E.3 ‘vendor enumerations’ of IEEE 11073-10103 (see 3.9.3 Referenced Standards) .</w:t>
      </w:r>
    </w:p>
    <w:p w14:paraId="5177F94E" w14:textId="77777777" w:rsidR="00B11855" w:rsidRPr="006D613E" w:rsidRDefault="003D003E" w:rsidP="00D55F5E">
      <w:pPr>
        <w:pStyle w:val="BodyText"/>
      </w:pPr>
      <w:r w:rsidRPr="006D613E">
        <w:t>OBX-5.2 shall be &lt;Enumerator Identifier&gt;_&lt;</w:t>
      </w:r>
      <w:proofErr w:type="spellStart"/>
      <w:r w:rsidRPr="006D613E">
        <w:t>EnumerationCode</w:t>
      </w:r>
      <w:proofErr w:type="spellEnd"/>
      <w:r w:rsidRPr="006D613E">
        <w:t xml:space="preserve"> [mnemonic]&gt; as defined in Annex D.3 ‘enumerations’ or Annex E.3 ‘vendor enumerations’ in IEEE 11073-10103 (see 3.9.3 Referenced Standards)</w:t>
      </w:r>
    </w:p>
    <w:p w14:paraId="02A3F54A" w14:textId="77777777" w:rsidR="00B11855" w:rsidRPr="006D613E" w:rsidRDefault="003D003E" w:rsidP="00D55F5E">
      <w:pPr>
        <w:pStyle w:val="BodyText"/>
      </w:pPr>
      <w:r w:rsidRPr="006D613E">
        <w:t>OBX-5.3 shall be MDC to reference the group of medical device communication standards (IEEE 11073-</w:t>
      </w:r>
      <w:r w:rsidR="00E86B15" w:rsidRPr="006D613E">
        <w:t>1010x</w:t>
      </w:r>
      <w:r w:rsidRPr="006D613E">
        <w:t>)</w:t>
      </w:r>
    </w:p>
    <w:p w14:paraId="6705C417" w14:textId="77777777" w:rsidR="00B11855" w:rsidRPr="006D613E" w:rsidRDefault="003D003E" w:rsidP="00D55F5E">
      <w:pPr>
        <w:pStyle w:val="BodyText"/>
      </w:pPr>
      <w:r w:rsidRPr="006D613E">
        <w:t xml:space="preserve">OBX-5.9 may contain the according Display Name as defined in Annex D.3 ‘enumerations’ or Annex E.3 ‘vendor enumerations’ of IEEE 11073-10103 (see 3.9.3 Referenced Standard) or an equivalent (maybe more compact) localized display name. </w:t>
      </w:r>
      <w:proofErr w:type="gramStart"/>
      <w:r w:rsidRPr="006D613E">
        <w:t>If the vendor has implemented vendor-specific extensions (per IEEE 11073-10103 Sections 8 and A.4) than OBX-5.9 is required.</w:t>
      </w:r>
      <w:proofErr w:type="gramEnd"/>
      <w:r w:rsidRPr="006D613E">
        <w:t xml:space="preserve"> This display name should only be used by the receiving system as a reference or if the Identifier in OBX-5.1 is unknown to the receiver (e.g., for proprietary vendor content). Generation and localization of display in the receiving system shall always be preferred.</w:t>
      </w:r>
    </w:p>
    <w:p w14:paraId="634086A4" w14:textId="77777777" w:rsidR="00B11855" w:rsidRPr="006D613E" w:rsidRDefault="003D003E" w:rsidP="00D55F5E">
      <w:pPr>
        <w:pStyle w:val="BodyText"/>
      </w:pPr>
      <w:r w:rsidRPr="006D613E">
        <w:t>OBX-6 Unit – Will be coded with the MDC_IDC Nomenclature (based on UCUM) Unit for associated observation.</w:t>
      </w:r>
    </w:p>
    <w:p w14:paraId="3D7A1BB8" w14:textId="77777777" w:rsidR="00B11855" w:rsidRDefault="003D003E" w:rsidP="00D55F5E">
      <w:pPr>
        <w:pStyle w:val="BodyText"/>
      </w:pPr>
      <w:r w:rsidRPr="006D613E">
        <w:t xml:space="preserve">OBX-8 Abnormal Flags – This field will contain a code from the extended User-defined Table 0078 – Abnormal Flags as specified below. </w:t>
      </w:r>
    </w:p>
    <w:p w14:paraId="24634123" w14:textId="77777777" w:rsidR="00670F96" w:rsidRPr="006D613E" w:rsidRDefault="00670F96" w:rsidP="00D55F5E">
      <w:pPr>
        <w:pStyle w:val="BodyText"/>
      </w:pPr>
    </w:p>
    <w:p w14:paraId="10862907" w14:textId="77777777" w:rsidR="00B11855" w:rsidRPr="006D613E" w:rsidRDefault="003D003E" w:rsidP="00123C7B">
      <w:pPr>
        <w:pStyle w:val="TableTitle"/>
        <w:outlineLvl w:val="0"/>
      </w:pPr>
      <w:r w:rsidRPr="006D613E">
        <w:t>Table 3.9.4.1.2.5</w:t>
      </w:r>
      <w:r w:rsidR="005D79DE" w:rsidRPr="006D613E">
        <w:rPr>
          <w:rFonts w:eastAsia="MS Gothic"/>
        </w:rPr>
        <w:t>-</w:t>
      </w:r>
      <w:r w:rsidR="00E86B15" w:rsidRPr="006D613E">
        <w:t>3</w:t>
      </w:r>
      <w:r w:rsidRPr="006D613E">
        <w:t xml:space="preserve">: User-defined Table </w:t>
      </w:r>
      <w:r w:rsidRPr="006D613E">
        <w:rPr>
          <w:rFonts w:cs="Arial"/>
        </w:rPr>
        <w:t>–</w:t>
      </w:r>
      <w:r w:rsidRPr="006D613E">
        <w:t xml:space="preserve"> 078 Abnormal Flags</w:t>
      </w:r>
    </w:p>
    <w:tbl>
      <w:tblPr>
        <w:tblW w:w="8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
        <w:gridCol w:w="1350"/>
        <w:gridCol w:w="2872"/>
        <w:gridCol w:w="3040"/>
      </w:tblGrid>
      <w:tr w:rsidR="00C40FD5" w:rsidRPr="006D613E" w14:paraId="51F0A650" w14:textId="77777777" w:rsidTr="00A17802">
        <w:trPr>
          <w:cantSplit/>
          <w:tblHeader/>
          <w:jc w:val="center"/>
        </w:trPr>
        <w:tc>
          <w:tcPr>
            <w:tcW w:w="963" w:type="dxa"/>
            <w:shd w:val="clear" w:color="auto" w:fill="D9D9D9"/>
          </w:tcPr>
          <w:p w14:paraId="05E0BA74" w14:textId="77777777" w:rsidR="00B11855" w:rsidRPr="006D613E" w:rsidRDefault="003D003E" w:rsidP="001F5A5C">
            <w:pPr>
              <w:pStyle w:val="TableEntryHeader"/>
            </w:pPr>
            <w:r w:rsidRPr="006D613E">
              <w:t>Value</w:t>
            </w:r>
          </w:p>
        </w:tc>
        <w:tc>
          <w:tcPr>
            <w:tcW w:w="1350" w:type="dxa"/>
            <w:shd w:val="clear" w:color="auto" w:fill="D9D9D9"/>
          </w:tcPr>
          <w:p w14:paraId="195D9D81" w14:textId="6CB20E46" w:rsidR="00B11855" w:rsidRPr="006D613E" w:rsidRDefault="003D003E" w:rsidP="00FE1495">
            <w:pPr>
              <w:pStyle w:val="TableEntryHeader"/>
            </w:pPr>
            <w:proofErr w:type="spellStart"/>
            <w:r w:rsidRPr="006D613E">
              <w:t>ExtendedValue</w:t>
            </w:r>
            <w:proofErr w:type="spellEnd"/>
            <w:r w:rsidRPr="006D613E">
              <w:t>?</w:t>
            </w:r>
          </w:p>
        </w:tc>
        <w:tc>
          <w:tcPr>
            <w:tcW w:w="2872" w:type="dxa"/>
            <w:shd w:val="clear" w:color="auto" w:fill="D9D9D9"/>
          </w:tcPr>
          <w:p w14:paraId="37701B88" w14:textId="77777777" w:rsidR="00B11855" w:rsidRPr="006D613E" w:rsidRDefault="003D003E" w:rsidP="001F5A5C">
            <w:pPr>
              <w:pStyle w:val="TableEntryHeader"/>
            </w:pPr>
            <w:r w:rsidRPr="006D613E">
              <w:t>Description</w:t>
            </w:r>
          </w:p>
        </w:tc>
        <w:tc>
          <w:tcPr>
            <w:tcW w:w="3040" w:type="dxa"/>
            <w:shd w:val="clear" w:color="auto" w:fill="D9D9D9"/>
          </w:tcPr>
          <w:p w14:paraId="62DCF6B0" w14:textId="77777777" w:rsidR="00B11855" w:rsidRPr="006D613E" w:rsidRDefault="003D003E" w:rsidP="001F5A5C">
            <w:pPr>
              <w:pStyle w:val="TableEntryHeader"/>
            </w:pPr>
            <w:r w:rsidRPr="006D613E">
              <w:t>Comment</w:t>
            </w:r>
          </w:p>
        </w:tc>
      </w:tr>
      <w:tr w:rsidR="00B11855" w:rsidRPr="006D613E" w14:paraId="76550FD3" w14:textId="77777777" w:rsidTr="006C0E8E">
        <w:trPr>
          <w:cantSplit/>
          <w:jc w:val="center"/>
        </w:trPr>
        <w:tc>
          <w:tcPr>
            <w:tcW w:w="963" w:type="dxa"/>
            <w:shd w:val="clear" w:color="auto" w:fill="auto"/>
          </w:tcPr>
          <w:p w14:paraId="182925E1" w14:textId="77777777" w:rsidR="00B11855" w:rsidRPr="006D613E" w:rsidRDefault="003D003E" w:rsidP="001F5A5C">
            <w:pPr>
              <w:pStyle w:val="TableEntry"/>
            </w:pPr>
            <w:r w:rsidRPr="006D613E">
              <w:t>NI</w:t>
            </w:r>
          </w:p>
        </w:tc>
        <w:tc>
          <w:tcPr>
            <w:tcW w:w="1350" w:type="dxa"/>
            <w:shd w:val="clear" w:color="auto" w:fill="auto"/>
          </w:tcPr>
          <w:p w14:paraId="7D9EE1E8" w14:textId="77777777" w:rsidR="00B11855" w:rsidRPr="006D613E" w:rsidRDefault="003D003E" w:rsidP="001F5A5C">
            <w:pPr>
              <w:pStyle w:val="TableEntry"/>
            </w:pPr>
            <w:r w:rsidRPr="006D613E">
              <w:t>Yes</w:t>
            </w:r>
          </w:p>
        </w:tc>
        <w:tc>
          <w:tcPr>
            <w:tcW w:w="2872" w:type="dxa"/>
            <w:shd w:val="clear" w:color="auto" w:fill="auto"/>
          </w:tcPr>
          <w:p w14:paraId="534D71D3" w14:textId="05DA7DE8" w:rsidR="00B11855" w:rsidRPr="006D613E" w:rsidRDefault="003D003E" w:rsidP="00403636">
            <w:pPr>
              <w:pStyle w:val="TableEntry"/>
            </w:pPr>
            <w:r w:rsidRPr="006D613E">
              <w:t>No information. There is no information which can be inferred</w:t>
            </w:r>
            <w:r w:rsidR="00403636">
              <w:t xml:space="preserve"> </w:t>
            </w:r>
            <w:r w:rsidRPr="006D613E">
              <w:t>from this exceptional value.</w:t>
            </w:r>
          </w:p>
        </w:tc>
        <w:tc>
          <w:tcPr>
            <w:tcW w:w="3040" w:type="dxa"/>
            <w:shd w:val="clear" w:color="auto" w:fill="auto"/>
          </w:tcPr>
          <w:p w14:paraId="5D147EE5" w14:textId="77777777" w:rsidR="00B11855" w:rsidRPr="006D613E" w:rsidRDefault="003D003E" w:rsidP="001F5A5C">
            <w:pPr>
              <w:pStyle w:val="TableEntry"/>
            </w:pPr>
            <w:r w:rsidRPr="006D613E">
              <w:t>No value is provided in OBX-5.</w:t>
            </w:r>
          </w:p>
        </w:tc>
      </w:tr>
      <w:tr w:rsidR="00B11855" w:rsidRPr="006D613E" w14:paraId="65EAB429" w14:textId="77777777" w:rsidTr="006C0E8E">
        <w:trPr>
          <w:cantSplit/>
          <w:jc w:val="center"/>
        </w:trPr>
        <w:tc>
          <w:tcPr>
            <w:tcW w:w="963" w:type="dxa"/>
            <w:shd w:val="clear" w:color="auto" w:fill="auto"/>
          </w:tcPr>
          <w:p w14:paraId="384CFC6D" w14:textId="77777777" w:rsidR="00B11855" w:rsidRPr="006D613E" w:rsidRDefault="003D003E" w:rsidP="001F5A5C">
            <w:pPr>
              <w:pStyle w:val="TableEntry"/>
            </w:pPr>
            <w:r w:rsidRPr="006D613E">
              <w:t>NAV</w:t>
            </w:r>
          </w:p>
        </w:tc>
        <w:tc>
          <w:tcPr>
            <w:tcW w:w="1350" w:type="dxa"/>
            <w:shd w:val="clear" w:color="auto" w:fill="auto"/>
          </w:tcPr>
          <w:p w14:paraId="7C7CB54A" w14:textId="77777777" w:rsidR="00B11855" w:rsidRPr="006D613E" w:rsidRDefault="003D003E" w:rsidP="001F5A5C">
            <w:pPr>
              <w:pStyle w:val="TableEntry"/>
            </w:pPr>
            <w:r w:rsidRPr="006D613E">
              <w:t>Yes</w:t>
            </w:r>
          </w:p>
        </w:tc>
        <w:tc>
          <w:tcPr>
            <w:tcW w:w="2872" w:type="dxa"/>
            <w:shd w:val="clear" w:color="auto" w:fill="auto"/>
          </w:tcPr>
          <w:p w14:paraId="5743D3F7" w14:textId="77777777" w:rsidR="00B11855" w:rsidRPr="006D613E" w:rsidRDefault="003D003E" w:rsidP="001F5A5C">
            <w:pPr>
              <w:pStyle w:val="TableEntry"/>
            </w:pPr>
            <w:r w:rsidRPr="006D613E">
              <w:t>Temporarily not available. Information is not available at this time but it is expected that it will be available later.</w:t>
            </w:r>
          </w:p>
        </w:tc>
        <w:tc>
          <w:tcPr>
            <w:tcW w:w="3040" w:type="dxa"/>
            <w:shd w:val="clear" w:color="auto" w:fill="auto"/>
          </w:tcPr>
          <w:p w14:paraId="60277CC6" w14:textId="77777777" w:rsidR="00B11855" w:rsidRPr="006D613E" w:rsidRDefault="003D003E" w:rsidP="001F5A5C">
            <w:pPr>
              <w:pStyle w:val="TableEntry"/>
            </w:pPr>
            <w:r w:rsidRPr="006D613E">
              <w:t>No value is provided in OBX-5.</w:t>
            </w:r>
          </w:p>
        </w:tc>
      </w:tr>
      <w:tr w:rsidR="00B11855" w:rsidRPr="006D613E" w14:paraId="1BB8DB62" w14:textId="77777777" w:rsidTr="006C0E8E">
        <w:trPr>
          <w:cantSplit/>
          <w:jc w:val="center"/>
        </w:trPr>
        <w:tc>
          <w:tcPr>
            <w:tcW w:w="963" w:type="dxa"/>
            <w:shd w:val="clear" w:color="auto" w:fill="auto"/>
          </w:tcPr>
          <w:p w14:paraId="780E68E0" w14:textId="77777777" w:rsidR="00B11855" w:rsidRPr="006D613E" w:rsidRDefault="003D003E" w:rsidP="001F5A5C">
            <w:pPr>
              <w:pStyle w:val="TableEntry"/>
            </w:pPr>
            <w:r w:rsidRPr="006D613E">
              <w:t>OFF</w:t>
            </w:r>
          </w:p>
        </w:tc>
        <w:tc>
          <w:tcPr>
            <w:tcW w:w="1350" w:type="dxa"/>
            <w:shd w:val="clear" w:color="auto" w:fill="auto"/>
          </w:tcPr>
          <w:p w14:paraId="5BDA4D5D" w14:textId="77777777" w:rsidR="00B11855" w:rsidRPr="006D613E" w:rsidRDefault="003D003E" w:rsidP="001F5A5C">
            <w:pPr>
              <w:pStyle w:val="TableEntry"/>
            </w:pPr>
            <w:r w:rsidRPr="006D613E">
              <w:t>Yes</w:t>
            </w:r>
          </w:p>
        </w:tc>
        <w:tc>
          <w:tcPr>
            <w:tcW w:w="2872" w:type="dxa"/>
            <w:shd w:val="clear" w:color="auto" w:fill="auto"/>
          </w:tcPr>
          <w:p w14:paraId="60D6C984" w14:textId="77777777" w:rsidR="00B11855" w:rsidRPr="006D613E" w:rsidRDefault="003D003E" w:rsidP="001F5A5C">
            <w:pPr>
              <w:pStyle w:val="TableEntry"/>
            </w:pPr>
            <w:r w:rsidRPr="006D613E">
              <w:t>Numeric measurement function is available but has been deactivated by user.</w:t>
            </w:r>
          </w:p>
          <w:p w14:paraId="2AFDB9E7" w14:textId="77777777" w:rsidR="00B11855" w:rsidRPr="006D613E" w:rsidRDefault="00B11855" w:rsidP="001F5A5C">
            <w:pPr>
              <w:pStyle w:val="TableEntry"/>
            </w:pPr>
          </w:p>
        </w:tc>
        <w:tc>
          <w:tcPr>
            <w:tcW w:w="3040" w:type="dxa"/>
            <w:shd w:val="clear" w:color="auto" w:fill="auto"/>
          </w:tcPr>
          <w:p w14:paraId="62D18A70" w14:textId="77777777" w:rsidR="00B11855" w:rsidRPr="006D613E" w:rsidRDefault="003D003E" w:rsidP="001F5A5C">
            <w:pPr>
              <w:pStyle w:val="TableEntry"/>
            </w:pPr>
            <w:r w:rsidRPr="006D613E">
              <w:t>No value is provided in OBX-5.</w:t>
            </w:r>
          </w:p>
        </w:tc>
      </w:tr>
      <w:tr w:rsidR="00B11855" w:rsidRPr="006D613E" w14:paraId="5454C073" w14:textId="77777777" w:rsidTr="006C0E8E">
        <w:trPr>
          <w:cantSplit/>
          <w:jc w:val="center"/>
        </w:trPr>
        <w:tc>
          <w:tcPr>
            <w:tcW w:w="963" w:type="dxa"/>
            <w:shd w:val="clear" w:color="auto" w:fill="auto"/>
          </w:tcPr>
          <w:p w14:paraId="1DC4F946" w14:textId="77777777" w:rsidR="00B11855" w:rsidRPr="006D613E" w:rsidRDefault="003D003E" w:rsidP="001F5A5C">
            <w:pPr>
              <w:pStyle w:val="TableEntry"/>
            </w:pPr>
            <w:r w:rsidRPr="006D613E">
              <w:t>&gt;</w:t>
            </w:r>
          </w:p>
        </w:tc>
        <w:tc>
          <w:tcPr>
            <w:tcW w:w="1350" w:type="dxa"/>
            <w:shd w:val="clear" w:color="auto" w:fill="auto"/>
          </w:tcPr>
          <w:p w14:paraId="289BAE86" w14:textId="77777777" w:rsidR="00B11855" w:rsidRPr="006D613E" w:rsidRDefault="003D003E" w:rsidP="001F5A5C">
            <w:pPr>
              <w:pStyle w:val="TableEntry"/>
            </w:pPr>
            <w:r w:rsidRPr="006D613E">
              <w:t>N</w:t>
            </w:r>
          </w:p>
        </w:tc>
        <w:tc>
          <w:tcPr>
            <w:tcW w:w="2872" w:type="dxa"/>
            <w:shd w:val="clear" w:color="auto" w:fill="auto"/>
          </w:tcPr>
          <w:p w14:paraId="77831814" w14:textId="77777777" w:rsidR="00B11855" w:rsidRPr="006D613E" w:rsidRDefault="003D003E" w:rsidP="001F5A5C">
            <w:pPr>
              <w:pStyle w:val="TableEntry"/>
            </w:pPr>
            <w:r w:rsidRPr="006D613E">
              <w:t>Above absolute high-off instrument scale.</w:t>
            </w:r>
          </w:p>
        </w:tc>
        <w:tc>
          <w:tcPr>
            <w:tcW w:w="3040" w:type="dxa"/>
            <w:shd w:val="clear" w:color="auto" w:fill="auto"/>
          </w:tcPr>
          <w:p w14:paraId="7B3FA974" w14:textId="77777777" w:rsidR="00B11855" w:rsidRPr="006D613E" w:rsidRDefault="003D003E" w:rsidP="001F5A5C">
            <w:pPr>
              <w:pStyle w:val="TableEntry"/>
            </w:pPr>
            <w:r w:rsidRPr="006D613E">
              <w:t>Provide the high-off instrument scale number in OBX-5 if available.</w:t>
            </w:r>
          </w:p>
        </w:tc>
      </w:tr>
      <w:tr w:rsidR="00B11855" w:rsidRPr="006D613E" w14:paraId="09F0CD53" w14:textId="77777777" w:rsidTr="006C0E8E">
        <w:trPr>
          <w:cantSplit/>
          <w:jc w:val="center"/>
        </w:trPr>
        <w:tc>
          <w:tcPr>
            <w:tcW w:w="963" w:type="dxa"/>
            <w:shd w:val="clear" w:color="auto" w:fill="auto"/>
          </w:tcPr>
          <w:p w14:paraId="5267D89D" w14:textId="77777777" w:rsidR="00B11855" w:rsidRPr="006D613E" w:rsidRDefault="003D003E" w:rsidP="001F5A5C">
            <w:pPr>
              <w:pStyle w:val="TableEntry"/>
            </w:pPr>
            <w:r w:rsidRPr="006D613E">
              <w:t>&lt;</w:t>
            </w:r>
          </w:p>
        </w:tc>
        <w:tc>
          <w:tcPr>
            <w:tcW w:w="1350" w:type="dxa"/>
            <w:shd w:val="clear" w:color="auto" w:fill="auto"/>
          </w:tcPr>
          <w:p w14:paraId="74EDDAE5" w14:textId="77777777" w:rsidR="00B11855" w:rsidRPr="006D613E" w:rsidRDefault="003D003E" w:rsidP="001F5A5C">
            <w:pPr>
              <w:pStyle w:val="TableEntry"/>
            </w:pPr>
            <w:r w:rsidRPr="006D613E">
              <w:t>N</w:t>
            </w:r>
          </w:p>
        </w:tc>
        <w:tc>
          <w:tcPr>
            <w:tcW w:w="2872" w:type="dxa"/>
            <w:shd w:val="clear" w:color="auto" w:fill="auto"/>
          </w:tcPr>
          <w:p w14:paraId="63F3778E" w14:textId="77777777" w:rsidR="00B11855" w:rsidRPr="006D613E" w:rsidRDefault="003D003E" w:rsidP="001F5A5C">
            <w:pPr>
              <w:pStyle w:val="TableEntry"/>
            </w:pPr>
            <w:r w:rsidRPr="006D613E">
              <w:t>Below absolute low-off instrument scale.</w:t>
            </w:r>
          </w:p>
        </w:tc>
        <w:tc>
          <w:tcPr>
            <w:tcW w:w="3040" w:type="dxa"/>
            <w:shd w:val="clear" w:color="auto" w:fill="auto"/>
          </w:tcPr>
          <w:p w14:paraId="0E3E5FE0" w14:textId="77777777" w:rsidR="00B11855" w:rsidRPr="006D613E" w:rsidRDefault="003D003E" w:rsidP="001F5A5C">
            <w:pPr>
              <w:pStyle w:val="TableEntry"/>
            </w:pPr>
            <w:r w:rsidRPr="006D613E">
              <w:t>Provide the low-off instrument scale number in OBX-5 if available.</w:t>
            </w:r>
          </w:p>
        </w:tc>
      </w:tr>
    </w:tbl>
    <w:p w14:paraId="76019E6C" w14:textId="77777777" w:rsidR="00B11855" w:rsidRPr="006D613E" w:rsidRDefault="00B11855" w:rsidP="00D55F5E">
      <w:pPr>
        <w:pStyle w:val="BodyText"/>
      </w:pPr>
    </w:p>
    <w:p w14:paraId="37279B0F" w14:textId="2A1CE51B" w:rsidR="00B11855" w:rsidRPr="006D613E" w:rsidRDefault="003D003E" w:rsidP="00D55F5E">
      <w:pPr>
        <w:pStyle w:val="BodyText"/>
      </w:pPr>
      <w:r w:rsidRPr="006D613E">
        <w:lastRenderedPageBreak/>
        <w:t xml:space="preserve">OBX-11 Observation Result Status – This field holds the value from the table </w:t>
      </w:r>
      <w:r w:rsidR="006D613E">
        <w:rPr>
          <w:rStyle w:val="Emphasis"/>
        </w:rPr>
        <w:t>HL7</w:t>
      </w:r>
      <w:r w:rsidR="00995105" w:rsidRPr="006D613E">
        <w:rPr>
          <w:rStyle w:val="Emphasis"/>
        </w:rPr>
        <w:t xml:space="preserve"> </w:t>
      </w:r>
      <w:r w:rsidRPr="006D613E">
        <w:rPr>
          <w:rStyle w:val="Emphasis"/>
        </w:rPr>
        <w:t>Table 0085 - Observation result status codes interpretation.</w:t>
      </w:r>
      <w:r w:rsidRPr="006D613E">
        <w:t xml:space="preserve"> Valid values are following: F, P, R, S, &amp; X. The value N or X denotes a missing or null value, and in this case the OBX-5 will be empty. </w:t>
      </w:r>
    </w:p>
    <w:p w14:paraId="057451D0" w14:textId="77777777" w:rsidR="00B11855" w:rsidRPr="006D613E" w:rsidRDefault="003D003E" w:rsidP="00D55F5E">
      <w:pPr>
        <w:pStyle w:val="BodyText"/>
      </w:pPr>
      <w:r w:rsidRPr="006D613E">
        <w:t>OBX-14 Date/Time of Observation – This field is required when the observation reported is different from the OBR report header. If an observation method is reported in OBX-17 the date will represent end date/time of the reported time interval.</w:t>
      </w:r>
    </w:p>
    <w:p w14:paraId="5A73575A" w14:textId="77777777" w:rsidR="00B11855" w:rsidRPr="006D613E" w:rsidRDefault="003D003E" w:rsidP="00D55F5E">
      <w:pPr>
        <w:pStyle w:val="BodyText"/>
      </w:pPr>
      <w:r w:rsidRPr="006D613E">
        <w:t>OBX-18 Equipment Instance Identifier – A unique identifier for the equipment or software that was responsible for the production of the observation</w:t>
      </w:r>
    </w:p>
    <w:p w14:paraId="15EAF9C8" w14:textId="77777777" w:rsidR="00B11855" w:rsidRPr="006D613E" w:rsidRDefault="00855E3C" w:rsidP="00123C7B">
      <w:pPr>
        <w:pStyle w:val="Heading6"/>
        <w:numPr>
          <w:ilvl w:val="0"/>
          <w:numId w:val="0"/>
        </w:numPr>
        <w:rPr>
          <w:noProof w:val="0"/>
        </w:rPr>
      </w:pPr>
      <w:bookmarkStart w:id="496" w:name="_Toc466373750"/>
      <w:r w:rsidRPr="006D613E">
        <w:rPr>
          <w:noProof w:val="0"/>
        </w:rPr>
        <w:t>3.9.4.1.2.6</w:t>
      </w:r>
      <w:r w:rsidR="00EB6E71" w:rsidRPr="006D613E">
        <w:rPr>
          <w:noProof w:val="0"/>
        </w:rPr>
        <w:t xml:space="preserve"> </w:t>
      </w:r>
      <w:bookmarkStart w:id="497" w:name="_Toc401769843"/>
      <w:r w:rsidR="003D003E" w:rsidRPr="006D613E">
        <w:rPr>
          <w:noProof w:val="0"/>
        </w:rPr>
        <w:t>IEEE 1073.1.1.3 IDC term mapping to OBX segment</w:t>
      </w:r>
      <w:bookmarkEnd w:id="496"/>
      <w:bookmarkEnd w:id="497"/>
      <w:r w:rsidR="003D003E" w:rsidRPr="006D613E">
        <w:rPr>
          <w:noProof w:val="0"/>
        </w:rPr>
        <w:t xml:space="preserve"> </w:t>
      </w:r>
    </w:p>
    <w:p w14:paraId="727D1836" w14:textId="77777777" w:rsidR="00B11855" w:rsidRPr="006D613E" w:rsidRDefault="003D003E" w:rsidP="00D55F5E">
      <w:pPr>
        <w:pStyle w:val="BodyText"/>
      </w:pPr>
      <w:r w:rsidRPr="006D613E">
        <w:t xml:space="preserve">In the IEEE 11073_10103 MDC_IDC nomenclature for Observation Identifiers (OBX-3) each term is discrete, </w:t>
      </w:r>
      <w:r w:rsidR="004C60BF" w:rsidRPr="006D613E">
        <w:t>self-descriptive</w:t>
      </w:r>
      <w:r w:rsidRPr="006D613E">
        <w:t xml:space="preserve"> and maps to one OBX segment. Refer to the IEEE 11073_10103 MDC_IDC standard for information concerning the IDC nomenclature.</w:t>
      </w:r>
    </w:p>
    <w:p w14:paraId="4416D66A" w14:textId="77777777" w:rsidR="00B11855" w:rsidRPr="006D613E" w:rsidRDefault="00855E3C" w:rsidP="00123C7B">
      <w:pPr>
        <w:pStyle w:val="Heading6"/>
        <w:numPr>
          <w:ilvl w:val="0"/>
          <w:numId w:val="0"/>
        </w:numPr>
        <w:rPr>
          <w:noProof w:val="0"/>
        </w:rPr>
      </w:pPr>
      <w:bookmarkStart w:id="498" w:name="_Toc466373751"/>
      <w:r w:rsidRPr="006D613E">
        <w:rPr>
          <w:noProof w:val="0"/>
        </w:rPr>
        <w:t>3.9.4.1.2.7</w:t>
      </w:r>
      <w:r w:rsidR="00EB6E71" w:rsidRPr="006D613E">
        <w:rPr>
          <w:noProof w:val="0"/>
        </w:rPr>
        <w:t xml:space="preserve"> </w:t>
      </w:r>
      <w:bookmarkStart w:id="499" w:name="_Toc401769844"/>
      <w:r w:rsidR="003D003E" w:rsidRPr="006D613E">
        <w:rPr>
          <w:noProof w:val="0"/>
        </w:rPr>
        <w:t>OBX Segment with Encapsulated PDF or Reference Pointer to External Report [Optional]</w:t>
      </w:r>
      <w:bookmarkEnd w:id="498"/>
      <w:bookmarkEnd w:id="499"/>
    </w:p>
    <w:p w14:paraId="3B2C71A8" w14:textId="77777777" w:rsidR="00B11855" w:rsidRPr="006D613E" w:rsidRDefault="003D003E" w:rsidP="00D55F5E">
      <w:pPr>
        <w:pStyle w:val="BodyText"/>
      </w:pPr>
      <w:r w:rsidRPr="006D613E">
        <w:t xml:space="preserve">Optionally, observations or additional analyses may be provided in </w:t>
      </w:r>
      <w:proofErr w:type="gramStart"/>
      <w:r w:rsidRPr="006D613E">
        <w:t>an encapsulated</w:t>
      </w:r>
      <w:proofErr w:type="gramEnd"/>
      <w:r w:rsidRPr="006D613E">
        <w:t xml:space="preserve"> PDF containing displayable information or as a reference pointer to an external report. </w:t>
      </w:r>
    </w:p>
    <w:p w14:paraId="33110902" w14:textId="77777777" w:rsidR="00B11855" w:rsidRPr="006D613E" w:rsidRDefault="00B11855" w:rsidP="00D55F5E">
      <w:pPr>
        <w:pStyle w:val="BodyText"/>
      </w:pPr>
    </w:p>
    <w:p w14:paraId="2F935670" w14:textId="77777777" w:rsidR="00B11855" w:rsidRPr="006D613E" w:rsidRDefault="003D003E" w:rsidP="00123C7B">
      <w:pPr>
        <w:pStyle w:val="TableTitle"/>
        <w:outlineLvl w:val="0"/>
      </w:pPr>
      <w:r w:rsidRPr="006D613E">
        <w:t>Table 3.9.4.1.2.7</w:t>
      </w:r>
      <w:r w:rsidR="005D79DE" w:rsidRPr="006D613E">
        <w:rPr>
          <w:rFonts w:eastAsia="MS Gothic"/>
        </w:rPr>
        <w:t>-</w:t>
      </w:r>
      <w:r w:rsidR="00E86B15" w:rsidRPr="006D613E">
        <w:t>1</w:t>
      </w:r>
      <w:r w:rsidRPr="006D613E">
        <w:t>: OBX Segment</w:t>
      </w:r>
    </w:p>
    <w:tbl>
      <w:tblPr>
        <w:tblW w:w="9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7"/>
        <w:gridCol w:w="783"/>
        <w:gridCol w:w="828"/>
        <w:gridCol w:w="720"/>
        <w:gridCol w:w="752"/>
        <w:gridCol w:w="868"/>
        <w:gridCol w:w="900"/>
        <w:gridCol w:w="810"/>
        <w:gridCol w:w="720"/>
        <w:gridCol w:w="990"/>
        <w:gridCol w:w="1206"/>
      </w:tblGrid>
      <w:tr w:rsidR="00C40FD5" w:rsidRPr="006D613E" w14:paraId="603DF4DA" w14:textId="77777777" w:rsidTr="001F5A5C">
        <w:trPr>
          <w:cantSplit/>
          <w:tblHeader/>
          <w:jc w:val="center"/>
        </w:trPr>
        <w:tc>
          <w:tcPr>
            <w:tcW w:w="1377" w:type="dxa"/>
            <w:shd w:val="clear" w:color="auto" w:fill="D9D9D9"/>
          </w:tcPr>
          <w:p w14:paraId="4267CFD1" w14:textId="77777777" w:rsidR="00B11855" w:rsidRPr="006D613E" w:rsidRDefault="003D003E" w:rsidP="001F5A5C">
            <w:pPr>
              <w:pStyle w:val="TableEntryHeader"/>
            </w:pPr>
            <w:r w:rsidRPr="006D613E">
              <w:t>Name</w:t>
            </w:r>
          </w:p>
        </w:tc>
        <w:tc>
          <w:tcPr>
            <w:tcW w:w="783" w:type="dxa"/>
            <w:shd w:val="clear" w:color="auto" w:fill="D9D9D9"/>
          </w:tcPr>
          <w:p w14:paraId="239C698E" w14:textId="77777777" w:rsidR="00B11855" w:rsidRPr="006D613E" w:rsidRDefault="003D003E" w:rsidP="001F5A5C">
            <w:pPr>
              <w:pStyle w:val="TableEntryHeader"/>
            </w:pPr>
            <w:proofErr w:type="spellStart"/>
            <w:r w:rsidRPr="006D613E">
              <w:t>Seq</w:t>
            </w:r>
            <w:proofErr w:type="spellEnd"/>
          </w:p>
        </w:tc>
        <w:tc>
          <w:tcPr>
            <w:tcW w:w="828" w:type="dxa"/>
            <w:shd w:val="clear" w:color="auto" w:fill="D9D9D9"/>
          </w:tcPr>
          <w:p w14:paraId="428A4441" w14:textId="77777777" w:rsidR="00B11855" w:rsidRPr="006D613E" w:rsidRDefault="003D003E" w:rsidP="001F5A5C">
            <w:pPr>
              <w:pStyle w:val="TableEntryHeader"/>
            </w:pPr>
            <w:r w:rsidRPr="006D613E">
              <w:t>DT</w:t>
            </w:r>
          </w:p>
        </w:tc>
        <w:tc>
          <w:tcPr>
            <w:tcW w:w="720" w:type="dxa"/>
            <w:shd w:val="clear" w:color="auto" w:fill="D9D9D9"/>
          </w:tcPr>
          <w:p w14:paraId="4D693905" w14:textId="77777777" w:rsidR="00B11855" w:rsidRPr="006D613E" w:rsidRDefault="003D003E" w:rsidP="001F5A5C">
            <w:pPr>
              <w:pStyle w:val="TableEntryHeader"/>
            </w:pPr>
            <w:r w:rsidRPr="006D613E">
              <w:t>Len</w:t>
            </w:r>
          </w:p>
        </w:tc>
        <w:tc>
          <w:tcPr>
            <w:tcW w:w="752" w:type="dxa"/>
            <w:shd w:val="clear" w:color="auto" w:fill="D9D9D9"/>
          </w:tcPr>
          <w:p w14:paraId="58BD52A0" w14:textId="77777777" w:rsidR="00B11855" w:rsidRPr="006D613E" w:rsidRDefault="003D003E" w:rsidP="001F5A5C">
            <w:pPr>
              <w:pStyle w:val="TableEntryHeader"/>
            </w:pPr>
            <w:r w:rsidRPr="006D613E">
              <w:t>Opt</w:t>
            </w:r>
          </w:p>
        </w:tc>
        <w:tc>
          <w:tcPr>
            <w:tcW w:w="868" w:type="dxa"/>
            <w:shd w:val="clear" w:color="auto" w:fill="D9D9D9"/>
          </w:tcPr>
          <w:p w14:paraId="7217ADD9" w14:textId="77777777" w:rsidR="00B11855" w:rsidRPr="006D613E" w:rsidRDefault="003D003E" w:rsidP="001F5A5C">
            <w:pPr>
              <w:pStyle w:val="TableEntryHeader"/>
            </w:pPr>
            <w:r w:rsidRPr="006D613E">
              <w:t>Rep</w:t>
            </w:r>
          </w:p>
        </w:tc>
        <w:tc>
          <w:tcPr>
            <w:tcW w:w="900" w:type="dxa"/>
            <w:shd w:val="clear" w:color="auto" w:fill="D9D9D9"/>
          </w:tcPr>
          <w:p w14:paraId="117542FD" w14:textId="77777777" w:rsidR="00B11855" w:rsidRPr="006D613E" w:rsidRDefault="003D003E" w:rsidP="001F5A5C">
            <w:pPr>
              <w:pStyle w:val="TableEntryHeader"/>
            </w:pPr>
            <w:r w:rsidRPr="006D613E">
              <w:t>Min</w:t>
            </w:r>
          </w:p>
        </w:tc>
        <w:tc>
          <w:tcPr>
            <w:tcW w:w="810" w:type="dxa"/>
            <w:shd w:val="clear" w:color="auto" w:fill="D9D9D9"/>
          </w:tcPr>
          <w:p w14:paraId="5A979FC7" w14:textId="77777777" w:rsidR="00B11855" w:rsidRPr="006D613E" w:rsidRDefault="003D003E" w:rsidP="001F5A5C">
            <w:pPr>
              <w:pStyle w:val="TableEntryHeader"/>
            </w:pPr>
            <w:r w:rsidRPr="006D613E">
              <w:t>Max</w:t>
            </w:r>
          </w:p>
        </w:tc>
        <w:tc>
          <w:tcPr>
            <w:tcW w:w="720" w:type="dxa"/>
            <w:shd w:val="clear" w:color="auto" w:fill="D9D9D9"/>
          </w:tcPr>
          <w:p w14:paraId="05D97428" w14:textId="77777777" w:rsidR="00B11855" w:rsidRPr="006D613E" w:rsidRDefault="003D003E" w:rsidP="001F5A5C">
            <w:pPr>
              <w:pStyle w:val="TableEntryHeader"/>
            </w:pPr>
            <w:proofErr w:type="spellStart"/>
            <w:r w:rsidRPr="006D613E">
              <w:t>Tbl</w:t>
            </w:r>
            <w:proofErr w:type="spellEnd"/>
          </w:p>
        </w:tc>
        <w:tc>
          <w:tcPr>
            <w:tcW w:w="990" w:type="dxa"/>
            <w:shd w:val="clear" w:color="auto" w:fill="D9D9D9"/>
          </w:tcPr>
          <w:p w14:paraId="0249D45D" w14:textId="77777777" w:rsidR="00B11855" w:rsidRPr="006D613E" w:rsidRDefault="003D003E" w:rsidP="001F5A5C">
            <w:pPr>
              <w:pStyle w:val="TableEntryHeader"/>
            </w:pPr>
            <w:r w:rsidRPr="006D613E">
              <w:t>Fixed Value</w:t>
            </w:r>
          </w:p>
        </w:tc>
        <w:tc>
          <w:tcPr>
            <w:tcW w:w="1206" w:type="dxa"/>
            <w:shd w:val="clear" w:color="auto" w:fill="D9D9D9"/>
          </w:tcPr>
          <w:p w14:paraId="65649F3E" w14:textId="77777777" w:rsidR="00B11855" w:rsidRPr="006D613E" w:rsidRDefault="003D003E" w:rsidP="001F5A5C">
            <w:pPr>
              <w:pStyle w:val="TableEntryHeader"/>
            </w:pPr>
            <w:r w:rsidRPr="006D613E">
              <w:t>Ex Val</w:t>
            </w:r>
          </w:p>
        </w:tc>
      </w:tr>
      <w:tr w:rsidR="00C40FD5" w:rsidRPr="006D613E" w14:paraId="5FFAB3FA" w14:textId="77777777" w:rsidTr="001F5A5C">
        <w:trPr>
          <w:cantSplit/>
          <w:jc w:val="center"/>
        </w:trPr>
        <w:tc>
          <w:tcPr>
            <w:tcW w:w="1377" w:type="dxa"/>
            <w:shd w:val="clear" w:color="auto" w:fill="auto"/>
          </w:tcPr>
          <w:p w14:paraId="43E72C2E" w14:textId="77777777" w:rsidR="00B11855" w:rsidRPr="006D613E" w:rsidRDefault="003D003E" w:rsidP="001F5A5C">
            <w:pPr>
              <w:pStyle w:val="TableEntry"/>
            </w:pPr>
            <w:r w:rsidRPr="006D613E">
              <w:t>  Set ID - OBX</w:t>
            </w:r>
          </w:p>
        </w:tc>
        <w:tc>
          <w:tcPr>
            <w:tcW w:w="783" w:type="dxa"/>
            <w:shd w:val="clear" w:color="auto" w:fill="auto"/>
          </w:tcPr>
          <w:p w14:paraId="1696CA83" w14:textId="77777777" w:rsidR="00B11855" w:rsidRPr="006D613E" w:rsidRDefault="003D003E" w:rsidP="001F5A5C">
            <w:pPr>
              <w:pStyle w:val="TableEntry"/>
            </w:pPr>
            <w:r w:rsidRPr="006D613E">
              <w:t>  1</w:t>
            </w:r>
          </w:p>
        </w:tc>
        <w:tc>
          <w:tcPr>
            <w:tcW w:w="828" w:type="dxa"/>
            <w:shd w:val="clear" w:color="auto" w:fill="auto"/>
          </w:tcPr>
          <w:p w14:paraId="31E3C959" w14:textId="77777777" w:rsidR="00B11855" w:rsidRPr="006D613E" w:rsidRDefault="003D003E" w:rsidP="001F5A5C">
            <w:pPr>
              <w:pStyle w:val="TableEntry"/>
              <w:rPr>
                <w:color w:val="FFFFFF"/>
              </w:rPr>
            </w:pPr>
            <w:r w:rsidRPr="006D613E">
              <w:t>  SI</w:t>
            </w:r>
          </w:p>
        </w:tc>
        <w:tc>
          <w:tcPr>
            <w:tcW w:w="720" w:type="dxa"/>
            <w:shd w:val="clear" w:color="auto" w:fill="auto"/>
          </w:tcPr>
          <w:p w14:paraId="0AB0394C" w14:textId="77777777" w:rsidR="00B11855" w:rsidRPr="006D613E" w:rsidRDefault="003D003E" w:rsidP="001F5A5C">
            <w:pPr>
              <w:pStyle w:val="TableEntry"/>
              <w:rPr>
                <w:color w:val="FFFFFF"/>
              </w:rPr>
            </w:pPr>
            <w:r w:rsidRPr="006D613E">
              <w:t>  4</w:t>
            </w:r>
          </w:p>
        </w:tc>
        <w:tc>
          <w:tcPr>
            <w:tcW w:w="752" w:type="dxa"/>
            <w:shd w:val="clear" w:color="auto" w:fill="auto"/>
          </w:tcPr>
          <w:p w14:paraId="2592C38C" w14:textId="77777777" w:rsidR="00B11855" w:rsidRPr="006D613E" w:rsidRDefault="003D003E" w:rsidP="001F5A5C">
            <w:pPr>
              <w:pStyle w:val="TableEntry"/>
              <w:rPr>
                <w:color w:val="FFFFFF"/>
              </w:rPr>
            </w:pPr>
            <w:r w:rsidRPr="006D613E">
              <w:t>  R</w:t>
            </w:r>
          </w:p>
        </w:tc>
        <w:tc>
          <w:tcPr>
            <w:tcW w:w="868" w:type="dxa"/>
            <w:shd w:val="clear" w:color="auto" w:fill="auto"/>
          </w:tcPr>
          <w:p w14:paraId="0A648869" w14:textId="77777777" w:rsidR="00B11855" w:rsidRPr="006D613E" w:rsidRDefault="003D003E" w:rsidP="001F5A5C">
            <w:pPr>
              <w:pStyle w:val="TableEntry"/>
              <w:rPr>
                <w:color w:val="FFFFFF"/>
              </w:rPr>
            </w:pPr>
            <w:r w:rsidRPr="006D613E">
              <w:t>  False</w:t>
            </w:r>
          </w:p>
        </w:tc>
        <w:tc>
          <w:tcPr>
            <w:tcW w:w="900" w:type="dxa"/>
            <w:shd w:val="clear" w:color="auto" w:fill="auto"/>
          </w:tcPr>
          <w:p w14:paraId="4DD1E09C" w14:textId="77777777" w:rsidR="00B11855" w:rsidRPr="006D613E" w:rsidRDefault="003D003E" w:rsidP="001F5A5C">
            <w:pPr>
              <w:pStyle w:val="TableEntry"/>
              <w:rPr>
                <w:color w:val="FFFFFF"/>
              </w:rPr>
            </w:pPr>
            <w:r w:rsidRPr="006D613E">
              <w:t xml:space="preserve">  </w:t>
            </w:r>
            <w:r w:rsidR="00E86B15" w:rsidRPr="006D613E">
              <w:t>1</w:t>
            </w:r>
          </w:p>
        </w:tc>
        <w:tc>
          <w:tcPr>
            <w:tcW w:w="810" w:type="dxa"/>
            <w:shd w:val="clear" w:color="auto" w:fill="auto"/>
          </w:tcPr>
          <w:p w14:paraId="07A2B0EB" w14:textId="77777777" w:rsidR="00B11855" w:rsidRPr="006D613E" w:rsidRDefault="003D003E" w:rsidP="001F5A5C">
            <w:pPr>
              <w:pStyle w:val="TableEntry"/>
              <w:rPr>
                <w:color w:val="FFFFFF"/>
              </w:rPr>
            </w:pPr>
            <w:r w:rsidRPr="006D613E">
              <w:t>  1</w:t>
            </w:r>
          </w:p>
        </w:tc>
        <w:tc>
          <w:tcPr>
            <w:tcW w:w="720" w:type="dxa"/>
            <w:shd w:val="clear" w:color="auto" w:fill="auto"/>
          </w:tcPr>
          <w:p w14:paraId="0769DE99" w14:textId="77777777" w:rsidR="00B11855" w:rsidRPr="006D613E" w:rsidRDefault="003D003E" w:rsidP="001F5A5C">
            <w:pPr>
              <w:pStyle w:val="TableEntry"/>
            </w:pPr>
            <w:r w:rsidRPr="006D613E">
              <w:t> </w:t>
            </w:r>
          </w:p>
        </w:tc>
        <w:tc>
          <w:tcPr>
            <w:tcW w:w="990" w:type="dxa"/>
            <w:shd w:val="clear" w:color="auto" w:fill="auto"/>
          </w:tcPr>
          <w:p w14:paraId="038D420B" w14:textId="77777777" w:rsidR="00B11855" w:rsidRPr="006D613E" w:rsidRDefault="003D003E" w:rsidP="001F5A5C">
            <w:pPr>
              <w:pStyle w:val="TableEntry"/>
            </w:pPr>
            <w:r w:rsidRPr="006D613E">
              <w:t> </w:t>
            </w:r>
          </w:p>
        </w:tc>
        <w:tc>
          <w:tcPr>
            <w:tcW w:w="1206" w:type="dxa"/>
            <w:shd w:val="clear" w:color="auto" w:fill="auto"/>
          </w:tcPr>
          <w:p w14:paraId="5D2B44C9" w14:textId="77777777" w:rsidR="00B11855" w:rsidRPr="006D613E" w:rsidRDefault="003D003E" w:rsidP="001F5A5C">
            <w:pPr>
              <w:pStyle w:val="TableEntry"/>
            </w:pPr>
            <w:r w:rsidRPr="006D613E">
              <w:t> </w:t>
            </w:r>
          </w:p>
        </w:tc>
      </w:tr>
      <w:tr w:rsidR="00C40FD5" w:rsidRPr="006D613E" w14:paraId="2C82DF62" w14:textId="77777777" w:rsidTr="001F5A5C">
        <w:trPr>
          <w:cantSplit/>
          <w:jc w:val="center"/>
        </w:trPr>
        <w:tc>
          <w:tcPr>
            <w:tcW w:w="1377" w:type="dxa"/>
            <w:shd w:val="clear" w:color="auto" w:fill="auto"/>
          </w:tcPr>
          <w:p w14:paraId="2FD7594F" w14:textId="77777777" w:rsidR="00B11855" w:rsidRPr="006D613E" w:rsidRDefault="003D003E" w:rsidP="001F5A5C">
            <w:pPr>
              <w:pStyle w:val="TableEntry"/>
            </w:pPr>
            <w:r w:rsidRPr="006D613E">
              <w:t>  Value Type</w:t>
            </w:r>
          </w:p>
        </w:tc>
        <w:tc>
          <w:tcPr>
            <w:tcW w:w="783" w:type="dxa"/>
            <w:shd w:val="clear" w:color="auto" w:fill="auto"/>
          </w:tcPr>
          <w:p w14:paraId="7389FD38" w14:textId="77777777" w:rsidR="00B11855" w:rsidRPr="006D613E" w:rsidRDefault="003D003E" w:rsidP="001F5A5C">
            <w:pPr>
              <w:pStyle w:val="TableEntry"/>
            </w:pPr>
            <w:r w:rsidRPr="006D613E">
              <w:t>  2</w:t>
            </w:r>
          </w:p>
        </w:tc>
        <w:tc>
          <w:tcPr>
            <w:tcW w:w="828" w:type="dxa"/>
            <w:shd w:val="clear" w:color="auto" w:fill="auto"/>
          </w:tcPr>
          <w:p w14:paraId="0FC43F2A" w14:textId="77777777" w:rsidR="00B11855" w:rsidRPr="006D613E" w:rsidRDefault="003D003E" w:rsidP="001F5A5C">
            <w:pPr>
              <w:pStyle w:val="TableEntry"/>
              <w:rPr>
                <w:color w:val="FFFFFF"/>
              </w:rPr>
            </w:pPr>
            <w:r w:rsidRPr="006D613E">
              <w:t>  ID</w:t>
            </w:r>
          </w:p>
        </w:tc>
        <w:tc>
          <w:tcPr>
            <w:tcW w:w="720" w:type="dxa"/>
            <w:shd w:val="clear" w:color="auto" w:fill="auto"/>
          </w:tcPr>
          <w:p w14:paraId="76B7DE6F" w14:textId="77777777" w:rsidR="00B11855" w:rsidRPr="006D613E" w:rsidRDefault="003D003E" w:rsidP="001F5A5C">
            <w:pPr>
              <w:pStyle w:val="TableEntry"/>
              <w:rPr>
                <w:color w:val="FFFFFF"/>
              </w:rPr>
            </w:pPr>
            <w:r w:rsidRPr="006D613E">
              <w:t>  2</w:t>
            </w:r>
          </w:p>
        </w:tc>
        <w:tc>
          <w:tcPr>
            <w:tcW w:w="752" w:type="dxa"/>
            <w:shd w:val="clear" w:color="auto" w:fill="auto"/>
          </w:tcPr>
          <w:p w14:paraId="06DD40AA" w14:textId="77777777" w:rsidR="00B11855" w:rsidRPr="006D613E" w:rsidRDefault="003D003E" w:rsidP="001F5A5C">
            <w:pPr>
              <w:pStyle w:val="TableEntry"/>
              <w:rPr>
                <w:color w:val="FFFFFF"/>
              </w:rPr>
            </w:pPr>
            <w:r w:rsidRPr="006D613E">
              <w:t>  R</w:t>
            </w:r>
          </w:p>
        </w:tc>
        <w:tc>
          <w:tcPr>
            <w:tcW w:w="868" w:type="dxa"/>
            <w:shd w:val="clear" w:color="auto" w:fill="auto"/>
          </w:tcPr>
          <w:p w14:paraId="71066271" w14:textId="77777777" w:rsidR="00B11855" w:rsidRPr="006D613E" w:rsidRDefault="003D003E" w:rsidP="001F5A5C">
            <w:pPr>
              <w:pStyle w:val="TableEntry"/>
              <w:rPr>
                <w:color w:val="FFFFFF"/>
              </w:rPr>
            </w:pPr>
            <w:r w:rsidRPr="006D613E">
              <w:t>  False</w:t>
            </w:r>
          </w:p>
        </w:tc>
        <w:tc>
          <w:tcPr>
            <w:tcW w:w="900" w:type="dxa"/>
            <w:shd w:val="clear" w:color="auto" w:fill="auto"/>
          </w:tcPr>
          <w:p w14:paraId="1CFB7B18" w14:textId="77777777" w:rsidR="00B11855" w:rsidRPr="006D613E" w:rsidRDefault="003D003E" w:rsidP="001F5A5C">
            <w:pPr>
              <w:pStyle w:val="TableEntry"/>
              <w:rPr>
                <w:color w:val="FFFFFF"/>
              </w:rPr>
            </w:pPr>
            <w:r w:rsidRPr="006D613E">
              <w:t> </w:t>
            </w:r>
            <w:r w:rsidR="00E86B15" w:rsidRPr="006D613E">
              <w:t>1</w:t>
            </w:r>
          </w:p>
        </w:tc>
        <w:tc>
          <w:tcPr>
            <w:tcW w:w="810" w:type="dxa"/>
            <w:shd w:val="clear" w:color="auto" w:fill="auto"/>
          </w:tcPr>
          <w:p w14:paraId="76AE0CE0" w14:textId="77777777" w:rsidR="00B11855" w:rsidRPr="006D613E" w:rsidRDefault="003D003E" w:rsidP="001F5A5C">
            <w:pPr>
              <w:pStyle w:val="TableEntry"/>
              <w:rPr>
                <w:color w:val="FFFFFF"/>
              </w:rPr>
            </w:pPr>
            <w:r w:rsidRPr="006D613E">
              <w:t>  1</w:t>
            </w:r>
          </w:p>
        </w:tc>
        <w:tc>
          <w:tcPr>
            <w:tcW w:w="720" w:type="dxa"/>
            <w:shd w:val="clear" w:color="auto" w:fill="auto"/>
          </w:tcPr>
          <w:p w14:paraId="0E30E052" w14:textId="77777777" w:rsidR="00B11855" w:rsidRPr="006D613E" w:rsidRDefault="003D003E" w:rsidP="001F5A5C">
            <w:pPr>
              <w:pStyle w:val="TableEntry"/>
              <w:rPr>
                <w:color w:val="FFFFFF"/>
              </w:rPr>
            </w:pPr>
            <w:r w:rsidRPr="006D613E">
              <w:t>  0125</w:t>
            </w:r>
          </w:p>
        </w:tc>
        <w:tc>
          <w:tcPr>
            <w:tcW w:w="990" w:type="dxa"/>
            <w:shd w:val="clear" w:color="auto" w:fill="auto"/>
          </w:tcPr>
          <w:p w14:paraId="041A4F7B" w14:textId="77777777" w:rsidR="00B11855" w:rsidRPr="006D613E" w:rsidRDefault="003D003E" w:rsidP="001F5A5C">
            <w:pPr>
              <w:pStyle w:val="TableEntry"/>
            </w:pPr>
            <w:r w:rsidRPr="006D613E">
              <w:t> Y</w:t>
            </w:r>
          </w:p>
        </w:tc>
        <w:tc>
          <w:tcPr>
            <w:tcW w:w="1206" w:type="dxa"/>
            <w:shd w:val="clear" w:color="auto" w:fill="auto"/>
          </w:tcPr>
          <w:p w14:paraId="0067E32D" w14:textId="77777777" w:rsidR="00B11855" w:rsidRPr="006D613E" w:rsidRDefault="003D003E" w:rsidP="001F5A5C">
            <w:pPr>
              <w:pStyle w:val="TableEntry"/>
            </w:pPr>
            <w:r w:rsidRPr="006D613E">
              <w:t> ED</w:t>
            </w:r>
          </w:p>
        </w:tc>
      </w:tr>
      <w:tr w:rsidR="00C40FD5" w:rsidRPr="006D613E" w14:paraId="02F11C3A" w14:textId="77777777" w:rsidTr="001F5A5C">
        <w:trPr>
          <w:cantSplit/>
          <w:jc w:val="center"/>
        </w:trPr>
        <w:tc>
          <w:tcPr>
            <w:tcW w:w="1377" w:type="dxa"/>
            <w:shd w:val="clear" w:color="auto" w:fill="auto"/>
          </w:tcPr>
          <w:p w14:paraId="33C0889F" w14:textId="77777777" w:rsidR="00B11855" w:rsidRPr="006D613E" w:rsidRDefault="003D003E" w:rsidP="001F5A5C">
            <w:pPr>
              <w:pStyle w:val="TableEntry"/>
            </w:pPr>
            <w:r w:rsidRPr="006D613E">
              <w:t>  Observation Identifier</w:t>
            </w:r>
          </w:p>
        </w:tc>
        <w:tc>
          <w:tcPr>
            <w:tcW w:w="783" w:type="dxa"/>
            <w:shd w:val="clear" w:color="auto" w:fill="auto"/>
          </w:tcPr>
          <w:p w14:paraId="7C4611B3" w14:textId="77777777" w:rsidR="00B11855" w:rsidRPr="006D613E" w:rsidRDefault="003D003E" w:rsidP="001F5A5C">
            <w:pPr>
              <w:pStyle w:val="TableEntry"/>
            </w:pPr>
            <w:r w:rsidRPr="006D613E">
              <w:t>  3</w:t>
            </w:r>
          </w:p>
        </w:tc>
        <w:tc>
          <w:tcPr>
            <w:tcW w:w="828" w:type="dxa"/>
            <w:shd w:val="clear" w:color="auto" w:fill="auto"/>
          </w:tcPr>
          <w:p w14:paraId="27220D58" w14:textId="77777777" w:rsidR="00B11855" w:rsidRPr="006D613E" w:rsidRDefault="003D003E" w:rsidP="001F5A5C">
            <w:pPr>
              <w:pStyle w:val="TableEntry"/>
              <w:rPr>
                <w:color w:val="FFFFFF"/>
              </w:rPr>
            </w:pPr>
            <w:r w:rsidRPr="006D613E">
              <w:t>  CWE</w:t>
            </w:r>
          </w:p>
        </w:tc>
        <w:tc>
          <w:tcPr>
            <w:tcW w:w="720" w:type="dxa"/>
            <w:shd w:val="clear" w:color="auto" w:fill="auto"/>
          </w:tcPr>
          <w:p w14:paraId="6066B29F" w14:textId="77777777" w:rsidR="00B11855" w:rsidRPr="006D613E" w:rsidRDefault="003D003E" w:rsidP="001F5A5C">
            <w:pPr>
              <w:pStyle w:val="TableEntry"/>
              <w:rPr>
                <w:color w:val="FFFFFF"/>
              </w:rPr>
            </w:pPr>
            <w:r w:rsidRPr="006D613E">
              <w:t>  478</w:t>
            </w:r>
          </w:p>
        </w:tc>
        <w:tc>
          <w:tcPr>
            <w:tcW w:w="752" w:type="dxa"/>
            <w:shd w:val="clear" w:color="auto" w:fill="auto"/>
          </w:tcPr>
          <w:p w14:paraId="5EDF6CCE" w14:textId="77777777" w:rsidR="00B11855" w:rsidRPr="006D613E" w:rsidRDefault="003D003E" w:rsidP="001F5A5C">
            <w:pPr>
              <w:pStyle w:val="TableEntry"/>
              <w:rPr>
                <w:color w:val="FFFFFF"/>
              </w:rPr>
            </w:pPr>
            <w:r w:rsidRPr="006D613E">
              <w:t>  R</w:t>
            </w:r>
          </w:p>
        </w:tc>
        <w:tc>
          <w:tcPr>
            <w:tcW w:w="868" w:type="dxa"/>
            <w:shd w:val="clear" w:color="auto" w:fill="auto"/>
          </w:tcPr>
          <w:p w14:paraId="3C5DFC05" w14:textId="77777777" w:rsidR="00B11855" w:rsidRPr="006D613E" w:rsidRDefault="003D003E" w:rsidP="001F5A5C">
            <w:pPr>
              <w:pStyle w:val="TableEntry"/>
              <w:rPr>
                <w:color w:val="FFFFFF"/>
              </w:rPr>
            </w:pPr>
            <w:r w:rsidRPr="006D613E">
              <w:t>  False</w:t>
            </w:r>
          </w:p>
        </w:tc>
        <w:tc>
          <w:tcPr>
            <w:tcW w:w="900" w:type="dxa"/>
            <w:shd w:val="clear" w:color="auto" w:fill="auto"/>
          </w:tcPr>
          <w:p w14:paraId="7C9A15D8" w14:textId="77777777" w:rsidR="00B11855" w:rsidRPr="006D613E" w:rsidRDefault="003D003E" w:rsidP="001F5A5C">
            <w:pPr>
              <w:pStyle w:val="TableEntry"/>
              <w:rPr>
                <w:color w:val="FFFFFF"/>
              </w:rPr>
            </w:pPr>
            <w:r w:rsidRPr="006D613E">
              <w:t>  1</w:t>
            </w:r>
          </w:p>
        </w:tc>
        <w:tc>
          <w:tcPr>
            <w:tcW w:w="810" w:type="dxa"/>
            <w:shd w:val="clear" w:color="auto" w:fill="auto"/>
          </w:tcPr>
          <w:p w14:paraId="3E44EAFE" w14:textId="77777777" w:rsidR="00B11855" w:rsidRPr="006D613E" w:rsidRDefault="003D003E" w:rsidP="001F5A5C">
            <w:pPr>
              <w:pStyle w:val="TableEntry"/>
              <w:rPr>
                <w:color w:val="FFFFFF"/>
              </w:rPr>
            </w:pPr>
            <w:r w:rsidRPr="006D613E">
              <w:t>  1</w:t>
            </w:r>
          </w:p>
        </w:tc>
        <w:tc>
          <w:tcPr>
            <w:tcW w:w="720" w:type="dxa"/>
            <w:shd w:val="clear" w:color="auto" w:fill="auto"/>
          </w:tcPr>
          <w:p w14:paraId="74F7DEEC" w14:textId="77777777" w:rsidR="00B11855" w:rsidRPr="006D613E" w:rsidRDefault="003D003E" w:rsidP="001F5A5C">
            <w:pPr>
              <w:pStyle w:val="TableEntry"/>
            </w:pPr>
            <w:r w:rsidRPr="006D613E">
              <w:t> </w:t>
            </w:r>
          </w:p>
        </w:tc>
        <w:tc>
          <w:tcPr>
            <w:tcW w:w="990" w:type="dxa"/>
            <w:shd w:val="clear" w:color="auto" w:fill="auto"/>
          </w:tcPr>
          <w:p w14:paraId="642FFCF7" w14:textId="77777777" w:rsidR="00B11855" w:rsidRPr="006D613E" w:rsidRDefault="003D003E" w:rsidP="001F5A5C">
            <w:pPr>
              <w:pStyle w:val="TableEntry"/>
            </w:pPr>
            <w:r w:rsidRPr="006D613E">
              <w:t>   </w:t>
            </w:r>
          </w:p>
        </w:tc>
        <w:tc>
          <w:tcPr>
            <w:tcW w:w="1206" w:type="dxa"/>
            <w:shd w:val="clear" w:color="auto" w:fill="auto"/>
          </w:tcPr>
          <w:p w14:paraId="20088C0A" w14:textId="77777777" w:rsidR="00B11855" w:rsidRPr="006D613E" w:rsidRDefault="00B11855" w:rsidP="001F5A5C">
            <w:pPr>
              <w:pStyle w:val="TableEntry"/>
              <w:rPr>
                <w:sz w:val="16"/>
                <w:szCs w:val="16"/>
              </w:rPr>
            </w:pPr>
          </w:p>
        </w:tc>
      </w:tr>
      <w:tr w:rsidR="00C40FD5" w:rsidRPr="006D613E" w14:paraId="03019EED" w14:textId="77777777" w:rsidTr="001F5A5C">
        <w:trPr>
          <w:cantSplit/>
          <w:jc w:val="center"/>
        </w:trPr>
        <w:tc>
          <w:tcPr>
            <w:tcW w:w="1377" w:type="dxa"/>
            <w:shd w:val="clear" w:color="auto" w:fill="auto"/>
          </w:tcPr>
          <w:p w14:paraId="76D48035" w14:textId="77777777" w:rsidR="00B11855" w:rsidRPr="006D613E" w:rsidRDefault="003D003E" w:rsidP="001F5A5C">
            <w:pPr>
              <w:pStyle w:val="TableEntry"/>
            </w:pPr>
            <w:r w:rsidRPr="006D613E">
              <w:t>   identifier</w:t>
            </w:r>
          </w:p>
        </w:tc>
        <w:tc>
          <w:tcPr>
            <w:tcW w:w="783" w:type="dxa"/>
            <w:shd w:val="clear" w:color="auto" w:fill="auto"/>
          </w:tcPr>
          <w:p w14:paraId="514778BA" w14:textId="77777777" w:rsidR="00B11855" w:rsidRPr="006D613E" w:rsidRDefault="003D003E" w:rsidP="001F5A5C">
            <w:pPr>
              <w:pStyle w:val="TableEntry"/>
            </w:pPr>
            <w:r w:rsidRPr="006D613E">
              <w:t>  1</w:t>
            </w:r>
          </w:p>
        </w:tc>
        <w:tc>
          <w:tcPr>
            <w:tcW w:w="828" w:type="dxa"/>
            <w:shd w:val="clear" w:color="auto" w:fill="auto"/>
          </w:tcPr>
          <w:p w14:paraId="3DEF51B6" w14:textId="77777777" w:rsidR="00B11855" w:rsidRPr="006D613E" w:rsidRDefault="003D003E" w:rsidP="001F5A5C">
            <w:pPr>
              <w:pStyle w:val="TableEntry"/>
              <w:rPr>
                <w:color w:val="FFFFFF"/>
              </w:rPr>
            </w:pPr>
            <w:r w:rsidRPr="006D613E">
              <w:t>  ST</w:t>
            </w:r>
          </w:p>
        </w:tc>
        <w:tc>
          <w:tcPr>
            <w:tcW w:w="720" w:type="dxa"/>
            <w:shd w:val="clear" w:color="auto" w:fill="auto"/>
          </w:tcPr>
          <w:p w14:paraId="211E7A4D" w14:textId="77777777" w:rsidR="00B11855" w:rsidRPr="006D613E" w:rsidRDefault="003D003E" w:rsidP="001F5A5C">
            <w:pPr>
              <w:pStyle w:val="TableEntry"/>
              <w:rPr>
                <w:color w:val="FFFFFF"/>
              </w:rPr>
            </w:pPr>
            <w:r w:rsidRPr="006D613E">
              <w:t>  20</w:t>
            </w:r>
          </w:p>
        </w:tc>
        <w:tc>
          <w:tcPr>
            <w:tcW w:w="752" w:type="dxa"/>
            <w:shd w:val="clear" w:color="auto" w:fill="auto"/>
          </w:tcPr>
          <w:p w14:paraId="2946A4E1" w14:textId="77777777" w:rsidR="00B11855" w:rsidRPr="006D613E" w:rsidRDefault="003D003E" w:rsidP="001F5A5C">
            <w:pPr>
              <w:pStyle w:val="TableEntry"/>
              <w:rPr>
                <w:color w:val="FFFFFF"/>
              </w:rPr>
            </w:pPr>
            <w:r w:rsidRPr="006D613E">
              <w:t>  R</w:t>
            </w:r>
          </w:p>
        </w:tc>
        <w:tc>
          <w:tcPr>
            <w:tcW w:w="868" w:type="dxa"/>
            <w:shd w:val="clear" w:color="auto" w:fill="auto"/>
          </w:tcPr>
          <w:p w14:paraId="16301B77" w14:textId="77777777" w:rsidR="00B11855" w:rsidRPr="006D613E" w:rsidRDefault="003D003E" w:rsidP="001F5A5C">
            <w:pPr>
              <w:pStyle w:val="TableEntry"/>
            </w:pPr>
            <w:r w:rsidRPr="006D613E">
              <w:t> </w:t>
            </w:r>
          </w:p>
        </w:tc>
        <w:tc>
          <w:tcPr>
            <w:tcW w:w="900" w:type="dxa"/>
            <w:shd w:val="clear" w:color="auto" w:fill="auto"/>
          </w:tcPr>
          <w:p w14:paraId="4E9A61E5" w14:textId="77777777" w:rsidR="00B11855" w:rsidRPr="006D613E" w:rsidRDefault="003D003E" w:rsidP="001F5A5C">
            <w:pPr>
              <w:pStyle w:val="TableEntry"/>
              <w:rPr>
                <w:color w:val="FFFFFF"/>
              </w:rPr>
            </w:pPr>
            <w:r w:rsidRPr="006D613E">
              <w:t>  1</w:t>
            </w:r>
          </w:p>
        </w:tc>
        <w:tc>
          <w:tcPr>
            <w:tcW w:w="810" w:type="dxa"/>
            <w:shd w:val="clear" w:color="auto" w:fill="auto"/>
          </w:tcPr>
          <w:p w14:paraId="13AA7AD7" w14:textId="77777777" w:rsidR="00B11855" w:rsidRPr="006D613E" w:rsidRDefault="003D003E" w:rsidP="001F5A5C">
            <w:pPr>
              <w:pStyle w:val="TableEntry"/>
              <w:rPr>
                <w:color w:val="FFFFFF"/>
              </w:rPr>
            </w:pPr>
            <w:r w:rsidRPr="006D613E">
              <w:t>  1</w:t>
            </w:r>
          </w:p>
        </w:tc>
        <w:tc>
          <w:tcPr>
            <w:tcW w:w="720" w:type="dxa"/>
            <w:shd w:val="clear" w:color="auto" w:fill="auto"/>
          </w:tcPr>
          <w:p w14:paraId="0E374C1F" w14:textId="77777777" w:rsidR="00B11855" w:rsidRPr="006D613E" w:rsidRDefault="003D003E" w:rsidP="001F5A5C">
            <w:pPr>
              <w:pStyle w:val="TableEntry"/>
            </w:pPr>
            <w:r w:rsidRPr="006D613E">
              <w:t> </w:t>
            </w:r>
          </w:p>
        </w:tc>
        <w:tc>
          <w:tcPr>
            <w:tcW w:w="990" w:type="dxa"/>
            <w:shd w:val="clear" w:color="auto" w:fill="auto"/>
          </w:tcPr>
          <w:p w14:paraId="7A6FF5B5" w14:textId="77777777" w:rsidR="00B11855" w:rsidRPr="006D613E" w:rsidRDefault="003D003E" w:rsidP="001F5A5C">
            <w:pPr>
              <w:pStyle w:val="TableEntry"/>
            </w:pPr>
            <w:r w:rsidRPr="006D613E">
              <w:t> Y</w:t>
            </w:r>
          </w:p>
        </w:tc>
        <w:tc>
          <w:tcPr>
            <w:tcW w:w="1206" w:type="dxa"/>
            <w:shd w:val="clear" w:color="auto" w:fill="auto"/>
          </w:tcPr>
          <w:p w14:paraId="343226A7" w14:textId="77777777" w:rsidR="00B11855" w:rsidRPr="006D613E" w:rsidRDefault="003D003E" w:rsidP="001F5A5C">
            <w:pPr>
              <w:pStyle w:val="TableEntry"/>
            </w:pPr>
            <w:r w:rsidRPr="006D613E">
              <w:t> 18750-0   </w:t>
            </w:r>
          </w:p>
        </w:tc>
      </w:tr>
      <w:tr w:rsidR="00C40FD5" w:rsidRPr="006D613E" w14:paraId="481D1C3C" w14:textId="77777777" w:rsidTr="001F5A5C">
        <w:trPr>
          <w:cantSplit/>
          <w:jc w:val="center"/>
        </w:trPr>
        <w:tc>
          <w:tcPr>
            <w:tcW w:w="1377" w:type="dxa"/>
            <w:shd w:val="clear" w:color="auto" w:fill="auto"/>
          </w:tcPr>
          <w:p w14:paraId="703A9DCC" w14:textId="77777777" w:rsidR="00B11855" w:rsidRPr="006D613E" w:rsidRDefault="003D003E" w:rsidP="001F5A5C">
            <w:pPr>
              <w:pStyle w:val="TableEntry"/>
            </w:pPr>
            <w:r w:rsidRPr="006D613E">
              <w:t>   Text</w:t>
            </w:r>
          </w:p>
        </w:tc>
        <w:tc>
          <w:tcPr>
            <w:tcW w:w="783" w:type="dxa"/>
            <w:shd w:val="clear" w:color="auto" w:fill="auto"/>
          </w:tcPr>
          <w:p w14:paraId="13C481B1" w14:textId="77777777" w:rsidR="00B11855" w:rsidRPr="006D613E" w:rsidRDefault="003D003E" w:rsidP="001F5A5C">
            <w:pPr>
              <w:pStyle w:val="TableEntry"/>
            </w:pPr>
            <w:r w:rsidRPr="006D613E">
              <w:t>  2</w:t>
            </w:r>
          </w:p>
        </w:tc>
        <w:tc>
          <w:tcPr>
            <w:tcW w:w="828" w:type="dxa"/>
            <w:shd w:val="clear" w:color="auto" w:fill="auto"/>
          </w:tcPr>
          <w:p w14:paraId="74B020F7" w14:textId="77777777" w:rsidR="00B11855" w:rsidRPr="006D613E" w:rsidRDefault="003D003E" w:rsidP="001F5A5C">
            <w:pPr>
              <w:pStyle w:val="TableEntry"/>
              <w:rPr>
                <w:color w:val="FFFFFF"/>
              </w:rPr>
            </w:pPr>
            <w:r w:rsidRPr="006D613E">
              <w:t>  ST</w:t>
            </w:r>
          </w:p>
        </w:tc>
        <w:tc>
          <w:tcPr>
            <w:tcW w:w="720" w:type="dxa"/>
            <w:shd w:val="clear" w:color="auto" w:fill="auto"/>
          </w:tcPr>
          <w:p w14:paraId="23ED9061" w14:textId="77777777" w:rsidR="00B11855" w:rsidRPr="006D613E" w:rsidRDefault="003D003E" w:rsidP="001F5A5C">
            <w:pPr>
              <w:pStyle w:val="TableEntry"/>
              <w:rPr>
                <w:color w:val="FFFFFF"/>
              </w:rPr>
            </w:pPr>
            <w:r w:rsidRPr="006D613E">
              <w:t>  199</w:t>
            </w:r>
          </w:p>
        </w:tc>
        <w:tc>
          <w:tcPr>
            <w:tcW w:w="752" w:type="dxa"/>
            <w:shd w:val="clear" w:color="auto" w:fill="auto"/>
          </w:tcPr>
          <w:p w14:paraId="6BC89B66" w14:textId="77777777" w:rsidR="00B11855" w:rsidRPr="006D613E" w:rsidRDefault="003D003E" w:rsidP="001F5A5C">
            <w:pPr>
              <w:pStyle w:val="TableEntry"/>
              <w:rPr>
                <w:color w:val="FFFFFF"/>
              </w:rPr>
            </w:pPr>
            <w:r w:rsidRPr="006D613E">
              <w:t>  R</w:t>
            </w:r>
          </w:p>
        </w:tc>
        <w:tc>
          <w:tcPr>
            <w:tcW w:w="868" w:type="dxa"/>
            <w:shd w:val="clear" w:color="auto" w:fill="auto"/>
          </w:tcPr>
          <w:p w14:paraId="09FE80CF" w14:textId="77777777" w:rsidR="00B11855" w:rsidRPr="006D613E" w:rsidRDefault="003D003E" w:rsidP="001F5A5C">
            <w:pPr>
              <w:pStyle w:val="TableEntry"/>
            </w:pPr>
            <w:r w:rsidRPr="006D613E">
              <w:t> </w:t>
            </w:r>
          </w:p>
        </w:tc>
        <w:tc>
          <w:tcPr>
            <w:tcW w:w="900" w:type="dxa"/>
            <w:shd w:val="clear" w:color="auto" w:fill="auto"/>
          </w:tcPr>
          <w:p w14:paraId="03A03648" w14:textId="77777777" w:rsidR="00B11855" w:rsidRPr="006D613E" w:rsidRDefault="003D003E" w:rsidP="001F5A5C">
            <w:pPr>
              <w:pStyle w:val="TableEntry"/>
              <w:rPr>
                <w:color w:val="FFFFFF"/>
              </w:rPr>
            </w:pPr>
            <w:r w:rsidRPr="006D613E">
              <w:t xml:space="preserve">  </w:t>
            </w:r>
            <w:r w:rsidR="00E86B15" w:rsidRPr="006D613E">
              <w:t>1</w:t>
            </w:r>
          </w:p>
        </w:tc>
        <w:tc>
          <w:tcPr>
            <w:tcW w:w="810" w:type="dxa"/>
            <w:shd w:val="clear" w:color="auto" w:fill="auto"/>
          </w:tcPr>
          <w:p w14:paraId="344F1AA9" w14:textId="77777777" w:rsidR="00B11855" w:rsidRPr="006D613E" w:rsidRDefault="003D003E" w:rsidP="001F5A5C">
            <w:pPr>
              <w:pStyle w:val="TableEntry"/>
              <w:rPr>
                <w:color w:val="FFFFFF"/>
              </w:rPr>
            </w:pPr>
            <w:r w:rsidRPr="006D613E">
              <w:t>  1</w:t>
            </w:r>
          </w:p>
        </w:tc>
        <w:tc>
          <w:tcPr>
            <w:tcW w:w="720" w:type="dxa"/>
            <w:shd w:val="clear" w:color="auto" w:fill="auto"/>
          </w:tcPr>
          <w:p w14:paraId="59BE8934" w14:textId="77777777" w:rsidR="00B11855" w:rsidRPr="006D613E" w:rsidRDefault="003D003E" w:rsidP="001F5A5C">
            <w:pPr>
              <w:pStyle w:val="TableEntry"/>
            </w:pPr>
            <w:r w:rsidRPr="006D613E">
              <w:t> </w:t>
            </w:r>
          </w:p>
        </w:tc>
        <w:tc>
          <w:tcPr>
            <w:tcW w:w="990" w:type="dxa"/>
            <w:shd w:val="clear" w:color="auto" w:fill="auto"/>
          </w:tcPr>
          <w:p w14:paraId="7DA2787D" w14:textId="77777777" w:rsidR="00B11855" w:rsidRPr="006D613E" w:rsidRDefault="003D003E" w:rsidP="001F5A5C">
            <w:pPr>
              <w:pStyle w:val="TableEntry"/>
            </w:pPr>
            <w:r w:rsidRPr="006D613E">
              <w:t> Y</w:t>
            </w:r>
          </w:p>
        </w:tc>
        <w:tc>
          <w:tcPr>
            <w:tcW w:w="1206" w:type="dxa"/>
            <w:shd w:val="clear" w:color="auto" w:fill="auto"/>
          </w:tcPr>
          <w:p w14:paraId="5CF54320" w14:textId="77777777" w:rsidR="00B11855" w:rsidRPr="006D613E" w:rsidRDefault="003D003E" w:rsidP="001F5A5C">
            <w:pPr>
              <w:pStyle w:val="TableEntry"/>
            </w:pPr>
            <w:r w:rsidRPr="006D613E">
              <w:t>Cardiac Electrophysiology Report</w:t>
            </w:r>
          </w:p>
        </w:tc>
      </w:tr>
      <w:tr w:rsidR="00C40FD5" w:rsidRPr="006D613E" w14:paraId="61A6EDDD" w14:textId="77777777" w:rsidTr="001F5A5C">
        <w:trPr>
          <w:cantSplit/>
          <w:jc w:val="center"/>
        </w:trPr>
        <w:tc>
          <w:tcPr>
            <w:tcW w:w="1377" w:type="dxa"/>
            <w:shd w:val="clear" w:color="auto" w:fill="auto"/>
          </w:tcPr>
          <w:p w14:paraId="1FD0FC12" w14:textId="77777777" w:rsidR="00B11855" w:rsidRPr="006D613E" w:rsidRDefault="003D003E" w:rsidP="001F5A5C">
            <w:pPr>
              <w:pStyle w:val="TableEntry"/>
            </w:pPr>
            <w:r w:rsidRPr="006D613E">
              <w:t>   name of coding system</w:t>
            </w:r>
          </w:p>
        </w:tc>
        <w:tc>
          <w:tcPr>
            <w:tcW w:w="783" w:type="dxa"/>
            <w:shd w:val="clear" w:color="auto" w:fill="auto"/>
          </w:tcPr>
          <w:p w14:paraId="2F6302F3" w14:textId="77777777" w:rsidR="00B11855" w:rsidRPr="006D613E" w:rsidRDefault="003D003E" w:rsidP="001F5A5C">
            <w:pPr>
              <w:pStyle w:val="TableEntry"/>
            </w:pPr>
            <w:r w:rsidRPr="006D613E">
              <w:t>  3</w:t>
            </w:r>
          </w:p>
        </w:tc>
        <w:tc>
          <w:tcPr>
            <w:tcW w:w="828" w:type="dxa"/>
            <w:shd w:val="clear" w:color="auto" w:fill="auto"/>
          </w:tcPr>
          <w:p w14:paraId="0474F7E7" w14:textId="77777777" w:rsidR="00B11855" w:rsidRPr="006D613E" w:rsidRDefault="003D003E" w:rsidP="001F5A5C">
            <w:pPr>
              <w:pStyle w:val="TableEntry"/>
              <w:rPr>
                <w:color w:val="FFFFFF"/>
              </w:rPr>
            </w:pPr>
            <w:r w:rsidRPr="006D613E">
              <w:t> ID</w:t>
            </w:r>
          </w:p>
        </w:tc>
        <w:tc>
          <w:tcPr>
            <w:tcW w:w="720" w:type="dxa"/>
            <w:shd w:val="clear" w:color="auto" w:fill="auto"/>
          </w:tcPr>
          <w:p w14:paraId="1657014F" w14:textId="77777777" w:rsidR="00B11855" w:rsidRPr="006D613E" w:rsidRDefault="003D003E" w:rsidP="001F5A5C">
            <w:pPr>
              <w:pStyle w:val="TableEntry"/>
              <w:rPr>
                <w:color w:val="FFFFFF"/>
              </w:rPr>
            </w:pPr>
            <w:r w:rsidRPr="006D613E">
              <w:t>  20</w:t>
            </w:r>
          </w:p>
        </w:tc>
        <w:tc>
          <w:tcPr>
            <w:tcW w:w="752" w:type="dxa"/>
            <w:shd w:val="clear" w:color="auto" w:fill="auto"/>
          </w:tcPr>
          <w:p w14:paraId="22D9E381" w14:textId="77777777" w:rsidR="00B11855" w:rsidRPr="006D613E" w:rsidRDefault="003D003E" w:rsidP="001F5A5C">
            <w:pPr>
              <w:pStyle w:val="TableEntry"/>
              <w:rPr>
                <w:color w:val="FFFFFF"/>
              </w:rPr>
            </w:pPr>
            <w:r w:rsidRPr="006D613E">
              <w:t>  R</w:t>
            </w:r>
          </w:p>
        </w:tc>
        <w:tc>
          <w:tcPr>
            <w:tcW w:w="868" w:type="dxa"/>
            <w:shd w:val="clear" w:color="auto" w:fill="auto"/>
          </w:tcPr>
          <w:p w14:paraId="1BF9A15C" w14:textId="77777777" w:rsidR="00B11855" w:rsidRPr="006D613E" w:rsidRDefault="003D003E" w:rsidP="001F5A5C">
            <w:pPr>
              <w:pStyle w:val="TableEntry"/>
            </w:pPr>
            <w:r w:rsidRPr="006D613E">
              <w:t> </w:t>
            </w:r>
          </w:p>
        </w:tc>
        <w:tc>
          <w:tcPr>
            <w:tcW w:w="900" w:type="dxa"/>
            <w:shd w:val="clear" w:color="auto" w:fill="auto"/>
          </w:tcPr>
          <w:p w14:paraId="52B00390" w14:textId="77777777" w:rsidR="00B11855" w:rsidRPr="006D613E" w:rsidRDefault="003D003E" w:rsidP="001F5A5C">
            <w:pPr>
              <w:pStyle w:val="TableEntry"/>
              <w:rPr>
                <w:color w:val="FFFFFF"/>
              </w:rPr>
            </w:pPr>
            <w:r w:rsidRPr="006D613E">
              <w:t>  0</w:t>
            </w:r>
          </w:p>
        </w:tc>
        <w:tc>
          <w:tcPr>
            <w:tcW w:w="810" w:type="dxa"/>
            <w:shd w:val="clear" w:color="auto" w:fill="auto"/>
          </w:tcPr>
          <w:p w14:paraId="45858D8B" w14:textId="77777777" w:rsidR="00B11855" w:rsidRPr="006D613E" w:rsidRDefault="003D003E" w:rsidP="001F5A5C">
            <w:pPr>
              <w:pStyle w:val="TableEntry"/>
              <w:rPr>
                <w:color w:val="FFFFFF"/>
              </w:rPr>
            </w:pPr>
            <w:r w:rsidRPr="006D613E">
              <w:t>  1</w:t>
            </w:r>
          </w:p>
        </w:tc>
        <w:tc>
          <w:tcPr>
            <w:tcW w:w="720" w:type="dxa"/>
            <w:shd w:val="clear" w:color="auto" w:fill="auto"/>
          </w:tcPr>
          <w:p w14:paraId="2F93EC5B" w14:textId="77777777" w:rsidR="00B11855" w:rsidRPr="006D613E" w:rsidRDefault="003D003E" w:rsidP="001F5A5C">
            <w:pPr>
              <w:pStyle w:val="TableEntry"/>
              <w:rPr>
                <w:color w:val="FFFFFF"/>
              </w:rPr>
            </w:pPr>
            <w:r w:rsidRPr="006D613E">
              <w:t>  0396</w:t>
            </w:r>
          </w:p>
        </w:tc>
        <w:tc>
          <w:tcPr>
            <w:tcW w:w="990" w:type="dxa"/>
            <w:shd w:val="clear" w:color="auto" w:fill="auto"/>
          </w:tcPr>
          <w:p w14:paraId="58DF373F" w14:textId="77777777" w:rsidR="00B11855" w:rsidRPr="006D613E" w:rsidRDefault="003D003E" w:rsidP="001F5A5C">
            <w:pPr>
              <w:pStyle w:val="TableEntry"/>
            </w:pPr>
            <w:r w:rsidRPr="006D613E">
              <w:t> Y</w:t>
            </w:r>
          </w:p>
        </w:tc>
        <w:tc>
          <w:tcPr>
            <w:tcW w:w="1206" w:type="dxa"/>
            <w:shd w:val="clear" w:color="auto" w:fill="auto"/>
          </w:tcPr>
          <w:p w14:paraId="06576413" w14:textId="77777777" w:rsidR="00B11855" w:rsidRPr="006D613E" w:rsidRDefault="003D003E" w:rsidP="001F5A5C">
            <w:pPr>
              <w:pStyle w:val="TableEntry"/>
            </w:pPr>
            <w:r w:rsidRPr="006D613E">
              <w:t> LN</w:t>
            </w:r>
          </w:p>
        </w:tc>
      </w:tr>
      <w:tr w:rsidR="00C40FD5" w:rsidRPr="006D613E" w14:paraId="53DC4F6B" w14:textId="77777777" w:rsidTr="001F5A5C">
        <w:trPr>
          <w:cantSplit/>
          <w:jc w:val="center"/>
        </w:trPr>
        <w:tc>
          <w:tcPr>
            <w:tcW w:w="1377" w:type="dxa"/>
            <w:shd w:val="clear" w:color="auto" w:fill="auto"/>
          </w:tcPr>
          <w:p w14:paraId="5C0023A1" w14:textId="77777777" w:rsidR="00B11855" w:rsidRPr="006D613E" w:rsidRDefault="003D003E" w:rsidP="001F5A5C">
            <w:pPr>
              <w:pStyle w:val="TableEntry"/>
            </w:pPr>
            <w:r w:rsidRPr="006D613E">
              <w:t xml:space="preserve">  Observation Sub-ID</w:t>
            </w:r>
          </w:p>
        </w:tc>
        <w:tc>
          <w:tcPr>
            <w:tcW w:w="783" w:type="dxa"/>
            <w:shd w:val="clear" w:color="auto" w:fill="auto"/>
          </w:tcPr>
          <w:p w14:paraId="0C63CA5B" w14:textId="77777777" w:rsidR="00B11855" w:rsidRPr="006D613E" w:rsidRDefault="003D003E" w:rsidP="001F5A5C">
            <w:pPr>
              <w:pStyle w:val="TableEntry"/>
            </w:pPr>
            <w:r w:rsidRPr="006D613E">
              <w:t xml:space="preserve"> 4</w:t>
            </w:r>
          </w:p>
        </w:tc>
        <w:tc>
          <w:tcPr>
            <w:tcW w:w="828" w:type="dxa"/>
            <w:shd w:val="clear" w:color="auto" w:fill="auto"/>
          </w:tcPr>
          <w:p w14:paraId="6B56C9FE" w14:textId="77777777" w:rsidR="00B11855" w:rsidRPr="006D613E" w:rsidRDefault="003D003E" w:rsidP="001F5A5C">
            <w:pPr>
              <w:pStyle w:val="TableEntry"/>
              <w:rPr>
                <w:color w:val="FFFFFF"/>
              </w:rPr>
            </w:pPr>
            <w:r w:rsidRPr="006D613E">
              <w:t xml:space="preserve">  ST</w:t>
            </w:r>
          </w:p>
        </w:tc>
        <w:tc>
          <w:tcPr>
            <w:tcW w:w="720" w:type="dxa"/>
            <w:shd w:val="clear" w:color="auto" w:fill="auto"/>
          </w:tcPr>
          <w:p w14:paraId="7B8FF34E" w14:textId="77777777" w:rsidR="00B11855" w:rsidRPr="006D613E" w:rsidRDefault="003D003E" w:rsidP="001F5A5C">
            <w:pPr>
              <w:pStyle w:val="TableEntry"/>
              <w:rPr>
                <w:color w:val="FFFFFF"/>
              </w:rPr>
            </w:pPr>
            <w:r w:rsidRPr="006D613E">
              <w:t>  20</w:t>
            </w:r>
          </w:p>
        </w:tc>
        <w:tc>
          <w:tcPr>
            <w:tcW w:w="752" w:type="dxa"/>
            <w:shd w:val="clear" w:color="auto" w:fill="auto"/>
          </w:tcPr>
          <w:p w14:paraId="5C75F60A" w14:textId="77777777" w:rsidR="00B11855" w:rsidRPr="006D613E" w:rsidRDefault="00E86B15" w:rsidP="001F5A5C">
            <w:pPr>
              <w:pStyle w:val="TableEntry"/>
              <w:rPr>
                <w:color w:val="FFFFFF"/>
              </w:rPr>
            </w:pPr>
            <w:r w:rsidRPr="006D613E">
              <w:t>RE</w:t>
            </w:r>
          </w:p>
        </w:tc>
        <w:tc>
          <w:tcPr>
            <w:tcW w:w="868" w:type="dxa"/>
            <w:shd w:val="clear" w:color="auto" w:fill="auto"/>
          </w:tcPr>
          <w:p w14:paraId="346CBD78" w14:textId="77777777" w:rsidR="00B11855" w:rsidRPr="006D613E" w:rsidRDefault="003D003E" w:rsidP="001F5A5C">
            <w:pPr>
              <w:pStyle w:val="TableEntry"/>
              <w:rPr>
                <w:color w:val="FFFFFF"/>
              </w:rPr>
            </w:pPr>
            <w:r w:rsidRPr="006D613E">
              <w:t>  False</w:t>
            </w:r>
          </w:p>
        </w:tc>
        <w:tc>
          <w:tcPr>
            <w:tcW w:w="900" w:type="dxa"/>
            <w:shd w:val="clear" w:color="auto" w:fill="auto"/>
          </w:tcPr>
          <w:p w14:paraId="4AAD6448" w14:textId="77777777" w:rsidR="00B11855" w:rsidRPr="006D613E" w:rsidRDefault="003D003E" w:rsidP="001F5A5C">
            <w:pPr>
              <w:pStyle w:val="TableEntry"/>
            </w:pPr>
            <w:r w:rsidRPr="006D613E">
              <w:t>0</w:t>
            </w:r>
          </w:p>
        </w:tc>
        <w:tc>
          <w:tcPr>
            <w:tcW w:w="810" w:type="dxa"/>
            <w:shd w:val="clear" w:color="auto" w:fill="auto"/>
          </w:tcPr>
          <w:p w14:paraId="78ED0721" w14:textId="77777777" w:rsidR="00B11855" w:rsidRPr="006D613E" w:rsidRDefault="003D003E" w:rsidP="001F5A5C">
            <w:pPr>
              <w:pStyle w:val="TableEntry"/>
            </w:pPr>
            <w:r w:rsidRPr="006D613E">
              <w:t>1</w:t>
            </w:r>
          </w:p>
        </w:tc>
        <w:tc>
          <w:tcPr>
            <w:tcW w:w="720" w:type="dxa"/>
            <w:shd w:val="clear" w:color="auto" w:fill="auto"/>
          </w:tcPr>
          <w:p w14:paraId="3837692F" w14:textId="77777777" w:rsidR="00B11855" w:rsidRPr="006D613E" w:rsidRDefault="00B11855" w:rsidP="001F5A5C">
            <w:pPr>
              <w:pStyle w:val="TableEntry"/>
              <w:rPr>
                <w:color w:val="FFFFFF"/>
                <w:sz w:val="16"/>
                <w:szCs w:val="16"/>
              </w:rPr>
            </w:pPr>
          </w:p>
        </w:tc>
        <w:tc>
          <w:tcPr>
            <w:tcW w:w="990" w:type="dxa"/>
            <w:shd w:val="clear" w:color="auto" w:fill="auto"/>
          </w:tcPr>
          <w:p w14:paraId="40CB1501" w14:textId="77777777" w:rsidR="00B11855" w:rsidRPr="006D613E" w:rsidRDefault="00B11855" w:rsidP="001F5A5C">
            <w:pPr>
              <w:pStyle w:val="TableEntry"/>
              <w:rPr>
                <w:sz w:val="16"/>
                <w:szCs w:val="16"/>
              </w:rPr>
            </w:pPr>
          </w:p>
        </w:tc>
        <w:tc>
          <w:tcPr>
            <w:tcW w:w="1206" w:type="dxa"/>
            <w:shd w:val="clear" w:color="auto" w:fill="auto"/>
          </w:tcPr>
          <w:p w14:paraId="49F1948A" w14:textId="77777777" w:rsidR="00B11855" w:rsidRPr="006D613E" w:rsidRDefault="003D003E" w:rsidP="001F5A5C">
            <w:pPr>
              <w:pStyle w:val="TableEntry"/>
            </w:pPr>
            <w:r w:rsidRPr="006D613E">
              <w:t>1</w:t>
            </w:r>
          </w:p>
        </w:tc>
      </w:tr>
      <w:tr w:rsidR="00C40FD5" w:rsidRPr="006D613E" w14:paraId="2316855E" w14:textId="77777777" w:rsidTr="001F5A5C">
        <w:trPr>
          <w:cantSplit/>
          <w:jc w:val="center"/>
        </w:trPr>
        <w:tc>
          <w:tcPr>
            <w:tcW w:w="1377" w:type="dxa"/>
            <w:shd w:val="clear" w:color="auto" w:fill="auto"/>
          </w:tcPr>
          <w:p w14:paraId="45DF9B2E" w14:textId="77777777" w:rsidR="00B11855" w:rsidRPr="006D613E" w:rsidRDefault="003D003E" w:rsidP="001F5A5C">
            <w:pPr>
              <w:pStyle w:val="TableEntry"/>
            </w:pPr>
            <w:r w:rsidRPr="006D613E">
              <w:t>  Observation Value</w:t>
            </w:r>
          </w:p>
        </w:tc>
        <w:tc>
          <w:tcPr>
            <w:tcW w:w="783" w:type="dxa"/>
            <w:shd w:val="clear" w:color="auto" w:fill="auto"/>
          </w:tcPr>
          <w:p w14:paraId="2E510F5A" w14:textId="77777777" w:rsidR="00B11855" w:rsidRPr="006D613E" w:rsidRDefault="003D003E" w:rsidP="001F5A5C">
            <w:pPr>
              <w:pStyle w:val="TableEntry"/>
            </w:pPr>
            <w:r w:rsidRPr="006D613E">
              <w:t>  5</w:t>
            </w:r>
          </w:p>
        </w:tc>
        <w:tc>
          <w:tcPr>
            <w:tcW w:w="828" w:type="dxa"/>
            <w:shd w:val="clear" w:color="auto" w:fill="auto"/>
          </w:tcPr>
          <w:p w14:paraId="76C6A8CA" w14:textId="77777777" w:rsidR="00B11855" w:rsidRPr="006D613E" w:rsidRDefault="003D003E" w:rsidP="001F5A5C">
            <w:pPr>
              <w:pStyle w:val="TableEntry"/>
              <w:rPr>
                <w:color w:val="FFFFFF"/>
              </w:rPr>
            </w:pPr>
            <w:r w:rsidRPr="006D613E">
              <w:t xml:space="preserve"> ED</w:t>
            </w:r>
          </w:p>
        </w:tc>
        <w:tc>
          <w:tcPr>
            <w:tcW w:w="720" w:type="dxa"/>
            <w:shd w:val="clear" w:color="auto" w:fill="auto"/>
          </w:tcPr>
          <w:p w14:paraId="3E4636F5" w14:textId="77777777" w:rsidR="00B11855" w:rsidRPr="006D613E" w:rsidRDefault="003D003E" w:rsidP="001F5A5C">
            <w:pPr>
              <w:pStyle w:val="TableEntry"/>
              <w:rPr>
                <w:color w:val="FFFFFF"/>
              </w:rPr>
            </w:pPr>
            <w:r w:rsidRPr="006D613E">
              <w:t>  99999</w:t>
            </w:r>
          </w:p>
        </w:tc>
        <w:tc>
          <w:tcPr>
            <w:tcW w:w="752" w:type="dxa"/>
            <w:shd w:val="clear" w:color="auto" w:fill="auto"/>
          </w:tcPr>
          <w:p w14:paraId="26B72C4C" w14:textId="77777777" w:rsidR="00B11855" w:rsidRPr="006D613E" w:rsidRDefault="003D003E" w:rsidP="001F5A5C">
            <w:pPr>
              <w:pStyle w:val="TableEntry"/>
              <w:rPr>
                <w:color w:val="FFFFFF"/>
              </w:rPr>
            </w:pPr>
            <w:r w:rsidRPr="006D613E">
              <w:t>  R</w:t>
            </w:r>
          </w:p>
        </w:tc>
        <w:tc>
          <w:tcPr>
            <w:tcW w:w="868" w:type="dxa"/>
            <w:shd w:val="clear" w:color="auto" w:fill="auto"/>
          </w:tcPr>
          <w:p w14:paraId="5C2B2A89" w14:textId="77777777" w:rsidR="00B11855" w:rsidRPr="006D613E" w:rsidRDefault="003D003E" w:rsidP="001F5A5C">
            <w:pPr>
              <w:pStyle w:val="TableEntry"/>
              <w:rPr>
                <w:color w:val="FFFFFF"/>
              </w:rPr>
            </w:pPr>
            <w:r w:rsidRPr="006D613E">
              <w:t>  True</w:t>
            </w:r>
          </w:p>
        </w:tc>
        <w:tc>
          <w:tcPr>
            <w:tcW w:w="900" w:type="dxa"/>
            <w:shd w:val="clear" w:color="auto" w:fill="auto"/>
          </w:tcPr>
          <w:p w14:paraId="7F0BBC2E" w14:textId="77777777" w:rsidR="00B11855" w:rsidRPr="006D613E" w:rsidRDefault="003D003E" w:rsidP="001F5A5C">
            <w:pPr>
              <w:pStyle w:val="TableEntry"/>
              <w:rPr>
                <w:color w:val="FFFFFF"/>
              </w:rPr>
            </w:pPr>
            <w:r w:rsidRPr="006D613E">
              <w:t xml:space="preserve">  </w:t>
            </w:r>
            <w:r w:rsidR="00E86B15" w:rsidRPr="006D613E">
              <w:t>1</w:t>
            </w:r>
          </w:p>
        </w:tc>
        <w:tc>
          <w:tcPr>
            <w:tcW w:w="810" w:type="dxa"/>
            <w:shd w:val="clear" w:color="auto" w:fill="auto"/>
          </w:tcPr>
          <w:p w14:paraId="003F3EEE" w14:textId="77777777" w:rsidR="00B11855" w:rsidRPr="006D613E" w:rsidRDefault="003D003E" w:rsidP="001F5A5C">
            <w:pPr>
              <w:pStyle w:val="TableEntry"/>
              <w:rPr>
                <w:color w:val="FFFFFF"/>
              </w:rPr>
            </w:pPr>
            <w:r w:rsidRPr="006D613E">
              <w:t>  *</w:t>
            </w:r>
          </w:p>
        </w:tc>
        <w:tc>
          <w:tcPr>
            <w:tcW w:w="720" w:type="dxa"/>
            <w:shd w:val="clear" w:color="auto" w:fill="auto"/>
          </w:tcPr>
          <w:p w14:paraId="155DDAA6" w14:textId="77777777" w:rsidR="00B11855" w:rsidRPr="006D613E" w:rsidRDefault="003D003E" w:rsidP="001F5A5C">
            <w:pPr>
              <w:pStyle w:val="TableEntry"/>
            </w:pPr>
            <w:r w:rsidRPr="006D613E">
              <w:t> </w:t>
            </w:r>
          </w:p>
        </w:tc>
        <w:tc>
          <w:tcPr>
            <w:tcW w:w="990" w:type="dxa"/>
            <w:shd w:val="clear" w:color="auto" w:fill="auto"/>
          </w:tcPr>
          <w:p w14:paraId="4C99CFE6" w14:textId="77777777" w:rsidR="00B11855" w:rsidRPr="006D613E" w:rsidRDefault="003D003E" w:rsidP="001F5A5C">
            <w:pPr>
              <w:pStyle w:val="TableEntry"/>
            </w:pPr>
            <w:r w:rsidRPr="006D613E">
              <w:t> </w:t>
            </w:r>
          </w:p>
        </w:tc>
        <w:tc>
          <w:tcPr>
            <w:tcW w:w="1206" w:type="dxa"/>
            <w:shd w:val="clear" w:color="auto" w:fill="auto"/>
          </w:tcPr>
          <w:p w14:paraId="43C9783D" w14:textId="77777777" w:rsidR="00B11855" w:rsidRPr="006D613E" w:rsidRDefault="003D003E" w:rsidP="001F5A5C">
            <w:pPr>
              <w:pStyle w:val="TableEntry"/>
            </w:pPr>
            <w:r w:rsidRPr="006D613E">
              <w:t> Encapsulated PDF</w:t>
            </w:r>
          </w:p>
        </w:tc>
      </w:tr>
      <w:tr w:rsidR="00C40FD5" w:rsidRPr="006D613E" w14:paraId="5740C197" w14:textId="77777777" w:rsidTr="001F5A5C">
        <w:trPr>
          <w:cantSplit/>
          <w:jc w:val="center"/>
        </w:trPr>
        <w:tc>
          <w:tcPr>
            <w:tcW w:w="1377" w:type="dxa"/>
            <w:shd w:val="clear" w:color="auto" w:fill="auto"/>
          </w:tcPr>
          <w:p w14:paraId="32072C62" w14:textId="77777777" w:rsidR="00B11855" w:rsidRPr="006D613E" w:rsidRDefault="003D003E" w:rsidP="001F5A5C">
            <w:pPr>
              <w:pStyle w:val="TableEntry"/>
            </w:pPr>
            <w:r w:rsidRPr="006D613E">
              <w:t>   source application</w:t>
            </w:r>
          </w:p>
        </w:tc>
        <w:tc>
          <w:tcPr>
            <w:tcW w:w="783" w:type="dxa"/>
            <w:shd w:val="clear" w:color="auto" w:fill="auto"/>
          </w:tcPr>
          <w:p w14:paraId="583E7F25" w14:textId="77777777" w:rsidR="00B11855" w:rsidRPr="006D613E" w:rsidRDefault="003D003E" w:rsidP="001F5A5C">
            <w:pPr>
              <w:pStyle w:val="TableEntry"/>
            </w:pPr>
            <w:r w:rsidRPr="006D613E">
              <w:t>  1</w:t>
            </w:r>
          </w:p>
        </w:tc>
        <w:tc>
          <w:tcPr>
            <w:tcW w:w="828" w:type="dxa"/>
            <w:shd w:val="clear" w:color="auto" w:fill="auto"/>
          </w:tcPr>
          <w:p w14:paraId="70A09C95" w14:textId="77777777" w:rsidR="00B11855" w:rsidRPr="006D613E" w:rsidRDefault="003D003E" w:rsidP="001F5A5C">
            <w:pPr>
              <w:pStyle w:val="TableEntry"/>
              <w:rPr>
                <w:color w:val="FFFFFF"/>
              </w:rPr>
            </w:pPr>
            <w:r w:rsidRPr="006D613E">
              <w:t> ST</w:t>
            </w:r>
          </w:p>
        </w:tc>
        <w:tc>
          <w:tcPr>
            <w:tcW w:w="720" w:type="dxa"/>
            <w:shd w:val="clear" w:color="auto" w:fill="auto"/>
          </w:tcPr>
          <w:p w14:paraId="5CA400C8" w14:textId="77777777" w:rsidR="00B11855" w:rsidRPr="006D613E" w:rsidRDefault="003D003E" w:rsidP="001F5A5C">
            <w:pPr>
              <w:pStyle w:val="TableEntry"/>
              <w:rPr>
                <w:color w:val="FFFFFF"/>
              </w:rPr>
            </w:pPr>
            <w:r w:rsidRPr="006D613E">
              <w:t>  10</w:t>
            </w:r>
          </w:p>
        </w:tc>
        <w:tc>
          <w:tcPr>
            <w:tcW w:w="752" w:type="dxa"/>
            <w:shd w:val="clear" w:color="auto" w:fill="auto"/>
          </w:tcPr>
          <w:p w14:paraId="1ABECDDA" w14:textId="77777777" w:rsidR="00B11855" w:rsidRPr="006D613E" w:rsidRDefault="003D003E" w:rsidP="001F5A5C">
            <w:pPr>
              <w:pStyle w:val="TableEntry"/>
              <w:rPr>
                <w:color w:val="FFFFFF"/>
              </w:rPr>
            </w:pPr>
            <w:r w:rsidRPr="006D613E">
              <w:t>  RE</w:t>
            </w:r>
          </w:p>
        </w:tc>
        <w:tc>
          <w:tcPr>
            <w:tcW w:w="868" w:type="dxa"/>
            <w:shd w:val="clear" w:color="auto" w:fill="auto"/>
          </w:tcPr>
          <w:p w14:paraId="24EBEBD4" w14:textId="77777777" w:rsidR="00B11855" w:rsidRPr="006D613E" w:rsidRDefault="003D003E" w:rsidP="001F5A5C">
            <w:pPr>
              <w:pStyle w:val="TableEntry"/>
            </w:pPr>
            <w:r w:rsidRPr="006D613E">
              <w:t> </w:t>
            </w:r>
          </w:p>
        </w:tc>
        <w:tc>
          <w:tcPr>
            <w:tcW w:w="900" w:type="dxa"/>
            <w:shd w:val="clear" w:color="auto" w:fill="auto"/>
          </w:tcPr>
          <w:p w14:paraId="09C2F05F" w14:textId="77777777" w:rsidR="00B11855" w:rsidRPr="006D613E" w:rsidRDefault="003D003E" w:rsidP="001F5A5C">
            <w:pPr>
              <w:pStyle w:val="TableEntry"/>
              <w:rPr>
                <w:color w:val="FFFFFF"/>
              </w:rPr>
            </w:pPr>
            <w:r w:rsidRPr="006D613E">
              <w:t xml:space="preserve">  </w:t>
            </w:r>
            <w:r w:rsidR="00E86B15" w:rsidRPr="006D613E">
              <w:t>0</w:t>
            </w:r>
          </w:p>
        </w:tc>
        <w:tc>
          <w:tcPr>
            <w:tcW w:w="810" w:type="dxa"/>
            <w:shd w:val="clear" w:color="auto" w:fill="auto"/>
          </w:tcPr>
          <w:p w14:paraId="168C2383" w14:textId="77777777" w:rsidR="00B11855" w:rsidRPr="006D613E" w:rsidRDefault="003D003E" w:rsidP="001F5A5C">
            <w:pPr>
              <w:pStyle w:val="TableEntry"/>
              <w:rPr>
                <w:color w:val="FFFFFF"/>
              </w:rPr>
            </w:pPr>
            <w:r w:rsidRPr="006D613E">
              <w:t>  1</w:t>
            </w:r>
          </w:p>
        </w:tc>
        <w:tc>
          <w:tcPr>
            <w:tcW w:w="720" w:type="dxa"/>
            <w:shd w:val="clear" w:color="auto" w:fill="auto"/>
          </w:tcPr>
          <w:p w14:paraId="193B1882" w14:textId="77777777" w:rsidR="00B11855" w:rsidRPr="006D613E" w:rsidRDefault="00B11855" w:rsidP="001F5A5C">
            <w:pPr>
              <w:pStyle w:val="TableEntry"/>
              <w:rPr>
                <w:color w:val="FFFFFF"/>
                <w:sz w:val="16"/>
                <w:szCs w:val="16"/>
              </w:rPr>
            </w:pPr>
          </w:p>
        </w:tc>
        <w:tc>
          <w:tcPr>
            <w:tcW w:w="990" w:type="dxa"/>
            <w:shd w:val="clear" w:color="auto" w:fill="auto"/>
          </w:tcPr>
          <w:p w14:paraId="0B27E462" w14:textId="77777777" w:rsidR="00B11855" w:rsidRPr="006D613E" w:rsidRDefault="003D003E" w:rsidP="001F5A5C">
            <w:pPr>
              <w:pStyle w:val="TableEntry"/>
            </w:pPr>
            <w:r w:rsidRPr="006D613E">
              <w:t>Y</w:t>
            </w:r>
          </w:p>
        </w:tc>
        <w:tc>
          <w:tcPr>
            <w:tcW w:w="1206" w:type="dxa"/>
            <w:shd w:val="clear" w:color="auto" w:fill="auto"/>
          </w:tcPr>
          <w:p w14:paraId="14713D13" w14:textId="77777777" w:rsidR="00B11855" w:rsidRPr="006D613E" w:rsidRDefault="003D003E" w:rsidP="001F5A5C">
            <w:pPr>
              <w:pStyle w:val="TableEntry"/>
            </w:pPr>
            <w:r w:rsidRPr="006D613E">
              <w:t> Application</w:t>
            </w:r>
          </w:p>
        </w:tc>
      </w:tr>
      <w:tr w:rsidR="00C40FD5" w:rsidRPr="006D613E" w14:paraId="7EF9E04F" w14:textId="77777777" w:rsidTr="001F5A5C">
        <w:trPr>
          <w:cantSplit/>
          <w:jc w:val="center"/>
        </w:trPr>
        <w:tc>
          <w:tcPr>
            <w:tcW w:w="1377" w:type="dxa"/>
            <w:shd w:val="clear" w:color="auto" w:fill="auto"/>
          </w:tcPr>
          <w:p w14:paraId="6A4FA6D4" w14:textId="77777777" w:rsidR="00B11855" w:rsidRPr="006D613E" w:rsidRDefault="003D003E" w:rsidP="001F5A5C">
            <w:pPr>
              <w:pStyle w:val="TableEntry"/>
            </w:pPr>
            <w:r w:rsidRPr="006D613E">
              <w:t>   type of data</w:t>
            </w:r>
          </w:p>
        </w:tc>
        <w:tc>
          <w:tcPr>
            <w:tcW w:w="783" w:type="dxa"/>
            <w:shd w:val="clear" w:color="auto" w:fill="auto"/>
          </w:tcPr>
          <w:p w14:paraId="0CBFFF37" w14:textId="77777777" w:rsidR="00B11855" w:rsidRPr="006D613E" w:rsidRDefault="003D003E" w:rsidP="001F5A5C">
            <w:pPr>
              <w:pStyle w:val="TableEntry"/>
            </w:pPr>
            <w:r w:rsidRPr="006D613E">
              <w:t>  2</w:t>
            </w:r>
          </w:p>
        </w:tc>
        <w:tc>
          <w:tcPr>
            <w:tcW w:w="828" w:type="dxa"/>
            <w:shd w:val="clear" w:color="auto" w:fill="auto"/>
          </w:tcPr>
          <w:p w14:paraId="3CAE9F8C" w14:textId="77777777" w:rsidR="00B11855" w:rsidRPr="006D613E" w:rsidRDefault="003D003E" w:rsidP="001F5A5C">
            <w:pPr>
              <w:pStyle w:val="TableEntry"/>
              <w:rPr>
                <w:color w:val="FFFFFF"/>
              </w:rPr>
            </w:pPr>
            <w:r w:rsidRPr="006D613E">
              <w:t xml:space="preserve"> ST</w:t>
            </w:r>
          </w:p>
        </w:tc>
        <w:tc>
          <w:tcPr>
            <w:tcW w:w="720" w:type="dxa"/>
            <w:shd w:val="clear" w:color="auto" w:fill="auto"/>
          </w:tcPr>
          <w:p w14:paraId="122B8B0A" w14:textId="77777777" w:rsidR="00B11855" w:rsidRPr="006D613E" w:rsidRDefault="003D003E" w:rsidP="001F5A5C">
            <w:pPr>
              <w:pStyle w:val="TableEntry"/>
              <w:rPr>
                <w:color w:val="FFFFFF"/>
              </w:rPr>
            </w:pPr>
            <w:r w:rsidRPr="006D613E">
              <w:t>  10</w:t>
            </w:r>
          </w:p>
        </w:tc>
        <w:tc>
          <w:tcPr>
            <w:tcW w:w="752" w:type="dxa"/>
            <w:shd w:val="clear" w:color="auto" w:fill="auto"/>
          </w:tcPr>
          <w:p w14:paraId="2B81B58F" w14:textId="77777777" w:rsidR="00B11855" w:rsidRPr="006D613E" w:rsidRDefault="003D003E" w:rsidP="001F5A5C">
            <w:pPr>
              <w:pStyle w:val="TableEntry"/>
              <w:rPr>
                <w:color w:val="FFFFFF"/>
              </w:rPr>
            </w:pPr>
            <w:r w:rsidRPr="006D613E">
              <w:t>  RE</w:t>
            </w:r>
          </w:p>
        </w:tc>
        <w:tc>
          <w:tcPr>
            <w:tcW w:w="868" w:type="dxa"/>
            <w:shd w:val="clear" w:color="auto" w:fill="auto"/>
          </w:tcPr>
          <w:p w14:paraId="2A1EE7E5" w14:textId="77777777" w:rsidR="00B11855" w:rsidRPr="006D613E" w:rsidRDefault="003D003E" w:rsidP="001F5A5C">
            <w:pPr>
              <w:pStyle w:val="TableEntry"/>
            </w:pPr>
            <w:r w:rsidRPr="006D613E">
              <w:t> </w:t>
            </w:r>
          </w:p>
        </w:tc>
        <w:tc>
          <w:tcPr>
            <w:tcW w:w="900" w:type="dxa"/>
            <w:shd w:val="clear" w:color="auto" w:fill="auto"/>
          </w:tcPr>
          <w:p w14:paraId="7EB317D3" w14:textId="77777777" w:rsidR="00B11855" w:rsidRPr="006D613E" w:rsidRDefault="003D003E" w:rsidP="001F5A5C">
            <w:pPr>
              <w:pStyle w:val="TableEntry"/>
              <w:rPr>
                <w:color w:val="FFFFFF"/>
              </w:rPr>
            </w:pPr>
            <w:r w:rsidRPr="006D613E">
              <w:t xml:space="preserve">  </w:t>
            </w:r>
            <w:r w:rsidR="00E86B15" w:rsidRPr="006D613E">
              <w:t>0</w:t>
            </w:r>
          </w:p>
        </w:tc>
        <w:tc>
          <w:tcPr>
            <w:tcW w:w="810" w:type="dxa"/>
            <w:shd w:val="clear" w:color="auto" w:fill="auto"/>
          </w:tcPr>
          <w:p w14:paraId="37A5FF7A" w14:textId="77777777" w:rsidR="00B11855" w:rsidRPr="006D613E" w:rsidRDefault="003D003E" w:rsidP="001F5A5C">
            <w:pPr>
              <w:pStyle w:val="TableEntry"/>
              <w:rPr>
                <w:color w:val="FFFFFF"/>
              </w:rPr>
            </w:pPr>
            <w:r w:rsidRPr="006D613E">
              <w:t>  1</w:t>
            </w:r>
          </w:p>
        </w:tc>
        <w:tc>
          <w:tcPr>
            <w:tcW w:w="720" w:type="dxa"/>
            <w:shd w:val="clear" w:color="auto" w:fill="auto"/>
          </w:tcPr>
          <w:p w14:paraId="7646AEAE" w14:textId="77777777" w:rsidR="00B11855" w:rsidRPr="006D613E" w:rsidRDefault="00B11855" w:rsidP="001F5A5C">
            <w:pPr>
              <w:pStyle w:val="TableEntry"/>
              <w:rPr>
                <w:color w:val="FFFFFF"/>
                <w:sz w:val="16"/>
                <w:szCs w:val="16"/>
              </w:rPr>
            </w:pPr>
          </w:p>
        </w:tc>
        <w:tc>
          <w:tcPr>
            <w:tcW w:w="990" w:type="dxa"/>
            <w:shd w:val="clear" w:color="auto" w:fill="auto"/>
          </w:tcPr>
          <w:p w14:paraId="10A82E5E" w14:textId="77777777" w:rsidR="00B11855" w:rsidRPr="006D613E" w:rsidRDefault="003D003E" w:rsidP="001F5A5C">
            <w:pPr>
              <w:pStyle w:val="TableEntry"/>
            </w:pPr>
            <w:r w:rsidRPr="006D613E">
              <w:t>Y</w:t>
            </w:r>
          </w:p>
        </w:tc>
        <w:tc>
          <w:tcPr>
            <w:tcW w:w="1206" w:type="dxa"/>
            <w:shd w:val="clear" w:color="auto" w:fill="auto"/>
          </w:tcPr>
          <w:p w14:paraId="1F078805" w14:textId="77777777" w:rsidR="00B11855" w:rsidRPr="006D613E" w:rsidRDefault="003D003E" w:rsidP="001F5A5C">
            <w:pPr>
              <w:pStyle w:val="TableEntry"/>
            </w:pPr>
            <w:r w:rsidRPr="006D613E">
              <w:t> PDF</w:t>
            </w:r>
          </w:p>
        </w:tc>
      </w:tr>
      <w:tr w:rsidR="00C40FD5" w:rsidRPr="006D613E" w14:paraId="0BCF96AC" w14:textId="77777777" w:rsidTr="001F5A5C">
        <w:trPr>
          <w:cantSplit/>
          <w:jc w:val="center"/>
        </w:trPr>
        <w:tc>
          <w:tcPr>
            <w:tcW w:w="1377" w:type="dxa"/>
            <w:shd w:val="clear" w:color="auto" w:fill="auto"/>
          </w:tcPr>
          <w:p w14:paraId="531F3541" w14:textId="77777777" w:rsidR="00B11855" w:rsidRPr="006D613E" w:rsidRDefault="003D003E" w:rsidP="001F5A5C">
            <w:pPr>
              <w:pStyle w:val="TableEntry"/>
            </w:pPr>
            <w:r w:rsidRPr="006D613E">
              <w:t>   Encoding</w:t>
            </w:r>
          </w:p>
        </w:tc>
        <w:tc>
          <w:tcPr>
            <w:tcW w:w="783" w:type="dxa"/>
            <w:shd w:val="clear" w:color="auto" w:fill="auto"/>
          </w:tcPr>
          <w:p w14:paraId="6F4AD082" w14:textId="77777777" w:rsidR="00B11855" w:rsidRPr="006D613E" w:rsidRDefault="003D003E" w:rsidP="001F5A5C">
            <w:pPr>
              <w:pStyle w:val="TableEntry"/>
            </w:pPr>
            <w:r w:rsidRPr="006D613E">
              <w:t>  4</w:t>
            </w:r>
          </w:p>
        </w:tc>
        <w:tc>
          <w:tcPr>
            <w:tcW w:w="828" w:type="dxa"/>
            <w:shd w:val="clear" w:color="auto" w:fill="auto"/>
          </w:tcPr>
          <w:p w14:paraId="242DF986" w14:textId="77777777" w:rsidR="00B11855" w:rsidRPr="006D613E" w:rsidRDefault="003D003E" w:rsidP="001F5A5C">
            <w:pPr>
              <w:pStyle w:val="TableEntry"/>
              <w:rPr>
                <w:color w:val="FFFFFF"/>
              </w:rPr>
            </w:pPr>
            <w:r w:rsidRPr="006D613E">
              <w:t> ST</w:t>
            </w:r>
          </w:p>
        </w:tc>
        <w:tc>
          <w:tcPr>
            <w:tcW w:w="720" w:type="dxa"/>
            <w:shd w:val="clear" w:color="auto" w:fill="auto"/>
          </w:tcPr>
          <w:p w14:paraId="12CA4B8B" w14:textId="77777777" w:rsidR="00B11855" w:rsidRPr="006D613E" w:rsidRDefault="003D003E" w:rsidP="001F5A5C">
            <w:pPr>
              <w:pStyle w:val="TableEntry"/>
              <w:rPr>
                <w:color w:val="FFFFFF"/>
              </w:rPr>
            </w:pPr>
            <w:r w:rsidRPr="006D613E">
              <w:t>  10</w:t>
            </w:r>
          </w:p>
        </w:tc>
        <w:tc>
          <w:tcPr>
            <w:tcW w:w="752" w:type="dxa"/>
            <w:shd w:val="clear" w:color="auto" w:fill="auto"/>
          </w:tcPr>
          <w:p w14:paraId="75C0E05F" w14:textId="77777777" w:rsidR="00B11855" w:rsidRPr="006D613E" w:rsidRDefault="003D003E" w:rsidP="001F5A5C">
            <w:pPr>
              <w:pStyle w:val="TableEntry"/>
              <w:rPr>
                <w:color w:val="FFFFFF"/>
              </w:rPr>
            </w:pPr>
            <w:r w:rsidRPr="006D613E">
              <w:t>  RE</w:t>
            </w:r>
          </w:p>
        </w:tc>
        <w:tc>
          <w:tcPr>
            <w:tcW w:w="868" w:type="dxa"/>
            <w:shd w:val="clear" w:color="auto" w:fill="auto"/>
          </w:tcPr>
          <w:p w14:paraId="036C844B" w14:textId="77777777" w:rsidR="00B11855" w:rsidRPr="006D613E" w:rsidRDefault="003D003E" w:rsidP="001F5A5C">
            <w:pPr>
              <w:pStyle w:val="TableEntry"/>
            </w:pPr>
            <w:r w:rsidRPr="006D613E">
              <w:t> </w:t>
            </w:r>
          </w:p>
        </w:tc>
        <w:tc>
          <w:tcPr>
            <w:tcW w:w="900" w:type="dxa"/>
            <w:shd w:val="clear" w:color="auto" w:fill="auto"/>
          </w:tcPr>
          <w:p w14:paraId="751BD462" w14:textId="77777777" w:rsidR="00B11855" w:rsidRPr="006D613E" w:rsidRDefault="003D003E" w:rsidP="001F5A5C">
            <w:pPr>
              <w:pStyle w:val="TableEntry"/>
              <w:rPr>
                <w:color w:val="FFFFFF"/>
              </w:rPr>
            </w:pPr>
            <w:r w:rsidRPr="006D613E">
              <w:t xml:space="preserve">  </w:t>
            </w:r>
            <w:r w:rsidR="00E86B15" w:rsidRPr="006D613E">
              <w:t>0</w:t>
            </w:r>
          </w:p>
        </w:tc>
        <w:tc>
          <w:tcPr>
            <w:tcW w:w="810" w:type="dxa"/>
            <w:shd w:val="clear" w:color="auto" w:fill="auto"/>
          </w:tcPr>
          <w:p w14:paraId="47AFBB12" w14:textId="77777777" w:rsidR="00B11855" w:rsidRPr="006D613E" w:rsidRDefault="003D003E" w:rsidP="001F5A5C">
            <w:pPr>
              <w:pStyle w:val="TableEntry"/>
              <w:rPr>
                <w:color w:val="FFFFFF"/>
              </w:rPr>
            </w:pPr>
            <w:r w:rsidRPr="006D613E">
              <w:t>  1</w:t>
            </w:r>
          </w:p>
        </w:tc>
        <w:tc>
          <w:tcPr>
            <w:tcW w:w="720" w:type="dxa"/>
            <w:shd w:val="clear" w:color="auto" w:fill="auto"/>
          </w:tcPr>
          <w:p w14:paraId="3BA88AF7" w14:textId="77777777" w:rsidR="00B11855" w:rsidRPr="006D613E" w:rsidRDefault="00B11855" w:rsidP="001F5A5C">
            <w:pPr>
              <w:pStyle w:val="TableEntry"/>
              <w:rPr>
                <w:color w:val="FFFFFF"/>
                <w:sz w:val="16"/>
                <w:szCs w:val="16"/>
              </w:rPr>
            </w:pPr>
          </w:p>
        </w:tc>
        <w:tc>
          <w:tcPr>
            <w:tcW w:w="990" w:type="dxa"/>
            <w:shd w:val="clear" w:color="auto" w:fill="auto"/>
          </w:tcPr>
          <w:p w14:paraId="4BE7EF03" w14:textId="77777777" w:rsidR="00B11855" w:rsidRPr="006D613E" w:rsidRDefault="003D003E" w:rsidP="001F5A5C">
            <w:pPr>
              <w:pStyle w:val="TableEntry"/>
            </w:pPr>
            <w:r w:rsidRPr="006D613E">
              <w:t>Y</w:t>
            </w:r>
          </w:p>
        </w:tc>
        <w:tc>
          <w:tcPr>
            <w:tcW w:w="1206" w:type="dxa"/>
            <w:shd w:val="clear" w:color="auto" w:fill="auto"/>
          </w:tcPr>
          <w:p w14:paraId="1BC9124B" w14:textId="77777777" w:rsidR="00B11855" w:rsidRPr="006D613E" w:rsidRDefault="003D003E" w:rsidP="001F5A5C">
            <w:pPr>
              <w:pStyle w:val="TableEntry"/>
            </w:pPr>
            <w:r w:rsidRPr="006D613E">
              <w:t> Base64</w:t>
            </w:r>
          </w:p>
        </w:tc>
      </w:tr>
      <w:tr w:rsidR="00C40FD5" w:rsidRPr="006D613E" w14:paraId="4A06F7A0" w14:textId="77777777" w:rsidTr="001F5A5C">
        <w:trPr>
          <w:cantSplit/>
          <w:jc w:val="center"/>
        </w:trPr>
        <w:tc>
          <w:tcPr>
            <w:tcW w:w="1377" w:type="dxa"/>
            <w:shd w:val="clear" w:color="auto" w:fill="auto"/>
          </w:tcPr>
          <w:p w14:paraId="35D40CA4" w14:textId="77777777" w:rsidR="00B11855" w:rsidRPr="006D613E" w:rsidRDefault="003D003E" w:rsidP="001F5A5C">
            <w:pPr>
              <w:pStyle w:val="TableEntry"/>
            </w:pPr>
            <w:r w:rsidRPr="006D613E">
              <w:lastRenderedPageBreak/>
              <w:t>   Data</w:t>
            </w:r>
          </w:p>
        </w:tc>
        <w:tc>
          <w:tcPr>
            <w:tcW w:w="783" w:type="dxa"/>
            <w:shd w:val="clear" w:color="auto" w:fill="auto"/>
          </w:tcPr>
          <w:p w14:paraId="22F5C659" w14:textId="77777777" w:rsidR="00B11855" w:rsidRPr="006D613E" w:rsidRDefault="003D003E" w:rsidP="001F5A5C">
            <w:pPr>
              <w:pStyle w:val="TableEntry"/>
            </w:pPr>
            <w:r w:rsidRPr="006D613E">
              <w:t>  5</w:t>
            </w:r>
          </w:p>
        </w:tc>
        <w:tc>
          <w:tcPr>
            <w:tcW w:w="828" w:type="dxa"/>
            <w:shd w:val="clear" w:color="auto" w:fill="auto"/>
          </w:tcPr>
          <w:p w14:paraId="49C704D8" w14:textId="77777777" w:rsidR="00B11855" w:rsidRPr="006D613E" w:rsidRDefault="003D003E" w:rsidP="001F5A5C">
            <w:pPr>
              <w:pStyle w:val="TableEntry"/>
              <w:rPr>
                <w:color w:val="FFFFFF"/>
              </w:rPr>
            </w:pPr>
            <w:r w:rsidRPr="006D613E">
              <w:t xml:space="preserve"> ED</w:t>
            </w:r>
          </w:p>
        </w:tc>
        <w:tc>
          <w:tcPr>
            <w:tcW w:w="720" w:type="dxa"/>
            <w:shd w:val="clear" w:color="auto" w:fill="auto"/>
          </w:tcPr>
          <w:p w14:paraId="7311BB5E" w14:textId="77777777" w:rsidR="00B11855" w:rsidRPr="006D613E" w:rsidRDefault="003D003E" w:rsidP="001F5A5C">
            <w:pPr>
              <w:pStyle w:val="TableEntry"/>
              <w:rPr>
                <w:color w:val="FFFFFF"/>
              </w:rPr>
            </w:pPr>
            <w:r w:rsidRPr="006D613E">
              <w:t>  *</w:t>
            </w:r>
          </w:p>
        </w:tc>
        <w:tc>
          <w:tcPr>
            <w:tcW w:w="752" w:type="dxa"/>
            <w:shd w:val="clear" w:color="auto" w:fill="auto"/>
          </w:tcPr>
          <w:p w14:paraId="0A4DEA61" w14:textId="77777777" w:rsidR="00B11855" w:rsidRPr="006D613E" w:rsidRDefault="003D003E" w:rsidP="001F5A5C">
            <w:pPr>
              <w:pStyle w:val="TableEntry"/>
              <w:rPr>
                <w:color w:val="FFFFFF"/>
              </w:rPr>
            </w:pPr>
            <w:r w:rsidRPr="006D613E">
              <w:t>  RE</w:t>
            </w:r>
          </w:p>
        </w:tc>
        <w:tc>
          <w:tcPr>
            <w:tcW w:w="868" w:type="dxa"/>
            <w:shd w:val="clear" w:color="auto" w:fill="auto"/>
          </w:tcPr>
          <w:p w14:paraId="6A254DFF" w14:textId="77777777" w:rsidR="00B11855" w:rsidRPr="006D613E" w:rsidRDefault="003D003E" w:rsidP="001F5A5C">
            <w:pPr>
              <w:pStyle w:val="TableEntry"/>
            </w:pPr>
            <w:r w:rsidRPr="006D613E">
              <w:t> </w:t>
            </w:r>
          </w:p>
        </w:tc>
        <w:tc>
          <w:tcPr>
            <w:tcW w:w="900" w:type="dxa"/>
            <w:shd w:val="clear" w:color="auto" w:fill="auto"/>
          </w:tcPr>
          <w:p w14:paraId="342E29C5" w14:textId="77777777" w:rsidR="00B11855" w:rsidRPr="006D613E" w:rsidRDefault="003D003E" w:rsidP="001F5A5C">
            <w:pPr>
              <w:pStyle w:val="TableEntry"/>
              <w:rPr>
                <w:color w:val="FFFFFF"/>
              </w:rPr>
            </w:pPr>
            <w:r w:rsidRPr="006D613E">
              <w:t xml:space="preserve">  </w:t>
            </w:r>
            <w:r w:rsidR="00E86B15" w:rsidRPr="006D613E">
              <w:t>0</w:t>
            </w:r>
          </w:p>
        </w:tc>
        <w:tc>
          <w:tcPr>
            <w:tcW w:w="810" w:type="dxa"/>
            <w:shd w:val="clear" w:color="auto" w:fill="auto"/>
          </w:tcPr>
          <w:p w14:paraId="6A054740" w14:textId="77777777" w:rsidR="00B11855" w:rsidRPr="006D613E" w:rsidRDefault="003D003E" w:rsidP="001F5A5C">
            <w:pPr>
              <w:pStyle w:val="TableEntry"/>
              <w:rPr>
                <w:color w:val="FFFFFF"/>
              </w:rPr>
            </w:pPr>
            <w:r w:rsidRPr="006D613E">
              <w:t>  1</w:t>
            </w:r>
          </w:p>
        </w:tc>
        <w:tc>
          <w:tcPr>
            <w:tcW w:w="720" w:type="dxa"/>
            <w:shd w:val="clear" w:color="auto" w:fill="auto"/>
          </w:tcPr>
          <w:p w14:paraId="678B5689" w14:textId="77777777" w:rsidR="00B11855" w:rsidRPr="006D613E" w:rsidRDefault="00B11855" w:rsidP="001F5A5C">
            <w:pPr>
              <w:pStyle w:val="TableEntry"/>
              <w:rPr>
                <w:color w:val="FFFFFF"/>
                <w:sz w:val="16"/>
                <w:szCs w:val="16"/>
              </w:rPr>
            </w:pPr>
          </w:p>
        </w:tc>
        <w:tc>
          <w:tcPr>
            <w:tcW w:w="990" w:type="dxa"/>
            <w:shd w:val="clear" w:color="auto" w:fill="auto"/>
          </w:tcPr>
          <w:p w14:paraId="6783C260" w14:textId="77777777" w:rsidR="00B11855" w:rsidRPr="006D613E" w:rsidRDefault="003D003E" w:rsidP="001F5A5C">
            <w:pPr>
              <w:pStyle w:val="TableEntry"/>
            </w:pPr>
            <w:r w:rsidRPr="006D613E">
              <w:t>Y</w:t>
            </w:r>
          </w:p>
        </w:tc>
        <w:tc>
          <w:tcPr>
            <w:tcW w:w="1206" w:type="dxa"/>
            <w:shd w:val="clear" w:color="auto" w:fill="auto"/>
          </w:tcPr>
          <w:p w14:paraId="44C4B956" w14:textId="77777777" w:rsidR="00B11855" w:rsidRPr="006D613E" w:rsidRDefault="003D003E" w:rsidP="001F5A5C">
            <w:pPr>
              <w:pStyle w:val="TableEntry"/>
            </w:pPr>
            <w:r w:rsidRPr="006D613E">
              <w:t> Encapsulated and Base64 binary encoded PDF File</w:t>
            </w:r>
          </w:p>
        </w:tc>
      </w:tr>
      <w:tr w:rsidR="00C40FD5" w:rsidRPr="006D613E" w14:paraId="2B6597C4" w14:textId="77777777" w:rsidTr="001F5A5C">
        <w:trPr>
          <w:cantSplit/>
          <w:jc w:val="center"/>
        </w:trPr>
        <w:tc>
          <w:tcPr>
            <w:tcW w:w="1377" w:type="dxa"/>
            <w:shd w:val="clear" w:color="auto" w:fill="auto"/>
          </w:tcPr>
          <w:p w14:paraId="085697BC" w14:textId="77777777" w:rsidR="00B11855" w:rsidRPr="006D613E" w:rsidRDefault="003D003E" w:rsidP="001F5A5C">
            <w:pPr>
              <w:pStyle w:val="TableEntry"/>
            </w:pPr>
            <w:r w:rsidRPr="006D613E">
              <w:t>  Observation Result Status</w:t>
            </w:r>
          </w:p>
        </w:tc>
        <w:tc>
          <w:tcPr>
            <w:tcW w:w="783" w:type="dxa"/>
            <w:shd w:val="clear" w:color="auto" w:fill="auto"/>
          </w:tcPr>
          <w:p w14:paraId="7D07BC45" w14:textId="77777777" w:rsidR="00B11855" w:rsidRPr="006D613E" w:rsidRDefault="003D003E" w:rsidP="001F5A5C">
            <w:pPr>
              <w:pStyle w:val="TableEntry"/>
            </w:pPr>
            <w:r w:rsidRPr="006D613E">
              <w:t>  11</w:t>
            </w:r>
          </w:p>
        </w:tc>
        <w:tc>
          <w:tcPr>
            <w:tcW w:w="828" w:type="dxa"/>
            <w:shd w:val="clear" w:color="auto" w:fill="auto"/>
          </w:tcPr>
          <w:p w14:paraId="2CCE8D04" w14:textId="77777777" w:rsidR="00B11855" w:rsidRPr="006D613E" w:rsidRDefault="003D003E" w:rsidP="001F5A5C">
            <w:pPr>
              <w:pStyle w:val="TableEntry"/>
              <w:rPr>
                <w:color w:val="FFFFFF"/>
              </w:rPr>
            </w:pPr>
            <w:r w:rsidRPr="006D613E">
              <w:t xml:space="preserve"> ID</w:t>
            </w:r>
          </w:p>
        </w:tc>
        <w:tc>
          <w:tcPr>
            <w:tcW w:w="720" w:type="dxa"/>
            <w:shd w:val="clear" w:color="auto" w:fill="auto"/>
          </w:tcPr>
          <w:p w14:paraId="0B04A64D" w14:textId="77777777" w:rsidR="00B11855" w:rsidRPr="006D613E" w:rsidRDefault="003D003E" w:rsidP="001F5A5C">
            <w:pPr>
              <w:pStyle w:val="TableEntry"/>
              <w:rPr>
                <w:color w:val="FFFFFF"/>
              </w:rPr>
            </w:pPr>
            <w:r w:rsidRPr="006D613E">
              <w:t>  1</w:t>
            </w:r>
          </w:p>
        </w:tc>
        <w:tc>
          <w:tcPr>
            <w:tcW w:w="752" w:type="dxa"/>
            <w:shd w:val="clear" w:color="auto" w:fill="auto"/>
          </w:tcPr>
          <w:p w14:paraId="4C6C9543" w14:textId="77777777" w:rsidR="00B11855" w:rsidRPr="006D613E" w:rsidRDefault="003D003E" w:rsidP="001F5A5C">
            <w:pPr>
              <w:pStyle w:val="TableEntry"/>
              <w:rPr>
                <w:color w:val="FFFFFF"/>
              </w:rPr>
            </w:pPr>
            <w:r w:rsidRPr="006D613E">
              <w:t>  R</w:t>
            </w:r>
          </w:p>
        </w:tc>
        <w:tc>
          <w:tcPr>
            <w:tcW w:w="868" w:type="dxa"/>
            <w:shd w:val="clear" w:color="auto" w:fill="auto"/>
          </w:tcPr>
          <w:p w14:paraId="7CA71B81" w14:textId="77777777" w:rsidR="00B11855" w:rsidRPr="006D613E" w:rsidRDefault="003D003E" w:rsidP="001F5A5C">
            <w:pPr>
              <w:pStyle w:val="TableEntry"/>
              <w:rPr>
                <w:color w:val="FFFFFF"/>
              </w:rPr>
            </w:pPr>
            <w:r w:rsidRPr="006D613E">
              <w:t>  False</w:t>
            </w:r>
          </w:p>
        </w:tc>
        <w:tc>
          <w:tcPr>
            <w:tcW w:w="900" w:type="dxa"/>
            <w:shd w:val="clear" w:color="auto" w:fill="auto"/>
          </w:tcPr>
          <w:p w14:paraId="31D720D8" w14:textId="77777777" w:rsidR="00B11855" w:rsidRPr="006D613E" w:rsidRDefault="003D003E" w:rsidP="001F5A5C">
            <w:pPr>
              <w:pStyle w:val="TableEntry"/>
              <w:rPr>
                <w:color w:val="FFFFFF"/>
              </w:rPr>
            </w:pPr>
            <w:r w:rsidRPr="006D613E">
              <w:t>  1</w:t>
            </w:r>
          </w:p>
        </w:tc>
        <w:tc>
          <w:tcPr>
            <w:tcW w:w="810" w:type="dxa"/>
            <w:shd w:val="clear" w:color="auto" w:fill="auto"/>
          </w:tcPr>
          <w:p w14:paraId="2513D769" w14:textId="77777777" w:rsidR="00B11855" w:rsidRPr="006D613E" w:rsidRDefault="003D003E" w:rsidP="001F5A5C">
            <w:pPr>
              <w:pStyle w:val="TableEntry"/>
              <w:rPr>
                <w:color w:val="FFFFFF"/>
              </w:rPr>
            </w:pPr>
            <w:r w:rsidRPr="006D613E">
              <w:t>  1</w:t>
            </w:r>
          </w:p>
        </w:tc>
        <w:tc>
          <w:tcPr>
            <w:tcW w:w="720" w:type="dxa"/>
            <w:shd w:val="clear" w:color="auto" w:fill="auto"/>
          </w:tcPr>
          <w:p w14:paraId="053BA1ED" w14:textId="77777777" w:rsidR="00B11855" w:rsidRPr="006D613E" w:rsidRDefault="003D003E" w:rsidP="001F5A5C">
            <w:pPr>
              <w:pStyle w:val="TableEntry"/>
              <w:rPr>
                <w:color w:val="FFFFFF"/>
              </w:rPr>
            </w:pPr>
            <w:r w:rsidRPr="006D613E">
              <w:t>  0085</w:t>
            </w:r>
          </w:p>
        </w:tc>
        <w:tc>
          <w:tcPr>
            <w:tcW w:w="990" w:type="dxa"/>
            <w:shd w:val="clear" w:color="auto" w:fill="auto"/>
          </w:tcPr>
          <w:p w14:paraId="5BBFBF36" w14:textId="77777777" w:rsidR="00B11855" w:rsidRPr="006D613E" w:rsidRDefault="003D003E" w:rsidP="001F5A5C">
            <w:pPr>
              <w:pStyle w:val="TableEntry"/>
            </w:pPr>
            <w:r w:rsidRPr="006D613E">
              <w:t> </w:t>
            </w:r>
          </w:p>
        </w:tc>
        <w:tc>
          <w:tcPr>
            <w:tcW w:w="1206" w:type="dxa"/>
            <w:shd w:val="clear" w:color="auto" w:fill="auto"/>
          </w:tcPr>
          <w:p w14:paraId="66176AB5" w14:textId="77777777" w:rsidR="00B11855" w:rsidRPr="006D613E" w:rsidRDefault="003D003E" w:rsidP="001F5A5C">
            <w:pPr>
              <w:pStyle w:val="TableEntry"/>
            </w:pPr>
            <w:r w:rsidRPr="006D613E">
              <w:t> </w:t>
            </w:r>
          </w:p>
        </w:tc>
      </w:tr>
      <w:tr w:rsidR="00C40FD5" w:rsidRPr="006D613E" w14:paraId="1AC30F22" w14:textId="77777777" w:rsidTr="001F5A5C">
        <w:trPr>
          <w:cantSplit/>
          <w:jc w:val="center"/>
        </w:trPr>
        <w:tc>
          <w:tcPr>
            <w:tcW w:w="1377" w:type="dxa"/>
            <w:shd w:val="clear" w:color="auto" w:fill="auto"/>
          </w:tcPr>
          <w:p w14:paraId="737C1743" w14:textId="77777777" w:rsidR="00B11855" w:rsidRPr="006D613E" w:rsidRDefault="003D003E" w:rsidP="001F5A5C">
            <w:pPr>
              <w:pStyle w:val="TableEntry"/>
            </w:pPr>
            <w:r w:rsidRPr="006D613E">
              <w:t>  Date/Time of the Observation</w:t>
            </w:r>
          </w:p>
        </w:tc>
        <w:tc>
          <w:tcPr>
            <w:tcW w:w="783" w:type="dxa"/>
            <w:shd w:val="clear" w:color="auto" w:fill="auto"/>
          </w:tcPr>
          <w:p w14:paraId="7A95561B" w14:textId="77777777" w:rsidR="00B11855" w:rsidRPr="006D613E" w:rsidRDefault="003D003E" w:rsidP="001F5A5C">
            <w:pPr>
              <w:pStyle w:val="TableEntry"/>
            </w:pPr>
            <w:r w:rsidRPr="006D613E">
              <w:t>  14</w:t>
            </w:r>
          </w:p>
        </w:tc>
        <w:tc>
          <w:tcPr>
            <w:tcW w:w="828" w:type="dxa"/>
            <w:shd w:val="clear" w:color="auto" w:fill="auto"/>
          </w:tcPr>
          <w:p w14:paraId="4E1531E2" w14:textId="77777777" w:rsidR="00B11855" w:rsidRPr="006D613E" w:rsidRDefault="003D003E" w:rsidP="001F5A5C">
            <w:pPr>
              <w:pStyle w:val="TableEntry"/>
              <w:rPr>
                <w:color w:val="FFFFFF"/>
              </w:rPr>
            </w:pPr>
            <w:r w:rsidRPr="006D613E">
              <w:t>  TS</w:t>
            </w:r>
          </w:p>
        </w:tc>
        <w:tc>
          <w:tcPr>
            <w:tcW w:w="720" w:type="dxa"/>
            <w:shd w:val="clear" w:color="auto" w:fill="auto"/>
          </w:tcPr>
          <w:p w14:paraId="1E27907B" w14:textId="77777777" w:rsidR="00B11855" w:rsidRPr="006D613E" w:rsidRDefault="003D003E" w:rsidP="001F5A5C">
            <w:pPr>
              <w:pStyle w:val="TableEntry"/>
              <w:rPr>
                <w:color w:val="FFFFFF"/>
              </w:rPr>
            </w:pPr>
            <w:r w:rsidRPr="006D613E">
              <w:t>  26</w:t>
            </w:r>
          </w:p>
        </w:tc>
        <w:tc>
          <w:tcPr>
            <w:tcW w:w="752" w:type="dxa"/>
            <w:shd w:val="clear" w:color="auto" w:fill="auto"/>
          </w:tcPr>
          <w:p w14:paraId="6EDE8F4E" w14:textId="77777777" w:rsidR="00B11855" w:rsidRPr="006D613E" w:rsidRDefault="003D003E" w:rsidP="001F5A5C">
            <w:pPr>
              <w:pStyle w:val="TableEntry"/>
              <w:rPr>
                <w:color w:val="FFFFFF"/>
              </w:rPr>
            </w:pPr>
            <w:r w:rsidRPr="006D613E">
              <w:t>  RE</w:t>
            </w:r>
          </w:p>
        </w:tc>
        <w:tc>
          <w:tcPr>
            <w:tcW w:w="868" w:type="dxa"/>
            <w:shd w:val="clear" w:color="auto" w:fill="auto"/>
          </w:tcPr>
          <w:p w14:paraId="6B2C8E42" w14:textId="77777777" w:rsidR="00B11855" w:rsidRPr="006D613E" w:rsidRDefault="003D003E" w:rsidP="001F5A5C">
            <w:pPr>
              <w:pStyle w:val="TableEntry"/>
              <w:rPr>
                <w:color w:val="FFFFFF"/>
              </w:rPr>
            </w:pPr>
            <w:r w:rsidRPr="006D613E">
              <w:t>  False</w:t>
            </w:r>
          </w:p>
        </w:tc>
        <w:tc>
          <w:tcPr>
            <w:tcW w:w="900" w:type="dxa"/>
            <w:shd w:val="clear" w:color="auto" w:fill="auto"/>
          </w:tcPr>
          <w:p w14:paraId="275A5B9C" w14:textId="77777777" w:rsidR="00B11855" w:rsidRPr="006D613E" w:rsidRDefault="003D003E" w:rsidP="001F5A5C">
            <w:pPr>
              <w:pStyle w:val="TableEntry"/>
              <w:rPr>
                <w:color w:val="FFFFFF"/>
              </w:rPr>
            </w:pPr>
            <w:r w:rsidRPr="006D613E">
              <w:t>  0</w:t>
            </w:r>
          </w:p>
        </w:tc>
        <w:tc>
          <w:tcPr>
            <w:tcW w:w="810" w:type="dxa"/>
            <w:shd w:val="clear" w:color="auto" w:fill="auto"/>
          </w:tcPr>
          <w:p w14:paraId="50793D39" w14:textId="77777777" w:rsidR="00B11855" w:rsidRPr="006D613E" w:rsidRDefault="003D003E" w:rsidP="001F5A5C">
            <w:pPr>
              <w:pStyle w:val="TableEntry"/>
              <w:rPr>
                <w:color w:val="FFFFFF"/>
              </w:rPr>
            </w:pPr>
            <w:r w:rsidRPr="006D613E">
              <w:t>  1</w:t>
            </w:r>
          </w:p>
        </w:tc>
        <w:tc>
          <w:tcPr>
            <w:tcW w:w="720" w:type="dxa"/>
            <w:shd w:val="clear" w:color="auto" w:fill="auto"/>
          </w:tcPr>
          <w:p w14:paraId="562E8D78" w14:textId="77777777" w:rsidR="00B11855" w:rsidRPr="006D613E" w:rsidRDefault="003D003E" w:rsidP="001F5A5C">
            <w:pPr>
              <w:pStyle w:val="TableEntry"/>
            </w:pPr>
            <w:r w:rsidRPr="006D613E">
              <w:t> </w:t>
            </w:r>
          </w:p>
        </w:tc>
        <w:tc>
          <w:tcPr>
            <w:tcW w:w="990" w:type="dxa"/>
            <w:shd w:val="clear" w:color="auto" w:fill="auto"/>
          </w:tcPr>
          <w:p w14:paraId="52F625A9" w14:textId="77777777" w:rsidR="00B11855" w:rsidRPr="006D613E" w:rsidRDefault="003D003E" w:rsidP="001F5A5C">
            <w:pPr>
              <w:pStyle w:val="TableEntry"/>
            </w:pPr>
            <w:r w:rsidRPr="006D613E">
              <w:t>   </w:t>
            </w:r>
          </w:p>
        </w:tc>
        <w:tc>
          <w:tcPr>
            <w:tcW w:w="1206" w:type="dxa"/>
            <w:shd w:val="clear" w:color="auto" w:fill="auto"/>
          </w:tcPr>
          <w:p w14:paraId="480FA1E8" w14:textId="77777777" w:rsidR="00B11855" w:rsidRPr="006D613E" w:rsidRDefault="003D003E" w:rsidP="001F5A5C">
            <w:pPr>
              <w:pStyle w:val="TableEntry"/>
            </w:pPr>
            <w:r w:rsidRPr="006D613E">
              <w:t>   </w:t>
            </w:r>
          </w:p>
        </w:tc>
      </w:tr>
      <w:tr w:rsidR="00C40FD5" w:rsidRPr="006D613E" w14:paraId="6AF03F9A" w14:textId="77777777" w:rsidTr="001F5A5C">
        <w:trPr>
          <w:cantSplit/>
          <w:jc w:val="center"/>
        </w:trPr>
        <w:tc>
          <w:tcPr>
            <w:tcW w:w="1377" w:type="dxa"/>
            <w:shd w:val="clear" w:color="auto" w:fill="auto"/>
          </w:tcPr>
          <w:p w14:paraId="48285AA0" w14:textId="77777777" w:rsidR="00B11855" w:rsidRPr="006D613E" w:rsidRDefault="003D003E" w:rsidP="001F5A5C">
            <w:pPr>
              <w:pStyle w:val="TableEntry"/>
            </w:pPr>
            <w:r w:rsidRPr="006D613E">
              <w:t>   Time</w:t>
            </w:r>
          </w:p>
        </w:tc>
        <w:tc>
          <w:tcPr>
            <w:tcW w:w="783" w:type="dxa"/>
            <w:shd w:val="clear" w:color="auto" w:fill="auto"/>
          </w:tcPr>
          <w:p w14:paraId="4F298CB5" w14:textId="77777777" w:rsidR="00B11855" w:rsidRPr="006D613E" w:rsidRDefault="003D003E" w:rsidP="001F5A5C">
            <w:pPr>
              <w:pStyle w:val="TableEntry"/>
            </w:pPr>
            <w:r w:rsidRPr="006D613E">
              <w:t>  1</w:t>
            </w:r>
          </w:p>
        </w:tc>
        <w:tc>
          <w:tcPr>
            <w:tcW w:w="828" w:type="dxa"/>
            <w:shd w:val="clear" w:color="auto" w:fill="auto"/>
          </w:tcPr>
          <w:p w14:paraId="0807DAC4" w14:textId="77777777" w:rsidR="00B11855" w:rsidRPr="006D613E" w:rsidRDefault="003D003E" w:rsidP="001F5A5C">
            <w:pPr>
              <w:pStyle w:val="TableEntry"/>
              <w:rPr>
                <w:color w:val="FFFFFF"/>
              </w:rPr>
            </w:pPr>
            <w:r w:rsidRPr="006D613E">
              <w:t> DTM</w:t>
            </w:r>
          </w:p>
        </w:tc>
        <w:tc>
          <w:tcPr>
            <w:tcW w:w="720" w:type="dxa"/>
            <w:shd w:val="clear" w:color="auto" w:fill="auto"/>
          </w:tcPr>
          <w:p w14:paraId="306050F8" w14:textId="77777777" w:rsidR="00B11855" w:rsidRPr="006D613E" w:rsidRDefault="003D003E" w:rsidP="001F5A5C">
            <w:pPr>
              <w:pStyle w:val="TableEntry"/>
              <w:rPr>
                <w:color w:val="FFFFFF"/>
              </w:rPr>
            </w:pPr>
            <w:r w:rsidRPr="006D613E">
              <w:t>  24</w:t>
            </w:r>
          </w:p>
        </w:tc>
        <w:tc>
          <w:tcPr>
            <w:tcW w:w="752" w:type="dxa"/>
            <w:shd w:val="clear" w:color="auto" w:fill="auto"/>
          </w:tcPr>
          <w:p w14:paraId="7A0F03AC" w14:textId="77777777" w:rsidR="00B11855" w:rsidRPr="006D613E" w:rsidRDefault="003D003E" w:rsidP="001F5A5C">
            <w:pPr>
              <w:pStyle w:val="TableEntry"/>
              <w:rPr>
                <w:color w:val="FFFFFF"/>
              </w:rPr>
            </w:pPr>
            <w:r w:rsidRPr="006D613E">
              <w:t>  R</w:t>
            </w:r>
          </w:p>
        </w:tc>
        <w:tc>
          <w:tcPr>
            <w:tcW w:w="868" w:type="dxa"/>
            <w:shd w:val="clear" w:color="auto" w:fill="auto"/>
          </w:tcPr>
          <w:p w14:paraId="2D0CC590" w14:textId="77777777" w:rsidR="00B11855" w:rsidRPr="006D613E" w:rsidRDefault="003D003E" w:rsidP="001F5A5C">
            <w:pPr>
              <w:pStyle w:val="TableEntry"/>
            </w:pPr>
            <w:r w:rsidRPr="006D613E">
              <w:t> </w:t>
            </w:r>
          </w:p>
        </w:tc>
        <w:tc>
          <w:tcPr>
            <w:tcW w:w="900" w:type="dxa"/>
            <w:shd w:val="clear" w:color="auto" w:fill="auto"/>
          </w:tcPr>
          <w:p w14:paraId="5E03E453" w14:textId="77777777" w:rsidR="00B11855" w:rsidRPr="006D613E" w:rsidRDefault="003D003E" w:rsidP="001F5A5C">
            <w:pPr>
              <w:pStyle w:val="TableEntry"/>
              <w:rPr>
                <w:color w:val="FFFFFF"/>
              </w:rPr>
            </w:pPr>
            <w:r w:rsidRPr="006D613E">
              <w:t>  1</w:t>
            </w:r>
          </w:p>
        </w:tc>
        <w:tc>
          <w:tcPr>
            <w:tcW w:w="810" w:type="dxa"/>
            <w:shd w:val="clear" w:color="auto" w:fill="auto"/>
          </w:tcPr>
          <w:p w14:paraId="565B3B23" w14:textId="77777777" w:rsidR="00B11855" w:rsidRPr="006D613E" w:rsidRDefault="003D003E" w:rsidP="001F5A5C">
            <w:pPr>
              <w:pStyle w:val="TableEntry"/>
              <w:rPr>
                <w:color w:val="FFFFFF"/>
              </w:rPr>
            </w:pPr>
            <w:r w:rsidRPr="006D613E">
              <w:t>  1</w:t>
            </w:r>
          </w:p>
        </w:tc>
        <w:tc>
          <w:tcPr>
            <w:tcW w:w="720" w:type="dxa"/>
            <w:shd w:val="clear" w:color="auto" w:fill="auto"/>
          </w:tcPr>
          <w:p w14:paraId="04F898A4" w14:textId="77777777" w:rsidR="00B11855" w:rsidRPr="006D613E" w:rsidRDefault="003D003E" w:rsidP="001F5A5C">
            <w:pPr>
              <w:pStyle w:val="TableEntry"/>
            </w:pPr>
            <w:r w:rsidRPr="006D613E">
              <w:t> </w:t>
            </w:r>
          </w:p>
        </w:tc>
        <w:tc>
          <w:tcPr>
            <w:tcW w:w="990" w:type="dxa"/>
            <w:shd w:val="clear" w:color="auto" w:fill="auto"/>
          </w:tcPr>
          <w:p w14:paraId="500486C5" w14:textId="77777777" w:rsidR="00B11855" w:rsidRPr="006D613E" w:rsidRDefault="003D003E" w:rsidP="001F5A5C">
            <w:pPr>
              <w:pStyle w:val="TableEntry"/>
            </w:pPr>
            <w:r w:rsidRPr="006D613E">
              <w:t> </w:t>
            </w:r>
          </w:p>
        </w:tc>
        <w:tc>
          <w:tcPr>
            <w:tcW w:w="1206" w:type="dxa"/>
            <w:shd w:val="clear" w:color="auto" w:fill="auto"/>
          </w:tcPr>
          <w:p w14:paraId="58B32070" w14:textId="77777777" w:rsidR="00B11855" w:rsidRPr="006D613E" w:rsidRDefault="003D003E" w:rsidP="001F5A5C">
            <w:pPr>
              <w:pStyle w:val="TableEntry"/>
            </w:pPr>
            <w:r w:rsidRPr="006D613E">
              <w:t> 20040328134623.1234+0300</w:t>
            </w:r>
          </w:p>
        </w:tc>
      </w:tr>
    </w:tbl>
    <w:p w14:paraId="1DC4EBC3" w14:textId="77777777" w:rsidR="00B11855" w:rsidRPr="006D613E" w:rsidRDefault="003D003E" w:rsidP="00FE5769">
      <w:pPr>
        <w:pStyle w:val="Note"/>
      </w:pPr>
      <w:r w:rsidRPr="006D613E">
        <w:t>Note: Field names are in Roman type, relevant component names within a field are listed underneath in italic type.</w:t>
      </w:r>
    </w:p>
    <w:p w14:paraId="26955236" w14:textId="77777777" w:rsidR="00B11855" w:rsidRPr="006D613E" w:rsidRDefault="00B11855" w:rsidP="00FE5769">
      <w:pPr>
        <w:pStyle w:val="BodyText"/>
      </w:pPr>
    </w:p>
    <w:p w14:paraId="497FA833" w14:textId="77777777" w:rsidR="00B11855" w:rsidRPr="006D613E" w:rsidRDefault="003D003E" w:rsidP="00FE5769">
      <w:pPr>
        <w:pStyle w:val="BodyText"/>
      </w:pPr>
      <w:r w:rsidRPr="006D613E">
        <w:t>OBX-2 If sending an encapsulated PDF the value will be ED. If referencing an external report the value will be RP.</w:t>
      </w:r>
    </w:p>
    <w:p w14:paraId="41648A6A" w14:textId="77777777" w:rsidR="00B11855" w:rsidRPr="006D613E" w:rsidRDefault="003D003E" w:rsidP="00FE5769">
      <w:pPr>
        <w:pStyle w:val="BodyText"/>
        <w:rPr>
          <w:rStyle w:val="ExampleInline"/>
        </w:rPr>
      </w:pPr>
      <w:r w:rsidRPr="006D613E">
        <w:t xml:space="preserve">OBX-3 Value is a report ID from the LOINC coding system, and will be set to </w:t>
      </w:r>
      <w:r w:rsidRPr="006D613E">
        <w:rPr>
          <w:rStyle w:val="ExampleInline"/>
        </w:rPr>
        <w:t xml:space="preserve">18750-0^Cardiac Electrophysiology </w:t>
      </w:r>
      <w:proofErr w:type="spellStart"/>
      <w:r w:rsidRPr="006D613E">
        <w:rPr>
          <w:rStyle w:val="ExampleInline"/>
        </w:rPr>
        <w:t>Report^LN</w:t>
      </w:r>
      <w:proofErr w:type="spellEnd"/>
      <w:r w:rsidRPr="006D613E">
        <w:rPr>
          <w:rStyle w:val="ExampleInline"/>
        </w:rPr>
        <w:t xml:space="preserve">. </w:t>
      </w:r>
    </w:p>
    <w:p w14:paraId="491ECED6" w14:textId="77777777" w:rsidR="00B11855" w:rsidRPr="006D613E" w:rsidRDefault="003D003E" w:rsidP="00FE5769">
      <w:pPr>
        <w:pStyle w:val="BodyText"/>
      </w:pPr>
      <w:r w:rsidRPr="006D613E">
        <w:t>OBX-4 If a value is provided here the embedded PDF will contain data related to a specific episode or EGM being referenced via grouping to other episode related data elements having the same Sub-ID in OBX-4 inside this message.</w:t>
      </w:r>
    </w:p>
    <w:p w14:paraId="3DF1C8C6" w14:textId="77777777" w:rsidR="00B11855" w:rsidRPr="006D613E" w:rsidRDefault="003D003E" w:rsidP="00FE5769">
      <w:pPr>
        <w:pStyle w:val="BodyText"/>
      </w:pPr>
      <w:r w:rsidRPr="006D613E">
        <w:t xml:space="preserve">OBX-5 If referencing an external document the Observation Value will contain a reference pointer to the external document. </w:t>
      </w:r>
    </w:p>
    <w:p w14:paraId="7FB03662" w14:textId="77777777" w:rsidR="00B11855" w:rsidRPr="006D613E" w:rsidRDefault="003D003E" w:rsidP="00FE5769">
      <w:pPr>
        <w:pStyle w:val="BodyText"/>
      </w:pPr>
      <w:r w:rsidRPr="006D613E">
        <w:t>OBX-5.1 If sending an encapsulated PDF the Type of Data component will have the value "Application"</w:t>
      </w:r>
    </w:p>
    <w:p w14:paraId="2623415E" w14:textId="77777777" w:rsidR="00B11855" w:rsidRPr="006D613E" w:rsidRDefault="003D003E" w:rsidP="00FE5769">
      <w:pPr>
        <w:pStyle w:val="BodyText"/>
      </w:pPr>
      <w:r w:rsidRPr="006D613E">
        <w:t xml:space="preserve">OBX-5.2 If sending an encapsulated PDF the Data Subtype component will have the value "PDF". </w:t>
      </w:r>
    </w:p>
    <w:p w14:paraId="318F7F0D" w14:textId="77777777" w:rsidR="00B11855" w:rsidRPr="006D613E" w:rsidRDefault="003D003E" w:rsidP="00FE5769">
      <w:pPr>
        <w:pStyle w:val="BodyText"/>
      </w:pPr>
      <w:r w:rsidRPr="006D613E">
        <w:t>OBX-5.3 Will be empty</w:t>
      </w:r>
    </w:p>
    <w:p w14:paraId="6909EFA2" w14:textId="77777777" w:rsidR="00B11855" w:rsidRPr="006D613E" w:rsidRDefault="003D003E" w:rsidP="00FE5769">
      <w:pPr>
        <w:pStyle w:val="BodyText"/>
      </w:pPr>
      <w:r w:rsidRPr="006D613E">
        <w:t>OBX-5.4 If sending an encapsulated PDF the Encoding component will have the value "Base64".</w:t>
      </w:r>
    </w:p>
    <w:p w14:paraId="3D3B18DB" w14:textId="77777777" w:rsidR="00B11855" w:rsidRPr="006D613E" w:rsidRDefault="003D003E" w:rsidP="00FE5769">
      <w:pPr>
        <w:pStyle w:val="BodyText"/>
      </w:pPr>
      <w:r w:rsidRPr="006D613E">
        <w:t>OBX-5.5 If sending an encapsulated PDF the Data component contains the encapsulated Base64-encoded PDF/A document in accordance with ISO 19005-1.</w:t>
      </w:r>
    </w:p>
    <w:p w14:paraId="1F355ED4" w14:textId="77777777" w:rsidR="00B11855" w:rsidRPr="006D613E" w:rsidRDefault="003D003E" w:rsidP="00FE5769">
      <w:pPr>
        <w:pStyle w:val="Note"/>
      </w:pPr>
      <w:r w:rsidRPr="006D613E">
        <w:t>Notes:</w:t>
      </w:r>
      <w:r w:rsidRPr="006D613E">
        <w:tab/>
        <w:t xml:space="preserve">1. </w:t>
      </w:r>
      <w:proofErr w:type="gramStart"/>
      <w:r w:rsidRPr="006D613E">
        <w:t>An</w:t>
      </w:r>
      <w:proofErr w:type="gramEnd"/>
      <w:r w:rsidRPr="006D613E">
        <w:t xml:space="preserve"> actor participating in this transaction must support encapsulated data with a length beyond the nominal 65536 byte limit of the OBX-5.</w:t>
      </w:r>
    </w:p>
    <w:p w14:paraId="5D83B99D" w14:textId="318DFCA6" w:rsidR="00B11855" w:rsidRPr="006D613E" w:rsidRDefault="003D003E" w:rsidP="00FE5769">
      <w:pPr>
        <w:pStyle w:val="Note"/>
      </w:pPr>
      <w:r w:rsidRPr="006D613E">
        <w:tab/>
        <w:t xml:space="preserve">2. The base64 encoded stream must not include CR/LF characters, which are forbidden within </w:t>
      </w:r>
      <w:r w:rsidR="006D613E">
        <w:t>HL7</w:t>
      </w:r>
      <w:r w:rsidR="00995105" w:rsidRPr="006D613E">
        <w:t xml:space="preserve"> </w:t>
      </w:r>
      <w:r w:rsidRPr="006D613E">
        <w:t>field text streams. Breaking a base64 encoded stream into lines of 76 characters or less is used for email in accordance with RFC 822, but is not applicable to encapsulated data in HL7.</w:t>
      </w:r>
      <w:r w:rsidRPr="006D613E">
        <w:br/>
        <w:t>The attached PDF or externally referenced report will contain in its content the device ID, patient ID and name if known, and the dates of the procedure and document.</w:t>
      </w:r>
    </w:p>
    <w:p w14:paraId="2174AAA2" w14:textId="77777777" w:rsidR="00B11855" w:rsidRPr="006D613E" w:rsidRDefault="00B11855" w:rsidP="007F34D4">
      <w:pPr>
        <w:pStyle w:val="BodyText"/>
      </w:pPr>
    </w:p>
    <w:p w14:paraId="13C2C03A" w14:textId="77777777" w:rsidR="00B11855" w:rsidRPr="006D613E" w:rsidRDefault="00855E3C" w:rsidP="00123C7B">
      <w:pPr>
        <w:pStyle w:val="Heading6"/>
        <w:numPr>
          <w:ilvl w:val="0"/>
          <w:numId w:val="0"/>
        </w:numPr>
        <w:rPr>
          <w:noProof w:val="0"/>
        </w:rPr>
      </w:pPr>
      <w:bookmarkStart w:id="500" w:name="_Toc466373752"/>
      <w:r w:rsidRPr="006D613E">
        <w:rPr>
          <w:noProof w:val="0"/>
        </w:rPr>
        <w:t>3.9.4.1.2.8</w:t>
      </w:r>
      <w:r w:rsidR="00EB6E71" w:rsidRPr="006D613E">
        <w:rPr>
          <w:noProof w:val="0"/>
        </w:rPr>
        <w:t xml:space="preserve"> </w:t>
      </w:r>
      <w:bookmarkStart w:id="501" w:name="_Toc401769845"/>
      <w:r w:rsidR="003D003E" w:rsidRPr="006D613E">
        <w:rPr>
          <w:noProof w:val="0"/>
        </w:rPr>
        <w:t>NTE Segment – Notes and Comments [Optional]</w:t>
      </w:r>
      <w:bookmarkEnd w:id="500"/>
      <w:bookmarkEnd w:id="501"/>
    </w:p>
    <w:p w14:paraId="31552D77" w14:textId="77777777" w:rsidR="00855E3C" w:rsidRPr="006D613E" w:rsidRDefault="00855E3C" w:rsidP="00A92110">
      <w:pPr>
        <w:pStyle w:val="BodyText"/>
      </w:pPr>
    </w:p>
    <w:p w14:paraId="2BBDF125" w14:textId="77777777" w:rsidR="00B11855" w:rsidRPr="006D613E" w:rsidRDefault="003D003E" w:rsidP="00123C7B">
      <w:pPr>
        <w:pStyle w:val="TableTitle"/>
        <w:outlineLvl w:val="0"/>
      </w:pPr>
      <w:r w:rsidRPr="006D613E">
        <w:t>Table 3.9.4.1.2.8</w:t>
      </w:r>
      <w:r w:rsidR="005D79DE" w:rsidRPr="006D613E">
        <w:rPr>
          <w:rFonts w:eastAsia="MS Gothic"/>
        </w:rPr>
        <w:t>-</w:t>
      </w:r>
      <w:r w:rsidR="00E86B15" w:rsidRPr="006D613E">
        <w:t>1</w:t>
      </w:r>
      <w:r w:rsidRPr="006D613E">
        <w:t>: NTE Segment – Notes and Comments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9"/>
        <w:gridCol w:w="783"/>
        <w:gridCol w:w="960"/>
        <w:gridCol w:w="636"/>
        <w:gridCol w:w="823"/>
        <w:gridCol w:w="1072"/>
        <w:gridCol w:w="938"/>
        <w:gridCol w:w="860"/>
        <w:gridCol w:w="883"/>
        <w:gridCol w:w="1112"/>
      </w:tblGrid>
      <w:tr w:rsidR="00C40FD5" w:rsidRPr="006D613E" w14:paraId="5A57583C" w14:textId="77777777" w:rsidTr="00B627FB">
        <w:trPr>
          <w:cantSplit/>
          <w:jc w:val="center"/>
        </w:trPr>
        <w:tc>
          <w:tcPr>
            <w:tcW w:w="0" w:type="auto"/>
            <w:shd w:val="clear" w:color="auto" w:fill="F2F2F2"/>
          </w:tcPr>
          <w:p w14:paraId="30D8D3C9" w14:textId="77777777" w:rsidR="00C70AE3" w:rsidRPr="006D613E" w:rsidRDefault="00C70AE3" w:rsidP="001F5A5C">
            <w:pPr>
              <w:pStyle w:val="TableEntryHeader"/>
            </w:pPr>
            <w:r w:rsidRPr="006D613E">
              <w:t>ELEMENT NAME</w:t>
            </w:r>
          </w:p>
        </w:tc>
        <w:tc>
          <w:tcPr>
            <w:tcW w:w="0" w:type="auto"/>
            <w:shd w:val="clear" w:color="auto" w:fill="F2F2F2"/>
          </w:tcPr>
          <w:p w14:paraId="09419A78" w14:textId="77777777" w:rsidR="00C70AE3" w:rsidRPr="006D613E" w:rsidRDefault="00C70AE3" w:rsidP="001F5A5C">
            <w:pPr>
              <w:pStyle w:val="TableEntryHeader"/>
            </w:pPr>
            <w:r w:rsidRPr="006D613E">
              <w:t>SEQ</w:t>
            </w:r>
          </w:p>
        </w:tc>
        <w:tc>
          <w:tcPr>
            <w:tcW w:w="0" w:type="auto"/>
            <w:shd w:val="clear" w:color="auto" w:fill="F2F2F2"/>
          </w:tcPr>
          <w:p w14:paraId="34CF95E8" w14:textId="77777777" w:rsidR="00C70AE3" w:rsidRPr="006D613E" w:rsidRDefault="00C70AE3" w:rsidP="001F5A5C">
            <w:pPr>
              <w:pStyle w:val="TableEntryHeader"/>
            </w:pPr>
            <w:r w:rsidRPr="006D613E">
              <w:t>COMP</w:t>
            </w:r>
          </w:p>
        </w:tc>
        <w:tc>
          <w:tcPr>
            <w:tcW w:w="0" w:type="auto"/>
            <w:shd w:val="clear" w:color="auto" w:fill="F2F2F2"/>
          </w:tcPr>
          <w:p w14:paraId="1AB6B47C" w14:textId="77777777" w:rsidR="00C70AE3" w:rsidRPr="006D613E" w:rsidRDefault="00C70AE3" w:rsidP="001F5A5C">
            <w:pPr>
              <w:pStyle w:val="TableEntryHeader"/>
            </w:pPr>
            <w:r w:rsidRPr="006D613E">
              <w:t>DT</w:t>
            </w:r>
          </w:p>
        </w:tc>
        <w:tc>
          <w:tcPr>
            <w:tcW w:w="0" w:type="auto"/>
            <w:shd w:val="clear" w:color="auto" w:fill="F2F2F2"/>
          </w:tcPr>
          <w:p w14:paraId="6E36AC4C" w14:textId="77777777" w:rsidR="00C70AE3" w:rsidRPr="006D613E" w:rsidRDefault="00C70AE3" w:rsidP="001F5A5C">
            <w:pPr>
              <w:pStyle w:val="TableEntryHeader"/>
            </w:pPr>
            <w:r w:rsidRPr="006D613E">
              <w:t>LEN</w:t>
            </w:r>
          </w:p>
        </w:tc>
        <w:tc>
          <w:tcPr>
            <w:tcW w:w="0" w:type="auto"/>
            <w:shd w:val="clear" w:color="auto" w:fill="F2F2F2"/>
          </w:tcPr>
          <w:p w14:paraId="427CC2BD" w14:textId="77777777" w:rsidR="00C70AE3" w:rsidRPr="006D613E" w:rsidRDefault="00C70AE3" w:rsidP="001F5A5C">
            <w:pPr>
              <w:pStyle w:val="TableEntryHeader"/>
            </w:pPr>
            <w:r w:rsidRPr="006D613E">
              <w:t>USAGE</w:t>
            </w:r>
          </w:p>
        </w:tc>
        <w:tc>
          <w:tcPr>
            <w:tcW w:w="0" w:type="auto"/>
            <w:shd w:val="clear" w:color="auto" w:fill="F2F2F2"/>
          </w:tcPr>
          <w:p w14:paraId="4747B27D" w14:textId="77777777" w:rsidR="00C70AE3" w:rsidRPr="006D613E" w:rsidRDefault="00C70AE3" w:rsidP="001F5A5C">
            <w:pPr>
              <w:pStyle w:val="TableEntryHeader"/>
            </w:pPr>
            <w:r w:rsidRPr="006D613E">
              <w:t>CARD</w:t>
            </w:r>
          </w:p>
        </w:tc>
        <w:tc>
          <w:tcPr>
            <w:tcW w:w="0" w:type="auto"/>
            <w:shd w:val="clear" w:color="auto" w:fill="F2F2F2"/>
          </w:tcPr>
          <w:p w14:paraId="2497397B" w14:textId="77777777" w:rsidR="00C70AE3" w:rsidRPr="006D613E" w:rsidRDefault="00C70AE3" w:rsidP="001F5A5C">
            <w:pPr>
              <w:pStyle w:val="TableEntryHeader"/>
            </w:pPr>
            <w:r w:rsidRPr="006D613E">
              <w:t>TBL#</w:t>
            </w:r>
          </w:p>
        </w:tc>
        <w:tc>
          <w:tcPr>
            <w:tcW w:w="0" w:type="auto"/>
            <w:shd w:val="clear" w:color="auto" w:fill="F2F2F2"/>
          </w:tcPr>
          <w:p w14:paraId="5884F5E1" w14:textId="77777777" w:rsidR="00C70AE3" w:rsidRPr="006D613E" w:rsidRDefault="00C70AE3" w:rsidP="001F5A5C">
            <w:pPr>
              <w:pStyle w:val="TableEntryHeader"/>
            </w:pPr>
            <w:r w:rsidRPr="006D613E">
              <w:t>Fixed</w:t>
            </w:r>
          </w:p>
        </w:tc>
        <w:tc>
          <w:tcPr>
            <w:tcW w:w="0" w:type="auto"/>
            <w:shd w:val="clear" w:color="auto" w:fill="F2F2F2"/>
          </w:tcPr>
          <w:p w14:paraId="7FD99C8A" w14:textId="77777777" w:rsidR="00C70AE3" w:rsidRPr="006D613E" w:rsidRDefault="00C70AE3" w:rsidP="001F5A5C">
            <w:pPr>
              <w:pStyle w:val="TableEntryHeader"/>
            </w:pPr>
            <w:r w:rsidRPr="006D613E">
              <w:t>Ex. Values</w:t>
            </w:r>
          </w:p>
        </w:tc>
      </w:tr>
      <w:tr w:rsidR="00C40FD5" w:rsidRPr="006D613E" w14:paraId="10BBDA93" w14:textId="77777777" w:rsidTr="00B627FB">
        <w:trPr>
          <w:cantSplit/>
          <w:jc w:val="center"/>
        </w:trPr>
        <w:tc>
          <w:tcPr>
            <w:tcW w:w="0" w:type="auto"/>
            <w:shd w:val="clear" w:color="auto" w:fill="auto"/>
          </w:tcPr>
          <w:p w14:paraId="63E0EA9C" w14:textId="77777777" w:rsidR="00C70AE3" w:rsidRPr="006D613E" w:rsidRDefault="00C70AE3" w:rsidP="001F5A5C">
            <w:pPr>
              <w:pStyle w:val="TableEntry"/>
            </w:pPr>
            <w:r w:rsidRPr="006D613E">
              <w:t xml:space="preserve"> Set ID  - NTE</w:t>
            </w:r>
          </w:p>
        </w:tc>
        <w:tc>
          <w:tcPr>
            <w:tcW w:w="0" w:type="auto"/>
            <w:shd w:val="clear" w:color="auto" w:fill="auto"/>
          </w:tcPr>
          <w:p w14:paraId="46954354" w14:textId="77777777" w:rsidR="00C70AE3" w:rsidRPr="006D613E" w:rsidRDefault="00C70AE3" w:rsidP="001F5A5C">
            <w:pPr>
              <w:pStyle w:val="TableEntry"/>
            </w:pPr>
            <w:r w:rsidRPr="006D613E">
              <w:t xml:space="preserve"> 1</w:t>
            </w:r>
          </w:p>
        </w:tc>
        <w:tc>
          <w:tcPr>
            <w:tcW w:w="0" w:type="auto"/>
            <w:shd w:val="clear" w:color="auto" w:fill="auto"/>
          </w:tcPr>
          <w:p w14:paraId="6744D37E" w14:textId="77777777" w:rsidR="00C70AE3" w:rsidRPr="006D613E" w:rsidRDefault="00C70AE3" w:rsidP="001F5A5C">
            <w:pPr>
              <w:pStyle w:val="TableEntry"/>
            </w:pPr>
            <w:r w:rsidRPr="006D613E">
              <w:t> </w:t>
            </w:r>
          </w:p>
        </w:tc>
        <w:tc>
          <w:tcPr>
            <w:tcW w:w="0" w:type="auto"/>
            <w:shd w:val="clear" w:color="auto" w:fill="auto"/>
          </w:tcPr>
          <w:p w14:paraId="56726AC7" w14:textId="77777777" w:rsidR="00C70AE3" w:rsidRPr="006D613E" w:rsidRDefault="00C70AE3" w:rsidP="001F5A5C">
            <w:pPr>
              <w:pStyle w:val="TableEntry"/>
            </w:pPr>
            <w:r w:rsidRPr="006D613E">
              <w:t xml:space="preserve">  SI </w:t>
            </w:r>
          </w:p>
        </w:tc>
        <w:tc>
          <w:tcPr>
            <w:tcW w:w="0" w:type="auto"/>
            <w:shd w:val="clear" w:color="auto" w:fill="auto"/>
          </w:tcPr>
          <w:p w14:paraId="7E77449B" w14:textId="77777777" w:rsidR="00C70AE3" w:rsidRPr="006D613E" w:rsidRDefault="00C70AE3" w:rsidP="001F5A5C">
            <w:pPr>
              <w:pStyle w:val="TableEntry"/>
            </w:pPr>
            <w:r w:rsidRPr="006D613E">
              <w:t xml:space="preserve"> 4</w:t>
            </w:r>
          </w:p>
        </w:tc>
        <w:tc>
          <w:tcPr>
            <w:tcW w:w="0" w:type="auto"/>
            <w:shd w:val="clear" w:color="auto" w:fill="auto"/>
          </w:tcPr>
          <w:p w14:paraId="408FF93A" w14:textId="77777777" w:rsidR="00C70AE3" w:rsidRPr="006D613E" w:rsidRDefault="00C70AE3" w:rsidP="001F5A5C">
            <w:pPr>
              <w:pStyle w:val="TableEntry"/>
            </w:pPr>
            <w:r w:rsidRPr="006D613E">
              <w:t xml:space="preserve"> O</w:t>
            </w:r>
          </w:p>
        </w:tc>
        <w:tc>
          <w:tcPr>
            <w:tcW w:w="0" w:type="auto"/>
            <w:shd w:val="clear" w:color="auto" w:fill="auto"/>
          </w:tcPr>
          <w:p w14:paraId="6E58F6EA" w14:textId="77777777" w:rsidR="00C70AE3" w:rsidRPr="006D613E" w:rsidRDefault="00C70AE3" w:rsidP="001F5A5C">
            <w:pPr>
              <w:pStyle w:val="TableEntry"/>
            </w:pPr>
            <w:r w:rsidRPr="006D613E">
              <w:t xml:space="preserve"> [</w:t>
            </w:r>
            <w:r w:rsidR="00E86B15" w:rsidRPr="006D613E">
              <w:t>0</w:t>
            </w:r>
            <w:r w:rsidRPr="006D613E">
              <w:t>..1]</w:t>
            </w:r>
          </w:p>
        </w:tc>
        <w:tc>
          <w:tcPr>
            <w:tcW w:w="0" w:type="auto"/>
            <w:shd w:val="clear" w:color="auto" w:fill="auto"/>
          </w:tcPr>
          <w:p w14:paraId="66056ED5" w14:textId="77777777" w:rsidR="00C70AE3" w:rsidRPr="006D613E" w:rsidRDefault="00C70AE3" w:rsidP="001F5A5C">
            <w:pPr>
              <w:pStyle w:val="TableEntry"/>
            </w:pPr>
          </w:p>
        </w:tc>
        <w:tc>
          <w:tcPr>
            <w:tcW w:w="0" w:type="auto"/>
            <w:shd w:val="clear" w:color="auto" w:fill="auto"/>
          </w:tcPr>
          <w:p w14:paraId="7979DD15" w14:textId="77777777" w:rsidR="00C70AE3" w:rsidRPr="006D613E" w:rsidRDefault="00C70AE3" w:rsidP="001F5A5C">
            <w:pPr>
              <w:pStyle w:val="TableEntry"/>
            </w:pPr>
          </w:p>
        </w:tc>
        <w:tc>
          <w:tcPr>
            <w:tcW w:w="0" w:type="auto"/>
            <w:shd w:val="clear" w:color="auto" w:fill="auto"/>
          </w:tcPr>
          <w:p w14:paraId="53236A8F" w14:textId="77777777" w:rsidR="00C70AE3" w:rsidRPr="006D613E" w:rsidRDefault="00C70AE3" w:rsidP="001F5A5C">
            <w:pPr>
              <w:pStyle w:val="TableEntry"/>
            </w:pPr>
            <w:r w:rsidRPr="006D613E">
              <w:t xml:space="preserve"> 1</w:t>
            </w:r>
          </w:p>
        </w:tc>
      </w:tr>
      <w:tr w:rsidR="00C40FD5" w:rsidRPr="006D613E" w14:paraId="2A4F829E" w14:textId="77777777" w:rsidTr="00B627FB">
        <w:trPr>
          <w:cantSplit/>
          <w:jc w:val="center"/>
        </w:trPr>
        <w:tc>
          <w:tcPr>
            <w:tcW w:w="0" w:type="auto"/>
            <w:shd w:val="clear" w:color="auto" w:fill="auto"/>
          </w:tcPr>
          <w:p w14:paraId="11BCFF17" w14:textId="77777777" w:rsidR="00C70AE3" w:rsidRPr="006D613E" w:rsidRDefault="00C70AE3" w:rsidP="001F5A5C">
            <w:pPr>
              <w:pStyle w:val="TableEntry"/>
            </w:pPr>
            <w:r w:rsidRPr="006D613E">
              <w:t xml:space="preserve"> Source of comment</w:t>
            </w:r>
          </w:p>
        </w:tc>
        <w:tc>
          <w:tcPr>
            <w:tcW w:w="0" w:type="auto"/>
            <w:shd w:val="clear" w:color="auto" w:fill="auto"/>
          </w:tcPr>
          <w:p w14:paraId="1A92C5FD" w14:textId="77777777" w:rsidR="00C70AE3" w:rsidRPr="006D613E" w:rsidRDefault="00C70AE3" w:rsidP="001F5A5C">
            <w:pPr>
              <w:pStyle w:val="TableEntry"/>
            </w:pPr>
            <w:r w:rsidRPr="006D613E">
              <w:t xml:space="preserve"> 2 </w:t>
            </w:r>
          </w:p>
        </w:tc>
        <w:tc>
          <w:tcPr>
            <w:tcW w:w="0" w:type="auto"/>
            <w:shd w:val="clear" w:color="auto" w:fill="auto"/>
          </w:tcPr>
          <w:p w14:paraId="0BC229F8" w14:textId="77777777" w:rsidR="00C70AE3" w:rsidRPr="006D613E" w:rsidRDefault="00C70AE3" w:rsidP="001F5A5C">
            <w:pPr>
              <w:pStyle w:val="TableEntry"/>
            </w:pPr>
            <w:r w:rsidRPr="006D613E">
              <w:t> </w:t>
            </w:r>
          </w:p>
        </w:tc>
        <w:tc>
          <w:tcPr>
            <w:tcW w:w="0" w:type="auto"/>
            <w:shd w:val="clear" w:color="auto" w:fill="auto"/>
          </w:tcPr>
          <w:p w14:paraId="32D0C545" w14:textId="77777777" w:rsidR="00C70AE3" w:rsidRPr="006D613E" w:rsidRDefault="00C70AE3" w:rsidP="001F5A5C">
            <w:pPr>
              <w:pStyle w:val="TableEntry"/>
            </w:pPr>
            <w:r w:rsidRPr="006D613E">
              <w:t xml:space="preserve"> CX </w:t>
            </w:r>
          </w:p>
        </w:tc>
        <w:tc>
          <w:tcPr>
            <w:tcW w:w="0" w:type="auto"/>
            <w:shd w:val="clear" w:color="auto" w:fill="auto"/>
          </w:tcPr>
          <w:p w14:paraId="0E2CA80F" w14:textId="77777777" w:rsidR="00C70AE3" w:rsidRPr="006D613E" w:rsidRDefault="00C70AE3" w:rsidP="001F5A5C">
            <w:pPr>
              <w:pStyle w:val="TableEntry"/>
            </w:pPr>
            <w:r w:rsidRPr="006D613E">
              <w:t xml:space="preserve"> 20 </w:t>
            </w:r>
          </w:p>
        </w:tc>
        <w:tc>
          <w:tcPr>
            <w:tcW w:w="0" w:type="auto"/>
            <w:shd w:val="clear" w:color="auto" w:fill="auto"/>
          </w:tcPr>
          <w:p w14:paraId="6237FF92" w14:textId="77777777" w:rsidR="00C70AE3" w:rsidRPr="006D613E" w:rsidRDefault="00C70AE3" w:rsidP="001F5A5C">
            <w:pPr>
              <w:pStyle w:val="TableEntry"/>
            </w:pPr>
            <w:r w:rsidRPr="006D613E">
              <w:t xml:space="preserve"> O </w:t>
            </w:r>
          </w:p>
        </w:tc>
        <w:tc>
          <w:tcPr>
            <w:tcW w:w="0" w:type="auto"/>
            <w:shd w:val="clear" w:color="auto" w:fill="auto"/>
          </w:tcPr>
          <w:p w14:paraId="19545FC1" w14:textId="77777777" w:rsidR="00C70AE3" w:rsidRPr="006D613E" w:rsidRDefault="00C70AE3" w:rsidP="001F5A5C">
            <w:pPr>
              <w:pStyle w:val="TableEntry"/>
            </w:pPr>
            <w:r w:rsidRPr="006D613E">
              <w:t xml:space="preserve"> [</w:t>
            </w:r>
            <w:r w:rsidR="00E86B15" w:rsidRPr="006D613E">
              <w:t>0</w:t>
            </w:r>
            <w:r w:rsidRPr="006D613E">
              <w:t>..1]</w:t>
            </w:r>
          </w:p>
        </w:tc>
        <w:tc>
          <w:tcPr>
            <w:tcW w:w="0" w:type="auto"/>
            <w:shd w:val="clear" w:color="auto" w:fill="auto"/>
          </w:tcPr>
          <w:p w14:paraId="54EA2F2D" w14:textId="77777777" w:rsidR="00C70AE3" w:rsidRPr="006D613E" w:rsidRDefault="00C70AE3" w:rsidP="001F5A5C">
            <w:pPr>
              <w:pStyle w:val="TableEntry"/>
            </w:pPr>
          </w:p>
        </w:tc>
        <w:tc>
          <w:tcPr>
            <w:tcW w:w="0" w:type="auto"/>
            <w:shd w:val="clear" w:color="auto" w:fill="auto"/>
          </w:tcPr>
          <w:p w14:paraId="3720B6CD" w14:textId="77777777" w:rsidR="00C70AE3" w:rsidRPr="006D613E" w:rsidRDefault="00C70AE3" w:rsidP="001F5A5C">
            <w:pPr>
              <w:pStyle w:val="TableEntry"/>
            </w:pPr>
            <w:r w:rsidRPr="006D613E">
              <w:t>Y</w:t>
            </w:r>
          </w:p>
        </w:tc>
        <w:tc>
          <w:tcPr>
            <w:tcW w:w="0" w:type="auto"/>
            <w:shd w:val="clear" w:color="auto" w:fill="auto"/>
          </w:tcPr>
          <w:p w14:paraId="7D11AE0F" w14:textId="77777777" w:rsidR="00C70AE3" w:rsidRPr="006D613E" w:rsidRDefault="00C70AE3" w:rsidP="001F5A5C">
            <w:pPr>
              <w:pStyle w:val="TableEntry"/>
            </w:pPr>
            <w:r w:rsidRPr="006D613E">
              <w:t xml:space="preserve"> L </w:t>
            </w:r>
          </w:p>
        </w:tc>
      </w:tr>
      <w:tr w:rsidR="00C40FD5" w:rsidRPr="006D613E" w14:paraId="2530FD60" w14:textId="77777777" w:rsidTr="00B627FB">
        <w:trPr>
          <w:cantSplit/>
          <w:jc w:val="center"/>
        </w:trPr>
        <w:tc>
          <w:tcPr>
            <w:tcW w:w="0" w:type="auto"/>
            <w:shd w:val="clear" w:color="auto" w:fill="auto"/>
          </w:tcPr>
          <w:p w14:paraId="4752A2F7" w14:textId="77777777" w:rsidR="00C70AE3" w:rsidRPr="006D613E" w:rsidRDefault="00C70AE3" w:rsidP="001F5A5C">
            <w:pPr>
              <w:pStyle w:val="TableEntry"/>
            </w:pPr>
            <w:r w:rsidRPr="006D613E">
              <w:t xml:space="preserve"> Comment</w:t>
            </w:r>
          </w:p>
        </w:tc>
        <w:tc>
          <w:tcPr>
            <w:tcW w:w="0" w:type="auto"/>
            <w:shd w:val="clear" w:color="auto" w:fill="auto"/>
          </w:tcPr>
          <w:p w14:paraId="4842C714" w14:textId="77777777" w:rsidR="00C70AE3" w:rsidRPr="006D613E" w:rsidRDefault="00C70AE3" w:rsidP="001F5A5C">
            <w:pPr>
              <w:pStyle w:val="TableEntry"/>
            </w:pPr>
            <w:r w:rsidRPr="006D613E">
              <w:t xml:space="preserve"> 3</w:t>
            </w:r>
          </w:p>
        </w:tc>
        <w:tc>
          <w:tcPr>
            <w:tcW w:w="0" w:type="auto"/>
            <w:shd w:val="clear" w:color="auto" w:fill="auto"/>
          </w:tcPr>
          <w:p w14:paraId="44DC32F1" w14:textId="77777777" w:rsidR="00C70AE3" w:rsidRPr="006D613E" w:rsidRDefault="00C70AE3" w:rsidP="001F5A5C">
            <w:pPr>
              <w:pStyle w:val="TableEntry"/>
            </w:pPr>
          </w:p>
        </w:tc>
        <w:tc>
          <w:tcPr>
            <w:tcW w:w="0" w:type="auto"/>
            <w:shd w:val="clear" w:color="auto" w:fill="auto"/>
          </w:tcPr>
          <w:p w14:paraId="4E9B17E0" w14:textId="77777777" w:rsidR="00C70AE3" w:rsidRPr="006D613E" w:rsidRDefault="00C70AE3" w:rsidP="001F5A5C">
            <w:pPr>
              <w:pStyle w:val="TableEntry"/>
            </w:pPr>
            <w:r w:rsidRPr="006D613E">
              <w:t xml:space="preserve"> FT </w:t>
            </w:r>
          </w:p>
        </w:tc>
        <w:tc>
          <w:tcPr>
            <w:tcW w:w="0" w:type="auto"/>
            <w:shd w:val="clear" w:color="auto" w:fill="auto"/>
          </w:tcPr>
          <w:p w14:paraId="2EEFBB6D" w14:textId="77777777" w:rsidR="00C70AE3" w:rsidRPr="006D613E" w:rsidRDefault="00C70AE3" w:rsidP="001F5A5C">
            <w:pPr>
              <w:pStyle w:val="TableEntry"/>
            </w:pPr>
            <w:r w:rsidRPr="006D613E">
              <w:t xml:space="preserve"> 65536</w:t>
            </w:r>
          </w:p>
        </w:tc>
        <w:tc>
          <w:tcPr>
            <w:tcW w:w="0" w:type="auto"/>
            <w:shd w:val="clear" w:color="auto" w:fill="auto"/>
          </w:tcPr>
          <w:p w14:paraId="3DF61047" w14:textId="77777777" w:rsidR="00C70AE3" w:rsidRPr="006D613E" w:rsidRDefault="00C70AE3" w:rsidP="001F5A5C">
            <w:pPr>
              <w:pStyle w:val="TableEntry"/>
            </w:pPr>
            <w:r w:rsidRPr="006D613E">
              <w:t xml:space="preserve"> O </w:t>
            </w:r>
          </w:p>
        </w:tc>
        <w:tc>
          <w:tcPr>
            <w:tcW w:w="0" w:type="auto"/>
            <w:shd w:val="clear" w:color="auto" w:fill="auto"/>
          </w:tcPr>
          <w:p w14:paraId="23DB38CE" w14:textId="77777777" w:rsidR="00C70AE3" w:rsidRPr="006D613E" w:rsidRDefault="00C70AE3" w:rsidP="001F5A5C">
            <w:pPr>
              <w:pStyle w:val="TableEntry"/>
            </w:pPr>
            <w:r w:rsidRPr="006D613E">
              <w:t xml:space="preserve"> [</w:t>
            </w:r>
            <w:r w:rsidR="00E86B15" w:rsidRPr="006D613E">
              <w:t>0</w:t>
            </w:r>
            <w:r w:rsidRPr="006D613E">
              <w:t>..*]</w:t>
            </w:r>
          </w:p>
        </w:tc>
        <w:tc>
          <w:tcPr>
            <w:tcW w:w="0" w:type="auto"/>
            <w:shd w:val="clear" w:color="auto" w:fill="auto"/>
          </w:tcPr>
          <w:p w14:paraId="2C1EF57A" w14:textId="77777777" w:rsidR="00C70AE3" w:rsidRPr="006D613E" w:rsidRDefault="00C70AE3" w:rsidP="001F5A5C">
            <w:pPr>
              <w:pStyle w:val="TableEntry"/>
            </w:pPr>
          </w:p>
        </w:tc>
        <w:tc>
          <w:tcPr>
            <w:tcW w:w="0" w:type="auto"/>
            <w:shd w:val="clear" w:color="auto" w:fill="auto"/>
          </w:tcPr>
          <w:p w14:paraId="3ABC1D77" w14:textId="77777777" w:rsidR="00C70AE3" w:rsidRPr="006D613E" w:rsidRDefault="00C70AE3" w:rsidP="001F5A5C">
            <w:pPr>
              <w:pStyle w:val="TableEntry"/>
            </w:pPr>
          </w:p>
        </w:tc>
        <w:tc>
          <w:tcPr>
            <w:tcW w:w="0" w:type="auto"/>
            <w:shd w:val="clear" w:color="auto" w:fill="auto"/>
          </w:tcPr>
          <w:p w14:paraId="5DC33765" w14:textId="77777777" w:rsidR="00C70AE3" w:rsidRPr="006D613E" w:rsidRDefault="00C70AE3" w:rsidP="001F5A5C">
            <w:pPr>
              <w:pStyle w:val="TableEntry"/>
            </w:pPr>
            <w:r w:rsidRPr="006D613E">
              <w:t xml:space="preserve">  </w:t>
            </w:r>
          </w:p>
        </w:tc>
      </w:tr>
    </w:tbl>
    <w:p w14:paraId="637523FD" w14:textId="77777777" w:rsidR="00B11855" w:rsidRPr="006D613E" w:rsidRDefault="00B11855" w:rsidP="00C70AE3">
      <w:pPr>
        <w:pStyle w:val="BodyText"/>
      </w:pPr>
    </w:p>
    <w:p w14:paraId="1FF29221" w14:textId="77777777" w:rsidR="00B11855" w:rsidRPr="006D613E" w:rsidRDefault="003D003E" w:rsidP="00C70AE3">
      <w:pPr>
        <w:pStyle w:val="BodyText"/>
      </w:pPr>
      <w:r w:rsidRPr="006D613E">
        <w:t>NTE-3 Comments – Contains any notes, comments needed that are not included as part of an observation.</w:t>
      </w:r>
    </w:p>
    <w:p w14:paraId="37DCC113" w14:textId="77777777" w:rsidR="00B11855" w:rsidRPr="006D613E" w:rsidRDefault="00A9614E" w:rsidP="00123C7B">
      <w:pPr>
        <w:pStyle w:val="Heading5"/>
        <w:numPr>
          <w:ilvl w:val="0"/>
          <w:numId w:val="0"/>
        </w:numPr>
        <w:rPr>
          <w:noProof w:val="0"/>
        </w:rPr>
      </w:pPr>
      <w:bookmarkStart w:id="502" w:name="_Toc466373753"/>
      <w:r w:rsidRPr="006D613E">
        <w:rPr>
          <w:noProof w:val="0"/>
        </w:rPr>
        <w:t>3.9.4.1.3 Expected Actions</w:t>
      </w:r>
      <w:bookmarkEnd w:id="502"/>
    </w:p>
    <w:p w14:paraId="2AE7BB83" w14:textId="77777777" w:rsidR="00B11855" w:rsidRPr="006D613E" w:rsidRDefault="00855E3C" w:rsidP="00123C7B">
      <w:pPr>
        <w:pStyle w:val="Heading6"/>
        <w:numPr>
          <w:ilvl w:val="0"/>
          <w:numId w:val="0"/>
        </w:numPr>
        <w:rPr>
          <w:noProof w:val="0"/>
        </w:rPr>
      </w:pPr>
      <w:bookmarkStart w:id="503" w:name="_Toc466373754"/>
      <w:r w:rsidRPr="006D613E">
        <w:rPr>
          <w:noProof w:val="0"/>
        </w:rPr>
        <w:t>3</w:t>
      </w:r>
      <w:r w:rsidR="00A9614E" w:rsidRPr="006D613E">
        <w:rPr>
          <w:noProof w:val="0"/>
        </w:rPr>
        <w:t>.9.4.1.3.1</w:t>
      </w:r>
      <w:r w:rsidR="00EB6E71" w:rsidRPr="006D613E">
        <w:rPr>
          <w:noProof w:val="0"/>
        </w:rPr>
        <w:t xml:space="preserve"> </w:t>
      </w:r>
      <w:bookmarkStart w:id="504" w:name="_Toc401769847"/>
      <w:r w:rsidR="003D003E" w:rsidRPr="006D613E">
        <w:rPr>
          <w:noProof w:val="0"/>
        </w:rPr>
        <w:t>Implantable Device – Cardiac – Consumer</w:t>
      </w:r>
      <w:bookmarkEnd w:id="503"/>
      <w:bookmarkEnd w:id="504"/>
    </w:p>
    <w:p w14:paraId="1711609E" w14:textId="4A06A67B" w:rsidR="00B11855" w:rsidRPr="006D613E" w:rsidRDefault="003D003E" w:rsidP="00C70AE3">
      <w:pPr>
        <w:pStyle w:val="BodyText"/>
      </w:pPr>
      <w:r w:rsidRPr="006D613E">
        <w:t xml:space="preserve">The Implantable Device – Cardiac – Consumer will return the standard </w:t>
      </w:r>
      <w:r w:rsidR="006D613E">
        <w:t>HL7</w:t>
      </w:r>
      <w:r w:rsidR="00995105" w:rsidRPr="006D613E">
        <w:t xml:space="preserve"> </w:t>
      </w:r>
      <w:r w:rsidRPr="006D613E">
        <w:t>acknowledgement message to the Device Observation Creator.</w:t>
      </w:r>
    </w:p>
    <w:p w14:paraId="10B44094" w14:textId="77777777" w:rsidR="00B11855" w:rsidRPr="006D613E" w:rsidRDefault="003D003E" w:rsidP="00123C7B">
      <w:pPr>
        <w:pStyle w:val="Heading3"/>
        <w:rPr>
          <w:noProof w:val="0"/>
        </w:rPr>
      </w:pPr>
      <w:bookmarkStart w:id="505" w:name="_Toc401769352"/>
      <w:bookmarkStart w:id="506" w:name="_Toc401769848"/>
      <w:bookmarkStart w:id="507" w:name="_Toc466373755"/>
      <w:r w:rsidRPr="006D613E">
        <w:rPr>
          <w:noProof w:val="0"/>
        </w:rPr>
        <w:t>Security Considerations</w:t>
      </w:r>
      <w:bookmarkEnd w:id="505"/>
      <w:bookmarkEnd w:id="506"/>
      <w:bookmarkEnd w:id="507"/>
    </w:p>
    <w:p w14:paraId="6E1E2390" w14:textId="7EC02425" w:rsidR="00B11855" w:rsidRPr="006D613E" w:rsidRDefault="003D003E" w:rsidP="00C70AE3">
      <w:pPr>
        <w:pStyle w:val="BodyText"/>
      </w:pPr>
      <w:r w:rsidRPr="006D613E">
        <w:t>This profile does not require the use of ATNA. There are several implementation models for this profile that do not require transmission of data over public networks including intra-institutional, VPN, etc. However, when public networks are used, ATNA is one option for secure transport over those networks. It is recommended that the Implantable Device – Cardiac – Reporter be grouped with the Secure Node of the ATNA Profile to secure communications for remote follow-ups if data is sent across an un-trusted network.</w:t>
      </w:r>
    </w:p>
    <w:p w14:paraId="15473530" w14:textId="77777777" w:rsidR="00EB6E71" w:rsidRPr="006D613E" w:rsidRDefault="00EB6E71" w:rsidP="00123C7B">
      <w:pPr>
        <w:pStyle w:val="AppendixHeading1"/>
        <w:outlineLvl w:val="0"/>
        <w:rPr>
          <w:noProof w:val="0"/>
        </w:rPr>
      </w:pPr>
      <w:bookmarkStart w:id="508" w:name="_Toc400638436"/>
      <w:bookmarkStart w:id="509" w:name="_Toc401769849"/>
      <w:bookmarkStart w:id="510" w:name="_Toc466373756"/>
      <w:r w:rsidRPr="006D613E">
        <w:rPr>
          <w:noProof w:val="0"/>
        </w:rPr>
        <w:lastRenderedPageBreak/>
        <w:t>Mapping ISO/IEEE 11073 Domain Information Model to HL7</w:t>
      </w:r>
      <w:bookmarkEnd w:id="508"/>
      <w:bookmarkEnd w:id="509"/>
      <w:bookmarkEnd w:id="510"/>
    </w:p>
    <w:p w14:paraId="67D03F3D" w14:textId="2C37A8F0" w:rsidR="00B11855" w:rsidRPr="006D613E" w:rsidRDefault="003D003E" w:rsidP="006F7DBC">
      <w:pPr>
        <w:pStyle w:val="BodyText"/>
      </w:pPr>
      <w:r w:rsidRPr="006D613E">
        <w:t xml:space="preserve">Figure A-1: System Package </w:t>
      </w:r>
      <w:r w:rsidR="00670F96" w:rsidRPr="006D613E">
        <w:t>Model</w:t>
      </w:r>
      <w:r w:rsidRPr="006D613E">
        <w:t xml:space="preserve"> represents the system level containment of the 11073 DIM. </w:t>
      </w:r>
    </w:p>
    <w:p w14:paraId="3B16E7F8" w14:textId="77777777" w:rsidR="006F7DBC" w:rsidRPr="006D613E" w:rsidRDefault="006F7DBC" w:rsidP="001F5A5C">
      <w:pPr>
        <w:pStyle w:val="BodyText"/>
      </w:pPr>
    </w:p>
    <w:p w14:paraId="78CDE2A4" w14:textId="77777777" w:rsidR="006F7DBC" w:rsidRPr="006D613E" w:rsidRDefault="00F73333" w:rsidP="000A5604">
      <w:pPr>
        <w:pStyle w:val="FigureTitle"/>
      </w:pPr>
      <w:r w:rsidRPr="006D613E">
        <w:rPr>
          <w:noProof/>
        </w:rPr>
        <w:drawing>
          <wp:inline distT="0" distB="0" distL="0" distR="0" wp14:anchorId="6EB84020" wp14:editId="2D80F128">
            <wp:extent cx="5449570" cy="4377055"/>
            <wp:effectExtent l="0" t="0" r="0" b="4445"/>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49570" cy="4377055"/>
                    </a:xfrm>
                    <a:prstGeom prst="rect">
                      <a:avLst/>
                    </a:prstGeom>
                    <a:noFill/>
                    <a:ln>
                      <a:noFill/>
                    </a:ln>
                  </pic:spPr>
                </pic:pic>
              </a:graphicData>
            </a:graphic>
          </wp:inline>
        </w:drawing>
      </w:r>
    </w:p>
    <w:p w14:paraId="0D7CADB5" w14:textId="77777777" w:rsidR="00B11855" w:rsidRPr="006D613E" w:rsidRDefault="003D003E" w:rsidP="00123C7B">
      <w:pPr>
        <w:pStyle w:val="FigureTitle"/>
        <w:outlineLvl w:val="0"/>
      </w:pPr>
      <w:r w:rsidRPr="006D613E">
        <w:t>Figure A-1: System Package Model</w:t>
      </w:r>
    </w:p>
    <w:p w14:paraId="0320C39C" w14:textId="77777777" w:rsidR="001A4392" w:rsidRPr="006D613E" w:rsidRDefault="001A4392" w:rsidP="00C70AE3">
      <w:pPr>
        <w:pStyle w:val="BodyText"/>
      </w:pPr>
    </w:p>
    <w:p w14:paraId="1AFCFCC2" w14:textId="6E58BEA6" w:rsidR="00B11855" w:rsidRPr="006D613E" w:rsidRDefault="003D003E" w:rsidP="00C70AE3">
      <w:pPr>
        <w:pStyle w:val="BodyText"/>
      </w:pPr>
      <w:r w:rsidRPr="006D613E">
        <w:t xml:space="preserve">The mapping from 11073 to </w:t>
      </w:r>
      <w:r w:rsidR="006D613E">
        <w:t>HL7</w:t>
      </w:r>
      <w:r w:rsidR="00995105" w:rsidRPr="006D613E">
        <w:t xml:space="preserve"> </w:t>
      </w:r>
      <w:r w:rsidRPr="006D613E">
        <w:t>will be described by focusing on the Medical Package defined by the Medical Device System shown in Figure A-1: System Package Model and elaborated in Figure A-2: Medical Package Model.</w:t>
      </w:r>
    </w:p>
    <w:p w14:paraId="76796416" w14:textId="77777777" w:rsidR="00B11855" w:rsidRPr="006D613E" w:rsidRDefault="00B11855" w:rsidP="00C70AE3">
      <w:pPr>
        <w:pStyle w:val="BodyText"/>
      </w:pPr>
    </w:p>
    <w:p w14:paraId="2A018705" w14:textId="77777777" w:rsidR="00B11855" w:rsidRPr="006D613E" w:rsidRDefault="00B11855" w:rsidP="00C70AE3">
      <w:pPr>
        <w:pStyle w:val="BodyText"/>
      </w:pPr>
    </w:p>
    <w:p w14:paraId="17A59B5E" w14:textId="77777777" w:rsidR="00B11855" w:rsidRPr="006D613E" w:rsidRDefault="00F73333" w:rsidP="00C70AE3">
      <w:pPr>
        <w:pStyle w:val="BodyText"/>
      </w:pPr>
      <w:r w:rsidRPr="006D613E">
        <w:rPr>
          <w:noProof/>
        </w:rPr>
        <w:lastRenderedPageBreak/>
        <w:drawing>
          <wp:inline distT="0" distB="0" distL="0" distR="0" wp14:anchorId="46B05ABB" wp14:editId="7695918B">
            <wp:extent cx="5681345" cy="4291330"/>
            <wp:effectExtent l="0" t="0" r="0" b="0"/>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81345" cy="4291330"/>
                    </a:xfrm>
                    <a:prstGeom prst="rect">
                      <a:avLst/>
                    </a:prstGeom>
                    <a:noFill/>
                    <a:ln>
                      <a:noFill/>
                    </a:ln>
                  </pic:spPr>
                </pic:pic>
              </a:graphicData>
            </a:graphic>
          </wp:inline>
        </w:drawing>
      </w:r>
    </w:p>
    <w:p w14:paraId="328DD9BD" w14:textId="77777777" w:rsidR="00B11855" w:rsidRPr="006D613E" w:rsidRDefault="003D003E" w:rsidP="00123C7B">
      <w:pPr>
        <w:pStyle w:val="FigureTitle"/>
        <w:outlineLvl w:val="0"/>
      </w:pPr>
      <w:r w:rsidRPr="006D613E">
        <w:t>Figure A-2: Medical Package Model</w:t>
      </w:r>
    </w:p>
    <w:p w14:paraId="06E7021A" w14:textId="77777777" w:rsidR="001A4392" w:rsidRPr="006D613E" w:rsidRDefault="001A4392" w:rsidP="00C70AE3">
      <w:pPr>
        <w:pStyle w:val="BodyText"/>
      </w:pPr>
    </w:p>
    <w:p w14:paraId="67485C23" w14:textId="5D96E0BC" w:rsidR="00B11855" w:rsidRPr="006D613E" w:rsidRDefault="003D003E" w:rsidP="00C70AE3">
      <w:pPr>
        <w:pStyle w:val="BodyText"/>
      </w:pPr>
      <w:r w:rsidRPr="006D613E">
        <w:t xml:space="preserve">The </w:t>
      </w:r>
      <w:r w:rsidR="006D613E">
        <w:t>HL7</w:t>
      </w:r>
      <w:r w:rsidR="00995105" w:rsidRPr="006D613E">
        <w:t xml:space="preserve"> </w:t>
      </w:r>
      <w:r w:rsidRPr="006D613E">
        <w:t>OBX segment provides two fields which are used in mapping the objects shown in Figure A-2: Medical Package Model; these are OBX-3 Observation Identifier and OBX-4 Observation Sub-Id.</w:t>
      </w:r>
    </w:p>
    <w:p w14:paraId="5E03897F" w14:textId="01F40050" w:rsidR="00B11855" w:rsidRPr="006D613E" w:rsidRDefault="003D003E" w:rsidP="00C70AE3">
      <w:pPr>
        <w:pStyle w:val="BodyText"/>
      </w:pPr>
      <w:r w:rsidRPr="006D613E">
        <w:t xml:space="preserve">OBX-3 is expressed as an </w:t>
      </w:r>
      <w:r w:rsidR="006D613E">
        <w:t>HL7</w:t>
      </w:r>
      <w:r w:rsidR="00995105" w:rsidRPr="006D613E">
        <w:t xml:space="preserve"> </w:t>
      </w:r>
      <w:r w:rsidRPr="006D613E">
        <w:t xml:space="preserve">Coded Element </w:t>
      </w:r>
      <w:proofErr w:type="gramStart"/>
      <w:r w:rsidRPr="006D613E">
        <w:t>With</w:t>
      </w:r>
      <w:proofErr w:type="gramEnd"/>
      <w:r w:rsidRPr="006D613E">
        <w:t xml:space="preserve"> Exceptions (CWE) data type and the details of mapping the 11073 MDC to the </w:t>
      </w:r>
      <w:r w:rsidR="006D613E">
        <w:t>HL7</w:t>
      </w:r>
      <w:r w:rsidR="00995105" w:rsidRPr="006D613E">
        <w:t xml:space="preserve"> </w:t>
      </w:r>
      <w:r w:rsidRPr="006D613E">
        <w:t xml:space="preserve">CWE datatype are described in Appendix </w:t>
      </w:r>
      <w:r w:rsidR="00B37DF5" w:rsidRPr="006D613E">
        <w:t>A.1 ISO</w:t>
      </w:r>
      <w:r w:rsidRPr="006D613E">
        <w:t xml:space="preserve">/IEEE Nomenclature mapping to </w:t>
      </w:r>
      <w:r w:rsidR="006D613E">
        <w:t>HL7</w:t>
      </w:r>
      <w:r w:rsidR="00995105" w:rsidRPr="006D613E">
        <w:t xml:space="preserve"> </w:t>
      </w:r>
      <w:r w:rsidRPr="006D613E">
        <w:t>OBX-3.</w:t>
      </w:r>
    </w:p>
    <w:p w14:paraId="48BEC4B9" w14:textId="77777777" w:rsidR="00B11855" w:rsidRPr="006D613E" w:rsidRDefault="003D003E" w:rsidP="00C70AE3">
      <w:pPr>
        <w:pStyle w:val="BodyText"/>
      </w:pPr>
      <w:r w:rsidRPr="006D613E">
        <w:t>OBX-4 is used to express the containment level of a particular item expressed in OBX-3. This is done by defining the nodes of the &lt;MDS&gt; &lt;VMD&gt; &lt;CHAN&gt; &lt;METRIC&gt; hierarchy of the containment tree as a set of ordinal numbers expressed in a dotted notation such that each OBX-3 is expressed unambiguously in terms of its containment as defined by OBX-4. This may be supplemented by a further level or levels to distinguish attributes or other subordinate structures as may be specified in particular PCD profiles. See under OBX-4 in Appendix B for the details of the "dotted notation" used to express this containment.</w:t>
      </w:r>
    </w:p>
    <w:p w14:paraId="598DC326" w14:textId="77777777" w:rsidR="006F7DBC" w:rsidRPr="006D613E" w:rsidRDefault="00F73333" w:rsidP="00A17802">
      <w:pPr>
        <w:pStyle w:val="BodyText"/>
        <w:jc w:val="center"/>
      </w:pPr>
      <w:r w:rsidRPr="006D613E">
        <w:rPr>
          <w:noProof/>
        </w:rPr>
        <w:lastRenderedPageBreak/>
        <w:drawing>
          <wp:inline distT="0" distB="0" distL="0" distR="0" wp14:anchorId="62FD8AFD" wp14:editId="33C9F1BD">
            <wp:extent cx="4730750" cy="3328670"/>
            <wp:effectExtent l="0" t="0" r="0" b="508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30750" cy="3328670"/>
                    </a:xfrm>
                    <a:prstGeom prst="rect">
                      <a:avLst/>
                    </a:prstGeom>
                    <a:noFill/>
                    <a:ln>
                      <a:noFill/>
                    </a:ln>
                  </pic:spPr>
                </pic:pic>
              </a:graphicData>
            </a:graphic>
          </wp:inline>
        </w:drawing>
      </w:r>
    </w:p>
    <w:p w14:paraId="2E846FC2" w14:textId="77777777" w:rsidR="00B11855" w:rsidRPr="006D613E" w:rsidRDefault="003D003E" w:rsidP="00123C7B">
      <w:pPr>
        <w:pStyle w:val="FigureTitle"/>
        <w:outlineLvl w:val="0"/>
      </w:pPr>
      <w:r w:rsidRPr="006D613E">
        <w:t>Figure A-3: Example of Mapping Containment to OBX-4</w:t>
      </w:r>
    </w:p>
    <w:p w14:paraId="29C02EFC" w14:textId="77777777" w:rsidR="001A4392" w:rsidRPr="006D613E" w:rsidRDefault="001A4392" w:rsidP="00C70AE3">
      <w:pPr>
        <w:pStyle w:val="BodyText"/>
      </w:pPr>
    </w:p>
    <w:p w14:paraId="4CD7344A" w14:textId="77777777" w:rsidR="00B11855" w:rsidRPr="006D613E" w:rsidRDefault="003D003E" w:rsidP="00C70AE3">
      <w:pPr>
        <w:pStyle w:val="BodyText"/>
      </w:pPr>
      <w:r w:rsidRPr="006D613E">
        <w:t>For example the OBX-4 for the &lt;VS Mon&gt; &lt;ECG&gt; &lt;</w:t>
      </w:r>
      <w:proofErr w:type="spellStart"/>
      <w:r w:rsidRPr="006D613E">
        <w:t>Ctach</w:t>
      </w:r>
      <w:proofErr w:type="spellEnd"/>
      <w:r w:rsidRPr="006D613E">
        <w:t>&gt; &lt;HR&gt; would be expressed as 1.2.1.3.</w:t>
      </w:r>
    </w:p>
    <w:p w14:paraId="76FDE44E" w14:textId="77777777" w:rsidR="00FB22C3" w:rsidRPr="006D613E" w:rsidRDefault="00FB22C3" w:rsidP="00FB22C3">
      <w:pPr>
        <w:pStyle w:val="BodyText"/>
      </w:pPr>
      <w:r w:rsidRPr="006D613E">
        <w:t>NOTE: The ordinal numbers in an OBX-4 are not normative for a given parameter (identified in OBX-3) and may vary between implementations. Each OBX-4 Sub-Id must be unique within a given containment and message but the numbers and mappings may change between messages.</w:t>
      </w:r>
    </w:p>
    <w:p w14:paraId="052C73FC" w14:textId="08BCB432" w:rsidR="00B11855" w:rsidRPr="006D613E" w:rsidRDefault="003D003E" w:rsidP="00C70AE3">
      <w:pPr>
        <w:pStyle w:val="BodyText"/>
      </w:pPr>
      <w:r w:rsidRPr="006D613E">
        <w:t xml:space="preserve">In OBX-2 the valid </w:t>
      </w:r>
      <w:r w:rsidR="006D613E">
        <w:t>HL7</w:t>
      </w:r>
      <w:r w:rsidR="00995105" w:rsidRPr="006D613E">
        <w:t xml:space="preserve"> </w:t>
      </w:r>
      <w:r w:rsidRPr="006D613E">
        <w:t>types for the mapping are NM, ST, SN, CWE, CF (String may have some implied structure)</w:t>
      </w:r>
    </w:p>
    <w:p w14:paraId="156A308A" w14:textId="77777777" w:rsidR="00B11855" w:rsidRPr="006D613E" w:rsidRDefault="003D003E" w:rsidP="00C70AE3">
      <w:pPr>
        <w:pStyle w:val="BodyText"/>
      </w:pPr>
      <w:r w:rsidRPr="006D613E">
        <w:t>The specification of the containment tree provides a mechanism to address dynamic configuration of a PCD. For example, a patient monitor may have one or more "plug-ins" which may be added to and removed from the patient monitor as the patient’s clinical condition changes. These should be individually identifiable by a unique device instance identifier. When a plug-in is removed, the ordinal numbers previously assigned to that plug-in should be reserved. Addition of a new plug-in with a different unique device instance identifier shall result in the assignment of ordinal numbers which have not been reserved. Replacement of the "known" plug-in after its removal shall result in the re-assignment of the same reserved ordinal number to the plug-in that it formerly had. If the DOR system cannot distinguish individual instances of a module, it may treat modules that are functionally equivalent as though they were the same module for the purposes of the above scheme.</w:t>
      </w:r>
    </w:p>
    <w:p w14:paraId="25D4D522" w14:textId="4A599181" w:rsidR="00B11855" w:rsidRPr="006D613E" w:rsidRDefault="003D003E" w:rsidP="00A17802">
      <w:pPr>
        <w:pStyle w:val="AppendixHeading2"/>
        <w:keepNext/>
        <w:rPr>
          <w:noProof w:val="0"/>
        </w:rPr>
      </w:pPr>
      <w:bookmarkStart w:id="511" w:name="_Ref272321238"/>
      <w:bookmarkStart w:id="512" w:name="_Toc401769850"/>
      <w:bookmarkStart w:id="513" w:name="_Toc466373757"/>
      <w:r w:rsidRPr="006D613E">
        <w:rPr>
          <w:noProof w:val="0"/>
        </w:rPr>
        <w:lastRenderedPageBreak/>
        <w:t xml:space="preserve">ISO/IEEE Nomenclature mapping to </w:t>
      </w:r>
      <w:r w:rsidR="006D613E">
        <w:rPr>
          <w:noProof w:val="0"/>
        </w:rPr>
        <w:t>HL7</w:t>
      </w:r>
      <w:r w:rsidR="00995105" w:rsidRPr="006D613E">
        <w:rPr>
          <w:noProof w:val="0"/>
        </w:rPr>
        <w:t xml:space="preserve"> </w:t>
      </w:r>
      <w:r w:rsidRPr="006D613E">
        <w:rPr>
          <w:noProof w:val="0"/>
        </w:rPr>
        <w:t>OBX-3</w:t>
      </w:r>
      <w:bookmarkEnd w:id="511"/>
      <w:bookmarkEnd w:id="512"/>
      <w:bookmarkEnd w:id="513"/>
    </w:p>
    <w:p w14:paraId="71013943" w14:textId="2C712234" w:rsidR="00B11855" w:rsidRPr="006D613E" w:rsidRDefault="003D003E" w:rsidP="005C17EC">
      <w:pPr>
        <w:pStyle w:val="BodyText"/>
      </w:pPr>
      <w:r w:rsidRPr="006D613E">
        <w:t xml:space="preserve">The ISO/IEEE Nomenclature provides an unambiguous coding which is mapped to </w:t>
      </w:r>
      <w:r w:rsidR="006D613E">
        <w:t>HL7</w:t>
      </w:r>
      <w:r w:rsidR="00995105" w:rsidRPr="006D613E">
        <w:t xml:space="preserve"> </w:t>
      </w:r>
      <w:r w:rsidRPr="006D613E">
        <w:t>OBX-3 as follows:</w:t>
      </w:r>
    </w:p>
    <w:p w14:paraId="56FEBD38" w14:textId="0B39E03D" w:rsidR="00B11855" w:rsidRPr="006D613E" w:rsidRDefault="006D613E" w:rsidP="005C17EC">
      <w:pPr>
        <w:pStyle w:val="BodyText"/>
      </w:pPr>
      <w:r>
        <w:t>HL7</w:t>
      </w:r>
      <w:r w:rsidR="00995105" w:rsidRPr="006D613E">
        <w:t xml:space="preserve"> </w:t>
      </w:r>
      <w:r w:rsidR="003D003E" w:rsidRPr="006D613E">
        <w:t>OBX-3 is of type CWE consisting of:</w:t>
      </w:r>
    </w:p>
    <w:p w14:paraId="05ADED2E" w14:textId="77777777" w:rsidR="00EB6E71" w:rsidRPr="006D613E" w:rsidRDefault="00EB6E71" w:rsidP="005C17EC">
      <w:pPr>
        <w:pStyle w:val="BodyText"/>
      </w:pPr>
    </w:p>
    <w:p w14:paraId="7C70BD66" w14:textId="465C323E" w:rsidR="00B11855" w:rsidRPr="006D613E" w:rsidRDefault="003D003E" w:rsidP="00123C7B">
      <w:pPr>
        <w:pStyle w:val="TableTitle"/>
        <w:outlineLvl w:val="0"/>
      </w:pPr>
      <w:r w:rsidRPr="006D613E">
        <w:t>Table A.1-</w:t>
      </w:r>
      <w:r w:rsidR="00DA4C12" w:rsidRPr="006D613E">
        <w:t>1</w:t>
      </w:r>
      <w:r w:rsidR="005D79DE" w:rsidRPr="006D613E">
        <w:t>:</w:t>
      </w:r>
      <w:r w:rsidR="00DA4C12" w:rsidRPr="006D613E">
        <w:t xml:space="preserve"> </w:t>
      </w:r>
      <w:r w:rsidR="006D613E">
        <w:t>HL7</w:t>
      </w:r>
      <w:r w:rsidR="00995105" w:rsidRPr="006D613E">
        <w:t xml:space="preserve"> </w:t>
      </w:r>
      <w:r w:rsidRPr="006D613E">
        <w:t xml:space="preserve">Component Table - CWE - Coded With Exceptions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7"/>
        <w:gridCol w:w="927"/>
        <w:gridCol w:w="641"/>
        <w:gridCol w:w="985"/>
        <w:gridCol w:w="886"/>
        <w:gridCol w:w="874"/>
        <w:gridCol w:w="1485"/>
        <w:gridCol w:w="1440"/>
        <w:gridCol w:w="1555"/>
      </w:tblGrid>
      <w:tr w:rsidR="00C40FD5" w:rsidRPr="006D613E" w14:paraId="7EDCC80F" w14:textId="77777777" w:rsidTr="00EB7483">
        <w:trPr>
          <w:cantSplit/>
          <w:tblHeader/>
          <w:jc w:val="center"/>
        </w:trPr>
        <w:tc>
          <w:tcPr>
            <w:tcW w:w="797" w:type="dxa"/>
            <w:shd w:val="clear" w:color="auto" w:fill="D9D9D9"/>
          </w:tcPr>
          <w:p w14:paraId="0C1EDB08" w14:textId="77777777" w:rsidR="00B11855" w:rsidRPr="006D613E" w:rsidRDefault="003D003E" w:rsidP="006C0E8E">
            <w:pPr>
              <w:pStyle w:val="TableEntryHeader"/>
              <w:keepNext/>
            </w:pPr>
            <w:r w:rsidRPr="006D613E">
              <w:t>SEQ</w:t>
            </w:r>
          </w:p>
        </w:tc>
        <w:tc>
          <w:tcPr>
            <w:tcW w:w="927" w:type="dxa"/>
            <w:shd w:val="clear" w:color="auto" w:fill="D9D9D9"/>
          </w:tcPr>
          <w:p w14:paraId="16C587D1" w14:textId="77777777" w:rsidR="00B11855" w:rsidRPr="006D613E" w:rsidRDefault="003D003E" w:rsidP="006C0E8E">
            <w:pPr>
              <w:pStyle w:val="TableEntryHeader"/>
              <w:keepNext/>
            </w:pPr>
            <w:r w:rsidRPr="006D613E">
              <w:t>LEN</w:t>
            </w:r>
          </w:p>
        </w:tc>
        <w:tc>
          <w:tcPr>
            <w:tcW w:w="641" w:type="dxa"/>
            <w:shd w:val="clear" w:color="auto" w:fill="D9D9D9"/>
          </w:tcPr>
          <w:p w14:paraId="32F82276" w14:textId="77777777" w:rsidR="00B11855" w:rsidRPr="006D613E" w:rsidRDefault="003D003E" w:rsidP="006C0E8E">
            <w:pPr>
              <w:pStyle w:val="TableEntryHeader"/>
              <w:keepNext/>
            </w:pPr>
            <w:r w:rsidRPr="006D613E">
              <w:t>DT</w:t>
            </w:r>
          </w:p>
        </w:tc>
        <w:tc>
          <w:tcPr>
            <w:tcW w:w="985" w:type="dxa"/>
            <w:shd w:val="clear" w:color="auto" w:fill="D9D9D9"/>
          </w:tcPr>
          <w:p w14:paraId="744ED1EB" w14:textId="77777777" w:rsidR="00B11855" w:rsidRPr="006D613E" w:rsidRDefault="003D003E" w:rsidP="006C0E8E">
            <w:pPr>
              <w:pStyle w:val="TableEntryHeader"/>
              <w:keepNext/>
            </w:pPr>
            <w:r w:rsidRPr="006D613E">
              <w:t>Usage</w:t>
            </w:r>
          </w:p>
        </w:tc>
        <w:tc>
          <w:tcPr>
            <w:tcW w:w="886" w:type="dxa"/>
            <w:shd w:val="clear" w:color="auto" w:fill="D9D9D9"/>
          </w:tcPr>
          <w:p w14:paraId="0ED82866" w14:textId="77777777" w:rsidR="00B11855" w:rsidRPr="006D613E" w:rsidRDefault="003D003E" w:rsidP="006C0E8E">
            <w:pPr>
              <w:pStyle w:val="TableEntryHeader"/>
              <w:keepNext/>
            </w:pPr>
            <w:r w:rsidRPr="006D613E">
              <w:t>Card.</w:t>
            </w:r>
          </w:p>
        </w:tc>
        <w:tc>
          <w:tcPr>
            <w:tcW w:w="874" w:type="dxa"/>
            <w:shd w:val="clear" w:color="auto" w:fill="D9D9D9"/>
          </w:tcPr>
          <w:p w14:paraId="159286A2" w14:textId="77777777" w:rsidR="00B11855" w:rsidRPr="006D613E" w:rsidRDefault="003D003E" w:rsidP="006C0E8E">
            <w:pPr>
              <w:pStyle w:val="TableEntryHeader"/>
              <w:keepNext/>
            </w:pPr>
            <w:r w:rsidRPr="006D613E">
              <w:t>TBL#</w:t>
            </w:r>
          </w:p>
        </w:tc>
        <w:tc>
          <w:tcPr>
            <w:tcW w:w="1485" w:type="dxa"/>
            <w:shd w:val="clear" w:color="auto" w:fill="D9D9D9"/>
          </w:tcPr>
          <w:p w14:paraId="3143A375" w14:textId="77777777" w:rsidR="00B11855" w:rsidRPr="006D613E" w:rsidRDefault="003D003E" w:rsidP="006C0E8E">
            <w:pPr>
              <w:pStyle w:val="TableEntryHeader"/>
              <w:keepNext/>
            </w:pPr>
            <w:r w:rsidRPr="006D613E">
              <w:t>Component Name</w:t>
            </w:r>
          </w:p>
        </w:tc>
        <w:tc>
          <w:tcPr>
            <w:tcW w:w="1440" w:type="dxa"/>
            <w:shd w:val="clear" w:color="auto" w:fill="D9D9D9"/>
          </w:tcPr>
          <w:p w14:paraId="0AE29899" w14:textId="77777777" w:rsidR="00B11855" w:rsidRPr="006D613E" w:rsidRDefault="003D003E" w:rsidP="006C0E8E">
            <w:pPr>
              <w:pStyle w:val="TableEntryHeader"/>
              <w:keepNext/>
            </w:pPr>
            <w:r w:rsidRPr="006D613E">
              <w:t>Comments</w:t>
            </w:r>
          </w:p>
        </w:tc>
        <w:tc>
          <w:tcPr>
            <w:tcW w:w="1555" w:type="dxa"/>
            <w:shd w:val="clear" w:color="auto" w:fill="D9D9D9"/>
          </w:tcPr>
          <w:p w14:paraId="3204D7EF" w14:textId="77777777" w:rsidR="00B11855" w:rsidRPr="006D613E" w:rsidRDefault="003D003E" w:rsidP="006C0E8E">
            <w:pPr>
              <w:pStyle w:val="TableEntryHeader"/>
              <w:keepNext/>
            </w:pPr>
            <w:r w:rsidRPr="006D613E">
              <w:t>Sec Ref</w:t>
            </w:r>
          </w:p>
        </w:tc>
      </w:tr>
      <w:tr w:rsidR="00C40FD5" w:rsidRPr="006D613E" w14:paraId="39FB1405" w14:textId="77777777" w:rsidTr="006C0E8E">
        <w:trPr>
          <w:cantSplit/>
          <w:jc w:val="center"/>
        </w:trPr>
        <w:tc>
          <w:tcPr>
            <w:tcW w:w="797" w:type="dxa"/>
            <w:shd w:val="clear" w:color="auto" w:fill="auto"/>
          </w:tcPr>
          <w:p w14:paraId="76F3D84A" w14:textId="77777777" w:rsidR="00B11855" w:rsidRPr="006D613E" w:rsidRDefault="003D003E" w:rsidP="006C0E8E">
            <w:pPr>
              <w:pStyle w:val="TableEntry"/>
              <w:keepNext/>
            </w:pPr>
            <w:r w:rsidRPr="006D613E">
              <w:t>1</w:t>
            </w:r>
          </w:p>
        </w:tc>
        <w:tc>
          <w:tcPr>
            <w:tcW w:w="927" w:type="dxa"/>
            <w:shd w:val="clear" w:color="auto" w:fill="auto"/>
          </w:tcPr>
          <w:p w14:paraId="03BD7E01" w14:textId="77777777" w:rsidR="00B11855" w:rsidRPr="006D613E" w:rsidRDefault="003D003E" w:rsidP="006C0E8E">
            <w:pPr>
              <w:pStyle w:val="TableEntry"/>
              <w:keepNext/>
            </w:pPr>
            <w:r w:rsidRPr="006D613E">
              <w:t>20</w:t>
            </w:r>
          </w:p>
        </w:tc>
        <w:tc>
          <w:tcPr>
            <w:tcW w:w="641" w:type="dxa"/>
            <w:shd w:val="clear" w:color="auto" w:fill="auto"/>
          </w:tcPr>
          <w:p w14:paraId="1797AE3A" w14:textId="77777777" w:rsidR="00B11855" w:rsidRPr="006D613E" w:rsidRDefault="003D003E" w:rsidP="006C0E8E">
            <w:pPr>
              <w:pStyle w:val="TableEntry"/>
              <w:keepNext/>
            </w:pPr>
            <w:r w:rsidRPr="006D613E">
              <w:t>ST</w:t>
            </w:r>
          </w:p>
        </w:tc>
        <w:tc>
          <w:tcPr>
            <w:tcW w:w="985" w:type="dxa"/>
            <w:shd w:val="clear" w:color="auto" w:fill="auto"/>
          </w:tcPr>
          <w:p w14:paraId="3103B3F3" w14:textId="77777777" w:rsidR="00B11855" w:rsidRPr="006D613E" w:rsidRDefault="003D003E" w:rsidP="006C0E8E">
            <w:pPr>
              <w:pStyle w:val="TableEntry"/>
              <w:keepNext/>
            </w:pPr>
            <w:r w:rsidRPr="006D613E">
              <w:t>R</w:t>
            </w:r>
          </w:p>
        </w:tc>
        <w:tc>
          <w:tcPr>
            <w:tcW w:w="886" w:type="dxa"/>
            <w:shd w:val="clear" w:color="auto" w:fill="auto"/>
          </w:tcPr>
          <w:p w14:paraId="761B32B0" w14:textId="77777777" w:rsidR="00B11855" w:rsidRPr="006D613E" w:rsidRDefault="003D003E" w:rsidP="006C0E8E">
            <w:pPr>
              <w:pStyle w:val="TableEntry"/>
              <w:keepNext/>
            </w:pPr>
            <w:r w:rsidRPr="006D613E">
              <w:t>[1..1]</w:t>
            </w:r>
          </w:p>
        </w:tc>
        <w:tc>
          <w:tcPr>
            <w:tcW w:w="874" w:type="dxa"/>
            <w:shd w:val="clear" w:color="auto" w:fill="auto"/>
          </w:tcPr>
          <w:p w14:paraId="0C7479BC" w14:textId="77777777" w:rsidR="00B11855" w:rsidRPr="006D613E" w:rsidRDefault="00B11855" w:rsidP="006C0E8E">
            <w:pPr>
              <w:pStyle w:val="TableEntry"/>
              <w:keepNext/>
            </w:pPr>
          </w:p>
        </w:tc>
        <w:tc>
          <w:tcPr>
            <w:tcW w:w="1485" w:type="dxa"/>
            <w:shd w:val="clear" w:color="auto" w:fill="auto"/>
          </w:tcPr>
          <w:p w14:paraId="6B6ED512" w14:textId="77777777" w:rsidR="00B11855" w:rsidRPr="006D613E" w:rsidRDefault="003D003E" w:rsidP="006C0E8E">
            <w:pPr>
              <w:pStyle w:val="TableEntry"/>
              <w:keepNext/>
            </w:pPr>
            <w:r w:rsidRPr="006D613E">
              <w:t>Identifier</w:t>
            </w:r>
          </w:p>
        </w:tc>
        <w:tc>
          <w:tcPr>
            <w:tcW w:w="1440" w:type="dxa"/>
            <w:shd w:val="clear" w:color="auto" w:fill="auto"/>
          </w:tcPr>
          <w:p w14:paraId="15F10116" w14:textId="77777777" w:rsidR="00B11855" w:rsidRPr="006D613E" w:rsidRDefault="003D003E" w:rsidP="006C0E8E">
            <w:pPr>
              <w:pStyle w:val="TableEntry"/>
              <w:keepNext/>
            </w:pPr>
            <w:r w:rsidRPr="006D613E">
              <w:t>Nomenclature Code</w:t>
            </w:r>
          </w:p>
        </w:tc>
        <w:tc>
          <w:tcPr>
            <w:tcW w:w="1555" w:type="dxa"/>
            <w:shd w:val="clear" w:color="auto" w:fill="auto"/>
          </w:tcPr>
          <w:p w14:paraId="59C3720C" w14:textId="77777777" w:rsidR="00B11855" w:rsidRPr="006D613E" w:rsidRDefault="003D003E" w:rsidP="006C0E8E">
            <w:pPr>
              <w:pStyle w:val="TableEntry"/>
              <w:keepNext/>
            </w:pPr>
            <w:r w:rsidRPr="006D613E">
              <w:t>2.A.74</w:t>
            </w:r>
          </w:p>
        </w:tc>
      </w:tr>
      <w:tr w:rsidR="00C40FD5" w:rsidRPr="006D613E" w14:paraId="4A625A59" w14:textId="77777777" w:rsidTr="006C0E8E">
        <w:trPr>
          <w:cantSplit/>
          <w:jc w:val="center"/>
        </w:trPr>
        <w:tc>
          <w:tcPr>
            <w:tcW w:w="797" w:type="dxa"/>
            <w:shd w:val="clear" w:color="auto" w:fill="auto"/>
          </w:tcPr>
          <w:p w14:paraId="703BDF9A" w14:textId="77777777" w:rsidR="00B11855" w:rsidRPr="006D613E" w:rsidRDefault="003D003E" w:rsidP="00805BA1">
            <w:pPr>
              <w:pStyle w:val="TableEntry"/>
            </w:pPr>
            <w:r w:rsidRPr="006D613E">
              <w:t>2</w:t>
            </w:r>
          </w:p>
        </w:tc>
        <w:tc>
          <w:tcPr>
            <w:tcW w:w="927" w:type="dxa"/>
            <w:shd w:val="clear" w:color="auto" w:fill="auto"/>
          </w:tcPr>
          <w:p w14:paraId="43FE0457" w14:textId="77777777" w:rsidR="00B11855" w:rsidRPr="006D613E" w:rsidRDefault="003D003E" w:rsidP="00805BA1">
            <w:pPr>
              <w:pStyle w:val="TableEntry"/>
            </w:pPr>
            <w:r w:rsidRPr="006D613E">
              <w:t>199</w:t>
            </w:r>
          </w:p>
        </w:tc>
        <w:tc>
          <w:tcPr>
            <w:tcW w:w="641" w:type="dxa"/>
            <w:shd w:val="clear" w:color="auto" w:fill="auto"/>
          </w:tcPr>
          <w:p w14:paraId="02F95EF1" w14:textId="77777777" w:rsidR="00B11855" w:rsidRPr="006D613E" w:rsidRDefault="003D003E" w:rsidP="00805BA1">
            <w:pPr>
              <w:pStyle w:val="TableEntry"/>
            </w:pPr>
            <w:r w:rsidRPr="006D613E">
              <w:t>ST</w:t>
            </w:r>
          </w:p>
        </w:tc>
        <w:tc>
          <w:tcPr>
            <w:tcW w:w="985" w:type="dxa"/>
            <w:shd w:val="clear" w:color="auto" w:fill="auto"/>
          </w:tcPr>
          <w:p w14:paraId="33BBF528" w14:textId="77777777" w:rsidR="00B11855" w:rsidRPr="006D613E" w:rsidRDefault="003D003E" w:rsidP="00805BA1">
            <w:pPr>
              <w:pStyle w:val="TableEntry"/>
            </w:pPr>
            <w:r w:rsidRPr="006D613E">
              <w:t>R</w:t>
            </w:r>
          </w:p>
        </w:tc>
        <w:tc>
          <w:tcPr>
            <w:tcW w:w="886" w:type="dxa"/>
            <w:shd w:val="clear" w:color="auto" w:fill="auto"/>
          </w:tcPr>
          <w:p w14:paraId="4CB8BC73" w14:textId="77777777" w:rsidR="00B11855" w:rsidRPr="006D613E" w:rsidRDefault="003D003E" w:rsidP="00805BA1">
            <w:pPr>
              <w:pStyle w:val="TableEntry"/>
            </w:pPr>
            <w:r w:rsidRPr="006D613E">
              <w:t>[1..1]</w:t>
            </w:r>
          </w:p>
        </w:tc>
        <w:tc>
          <w:tcPr>
            <w:tcW w:w="874" w:type="dxa"/>
            <w:shd w:val="clear" w:color="auto" w:fill="auto"/>
          </w:tcPr>
          <w:p w14:paraId="66226C1B" w14:textId="77777777" w:rsidR="00B11855" w:rsidRPr="006D613E" w:rsidRDefault="00B11855" w:rsidP="00805BA1">
            <w:pPr>
              <w:pStyle w:val="TableEntry"/>
            </w:pPr>
          </w:p>
        </w:tc>
        <w:tc>
          <w:tcPr>
            <w:tcW w:w="1485" w:type="dxa"/>
            <w:shd w:val="clear" w:color="auto" w:fill="auto"/>
          </w:tcPr>
          <w:p w14:paraId="519A29F7" w14:textId="77777777" w:rsidR="00B11855" w:rsidRPr="006D613E" w:rsidRDefault="003D003E" w:rsidP="00805BA1">
            <w:pPr>
              <w:pStyle w:val="TableEntry"/>
            </w:pPr>
            <w:r w:rsidRPr="006D613E">
              <w:t>Text</w:t>
            </w:r>
          </w:p>
        </w:tc>
        <w:tc>
          <w:tcPr>
            <w:tcW w:w="1440" w:type="dxa"/>
            <w:shd w:val="clear" w:color="auto" w:fill="auto"/>
          </w:tcPr>
          <w:p w14:paraId="2248C0A0" w14:textId="77777777" w:rsidR="00B11855" w:rsidRPr="006D613E" w:rsidRDefault="003D003E" w:rsidP="00805BA1">
            <w:pPr>
              <w:pStyle w:val="TableEntry"/>
            </w:pPr>
            <w:r w:rsidRPr="006D613E">
              <w:t>Reference ID</w:t>
            </w:r>
          </w:p>
        </w:tc>
        <w:tc>
          <w:tcPr>
            <w:tcW w:w="1555" w:type="dxa"/>
            <w:shd w:val="clear" w:color="auto" w:fill="auto"/>
          </w:tcPr>
          <w:p w14:paraId="5C127012" w14:textId="77777777" w:rsidR="00B11855" w:rsidRPr="006D613E" w:rsidRDefault="003D003E" w:rsidP="00805BA1">
            <w:pPr>
              <w:pStyle w:val="TableEntry"/>
            </w:pPr>
            <w:r w:rsidRPr="006D613E">
              <w:t>2.A.74</w:t>
            </w:r>
          </w:p>
        </w:tc>
      </w:tr>
      <w:tr w:rsidR="00C40FD5" w:rsidRPr="006D613E" w14:paraId="64F90A8B" w14:textId="77777777" w:rsidTr="006C0E8E">
        <w:trPr>
          <w:cantSplit/>
          <w:jc w:val="center"/>
        </w:trPr>
        <w:tc>
          <w:tcPr>
            <w:tcW w:w="797" w:type="dxa"/>
            <w:shd w:val="clear" w:color="auto" w:fill="auto"/>
          </w:tcPr>
          <w:p w14:paraId="3A30F32E" w14:textId="77777777" w:rsidR="00B11855" w:rsidRPr="006D613E" w:rsidRDefault="003D003E" w:rsidP="00805BA1">
            <w:pPr>
              <w:pStyle w:val="TableEntry"/>
            </w:pPr>
            <w:r w:rsidRPr="006D613E">
              <w:t>3</w:t>
            </w:r>
          </w:p>
        </w:tc>
        <w:tc>
          <w:tcPr>
            <w:tcW w:w="927" w:type="dxa"/>
            <w:shd w:val="clear" w:color="auto" w:fill="auto"/>
          </w:tcPr>
          <w:p w14:paraId="02EE064E" w14:textId="77777777" w:rsidR="00B11855" w:rsidRPr="006D613E" w:rsidRDefault="003D003E" w:rsidP="00805BA1">
            <w:pPr>
              <w:pStyle w:val="TableEntry"/>
            </w:pPr>
            <w:r w:rsidRPr="006D613E">
              <w:t>20</w:t>
            </w:r>
          </w:p>
        </w:tc>
        <w:tc>
          <w:tcPr>
            <w:tcW w:w="641" w:type="dxa"/>
            <w:shd w:val="clear" w:color="auto" w:fill="auto"/>
          </w:tcPr>
          <w:p w14:paraId="0074829B" w14:textId="77777777" w:rsidR="00B11855" w:rsidRPr="006D613E" w:rsidRDefault="003D003E" w:rsidP="00805BA1">
            <w:pPr>
              <w:pStyle w:val="TableEntry"/>
            </w:pPr>
            <w:r w:rsidRPr="006D613E">
              <w:t>ID</w:t>
            </w:r>
          </w:p>
        </w:tc>
        <w:tc>
          <w:tcPr>
            <w:tcW w:w="985" w:type="dxa"/>
            <w:shd w:val="clear" w:color="auto" w:fill="auto"/>
          </w:tcPr>
          <w:p w14:paraId="10C3247E" w14:textId="77777777" w:rsidR="00B11855" w:rsidRPr="006D613E" w:rsidRDefault="003D003E" w:rsidP="00805BA1">
            <w:pPr>
              <w:pStyle w:val="TableEntry"/>
            </w:pPr>
            <w:r w:rsidRPr="006D613E">
              <w:t>R</w:t>
            </w:r>
          </w:p>
        </w:tc>
        <w:tc>
          <w:tcPr>
            <w:tcW w:w="886" w:type="dxa"/>
            <w:shd w:val="clear" w:color="auto" w:fill="auto"/>
          </w:tcPr>
          <w:p w14:paraId="295BB861" w14:textId="77777777" w:rsidR="00B11855" w:rsidRPr="006D613E" w:rsidRDefault="003D003E" w:rsidP="00805BA1">
            <w:pPr>
              <w:pStyle w:val="TableEntry"/>
            </w:pPr>
            <w:r w:rsidRPr="006D613E">
              <w:t>[1..1]</w:t>
            </w:r>
          </w:p>
        </w:tc>
        <w:tc>
          <w:tcPr>
            <w:tcW w:w="874" w:type="dxa"/>
            <w:shd w:val="clear" w:color="auto" w:fill="auto"/>
          </w:tcPr>
          <w:p w14:paraId="3EBD3A4F" w14:textId="77777777" w:rsidR="00B11855" w:rsidRPr="006D613E" w:rsidRDefault="003D003E" w:rsidP="00805BA1">
            <w:pPr>
              <w:pStyle w:val="TableEntry"/>
            </w:pPr>
            <w:r w:rsidRPr="006D613E">
              <w:t>0396</w:t>
            </w:r>
          </w:p>
        </w:tc>
        <w:tc>
          <w:tcPr>
            <w:tcW w:w="1485" w:type="dxa"/>
            <w:shd w:val="clear" w:color="auto" w:fill="auto"/>
          </w:tcPr>
          <w:p w14:paraId="7C72C947" w14:textId="77777777" w:rsidR="00B11855" w:rsidRPr="006D613E" w:rsidRDefault="003D003E" w:rsidP="00805BA1">
            <w:pPr>
              <w:pStyle w:val="TableEntry"/>
            </w:pPr>
            <w:r w:rsidRPr="006D613E">
              <w:t>Name of Coding System</w:t>
            </w:r>
          </w:p>
        </w:tc>
        <w:tc>
          <w:tcPr>
            <w:tcW w:w="1440" w:type="dxa"/>
            <w:shd w:val="clear" w:color="auto" w:fill="auto"/>
          </w:tcPr>
          <w:p w14:paraId="5AA0AE2A" w14:textId="77777777" w:rsidR="00B11855" w:rsidRPr="006D613E" w:rsidRDefault="003D003E" w:rsidP="00805BA1">
            <w:pPr>
              <w:pStyle w:val="TableEntry"/>
            </w:pPr>
            <w:r w:rsidRPr="006D613E">
              <w:t>"MDC"</w:t>
            </w:r>
          </w:p>
        </w:tc>
        <w:tc>
          <w:tcPr>
            <w:tcW w:w="1555" w:type="dxa"/>
            <w:shd w:val="clear" w:color="auto" w:fill="auto"/>
          </w:tcPr>
          <w:p w14:paraId="61466762" w14:textId="77777777" w:rsidR="00B11855" w:rsidRPr="006D613E" w:rsidRDefault="003D003E" w:rsidP="00805BA1">
            <w:pPr>
              <w:pStyle w:val="TableEntry"/>
            </w:pPr>
            <w:r w:rsidRPr="006D613E">
              <w:t>2.A.35</w:t>
            </w:r>
          </w:p>
        </w:tc>
      </w:tr>
      <w:tr w:rsidR="00C40FD5" w:rsidRPr="006D613E" w14:paraId="2D0A60FF" w14:textId="77777777" w:rsidTr="006C0E8E">
        <w:trPr>
          <w:cantSplit/>
          <w:jc w:val="center"/>
        </w:trPr>
        <w:tc>
          <w:tcPr>
            <w:tcW w:w="797" w:type="dxa"/>
            <w:shd w:val="clear" w:color="auto" w:fill="auto"/>
          </w:tcPr>
          <w:p w14:paraId="41165E92" w14:textId="77777777" w:rsidR="00B11855" w:rsidRPr="006D613E" w:rsidRDefault="003D003E" w:rsidP="00805BA1">
            <w:pPr>
              <w:pStyle w:val="TableEntry"/>
            </w:pPr>
            <w:r w:rsidRPr="006D613E">
              <w:t>4</w:t>
            </w:r>
          </w:p>
        </w:tc>
        <w:tc>
          <w:tcPr>
            <w:tcW w:w="927" w:type="dxa"/>
            <w:shd w:val="clear" w:color="auto" w:fill="auto"/>
          </w:tcPr>
          <w:p w14:paraId="1236EC58" w14:textId="77777777" w:rsidR="00B11855" w:rsidRPr="006D613E" w:rsidRDefault="003D003E" w:rsidP="00805BA1">
            <w:pPr>
              <w:pStyle w:val="TableEntry"/>
            </w:pPr>
            <w:r w:rsidRPr="006D613E">
              <w:t>20</w:t>
            </w:r>
          </w:p>
        </w:tc>
        <w:tc>
          <w:tcPr>
            <w:tcW w:w="641" w:type="dxa"/>
            <w:shd w:val="clear" w:color="auto" w:fill="auto"/>
          </w:tcPr>
          <w:p w14:paraId="6015B59F" w14:textId="77777777" w:rsidR="00B11855" w:rsidRPr="006D613E" w:rsidRDefault="003D003E" w:rsidP="00805BA1">
            <w:pPr>
              <w:pStyle w:val="TableEntry"/>
            </w:pPr>
            <w:r w:rsidRPr="006D613E">
              <w:t>ST</w:t>
            </w:r>
          </w:p>
        </w:tc>
        <w:tc>
          <w:tcPr>
            <w:tcW w:w="985" w:type="dxa"/>
            <w:shd w:val="clear" w:color="auto" w:fill="auto"/>
          </w:tcPr>
          <w:p w14:paraId="3BE583CE" w14:textId="77777777" w:rsidR="00B11855" w:rsidRPr="006D613E" w:rsidRDefault="003D003E" w:rsidP="00805BA1">
            <w:pPr>
              <w:pStyle w:val="TableEntry"/>
            </w:pPr>
            <w:r w:rsidRPr="006D613E">
              <w:t>RE</w:t>
            </w:r>
          </w:p>
        </w:tc>
        <w:tc>
          <w:tcPr>
            <w:tcW w:w="886" w:type="dxa"/>
            <w:shd w:val="clear" w:color="auto" w:fill="auto"/>
          </w:tcPr>
          <w:p w14:paraId="6EFE5704" w14:textId="77777777" w:rsidR="00B11855" w:rsidRPr="006D613E" w:rsidRDefault="003D003E" w:rsidP="00805BA1">
            <w:pPr>
              <w:pStyle w:val="TableEntry"/>
            </w:pPr>
            <w:r w:rsidRPr="006D613E">
              <w:t>[0..1]</w:t>
            </w:r>
          </w:p>
        </w:tc>
        <w:tc>
          <w:tcPr>
            <w:tcW w:w="874" w:type="dxa"/>
            <w:shd w:val="clear" w:color="auto" w:fill="auto"/>
          </w:tcPr>
          <w:p w14:paraId="2E5D24D9" w14:textId="77777777" w:rsidR="00B11855" w:rsidRPr="006D613E" w:rsidRDefault="00B11855" w:rsidP="00805BA1">
            <w:pPr>
              <w:pStyle w:val="TableEntry"/>
            </w:pPr>
          </w:p>
        </w:tc>
        <w:tc>
          <w:tcPr>
            <w:tcW w:w="1485" w:type="dxa"/>
            <w:shd w:val="clear" w:color="auto" w:fill="auto"/>
          </w:tcPr>
          <w:p w14:paraId="465B5DFE" w14:textId="77777777" w:rsidR="00B11855" w:rsidRPr="006D613E" w:rsidRDefault="003D003E" w:rsidP="00805BA1">
            <w:pPr>
              <w:pStyle w:val="TableEntry"/>
            </w:pPr>
            <w:r w:rsidRPr="006D613E">
              <w:t>Alternate Identifier</w:t>
            </w:r>
          </w:p>
        </w:tc>
        <w:tc>
          <w:tcPr>
            <w:tcW w:w="1440" w:type="dxa"/>
            <w:shd w:val="clear" w:color="auto" w:fill="auto"/>
          </w:tcPr>
          <w:p w14:paraId="3A31A5DA" w14:textId="77777777" w:rsidR="00B11855" w:rsidRPr="006D613E" w:rsidRDefault="00B11855" w:rsidP="00805BA1">
            <w:pPr>
              <w:pStyle w:val="TableEntry"/>
            </w:pPr>
          </w:p>
        </w:tc>
        <w:tc>
          <w:tcPr>
            <w:tcW w:w="1555" w:type="dxa"/>
            <w:shd w:val="clear" w:color="auto" w:fill="auto"/>
          </w:tcPr>
          <w:p w14:paraId="1DB4681A" w14:textId="77777777" w:rsidR="00B11855" w:rsidRPr="006D613E" w:rsidRDefault="003D003E" w:rsidP="00805BA1">
            <w:pPr>
              <w:pStyle w:val="TableEntry"/>
            </w:pPr>
            <w:r w:rsidRPr="006D613E">
              <w:t>2.A.74</w:t>
            </w:r>
          </w:p>
        </w:tc>
      </w:tr>
      <w:tr w:rsidR="00C40FD5" w:rsidRPr="006D613E" w14:paraId="311AD80F" w14:textId="77777777" w:rsidTr="006C0E8E">
        <w:trPr>
          <w:cantSplit/>
          <w:jc w:val="center"/>
        </w:trPr>
        <w:tc>
          <w:tcPr>
            <w:tcW w:w="797" w:type="dxa"/>
            <w:shd w:val="clear" w:color="auto" w:fill="auto"/>
          </w:tcPr>
          <w:p w14:paraId="0237EF48" w14:textId="77777777" w:rsidR="00B11855" w:rsidRPr="006D613E" w:rsidRDefault="003D003E" w:rsidP="00805BA1">
            <w:pPr>
              <w:pStyle w:val="TableEntry"/>
            </w:pPr>
            <w:r w:rsidRPr="006D613E">
              <w:t>5</w:t>
            </w:r>
          </w:p>
        </w:tc>
        <w:tc>
          <w:tcPr>
            <w:tcW w:w="927" w:type="dxa"/>
            <w:shd w:val="clear" w:color="auto" w:fill="auto"/>
          </w:tcPr>
          <w:p w14:paraId="36E34C10" w14:textId="77777777" w:rsidR="00B11855" w:rsidRPr="006D613E" w:rsidRDefault="003D003E" w:rsidP="00805BA1">
            <w:pPr>
              <w:pStyle w:val="TableEntry"/>
            </w:pPr>
            <w:r w:rsidRPr="006D613E">
              <w:t>199</w:t>
            </w:r>
          </w:p>
        </w:tc>
        <w:tc>
          <w:tcPr>
            <w:tcW w:w="641" w:type="dxa"/>
            <w:shd w:val="clear" w:color="auto" w:fill="auto"/>
          </w:tcPr>
          <w:p w14:paraId="48E9D06A" w14:textId="77777777" w:rsidR="00B11855" w:rsidRPr="006D613E" w:rsidRDefault="003D003E" w:rsidP="00805BA1">
            <w:pPr>
              <w:pStyle w:val="TableEntry"/>
            </w:pPr>
            <w:r w:rsidRPr="006D613E">
              <w:t>ST</w:t>
            </w:r>
          </w:p>
        </w:tc>
        <w:tc>
          <w:tcPr>
            <w:tcW w:w="985" w:type="dxa"/>
            <w:shd w:val="clear" w:color="auto" w:fill="auto"/>
          </w:tcPr>
          <w:p w14:paraId="4CED51BE" w14:textId="77777777" w:rsidR="00B11855" w:rsidRPr="006D613E" w:rsidRDefault="003D003E" w:rsidP="00805BA1">
            <w:pPr>
              <w:pStyle w:val="TableEntry"/>
            </w:pPr>
            <w:r w:rsidRPr="006D613E">
              <w:t>RE</w:t>
            </w:r>
          </w:p>
        </w:tc>
        <w:tc>
          <w:tcPr>
            <w:tcW w:w="886" w:type="dxa"/>
            <w:shd w:val="clear" w:color="auto" w:fill="auto"/>
          </w:tcPr>
          <w:p w14:paraId="4765BAB1" w14:textId="77777777" w:rsidR="00B11855" w:rsidRPr="006D613E" w:rsidRDefault="003D003E" w:rsidP="00805BA1">
            <w:pPr>
              <w:pStyle w:val="TableEntry"/>
            </w:pPr>
            <w:r w:rsidRPr="006D613E">
              <w:t>[0..1]</w:t>
            </w:r>
          </w:p>
        </w:tc>
        <w:tc>
          <w:tcPr>
            <w:tcW w:w="874" w:type="dxa"/>
            <w:shd w:val="clear" w:color="auto" w:fill="auto"/>
          </w:tcPr>
          <w:p w14:paraId="24B7FBE2" w14:textId="77777777" w:rsidR="00B11855" w:rsidRPr="006D613E" w:rsidRDefault="00B11855" w:rsidP="00805BA1">
            <w:pPr>
              <w:pStyle w:val="TableEntry"/>
            </w:pPr>
          </w:p>
        </w:tc>
        <w:tc>
          <w:tcPr>
            <w:tcW w:w="1485" w:type="dxa"/>
            <w:shd w:val="clear" w:color="auto" w:fill="auto"/>
          </w:tcPr>
          <w:p w14:paraId="4146CFF0" w14:textId="77777777" w:rsidR="00B11855" w:rsidRPr="006D613E" w:rsidRDefault="003D003E" w:rsidP="00805BA1">
            <w:pPr>
              <w:pStyle w:val="TableEntry"/>
            </w:pPr>
            <w:r w:rsidRPr="006D613E">
              <w:t>Alternate Text</w:t>
            </w:r>
          </w:p>
        </w:tc>
        <w:tc>
          <w:tcPr>
            <w:tcW w:w="1440" w:type="dxa"/>
            <w:shd w:val="clear" w:color="auto" w:fill="auto"/>
          </w:tcPr>
          <w:p w14:paraId="54A404ED" w14:textId="77777777" w:rsidR="00B11855" w:rsidRPr="006D613E" w:rsidRDefault="00B11855" w:rsidP="00805BA1">
            <w:pPr>
              <w:pStyle w:val="TableEntry"/>
            </w:pPr>
          </w:p>
        </w:tc>
        <w:tc>
          <w:tcPr>
            <w:tcW w:w="1555" w:type="dxa"/>
            <w:shd w:val="clear" w:color="auto" w:fill="auto"/>
          </w:tcPr>
          <w:p w14:paraId="335DD0AA" w14:textId="77777777" w:rsidR="00B11855" w:rsidRPr="006D613E" w:rsidRDefault="003D003E" w:rsidP="00805BA1">
            <w:pPr>
              <w:pStyle w:val="TableEntry"/>
            </w:pPr>
            <w:r w:rsidRPr="006D613E">
              <w:t>2.A.74</w:t>
            </w:r>
          </w:p>
        </w:tc>
      </w:tr>
      <w:tr w:rsidR="00C40FD5" w:rsidRPr="006D613E" w14:paraId="2CFF6B76" w14:textId="77777777" w:rsidTr="006C0E8E">
        <w:trPr>
          <w:cantSplit/>
          <w:jc w:val="center"/>
        </w:trPr>
        <w:tc>
          <w:tcPr>
            <w:tcW w:w="797" w:type="dxa"/>
            <w:shd w:val="clear" w:color="auto" w:fill="auto"/>
          </w:tcPr>
          <w:p w14:paraId="6DDF8A2B" w14:textId="77777777" w:rsidR="00B11855" w:rsidRPr="006D613E" w:rsidRDefault="003D003E" w:rsidP="00805BA1">
            <w:pPr>
              <w:pStyle w:val="TableEntry"/>
            </w:pPr>
            <w:r w:rsidRPr="006D613E">
              <w:t>6</w:t>
            </w:r>
          </w:p>
        </w:tc>
        <w:tc>
          <w:tcPr>
            <w:tcW w:w="927" w:type="dxa"/>
            <w:shd w:val="clear" w:color="auto" w:fill="auto"/>
          </w:tcPr>
          <w:p w14:paraId="33C481D7" w14:textId="77777777" w:rsidR="00B11855" w:rsidRPr="006D613E" w:rsidRDefault="003D003E" w:rsidP="00805BA1">
            <w:pPr>
              <w:pStyle w:val="TableEntry"/>
            </w:pPr>
            <w:r w:rsidRPr="006D613E">
              <w:t>20</w:t>
            </w:r>
          </w:p>
        </w:tc>
        <w:tc>
          <w:tcPr>
            <w:tcW w:w="641" w:type="dxa"/>
            <w:shd w:val="clear" w:color="auto" w:fill="auto"/>
          </w:tcPr>
          <w:p w14:paraId="14B5F671" w14:textId="77777777" w:rsidR="00B11855" w:rsidRPr="006D613E" w:rsidRDefault="003D003E" w:rsidP="00805BA1">
            <w:pPr>
              <w:pStyle w:val="TableEntry"/>
            </w:pPr>
            <w:r w:rsidRPr="006D613E">
              <w:t>ID</w:t>
            </w:r>
          </w:p>
        </w:tc>
        <w:tc>
          <w:tcPr>
            <w:tcW w:w="985" w:type="dxa"/>
            <w:shd w:val="clear" w:color="auto" w:fill="auto"/>
          </w:tcPr>
          <w:p w14:paraId="23BBFEA8" w14:textId="77777777" w:rsidR="00B11855" w:rsidRPr="006D613E" w:rsidRDefault="003D003E" w:rsidP="00805BA1">
            <w:pPr>
              <w:pStyle w:val="TableEntry"/>
            </w:pPr>
            <w:r w:rsidRPr="006D613E">
              <w:t>RE</w:t>
            </w:r>
          </w:p>
        </w:tc>
        <w:tc>
          <w:tcPr>
            <w:tcW w:w="886" w:type="dxa"/>
            <w:shd w:val="clear" w:color="auto" w:fill="auto"/>
          </w:tcPr>
          <w:p w14:paraId="7E252FF2" w14:textId="77777777" w:rsidR="00B11855" w:rsidRPr="006D613E" w:rsidRDefault="003D003E" w:rsidP="00805BA1">
            <w:pPr>
              <w:pStyle w:val="TableEntry"/>
            </w:pPr>
            <w:r w:rsidRPr="006D613E">
              <w:t>[0..1]</w:t>
            </w:r>
          </w:p>
        </w:tc>
        <w:tc>
          <w:tcPr>
            <w:tcW w:w="874" w:type="dxa"/>
            <w:shd w:val="clear" w:color="auto" w:fill="auto"/>
          </w:tcPr>
          <w:p w14:paraId="73AD4A9A" w14:textId="77777777" w:rsidR="00B11855" w:rsidRPr="006D613E" w:rsidRDefault="003D003E" w:rsidP="00805BA1">
            <w:pPr>
              <w:pStyle w:val="TableEntry"/>
            </w:pPr>
            <w:r w:rsidRPr="006D613E">
              <w:t>0396</w:t>
            </w:r>
          </w:p>
        </w:tc>
        <w:tc>
          <w:tcPr>
            <w:tcW w:w="1485" w:type="dxa"/>
            <w:shd w:val="clear" w:color="auto" w:fill="auto"/>
          </w:tcPr>
          <w:p w14:paraId="5A13E12B" w14:textId="77777777" w:rsidR="00B11855" w:rsidRPr="006D613E" w:rsidRDefault="003D003E" w:rsidP="00805BA1">
            <w:pPr>
              <w:pStyle w:val="TableEntry"/>
            </w:pPr>
            <w:r w:rsidRPr="006D613E">
              <w:t>Name of Alternate Coding System</w:t>
            </w:r>
          </w:p>
        </w:tc>
        <w:tc>
          <w:tcPr>
            <w:tcW w:w="1440" w:type="dxa"/>
            <w:shd w:val="clear" w:color="auto" w:fill="auto"/>
          </w:tcPr>
          <w:p w14:paraId="47B205C3" w14:textId="77777777" w:rsidR="00B11855" w:rsidRPr="006D613E" w:rsidRDefault="00B11855" w:rsidP="00805BA1">
            <w:pPr>
              <w:pStyle w:val="TableEntry"/>
            </w:pPr>
          </w:p>
        </w:tc>
        <w:tc>
          <w:tcPr>
            <w:tcW w:w="1555" w:type="dxa"/>
            <w:shd w:val="clear" w:color="auto" w:fill="auto"/>
          </w:tcPr>
          <w:p w14:paraId="1393ED33" w14:textId="77777777" w:rsidR="00B11855" w:rsidRPr="006D613E" w:rsidRDefault="003D003E" w:rsidP="00805BA1">
            <w:pPr>
              <w:pStyle w:val="TableEntry"/>
            </w:pPr>
            <w:r w:rsidRPr="006D613E">
              <w:t>2.A.35</w:t>
            </w:r>
          </w:p>
        </w:tc>
      </w:tr>
      <w:tr w:rsidR="00C40FD5" w:rsidRPr="006D613E" w14:paraId="3DEFFA71" w14:textId="77777777" w:rsidTr="006C0E8E">
        <w:trPr>
          <w:cantSplit/>
          <w:jc w:val="center"/>
        </w:trPr>
        <w:tc>
          <w:tcPr>
            <w:tcW w:w="797" w:type="dxa"/>
            <w:shd w:val="clear" w:color="auto" w:fill="auto"/>
          </w:tcPr>
          <w:p w14:paraId="5DCA4E9B" w14:textId="77777777" w:rsidR="00B11855" w:rsidRPr="006D613E" w:rsidRDefault="003D003E" w:rsidP="00805BA1">
            <w:pPr>
              <w:pStyle w:val="TableEntry"/>
            </w:pPr>
            <w:r w:rsidRPr="006D613E">
              <w:t>7</w:t>
            </w:r>
          </w:p>
        </w:tc>
        <w:tc>
          <w:tcPr>
            <w:tcW w:w="927" w:type="dxa"/>
            <w:shd w:val="clear" w:color="auto" w:fill="auto"/>
          </w:tcPr>
          <w:p w14:paraId="353667C0" w14:textId="77777777" w:rsidR="00B11855" w:rsidRPr="006D613E" w:rsidRDefault="003D003E" w:rsidP="00805BA1">
            <w:pPr>
              <w:pStyle w:val="TableEntry"/>
            </w:pPr>
            <w:r w:rsidRPr="006D613E">
              <w:t>10</w:t>
            </w:r>
          </w:p>
        </w:tc>
        <w:tc>
          <w:tcPr>
            <w:tcW w:w="641" w:type="dxa"/>
            <w:shd w:val="clear" w:color="auto" w:fill="auto"/>
          </w:tcPr>
          <w:p w14:paraId="0337099E" w14:textId="77777777" w:rsidR="00B11855" w:rsidRPr="006D613E" w:rsidRDefault="003D003E" w:rsidP="00805BA1">
            <w:pPr>
              <w:pStyle w:val="TableEntry"/>
            </w:pPr>
            <w:r w:rsidRPr="006D613E">
              <w:t>ST</w:t>
            </w:r>
          </w:p>
        </w:tc>
        <w:tc>
          <w:tcPr>
            <w:tcW w:w="985" w:type="dxa"/>
            <w:shd w:val="clear" w:color="auto" w:fill="auto"/>
          </w:tcPr>
          <w:p w14:paraId="7178B635" w14:textId="77777777" w:rsidR="00B11855" w:rsidRPr="006D613E" w:rsidRDefault="003D003E" w:rsidP="00805BA1">
            <w:pPr>
              <w:pStyle w:val="TableEntry"/>
            </w:pPr>
            <w:r w:rsidRPr="006D613E">
              <w:t>X</w:t>
            </w:r>
          </w:p>
        </w:tc>
        <w:tc>
          <w:tcPr>
            <w:tcW w:w="886" w:type="dxa"/>
            <w:shd w:val="clear" w:color="auto" w:fill="auto"/>
          </w:tcPr>
          <w:p w14:paraId="3EF2F7DB" w14:textId="77777777" w:rsidR="00B11855" w:rsidRPr="006D613E" w:rsidRDefault="003D003E" w:rsidP="00805BA1">
            <w:pPr>
              <w:pStyle w:val="TableEntry"/>
            </w:pPr>
            <w:r w:rsidRPr="006D613E">
              <w:t>[0..0]</w:t>
            </w:r>
          </w:p>
        </w:tc>
        <w:tc>
          <w:tcPr>
            <w:tcW w:w="874" w:type="dxa"/>
            <w:shd w:val="clear" w:color="auto" w:fill="auto"/>
          </w:tcPr>
          <w:p w14:paraId="0A1B6CFF" w14:textId="77777777" w:rsidR="00B11855" w:rsidRPr="006D613E" w:rsidRDefault="00B11855" w:rsidP="00805BA1">
            <w:pPr>
              <w:pStyle w:val="TableEntry"/>
            </w:pPr>
          </w:p>
        </w:tc>
        <w:tc>
          <w:tcPr>
            <w:tcW w:w="1485" w:type="dxa"/>
            <w:shd w:val="clear" w:color="auto" w:fill="auto"/>
          </w:tcPr>
          <w:p w14:paraId="59311D58" w14:textId="77777777" w:rsidR="00B11855" w:rsidRPr="006D613E" w:rsidRDefault="003D003E" w:rsidP="00805BA1">
            <w:pPr>
              <w:pStyle w:val="TableEntry"/>
            </w:pPr>
            <w:r w:rsidRPr="006D613E">
              <w:t>Coding System Version ID</w:t>
            </w:r>
          </w:p>
        </w:tc>
        <w:tc>
          <w:tcPr>
            <w:tcW w:w="1440" w:type="dxa"/>
            <w:shd w:val="clear" w:color="auto" w:fill="auto"/>
          </w:tcPr>
          <w:p w14:paraId="4C3FA756" w14:textId="77777777" w:rsidR="00B11855" w:rsidRPr="006D613E" w:rsidRDefault="00B11855" w:rsidP="00805BA1">
            <w:pPr>
              <w:pStyle w:val="TableEntry"/>
            </w:pPr>
          </w:p>
        </w:tc>
        <w:tc>
          <w:tcPr>
            <w:tcW w:w="1555" w:type="dxa"/>
            <w:shd w:val="clear" w:color="auto" w:fill="auto"/>
          </w:tcPr>
          <w:p w14:paraId="41037D70" w14:textId="77777777" w:rsidR="00B11855" w:rsidRPr="006D613E" w:rsidRDefault="003D003E" w:rsidP="00805BA1">
            <w:pPr>
              <w:pStyle w:val="TableEntry"/>
            </w:pPr>
            <w:r w:rsidRPr="006D613E">
              <w:t>2.A.74</w:t>
            </w:r>
          </w:p>
        </w:tc>
      </w:tr>
      <w:tr w:rsidR="00C40FD5" w:rsidRPr="006D613E" w14:paraId="56DC27B6" w14:textId="77777777" w:rsidTr="006C0E8E">
        <w:trPr>
          <w:cantSplit/>
          <w:jc w:val="center"/>
        </w:trPr>
        <w:tc>
          <w:tcPr>
            <w:tcW w:w="797" w:type="dxa"/>
            <w:shd w:val="clear" w:color="auto" w:fill="auto"/>
          </w:tcPr>
          <w:p w14:paraId="3A67A934" w14:textId="77777777" w:rsidR="00B11855" w:rsidRPr="006D613E" w:rsidRDefault="003D003E" w:rsidP="00805BA1">
            <w:pPr>
              <w:pStyle w:val="TableEntry"/>
            </w:pPr>
            <w:r w:rsidRPr="006D613E">
              <w:t>8</w:t>
            </w:r>
          </w:p>
        </w:tc>
        <w:tc>
          <w:tcPr>
            <w:tcW w:w="927" w:type="dxa"/>
            <w:shd w:val="clear" w:color="auto" w:fill="auto"/>
          </w:tcPr>
          <w:p w14:paraId="35D2F5CD" w14:textId="77777777" w:rsidR="00B11855" w:rsidRPr="006D613E" w:rsidRDefault="003D003E" w:rsidP="00805BA1">
            <w:pPr>
              <w:pStyle w:val="TableEntry"/>
            </w:pPr>
            <w:r w:rsidRPr="006D613E">
              <w:t>10</w:t>
            </w:r>
          </w:p>
        </w:tc>
        <w:tc>
          <w:tcPr>
            <w:tcW w:w="641" w:type="dxa"/>
            <w:shd w:val="clear" w:color="auto" w:fill="auto"/>
          </w:tcPr>
          <w:p w14:paraId="792C7F01" w14:textId="77777777" w:rsidR="00B11855" w:rsidRPr="006D613E" w:rsidRDefault="003D003E" w:rsidP="00805BA1">
            <w:pPr>
              <w:pStyle w:val="TableEntry"/>
            </w:pPr>
            <w:r w:rsidRPr="006D613E">
              <w:t>ST</w:t>
            </w:r>
          </w:p>
        </w:tc>
        <w:tc>
          <w:tcPr>
            <w:tcW w:w="985" w:type="dxa"/>
            <w:shd w:val="clear" w:color="auto" w:fill="auto"/>
          </w:tcPr>
          <w:p w14:paraId="3B1138C8" w14:textId="77777777" w:rsidR="00B11855" w:rsidRPr="006D613E" w:rsidRDefault="003D003E" w:rsidP="00805BA1">
            <w:pPr>
              <w:pStyle w:val="TableEntry"/>
            </w:pPr>
            <w:r w:rsidRPr="006D613E">
              <w:t>X</w:t>
            </w:r>
          </w:p>
        </w:tc>
        <w:tc>
          <w:tcPr>
            <w:tcW w:w="886" w:type="dxa"/>
            <w:shd w:val="clear" w:color="auto" w:fill="auto"/>
          </w:tcPr>
          <w:p w14:paraId="1EBC2E65" w14:textId="77777777" w:rsidR="00B11855" w:rsidRPr="006D613E" w:rsidRDefault="003D003E" w:rsidP="00805BA1">
            <w:pPr>
              <w:pStyle w:val="TableEntry"/>
            </w:pPr>
            <w:r w:rsidRPr="006D613E">
              <w:t>[0..0]</w:t>
            </w:r>
          </w:p>
        </w:tc>
        <w:tc>
          <w:tcPr>
            <w:tcW w:w="874" w:type="dxa"/>
            <w:shd w:val="clear" w:color="auto" w:fill="auto"/>
          </w:tcPr>
          <w:p w14:paraId="344C9516" w14:textId="77777777" w:rsidR="00B11855" w:rsidRPr="006D613E" w:rsidRDefault="00B11855" w:rsidP="00805BA1">
            <w:pPr>
              <w:pStyle w:val="TableEntry"/>
            </w:pPr>
          </w:p>
        </w:tc>
        <w:tc>
          <w:tcPr>
            <w:tcW w:w="1485" w:type="dxa"/>
            <w:shd w:val="clear" w:color="auto" w:fill="auto"/>
          </w:tcPr>
          <w:p w14:paraId="79002FE6" w14:textId="77777777" w:rsidR="00B11855" w:rsidRPr="006D613E" w:rsidRDefault="003D003E" w:rsidP="00805BA1">
            <w:pPr>
              <w:pStyle w:val="TableEntry"/>
            </w:pPr>
            <w:r w:rsidRPr="006D613E">
              <w:t>Alternate Coding System Version ID</w:t>
            </w:r>
          </w:p>
        </w:tc>
        <w:tc>
          <w:tcPr>
            <w:tcW w:w="1440" w:type="dxa"/>
            <w:shd w:val="clear" w:color="auto" w:fill="auto"/>
          </w:tcPr>
          <w:p w14:paraId="173A92A1" w14:textId="77777777" w:rsidR="00B11855" w:rsidRPr="006D613E" w:rsidRDefault="00B11855" w:rsidP="00805BA1">
            <w:pPr>
              <w:pStyle w:val="TableEntry"/>
            </w:pPr>
          </w:p>
        </w:tc>
        <w:tc>
          <w:tcPr>
            <w:tcW w:w="1555" w:type="dxa"/>
            <w:shd w:val="clear" w:color="auto" w:fill="auto"/>
          </w:tcPr>
          <w:p w14:paraId="3D17D892" w14:textId="77777777" w:rsidR="00B11855" w:rsidRPr="006D613E" w:rsidRDefault="003D003E" w:rsidP="00805BA1">
            <w:pPr>
              <w:pStyle w:val="TableEntry"/>
            </w:pPr>
            <w:r w:rsidRPr="006D613E">
              <w:t>2.A.74</w:t>
            </w:r>
          </w:p>
        </w:tc>
      </w:tr>
      <w:tr w:rsidR="00C40FD5" w:rsidRPr="006D613E" w14:paraId="3CF4EE35" w14:textId="77777777" w:rsidTr="006C0E8E">
        <w:trPr>
          <w:cantSplit/>
          <w:jc w:val="center"/>
        </w:trPr>
        <w:tc>
          <w:tcPr>
            <w:tcW w:w="797" w:type="dxa"/>
            <w:shd w:val="clear" w:color="auto" w:fill="auto"/>
          </w:tcPr>
          <w:p w14:paraId="56EC66AE" w14:textId="77777777" w:rsidR="00B11855" w:rsidRPr="006D613E" w:rsidRDefault="003D003E" w:rsidP="00805BA1">
            <w:pPr>
              <w:pStyle w:val="TableEntry"/>
            </w:pPr>
            <w:r w:rsidRPr="006D613E">
              <w:t>9</w:t>
            </w:r>
          </w:p>
        </w:tc>
        <w:tc>
          <w:tcPr>
            <w:tcW w:w="927" w:type="dxa"/>
            <w:shd w:val="clear" w:color="auto" w:fill="auto"/>
          </w:tcPr>
          <w:p w14:paraId="462BFAD3" w14:textId="77777777" w:rsidR="00B11855" w:rsidRPr="006D613E" w:rsidRDefault="003D003E" w:rsidP="00805BA1">
            <w:pPr>
              <w:pStyle w:val="TableEntry"/>
            </w:pPr>
            <w:r w:rsidRPr="006D613E">
              <w:t>199</w:t>
            </w:r>
          </w:p>
        </w:tc>
        <w:tc>
          <w:tcPr>
            <w:tcW w:w="641" w:type="dxa"/>
            <w:shd w:val="clear" w:color="auto" w:fill="auto"/>
          </w:tcPr>
          <w:p w14:paraId="204253C9" w14:textId="77777777" w:rsidR="00B11855" w:rsidRPr="006D613E" w:rsidRDefault="003D003E" w:rsidP="00805BA1">
            <w:pPr>
              <w:pStyle w:val="TableEntry"/>
            </w:pPr>
            <w:r w:rsidRPr="006D613E">
              <w:t>ST</w:t>
            </w:r>
          </w:p>
        </w:tc>
        <w:tc>
          <w:tcPr>
            <w:tcW w:w="985" w:type="dxa"/>
            <w:shd w:val="clear" w:color="auto" w:fill="auto"/>
          </w:tcPr>
          <w:p w14:paraId="2B950569" w14:textId="77777777" w:rsidR="00B11855" w:rsidRPr="006D613E" w:rsidRDefault="003D003E" w:rsidP="00805BA1">
            <w:pPr>
              <w:pStyle w:val="TableEntry"/>
            </w:pPr>
            <w:r w:rsidRPr="006D613E">
              <w:t>X</w:t>
            </w:r>
          </w:p>
        </w:tc>
        <w:tc>
          <w:tcPr>
            <w:tcW w:w="886" w:type="dxa"/>
            <w:shd w:val="clear" w:color="auto" w:fill="auto"/>
          </w:tcPr>
          <w:p w14:paraId="0EFD5A40" w14:textId="77777777" w:rsidR="00B11855" w:rsidRPr="006D613E" w:rsidRDefault="003D003E" w:rsidP="00805BA1">
            <w:pPr>
              <w:pStyle w:val="TableEntry"/>
            </w:pPr>
            <w:r w:rsidRPr="006D613E">
              <w:t>[0..0]</w:t>
            </w:r>
          </w:p>
        </w:tc>
        <w:tc>
          <w:tcPr>
            <w:tcW w:w="874" w:type="dxa"/>
            <w:shd w:val="clear" w:color="auto" w:fill="auto"/>
          </w:tcPr>
          <w:p w14:paraId="287BF935" w14:textId="77777777" w:rsidR="00B11855" w:rsidRPr="006D613E" w:rsidRDefault="00B11855" w:rsidP="00805BA1">
            <w:pPr>
              <w:pStyle w:val="TableEntry"/>
            </w:pPr>
          </w:p>
        </w:tc>
        <w:tc>
          <w:tcPr>
            <w:tcW w:w="1485" w:type="dxa"/>
            <w:shd w:val="clear" w:color="auto" w:fill="auto"/>
          </w:tcPr>
          <w:p w14:paraId="37142352" w14:textId="77777777" w:rsidR="00B11855" w:rsidRPr="006D613E" w:rsidRDefault="003D003E" w:rsidP="00805BA1">
            <w:pPr>
              <w:pStyle w:val="TableEntry"/>
            </w:pPr>
            <w:r w:rsidRPr="006D613E">
              <w:t>Original Text</w:t>
            </w:r>
          </w:p>
        </w:tc>
        <w:tc>
          <w:tcPr>
            <w:tcW w:w="1440" w:type="dxa"/>
            <w:shd w:val="clear" w:color="auto" w:fill="auto"/>
          </w:tcPr>
          <w:p w14:paraId="1A9BDC0E" w14:textId="77777777" w:rsidR="00B11855" w:rsidRPr="006D613E" w:rsidRDefault="00B11855" w:rsidP="00805BA1">
            <w:pPr>
              <w:pStyle w:val="TableEntry"/>
            </w:pPr>
          </w:p>
        </w:tc>
        <w:tc>
          <w:tcPr>
            <w:tcW w:w="1555" w:type="dxa"/>
            <w:shd w:val="clear" w:color="auto" w:fill="auto"/>
          </w:tcPr>
          <w:p w14:paraId="6855C1B3" w14:textId="77777777" w:rsidR="00B11855" w:rsidRPr="006D613E" w:rsidRDefault="003D003E" w:rsidP="00805BA1">
            <w:pPr>
              <w:pStyle w:val="TableEntry"/>
            </w:pPr>
            <w:r w:rsidRPr="006D613E">
              <w:t>2.A.74</w:t>
            </w:r>
          </w:p>
        </w:tc>
      </w:tr>
    </w:tbl>
    <w:p w14:paraId="1B633C9A" w14:textId="77777777" w:rsidR="00B11855" w:rsidRPr="006D613E" w:rsidRDefault="003D003E" w:rsidP="004574FE">
      <w:pPr>
        <w:pStyle w:val="Note"/>
      </w:pPr>
      <w:r w:rsidRPr="006D613E">
        <w:t>Definition: This data type transmits codes and the text associated with the code.</w:t>
      </w:r>
    </w:p>
    <w:tbl>
      <w:tblPr>
        <w:tblW w:w="0" w:type="auto"/>
        <w:tblLayout w:type="fixed"/>
        <w:tblLook w:val="04A0" w:firstRow="1" w:lastRow="0" w:firstColumn="1" w:lastColumn="0" w:noHBand="0" w:noVBand="1"/>
      </w:tblPr>
      <w:tblGrid>
        <w:gridCol w:w="9576"/>
      </w:tblGrid>
      <w:tr w:rsidR="00B11855" w:rsidRPr="006D613E" w14:paraId="4E388F47"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49188F26" w14:textId="77777777" w:rsidR="00B11855" w:rsidRPr="006D613E" w:rsidRDefault="003D003E" w:rsidP="004574FE">
            <w:pPr>
              <w:pStyle w:val="Note"/>
            </w:pPr>
            <w:r w:rsidRPr="006D613E">
              <w:t>Maximum Length: 705</w:t>
            </w:r>
          </w:p>
        </w:tc>
      </w:tr>
    </w:tbl>
    <w:p w14:paraId="6ADD74E7" w14:textId="77777777" w:rsidR="00B11855" w:rsidRPr="006D613E" w:rsidRDefault="003D003E" w:rsidP="004574FE">
      <w:pPr>
        <w:pStyle w:val="Note"/>
      </w:pPr>
      <w:r w:rsidRPr="006D613E">
        <w:t>Where:</w:t>
      </w:r>
    </w:p>
    <w:p w14:paraId="4CDAA127" w14:textId="77777777" w:rsidR="00B11855" w:rsidRPr="006D613E" w:rsidRDefault="003D003E" w:rsidP="004574FE">
      <w:pPr>
        <w:pStyle w:val="Note"/>
      </w:pPr>
      <w:r w:rsidRPr="006D613E">
        <w:t>Nomenclature Code is the string representation of the decimal value corresponding to the context free 32 bit representation of the Nomenclature Code</w:t>
      </w:r>
    </w:p>
    <w:p w14:paraId="7A6529E9" w14:textId="77777777" w:rsidR="00B11855" w:rsidRPr="006D613E" w:rsidRDefault="003D003E" w:rsidP="004574FE">
      <w:pPr>
        <w:pStyle w:val="Note"/>
      </w:pPr>
      <w:r w:rsidRPr="006D613E">
        <w:t>[context-free] Nomenclature Code = (Code Block number * 2**16) + [context-sensitive], where [context-sensitive] is an offset, reflecting a particular variant of an associated "discriminator". The Reference ID is also modified to reflect the variant.</w:t>
      </w:r>
    </w:p>
    <w:p w14:paraId="1605BA32" w14:textId="77777777" w:rsidR="00B11855" w:rsidRPr="006D613E" w:rsidRDefault="003D003E" w:rsidP="004574FE">
      <w:pPr>
        <w:pStyle w:val="Note"/>
      </w:pPr>
      <w:r w:rsidRPr="006D613E">
        <w:t>For example, for the "Device Type" Nomenclature, the Device Type discriminator is as follows:</w:t>
      </w:r>
    </w:p>
    <w:p w14:paraId="74C4CF07" w14:textId="77777777" w:rsidR="00B11855" w:rsidRPr="006D613E" w:rsidRDefault="00B11855" w:rsidP="000A5604">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8"/>
        <w:gridCol w:w="2880"/>
        <w:gridCol w:w="2880"/>
      </w:tblGrid>
      <w:tr w:rsidR="00C40FD5" w:rsidRPr="006D613E" w14:paraId="123BB79C" w14:textId="77777777" w:rsidTr="00EB7483">
        <w:trPr>
          <w:cantSplit/>
          <w:jc w:val="center"/>
        </w:trPr>
        <w:tc>
          <w:tcPr>
            <w:tcW w:w="2988" w:type="dxa"/>
            <w:shd w:val="clear" w:color="auto" w:fill="D9D9D9"/>
          </w:tcPr>
          <w:p w14:paraId="3D472898" w14:textId="77777777" w:rsidR="00B11855" w:rsidRPr="006D613E" w:rsidRDefault="003D003E" w:rsidP="000A5604">
            <w:pPr>
              <w:pStyle w:val="TableEntryHeader"/>
            </w:pPr>
            <w:r w:rsidRPr="006D613E">
              <w:t>Ref ID variant</w:t>
            </w:r>
          </w:p>
        </w:tc>
        <w:tc>
          <w:tcPr>
            <w:tcW w:w="2880" w:type="dxa"/>
            <w:shd w:val="clear" w:color="auto" w:fill="D9D9D9"/>
          </w:tcPr>
          <w:p w14:paraId="6DED1C2B" w14:textId="77777777" w:rsidR="00B11855" w:rsidRPr="006D613E" w:rsidRDefault="003D003E" w:rsidP="000A5604">
            <w:pPr>
              <w:pStyle w:val="TableEntryHeader"/>
            </w:pPr>
            <w:r w:rsidRPr="006D613E">
              <w:t>Description</w:t>
            </w:r>
          </w:p>
        </w:tc>
        <w:tc>
          <w:tcPr>
            <w:tcW w:w="2880" w:type="dxa"/>
            <w:shd w:val="clear" w:color="auto" w:fill="D9D9D9"/>
          </w:tcPr>
          <w:p w14:paraId="3C5E8C5E" w14:textId="77777777" w:rsidR="00B11855" w:rsidRPr="006D613E" w:rsidRDefault="003D003E" w:rsidP="000A5604">
            <w:pPr>
              <w:pStyle w:val="TableEntryHeader"/>
            </w:pPr>
            <w:r w:rsidRPr="006D613E">
              <w:t>Term Code Offset</w:t>
            </w:r>
          </w:p>
        </w:tc>
      </w:tr>
      <w:tr w:rsidR="00B11855" w:rsidRPr="006D613E" w14:paraId="3D73CEE2" w14:textId="77777777" w:rsidTr="006C0E8E">
        <w:trPr>
          <w:cantSplit/>
          <w:jc w:val="center"/>
        </w:trPr>
        <w:tc>
          <w:tcPr>
            <w:tcW w:w="2988" w:type="dxa"/>
            <w:shd w:val="clear" w:color="auto" w:fill="auto"/>
          </w:tcPr>
          <w:p w14:paraId="17FF9DC3" w14:textId="77777777" w:rsidR="00B11855" w:rsidRPr="006D613E" w:rsidRDefault="003D003E" w:rsidP="000A5604">
            <w:pPr>
              <w:pStyle w:val="TableEntry"/>
            </w:pPr>
            <w:r w:rsidRPr="006D613E">
              <w:t>DEV</w:t>
            </w:r>
          </w:p>
        </w:tc>
        <w:tc>
          <w:tcPr>
            <w:tcW w:w="2880" w:type="dxa"/>
            <w:shd w:val="clear" w:color="auto" w:fill="auto"/>
          </w:tcPr>
          <w:p w14:paraId="4453FD42" w14:textId="77777777" w:rsidR="00B11855" w:rsidRPr="006D613E" w:rsidRDefault="003D003E" w:rsidP="000A5604">
            <w:pPr>
              <w:pStyle w:val="TableEntry"/>
            </w:pPr>
            <w:r w:rsidRPr="006D613E">
              <w:t>Not otherwise specified</w:t>
            </w:r>
          </w:p>
        </w:tc>
        <w:tc>
          <w:tcPr>
            <w:tcW w:w="2880" w:type="dxa"/>
            <w:shd w:val="clear" w:color="auto" w:fill="auto"/>
          </w:tcPr>
          <w:p w14:paraId="6527A863" w14:textId="77777777" w:rsidR="00B11855" w:rsidRPr="006D613E" w:rsidRDefault="003D003E" w:rsidP="000A5604">
            <w:pPr>
              <w:pStyle w:val="TableEntry"/>
            </w:pPr>
            <w:r w:rsidRPr="006D613E">
              <w:t>0</w:t>
            </w:r>
          </w:p>
        </w:tc>
      </w:tr>
      <w:tr w:rsidR="00B11855" w:rsidRPr="006D613E" w14:paraId="05045D88" w14:textId="77777777" w:rsidTr="006C0E8E">
        <w:trPr>
          <w:cantSplit/>
          <w:jc w:val="center"/>
        </w:trPr>
        <w:tc>
          <w:tcPr>
            <w:tcW w:w="2988" w:type="dxa"/>
            <w:shd w:val="clear" w:color="auto" w:fill="auto"/>
          </w:tcPr>
          <w:p w14:paraId="1ED483AE" w14:textId="77777777" w:rsidR="00B11855" w:rsidRPr="006D613E" w:rsidRDefault="003D003E" w:rsidP="000A5604">
            <w:pPr>
              <w:pStyle w:val="TableEntry"/>
            </w:pPr>
            <w:r w:rsidRPr="006D613E">
              <w:t>MDS</w:t>
            </w:r>
          </w:p>
        </w:tc>
        <w:tc>
          <w:tcPr>
            <w:tcW w:w="2880" w:type="dxa"/>
            <w:shd w:val="clear" w:color="auto" w:fill="auto"/>
          </w:tcPr>
          <w:p w14:paraId="59CC59F0" w14:textId="77777777" w:rsidR="00B11855" w:rsidRPr="006D613E" w:rsidRDefault="003D003E" w:rsidP="000A5604">
            <w:pPr>
              <w:pStyle w:val="TableEntry"/>
            </w:pPr>
            <w:r w:rsidRPr="006D613E">
              <w:t>Medical Device System</w:t>
            </w:r>
          </w:p>
        </w:tc>
        <w:tc>
          <w:tcPr>
            <w:tcW w:w="2880" w:type="dxa"/>
            <w:shd w:val="clear" w:color="auto" w:fill="auto"/>
          </w:tcPr>
          <w:p w14:paraId="0FA34114" w14:textId="77777777" w:rsidR="00B11855" w:rsidRPr="006D613E" w:rsidRDefault="003D003E" w:rsidP="000A5604">
            <w:pPr>
              <w:pStyle w:val="TableEntry"/>
            </w:pPr>
            <w:r w:rsidRPr="006D613E">
              <w:t>1</w:t>
            </w:r>
          </w:p>
        </w:tc>
      </w:tr>
      <w:tr w:rsidR="00B11855" w:rsidRPr="006D613E" w14:paraId="5F49A6B5" w14:textId="77777777" w:rsidTr="006C0E8E">
        <w:trPr>
          <w:cantSplit/>
          <w:jc w:val="center"/>
        </w:trPr>
        <w:tc>
          <w:tcPr>
            <w:tcW w:w="2988" w:type="dxa"/>
            <w:shd w:val="clear" w:color="auto" w:fill="auto"/>
          </w:tcPr>
          <w:p w14:paraId="1384E5E7" w14:textId="77777777" w:rsidR="00B11855" w:rsidRPr="006D613E" w:rsidRDefault="003D003E" w:rsidP="000A5604">
            <w:pPr>
              <w:pStyle w:val="TableEntry"/>
            </w:pPr>
            <w:r w:rsidRPr="006D613E">
              <w:t>VMD</w:t>
            </w:r>
          </w:p>
        </w:tc>
        <w:tc>
          <w:tcPr>
            <w:tcW w:w="2880" w:type="dxa"/>
            <w:shd w:val="clear" w:color="auto" w:fill="auto"/>
          </w:tcPr>
          <w:p w14:paraId="6C748AEF" w14:textId="77777777" w:rsidR="00B11855" w:rsidRPr="006D613E" w:rsidRDefault="003D003E" w:rsidP="000A5604">
            <w:pPr>
              <w:pStyle w:val="TableEntry"/>
            </w:pPr>
            <w:r w:rsidRPr="006D613E">
              <w:t>Virtual Medical Device</w:t>
            </w:r>
          </w:p>
        </w:tc>
        <w:tc>
          <w:tcPr>
            <w:tcW w:w="2880" w:type="dxa"/>
            <w:shd w:val="clear" w:color="auto" w:fill="auto"/>
          </w:tcPr>
          <w:p w14:paraId="4E02DF9F" w14:textId="77777777" w:rsidR="00B11855" w:rsidRPr="006D613E" w:rsidRDefault="003D003E" w:rsidP="000A5604">
            <w:pPr>
              <w:pStyle w:val="TableEntry"/>
            </w:pPr>
            <w:r w:rsidRPr="006D613E">
              <w:t>2</w:t>
            </w:r>
          </w:p>
        </w:tc>
      </w:tr>
      <w:tr w:rsidR="00B11855" w:rsidRPr="006D613E" w14:paraId="76DC65B7" w14:textId="77777777" w:rsidTr="006C0E8E">
        <w:trPr>
          <w:cantSplit/>
          <w:jc w:val="center"/>
        </w:trPr>
        <w:tc>
          <w:tcPr>
            <w:tcW w:w="2988" w:type="dxa"/>
            <w:shd w:val="clear" w:color="auto" w:fill="auto"/>
          </w:tcPr>
          <w:p w14:paraId="278D66B1" w14:textId="77777777" w:rsidR="00B11855" w:rsidRPr="006D613E" w:rsidRDefault="003D003E" w:rsidP="000A5604">
            <w:pPr>
              <w:pStyle w:val="TableEntry"/>
            </w:pPr>
            <w:r w:rsidRPr="006D613E">
              <w:t>CHAN</w:t>
            </w:r>
          </w:p>
        </w:tc>
        <w:tc>
          <w:tcPr>
            <w:tcW w:w="2880" w:type="dxa"/>
            <w:shd w:val="clear" w:color="auto" w:fill="auto"/>
          </w:tcPr>
          <w:p w14:paraId="76A94E38" w14:textId="77777777" w:rsidR="00B11855" w:rsidRPr="006D613E" w:rsidRDefault="003D003E" w:rsidP="000A5604">
            <w:pPr>
              <w:pStyle w:val="TableEntry"/>
            </w:pPr>
            <w:r w:rsidRPr="006D613E">
              <w:t>Channel</w:t>
            </w:r>
          </w:p>
        </w:tc>
        <w:tc>
          <w:tcPr>
            <w:tcW w:w="2880" w:type="dxa"/>
            <w:shd w:val="clear" w:color="auto" w:fill="auto"/>
          </w:tcPr>
          <w:p w14:paraId="582AA3D7" w14:textId="77777777" w:rsidR="00B11855" w:rsidRPr="006D613E" w:rsidRDefault="003D003E" w:rsidP="000A5604">
            <w:pPr>
              <w:pStyle w:val="TableEntry"/>
            </w:pPr>
            <w:r w:rsidRPr="006D613E">
              <w:t>3</w:t>
            </w:r>
          </w:p>
        </w:tc>
      </w:tr>
    </w:tbl>
    <w:p w14:paraId="00370BEE" w14:textId="77777777" w:rsidR="00B11855" w:rsidRPr="006D613E" w:rsidRDefault="00B11855" w:rsidP="004574FE">
      <w:pPr>
        <w:pStyle w:val="BodyText"/>
      </w:pPr>
    </w:p>
    <w:p w14:paraId="5AD1530B" w14:textId="77777777" w:rsidR="00B11855" w:rsidRPr="006D613E" w:rsidRDefault="003D003E" w:rsidP="004574FE">
      <w:pPr>
        <w:pStyle w:val="BodyText"/>
      </w:pPr>
      <w:r w:rsidRPr="006D613E">
        <w:lastRenderedPageBreak/>
        <w:t>Nomenclature codes are obtained from IEEE-11073-10101 Medical Device Communications – Nomenclature where available. Additional codes that are not yet standardized are contained in the Rosetta Terminology Mapping (see IHE PCD Technical Framework Volume 3).</w:t>
      </w:r>
    </w:p>
    <w:p w14:paraId="2B6BC5EF" w14:textId="77777777" w:rsidR="00B11855" w:rsidRPr="006D613E" w:rsidRDefault="003D003E" w:rsidP="004574FE">
      <w:pPr>
        <w:pStyle w:val="BodyText"/>
      </w:pPr>
      <w:r w:rsidRPr="006D613E">
        <w:t>The context-free nomenclature code for a term in code block number 1 whose term code=4104 is equal to ((1 * 2**16) + 4104) = 1*65536 + 4104 = 69640 (which uniquely identifies the SpO2 monitor term) with a Reference ID of MDC_DEV_ANALY_SAT_O2. The context-sensitive form for the variant "MDS” is “MDC_DEV_ANALY_SAT_O2_MDS (appending the suffix "MDS"), and the Term Code is 69640+1 = 69641 (adding the Term Code Offset to the base Term Code).</w:t>
      </w:r>
    </w:p>
    <w:p w14:paraId="60952A21" w14:textId="77777777" w:rsidR="00B11855" w:rsidRPr="006D613E" w:rsidRDefault="003D003E" w:rsidP="00123C7B">
      <w:pPr>
        <w:pStyle w:val="BodyText"/>
        <w:outlineLvl w:val="0"/>
      </w:pPr>
      <w:r w:rsidRPr="006D613E">
        <w:t>The OBX-3 representation is “69641^MDC_DEV_ANALY_SAT_O2_MDS^MDC"</w:t>
      </w:r>
    </w:p>
    <w:p w14:paraId="557E18B1" w14:textId="77777777" w:rsidR="00B11855" w:rsidRPr="006D613E" w:rsidRDefault="003D003E" w:rsidP="004574FE">
      <w:pPr>
        <w:pStyle w:val="BodyText"/>
      </w:pPr>
      <w:r w:rsidRPr="006D613E">
        <w:t xml:space="preserve">The Virtual Medical Device variants are: MDC_DEV_ANALY_SAT_O2_VMD </w:t>
      </w:r>
      <w:r w:rsidR="00BC5827" w:rsidRPr="006D613E">
        <w:t>69642</w:t>
      </w:r>
      <w:r w:rsidRPr="006D613E">
        <w:t>, and "69642^ MDC_DEV_ANALY_SAT_O2_VMD^MDC" in OBX-3 representation.</w:t>
      </w:r>
    </w:p>
    <w:p w14:paraId="61861CEF" w14:textId="5A004332" w:rsidR="00B11855" w:rsidRPr="006D613E" w:rsidRDefault="003D003E" w:rsidP="004574FE">
      <w:pPr>
        <w:pStyle w:val="BodyText"/>
      </w:pPr>
      <w:r w:rsidRPr="006D613E">
        <w:t xml:space="preserve">To distinguish between periodic and aperiodic data, map from the IEEE 11073 Metric Access to </w:t>
      </w:r>
      <w:r w:rsidR="006D613E">
        <w:t>HL7</w:t>
      </w:r>
      <w:r w:rsidR="00995105" w:rsidRPr="006D613E">
        <w:t xml:space="preserve"> </w:t>
      </w:r>
      <w:r w:rsidRPr="006D613E">
        <w:t>and code in OBX-17. This is used where you want to distinguish periodic, aperiodic etc. Metric Category also provides distinction between manual and automatic.</w:t>
      </w:r>
    </w:p>
    <w:p w14:paraId="7110E678" w14:textId="77777777" w:rsidR="00B11855" w:rsidRPr="006D613E" w:rsidRDefault="003D003E" w:rsidP="004574FE">
      <w:pPr>
        <w:pStyle w:val="BodyText"/>
      </w:pPr>
      <w:r w:rsidRPr="006D613E">
        <w:t>Examples of device data (as opposed to patient data) that may be included to allow a receiving system to have a better record of the nature and status of a device are:</w:t>
      </w:r>
    </w:p>
    <w:p w14:paraId="30668E25" w14:textId="77777777" w:rsidR="00B11855" w:rsidRPr="006D613E" w:rsidRDefault="003D003E" w:rsidP="004574FE">
      <w:pPr>
        <w:pStyle w:val="BodyText"/>
      </w:pPr>
      <w:r w:rsidRPr="006D613E">
        <w:t>MDC_ATTR_SYS_TYPE is used to describe the type of the PCD such as monitor, ventilator, infusion pump, and shall be mapped at the MDS level in the OBX with the value described by OBX-3.</w:t>
      </w:r>
    </w:p>
    <w:p w14:paraId="6967E15A" w14:textId="77777777" w:rsidR="00B11855" w:rsidRPr="006D613E" w:rsidRDefault="003D003E" w:rsidP="004574FE">
      <w:pPr>
        <w:pStyle w:val="BodyText"/>
      </w:pPr>
      <w:r w:rsidRPr="006D613E">
        <w:t>MDC_ATTR_ID_MODEL is used to provide device vendor/model and shall be mapped at the MDS level in the OBX with the value described by OBX-3.</w:t>
      </w:r>
    </w:p>
    <w:p w14:paraId="513D3793" w14:textId="77777777" w:rsidR="00B11855" w:rsidRPr="006D613E" w:rsidRDefault="003D003E" w:rsidP="004574FE">
      <w:pPr>
        <w:pStyle w:val="BodyText"/>
      </w:pPr>
      <w:r w:rsidRPr="006D613E">
        <w:t>The unique identification of the particular instance of the device is put in OBX-18.</w:t>
      </w:r>
    </w:p>
    <w:p w14:paraId="3489E23D" w14:textId="77777777" w:rsidR="00B11855" w:rsidRPr="006D613E" w:rsidRDefault="003D003E" w:rsidP="004574FE">
      <w:pPr>
        <w:pStyle w:val="BodyText"/>
      </w:pPr>
      <w:r w:rsidRPr="006D613E">
        <w:t xml:space="preserve">MDC_ATTR_VMS_MDS_STAT describes states - disconnected, configuring, operating, terminating, disassociated, reconfiguring. </w:t>
      </w:r>
    </w:p>
    <w:p w14:paraId="28B8FDDA" w14:textId="77777777" w:rsidR="00B11855" w:rsidRPr="006D613E" w:rsidRDefault="003D003E" w:rsidP="004574FE">
      <w:pPr>
        <w:pStyle w:val="BodyText"/>
      </w:pPr>
      <w:r w:rsidRPr="006D613E">
        <w:t>For PCDs with complex operation states such as an infusion pump with a set of states like "Stopped", "Infusing Primary", "Infusing Secondary", "Bolus", etc., or a ventilator with states "Standby", "Ventilating", etc., the Device Operational Status Enumeration Object is mapped to OBX-3.</w:t>
      </w:r>
    </w:p>
    <w:p w14:paraId="5BEF56CE" w14:textId="77777777" w:rsidR="00B11855" w:rsidRPr="006D613E" w:rsidRDefault="003D003E" w:rsidP="004574FE">
      <w:pPr>
        <w:pStyle w:val="BodyText"/>
      </w:pPr>
      <w:r w:rsidRPr="006D613E">
        <w:t xml:space="preserve">See the Rosetta Terminology Mapping documents referenced in </w:t>
      </w:r>
      <w:r w:rsidR="00DA4C12" w:rsidRPr="006D613E">
        <w:t>IHE PCD Technical Framework Vol. 3</w:t>
      </w:r>
      <w:r w:rsidRPr="006D613E">
        <w:t xml:space="preserve"> for further examples of device data.</w:t>
      </w:r>
    </w:p>
    <w:p w14:paraId="07E20909" w14:textId="77777777" w:rsidR="00B11855" w:rsidRPr="006D613E" w:rsidRDefault="00B11855" w:rsidP="004574FE">
      <w:pPr>
        <w:pStyle w:val="BodyText"/>
      </w:pPr>
    </w:p>
    <w:p w14:paraId="05815CD7" w14:textId="77777777" w:rsidR="00B11855" w:rsidRPr="006D613E" w:rsidRDefault="003D003E" w:rsidP="005F16F9">
      <w:pPr>
        <w:pStyle w:val="AppendixHeading1"/>
        <w:rPr>
          <w:noProof w:val="0"/>
        </w:rPr>
      </w:pPr>
      <w:bookmarkStart w:id="514" w:name="_Ref400458280"/>
      <w:bookmarkStart w:id="515" w:name="_Toc401769851"/>
      <w:bookmarkStart w:id="516" w:name="_Toc466373758"/>
      <w:r w:rsidRPr="006D613E">
        <w:rPr>
          <w:noProof w:val="0"/>
        </w:rPr>
        <w:lastRenderedPageBreak/>
        <w:t>Common Segment Descriptions</w:t>
      </w:r>
      <w:bookmarkEnd w:id="514"/>
      <w:bookmarkEnd w:id="515"/>
      <w:bookmarkEnd w:id="516"/>
    </w:p>
    <w:p w14:paraId="4ED34AEB" w14:textId="77777777" w:rsidR="00B11855" w:rsidRPr="006D613E" w:rsidRDefault="003D003E" w:rsidP="005F16F9">
      <w:pPr>
        <w:pStyle w:val="AppendixHeading2"/>
        <w:rPr>
          <w:noProof w:val="0"/>
        </w:rPr>
      </w:pPr>
      <w:bookmarkStart w:id="517" w:name="_Toc401769852"/>
      <w:bookmarkStart w:id="518" w:name="_Toc466373759"/>
      <w:r w:rsidRPr="006D613E">
        <w:rPr>
          <w:noProof w:val="0"/>
        </w:rPr>
        <w:t>MSH – Message Header Segment</w:t>
      </w:r>
      <w:bookmarkEnd w:id="517"/>
      <w:bookmarkEnd w:id="518"/>
    </w:p>
    <w:p w14:paraId="1AEDF6A9" w14:textId="571ECABA" w:rsidR="00B11855" w:rsidRPr="006D613E" w:rsidRDefault="003D003E" w:rsidP="000A5604">
      <w:pPr>
        <w:pStyle w:val="BodyText"/>
      </w:pPr>
      <w:r w:rsidRPr="006D613E">
        <w:t xml:space="preserve">See </w:t>
      </w:r>
      <w:r w:rsidR="006D613E">
        <w:t>HL7</w:t>
      </w:r>
      <w:r w:rsidR="00995105" w:rsidRPr="006D613E">
        <w:t xml:space="preserve"> </w:t>
      </w:r>
      <w:r w:rsidRPr="006D613E">
        <w:t>v2.6: chapter 2 (2.14.9)</w:t>
      </w:r>
    </w:p>
    <w:p w14:paraId="361C6A57" w14:textId="77777777" w:rsidR="00B11855" w:rsidRPr="006D613E" w:rsidRDefault="003D003E" w:rsidP="000A5604">
      <w:pPr>
        <w:pStyle w:val="BodyText"/>
      </w:pPr>
      <w:r w:rsidRPr="006D613E">
        <w:t>This segment defines the intent, source, destination, and some specifics of the syntax of a message.</w:t>
      </w:r>
    </w:p>
    <w:p w14:paraId="7B28673D" w14:textId="77777777" w:rsidR="001A4392" w:rsidRPr="006D613E" w:rsidRDefault="001A4392" w:rsidP="000A5604">
      <w:pPr>
        <w:pStyle w:val="BodyText"/>
      </w:pPr>
    </w:p>
    <w:p w14:paraId="580D94FB" w14:textId="77777777" w:rsidR="00B11855" w:rsidRPr="006D613E" w:rsidRDefault="003D003E" w:rsidP="00123C7B">
      <w:pPr>
        <w:pStyle w:val="TableTitle"/>
        <w:outlineLvl w:val="0"/>
      </w:pPr>
      <w:r w:rsidRPr="006D613E">
        <w:t>Table B.1-1: MSH - Message Header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196"/>
        <w:gridCol w:w="760"/>
        <w:gridCol w:w="961"/>
        <w:gridCol w:w="933"/>
        <w:gridCol w:w="1037"/>
        <w:gridCol w:w="3288"/>
      </w:tblGrid>
      <w:tr w:rsidR="00C40FD5" w:rsidRPr="006D613E" w14:paraId="4416985F" w14:textId="77777777" w:rsidTr="00EB7483">
        <w:trPr>
          <w:cantSplit/>
          <w:tblHeader/>
          <w:jc w:val="center"/>
        </w:trPr>
        <w:tc>
          <w:tcPr>
            <w:tcW w:w="975" w:type="dxa"/>
            <w:shd w:val="clear" w:color="auto" w:fill="D9D9D9"/>
          </w:tcPr>
          <w:p w14:paraId="1C194AE9" w14:textId="77777777" w:rsidR="00B11855" w:rsidRPr="006D613E" w:rsidRDefault="003D003E" w:rsidP="000A5604">
            <w:pPr>
              <w:pStyle w:val="TableEntryHeader"/>
            </w:pPr>
            <w:r w:rsidRPr="006D613E">
              <w:t>SEQ</w:t>
            </w:r>
          </w:p>
        </w:tc>
        <w:tc>
          <w:tcPr>
            <w:tcW w:w="1196" w:type="dxa"/>
            <w:shd w:val="clear" w:color="auto" w:fill="D9D9D9"/>
          </w:tcPr>
          <w:p w14:paraId="115B8B70" w14:textId="77777777" w:rsidR="00B11855" w:rsidRPr="006D613E" w:rsidRDefault="003D003E" w:rsidP="000A5604">
            <w:pPr>
              <w:pStyle w:val="TableEntryHeader"/>
            </w:pPr>
            <w:r w:rsidRPr="006D613E">
              <w:t>LEN</w:t>
            </w:r>
          </w:p>
        </w:tc>
        <w:tc>
          <w:tcPr>
            <w:tcW w:w="760" w:type="dxa"/>
            <w:shd w:val="clear" w:color="auto" w:fill="D9D9D9"/>
          </w:tcPr>
          <w:p w14:paraId="00010369" w14:textId="77777777" w:rsidR="00B11855" w:rsidRPr="006D613E" w:rsidRDefault="003D003E" w:rsidP="000A5604">
            <w:pPr>
              <w:pStyle w:val="TableEntryHeader"/>
            </w:pPr>
            <w:r w:rsidRPr="006D613E">
              <w:t>DT</w:t>
            </w:r>
          </w:p>
        </w:tc>
        <w:tc>
          <w:tcPr>
            <w:tcW w:w="961" w:type="dxa"/>
            <w:shd w:val="clear" w:color="auto" w:fill="D9D9D9"/>
          </w:tcPr>
          <w:p w14:paraId="41EC7DB4" w14:textId="77777777" w:rsidR="00B11855" w:rsidRPr="006D613E" w:rsidRDefault="003D003E" w:rsidP="000A5604">
            <w:pPr>
              <w:pStyle w:val="TableEntryHeader"/>
            </w:pPr>
            <w:r w:rsidRPr="006D613E">
              <w:t>Usage</w:t>
            </w:r>
          </w:p>
        </w:tc>
        <w:tc>
          <w:tcPr>
            <w:tcW w:w="933" w:type="dxa"/>
            <w:shd w:val="clear" w:color="auto" w:fill="D9D9D9"/>
          </w:tcPr>
          <w:p w14:paraId="289F42D4" w14:textId="77777777" w:rsidR="00B11855" w:rsidRPr="006D613E" w:rsidRDefault="003D003E" w:rsidP="000A5604">
            <w:pPr>
              <w:pStyle w:val="TableEntryHeader"/>
            </w:pPr>
            <w:r w:rsidRPr="006D613E">
              <w:t>Card.</w:t>
            </w:r>
          </w:p>
        </w:tc>
        <w:tc>
          <w:tcPr>
            <w:tcW w:w="1037" w:type="dxa"/>
            <w:shd w:val="clear" w:color="auto" w:fill="D9D9D9"/>
          </w:tcPr>
          <w:p w14:paraId="00D37797" w14:textId="77777777" w:rsidR="00B11855" w:rsidRPr="006D613E" w:rsidRDefault="003D003E" w:rsidP="000A5604">
            <w:pPr>
              <w:pStyle w:val="TableEntryHeader"/>
            </w:pPr>
            <w:r w:rsidRPr="006D613E">
              <w:t>TBL#</w:t>
            </w:r>
          </w:p>
        </w:tc>
        <w:tc>
          <w:tcPr>
            <w:tcW w:w="3288" w:type="dxa"/>
            <w:shd w:val="clear" w:color="auto" w:fill="D9D9D9"/>
          </w:tcPr>
          <w:p w14:paraId="4B9F94A7" w14:textId="77777777" w:rsidR="00B11855" w:rsidRPr="006D613E" w:rsidRDefault="003D003E" w:rsidP="000A5604">
            <w:pPr>
              <w:pStyle w:val="TableEntryHeader"/>
            </w:pPr>
            <w:r w:rsidRPr="006D613E">
              <w:t>Element name</w:t>
            </w:r>
          </w:p>
        </w:tc>
      </w:tr>
      <w:tr w:rsidR="00C40FD5" w:rsidRPr="006D613E" w14:paraId="3063E64A" w14:textId="77777777" w:rsidTr="00EB7483">
        <w:trPr>
          <w:cantSplit/>
          <w:jc w:val="center"/>
        </w:trPr>
        <w:tc>
          <w:tcPr>
            <w:tcW w:w="975" w:type="dxa"/>
            <w:shd w:val="clear" w:color="auto" w:fill="auto"/>
          </w:tcPr>
          <w:p w14:paraId="31E04150" w14:textId="77777777" w:rsidR="00B11855" w:rsidRPr="006D613E" w:rsidRDefault="003D003E" w:rsidP="000A5604">
            <w:pPr>
              <w:pStyle w:val="TableEntry"/>
            </w:pPr>
            <w:r w:rsidRPr="006D613E">
              <w:t>1</w:t>
            </w:r>
          </w:p>
        </w:tc>
        <w:tc>
          <w:tcPr>
            <w:tcW w:w="1196" w:type="dxa"/>
            <w:shd w:val="clear" w:color="auto" w:fill="auto"/>
          </w:tcPr>
          <w:p w14:paraId="03367AE0" w14:textId="77777777" w:rsidR="00B11855" w:rsidRPr="006D613E" w:rsidRDefault="003D003E" w:rsidP="000A5604">
            <w:pPr>
              <w:pStyle w:val="TableEntry"/>
            </w:pPr>
            <w:r w:rsidRPr="006D613E">
              <w:t>1</w:t>
            </w:r>
          </w:p>
        </w:tc>
        <w:tc>
          <w:tcPr>
            <w:tcW w:w="760" w:type="dxa"/>
            <w:shd w:val="clear" w:color="auto" w:fill="auto"/>
          </w:tcPr>
          <w:p w14:paraId="5C148A90" w14:textId="77777777" w:rsidR="00B11855" w:rsidRPr="006D613E" w:rsidRDefault="003D003E" w:rsidP="000A5604">
            <w:pPr>
              <w:pStyle w:val="TableEntry"/>
            </w:pPr>
            <w:r w:rsidRPr="006D613E">
              <w:t>ST</w:t>
            </w:r>
          </w:p>
        </w:tc>
        <w:tc>
          <w:tcPr>
            <w:tcW w:w="961" w:type="dxa"/>
            <w:shd w:val="clear" w:color="auto" w:fill="auto"/>
          </w:tcPr>
          <w:p w14:paraId="1B149015" w14:textId="77777777" w:rsidR="00B11855" w:rsidRPr="006D613E" w:rsidRDefault="003D003E" w:rsidP="000A5604">
            <w:pPr>
              <w:pStyle w:val="TableEntry"/>
            </w:pPr>
            <w:r w:rsidRPr="006D613E">
              <w:t>R</w:t>
            </w:r>
          </w:p>
        </w:tc>
        <w:tc>
          <w:tcPr>
            <w:tcW w:w="933" w:type="dxa"/>
            <w:shd w:val="clear" w:color="auto" w:fill="auto"/>
          </w:tcPr>
          <w:p w14:paraId="7EE830F8" w14:textId="77777777" w:rsidR="00B11855" w:rsidRPr="006D613E" w:rsidRDefault="003D003E" w:rsidP="000A5604">
            <w:pPr>
              <w:pStyle w:val="TableEntry"/>
            </w:pPr>
            <w:r w:rsidRPr="006D613E">
              <w:t>[1..1]</w:t>
            </w:r>
          </w:p>
        </w:tc>
        <w:tc>
          <w:tcPr>
            <w:tcW w:w="1037" w:type="dxa"/>
            <w:shd w:val="clear" w:color="auto" w:fill="auto"/>
          </w:tcPr>
          <w:p w14:paraId="2CAB94E7" w14:textId="77777777" w:rsidR="00B11855" w:rsidRPr="006D613E" w:rsidRDefault="00B11855" w:rsidP="000A5604">
            <w:pPr>
              <w:pStyle w:val="TableEntry"/>
            </w:pPr>
          </w:p>
        </w:tc>
        <w:tc>
          <w:tcPr>
            <w:tcW w:w="3288" w:type="dxa"/>
            <w:shd w:val="clear" w:color="auto" w:fill="auto"/>
          </w:tcPr>
          <w:p w14:paraId="4D7C30AB" w14:textId="77777777" w:rsidR="00B11855" w:rsidRPr="006D613E" w:rsidRDefault="003D003E" w:rsidP="000A5604">
            <w:pPr>
              <w:pStyle w:val="TableEntry"/>
            </w:pPr>
            <w:r w:rsidRPr="006D613E">
              <w:t>Field Separator</w:t>
            </w:r>
          </w:p>
        </w:tc>
      </w:tr>
      <w:tr w:rsidR="00C40FD5" w:rsidRPr="006D613E" w14:paraId="21067C0B" w14:textId="77777777" w:rsidTr="00EB7483">
        <w:trPr>
          <w:cantSplit/>
          <w:jc w:val="center"/>
        </w:trPr>
        <w:tc>
          <w:tcPr>
            <w:tcW w:w="975" w:type="dxa"/>
            <w:shd w:val="clear" w:color="auto" w:fill="auto"/>
          </w:tcPr>
          <w:p w14:paraId="03867A61" w14:textId="77777777" w:rsidR="00B11855" w:rsidRPr="006D613E" w:rsidRDefault="003D003E" w:rsidP="000A5604">
            <w:pPr>
              <w:pStyle w:val="TableEntry"/>
            </w:pPr>
            <w:r w:rsidRPr="006D613E">
              <w:t>2</w:t>
            </w:r>
          </w:p>
        </w:tc>
        <w:tc>
          <w:tcPr>
            <w:tcW w:w="1196" w:type="dxa"/>
            <w:shd w:val="clear" w:color="auto" w:fill="auto"/>
          </w:tcPr>
          <w:p w14:paraId="59119861" w14:textId="77777777" w:rsidR="00B11855" w:rsidRPr="006D613E" w:rsidRDefault="003D003E" w:rsidP="000A5604">
            <w:pPr>
              <w:pStyle w:val="TableEntry"/>
            </w:pPr>
            <w:r w:rsidRPr="006D613E">
              <w:t>4</w:t>
            </w:r>
          </w:p>
        </w:tc>
        <w:tc>
          <w:tcPr>
            <w:tcW w:w="760" w:type="dxa"/>
            <w:shd w:val="clear" w:color="auto" w:fill="auto"/>
          </w:tcPr>
          <w:p w14:paraId="130FA379" w14:textId="77777777" w:rsidR="00B11855" w:rsidRPr="006D613E" w:rsidRDefault="003D003E" w:rsidP="000A5604">
            <w:pPr>
              <w:pStyle w:val="TableEntry"/>
            </w:pPr>
            <w:r w:rsidRPr="006D613E">
              <w:t>ST</w:t>
            </w:r>
          </w:p>
        </w:tc>
        <w:tc>
          <w:tcPr>
            <w:tcW w:w="961" w:type="dxa"/>
            <w:shd w:val="clear" w:color="auto" w:fill="auto"/>
          </w:tcPr>
          <w:p w14:paraId="59FF1174" w14:textId="77777777" w:rsidR="00B11855" w:rsidRPr="006D613E" w:rsidRDefault="003D003E" w:rsidP="000A5604">
            <w:pPr>
              <w:pStyle w:val="TableEntry"/>
            </w:pPr>
            <w:r w:rsidRPr="006D613E">
              <w:t>R</w:t>
            </w:r>
          </w:p>
        </w:tc>
        <w:tc>
          <w:tcPr>
            <w:tcW w:w="933" w:type="dxa"/>
            <w:shd w:val="clear" w:color="auto" w:fill="auto"/>
          </w:tcPr>
          <w:p w14:paraId="294D6755" w14:textId="77777777" w:rsidR="00B11855" w:rsidRPr="006D613E" w:rsidRDefault="003D003E" w:rsidP="000A5604">
            <w:pPr>
              <w:pStyle w:val="TableEntry"/>
            </w:pPr>
            <w:r w:rsidRPr="006D613E">
              <w:t>[1..1]</w:t>
            </w:r>
          </w:p>
        </w:tc>
        <w:tc>
          <w:tcPr>
            <w:tcW w:w="1037" w:type="dxa"/>
            <w:shd w:val="clear" w:color="auto" w:fill="auto"/>
          </w:tcPr>
          <w:p w14:paraId="1981F9B4" w14:textId="77777777" w:rsidR="00B11855" w:rsidRPr="006D613E" w:rsidRDefault="00B11855" w:rsidP="000A5604">
            <w:pPr>
              <w:pStyle w:val="TableEntry"/>
            </w:pPr>
          </w:p>
        </w:tc>
        <w:tc>
          <w:tcPr>
            <w:tcW w:w="3288" w:type="dxa"/>
            <w:shd w:val="clear" w:color="auto" w:fill="auto"/>
          </w:tcPr>
          <w:p w14:paraId="2A552F5B" w14:textId="77777777" w:rsidR="00B11855" w:rsidRPr="006D613E" w:rsidRDefault="003D003E" w:rsidP="000A5604">
            <w:pPr>
              <w:pStyle w:val="TableEntry"/>
            </w:pPr>
            <w:r w:rsidRPr="006D613E">
              <w:t>Encoding Characters</w:t>
            </w:r>
          </w:p>
        </w:tc>
      </w:tr>
      <w:tr w:rsidR="00C40FD5" w:rsidRPr="006D613E" w14:paraId="656173A5" w14:textId="77777777" w:rsidTr="00EB7483">
        <w:trPr>
          <w:cantSplit/>
          <w:jc w:val="center"/>
        </w:trPr>
        <w:tc>
          <w:tcPr>
            <w:tcW w:w="975" w:type="dxa"/>
            <w:shd w:val="clear" w:color="auto" w:fill="auto"/>
          </w:tcPr>
          <w:p w14:paraId="10D17E80" w14:textId="77777777" w:rsidR="00B11855" w:rsidRPr="006D613E" w:rsidRDefault="003D003E" w:rsidP="000A5604">
            <w:pPr>
              <w:pStyle w:val="TableEntry"/>
            </w:pPr>
            <w:r w:rsidRPr="006D613E">
              <w:t>3</w:t>
            </w:r>
          </w:p>
        </w:tc>
        <w:tc>
          <w:tcPr>
            <w:tcW w:w="1196" w:type="dxa"/>
            <w:shd w:val="clear" w:color="auto" w:fill="auto"/>
          </w:tcPr>
          <w:p w14:paraId="4FEEB96F" w14:textId="77777777" w:rsidR="00B11855" w:rsidRPr="006D613E" w:rsidRDefault="003D003E" w:rsidP="000A5604">
            <w:pPr>
              <w:pStyle w:val="TableEntry"/>
            </w:pPr>
            <w:r w:rsidRPr="006D613E">
              <w:t>227</w:t>
            </w:r>
          </w:p>
        </w:tc>
        <w:tc>
          <w:tcPr>
            <w:tcW w:w="760" w:type="dxa"/>
            <w:shd w:val="clear" w:color="auto" w:fill="auto"/>
          </w:tcPr>
          <w:p w14:paraId="144CB55D" w14:textId="77777777" w:rsidR="00B11855" w:rsidRPr="006D613E" w:rsidRDefault="003D003E" w:rsidP="000A5604">
            <w:pPr>
              <w:pStyle w:val="TableEntry"/>
            </w:pPr>
            <w:r w:rsidRPr="006D613E">
              <w:t>HD</w:t>
            </w:r>
          </w:p>
        </w:tc>
        <w:tc>
          <w:tcPr>
            <w:tcW w:w="961" w:type="dxa"/>
            <w:shd w:val="clear" w:color="auto" w:fill="auto"/>
          </w:tcPr>
          <w:p w14:paraId="5DD662B0" w14:textId="77777777" w:rsidR="00B11855" w:rsidRPr="006D613E" w:rsidRDefault="003D003E" w:rsidP="000A5604">
            <w:pPr>
              <w:pStyle w:val="TableEntry"/>
            </w:pPr>
            <w:r w:rsidRPr="006D613E">
              <w:t>R</w:t>
            </w:r>
          </w:p>
        </w:tc>
        <w:tc>
          <w:tcPr>
            <w:tcW w:w="933" w:type="dxa"/>
            <w:shd w:val="clear" w:color="auto" w:fill="auto"/>
          </w:tcPr>
          <w:p w14:paraId="0494D2BB" w14:textId="77777777" w:rsidR="00B11855" w:rsidRPr="006D613E" w:rsidRDefault="003D003E" w:rsidP="000A5604">
            <w:pPr>
              <w:pStyle w:val="TableEntry"/>
            </w:pPr>
            <w:r w:rsidRPr="006D613E">
              <w:t>[1..1]</w:t>
            </w:r>
          </w:p>
        </w:tc>
        <w:tc>
          <w:tcPr>
            <w:tcW w:w="1037" w:type="dxa"/>
            <w:shd w:val="clear" w:color="auto" w:fill="auto"/>
          </w:tcPr>
          <w:p w14:paraId="5C650CC6" w14:textId="77777777" w:rsidR="00B11855" w:rsidRPr="006D613E" w:rsidRDefault="003D003E" w:rsidP="000A5604">
            <w:pPr>
              <w:pStyle w:val="TableEntry"/>
            </w:pPr>
            <w:r w:rsidRPr="006D613E">
              <w:t>0361</w:t>
            </w:r>
          </w:p>
        </w:tc>
        <w:tc>
          <w:tcPr>
            <w:tcW w:w="3288" w:type="dxa"/>
            <w:shd w:val="clear" w:color="auto" w:fill="auto"/>
          </w:tcPr>
          <w:p w14:paraId="2BA7F4A7" w14:textId="77777777" w:rsidR="00B11855" w:rsidRPr="006D613E" w:rsidRDefault="003D003E" w:rsidP="000A5604">
            <w:pPr>
              <w:pStyle w:val="TableEntry"/>
            </w:pPr>
            <w:r w:rsidRPr="006D613E">
              <w:t>Sending Application</w:t>
            </w:r>
          </w:p>
        </w:tc>
      </w:tr>
      <w:tr w:rsidR="00C40FD5" w:rsidRPr="006D613E" w14:paraId="5DB8D1AB" w14:textId="77777777" w:rsidTr="00EB7483">
        <w:trPr>
          <w:cantSplit/>
          <w:jc w:val="center"/>
        </w:trPr>
        <w:tc>
          <w:tcPr>
            <w:tcW w:w="975" w:type="dxa"/>
            <w:shd w:val="clear" w:color="auto" w:fill="auto"/>
          </w:tcPr>
          <w:p w14:paraId="669E7DFF" w14:textId="77777777" w:rsidR="00B11855" w:rsidRPr="006D613E" w:rsidRDefault="003D003E" w:rsidP="000A5604">
            <w:pPr>
              <w:pStyle w:val="TableEntry"/>
            </w:pPr>
            <w:r w:rsidRPr="006D613E">
              <w:t>4</w:t>
            </w:r>
          </w:p>
        </w:tc>
        <w:tc>
          <w:tcPr>
            <w:tcW w:w="1196" w:type="dxa"/>
            <w:shd w:val="clear" w:color="auto" w:fill="auto"/>
          </w:tcPr>
          <w:p w14:paraId="69547F8B" w14:textId="77777777" w:rsidR="00B11855" w:rsidRPr="006D613E" w:rsidRDefault="003D003E" w:rsidP="000A5604">
            <w:pPr>
              <w:pStyle w:val="TableEntry"/>
            </w:pPr>
            <w:r w:rsidRPr="006D613E">
              <w:t>227</w:t>
            </w:r>
          </w:p>
        </w:tc>
        <w:tc>
          <w:tcPr>
            <w:tcW w:w="760" w:type="dxa"/>
            <w:shd w:val="clear" w:color="auto" w:fill="auto"/>
          </w:tcPr>
          <w:p w14:paraId="69ADE484" w14:textId="77777777" w:rsidR="00B11855" w:rsidRPr="006D613E" w:rsidRDefault="003D003E" w:rsidP="000A5604">
            <w:pPr>
              <w:pStyle w:val="TableEntry"/>
            </w:pPr>
            <w:r w:rsidRPr="006D613E">
              <w:t>HD</w:t>
            </w:r>
          </w:p>
        </w:tc>
        <w:tc>
          <w:tcPr>
            <w:tcW w:w="961" w:type="dxa"/>
            <w:shd w:val="clear" w:color="auto" w:fill="auto"/>
          </w:tcPr>
          <w:p w14:paraId="4F2480CE" w14:textId="77777777" w:rsidR="00B11855" w:rsidRPr="006D613E" w:rsidRDefault="003D003E" w:rsidP="000A5604">
            <w:pPr>
              <w:pStyle w:val="TableEntry"/>
            </w:pPr>
            <w:r w:rsidRPr="006D613E">
              <w:t>RE</w:t>
            </w:r>
          </w:p>
        </w:tc>
        <w:tc>
          <w:tcPr>
            <w:tcW w:w="933" w:type="dxa"/>
            <w:shd w:val="clear" w:color="auto" w:fill="auto"/>
          </w:tcPr>
          <w:p w14:paraId="466E4B68" w14:textId="77777777" w:rsidR="00B11855" w:rsidRPr="006D613E" w:rsidRDefault="003D003E" w:rsidP="000A5604">
            <w:pPr>
              <w:pStyle w:val="TableEntry"/>
            </w:pPr>
            <w:r w:rsidRPr="006D613E">
              <w:t>[0..1]</w:t>
            </w:r>
          </w:p>
        </w:tc>
        <w:tc>
          <w:tcPr>
            <w:tcW w:w="1037" w:type="dxa"/>
            <w:shd w:val="clear" w:color="auto" w:fill="auto"/>
          </w:tcPr>
          <w:p w14:paraId="104FB631" w14:textId="77777777" w:rsidR="00B11855" w:rsidRPr="006D613E" w:rsidRDefault="003D003E" w:rsidP="000A5604">
            <w:pPr>
              <w:pStyle w:val="TableEntry"/>
            </w:pPr>
            <w:r w:rsidRPr="006D613E">
              <w:t>0362</w:t>
            </w:r>
          </w:p>
        </w:tc>
        <w:tc>
          <w:tcPr>
            <w:tcW w:w="3288" w:type="dxa"/>
            <w:shd w:val="clear" w:color="auto" w:fill="auto"/>
          </w:tcPr>
          <w:p w14:paraId="5D0D2E5F" w14:textId="77777777" w:rsidR="00B11855" w:rsidRPr="006D613E" w:rsidRDefault="003D003E" w:rsidP="000A5604">
            <w:pPr>
              <w:pStyle w:val="TableEntry"/>
            </w:pPr>
            <w:r w:rsidRPr="006D613E">
              <w:t>Sending Facility</w:t>
            </w:r>
          </w:p>
        </w:tc>
      </w:tr>
      <w:tr w:rsidR="00C40FD5" w:rsidRPr="006D613E" w14:paraId="6D035E8F" w14:textId="77777777" w:rsidTr="00EB7483">
        <w:trPr>
          <w:cantSplit/>
          <w:jc w:val="center"/>
        </w:trPr>
        <w:tc>
          <w:tcPr>
            <w:tcW w:w="975" w:type="dxa"/>
            <w:shd w:val="clear" w:color="auto" w:fill="auto"/>
          </w:tcPr>
          <w:p w14:paraId="16508130" w14:textId="77777777" w:rsidR="00B11855" w:rsidRPr="006D613E" w:rsidRDefault="003D003E" w:rsidP="000A5604">
            <w:pPr>
              <w:pStyle w:val="TableEntry"/>
            </w:pPr>
            <w:r w:rsidRPr="006D613E">
              <w:t>5</w:t>
            </w:r>
          </w:p>
        </w:tc>
        <w:tc>
          <w:tcPr>
            <w:tcW w:w="1196" w:type="dxa"/>
            <w:shd w:val="clear" w:color="auto" w:fill="auto"/>
          </w:tcPr>
          <w:p w14:paraId="2978CFC7" w14:textId="77777777" w:rsidR="00B11855" w:rsidRPr="006D613E" w:rsidRDefault="003D003E" w:rsidP="000A5604">
            <w:pPr>
              <w:pStyle w:val="TableEntry"/>
            </w:pPr>
            <w:r w:rsidRPr="006D613E">
              <w:t>227</w:t>
            </w:r>
          </w:p>
        </w:tc>
        <w:tc>
          <w:tcPr>
            <w:tcW w:w="760" w:type="dxa"/>
            <w:shd w:val="clear" w:color="auto" w:fill="auto"/>
          </w:tcPr>
          <w:p w14:paraId="1AC7C7C2" w14:textId="77777777" w:rsidR="00B11855" w:rsidRPr="006D613E" w:rsidRDefault="003D003E" w:rsidP="000A5604">
            <w:pPr>
              <w:pStyle w:val="TableEntry"/>
            </w:pPr>
            <w:r w:rsidRPr="006D613E">
              <w:t>HD</w:t>
            </w:r>
          </w:p>
        </w:tc>
        <w:tc>
          <w:tcPr>
            <w:tcW w:w="961" w:type="dxa"/>
            <w:shd w:val="clear" w:color="auto" w:fill="auto"/>
          </w:tcPr>
          <w:p w14:paraId="7D47155F" w14:textId="77777777" w:rsidR="00B11855" w:rsidRPr="006D613E" w:rsidRDefault="003D003E" w:rsidP="000A5604">
            <w:pPr>
              <w:pStyle w:val="TableEntry"/>
            </w:pPr>
            <w:r w:rsidRPr="006D613E">
              <w:t>RE</w:t>
            </w:r>
          </w:p>
        </w:tc>
        <w:tc>
          <w:tcPr>
            <w:tcW w:w="933" w:type="dxa"/>
            <w:shd w:val="clear" w:color="auto" w:fill="auto"/>
          </w:tcPr>
          <w:p w14:paraId="2B0BCAAF" w14:textId="77777777" w:rsidR="00B11855" w:rsidRPr="006D613E" w:rsidRDefault="003D003E" w:rsidP="000A5604">
            <w:pPr>
              <w:pStyle w:val="TableEntry"/>
            </w:pPr>
            <w:r w:rsidRPr="006D613E">
              <w:t>[0..1]</w:t>
            </w:r>
          </w:p>
        </w:tc>
        <w:tc>
          <w:tcPr>
            <w:tcW w:w="1037" w:type="dxa"/>
            <w:shd w:val="clear" w:color="auto" w:fill="auto"/>
          </w:tcPr>
          <w:p w14:paraId="7E6B6813" w14:textId="77777777" w:rsidR="00B11855" w:rsidRPr="006D613E" w:rsidRDefault="003D003E" w:rsidP="000A5604">
            <w:pPr>
              <w:pStyle w:val="TableEntry"/>
            </w:pPr>
            <w:r w:rsidRPr="006D613E">
              <w:t>0361</w:t>
            </w:r>
          </w:p>
        </w:tc>
        <w:tc>
          <w:tcPr>
            <w:tcW w:w="3288" w:type="dxa"/>
            <w:shd w:val="clear" w:color="auto" w:fill="auto"/>
          </w:tcPr>
          <w:p w14:paraId="79848C32" w14:textId="77777777" w:rsidR="00B11855" w:rsidRPr="006D613E" w:rsidRDefault="003D003E" w:rsidP="000A5604">
            <w:pPr>
              <w:pStyle w:val="TableEntry"/>
            </w:pPr>
            <w:r w:rsidRPr="006D613E">
              <w:t>Receiving Application</w:t>
            </w:r>
          </w:p>
        </w:tc>
      </w:tr>
      <w:tr w:rsidR="00C40FD5" w:rsidRPr="006D613E" w14:paraId="388A9B4C" w14:textId="77777777" w:rsidTr="00EB7483">
        <w:trPr>
          <w:cantSplit/>
          <w:jc w:val="center"/>
        </w:trPr>
        <w:tc>
          <w:tcPr>
            <w:tcW w:w="975" w:type="dxa"/>
            <w:shd w:val="clear" w:color="auto" w:fill="auto"/>
          </w:tcPr>
          <w:p w14:paraId="354F92A7" w14:textId="77777777" w:rsidR="00B11855" w:rsidRPr="006D613E" w:rsidRDefault="003D003E" w:rsidP="000A5604">
            <w:pPr>
              <w:pStyle w:val="TableEntry"/>
            </w:pPr>
            <w:r w:rsidRPr="006D613E">
              <w:t>6</w:t>
            </w:r>
          </w:p>
        </w:tc>
        <w:tc>
          <w:tcPr>
            <w:tcW w:w="1196" w:type="dxa"/>
            <w:shd w:val="clear" w:color="auto" w:fill="auto"/>
          </w:tcPr>
          <w:p w14:paraId="48B9F080" w14:textId="77777777" w:rsidR="00B11855" w:rsidRPr="006D613E" w:rsidRDefault="003D003E" w:rsidP="000A5604">
            <w:pPr>
              <w:pStyle w:val="TableEntry"/>
            </w:pPr>
            <w:r w:rsidRPr="006D613E">
              <w:t>227</w:t>
            </w:r>
          </w:p>
        </w:tc>
        <w:tc>
          <w:tcPr>
            <w:tcW w:w="760" w:type="dxa"/>
            <w:shd w:val="clear" w:color="auto" w:fill="auto"/>
          </w:tcPr>
          <w:p w14:paraId="204C448E" w14:textId="77777777" w:rsidR="00B11855" w:rsidRPr="006D613E" w:rsidRDefault="003D003E" w:rsidP="000A5604">
            <w:pPr>
              <w:pStyle w:val="TableEntry"/>
            </w:pPr>
            <w:r w:rsidRPr="006D613E">
              <w:t>HD</w:t>
            </w:r>
          </w:p>
        </w:tc>
        <w:tc>
          <w:tcPr>
            <w:tcW w:w="961" w:type="dxa"/>
            <w:shd w:val="clear" w:color="auto" w:fill="auto"/>
          </w:tcPr>
          <w:p w14:paraId="28EEBE33" w14:textId="77777777" w:rsidR="00B11855" w:rsidRPr="006D613E" w:rsidRDefault="003D003E" w:rsidP="000A5604">
            <w:pPr>
              <w:pStyle w:val="TableEntry"/>
            </w:pPr>
            <w:r w:rsidRPr="006D613E">
              <w:t>RE</w:t>
            </w:r>
          </w:p>
        </w:tc>
        <w:tc>
          <w:tcPr>
            <w:tcW w:w="933" w:type="dxa"/>
            <w:shd w:val="clear" w:color="auto" w:fill="auto"/>
          </w:tcPr>
          <w:p w14:paraId="6A03705C" w14:textId="77777777" w:rsidR="00B11855" w:rsidRPr="006D613E" w:rsidRDefault="003D003E" w:rsidP="000A5604">
            <w:pPr>
              <w:pStyle w:val="TableEntry"/>
            </w:pPr>
            <w:r w:rsidRPr="006D613E">
              <w:t>[0..1]</w:t>
            </w:r>
          </w:p>
        </w:tc>
        <w:tc>
          <w:tcPr>
            <w:tcW w:w="1037" w:type="dxa"/>
            <w:shd w:val="clear" w:color="auto" w:fill="auto"/>
          </w:tcPr>
          <w:p w14:paraId="20FA5E5A" w14:textId="77777777" w:rsidR="00B11855" w:rsidRPr="006D613E" w:rsidRDefault="003D003E" w:rsidP="000A5604">
            <w:pPr>
              <w:pStyle w:val="TableEntry"/>
            </w:pPr>
            <w:r w:rsidRPr="006D613E">
              <w:t>0362</w:t>
            </w:r>
          </w:p>
        </w:tc>
        <w:tc>
          <w:tcPr>
            <w:tcW w:w="3288" w:type="dxa"/>
            <w:shd w:val="clear" w:color="auto" w:fill="auto"/>
          </w:tcPr>
          <w:p w14:paraId="40026FDF" w14:textId="77777777" w:rsidR="00B11855" w:rsidRPr="006D613E" w:rsidRDefault="003D003E" w:rsidP="000A5604">
            <w:pPr>
              <w:pStyle w:val="TableEntry"/>
            </w:pPr>
            <w:r w:rsidRPr="006D613E">
              <w:t>Receiving Facility</w:t>
            </w:r>
          </w:p>
        </w:tc>
      </w:tr>
      <w:tr w:rsidR="00C40FD5" w:rsidRPr="006D613E" w14:paraId="0C112DF8" w14:textId="77777777" w:rsidTr="00EB7483">
        <w:trPr>
          <w:cantSplit/>
          <w:jc w:val="center"/>
        </w:trPr>
        <w:tc>
          <w:tcPr>
            <w:tcW w:w="975" w:type="dxa"/>
            <w:shd w:val="clear" w:color="auto" w:fill="auto"/>
          </w:tcPr>
          <w:p w14:paraId="387491EB" w14:textId="77777777" w:rsidR="00B11855" w:rsidRPr="006D613E" w:rsidRDefault="003D003E" w:rsidP="000A5604">
            <w:pPr>
              <w:pStyle w:val="TableEntry"/>
            </w:pPr>
            <w:r w:rsidRPr="006D613E">
              <w:t>7</w:t>
            </w:r>
          </w:p>
        </w:tc>
        <w:tc>
          <w:tcPr>
            <w:tcW w:w="1196" w:type="dxa"/>
            <w:shd w:val="clear" w:color="auto" w:fill="auto"/>
          </w:tcPr>
          <w:p w14:paraId="6B0EC002" w14:textId="77777777" w:rsidR="00B11855" w:rsidRPr="006D613E" w:rsidRDefault="003D003E" w:rsidP="000A5604">
            <w:pPr>
              <w:pStyle w:val="TableEntry"/>
            </w:pPr>
            <w:r w:rsidRPr="006D613E">
              <w:t>24</w:t>
            </w:r>
          </w:p>
        </w:tc>
        <w:tc>
          <w:tcPr>
            <w:tcW w:w="760" w:type="dxa"/>
            <w:shd w:val="clear" w:color="auto" w:fill="auto"/>
          </w:tcPr>
          <w:p w14:paraId="2FE8EC30" w14:textId="77777777" w:rsidR="00B11855" w:rsidRPr="006D613E" w:rsidRDefault="003D003E" w:rsidP="000A5604">
            <w:pPr>
              <w:pStyle w:val="TableEntry"/>
            </w:pPr>
            <w:r w:rsidRPr="006D613E">
              <w:t>DTM</w:t>
            </w:r>
          </w:p>
        </w:tc>
        <w:tc>
          <w:tcPr>
            <w:tcW w:w="961" w:type="dxa"/>
            <w:shd w:val="clear" w:color="auto" w:fill="auto"/>
          </w:tcPr>
          <w:p w14:paraId="15B9B0CD" w14:textId="77777777" w:rsidR="00B11855" w:rsidRPr="006D613E" w:rsidRDefault="003D003E" w:rsidP="000A5604">
            <w:pPr>
              <w:pStyle w:val="TableEntry"/>
            </w:pPr>
            <w:r w:rsidRPr="006D613E">
              <w:t>R</w:t>
            </w:r>
          </w:p>
        </w:tc>
        <w:tc>
          <w:tcPr>
            <w:tcW w:w="933" w:type="dxa"/>
            <w:shd w:val="clear" w:color="auto" w:fill="auto"/>
          </w:tcPr>
          <w:p w14:paraId="0FC06744" w14:textId="77777777" w:rsidR="00B11855" w:rsidRPr="006D613E" w:rsidRDefault="003D003E" w:rsidP="000A5604">
            <w:pPr>
              <w:pStyle w:val="TableEntry"/>
            </w:pPr>
            <w:r w:rsidRPr="006D613E">
              <w:t>[1..1]</w:t>
            </w:r>
          </w:p>
        </w:tc>
        <w:tc>
          <w:tcPr>
            <w:tcW w:w="1037" w:type="dxa"/>
            <w:shd w:val="clear" w:color="auto" w:fill="auto"/>
          </w:tcPr>
          <w:p w14:paraId="6346576B" w14:textId="77777777" w:rsidR="00B11855" w:rsidRPr="006D613E" w:rsidRDefault="00B11855" w:rsidP="000A5604">
            <w:pPr>
              <w:pStyle w:val="TableEntry"/>
            </w:pPr>
          </w:p>
        </w:tc>
        <w:tc>
          <w:tcPr>
            <w:tcW w:w="3288" w:type="dxa"/>
            <w:shd w:val="clear" w:color="auto" w:fill="auto"/>
          </w:tcPr>
          <w:p w14:paraId="1C949B29" w14:textId="77777777" w:rsidR="00B11855" w:rsidRPr="006D613E" w:rsidRDefault="003D003E" w:rsidP="000A5604">
            <w:pPr>
              <w:pStyle w:val="TableEntry"/>
            </w:pPr>
            <w:r w:rsidRPr="006D613E">
              <w:t>Date/Time of Message</w:t>
            </w:r>
          </w:p>
        </w:tc>
      </w:tr>
      <w:tr w:rsidR="00C40FD5" w:rsidRPr="006D613E" w14:paraId="4D73A9D0" w14:textId="77777777" w:rsidTr="00EB7483">
        <w:trPr>
          <w:cantSplit/>
          <w:jc w:val="center"/>
        </w:trPr>
        <w:tc>
          <w:tcPr>
            <w:tcW w:w="975" w:type="dxa"/>
            <w:shd w:val="clear" w:color="auto" w:fill="auto"/>
          </w:tcPr>
          <w:p w14:paraId="0A1D2DCE" w14:textId="77777777" w:rsidR="00B11855" w:rsidRPr="006D613E" w:rsidRDefault="003D003E" w:rsidP="000A5604">
            <w:pPr>
              <w:pStyle w:val="TableEntry"/>
            </w:pPr>
            <w:r w:rsidRPr="006D613E">
              <w:t>8</w:t>
            </w:r>
          </w:p>
        </w:tc>
        <w:tc>
          <w:tcPr>
            <w:tcW w:w="1196" w:type="dxa"/>
            <w:shd w:val="clear" w:color="auto" w:fill="auto"/>
          </w:tcPr>
          <w:p w14:paraId="1C72FFD8" w14:textId="77777777" w:rsidR="00B11855" w:rsidRPr="006D613E" w:rsidRDefault="003D003E" w:rsidP="000A5604">
            <w:pPr>
              <w:pStyle w:val="TableEntry"/>
            </w:pPr>
            <w:r w:rsidRPr="006D613E">
              <w:t>40</w:t>
            </w:r>
          </w:p>
        </w:tc>
        <w:tc>
          <w:tcPr>
            <w:tcW w:w="760" w:type="dxa"/>
            <w:shd w:val="clear" w:color="auto" w:fill="auto"/>
          </w:tcPr>
          <w:p w14:paraId="02CDCA4E" w14:textId="77777777" w:rsidR="00B11855" w:rsidRPr="006D613E" w:rsidRDefault="003D003E" w:rsidP="000A5604">
            <w:pPr>
              <w:pStyle w:val="TableEntry"/>
            </w:pPr>
            <w:r w:rsidRPr="006D613E">
              <w:t>ST</w:t>
            </w:r>
          </w:p>
        </w:tc>
        <w:tc>
          <w:tcPr>
            <w:tcW w:w="961" w:type="dxa"/>
            <w:shd w:val="clear" w:color="auto" w:fill="auto"/>
          </w:tcPr>
          <w:p w14:paraId="2BD6B4BB" w14:textId="77777777" w:rsidR="00B11855" w:rsidRPr="006D613E" w:rsidRDefault="003D003E" w:rsidP="000A5604">
            <w:pPr>
              <w:pStyle w:val="TableEntry"/>
            </w:pPr>
            <w:r w:rsidRPr="006D613E">
              <w:t>X</w:t>
            </w:r>
          </w:p>
        </w:tc>
        <w:tc>
          <w:tcPr>
            <w:tcW w:w="933" w:type="dxa"/>
            <w:shd w:val="clear" w:color="auto" w:fill="auto"/>
          </w:tcPr>
          <w:p w14:paraId="66E02BB9" w14:textId="77777777" w:rsidR="00B11855" w:rsidRPr="006D613E" w:rsidRDefault="003D003E" w:rsidP="000A5604">
            <w:pPr>
              <w:pStyle w:val="TableEntry"/>
            </w:pPr>
            <w:r w:rsidRPr="006D613E">
              <w:t>[0..0]</w:t>
            </w:r>
          </w:p>
        </w:tc>
        <w:tc>
          <w:tcPr>
            <w:tcW w:w="1037" w:type="dxa"/>
            <w:shd w:val="clear" w:color="auto" w:fill="auto"/>
          </w:tcPr>
          <w:p w14:paraId="40FA351E" w14:textId="77777777" w:rsidR="00B11855" w:rsidRPr="006D613E" w:rsidRDefault="00B11855" w:rsidP="000A5604">
            <w:pPr>
              <w:pStyle w:val="TableEntry"/>
            </w:pPr>
          </w:p>
        </w:tc>
        <w:tc>
          <w:tcPr>
            <w:tcW w:w="3288" w:type="dxa"/>
            <w:shd w:val="clear" w:color="auto" w:fill="auto"/>
          </w:tcPr>
          <w:p w14:paraId="59D4A2BA" w14:textId="77777777" w:rsidR="00B11855" w:rsidRPr="006D613E" w:rsidRDefault="003D003E" w:rsidP="000A5604">
            <w:pPr>
              <w:pStyle w:val="TableEntry"/>
            </w:pPr>
            <w:r w:rsidRPr="006D613E">
              <w:t>Security</w:t>
            </w:r>
          </w:p>
        </w:tc>
      </w:tr>
      <w:tr w:rsidR="00C40FD5" w:rsidRPr="006D613E" w14:paraId="131C7703" w14:textId="77777777" w:rsidTr="00EB7483">
        <w:trPr>
          <w:cantSplit/>
          <w:jc w:val="center"/>
        </w:trPr>
        <w:tc>
          <w:tcPr>
            <w:tcW w:w="975" w:type="dxa"/>
            <w:shd w:val="clear" w:color="auto" w:fill="auto"/>
          </w:tcPr>
          <w:p w14:paraId="69466E25" w14:textId="77777777" w:rsidR="00B11855" w:rsidRPr="006D613E" w:rsidRDefault="003D003E" w:rsidP="000A5604">
            <w:pPr>
              <w:pStyle w:val="TableEntry"/>
            </w:pPr>
            <w:r w:rsidRPr="006D613E">
              <w:t>9</w:t>
            </w:r>
          </w:p>
        </w:tc>
        <w:tc>
          <w:tcPr>
            <w:tcW w:w="1196" w:type="dxa"/>
            <w:shd w:val="clear" w:color="auto" w:fill="auto"/>
          </w:tcPr>
          <w:p w14:paraId="4DFC7C9F" w14:textId="77777777" w:rsidR="00B11855" w:rsidRPr="006D613E" w:rsidRDefault="003D003E" w:rsidP="000A5604">
            <w:pPr>
              <w:pStyle w:val="TableEntry"/>
            </w:pPr>
            <w:r w:rsidRPr="006D613E">
              <w:t>15</w:t>
            </w:r>
          </w:p>
        </w:tc>
        <w:tc>
          <w:tcPr>
            <w:tcW w:w="760" w:type="dxa"/>
            <w:shd w:val="clear" w:color="auto" w:fill="auto"/>
          </w:tcPr>
          <w:p w14:paraId="6A45D147" w14:textId="77777777" w:rsidR="00B11855" w:rsidRPr="006D613E" w:rsidRDefault="003D003E" w:rsidP="000A5604">
            <w:pPr>
              <w:pStyle w:val="TableEntry"/>
            </w:pPr>
            <w:r w:rsidRPr="006D613E">
              <w:t>MSG</w:t>
            </w:r>
          </w:p>
        </w:tc>
        <w:tc>
          <w:tcPr>
            <w:tcW w:w="961" w:type="dxa"/>
            <w:shd w:val="clear" w:color="auto" w:fill="auto"/>
          </w:tcPr>
          <w:p w14:paraId="137A71C1" w14:textId="77777777" w:rsidR="00B11855" w:rsidRPr="006D613E" w:rsidRDefault="003D003E" w:rsidP="000A5604">
            <w:pPr>
              <w:pStyle w:val="TableEntry"/>
            </w:pPr>
            <w:r w:rsidRPr="006D613E">
              <w:t>R</w:t>
            </w:r>
          </w:p>
        </w:tc>
        <w:tc>
          <w:tcPr>
            <w:tcW w:w="933" w:type="dxa"/>
            <w:shd w:val="clear" w:color="auto" w:fill="auto"/>
          </w:tcPr>
          <w:p w14:paraId="5B6AAE3C" w14:textId="77777777" w:rsidR="00B11855" w:rsidRPr="006D613E" w:rsidRDefault="003D003E" w:rsidP="000A5604">
            <w:pPr>
              <w:pStyle w:val="TableEntry"/>
            </w:pPr>
            <w:r w:rsidRPr="006D613E">
              <w:t>[1..1]</w:t>
            </w:r>
          </w:p>
        </w:tc>
        <w:tc>
          <w:tcPr>
            <w:tcW w:w="1037" w:type="dxa"/>
            <w:shd w:val="clear" w:color="auto" w:fill="auto"/>
          </w:tcPr>
          <w:p w14:paraId="26AB2BAF" w14:textId="77777777" w:rsidR="00B11855" w:rsidRPr="006D613E" w:rsidRDefault="00B11855" w:rsidP="000A5604">
            <w:pPr>
              <w:pStyle w:val="TableEntry"/>
            </w:pPr>
          </w:p>
        </w:tc>
        <w:tc>
          <w:tcPr>
            <w:tcW w:w="3288" w:type="dxa"/>
            <w:shd w:val="clear" w:color="auto" w:fill="auto"/>
          </w:tcPr>
          <w:p w14:paraId="0FB7A408" w14:textId="77777777" w:rsidR="00B11855" w:rsidRPr="006D613E" w:rsidRDefault="003D003E" w:rsidP="000A5604">
            <w:pPr>
              <w:pStyle w:val="TableEntry"/>
            </w:pPr>
            <w:r w:rsidRPr="006D613E">
              <w:t>Message Type</w:t>
            </w:r>
          </w:p>
        </w:tc>
      </w:tr>
      <w:tr w:rsidR="00C40FD5" w:rsidRPr="006D613E" w14:paraId="1BF40728" w14:textId="77777777" w:rsidTr="00EB7483">
        <w:trPr>
          <w:cantSplit/>
          <w:jc w:val="center"/>
        </w:trPr>
        <w:tc>
          <w:tcPr>
            <w:tcW w:w="975" w:type="dxa"/>
            <w:shd w:val="clear" w:color="auto" w:fill="auto"/>
          </w:tcPr>
          <w:p w14:paraId="460E7918" w14:textId="77777777" w:rsidR="00B11855" w:rsidRPr="006D613E" w:rsidRDefault="003D003E" w:rsidP="000A5604">
            <w:pPr>
              <w:pStyle w:val="TableEntry"/>
            </w:pPr>
            <w:r w:rsidRPr="006D613E">
              <w:t>10</w:t>
            </w:r>
          </w:p>
        </w:tc>
        <w:tc>
          <w:tcPr>
            <w:tcW w:w="1196" w:type="dxa"/>
            <w:shd w:val="clear" w:color="auto" w:fill="auto"/>
          </w:tcPr>
          <w:p w14:paraId="344860BE" w14:textId="77777777" w:rsidR="00B11855" w:rsidRPr="006D613E" w:rsidRDefault="003D003E" w:rsidP="000A5604">
            <w:pPr>
              <w:pStyle w:val="TableEntry"/>
            </w:pPr>
            <w:r w:rsidRPr="006D613E">
              <w:t>199</w:t>
            </w:r>
          </w:p>
        </w:tc>
        <w:tc>
          <w:tcPr>
            <w:tcW w:w="760" w:type="dxa"/>
            <w:shd w:val="clear" w:color="auto" w:fill="auto"/>
          </w:tcPr>
          <w:p w14:paraId="57B41663" w14:textId="77777777" w:rsidR="00B11855" w:rsidRPr="006D613E" w:rsidRDefault="003D003E" w:rsidP="000A5604">
            <w:pPr>
              <w:pStyle w:val="TableEntry"/>
            </w:pPr>
            <w:r w:rsidRPr="006D613E">
              <w:t>ST</w:t>
            </w:r>
          </w:p>
        </w:tc>
        <w:tc>
          <w:tcPr>
            <w:tcW w:w="961" w:type="dxa"/>
            <w:shd w:val="clear" w:color="auto" w:fill="auto"/>
          </w:tcPr>
          <w:p w14:paraId="32CBCB1A" w14:textId="77777777" w:rsidR="00B11855" w:rsidRPr="006D613E" w:rsidRDefault="003D003E" w:rsidP="000A5604">
            <w:pPr>
              <w:pStyle w:val="TableEntry"/>
            </w:pPr>
            <w:r w:rsidRPr="006D613E">
              <w:t>R</w:t>
            </w:r>
          </w:p>
        </w:tc>
        <w:tc>
          <w:tcPr>
            <w:tcW w:w="933" w:type="dxa"/>
            <w:shd w:val="clear" w:color="auto" w:fill="auto"/>
          </w:tcPr>
          <w:p w14:paraId="4F3B76F1" w14:textId="77777777" w:rsidR="00B11855" w:rsidRPr="006D613E" w:rsidRDefault="003D003E" w:rsidP="000A5604">
            <w:pPr>
              <w:pStyle w:val="TableEntry"/>
            </w:pPr>
            <w:r w:rsidRPr="006D613E">
              <w:t>[1..1]</w:t>
            </w:r>
          </w:p>
        </w:tc>
        <w:tc>
          <w:tcPr>
            <w:tcW w:w="1037" w:type="dxa"/>
            <w:shd w:val="clear" w:color="auto" w:fill="auto"/>
          </w:tcPr>
          <w:p w14:paraId="374ED4DE" w14:textId="77777777" w:rsidR="00B11855" w:rsidRPr="006D613E" w:rsidRDefault="00B11855" w:rsidP="000A5604">
            <w:pPr>
              <w:pStyle w:val="TableEntry"/>
            </w:pPr>
          </w:p>
        </w:tc>
        <w:tc>
          <w:tcPr>
            <w:tcW w:w="3288" w:type="dxa"/>
            <w:shd w:val="clear" w:color="auto" w:fill="auto"/>
          </w:tcPr>
          <w:p w14:paraId="66490FE7" w14:textId="77777777" w:rsidR="00B11855" w:rsidRPr="006D613E" w:rsidRDefault="003D003E" w:rsidP="000A5604">
            <w:pPr>
              <w:pStyle w:val="TableEntry"/>
            </w:pPr>
            <w:r w:rsidRPr="006D613E">
              <w:t>Message Control Id</w:t>
            </w:r>
          </w:p>
        </w:tc>
      </w:tr>
      <w:tr w:rsidR="00C40FD5" w:rsidRPr="006D613E" w14:paraId="7D7F4DCE" w14:textId="77777777" w:rsidTr="00EB7483">
        <w:trPr>
          <w:cantSplit/>
          <w:jc w:val="center"/>
        </w:trPr>
        <w:tc>
          <w:tcPr>
            <w:tcW w:w="975" w:type="dxa"/>
            <w:shd w:val="clear" w:color="auto" w:fill="auto"/>
          </w:tcPr>
          <w:p w14:paraId="7BC35521" w14:textId="77777777" w:rsidR="00B11855" w:rsidRPr="006D613E" w:rsidRDefault="003D003E" w:rsidP="000A5604">
            <w:pPr>
              <w:pStyle w:val="TableEntry"/>
            </w:pPr>
            <w:r w:rsidRPr="006D613E">
              <w:t>11</w:t>
            </w:r>
          </w:p>
        </w:tc>
        <w:tc>
          <w:tcPr>
            <w:tcW w:w="1196" w:type="dxa"/>
            <w:shd w:val="clear" w:color="auto" w:fill="auto"/>
          </w:tcPr>
          <w:p w14:paraId="0FA5DDC2" w14:textId="77777777" w:rsidR="00B11855" w:rsidRPr="006D613E" w:rsidRDefault="003D003E" w:rsidP="000A5604">
            <w:pPr>
              <w:pStyle w:val="TableEntry"/>
            </w:pPr>
            <w:r w:rsidRPr="006D613E">
              <w:t>3</w:t>
            </w:r>
          </w:p>
        </w:tc>
        <w:tc>
          <w:tcPr>
            <w:tcW w:w="760" w:type="dxa"/>
            <w:shd w:val="clear" w:color="auto" w:fill="auto"/>
          </w:tcPr>
          <w:p w14:paraId="69391E3C" w14:textId="77777777" w:rsidR="00B11855" w:rsidRPr="006D613E" w:rsidRDefault="003D003E" w:rsidP="000A5604">
            <w:pPr>
              <w:pStyle w:val="TableEntry"/>
            </w:pPr>
            <w:r w:rsidRPr="006D613E">
              <w:t>PT</w:t>
            </w:r>
          </w:p>
        </w:tc>
        <w:tc>
          <w:tcPr>
            <w:tcW w:w="961" w:type="dxa"/>
            <w:shd w:val="clear" w:color="auto" w:fill="auto"/>
          </w:tcPr>
          <w:p w14:paraId="4F49DDEE" w14:textId="77777777" w:rsidR="00B11855" w:rsidRPr="006D613E" w:rsidRDefault="003D003E" w:rsidP="000A5604">
            <w:pPr>
              <w:pStyle w:val="TableEntry"/>
            </w:pPr>
            <w:r w:rsidRPr="006D613E">
              <w:t>R</w:t>
            </w:r>
          </w:p>
        </w:tc>
        <w:tc>
          <w:tcPr>
            <w:tcW w:w="933" w:type="dxa"/>
            <w:shd w:val="clear" w:color="auto" w:fill="auto"/>
          </w:tcPr>
          <w:p w14:paraId="5FD3D025" w14:textId="77777777" w:rsidR="00B11855" w:rsidRPr="006D613E" w:rsidRDefault="003D003E" w:rsidP="000A5604">
            <w:pPr>
              <w:pStyle w:val="TableEntry"/>
            </w:pPr>
            <w:r w:rsidRPr="006D613E">
              <w:t>[1..1]</w:t>
            </w:r>
          </w:p>
        </w:tc>
        <w:tc>
          <w:tcPr>
            <w:tcW w:w="1037" w:type="dxa"/>
            <w:shd w:val="clear" w:color="auto" w:fill="auto"/>
          </w:tcPr>
          <w:p w14:paraId="5BE50FBB" w14:textId="77777777" w:rsidR="00B11855" w:rsidRPr="006D613E" w:rsidRDefault="00B11855" w:rsidP="000A5604">
            <w:pPr>
              <w:pStyle w:val="TableEntry"/>
            </w:pPr>
          </w:p>
        </w:tc>
        <w:tc>
          <w:tcPr>
            <w:tcW w:w="3288" w:type="dxa"/>
            <w:shd w:val="clear" w:color="auto" w:fill="auto"/>
          </w:tcPr>
          <w:p w14:paraId="7D994F2C" w14:textId="77777777" w:rsidR="00B11855" w:rsidRPr="006D613E" w:rsidRDefault="003D003E" w:rsidP="000A5604">
            <w:pPr>
              <w:pStyle w:val="TableEntry"/>
            </w:pPr>
            <w:r w:rsidRPr="006D613E">
              <w:t>Processing Id</w:t>
            </w:r>
          </w:p>
        </w:tc>
      </w:tr>
      <w:tr w:rsidR="00C40FD5" w:rsidRPr="006D613E" w14:paraId="2962C147" w14:textId="77777777" w:rsidTr="00EB7483">
        <w:trPr>
          <w:cantSplit/>
          <w:jc w:val="center"/>
        </w:trPr>
        <w:tc>
          <w:tcPr>
            <w:tcW w:w="975" w:type="dxa"/>
            <w:shd w:val="clear" w:color="auto" w:fill="auto"/>
          </w:tcPr>
          <w:p w14:paraId="17D8DDBC" w14:textId="77777777" w:rsidR="00B11855" w:rsidRPr="006D613E" w:rsidRDefault="003D003E" w:rsidP="000A5604">
            <w:pPr>
              <w:pStyle w:val="TableEntry"/>
            </w:pPr>
            <w:r w:rsidRPr="006D613E">
              <w:t>12</w:t>
            </w:r>
          </w:p>
        </w:tc>
        <w:tc>
          <w:tcPr>
            <w:tcW w:w="1196" w:type="dxa"/>
            <w:shd w:val="clear" w:color="auto" w:fill="auto"/>
          </w:tcPr>
          <w:p w14:paraId="75BF3F8C" w14:textId="77777777" w:rsidR="00B11855" w:rsidRPr="006D613E" w:rsidRDefault="003D003E" w:rsidP="000A5604">
            <w:pPr>
              <w:pStyle w:val="TableEntry"/>
            </w:pPr>
            <w:r w:rsidRPr="006D613E">
              <w:t>60</w:t>
            </w:r>
          </w:p>
        </w:tc>
        <w:tc>
          <w:tcPr>
            <w:tcW w:w="760" w:type="dxa"/>
            <w:shd w:val="clear" w:color="auto" w:fill="auto"/>
          </w:tcPr>
          <w:p w14:paraId="44F5DE49" w14:textId="77777777" w:rsidR="00B11855" w:rsidRPr="006D613E" w:rsidRDefault="003D003E" w:rsidP="000A5604">
            <w:pPr>
              <w:pStyle w:val="TableEntry"/>
            </w:pPr>
            <w:r w:rsidRPr="006D613E">
              <w:t>VID</w:t>
            </w:r>
          </w:p>
        </w:tc>
        <w:tc>
          <w:tcPr>
            <w:tcW w:w="961" w:type="dxa"/>
            <w:shd w:val="clear" w:color="auto" w:fill="auto"/>
          </w:tcPr>
          <w:p w14:paraId="275D7D40" w14:textId="77777777" w:rsidR="00B11855" w:rsidRPr="006D613E" w:rsidRDefault="003D003E" w:rsidP="000A5604">
            <w:pPr>
              <w:pStyle w:val="TableEntry"/>
            </w:pPr>
            <w:r w:rsidRPr="006D613E">
              <w:t>R</w:t>
            </w:r>
          </w:p>
        </w:tc>
        <w:tc>
          <w:tcPr>
            <w:tcW w:w="933" w:type="dxa"/>
            <w:shd w:val="clear" w:color="auto" w:fill="auto"/>
          </w:tcPr>
          <w:p w14:paraId="489AB4D9" w14:textId="77777777" w:rsidR="00B11855" w:rsidRPr="006D613E" w:rsidRDefault="003D003E" w:rsidP="000A5604">
            <w:pPr>
              <w:pStyle w:val="TableEntry"/>
            </w:pPr>
            <w:r w:rsidRPr="006D613E">
              <w:t>[1..1]</w:t>
            </w:r>
          </w:p>
        </w:tc>
        <w:tc>
          <w:tcPr>
            <w:tcW w:w="1037" w:type="dxa"/>
            <w:shd w:val="clear" w:color="auto" w:fill="auto"/>
          </w:tcPr>
          <w:p w14:paraId="7218D64D" w14:textId="77777777" w:rsidR="00B11855" w:rsidRPr="006D613E" w:rsidRDefault="00B11855" w:rsidP="000A5604">
            <w:pPr>
              <w:pStyle w:val="TableEntry"/>
            </w:pPr>
          </w:p>
        </w:tc>
        <w:tc>
          <w:tcPr>
            <w:tcW w:w="3288" w:type="dxa"/>
            <w:shd w:val="clear" w:color="auto" w:fill="auto"/>
          </w:tcPr>
          <w:p w14:paraId="3DE23046" w14:textId="77777777" w:rsidR="00B11855" w:rsidRPr="006D613E" w:rsidRDefault="003D003E" w:rsidP="000A5604">
            <w:pPr>
              <w:pStyle w:val="TableEntry"/>
            </w:pPr>
            <w:r w:rsidRPr="006D613E">
              <w:t>Version ID</w:t>
            </w:r>
          </w:p>
        </w:tc>
      </w:tr>
      <w:tr w:rsidR="00C40FD5" w:rsidRPr="006D613E" w14:paraId="52417EFE" w14:textId="77777777" w:rsidTr="00EB7483">
        <w:trPr>
          <w:cantSplit/>
          <w:jc w:val="center"/>
        </w:trPr>
        <w:tc>
          <w:tcPr>
            <w:tcW w:w="975" w:type="dxa"/>
            <w:shd w:val="clear" w:color="auto" w:fill="auto"/>
          </w:tcPr>
          <w:p w14:paraId="4C9D7E15" w14:textId="77777777" w:rsidR="00B11855" w:rsidRPr="006D613E" w:rsidRDefault="003D003E" w:rsidP="000A5604">
            <w:pPr>
              <w:pStyle w:val="TableEntry"/>
            </w:pPr>
            <w:r w:rsidRPr="006D613E">
              <w:t>13</w:t>
            </w:r>
          </w:p>
        </w:tc>
        <w:tc>
          <w:tcPr>
            <w:tcW w:w="1196" w:type="dxa"/>
            <w:shd w:val="clear" w:color="auto" w:fill="auto"/>
          </w:tcPr>
          <w:p w14:paraId="50FADBCC" w14:textId="77777777" w:rsidR="00B11855" w:rsidRPr="006D613E" w:rsidRDefault="003D003E" w:rsidP="000A5604">
            <w:pPr>
              <w:pStyle w:val="TableEntry"/>
            </w:pPr>
            <w:r w:rsidRPr="006D613E">
              <w:t>15</w:t>
            </w:r>
          </w:p>
        </w:tc>
        <w:tc>
          <w:tcPr>
            <w:tcW w:w="760" w:type="dxa"/>
            <w:shd w:val="clear" w:color="auto" w:fill="auto"/>
          </w:tcPr>
          <w:p w14:paraId="42CEF7BA" w14:textId="77777777" w:rsidR="00B11855" w:rsidRPr="006D613E" w:rsidRDefault="003D003E" w:rsidP="000A5604">
            <w:pPr>
              <w:pStyle w:val="TableEntry"/>
            </w:pPr>
            <w:r w:rsidRPr="006D613E">
              <w:t>NM</w:t>
            </w:r>
          </w:p>
        </w:tc>
        <w:tc>
          <w:tcPr>
            <w:tcW w:w="961" w:type="dxa"/>
            <w:shd w:val="clear" w:color="auto" w:fill="auto"/>
          </w:tcPr>
          <w:p w14:paraId="19027383" w14:textId="77777777" w:rsidR="00B11855" w:rsidRPr="006D613E" w:rsidRDefault="003D003E" w:rsidP="000A5604">
            <w:pPr>
              <w:pStyle w:val="TableEntry"/>
            </w:pPr>
            <w:r w:rsidRPr="006D613E">
              <w:t>RE</w:t>
            </w:r>
          </w:p>
        </w:tc>
        <w:tc>
          <w:tcPr>
            <w:tcW w:w="933" w:type="dxa"/>
            <w:shd w:val="clear" w:color="auto" w:fill="auto"/>
          </w:tcPr>
          <w:p w14:paraId="0E16335F" w14:textId="77777777" w:rsidR="00B11855" w:rsidRPr="006D613E" w:rsidRDefault="003D003E" w:rsidP="000A5604">
            <w:pPr>
              <w:pStyle w:val="TableEntry"/>
            </w:pPr>
            <w:r w:rsidRPr="006D613E">
              <w:t>[0..1]</w:t>
            </w:r>
          </w:p>
        </w:tc>
        <w:tc>
          <w:tcPr>
            <w:tcW w:w="1037" w:type="dxa"/>
            <w:shd w:val="clear" w:color="auto" w:fill="auto"/>
          </w:tcPr>
          <w:p w14:paraId="04BD81A2" w14:textId="77777777" w:rsidR="00B11855" w:rsidRPr="006D613E" w:rsidRDefault="00B11855" w:rsidP="000A5604">
            <w:pPr>
              <w:pStyle w:val="TableEntry"/>
            </w:pPr>
          </w:p>
        </w:tc>
        <w:tc>
          <w:tcPr>
            <w:tcW w:w="3288" w:type="dxa"/>
            <w:shd w:val="clear" w:color="auto" w:fill="auto"/>
          </w:tcPr>
          <w:p w14:paraId="7522C737" w14:textId="77777777" w:rsidR="00B11855" w:rsidRPr="006D613E" w:rsidRDefault="003D003E" w:rsidP="000A5604">
            <w:pPr>
              <w:pStyle w:val="TableEntry"/>
            </w:pPr>
            <w:r w:rsidRPr="006D613E">
              <w:t>Sequence Number</w:t>
            </w:r>
          </w:p>
        </w:tc>
      </w:tr>
      <w:tr w:rsidR="00C40FD5" w:rsidRPr="006D613E" w14:paraId="37AF22C6" w14:textId="77777777" w:rsidTr="00EB7483">
        <w:trPr>
          <w:cantSplit/>
          <w:jc w:val="center"/>
        </w:trPr>
        <w:tc>
          <w:tcPr>
            <w:tcW w:w="975" w:type="dxa"/>
            <w:shd w:val="clear" w:color="auto" w:fill="auto"/>
          </w:tcPr>
          <w:p w14:paraId="35B1B369" w14:textId="77777777" w:rsidR="00B11855" w:rsidRPr="006D613E" w:rsidRDefault="003D003E" w:rsidP="000A5604">
            <w:pPr>
              <w:pStyle w:val="TableEntry"/>
            </w:pPr>
            <w:r w:rsidRPr="006D613E">
              <w:t>14</w:t>
            </w:r>
          </w:p>
        </w:tc>
        <w:tc>
          <w:tcPr>
            <w:tcW w:w="1196" w:type="dxa"/>
            <w:shd w:val="clear" w:color="auto" w:fill="auto"/>
          </w:tcPr>
          <w:p w14:paraId="7D3C9483" w14:textId="77777777" w:rsidR="00B11855" w:rsidRPr="006D613E" w:rsidRDefault="003D003E" w:rsidP="000A5604">
            <w:pPr>
              <w:pStyle w:val="TableEntry"/>
            </w:pPr>
            <w:r w:rsidRPr="006D613E">
              <w:t>180</w:t>
            </w:r>
          </w:p>
        </w:tc>
        <w:tc>
          <w:tcPr>
            <w:tcW w:w="760" w:type="dxa"/>
            <w:shd w:val="clear" w:color="auto" w:fill="auto"/>
          </w:tcPr>
          <w:p w14:paraId="181A6FD6" w14:textId="77777777" w:rsidR="00B11855" w:rsidRPr="006D613E" w:rsidRDefault="003D003E" w:rsidP="000A5604">
            <w:pPr>
              <w:pStyle w:val="TableEntry"/>
            </w:pPr>
            <w:r w:rsidRPr="006D613E">
              <w:t>ST</w:t>
            </w:r>
          </w:p>
        </w:tc>
        <w:tc>
          <w:tcPr>
            <w:tcW w:w="961" w:type="dxa"/>
            <w:shd w:val="clear" w:color="auto" w:fill="auto"/>
          </w:tcPr>
          <w:p w14:paraId="49411D2A" w14:textId="77777777" w:rsidR="00B11855" w:rsidRPr="006D613E" w:rsidRDefault="003D003E" w:rsidP="000A5604">
            <w:pPr>
              <w:pStyle w:val="TableEntry"/>
            </w:pPr>
            <w:r w:rsidRPr="006D613E">
              <w:t>X</w:t>
            </w:r>
          </w:p>
        </w:tc>
        <w:tc>
          <w:tcPr>
            <w:tcW w:w="933" w:type="dxa"/>
            <w:shd w:val="clear" w:color="auto" w:fill="auto"/>
          </w:tcPr>
          <w:p w14:paraId="6208A57A" w14:textId="77777777" w:rsidR="00B11855" w:rsidRPr="006D613E" w:rsidRDefault="003D003E" w:rsidP="000A5604">
            <w:pPr>
              <w:pStyle w:val="TableEntry"/>
            </w:pPr>
            <w:r w:rsidRPr="006D613E">
              <w:t>[0..0]</w:t>
            </w:r>
          </w:p>
        </w:tc>
        <w:tc>
          <w:tcPr>
            <w:tcW w:w="1037" w:type="dxa"/>
            <w:shd w:val="clear" w:color="auto" w:fill="auto"/>
          </w:tcPr>
          <w:p w14:paraId="00C135A1" w14:textId="77777777" w:rsidR="00B11855" w:rsidRPr="006D613E" w:rsidRDefault="00B11855" w:rsidP="000A5604">
            <w:pPr>
              <w:pStyle w:val="TableEntry"/>
            </w:pPr>
          </w:p>
        </w:tc>
        <w:tc>
          <w:tcPr>
            <w:tcW w:w="3288" w:type="dxa"/>
            <w:shd w:val="clear" w:color="auto" w:fill="auto"/>
          </w:tcPr>
          <w:p w14:paraId="0F332214" w14:textId="77777777" w:rsidR="00B11855" w:rsidRPr="006D613E" w:rsidRDefault="003D003E" w:rsidP="000A5604">
            <w:pPr>
              <w:pStyle w:val="TableEntry"/>
            </w:pPr>
            <w:r w:rsidRPr="006D613E">
              <w:t>Continuation Pointer</w:t>
            </w:r>
          </w:p>
        </w:tc>
      </w:tr>
      <w:tr w:rsidR="00C40FD5" w:rsidRPr="006D613E" w14:paraId="45DE55DF" w14:textId="77777777" w:rsidTr="00EB7483">
        <w:trPr>
          <w:cantSplit/>
          <w:jc w:val="center"/>
        </w:trPr>
        <w:tc>
          <w:tcPr>
            <w:tcW w:w="975" w:type="dxa"/>
            <w:shd w:val="clear" w:color="auto" w:fill="auto"/>
          </w:tcPr>
          <w:p w14:paraId="54D5CC2D" w14:textId="77777777" w:rsidR="00B11855" w:rsidRPr="006D613E" w:rsidRDefault="003D003E" w:rsidP="000A5604">
            <w:pPr>
              <w:pStyle w:val="TableEntry"/>
            </w:pPr>
            <w:r w:rsidRPr="006D613E">
              <w:t>15</w:t>
            </w:r>
          </w:p>
        </w:tc>
        <w:tc>
          <w:tcPr>
            <w:tcW w:w="1196" w:type="dxa"/>
            <w:shd w:val="clear" w:color="auto" w:fill="auto"/>
          </w:tcPr>
          <w:p w14:paraId="2906AC05" w14:textId="77777777" w:rsidR="00B11855" w:rsidRPr="006D613E" w:rsidRDefault="003D003E" w:rsidP="000A5604">
            <w:pPr>
              <w:pStyle w:val="TableEntry"/>
            </w:pPr>
            <w:r w:rsidRPr="006D613E">
              <w:t>2</w:t>
            </w:r>
          </w:p>
        </w:tc>
        <w:tc>
          <w:tcPr>
            <w:tcW w:w="760" w:type="dxa"/>
            <w:shd w:val="clear" w:color="auto" w:fill="auto"/>
          </w:tcPr>
          <w:p w14:paraId="00021536" w14:textId="77777777" w:rsidR="00B11855" w:rsidRPr="006D613E" w:rsidRDefault="003D003E" w:rsidP="000A5604">
            <w:pPr>
              <w:pStyle w:val="TableEntry"/>
            </w:pPr>
            <w:r w:rsidRPr="006D613E">
              <w:t>ID</w:t>
            </w:r>
          </w:p>
        </w:tc>
        <w:tc>
          <w:tcPr>
            <w:tcW w:w="961" w:type="dxa"/>
            <w:shd w:val="clear" w:color="auto" w:fill="auto"/>
          </w:tcPr>
          <w:p w14:paraId="6AF4607A" w14:textId="77777777" w:rsidR="00B11855" w:rsidRPr="006D613E" w:rsidRDefault="003D003E" w:rsidP="000A5604">
            <w:pPr>
              <w:pStyle w:val="TableEntry"/>
            </w:pPr>
            <w:r w:rsidRPr="006D613E">
              <w:t>R</w:t>
            </w:r>
          </w:p>
        </w:tc>
        <w:tc>
          <w:tcPr>
            <w:tcW w:w="933" w:type="dxa"/>
            <w:shd w:val="clear" w:color="auto" w:fill="auto"/>
          </w:tcPr>
          <w:p w14:paraId="3C261A70" w14:textId="77777777" w:rsidR="00B11855" w:rsidRPr="006D613E" w:rsidRDefault="003D003E" w:rsidP="000A5604">
            <w:pPr>
              <w:pStyle w:val="TableEntry"/>
            </w:pPr>
            <w:r w:rsidRPr="006D613E">
              <w:t>[1..1]</w:t>
            </w:r>
          </w:p>
        </w:tc>
        <w:tc>
          <w:tcPr>
            <w:tcW w:w="1037" w:type="dxa"/>
            <w:shd w:val="clear" w:color="auto" w:fill="auto"/>
          </w:tcPr>
          <w:p w14:paraId="1CD11487" w14:textId="77777777" w:rsidR="00B11855" w:rsidRPr="006D613E" w:rsidRDefault="003D003E" w:rsidP="000A5604">
            <w:pPr>
              <w:pStyle w:val="TableEntry"/>
            </w:pPr>
            <w:r w:rsidRPr="006D613E">
              <w:t>0155</w:t>
            </w:r>
          </w:p>
        </w:tc>
        <w:tc>
          <w:tcPr>
            <w:tcW w:w="3288" w:type="dxa"/>
            <w:shd w:val="clear" w:color="auto" w:fill="auto"/>
          </w:tcPr>
          <w:p w14:paraId="1C0D50B8" w14:textId="77777777" w:rsidR="00B11855" w:rsidRPr="006D613E" w:rsidRDefault="003D003E" w:rsidP="000A5604">
            <w:pPr>
              <w:pStyle w:val="TableEntry"/>
            </w:pPr>
            <w:r w:rsidRPr="006D613E">
              <w:t>Accept Acknowledgement Type</w:t>
            </w:r>
          </w:p>
        </w:tc>
      </w:tr>
      <w:tr w:rsidR="00C40FD5" w:rsidRPr="006D613E" w14:paraId="1E6F1E31" w14:textId="77777777" w:rsidTr="00EB7483">
        <w:trPr>
          <w:cantSplit/>
          <w:jc w:val="center"/>
        </w:trPr>
        <w:tc>
          <w:tcPr>
            <w:tcW w:w="975" w:type="dxa"/>
            <w:shd w:val="clear" w:color="auto" w:fill="auto"/>
          </w:tcPr>
          <w:p w14:paraId="7D911A3C" w14:textId="77777777" w:rsidR="00B11855" w:rsidRPr="006D613E" w:rsidRDefault="003D003E" w:rsidP="000A5604">
            <w:pPr>
              <w:pStyle w:val="TableEntry"/>
            </w:pPr>
            <w:r w:rsidRPr="006D613E">
              <w:t>16</w:t>
            </w:r>
          </w:p>
        </w:tc>
        <w:tc>
          <w:tcPr>
            <w:tcW w:w="1196" w:type="dxa"/>
            <w:shd w:val="clear" w:color="auto" w:fill="auto"/>
          </w:tcPr>
          <w:p w14:paraId="42A861EA" w14:textId="77777777" w:rsidR="00B11855" w:rsidRPr="006D613E" w:rsidRDefault="003D003E" w:rsidP="000A5604">
            <w:pPr>
              <w:pStyle w:val="TableEntry"/>
            </w:pPr>
            <w:r w:rsidRPr="006D613E">
              <w:t>2</w:t>
            </w:r>
          </w:p>
        </w:tc>
        <w:tc>
          <w:tcPr>
            <w:tcW w:w="760" w:type="dxa"/>
            <w:shd w:val="clear" w:color="auto" w:fill="auto"/>
          </w:tcPr>
          <w:p w14:paraId="50C11A0F" w14:textId="77777777" w:rsidR="00B11855" w:rsidRPr="006D613E" w:rsidRDefault="003D003E" w:rsidP="000A5604">
            <w:pPr>
              <w:pStyle w:val="TableEntry"/>
            </w:pPr>
            <w:r w:rsidRPr="006D613E">
              <w:t>ID</w:t>
            </w:r>
          </w:p>
        </w:tc>
        <w:tc>
          <w:tcPr>
            <w:tcW w:w="961" w:type="dxa"/>
            <w:shd w:val="clear" w:color="auto" w:fill="auto"/>
          </w:tcPr>
          <w:p w14:paraId="1B11994D" w14:textId="77777777" w:rsidR="00B11855" w:rsidRPr="006D613E" w:rsidRDefault="003D003E" w:rsidP="000A5604">
            <w:pPr>
              <w:pStyle w:val="TableEntry"/>
            </w:pPr>
            <w:r w:rsidRPr="006D613E">
              <w:t>R</w:t>
            </w:r>
          </w:p>
        </w:tc>
        <w:tc>
          <w:tcPr>
            <w:tcW w:w="933" w:type="dxa"/>
            <w:shd w:val="clear" w:color="auto" w:fill="auto"/>
          </w:tcPr>
          <w:p w14:paraId="0D32EF60" w14:textId="77777777" w:rsidR="00B11855" w:rsidRPr="006D613E" w:rsidRDefault="003D003E" w:rsidP="000A5604">
            <w:pPr>
              <w:pStyle w:val="TableEntry"/>
            </w:pPr>
            <w:r w:rsidRPr="006D613E">
              <w:t>[1..1]</w:t>
            </w:r>
          </w:p>
        </w:tc>
        <w:tc>
          <w:tcPr>
            <w:tcW w:w="1037" w:type="dxa"/>
            <w:shd w:val="clear" w:color="auto" w:fill="auto"/>
          </w:tcPr>
          <w:p w14:paraId="7615E587" w14:textId="77777777" w:rsidR="00B11855" w:rsidRPr="006D613E" w:rsidRDefault="003D003E" w:rsidP="000A5604">
            <w:pPr>
              <w:pStyle w:val="TableEntry"/>
            </w:pPr>
            <w:r w:rsidRPr="006D613E">
              <w:t>0155</w:t>
            </w:r>
          </w:p>
        </w:tc>
        <w:tc>
          <w:tcPr>
            <w:tcW w:w="3288" w:type="dxa"/>
            <w:shd w:val="clear" w:color="auto" w:fill="auto"/>
          </w:tcPr>
          <w:p w14:paraId="411359F7" w14:textId="77777777" w:rsidR="00B11855" w:rsidRPr="006D613E" w:rsidRDefault="003D003E" w:rsidP="000A5604">
            <w:pPr>
              <w:pStyle w:val="TableEntry"/>
            </w:pPr>
            <w:r w:rsidRPr="006D613E">
              <w:t>Application Acknowledgement Type</w:t>
            </w:r>
          </w:p>
        </w:tc>
      </w:tr>
      <w:tr w:rsidR="00C40FD5" w:rsidRPr="006D613E" w14:paraId="213F6D05" w14:textId="77777777" w:rsidTr="00EB7483">
        <w:trPr>
          <w:cantSplit/>
          <w:jc w:val="center"/>
        </w:trPr>
        <w:tc>
          <w:tcPr>
            <w:tcW w:w="975" w:type="dxa"/>
            <w:shd w:val="clear" w:color="auto" w:fill="auto"/>
          </w:tcPr>
          <w:p w14:paraId="27E5FFE4" w14:textId="77777777" w:rsidR="00B11855" w:rsidRPr="006D613E" w:rsidRDefault="003D003E" w:rsidP="000A5604">
            <w:pPr>
              <w:pStyle w:val="TableEntry"/>
            </w:pPr>
            <w:r w:rsidRPr="006D613E">
              <w:t>17</w:t>
            </w:r>
          </w:p>
        </w:tc>
        <w:tc>
          <w:tcPr>
            <w:tcW w:w="1196" w:type="dxa"/>
            <w:shd w:val="clear" w:color="auto" w:fill="auto"/>
          </w:tcPr>
          <w:p w14:paraId="3D96893F" w14:textId="77777777" w:rsidR="00B11855" w:rsidRPr="006D613E" w:rsidRDefault="003D003E" w:rsidP="000A5604">
            <w:pPr>
              <w:pStyle w:val="TableEntry"/>
            </w:pPr>
            <w:r w:rsidRPr="006D613E">
              <w:t>3</w:t>
            </w:r>
          </w:p>
        </w:tc>
        <w:tc>
          <w:tcPr>
            <w:tcW w:w="760" w:type="dxa"/>
            <w:shd w:val="clear" w:color="auto" w:fill="auto"/>
          </w:tcPr>
          <w:p w14:paraId="531C114C" w14:textId="77777777" w:rsidR="00B11855" w:rsidRPr="006D613E" w:rsidRDefault="003D003E" w:rsidP="000A5604">
            <w:pPr>
              <w:pStyle w:val="TableEntry"/>
            </w:pPr>
            <w:r w:rsidRPr="006D613E">
              <w:t>ID</w:t>
            </w:r>
          </w:p>
        </w:tc>
        <w:tc>
          <w:tcPr>
            <w:tcW w:w="961" w:type="dxa"/>
            <w:shd w:val="clear" w:color="auto" w:fill="auto"/>
          </w:tcPr>
          <w:p w14:paraId="76D08186" w14:textId="77777777" w:rsidR="00B11855" w:rsidRPr="006D613E" w:rsidRDefault="003D003E" w:rsidP="000A5604">
            <w:pPr>
              <w:pStyle w:val="TableEntry"/>
            </w:pPr>
            <w:r w:rsidRPr="006D613E">
              <w:t>RE</w:t>
            </w:r>
          </w:p>
        </w:tc>
        <w:tc>
          <w:tcPr>
            <w:tcW w:w="933" w:type="dxa"/>
            <w:shd w:val="clear" w:color="auto" w:fill="auto"/>
          </w:tcPr>
          <w:p w14:paraId="3805E79E" w14:textId="77777777" w:rsidR="00B11855" w:rsidRPr="006D613E" w:rsidRDefault="003D003E" w:rsidP="000A5604">
            <w:pPr>
              <w:pStyle w:val="TableEntry"/>
            </w:pPr>
            <w:r w:rsidRPr="006D613E">
              <w:t>[0..1]</w:t>
            </w:r>
          </w:p>
        </w:tc>
        <w:tc>
          <w:tcPr>
            <w:tcW w:w="1037" w:type="dxa"/>
            <w:shd w:val="clear" w:color="auto" w:fill="auto"/>
          </w:tcPr>
          <w:p w14:paraId="55936EA4" w14:textId="77777777" w:rsidR="00B11855" w:rsidRPr="006D613E" w:rsidRDefault="003D003E" w:rsidP="000A5604">
            <w:pPr>
              <w:pStyle w:val="TableEntry"/>
            </w:pPr>
            <w:r w:rsidRPr="006D613E">
              <w:t>0399</w:t>
            </w:r>
          </w:p>
        </w:tc>
        <w:tc>
          <w:tcPr>
            <w:tcW w:w="3288" w:type="dxa"/>
            <w:shd w:val="clear" w:color="auto" w:fill="auto"/>
          </w:tcPr>
          <w:p w14:paraId="1408660B" w14:textId="77777777" w:rsidR="00B11855" w:rsidRPr="006D613E" w:rsidRDefault="003D003E" w:rsidP="000A5604">
            <w:pPr>
              <w:pStyle w:val="TableEntry"/>
            </w:pPr>
            <w:r w:rsidRPr="006D613E">
              <w:t>Country Code</w:t>
            </w:r>
          </w:p>
        </w:tc>
      </w:tr>
      <w:tr w:rsidR="00C40FD5" w:rsidRPr="006D613E" w14:paraId="0470ACC5" w14:textId="77777777" w:rsidTr="00EB7483">
        <w:trPr>
          <w:cantSplit/>
          <w:jc w:val="center"/>
        </w:trPr>
        <w:tc>
          <w:tcPr>
            <w:tcW w:w="975" w:type="dxa"/>
            <w:shd w:val="clear" w:color="auto" w:fill="auto"/>
          </w:tcPr>
          <w:p w14:paraId="19461510" w14:textId="77777777" w:rsidR="00B11855" w:rsidRPr="006D613E" w:rsidRDefault="003D003E" w:rsidP="000A5604">
            <w:pPr>
              <w:pStyle w:val="TableEntry"/>
            </w:pPr>
            <w:r w:rsidRPr="006D613E">
              <w:t>18</w:t>
            </w:r>
          </w:p>
        </w:tc>
        <w:tc>
          <w:tcPr>
            <w:tcW w:w="1196" w:type="dxa"/>
            <w:shd w:val="clear" w:color="auto" w:fill="auto"/>
          </w:tcPr>
          <w:p w14:paraId="30A2BBCA" w14:textId="77777777" w:rsidR="00B11855" w:rsidRPr="006D613E" w:rsidRDefault="003D003E" w:rsidP="000A5604">
            <w:pPr>
              <w:pStyle w:val="TableEntry"/>
            </w:pPr>
            <w:r w:rsidRPr="006D613E">
              <w:t>16</w:t>
            </w:r>
          </w:p>
        </w:tc>
        <w:tc>
          <w:tcPr>
            <w:tcW w:w="760" w:type="dxa"/>
            <w:shd w:val="clear" w:color="auto" w:fill="auto"/>
          </w:tcPr>
          <w:p w14:paraId="6E0AF7F7" w14:textId="77777777" w:rsidR="00B11855" w:rsidRPr="006D613E" w:rsidRDefault="003D003E" w:rsidP="000A5604">
            <w:pPr>
              <w:pStyle w:val="TableEntry"/>
            </w:pPr>
            <w:r w:rsidRPr="006D613E">
              <w:t>ID</w:t>
            </w:r>
          </w:p>
        </w:tc>
        <w:tc>
          <w:tcPr>
            <w:tcW w:w="961" w:type="dxa"/>
            <w:shd w:val="clear" w:color="auto" w:fill="auto"/>
          </w:tcPr>
          <w:p w14:paraId="35D7B8CA" w14:textId="77777777" w:rsidR="00B11855" w:rsidRPr="006D613E" w:rsidRDefault="003D003E" w:rsidP="000A5604">
            <w:pPr>
              <w:pStyle w:val="TableEntry"/>
            </w:pPr>
            <w:r w:rsidRPr="006D613E">
              <w:t>RE</w:t>
            </w:r>
          </w:p>
        </w:tc>
        <w:tc>
          <w:tcPr>
            <w:tcW w:w="933" w:type="dxa"/>
            <w:shd w:val="clear" w:color="auto" w:fill="auto"/>
          </w:tcPr>
          <w:p w14:paraId="2FD8F32D" w14:textId="77777777" w:rsidR="00B11855" w:rsidRPr="006D613E" w:rsidRDefault="003D003E" w:rsidP="000A5604">
            <w:pPr>
              <w:pStyle w:val="TableEntry"/>
            </w:pPr>
            <w:r w:rsidRPr="006D613E">
              <w:t>[0..1]</w:t>
            </w:r>
          </w:p>
        </w:tc>
        <w:tc>
          <w:tcPr>
            <w:tcW w:w="1037" w:type="dxa"/>
            <w:shd w:val="clear" w:color="auto" w:fill="auto"/>
          </w:tcPr>
          <w:p w14:paraId="30F5DE5D" w14:textId="77777777" w:rsidR="00B11855" w:rsidRPr="006D613E" w:rsidRDefault="003D003E" w:rsidP="000A5604">
            <w:pPr>
              <w:pStyle w:val="TableEntry"/>
            </w:pPr>
            <w:r w:rsidRPr="006D613E">
              <w:t>0211</w:t>
            </w:r>
          </w:p>
        </w:tc>
        <w:tc>
          <w:tcPr>
            <w:tcW w:w="3288" w:type="dxa"/>
            <w:shd w:val="clear" w:color="auto" w:fill="auto"/>
          </w:tcPr>
          <w:p w14:paraId="63606788" w14:textId="77777777" w:rsidR="00B11855" w:rsidRPr="006D613E" w:rsidRDefault="003D003E" w:rsidP="000A5604">
            <w:pPr>
              <w:pStyle w:val="TableEntry"/>
            </w:pPr>
            <w:r w:rsidRPr="006D613E">
              <w:t>Character Set</w:t>
            </w:r>
          </w:p>
        </w:tc>
      </w:tr>
      <w:tr w:rsidR="00C40FD5" w:rsidRPr="006D613E" w14:paraId="79A19274" w14:textId="77777777" w:rsidTr="00EB7483">
        <w:trPr>
          <w:cantSplit/>
          <w:jc w:val="center"/>
        </w:trPr>
        <w:tc>
          <w:tcPr>
            <w:tcW w:w="975" w:type="dxa"/>
            <w:shd w:val="clear" w:color="auto" w:fill="auto"/>
          </w:tcPr>
          <w:p w14:paraId="71A0A54E" w14:textId="77777777" w:rsidR="00B11855" w:rsidRPr="006D613E" w:rsidRDefault="003D003E" w:rsidP="000A5604">
            <w:pPr>
              <w:pStyle w:val="TableEntry"/>
            </w:pPr>
            <w:r w:rsidRPr="006D613E">
              <w:t>19</w:t>
            </w:r>
          </w:p>
        </w:tc>
        <w:tc>
          <w:tcPr>
            <w:tcW w:w="1196" w:type="dxa"/>
            <w:shd w:val="clear" w:color="auto" w:fill="auto"/>
          </w:tcPr>
          <w:p w14:paraId="3AF293D4" w14:textId="77777777" w:rsidR="00B11855" w:rsidRPr="006D613E" w:rsidRDefault="003D003E" w:rsidP="000A5604">
            <w:pPr>
              <w:pStyle w:val="TableEntry"/>
            </w:pPr>
            <w:r w:rsidRPr="006D613E">
              <w:t>705</w:t>
            </w:r>
          </w:p>
        </w:tc>
        <w:tc>
          <w:tcPr>
            <w:tcW w:w="760" w:type="dxa"/>
            <w:shd w:val="clear" w:color="auto" w:fill="auto"/>
          </w:tcPr>
          <w:p w14:paraId="071DF47A" w14:textId="77777777" w:rsidR="00B11855" w:rsidRPr="006D613E" w:rsidRDefault="003D003E" w:rsidP="000A5604">
            <w:pPr>
              <w:pStyle w:val="TableEntry"/>
            </w:pPr>
            <w:r w:rsidRPr="006D613E">
              <w:t>CWE</w:t>
            </w:r>
          </w:p>
        </w:tc>
        <w:tc>
          <w:tcPr>
            <w:tcW w:w="961" w:type="dxa"/>
            <w:shd w:val="clear" w:color="auto" w:fill="auto"/>
          </w:tcPr>
          <w:p w14:paraId="2338923C" w14:textId="77777777" w:rsidR="00B11855" w:rsidRPr="006D613E" w:rsidRDefault="003D003E" w:rsidP="000A5604">
            <w:pPr>
              <w:pStyle w:val="TableEntry"/>
            </w:pPr>
            <w:r w:rsidRPr="006D613E">
              <w:t>RE</w:t>
            </w:r>
          </w:p>
        </w:tc>
        <w:tc>
          <w:tcPr>
            <w:tcW w:w="933" w:type="dxa"/>
            <w:shd w:val="clear" w:color="auto" w:fill="auto"/>
          </w:tcPr>
          <w:p w14:paraId="4C4EDE30" w14:textId="77777777" w:rsidR="00B11855" w:rsidRPr="006D613E" w:rsidRDefault="003D003E" w:rsidP="000A5604">
            <w:pPr>
              <w:pStyle w:val="TableEntry"/>
            </w:pPr>
            <w:r w:rsidRPr="006D613E">
              <w:t>[0..1]</w:t>
            </w:r>
          </w:p>
        </w:tc>
        <w:tc>
          <w:tcPr>
            <w:tcW w:w="1037" w:type="dxa"/>
            <w:shd w:val="clear" w:color="auto" w:fill="auto"/>
          </w:tcPr>
          <w:p w14:paraId="08AEC1D7" w14:textId="77777777" w:rsidR="00B11855" w:rsidRPr="006D613E" w:rsidRDefault="00B11855" w:rsidP="000A5604">
            <w:pPr>
              <w:pStyle w:val="TableEntry"/>
            </w:pPr>
          </w:p>
        </w:tc>
        <w:tc>
          <w:tcPr>
            <w:tcW w:w="3288" w:type="dxa"/>
            <w:shd w:val="clear" w:color="auto" w:fill="auto"/>
          </w:tcPr>
          <w:p w14:paraId="334F05E3" w14:textId="77777777" w:rsidR="00B11855" w:rsidRPr="006D613E" w:rsidRDefault="003D003E" w:rsidP="000A5604">
            <w:pPr>
              <w:pStyle w:val="TableEntry"/>
            </w:pPr>
            <w:r w:rsidRPr="006D613E">
              <w:t>Principal Language of Message</w:t>
            </w:r>
          </w:p>
        </w:tc>
      </w:tr>
      <w:tr w:rsidR="00C40FD5" w:rsidRPr="006D613E" w14:paraId="1420FC79" w14:textId="77777777" w:rsidTr="00EB7483">
        <w:trPr>
          <w:cantSplit/>
          <w:jc w:val="center"/>
        </w:trPr>
        <w:tc>
          <w:tcPr>
            <w:tcW w:w="975" w:type="dxa"/>
            <w:shd w:val="clear" w:color="auto" w:fill="auto"/>
          </w:tcPr>
          <w:p w14:paraId="467C66CC" w14:textId="77777777" w:rsidR="00B11855" w:rsidRPr="006D613E" w:rsidRDefault="003D003E" w:rsidP="000A5604">
            <w:pPr>
              <w:pStyle w:val="TableEntry"/>
            </w:pPr>
            <w:r w:rsidRPr="006D613E">
              <w:t>20</w:t>
            </w:r>
          </w:p>
        </w:tc>
        <w:tc>
          <w:tcPr>
            <w:tcW w:w="1196" w:type="dxa"/>
            <w:shd w:val="clear" w:color="auto" w:fill="auto"/>
          </w:tcPr>
          <w:p w14:paraId="2D808749" w14:textId="77777777" w:rsidR="00B11855" w:rsidRPr="006D613E" w:rsidRDefault="003D003E" w:rsidP="000A5604">
            <w:pPr>
              <w:pStyle w:val="TableEntry"/>
            </w:pPr>
            <w:r w:rsidRPr="006D613E">
              <w:t>20</w:t>
            </w:r>
          </w:p>
        </w:tc>
        <w:tc>
          <w:tcPr>
            <w:tcW w:w="760" w:type="dxa"/>
            <w:shd w:val="clear" w:color="auto" w:fill="auto"/>
          </w:tcPr>
          <w:p w14:paraId="36D2D9EE" w14:textId="77777777" w:rsidR="00B11855" w:rsidRPr="006D613E" w:rsidRDefault="003D003E" w:rsidP="000A5604">
            <w:pPr>
              <w:pStyle w:val="TableEntry"/>
            </w:pPr>
            <w:r w:rsidRPr="006D613E">
              <w:t>ID</w:t>
            </w:r>
          </w:p>
        </w:tc>
        <w:tc>
          <w:tcPr>
            <w:tcW w:w="961" w:type="dxa"/>
            <w:shd w:val="clear" w:color="auto" w:fill="auto"/>
          </w:tcPr>
          <w:p w14:paraId="51FF5434" w14:textId="77777777" w:rsidR="00B11855" w:rsidRPr="006D613E" w:rsidRDefault="003D003E" w:rsidP="000A5604">
            <w:pPr>
              <w:pStyle w:val="TableEntry"/>
            </w:pPr>
            <w:r w:rsidRPr="006D613E">
              <w:t>X</w:t>
            </w:r>
          </w:p>
        </w:tc>
        <w:tc>
          <w:tcPr>
            <w:tcW w:w="933" w:type="dxa"/>
            <w:shd w:val="clear" w:color="auto" w:fill="auto"/>
          </w:tcPr>
          <w:p w14:paraId="4B4E3970" w14:textId="77777777" w:rsidR="00B11855" w:rsidRPr="006D613E" w:rsidRDefault="003D003E" w:rsidP="000A5604">
            <w:pPr>
              <w:pStyle w:val="TableEntry"/>
            </w:pPr>
            <w:r w:rsidRPr="006D613E">
              <w:t>[0..0]</w:t>
            </w:r>
          </w:p>
        </w:tc>
        <w:tc>
          <w:tcPr>
            <w:tcW w:w="1037" w:type="dxa"/>
            <w:shd w:val="clear" w:color="auto" w:fill="auto"/>
          </w:tcPr>
          <w:p w14:paraId="12FE62C5" w14:textId="77777777" w:rsidR="00B11855" w:rsidRPr="006D613E" w:rsidRDefault="003D003E" w:rsidP="000A5604">
            <w:pPr>
              <w:pStyle w:val="TableEntry"/>
            </w:pPr>
            <w:r w:rsidRPr="006D613E">
              <w:t>0356</w:t>
            </w:r>
          </w:p>
        </w:tc>
        <w:tc>
          <w:tcPr>
            <w:tcW w:w="3288" w:type="dxa"/>
            <w:shd w:val="clear" w:color="auto" w:fill="auto"/>
          </w:tcPr>
          <w:p w14:paraId="441FD451" w14:textId="77777777" w:rsidR="00B11855" w:rsidRPr="006D613E" w:rsidRDefault="003D003E" w:rsidP="000A5604">
            <w:pPr>
              <w:pStyle w:val="TableEntry"/>
            </w:pPr>
            <w:r w:rsidRPr="006D613E">
              <w:t>Alternate Character Set Handling Scheme</w:t>
            </w:r>
          </w:p>
        </w:tc>
      </w:tr>
      <w:tr w:rsidR="00C40FD5" w:rsidRPr="006D613E" w14:paraId="0894CD56" w14:textId="77777777" w:rsidTr="00EB7483">
        <w:trPr>
          <w:cantSplit/>
          <w:jc w:val="center"/>
        </w:trPr>
        <w:tc>
          <w:tcPr>
            <w:tcW w:w="975" w:type="dxa"/>
            <w:shd w:val="clear" w:color="auto" w:fill="auto"/>
          </w:tcPr>
          <w:p w14:paraId="508267A7" w14:textId="77777777" w:rsidR="00B11855" w:rsidRPr="006D613E" w:rsidRDefault="003D003E" w:rsidP="000A5604">
            <w:pPr>
              <w:pStyle w:val="TableEntry"/>
            </w:pPr>
            <w:r w:rsidRPr="006D613E">
              <w:t>21</w:t>
            </w:r>
          </w:p>
        </w:tc>
        <w:tc>
          <w:tcPr>
            <w:tcW w:w="1196" w:type="dxa"/>
            <w:shd w:val="clear" w:color="auto" w:fill="auto"/>
          </w:tcPr>
          <w:p w14:paraId="35CF4643" w14:textId="77777777" w:rsidR="00B11855" w:rsidRPr="006D613E" w:rsidRDefault="003D003E" w:rsidP="000A5604">
            <w:pPr>
              <w:pStyle w:val="TableEntry"/>
            </w:pPr>
            <w:r w:rsidRPr="006D613E">
              <w:t>427</w:t>
            </w:r>
          </w:p>
        </w:tc>
        <w:tc>
          <w:tcPr>
            <w:tcW w:w="760" w:type="dxa"/>
            <w:shd w:val="clear" w:color="auto" w:fill="auto"/>
          </w:tcPr>
          <w:p w14:paraId="6BC754F3" w14:textId="77777777" w:rsidR="00B11855" w:rsidRPr="006D613E" w:rsidRDefault="003D003E" w:rsidP="000A5604">
            <w:pPr>
              <w:pStyle w:val="TableEntry"/>
            </w:pPr>
            <w:r w:rsidRPr="006D613E">
              <w:t>EI</w:t>
            </w:r>
          </w:p>
        </w:tc>
        <w:tc>
          <w:tcPr>
            <w:tcW w:w="961" w:type="dxa"/>
            <w:shd w:val="clear" w:color="auto" w:fill="auto"/>
          </w:tcPr>
          <w:p w14:paraId="5912DB99" w14:textId="77777777" w:rsidR="00B11855" w:rsidRPr="006D613E" w:rsidRDefault="00DA4C12" w:rsidP="000A5604">
            <w:pPr>
              <w:pStyle w:val="TableEntry"/>
            </w:pPr>
            <w:r w:rsidRPr="006D613E">
              <w:t>O</w:t>
            </w:r>
          </w:p>
        </w:tc>
        <w:tc>
          <w:tcPr>
            <w:tcW w:w="933" w:type="dxa"/>
            <w:shd w:val="clear" w:color="auto" w:fill="auto"/>
          </w:tcPr>
          <w:p w14:paraId="437F5705" w14:textId="77777777" w:rsidR="00B11855" w:rsidRPr="006D613E" w:rsidRDefault="003D003E" w:rsidP="000A5604">
            <w:pPr>
              <w:pStyle w:val="TableEntry"/>
            </w:pPr>
            <w:r w:rsidRPr="006D613E">
              <w:t>[</w:t>
            </w:r>
            <w:r w:rsidR="00DA4C12" w:rsidRPr="006D613E">
              <w:t>0</w:t>
            </w:r>
            <w:r w:rsidRPr="006D613E">
              <w:t>..1]</w:t>
            </w:r>
          </w:p>
        </w:tc>
        <w:tc>
          <w:tcPr>
            <w:tcW w:w="1037" w:type="dxa"/>
            <w:shd w:val="clear" w:color="auto" w:fill="auto"/>
          </w:tcPr>
          <w:p w14:paraId="073A3DE0" w14:textId="77777777" w:rsidR="00B11855" w:rsidRPr="006D613E" w:rsidRDefault="00B11855" w:rsidP="000A5604">
            <w:pPr>
              <w:pStyle w:val="TableEntry"/>
            </w:pPr>
          </w:p>
        </w:tc>
        <w:tc>
          <w:tcPr>
            <w:tcW w:w="3288" w:type="dxa"/>
            <w:shd w:val="clear" w:color="auto" w:fill="auto"/>
          </w:tcPr>
          <w:p w14:paraId="606472CB" w14:textId="77777777" w:rsidR="00B11855" w:rsidRPr="006D613E" w:rsidRDefault="003D003E" w:rsidP="000A5604">
            <w:pPr>
              <w:pStyle w:val="TableEntry"/>
            </w:pPr>
            <w:r w:rsidRPr="006D613E">
              <w:t>Message Profile Identifier</w:t>
            </w:r>
          </w:p>
        </w:tc>
      </w:tr>
      <w:tr w:rsidR="00C40FD5" w:rsidRPr="006D613E" w14:paraId="44EA1F93" w14:textId="77777777" w:rsidTr="00EB7483">
        <w:trPr>
          <w:cantSplit/>
          <w:jc w:val="center"/>
        </w:trPr>
        <w:tc>
          <w:tcPr>
            <w:tcW w:w="975" w:type="dxa"/>
            <w:shd w:val="clear" w:color="auto" w:fill="auto"/>
          </w:tcPr>
          <w:p w14:paraId="4F960BD2" w14:textId="77777777" w:rsidR="00B11855" w:rsidRPr="006D613E" w:rsidRDefault="003D003E" w:rsidP="000A5604">
            <w:pPr>
              <w:pStyle w:val="TableEntry"/>
            </w:pPr>
            <w:r w:rsidRPr="006D613E">
              <w:t>22</w:t>
            </w:r>
          </w:p>
        </w:tc>
        <w:tc>
          <w:tcPr>
            <w:tcW w:w="1196" w:type="dxa"/>
            <w:shd w:val="clear" w:color="auto" w:fill="auto"/>
          </w:tcPr>
          <w:p w14:paraId="4A505E3D" w14:textId="77777777" w:rsidR="00B11855" w:rsidRPr="006D613E" w:rsidRDefault="003D003E" w:rsidP="000A5604">
            <w:pPr>
              <w:pStyle w:val="TableEntry"/>
            </w:pPr>
            <w:r w:rsidRPr="006D613E">
              <w:t>567</w:t>
            </w:r>
          </w:p>
        </w:tc>
        <w:tc>
          <w:tcPr>
            <w:tcW w:w="760" w:type="dxa"/>
            <w:shd w:val="clear" w:color="auto" w:fill="auto"/>
          </w:tcPr>
          <w:p w14:paraId="083C3A08" w14:textId="77777777" w:rsidR="00B11855" w:rsidRPr="006D613E" w:rsidRDefault="003D003E" w:rsidP="000A5604">
            <w:pPr>
              <w:pStyle w:val="TableEntry"/>
            </w:pPr>
            <w:r w:rsidRPr="006D613E">
              <w:t>XON</w:t>
            </w:r>
          </w:p>
        </w:tc>
        <w:tc>
          <w:tcPr>
            <w:tcW w:w="961" w:type="dxa"/>
            <w:shd w:val="clear" w:color="auto" w:fill="auto"/>
          </w:tcPr>
          <w:p w14:paraId="098AFFA7" w14:textId="77777777" w:rsidR="00B11855" w:rsidRPr="006D613E" w:rsidRDefault="003D003E" w:rsidP="000A5604">
            <w:pPr>
              <w:pStyle w:val="TableEntry"/>
            </w:pPr>
            <w:r w:rsidRPr="006D613E">
              <w:t>X</w:t>
            </w:r>
          </w:p>
        </w:tc>
        <w:tc>
          <w:tcPr>
            <w:tcW w:w="933" w:type="dxa"/>
            <w:shd w:val="clear" w:color="auto" w:fill="auto"/>
          </w:tcPr>
          <w:p w14:paraId="347E6CBB" w14:textId="77777777" w:rsidR="00B11855" w:rsidRPr="006D613E" w:rsidRDefault="003D003E" w:rsidP="000A5604">
            <w:pPr>
              <w:pStyle w:val="TableEntry"/>
            </w:pPr>
            <w:r w:rsidRPr="006D613E">
              <w:t>[0..0]</w:t>
            </w:r>
          </w:p>
        </w:tc>
        <w:tc>
          <w:tcPr>
            <w:tcW w:w="1037" w:type="dxa"/>
            <w:shd w:val="clear" w:color="auto" w:fill="auto"/>
          </w:tcPr>
          <w:p w14:paraId="711E0B36" w14:textId="77777777" w:rsidR="00B11855" w:rsidRPr="006D613E" w:rsidRDefault="00B11855" w:rsidP="000A5604">
            <w:pPr>
              <w:pStyle w:val="TableEntry"/>
            </w:pPr>
          </w:p>
        </w:tc>
        <w:tc>
          <w:tcPr>
            <w:tcW w:w="3288" w:type="dxa"/>
            <w:shd w:val="clear" w:color="auto" w:fill="auto"/>
          </w:tcPr>
          <w:p w14:paraId="28A1092F" w14:textId="77777777" w:rsidR="00B11855" w:rsidRPr="006D613E" w:rsidRDefault="003D003E" w:rsidP="000A5604">
            <w:pPr>
              <w:pStyle w:val="TableEntry"/>
            </w:pPr>
            <w:r w:rsidRPr="006D613E">
              <w:t>Sending Responsible Organization</w:t>
            </w:r>
          </w:p>
        </w:tc>
      </w:tr>
      <w:tr w:rsidR="00C40FD5" w:rsidRPr="006D613E" w14:paraId="1EF2BBFE" w14:textId="77777777" w:rsidTr="00EB7483">
        <w:trPr>
          <w:cantSplit/>
          <w:jc w:val="center"/>
        </w:trPr>
        <w:tc>
          <w:tcPr>
            <w:tcW w:w="975" w:type="dxa"/>
            <w:shd w:val="clear" w:color="auto" w:fill="auto"/>
          </w:tcPr>
          <w:p w14:paraId="64CA1986" w14:textId="77777777" w:rsidR="00B11855" w:rsidRPr="006D613E" w:rsidRDefault="003D003E" w:rsidP="000A5604">
            <w:pPr>
              <w:pStyle w:val="TableEntry"/>
            </w:pPr>
            <w:r w:rsidRPr="006D613E">
              <w:t>23</w:t>
            </w:r>
          </w:p>
        </w:tc>
        <w:tc>
          <w:tcPr>
            <w:tcW w:w="1196" w:type="dxa"/>
            <w:shd w:val="clear" w:color="auto" w:fill="auto"/>
          </w:tcPr>
          <w:p w14:paraId="384222B1" w14:textId="77777777" w:rsidR="00B11855" w:rsidRPr="006D613E" w:rsidRDefault="003D003E" w:rsidP="000A5604">
            <w:pPr>
              <w:pStyle w:val="TableEntry"/>
            </w:pPr>
            <w:r w:rsidRPr="006D613E">
              <w:t>567</w:t>
            </w:r>
          </w:p>
        </w:tc>
        <w:tc>
          <w:tcPr>
            <w:tcW w:w="760" w:type="dxa"/>
            <w:shd w:val="clear" w:color="auto" w:fill="auto"/>
          </w:tcPr>
          <w:p w14:paraId="5C39A130" w14:textId="77777777" w:rsidR="00B11855" w:rsidRPr="006D613E" w:rsidRDefault="003D003E" w:rsidP="000A5604">
            <w:pPr>
              <w:pStyle w:val="TableEntry"/>
            </w:pPr>
            <w:r w:rsidRPr="006D613E">
              <w:t>XON</w:t>
            </w:r>
          </w:p>
        </w:tc>
        <w:tc>
          <w:tcPr>
            <w:tcW w:w="961" w:type="dxa"/>
            <w:shd w:val="clear" w:color="auto" w:fill="auto"/>
          </w:tcPr>
          <w:p w14:paraId="29E993D1" w14:textId="77777777" w:rsidR="00B11855" w:rsidRPr="006D613E" w:rsidRDefault="003D003E" w:rsidP="000A5604">
            <w:pPr>
              <w:pStyle w:val="TableEntry"/>
            </w:pPr>
            <w:r w:rsidRPr="006D613E">
              <w:t>X</w:t>
            </w:r>
          </w:p>
        </w:tc>
        <w:tc>
          <w:tcPr>
            <w:tcW w:w="933" w:type="dxa"/>
            <w:shd w:val="clear" w:color="auto" w:fill="auto"/>
          </w:tcPr>
          <w:p w14:paraId="00D8898E" w14:textId="77777777" w:rsidR="00B11855" w:rsidRPr="006D613E" w:rsidRDefault="003D003E" w:rsidP="000A5604">
            <w:pPr>
              <w:pStyle w:val="TableEntry"/>
            </w:pPr>
            <w:r w:rsidRPr="006D613E">
              <w:t>[0..0]</w:t>
            </w:r>
          </w:p>
        </w:tc>
        <w:tc>
          <w:tcPr>
            <w:tcW w:w="1037" w:type="dxa"/>
            <w:shd w:val="clear" w:color="auto" w:fill="auto"/>
          </w:tcPr>
          <w:p w14:paraId="0E21AAC9" w14:textId="77777777" w:rsidR="00B11855" w:rsidRPr="006D613E" w:rsidRDefault="00B11855" w:rsidP="000A5604">
            <w:pPr>
              <w:pStyle w:val="TableEntry"/>
            </w:pPr>
          </w:p>
        </w:tc>
        <w:tc>
          <w:tcPr>
            <w:tcW w:w="3288" w:type="dxa"/>
            <w:shd w:val="clear" w:color="auto" w:fill="auto"/>
          </w:tcPr>
          <w:p w14:paraId="3CA19C37" w14:textId="77777777" w:rsidR="00B11855" w:rsidRPr="006D613E" w:rsidRDefault="003D003E" w:rsidP="000A5604">
            <w:pPr>
              <w:pStyle w:val="TableEntry"/>
            </w:pPr>
            <w:r w:rsidRPr="006D613E">
              <w:t>Receiving Responsible Organization</w:t>
            </w:r>
          </w:p>
        </w:tc>
      </w:tr>
      <w:tr w:rsidR="00C40FD5" w:rsidRPr="006D613E" w14:paraId="32DB745D" w14:textId="77777777" w:rsidTr="00EB7483">
        <w:trPr>
          <w:cantSplit/>
          <w:jc w:val="center"/>
        </w:trPr>
        <w:tc>
          <w:tcPr>
            <w:tcW w:w="975" w:type="dxa"/>
            <w:shd w:val="clear" w:color="auto" w:fill="auto"/>
          </w:tcPr>
          <w:p w14:paraId="6122BE83" w14:textId="77777777" w:rsidR="00B11855" w:rsidRPr="006D613E" w:rsidRDefault="003D003E" w:rsidP="000A5604">
            <w:pPr>
              <w:pStyle w:val="TableEntry"/>
            </w:pPr>
            <w:r w:rsidRPr="006D613E">
              <w:t>24</w:t>
            </w:r>
          </w:p>
        </w:tc>
        <w:tc>
          <w:tcPr>
            <w:tcW w:w="1196" w:type="dxa"/>
            <w:shd w:val="clear" w:color="auto" w:fill="auto"/>
          </w:tcPr>
          <w:p w14:paraId="0CF38D1F" w14:textId="77777777" w:rsidR="00B11855" w:rsidRPr="006D613E" w:rsidRDefault="003D003E" w:rsidP="000A5604">
            <w:pPr>
              <w:pStyle w:val="TableEntry"/>
            </w:pPr>
            <w:r w:rsidRPr="006D613E">
              <w:t>227</w:t>
            </w:r>
          </w:p>
        </w:tc>
        <w:tc>
          <w:tcPr>
            <w:tcW w:w="760" w:type="dxa"/>
            <w:shd w:val="clear" w:color="auto" w:fill="auto"/>
          </w:tcPr>
          <w:p w14:paraId="76799674" w14:textId="77777777" w:rsidR="00B11855" w:rsidRPr="006D613E" w:rsidRDefault="003D003E" w:rsidP="000A5604">
            <w:pPr>
              <w:pStyle w:val="TableEntry"/>
            </w:pPr>
            <w:r w:rsidRPr="006D613E">
              <w:t>HD</w:t>
            </w:r>
          </w:p>
        </w:tc>
        <w:tc>
          <w:tcPr>
            <w:tcW w:w="961" w:type="dxa"/>
            <w:shd w:val="clear" w:color="auto" w:fill="auto"/>
          </w:tcPr>
          <w:p w14:paraId="318DE930" w14:textId="77777777" w:rsidR="00B11855" w:rsidRPr="006D613E" w:rsidRDefault="003D003E" w:rsidP="000A5604">
            <w:pPr>
              <w:pStyle w:val="TableEntry"/>
            </w:pPr>
            <w:r w:rsidRPr="006D613E">
              <w:t>X</w:t>
            </w:r>
          </w:p>
        </w:tc>
        <w:tc>
          <w:tcPr>
            <w:tcW w:w="933" w:type="dxa"/>
            <w:shd w:val="clear" w:color="auto" w:fill="auto"/>
          </w:tcPr>
          <w:p w14:paraId="2C379275" w14:textId="77777777" w:rsidR="00B11855" w:rsidRPr="006D613E" w:rsidRDefault="003D003E" w:rsidP="000A5604">
            <w:pPr>
              <w:pStyle w:val="TableEntry"/>
            </w:pPr>
            <w:r w:rsidRPr="006D613E">
              <w:t>[0..0]</w:t>
            </w:r>
          </w:p>
        </w:tc>
        <w:tc>
          <w:tcPr>
            <w:tcW w:w="1037" w:type="dxa"/>
            <w:shd w:val="clear" w:color="auto" w:fill="auto"/>
          </w:tcPr>
          <w:p w14:paraId="6AFA58EF" w14:textId="77777777" w:rsidR="00B11855" w:rsidRPr="006D613E" w:rsidRDefault="00B11855" w:rsidP="000A5604">
            <w:pPr>
              <w:pStyle w:val="TableEntry"/>
            </w:pPr>
          </w:p>
        </w:tc>
        <w:tc>
          <w:tcPr>
            <w:tcW w:w="3288" w:type="dxa"/>
            <w:shd w:val="clear" w:color="auto" w:fill="auto"/>
          </w:tcPr>
          <w:p w14:paraId="2132BF23" w14:textId="77777777" w:rsidR="00B11855" w:rsidRPr="006D613E" w:rsidRDefault="003D003E" w:rsidP="000A5604">
            <w:pPr>
              <w:pStyle w:val="TableEntry"/>
            </w:pPr>
            <w:r w:rsidRPr="006D613E">
              <w:t>Sending Network Address</w:t>
            </w:r>
          </w:p>
        </w:tc>
      </w:tr>
      <w:tr w:rsidR="00C40FD5" w:rsidRPr="006D613E" w14:paraId="1F942A48" w14:textId="77777777" w:rsidTr="00EB7483">
        <w:trPr>
          <w:cantSplit/>
          <w:jc w:val="center"/>
        </w:trPr>
        <w:tc>
          <w:tcPr>
            <w:tcW w:w="975" w:type="dxa"/>
            <w:shd w:val="clear" w:color="auto" w:fill="auto"/>
          </w:tcPr>
          <w:p w14:paraId="280BD4AD" w14:textId="77777777" w:rsidR="00B11855" w:rsidRPr="006D613E" w:rsidRDefault="003D003E" w:rsidP="000A5604">
            <w:pPr>
              <w:pStyle w:val="TableEntry"/>
            </w:pPr>
            <w:r w:rsidRPr="006D613E">
              <w:t>25</w:t>
            </w:r>
          </w:p>
        </w:tc>
        <w:tc>
          <w:tcPr>
            <w:tcW w:w="1196" w:type="dxa"/>
            <w:shd w:val="clear" w:color="auto" w:fill="auto"/>
          </w:tcPr>
          <w:p w14:paraId="68EAAFDC" w14:textId="77777777" w:rsidR="00B11855" w:rsidRPr="006D613E" w:rsidRDefault="003D003E" w:rsidP="000A5604">
            <w:pPr>
              <w:pStyle w:val="TableEntry"/>
            </w:pPr>
            <w:r w:rsidRPr="006D613E">
              <w:t>227</w:t>
            </w:r>
          </w:p>
        </w:tc>
        <w:tc>
          <w:tcPr>
            <w:tcW w:w="760" w:type="dxa"/>
            <w:shd w:val="clear" w:color="auto" w:fill="auto"/>
          </w:tcPr>
          <w:p w14:paraId="0E6981E9" w14:textId="77777777" w:rsidR="00B11855" w:rsidRPr="006D613E" w:rsidRDefault="003D003E" w:rsidP="000A5604">
            <w:pPr>
              <w:pStyle w:val="TableEntry"/>
            </w:pPr>
            <w:r w:rsidRPr="006D613E">
              <w:t>HD</w:t>
            </w:r>
          </w:p>
        </w:tc>
        <w:tc>
          <w:tcPr>
            <w:tcW w:w="961" w:type="dxa"/>
            <w:shd w:val="clear" w:color="auto" w:fill="auto"/>
          </w:tcPr>
          <w:p w14:paraId="00A98C35" w14:textId="77777777" w:rsidR="00B11855" w:rsidRPr="006D613E" w:rsidRDefault="003D003E" w:rsidP="000A5604">
            <w:pPr>
              <w:pStyle w:val="TableEntry"/>
            </w:pPr>
            <w:r w:rsidRPr="006D613E">
              <w:t>X</w:t>
            </w:r>
          </w:p>
        </w:tc>
        <w:tc>
          <w:tcPr>
            <w:tcW w:w="933" w:type="dxa"/>
            <w:shd w:val="clear" w:color="auto" w:fill="auto"/>
          </w:tcPr>
          <w:p w14:paraId="03748874" w14:textId="77777777" w:rsidR="00B11855" w:rsidRPr="006D613E" w:rsidRDefault="003D003E" w:rsidP="000A5604">
            <w:pPr>
              <w:pStyle w:val="TableEntry"/>
            </w:pPr>
            <w:r w:rsidRPr="006D613E">
              <w:t>[0..0]</w:t>
            </w:r>
          </w:p>
        </w:tc>
        <w:tc>
          <w:tcPr>
            <w:tcW w:w="1037" w:type="dxa"/>
            <w:shd w:val="clear" w:color="auto" w:fill="auto"/>
          </w:tcPr>
          <w:p w14:paraId="28A36A4A" w14:textId="77777777" w:rsidR="00B11855" w:rsidRPr="006D613E" w:rsidRDefault="00B11855" w:rsidP="000A5604">
            <w:pPr>
              <w:pStyle w:val="TableEntry"/>
            </w:pPr>
          </w:p>
        </w:tc>
        <w:tc>
          <w:tcPr>
            <w:tcW w:w="3288" w:type="dxa"/>
            <w:shd w:val="clear" w:color="auto" w:fill="auto"/>
          </w:tcPr>
          <w:p w14:paraId="203154EF" w14:textId="77777777" w:rsidR="00B11855" w:rsidRPr="006D613E" w:rsidRDefault="003D003E" w:rsidP="000A5604">
            <w:pPr>
              <w:pStyle w:val="TableEntry"/>
            </w:pPr>
            <w:r w:rsidRPr="006D613E">
              <w:t>Receiving Network Address</w:t>
            </w:r>
          </w:p>
        </w:tc>
      </w:tr>
    </w:tbl>
    <w:p w14:paraId="1226D900" w14:textId="53541B2F" w:rsidR="00B11855" w:rsidRPr="006D613E" w:rsidRDefault="00B11855" w:rsidP="00F92A87">
      <w:pPr>
        <w:pStyle w:val="BodyText"/>
      </w:pPr>
    </w:p>
    <w:p w14:paraId="775F7FBE" w14:textId="77777777" w:rsidR="00B11855" w:rsidRPr="006D613E" w:rsidRDefault="003D003E" w:rsidP="002F3FF7">
      <w:pPr>
        <w:pStyle w:val="HL7Field"/>
        <w:keepNext/>
      </w:pPr>
      <w:r w:rsidRPr="006D613E">
        <w:lastRenderedPageBreak/>
        <w:t xml:space="preserve">MSH-1   Field Separator </w:t>
      </w:r>
    </w:p>
    <w:p w14:paraId="25B4A110" w14:textId="77777777" w:rsidR="00B11855" w:rsidRPr="006D613E" w:rsidRDefault="003D003E" w:rsidP="00DF61EC">
      <w:pPr>
        <w:pStyle w:val="HL7FieldIndent2"/>
        <w:rPr>
          <w:noProof w:val="0"/>
        </w:rPr>
      </w:pPr>
      <w:r w:rsidRPr="006D613E">
        <w:rPr>
          <w:noProof w:val="0"/>
        </w:rPr>
        <w:t>The IHE PCD Technical Framework requires that applications support HL7-recommended value that is | (ASCII 124).</w:t>
      </w:r>
    </w:p>
    <w:p w14:paraId="1D939671" w14:textId="77777777" w:rsidR="00B11855" w:rsidRPr="006D613E" w:rsidRDefault="003D003E" w:rsidP="00993D66">
      <w:pPr>
        <w:pStyle w:val="HL7Field"/>
      </w:pPr>
      <w:r w:rsidRPr="006D613E">
        <w:t xml:space="preserve">MSH-2   Encoding Characters </w:t>
      </w:r>
    </w:p>
    <w:p w14:paraId="41FF264C" w14:textId="77777777" w:rsidR="00B11855" w:rsidRPr="006D613E" w:rsidRDefault="003D003E" w:rsidP="00DF61EC">
      <w:pPr>
        <w:pStyle w:val="HL7FieldIndent2"/>
        <w:rPr>
          <w:noProof w:val="0"/>
        </w:rPr>
      </w:pPr>
      <w:r w:rsidRPr="006D613E">
        <w:rPr>
          <w:noProof w:val="0"/>
        </w:rPr>
        <w:t>This field contains the four characters in the following order: the component separator, repetition separator, escape character, and subcomponent separator. The IHE PCD Technical Framework requires that applications support HL7-recommended values ^~\&amp; (ASCII 94, 126, 92, and 38, respectively).</w:t>
      </w:r>
    </w:p>
    <w:p w14:paraId="746D02C1" w14:textId="77777777" w:rsidR="00B11855" w:rsidRPr="006D613E" w:rsidRDefault="003D003E" w:rsidP="00993D66">
      <w:pPr>
        <w:pStyle w:val="HL7Field"/>
      </w:pPr>
      <w:r w:rsidRPr="006D613E">
        <w:t>MSH-3   Sending Application (HD)</w:t>
      </w:r>
    </w:p>
    <w:p w14:paraId="150F9B74" w14:textId="77777777" w:rsidR="00B11855" w:rsidRPr="006D613E" w:rsidRDefault="003D003E" w:rsidP="00DF61EC">
      <w:pPr>
        <w:pStyle w:val="Components"/>
      </w:pPr>
      <w:r w:rsidRPr="006D613E">
        <w:t>Components: &lt;Namespace ID (IS)&gt; ^ &lt;Universal ID (ST)&gt; ^ &lt;Universal ID Type (ID)&gt;</w:t>
      </w:r>
    </w:p>
    <w:p w14:paraId="12CB7601" w14:textId="77777777" w:rsidR="00B11855" w:rsidRPr="006D613E" w:rsidRDefault="003D003E" w:rsidP="00DF61EC">
      <w:pPr>
        <w:pStyle w:val="HL7FieldIndent2"/>
        <w:rPr>
          <w:noProof w:val="0"/>
        </w:rPr>
      </w:pPr>
      <w:r w:rsidRPr="006D613E">
        <w:rPr>
          <w:noProof w:val="0"/>
        </w:rPr>
        <w:t xml:space="preserve">The intention of this field is to uniquely identify the software application implementing the PCD </w:t>
      </w:r>
      <w:r w:rsidR="00CA3A2C" w:rsidRPr="006D613E">
        <w:rPr>
          <w:noProof w:val="0"/>
        </w:rPr>
        <w:t>Actor</w:t>
      </w:r>
      <w:r w:rsidRPr="006D613E">
        <w:rPr>
          <w:noProof w:val="0"/>
        </w:rPr>
        <w:t xml:space="preserve"> sending this message. For valid methods of accomplishing this, see Hierarchic Designator (HD) Data Type, Appendix Section </w:t>
      </w:r>
      <w:r w:rsidR="00B37DF5" w:rsidRPr="006D613E">
        <w:rPr>
          <w:noProof w:val="0"/>
        </w:rPr>
        <w:t>C.6.</w:t>
      </w:r>
    </w:p>
    <w:p w14:paraId="227AB512" w14:textId="77777777" w:rsidR="00B11855" w:rsidRPr="006D613E" w:rsidRDefault="003D003E" w:rsidP="00993D66">
      <w:pPr>
        <w:pStyle w:val="HL7Field"/>
      </w:pPr>
      <w:r w:rsidRPr="006D613E">
        <w:t>MSH-4   Sending Facility</w:t>
      </w:r>
    </w:p>
    <w:p w14:paraId="58812990" w14:textId="77777777" w:rsidR="00B11855" w:rsidRPr="006D613E" w:rsidRDefault="003D003E" w:rsidP="00DF61EC">
      <w:pPr>
        <w:pStyle w:val="Components"/>
      </w:pPr>
      <w:r w:rsidRPr="006D613E">
        <w:t>Components: &lt;Namespace ID (IS)&gt; ^ &lt;Universal ID (ST)&gt; ^ &lt;Universal ID Type (ID)&gt;</w:t>
      </w:r>
    </w:p>
    <w:p w14:paraId="6E2451BA" w14:textId="77777777" w:rsidR="00B11855" w:rsidRPr="006D613E" w:rsidRDefault="003D003E" w:rsidP="00DF61EC">
      <w:pPr>
        <w:pStyle w:val="HL7FieldIndent2"/>
        <w:rPr>
          <w:noProof w:val="0"/>
        </w:rPr>
      </w:pPr>
      <w:r w:rsidRPr="006D613E">
        <w:rPr>
          <w:noProof w:val="0"/>
        </w:rPr>
        <w:t xml:space="preserve">For the IHE PCD Technical Framework, when populated, this field shall be implemented as: </w:t>
      </w:r>
    </w:p>
    <w:p w14:paraId="0260334D" w14:textId="77777777" w:rsidR="00B11855" w:rsidRPr="006D613E" w:rsidRDefault="003D003E" w:rsidP="00DF61EC">
      <w:pPr>
        <w:pStyle w:val="HL7FieldIndent2"/>
        <w:rPr>
          <w:noProof w:val="0"/>
        </w:rPr>
      </w:pPr>
      <w:r w:rsidRPr="006D613E">
        <w:rPr>
          <w:noProof w:val="0"/>
        </w:rPr>
        <w:t xml:space="preserve">First component (required): Namespace ID. </w:t>
      </w:r>
      <w:proofErr w:type="gramStart"/>
      <w:r w:rsidRPr="006D613E">
        <w:rPr>
          <w:noProof w:val="0"/>
        </w:rPr>
        <w:t>The name of the organizational entity responsible for the DOR, typically the provider institution or department operating the DOR.</w:t>
      </w:r>
      <w:proofErr w:type="gramEnd"/>
      <w:r w:rsidRPr="006D613E">
        <w:rPr>
          <w:noProof w:val="0"/>
        </w:rPr>
        <w:t xml:space="preserve"> </w:t>
      </w:r>
    </w:p>
    <w:p w14:paraId="3F9CC5A6" w14:textId="5CA3BD34" w:rsidR="00B11855" w:rsidRPr="006D613E" w:rsidRDefault="003D003E" w:rsidP="00DF61EC">
      <w:pPr>
        <w:pStyle w:val="HL7FieldIndent2"/>
        <w:rPr>
          <w:noProof w:val="0"/>
        </w:rPr>
      </w:pPr>
      <w:r w:rsidRPr="006D613E">
        <w:rPr>
          <w:noProof w:val="0"/>
        </w:rPr>
        <w:t xml:space="preserve">Second component (optional): The Universal ID (see </w:t>
      </w:r>
      <w:r w:rsidR="006D613E">
        <w:rPr>
          <w:noProof w:val="0"/>
        </w:rPr>
        <w:t>HL7</w:t>
      </w:r>
      <w:r w:rsidR="00995105" w:rsidRPr="006D613E">
        <w:rPr>
          <w:noProof w:val="0"/>
        </w:rPr>
        <w:t xml:space="preserve"> </w:t>
      </w:r>
      <w:r w:rsidRPr="006D613E">
        <w:rPr>
          <w:noProof w:val="0"/>
        </w:rPr>
        <w:t>v. 2.7 Ch. 2) of the organizational entity responsible for the DOR.</w:t>
      </w:r>
    </w:p>
    <w:p w14:paraId="7C573F61" w14:textId="77777777" w:rsidR="00B11855" w:rsidRPr="006D613E" w:rsidRDefault="003D003E" w:rsidP="00DF61EC">
      <w:pPr>
        <w:pStyle w:val="HL7FieldIndent2"/>
        <w:rPr>
          <w:noProof w:val="0"/>
        </w:rPr>
      </w:pPr>
      <w:r w:rsidRPr="006D613E">
        <w:rPr>
          <w:noProof w:val="0"/>
        </w:rPr>
        <w:t>Third component (optional): The Universal ID Type. The codification of these three components is entirely site-defined. It may be detailed in the national extensions of this framework.</w:t>
      </w:r>
    </w:p>
    <w:p w14:paraId="3A27676C" w14:textId="77777777" w:rsidR="00B11855" w:rsidRPr="006D613E" w:rsidRDefault="003D003E" w:rsidP="00993D66">
      <w:pPr>
        <w:pStyle w:val="HL7Field"/>
      </w:pPr>
      <w:r w:rsidRPr="006D613E">
        <w:t>MSH-5   Receiving Application (HD)</w:t>
      </w:r>
    </w:p>
    <w:p w14:paraId="14B76564" w14:textId="77777777" w:rsidR="00B11855" w:rsidRPr="006D613E" w:rsidRDefault="003D003E" w:rsidP="00DF61EC">
      <w:pPr>
        <w:pStyle w:val="Components"/>
      </w:pPr>
      <w:r w:rsidRPr="006D613E">
        <w:t>Components: &lt;Namespace ID (IS)&gt; ^ &lt;Universal ID (ST)&gt; ^ &lt;Universal ID Type (ID)&gt;</w:t>
      </w:r>
    </w:p>
    <w:p w14:paraId="5AB967EC" w14:textId="77777777" w:rsidR="00B11855" w:rsidRPr="006D613E" w:rsidRDefault="003D003E" w:rsidP="00DF61EC">
      <w:pPr>
        <w:pStyle w:val="HL7FieldIndent2"/>
        <w:rPr>
          <w:noProof w:val="0"/>
        </w:rPr>
      </w:pPr>
      <w:r w:rsidRPr="006D613E">
        <w:rPr>
          <w:noProof w:val="0"/>
        </w:rPr>
        <w:t xml:space="preserve">For the IHE PCD Technical Framework, when populated, this field shall be implemented as: </w:t>
      </w:r>
    </w:p>
    <w:p w14:paraId="15D4A43A" w14:textId="77777777" w:rsidR="00B11855" w:rsidRPr="006D613E" w:rsidRDefault="003D003E" w:rsidP="00DF61EC">
      <w:pPr>
        <w:pStyle w:val="HL7FieldIndent2"/>
        <w:rPr>
          <w:noProof w:val="0"/>
        </w:rPr>
      </w:pPr>
      <w:r w:rsidRPr="006D613E">
        <w:rPr>
          <w:noProof w:val="0"/>
        </w:rPr>
        <w:t xml:space="preserve">First component (required): Namespace ID. </w:t>
      </w:r>
      <w:proofErr w:type="gramStart"/>
      <w:r w:rsidRPr="006D613E">
        <w:rPr>
          <w:noProof w:val="0"/>
        </w:rPr>
        <w:t>The name of the organizational entity responsible for the receiving application.</w:t>
      </w:r>
      <w:proofErr w:type="gramEnd"/>
      <w:r w:rsidRPr="006D613E">
        <w:rPr>
          <w:noProof w:val="0"/>
        </w:rPr>
        <w:t xml:space="preserve"> </w:t>
      </w:r>
    </w:p>
    <w:p w14:paraId="19ACF03B" w14:textId="109E59A5" w:rsidR="00B11855" w:rsidRPr="006D613E" w:rsidRDefault="003D003E" w:rsidP="00DF61EC">
      <w:pPr>
        <w:pStyle w:val="HL7FieldIndent2"/>
        <w:rPr>
          <w:noProof w:val="0"/>
        </w:rPr>
      </w:pPr>
      <w:r w:rsidRPr="006D613E">
        <w:rPr>
          <w:noProof w:val="0"/>
        </w:rPr>
        <w:t xml:space="preserve">Second component (optional): The Universal ID (see </w:t>
      </w:r>
      <w:r w:rsidR="006D613E">
        <w:rPr>
          <w:noProof w:val="0"/>
        </w:rPr>
        <w:t>HL7</w:t>
      </w:r>
      <w:r w:rsidR="00995105" w:rsidRPr="006D613E">
        <w:rPr>
          <w:noProof w:val="0"/>
        </w:rPr>
        <w:t xml:space="preserve"> </w:t>
      </w:r>
      <w:r w:rsidRPr="006D613E">
        <w:rPr>
          <w:noProof w:val="0"/>
        </w:rPr>
        <w:t>v. 2.7 Ch. 2) of the organizational entity responsible for the receiving application.</w:t>
      </w:r>
    </w:p>
    <w:p w14:paraId="1A88D2E4" w14:textId="77777777" w:rsidR="00B11855" w:rsidRPr="006D613E" w:rsidRDefault="003D003E" w:rsidP="00DF61EC">
      <w:pPr>
        <w:pStyle w:val="HL7FieldIndent2"/>
        <w:rPr>
          <w:noProof w:val="0"/>
        </w:rPr>
      </w:pPr>
      <w:r w:rsidRPr="006D613E">
        <w:rPr>
          <w:noProof w:val="0"/>
        </w:rPr>
        <w:t>Third component (optional): The Universal ID Type. The codification of these three components is entirely site-defined. It may be detailed in the national extensions of this framework.</w:t>
      </w:r>
    </w:p>
    <w:p w14:paraId="0E0F24EF" w14:textId="77777777" w:rsidR="00B11855" w:rsidRPr="006D613E" w:rsidRDefault="003D003E" w:rsidP="00DF61EC">
      <w:pPr>
        <w:pStyle w:val="HL7FieldIndent2"/>
        <w:rPr>
          <w:noProof w:val="0"/>
        </w:rPr>
      </w:pPr>
      <w:r w:rsidRPr="006D613E">
        <w:rPr>
          <w:noProof w:val="0"/>
        </w:rPr>
        <w:lastRenderedPageBreak/>
        <w:t>This field is not required for IHE PCD compliance, but should be populated at the option of the organization operating the system if the field serves a desired function, such as facilitating the routing of messages.</w:t>
      </w:r>
    </w:p>
    <w:p w14:paraId="7608AFD3" w14:textId="77777777" w:rsidR="00B11855" w:rsidRPr="006D613E" w:rsidRDefault="003D003E" w:rsidP="00993D66">
      <w:pPr>
        <w:pStyle w:val="HL7Field"/>
      </w:pPr>
      <w:r w:rsidRPr="006D613E">
        <w:t>MSH-6   Receiving Facility</w:t>
      </w:r>
    </w:p>
    <w:p w14:paraId="464E2B09" w14:textId="77777777" w:rsidR="00B11855" w:rsidRPr="006D613E" w:rsidRDefault="003D003E" w:rsidP="00DF61EC">
      <w:pPr>
        <w:pStyle w:val="Components"/>
      </w:pPr>
      <w:r w:rsidRPr="006D613E">
        <w:t>Components: &lt;Namespace ID (IS)&gt; ^ &lt;Universal ID (ST)&gt; ^ &lt;Universal ID Type (ID)&gt;</w:t>
      </w:r>
    </w:p>
    <w:p w14:paraId="3FD5DC00" w14:textId="77777777" w:rsidR="00B11855" w:rsidRPr="006D613E" w:rsidRDefault="003D003E" w:rsidP="00DF61EC">
      <w:pPr>
        <w:pStyle w:val="HL7FieldIndent2"/>
        <w:rPr>
          <w:noProof w:val="0"/>
        </w:rPr>
      </w:pPr>
      <w:r w:rsidRPr="006D613E">
        <w:rPr>
          <w:noProof w:val="0"/>
        </w:rPr>
        <w:t xml:space="preserve">For the IHE PCD Technical Framework, when populated, this field shall be implemented as: </w:t>
      </w:r>
    </w:p>
    <w:p w14:paraId="0A65BCC7" w14:textId="77777777" w:rsidR="00B11855" w:rsidRPr="006D613E" w:rsidRDefault="003D003E" w:rsidP="00DF61EC">
      <w:pPr>
        <w:pStyle w:val="HL7FieldIndent2"/>
        <w:rPr>
          <w:noProof w:val="0"/>
        </w:rPr>
      </w:pPr>
      <w:r w:rsidRPr="006D613E">
        <w:rPr>
          <w:noProof w:val="0"/>
        </w:rPr>
        <w:t xml:space="preserve">First component (required): Namespace ID. </w:t>
      </w:r>
      <w:proofErr w:type="gramStart"/>
      <w:r w:rsidRPr="006D613E">
        <w:rPr>
          <w:noProof w:val="0"/>
        </w:rPr>
        <w:t>The name of the organizational entity responsible for the receiving facility.</w:t>
      </w:r>
      <w:proofErr w:type="gramEnd"/>
      <w:r w:rsidRPr="006D613E">
        <w:rPr>
          <w:noProof w:val="0"/>
        </w:rPr>
        <w:t xml:space="preserve"> </w:t>
      </w:r>
    </w:p>
    <w:p w14:paraId="7C07CA6C" w14:textId="25E1DC0B" w:rsidR="00B11855" w:rsidRPr="006D613E" w:rsidRDefault="003D003E" w:rsidP="00DF61EC">
      <w:pPr>
        <w:pStyle w:val="HL7FieldIndent2"/>
        <w:rPr>
          <w:noProof w:val="0"/>
        </w:rPr>
      </w:pPr>
      <w:r w:rsidRPr="006D613E">
        <w:rPr>
          <w:noProof w:val="0"/>
        </w:rPr>
        <w:t xml:space="preserve">Second component (optional): The Universal ID (see </w:t>
      </w:r>
      <w:r w:rsidR="006D613E">
        <w:rPr>
          <w:noProof w:val="0"/>
        </w:rPr>
        <w:t>HL7</w:t>
      </w:r>
      <w:r w:rsidR="00995105" w:rsidRPr="006D613E">
        <w:rPr>
          <w:noProof w:val="0"/>
        </w:rPr>
        <w:t xml:space="preserve"> </w:t>
      </w:r>
      <w:r w:rsidRPr="006D613E">
        <w:rPr>
          <w:noProof w:val="0"/>
        </w:rPr>
        <w:t>v. 2.7 Ch. 2) of the organizational entity responsible for the receiving facility.</w:t>
      </w:r>
    </w:p>
    <w:p w14:paraId="51ED90E9" w14:textId="77777777" w:rsidR="00B11855" w:rsidRPr="006D613E" w:rsidRDefault="003D003E" w:rsidP="00DF61EC">
      <w:pPr>
        <w:pStyle w:val="HL7FieldIndent2"/>
        <w:rPr>
          <w:noProof w:val="0"/>
        </w:rPr>
      </w:pPr>
      <w:r w:rsidRPr="006D613E">
        <w:rPr>
          <w:noProof w:val="0"/>
        </w:rPr>
        <w:t>Third component (optional): The Universal ID Type. The codification of these three components is entirely site-defined. It may be detailed in the national extensions of this framework.</w:t>
      </w:r>
    </w:p>
    <w:p w14:paraId="21DD2844" w14:textId="77777777" w:rsidR="00B11855" w:rsidRPr="006D613E" w:rsidRDefault="003D003E" w:rsidP="00993D66">
      <w:pPr>
        <w:pStyle w:val="HL7Field"/>
      </w:pPr>
      <w:r w:rsidRPr="006D613E">
        <w:t>MSH-7   Date/Time of Message:</w:t>
      </w:r>
    </w:p>
    <w:p w14:paraId="3C5E8894" w14:textId="77777777" w:rsidR="00B11855" w:rsidRPr="006D613E" w:rsidRDefault="003D003E" w:rsidP="00DF61EC">
      <w:pPr>
        <w:pStyle w:val="HL7FieldIndent2"/>
        <w:rPr>
          <w:noProof w:val="0"/>
        </w:rPr>
      </w:pPr>
      <w:r w:rsidRPr="006D613E">
        <w:rPr>
          <w:noProof w:val="0"/>
        </w:rPr>
        <w:t>The IHE PCD TF requires this field be populated with:</w:t>
      </w:r>
    </w:p>
    <w:p w14:paraId="11AA615F" w14:textId="77777777" w:rsidR="00B11855" w:rsidRPr="006D613E" w:rsidRDefault="003D003E" w:rsidP="00DF61EC">
      <w:pPr>
        <w:pStyle w:val="HL7FieldIndent2"/>
        <w:rPr>
          <w:noProof w:val="0"/>
        </w:rPr>
      </w:pPr>
      <w:r w:rsidRPr="006D613E">
        <w:rPr>
          <w:noProof w:val="0"/>
        </w:rPr>
        <w:t xml:space="preserve">Format: </w:t>
      </w:r>
      <w:proofErr w:type="gramStart"/>
      <w:r w:rsidRPr="006D613E">
        <w:rPr>
          <w:noProof w:val="0"/>
        </w:rPr>
        <w:t>YYYY[</w:t>
      </w:r>
      <w:proofErr w:type="gramEnd"/>
      <w:r w:rsidRPr="006D613E">
        <w:rPr>
          <w:noProof w:val="0"/>
        </w:rPr>
        <w:t>MM[DD[HH[MM[SS]]]]]+/-ZZZZ</w:t>
      </w:r>
    </w:p>
    <w:p w14:paraId="5066378D" w14:textId="77777777" w:rsidR="00B11855" w:rsidRPr="006D613E" w:rsidRDefault="003D003E" w:rsidP="00DF61EC">
      <w:pPr>
        <w:pStyle w:val="HL7FieldIndent2"/>
        <w:rPr>
          <w:noProof w:val="0"/>
        </w:rPr>
      </w:pPr>
      <w:r w:rsidRPr="006D613E">
        <w:rPr>
          <w:noProof w:val="0"/>
        </w:rPr>
        <w:t xml:space="preserve">Time zone qualification of the date/time is required. </w:t>
      </w:r>
    </w:p>
    <w:p w14:paraId="7C6E0558" w14:textId="77777777" w:rsidR="00B11855" w:rsidRPr="006D613E" w:rsidRDefault="003D003E" w:rsidP="00DF61EC">
      <w:pPr>
        <w:pStyle w:val="HL7FieldIndent2"/>
        <w:rPr>
          <w:noProof w:val="0"/>
        </w:rPr>
      </w:pPr>
      <w:r w:rsidRPr="006D613E">
        <w:rPr>
          <w:noProof w:val="0"/>
        </w:rPr>
        <w:t>MSH-7 shall be used only to provide time</w:t>
      </w:r>
      <w:r w:rsidR="00646289" w:rsidRPr="006D613E">
        <w:rPr>
          <w:noProof w:val="0"/>
        </w:rPr>
        <w:t xml:space="preserve"> a message is created by the sending system, which is different from, and not be interpreted as, the time an observation is taken. See</w:t>
      </w:r>
      <w:r w:rsidR="00B37DF5" w:rsidRPr="006D613E">
        <w:rPr>
          <w:noProof w:val="0"/>
        </w:rPr>
        <w:t xml:space="preserve"> B.8.7 Time Stamps and Time Synchronization </w:t>
      </w:r>
      <w:r w:rsidR="00646289" w:rsidRPr="006D613E">
        <w:rPr>
          <w:noProof w:val="0"/>
        </w:rPr>
        <w:t>for a discussion of general considerations on time stamps in IHE PCD messages.</w:t>
      </w:r>
    </w:p>
    <w:p w14:paraId="23CFFB1B" w14:textId="77777777" w:rsidR="00B11855" w:rsidRPr="006D613E" w:rsidRDefault="003D003E" w:rsidP="00993D66">
      <w:pPr>
        <w:pStyle w:val="HL7Field"/>
      </w:pPr>
      <w:r w:rsidRPr="006D613E">
        <w:t>MSH-9   Message Type</w:t>
      </w:r>
    </w:p>
    <w:p w14:paraId="7CE0F147" w14:textId="77777777" w:rsidR="00B11855" w:rsidRPr="006D613E" w:rsidRDefault="003D003E" w:rsidP="00DF61EC">
      <w:pPr>
        <w:pStyle w:val="Components"/>
      </w:pPr>
      <w:r w:rsidRPr="006D613E">
        <w:t>Components: &lt;Message Code (ID)&gt; ^ &lt;Trigger Event (ID)&gt; ^ &lt;Message Structure (ID)&gt;</w:t>
      </w:r>
    </w:p>
    <w:p w14:paraId="5C953304" w14:textId="77777777" w:rsidR="00B11855" w:rsidRPr="006D613E" w:rsidRDefault="003D003E" w:rsidP="00DF61EC">
      <w:pPr>
        <w:pStyle w:val="HL7FieldIndent2"/>
        <w:rPr>
          <w:noProof w:val="0"/>
        </w:rPr>
      </w:pPr>
      <w:r w:rsidRPr="006D613E">
        <w:rPr>
          <w:noProof w:val="0"/>
        </w:rPr>
        <w:t>Definition: This field contains the message type, trigger event, and the message structure ID for the message. All three components are required.</w:t>
      </w:r>
    </w:p>
    <w:p w14:paraId="62D314F7" w14:textId="77777777" w:rsidR="00B11855" w:rsidRPr="006D613E" w:rsidRDefault="003D003E" w:rsidP="00DF61EC">
      <w:pPr>
        <w:pStyle w:val="HL7FieldIndent2"/>
        <w:rPr>
          <w:noProof w:val="0"/>
        </w:rPr>
      </w:pPr>
      <w:r w:rsidRPr="006D613E">
        <w:rPr>
          <w:noProof w:val="0"/>
        </w:rPr>
        <w:t>Its content is defined within each transaction-specific section of this document.</w:t>
      </w:r>
    </w:p>
    <w:p w14:paraId="56D832E0" w14:textId="77777777" w:rsidR="00B11855" w:rsidRPr="006D613E" w:rsidRDefault="003D003E" w:rsidP="00DF61EC">
      <w:pPr>
        <w:pStyle w:val="HL7FieldIndent2"/>
        <w:rPr>
          <w:noProof w:val="0"/>
        </w:rPr>
      </w:pPr>
      <w:r w:rsidRPr="006D613E">
        <w:rPr>
          <w:noProof w:val="0"/>
        </w:rPr>
        <w:t xml:space="preserve">For PCD-01, this field must contain ORU^R01^ORU_R01. </w:t>
      </w:r>
    </w:p>
    <w:p w14:paraId="3F24B1D6" w14:textId="77777777" w:rsidR="00B11855" w:rsidRPr="006D613E" w:rsidRDefault="003D003E" w:rsidP="00DF61EC">
      <w:pPr>
        <w:pStyle w:val="HL7FieldIndent2"/>
        <w:rPr>
          <w:noProof w:val="0"/>
        </w:rPr>
      </w:pPr>
      <w:r w:rsidRPr="006D613E">
        <w:rPr>
          <w:noProof w:val="0"/>
        </w:rPr>
        <w:t xml:space="preserve">The PCD PIV </w:t>
      </w:r>
      <w:r w:rsidR="00CA3A2C" w:rsidRPr="006D613E">
        <w:rPr>
          <w:noProof w:val="0"/>
        </w:rPr>
        <w:t>Profile</w:t>
      </w:r>
      <w:r w:rsidRPr="006D613E">
        <w:rPr>
          <w:noProof w:val="0"/>
        </w:rPr>
        <w:t xml:space="preserve"> requires that this field be valued as follows:</w:t>
      </w:r>
    </w:p>
    <w:p w14:paraId="7DC73F3F" w14:textId="77777777" w:rsidR="00B11855" w:rsidRPr="006D613E" w:rsidRDefault="003D003E" w:rsidP="00DF61EC">
      <w:pPr>
        <w:pStyle w:val="ListBullet4"/>
      </w:pPr>
      <w:r w:rsidRPr="006D613E">
        <w:t>RGV^O15^RGV_O15 for the IOP to IOC message that initiates the PCD-03 transaction</w:t>
      </w:r>
    </w:p>
    <w:p w14:paraId="5FD2524A" w14:textId="77777777" w:rsidR="00B11855" w:rsidRPr="006D613E" w:rsidRDefault="003D003E" w:rsidP="00DF61EC">
      <w:pPr>
        <w:pStyle w:val="ListBullet4"/>
      </w:pPr>
      <w:r w:rsidRPr="006D613E">
        <w:t>ACK^O15^ACK for the IOC to IOP accept acknowledgment message</w:t>
      </w:r>
    </w:p>
    <w:p w14:paraId="22ABCB35" w14:textId="77777777" w:rsidR="00B11855" w:rsidRPr="006D613E" w:rsidRDefault="003D003E" w:rsidP="00DF61EC">
      <w:pPr>
        <w:pStyle w:val="ListBullet4"/>
      </w:pPr>
      <w:r w:rsidRPr="006D613E">
        <w:t>RRG^O16^RRG_O16 for the IOC to IOP application acknowledgment message</w:t>
      </w:r>
    </w:p>
    <w:p w14:paraId="339F806E" w14:textId="77777777" w:rsidR="00B11855" w:rsidRPr="006D613E" w:rsidRDefault="003D003E" w:rsidP="00DF61EC">
      <w:pPr>
        <w:pStyle w:val="ListBullet4"/>
      </w:pPr>
      <w:r w:rsidRPr="006D613E">
        <w:t>ACK^O16^ACK for the IOP to IOC acknowledgment of the IOC to IOP application acknowledgment message</w:t>
      </w:r>
    </w:p>
    <w:p w14:paraId="090EBD14" w14:textId="77777777" w:rsidR="00021767" w:rsidRPr="006D613E" w:rsidRDefault="00021767" w:rsidP="00DF61EC">
      <w:pPr>
        <w:pStyle w:val="ListBullet4"/>
      </w:pPr>
      <w:r w:rsidRPr="006D613E">
        <w:t>For PCD-04, this field must contain ORU^R40^ORU_R40.</w:t>
      </w:r>
    </w:p>
    <w:p w14:paraId="157855D3" w14:textId="77777777" w:rsidR="00D557B6" w:rsidRPr="006D613E" w:rsidRDefault="00D557B6" w:rsidP="00DF61EC">
      <w:pPr>
        <w:pStyle w:val="ListBullet4"/>
      </w:pPr>
      <w:r w:rsidRPr="006D613E">
        <w:lastRenderedPageBreak/>
        <w:t>For PCD-05, this field must contain ORU^R42^ORU_R42.</w:t>
      </w:r>
    </w:p>
    <w:p w14:paraId="448143E9" w14:textId="77777777" w:rsidR="00B11855" w:rsidRPr="006D613E" w:rsidRDefault="003D003E" w:rsidP="00993D66">
      <w:pPr>
        <w:pStyle w:val="HL7Field"/>
      </w:pPr>
      <w:r w:rsidRPr="006D613E">
        <w:t>MSH-10   Message Control Id</w:t>
      </w:r>
    </w:p>
    <w:p w14:paraId="2E172DB1" w14:textId="77777777" w:rsidR="00B11855" w:rsidRPr="006D613E" w:rsidRDefault="003D003E" w:rsidP="00DF61EC">
      <w:pPr>
        <w:pStyle w:val="HL7FieldIndent2"/>
        <w:rPr>
          <w:noProof w:val="0"/>
        </w:rPr>
      </w:pPr>
      <w:r w:rsidRPr="006D613E">
        <w:rPr>
          <w:noProof w:val="0"/>
        </w:rPr>
        <w:t>Definition: This field contains a number or other identifier that uniquely identifies the message. Each message should be given a unique identifier by the sending system. The receiving system shall echo this ID back to the sending system in the Message Acknowledgment segment (MSA). The combination of this identifier and the name of the sending application (MSH-3) shall be unique across the Healthcare Enterprise.</w:t>
      </w:r>
    </w:p>
    <w:p w14:paraId="4A40B64B" w14:textId="77777777" w:rsidR="00B11855" w:rsidRPr="006D613E" w:rsidRDefault="003D003E" w:rsidP="00993D66">
      <w:pPr>
        <w:pStyle w:val="HL7Field"/>
      </w:pPr>
      <w:r w:rsidRPr="006D613E">
        <w:t>MSH-11   Processing ID:</w:t>
      </w:r>
    </w:p>
    <w:p w14:paraId="2F9E30AA" w14:textId="77777777" w:rsidR="00B11855" w:rsidRPr="006D613E" w:rsidRDefault="003D003E" w:rsidP="00DF61EC">
      <w:pPr>
        <w:pStyle w:val="Components"/>
      </w:pPr>
      <w:r w:rsidRPr="006D613E">
        <w:t>Components: &lt;Processing ID (ID)&gt; ^ &lt;Processing Mode (ID)&gt;</w:t>
      </w:r>
    </w:p>
    <w:p w14:paraId="62BDC64B" w14:textId="64C36850" w:rsidR="00B11855" w:rsidRPr="006D613E" w:rsidRDefault="003D003E" w:rsidP="00DF61EC">
      <w:pPr>
        <w:pStyle w:val="HL7FieldIndent2"/>
        <w:rPr>
          <w:noProof w:val="0"/>
        </w:rPr>
      </w:pPr>
      <w:r w:rsidRPr="006D613E">
        <w:rPr>
          <w:noProof w:val="0"/>
        </w:rPr>
        <w:t xml:space="preserve">Definition: This data type indicates whether to process a message as defined in </w:t>
      </w:r>
      <w:r w:rsidR="006D613E">
        <w:rPr>
          <w:noProof w:val="0"/>
        </w:rPr>
        <w:t>HL7</w:t>
      </w:r>
      <w:r w:rsidR="00995105" w:rsidRPr="006D613E">
        <w:rPr>
          <w:noProof w:val="0"/>
        </w:rPr>
        <w:t xml:space="preserve"> </w:t>
      </w:r>
      <w:r w:rsidRPr="006D613E">
        <w:rPr>
          <w:noProof w:val="0"/>
        </w:rPr>
        <w:t>Application (level 7) processing rules.</w:t>
      </w:r>
    </w:p>
    <w:p w14:paraId="256D119A" w14:textId="1D9DC50A" w:rsidR="00B11855" w:rsidRPr="006D613E" w:rsidRDefault="003D003E" w:rsidP="00DF61EC">
      <w:pPr>
        <w:pStyle w:val="HL7FieldIndent2"/>
        <w:rPr>
          <w:noProof w:val="0"/>
        </w:rPr>
      </w:pPr>
      <w:r w:rsidRPr="006D613E">
        <w:rPr>
          <w:noProof w:val="0"/>
        </w:rPr>
        <w:t xml:space="preserve">The IHE PCD-TF requires the first component Processing ID be valued based on </w:t>
      </w:r>
      <w:r w:rsidR="006D613E">
        <w:rPr>
          <w:noProof w:val="0"/>
        </w:rPr>
        <w:t>HL7</w:t>
      </w:r>
      <w:r w:rsidR="00995105" w:rsidRPr="006D613E">
        <w:rPr>
          <w:noProof w:val="0"/>
        </w:rPr>
        <w:t xml:space="preserve"> </w:t>
      </w:r>
      <w:r w:rsidRPr="006D613E">
        <w:rPr>
          <w:noProof w:val="0"/>
        </w:rPr>
        <w:t xml:space="preserve">Table 0103. Use of the second component Processing Mode is optional but if used is based on </w:t>
      </w:r>
      <w:r w:rsidR="006D613E">
        <w:rPr>
          <w:noProof w:val="0"/>
        </w:rPr>
        <w:t>HL7</w:t>
      </w:r>
      <w:r w:rsidR="00995105" w:rsidRPr="006D613E">
        <w:rPr>
          <w:noProof w:val="0"/>
        </w:rPr>
        <w:t xml:space="preserve"> </w:t>
      </w:r>
      <w:r w:rsidRPr="006D613E">
        <w:rPr>
          <w:noProof w:val="0"/>
        </w:rPr>
        <w:t>Table 0207.</w:t>
      </w:r>
    </w:p>
    <w:p w14:paraId="6448F911" w14:textId="77777777" w:rsidR="00B11855" w:rsidRPr="006D613E" w:rsidRDefault="003D003E" w:rsidP="00DF61EC">
      <w:pPr>
        <w:pStyle w:val="HL7FieldIndent2"/>
        <w:rPr>
          <w:noProof w:val="0"/>
        </w:rPr>
      </w:pPr>
      <w:r w:rsidRPr="006D613E">
        <w:rPr>
          <w:noProof w:val="0"/>
        </w:rPr>
        <w:t>The value in production systems should be P (Production). When it is desired to recognize and isolate test data, the value D (Debugging) may be used.</w:t>
      </w:r>
    </w:p>
    <w:p w14:paraId="5E87DCE3" w14:textId="77777777" w:rsidR="00B11855" w:rsidRPr="006D613E" w:rsidRDefault="003D003E" w:rsidP="00993D66">
      <w:pPr>
        <w:pStyle w:val="HL7Field"/>
      </w:pPr>
      <w:r w:rsidRPr="006D613E">
        <w:t>MSH-12   Version ID</w:t>
      </w:r>
    </w:p>
    <w:p w14:paraId="1D31D6E5" w14:textId="77777777" w:rsidR="00B11855" w:rsidRPr="006D613E" w:rsidRDefault="003D003E" w:rsidP="00DF61EC">
      <w:pPr>
        <w:pStyle w:val="Components"/>
      </w:pPr>
      <w:r w:rsidRPr="006D613E">
        <w:t>Components: &lt;Version ID (ID)&gt; ^ &lt;Internationalization Code (CWE)&gt; ^ &lt;International Version ID (CWE)&gt;</w:t>
      </w:r>
    </w:p>
    <w:p w14:paraId="1C0DCE49" w14:textId="77777777" w:rsidR="00B11855" w:rsidRPr="006D613E" w:rsidRDefault="003D003E" w:rsidP="00DF61EC">
      <w:pPr>
        <w:pStyle w:val="HL7FieldIndent2"/>
        <w:rPr>
          <w:noProof w:val="0"/>
        </w:rPr>
      </w:pPr>
      <w:r w:rsidRPr="006D613E">
        <w:rPr>
          <w:noProof w:val="0"/>
        </w:rPr>
        <w:t xml:space="preserve">Definition: This field is matched by the receiving system to its own version to be sure the message will be interpreted correctly. </w:t>
      </w:r>
    </w:p>
    <w:p w14:paraId="58AF77BF" w14:textId="427AE811" w:rsidR="00B11855" w:rsidRPr="006D613E" w:rsidRDefault="003D003E" w:rsidP="00DF61EC">
      <w:pPr>
        <w:pStyle w:val="HL7FieldIndent2"/>
        <w:rPr>
          <w:noProof w:val="0"/>
        </w:rPr>
      </w:pPr>
      <w:r w:rsidRPr="006D613E">
        <w:rPr>
          <w:noProof w:val="0"/>
        </w:rPr>
        <w:t xml:space="preserve">The PCD TF is based on </w:t>
      </w:r>
      <w:r w:rsidR="006D613E">
        <w:rPr>
          <w:noProof w:val="0"/>
        </w:rPr>
        <w:t>HL7</w:t>
      </w:r>
      <w:r w:rsidR="00995105" w:rsidRPr="006D613E">
        <w:rPr>
          <w:noProof w:val="0"/>
        </w:rPr>
        <w:t xml:space="preserve"> </w:t>
      </w:r>
      <w:r w:rsidRPr="006D613E">
        <w:rPr>
          <w:noProof w:val="0"/>
        </w:rPr>
        <w:t xml:space="preserve">V2.6. Where specific elements of later versions are </w:t>
      </w:r>
      <w:r w:rsidR="00403636" w:rsidRPr="006D613E">
        <w:rPr>
          <w:noProof w:val="0"/>
        </w:rPr>
        <w:t>required,</w:t>
      </w:r>
      <w:r w:rsidRPr="006D613E">
        <w:rPr>
          <w:noProof w:val="0"/>
        </w:rPr>
        <w:t xml:space="preserve"> they have been used and their usage flagged.</w:t>
      </w:r>
    </w:p>
    <w:p w14:paraId="5E91C130" w14:textId="0025A986" w:rsidR="00B11855" w:rsidRPr="006D613E" w:rsidRDefault="003D003E" w:rsidP="00DF61EC">
      <w:pPr>
        <w:pStyle w:val="HL7FieldIndent2"/>
        <w:rPr>
          <w:noProof w:val="0"/>
        </w:rPr>
      </w:pPr>
      <w:r w:rsidRPr="006D613E">
        <w:rPr>
          <w:noProof w:val="0"/>
        </w:rPr>
        <w:t xml:space="preserve">Although </w:t>
      </w:r>
      <w:r w:rsidR="006D613E">
        <w:rPr>
          <w:noProof w:val="0"/>
        </w:rPr>
        <w:t>HL7</w:t>
      </w:r>
      <w:r w:rsidR="00995105" w:rsidRPr="006D613E">
        <w:rPr>
          <w:noProof w:val="0"/>
        </w:rPr>
        <w:t xml:space="preserve"> </w:t>
      </w:r>
      <w:r w:rsidRPr="006D613E">
        <w:rPr>
          <w:noProof w:val="0"/>
        </w:rPr>
        <w:t>allows international affiliate versions to be specified the IHE PCD-TF uses only the core version (first component of the field).</w:t>
      </w:r>
    </w:p>
    <w:p w14:paraId="18AD305F" w14:textId="77777777" w:rsidR="00B11855" w:rsidRPr="006D613E" w:rsidRDefault="003D003E" w:rsidP="00993D66">
      <w:pPr>
        <w:pStyle w:val="HL7Field"/>
      </w:pPr>
      <w:r w:rsidRPr="006D613E">
        <w:t>MSH-13   Sequence Number (ID</w:t>
      </w:r>
      <w:proofErr w:type="gramStart"/>
      <w:r w:rsidRPr="006D613E">
        <w:t>),</w:t>
      </w:r>
      <w:proofErr w:type="gramEnd"/>
      <w:r w:rsidRPr="006D613E">
        <w:t xml:space="preserve"> required but may be empty:</w:t>
      </w:r>
    </w:p>
    <w:p w14:paraId="47256F7F" w14:textId="77777777" w:rsidR="00B11855" w:rsidRPr="006D613E" w:rsidRDefault="003D003E" w:rsidP="00DF61EC">
      <w:pPr>
        <w:pStyle w:val="HL7FieldIndent2"/>
        <w:rPr>
          <w:noProof w:val="0"/>
        </w:rPr>
      </w:pPr>
      <w:r w:rsidRPr="006D613E">
        <w:rPr>
          <w:noProof w:val="0"/>
        </w:rPr>
        <w:t>Definition: A non-null value in this field implies that the sequence number protocol is in use. The sequence number protocol is not used in IHE PCD.</w:t>
      </w:r>
    </w:p>
    <w:p w14:paraId="023343D1" w14:textId="77777777" w:rsidR="00B11855" w:rsidRPr="006D613E" w:rsidRDefault="003D003E" w:rsidP="00993D66">
      <w:pPr>
        <w:pStyle w:val="HL7Field"/>
      </w:pPr>
      <w:r w:rsidRPr="006D613E">
        <w:t>MSH-15   Accept Acknowledgement Type</w:t>
      </w:r>
    </w:p>
    <w:p w14:paraId="03BD52E4" w14:textId="3FE528E3" w:rsidR="00B11855" w:rsidRPr="006D613E" w:rsidRDefault="003D003E" w:rsidP="00DF61EC">
      <w:pPr>
        <w:pStyle w:val="HL7FieldIndent2"/>
        <w:rPr>
          <w:noProof w:val="0"/>
        </w:rPr>
      </w:pPr>
      <w:r w:rsidRPr="006D613E">
        <w:rPr>
          <w:noProof w:val="0"/>
        </w:rPr>
        <w:t xml:space="preserve">Definition: This field identifies the conditions under which accept acknowledgments are required to be returned in response to this message. </w:t>
      </w:r>
      <w:proofErr w:type="gramStart"/>
      <w:r w:rsidRPr="006D613E">
        <w:rPr>
          <w:noProof w:val="0"/>
        </w:rPr>
        <w:t>Required.</w:t>
      </w:r>
      <w:proofErr w:type="gramEnd"/>
      <w:r w:rsidRPr="006D613E">
        <w:rPr>
          <w:noProof w:val="0"/>
        </w:rPr>
        <w:t xml:space="preserve"> Refer to </w:t>
      </w:r>
      <w:r w:rsidR="006D613E">
        <w:rPr>
          <w:noProof w:val="0"/>
        </w:rPr>
        <w:t>HL7</w:t>
      </w:r>
      <w:r w:rsidR="00995105" w:rsidRPr="006D613E">
        <w:rPr>
          <w:noProof w:val="0"/>
        </w:rPr>
        <w:t xml:space="preserve"> </w:t>
      </w:r>
      <w:r w:rsidRPr="006D613E">
        <w:rPr>
          <w:noProof w:val="0"/>
        </w:rPr>
        <w:t>Table 0155 - Accept/application acknowledgment conditions for valid values. The receiving system must send (or not send) acknowledgements as specified by this field.</w:t>
      </w:r>
    </w:p>
    <w:p w14:paraId="11219D85" w14:textId="77777777" w:rsidR="00B11855" w:rsidRPr="006D613E" w:rsidRDefault="00B806D7" w:rsidP="00DF61EC">
      <w:pPr>
        <w:pStyle w:val="HL7FieldIndent2"/>
        <w:rPr>
          <w:noProof w:val="0"/>
        </w:rPr>
      </w:pPr>
      <w:r w:rsidRPr="006D613E">
        <w:rPr>
          <w:noProof w:val="0"/>
        </w:rPr>
        <w:t>In PCD-01, PCD-04, and PCD-05 transactions, this field shall be valued as AL.</w:t>
      </w:r>
      <w:r w:rsidR="003D003E" w:rsidRPr="006D613E">
        <w:rPr>
          <w:noProof w:val="0"/>
        </w:rPr>
        <w:t xml:space="preserve"> </w:t>
      </w:r>
    </w:p>
    <w:p w14:paraId="51A4B3A0" w14:textId="77777777" w:rsidR="00B11855" w:rsidRPr="006D613E" w:rsidRDefault="003D003E" w:rsidP="00DF61EC">
      <w:pPr>
        <w:pStyle w:val="HL7FieldIndent2"/>
        <w:rPr>
          <w:noProof w:val="0"/>
        </w:rPr>
      </w:pPr>
      <w:r w:rsidRPr="006D613E">
        <w:rPr>
          <w:noProof w:val="0"/>
        </w:rPr>
        <w:t>In PCD-03 transactions, see Section 3.3.4.4.1</w:t>
      </w:r>
    </w:p>
    <w:p w14:paraId="368BD42F" w14:textId="77777777" w:rsidR="00B11855" w:rsidRPr="006D613E" w:rsidRDefault="003D003E" w:rsidP="00A17802">
      <w:pPr>
        <w:pStyle w:val="HL7Field"/>
        <w:keepNext/>
      </w:pPr>
      <w:r w:rsidRPr="006D613E">
        <w:lastRenderedPageBreak/>
        <w:t>MSH-16   Application Acknowledgement Type</w:t>
      </w:r>
    </w:p>
    <w:p w14:paraId="2D57E325" w14:textId="555E5093" w:rsidR="00B11855" w:rsidRPr="006D613E" w:rsidRDefault="003D003E" w:rsidP="00DF61EC">
      <w:pPr>
        <w:pStyle w:val="HL7FieldIndent2"/>
        <w:rPr>
          <w:noProof w:val="0"/>
        </w:rPr>
      </w:pPr>
      <w:r w:rsidRPr="006D613E">
        <w:rPr>
          <w:noProof w:val="0"/>
        </w:rPr>
        <w:t xml:space="preserve">Definition: This field identifies the conditions under which application acknowledgments are required to be returned in response to this message. </w:t>
      </w:r>
      <w:proofErr w:type="gramStart"/>
      <w:r w:rsidRPr="006D613E">
        <w:rPr>
          <w:noProof w:val="0"/>
        </w:rPr>
        <w:t>Required for enhanced acknowledgment mode.</w:t>
      </w:r>
      <w:proofErr w:type="gramEnd"/>
      <w:r w:rsidRPr="006D613E">
        <w:rPr>
          <w:noProof w:val="0"/>
        </w:rPr>
        <w:t xml:space="preserve"> Refer to </w:t>
      </w:r>
      <w:r w:rsidR="006D613E">
        <w:rPr>
          <w:noProof w:val="0"/>
        </w:rPr>
        <w:t>HL7</w:t>
      </w:r>
      <w:r w:rsidR="00995105" w:rsidRPr="006D613E">
        <w:rPr>
          <w:noProof w:val="0"/>
        </w:rPr>
        <w:t xml:space="preserve"> </w:t>
      </w:r>
      <w:r w:rsidRPr="006D613E">
        <w:rPr>
          <w:noProof w:val="0"/>
        </w:rPr>
        <w:t xml:space="preserve">Table 0155 - Accept/application acknowledgment conditions for valid values. </w:t>
      </w:r>
      <w:r w:rsidR="00B806D7" w:rsidRPr="006D613E">
        <w:rPr>
          <w:noProof w:val="0"/>
        </w:rPr>
        <w:t>The PCD TF requires that this field be valued as NE for PCD-01, PCD-04, and PCD-05 transactions.</w:t>
      </w:r>
      <w:r w:rsidRPr="006D613E">
        <w:rPr>
          <w:noProof w:val="0"/>
        </w:rPr>
        <w:t xml:space="preserve"> The receiving system must send (or not send) acknowledgements as specified by this field.</w:t>
      </w:r>
    </w:p>
    <w:p w14:paraId="1FB1D4A4" w14:textId="77777777" w:rsidR="00B11855" w:rsidRPr="006D613E" w:rsidRDefault="003D003E" w:rsidP="00DF61EC">
      <w:pPr>
        <w:pStyle w:val="HL7FieldIndent2"/>
        <w:rPr>
          <w:noProof w:val="0"/>
        </w:rPr>
      </w:pPr>
      <w:r w:rsidRPr="006D613E">
        <w:rPr>
          <w:noProof w:val="0"/>
        </w:rPr>
        <w:t>For PCD-03 transactions, see section 3.3.4.4.1</w:t>
      </w:r>
    </w:p>
    <w:p w14:paraId="04375506" w14:textId="77777777" w:rsidR="00B11855" w:rsidRPr="006D613E" w:rsidRDefault="003D003E" w:rsidP="00A17802">
      <w:pPr>
        <w:pStyle w:val="HL7Field"/>
        <w:keepNext/>
      </w:pPr>
      <w:r w:rsidRPr="006D613E">
        <w:t>MSH-17   Country Code</w:t>
      </w:r>
    </w:p>
    <w:p w14:paraId="59C5788E" w14:textId="1E4603E7" w:rsidR="00B11855" w:rsidRPr="006D613E" w:rsidRDefault="003D003E" w:rsidP="00DF61EC">
      <w:pPr>
        <w:pStyle w:val="HL7FieldIndent2"/>
        <w:rPr>
          <w:noProof w:val="0"/>
        </w:rPr>
      </w:pPr>
      <w:r w:rsidRPr="006D613E">
        <w:rPr>
          <w:noProof w:val="0"/>
        </w:rPr>
        <w:t xml:space="preserve">Definition: This field contains the country of origin for the message. It will be used primarily to specify default elements, such as currency denominations. The values to be used are those of ISO 3166. The ISO 3166 table has three separate forms of the country code: </w:t>
      </w:r>
      <w:r w:rsidR="006D613E">
        <w:rPr>
          <w:noProof w:val="0"/>
        </w:rPr>
        <w:t>HL7</w:t>
      </w:r>
      <w:r w:rsidR="00995105" w:rsidRPr="006D613E">
        <w:rPr>
          <w:noProof w:val="0"/>
        </w:rPr>
        <w:t xml:space="preserve"> </w:t>
      </w:r>
      <w:r w:rsidRPr="006D613E">
        <w:rPr>
          <w:noProof w:val="0"/>
        </w:rPr>
        <w:t xml:space="preserve">specifies that the 3-character (alphabetic) form be used for the country code. </w:t>
      </w:r>
    </w:p>
    <w:p w14:paraId="07AED454" w14:textId="77777777" w:rsidR="00B11855" w:rsidRPr="006D613E" w:rsidRDefault="003D003E" w:rsidP="00993D66">
      <w:pPr>
        <w:pStyle w:val="HL7Field"/>
      </w:pPr>
      <w:r w:rsidRPr="006D613E">
        <w:t>MSH-18   Character Set (ID)</w:t>
      </w:r>
    </w:p>
    <w:p w14:paraId="59144DD7" w14:textId="7F1068FD" w:rsidR="00B11855" w:rsidRPr="006D613E" w:rsidRDefault="003D003E" w:rsidP="00DF61EC">
      <w:pPr>
        <w:pStyle w:val="HL7FieldIndent2"/>
        <w:rPr>
          <w:noProof w:val="0"/>
        </w:rPr>
      </w:pPr>
      <w:r w:rsidRPr="006D613E">
        <w:rPr>
          <w:noProof w:val="0"/>
        </w:rPr>
        <w:t xml:space="preserve">Definition: This field contains the character set for the entire message. Refer to </w:t>
      </w:r>
      <w:r w:rsidR="006D613E">
        <w:rPr>
          <w:noProof w:val="0"/>
        </w:rPr>
        <w:t>HL7</w:t>
      </w:r>
      <w:r w:rsidR="00995105" w:rsidRPr="006D613E">
        <w:rPr>
          <w:noProof w:val="0"/>
        </w:rPr>
        <w:t xml:space="preserve"> </w:t>
      </w:r>
      <w:r w:rsidRPr="006D613E">
        <w:rPr>
          <w:noProof w:val="0"/>
        </w:rPr>
        <w:t>Table 0211 - Alternate character sets for valid values.</w:t>
      </w:r>
    </w:p>
    <w:p w14:paraId="7AFB1B33" w14:textId="05576474" w:rsidR="00B11855" w:rsidRPr="006D613E" w:rsidRDefault="003D003E" w:rsidP="00DF61EC">
      <w:pPr>
        <w:pStyle w:val="HL7FieldIndent2"/>
        <w:rPr>
          <w:noProof w:val="0"/>
        </w:rPr>
      </w:pPr>
      <w:r w:rsidRPr="006D613E">
        <w:rPr>
          <w:noProof w:val="0"/>
        </w:rPr>
        <w:t xml:space="preserve">An </w:t>
      </w:r>
      <w:r w:rsidR="006D613E">
        <w:rPr>
          <w:noProof w:val="0"/>
        </w:rPr>
        <w:t>HL7</w:t>
      </w:r>
      <w:r w:rsidR="00995105" w:rsidRPr="006D613E">
        <w:rPr>
          <w:noProof w:val="0"/>
        </w:rPr>
        <w:t xml:space="preserve"> </w:t>
      </w:r>
      <w:r w:rsidRPr="006D613E">
        <w:rPr>
          <w:noProof w:val="0"/>
        </w:rPr>
        <w:t xml:space="preserve">message uses field MSH-18-character set to specify the character set(s) in use. Valid values for this field are specified in </w:t>
      </w:r>
      <w:r w:rsidR="006D613E">
        <w:rPr>
          <w:noProof w:val="0"/>
        </w:rPr>
        <w:t>HL7</w:t>
      </w:r>
      <w:r w:rsidR="00995105" w:rsidRPr="006D613E">
        <w:rPr>
          <w:noProof w:val="0"/>
        </w:rPr>
        <w:t xml:space="preserve"> </w:t>
      </w:r>
      <w:r w:rsidRPr="006D613E">
        <w:rPr>
          <w:noProof w:val="0"/>
        </w:rPr>
        <w:t xml:space="preserve">Table 0211, "Alternate Character Sets". MSH-18-character set may be left blank, or may contain a single value. If the field is left blank, the character set in use is understood to be the 7-bit ASCII set, decimal 0 through decimal 127 (hex 00 through hex 7F). This default value may also be explicitly specified as ASCII. </w:t>
      </w:r>
    </w:p>
    <w:p w14:paraId="0E4F7B87" w14:textId="04B56EF1" w:rsidR="00B11855" w:rsidRPr="006D613E" w:rsidRDefault="003D003E" w:rsidP="00DF61EC">
      <w:pPr>
        <w:pStyle w:val="HL7FieldIndent2"/>
        <w:rPr>
          <w:noProof w:val="0"/>
        </w:rPr>
      </w:pPr>
      <w:r w:rsidRPr="006D613E">
        <w:rPr>
          <w:noProof w:val="0"/>
        </w:rPr>
        <w:t xml:space="preserve">Any encoding system, single-byte or multi-byte, may be specified as the default character encoding in MSH-18-character set. If the default encoding is other than 7-bit ASCII, sites shall document this usage in the dynamic conformance profile or other implementation agreement. This is particularly effective in promoting interoperability between nations belonging to different </w:t>
      </w:r>
      <w:r w:rsidR="006D613E">
        <w:rPr>
          <w:noProof w:val="0"/>
        </w:rPr>
        <w:t>HL7</w:t>
      </w:r>
      <w:r w:rsidR="00995105" w:rsidRPr="006D613E">
        <w:rPr>
          <w:noProof w:val="0"/>
        </w:rPr>
        <w:t xml:space="preserve"> </w:t>
      </w:r>
      <w:r w:rsidRPr="006D613E">
        <w:rPr>
          <w:noProof w:val="0"/>
        </w:rPr>
        <w:t xml:space="preserve">Affiliates, while limiting the amount of testing required to determine the encoding of a message. </w:t>
      </w:r>
    </w:p>
    <w:p w14:paraId="1A42913C" w14:textId="3F6DBAE3" w:rsidR="00B11855" w:rsidRPr="006D613E" w:rsidRDefault="003D003E" w:rsidP="00DF61EC">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for the semantics for alphabetic languages other than English (2.15.9.18.1) and for non-alphabetic languages (2.15.9.18.2)</w:t>
      </w:r>
    </w:p>
    <w:p w14:paraId="06CA5E34" w14:textId="77777777" w:rsidR="00B11855" w:rsidRPr="006D613E" w:rsidRDefault="003D003E" w:rsidP="00DF61EC">
      <w:pPr>
        <w:pStyle w:val="HL7FieldIndent2"/>
        <w:rPr>
          <w:noProof w:val="0"/>
        </w:rPr>
      </w:pPr>
      <w:r w:rsidRPr="006D613E">
        <w:rPr>
          <w:noProof w:val="0"/>
        </w:rPr>
        <w:t>The PCD TF requires this field to be valued if the character set is other than ASCII. If the character set is ASCII the field may be null or have the value of ASCII. A single character set is required for a given message.</w:t>
      </w:r>
    </w:p>
    <w:p w14:paraId="1C8C953C" w14:textId="77777777" w:rsidR="00B11855" w:rsidRPr="006D613E" w:rsidRDefault="003D003E" w:rsidP="00993D66">
      <w:pPr>
        <w:pStyle w:val="HL7Field"/>
      </w:pPr>
      <w:r w:rsidRPr="006D613E">
        <w:t>MSH-19   Principal Language of Message</w:t>
      </w:r>
    </w:p>
    <w:p w14:paraId="5845D5F1" w14:textId="77777777" w:rsidR="00B11855" w:rsidRPr="006D613E" w:rsidRDefault="003D003E" w:rsidP="00DF61EC">
      <w:pPr>
        <w:pStyle w:val="Components"/>
      </w:pPr>
      <w:r w:rsidRPr="006D613E">
        <w:t>Components: &lt;Identifier (ST)&gt; ^ &lt;Text (ST)&gt; ^ &lt;Name of Coding System (ID)&gt; ^&lt;Alternate Identifier (ST)&gt; ^ &lt;Alternate Text (ST)&gt; ^ &lt;Name of Alternate Coding System (ID)&gt;</w:t>
      </w:r>
    </w:p>
    <w:p w14:paraId="0A2D72C5" w14:textId="77777777" w:rsidR="00B11855" w:rsidRPr="006D613E" w:rsidRDefault="003D003E" w:rsidP="00DF61EC">
      <w:pPr>
        <w:pStyle w:val="HL7FieldIndent2"/>
        <w:rPr>
          <w:noProof w:val="0"/>
        </w:rPr>
      </w:pPr>
      <w:r w:rsidRPr="006D613E">
        <w:rPr>
          <w:noProof w:val="0"/>
        </w:rPr>
        <w:t>Definition: This field contains the principal language of the message. Codes come from ISO 639.</w:t>
      </w:r>
    </w:p>
    <w:p w14:paraId="0C98987B" w14:textId="77777777" w:rsidR="00B11855" w:rsidRPr="006D613E" w:rsidRDefault="003D003E" w:rsidP="00DF61EC">
      <w:pPr>
        <w:pStyle w:val="HL7FieldIndent2"/>
        <w:rPr>
          <w:noProof w:val="0"/>
        </w:rPr>
      </w:pPr>
      <w:r w:rsidRPr="006D613E">
        <w:rPr>
          <w:noProof w:val="0"/>
        </w:rPr>
        <w:lastRenderedPageBreak/>
        <w:t>The PCD uses a default of en^English^ISO639 if the field is empty.</w:t>
      </w:r>
    </w:p>
    <w:p w14:paraId="551E60E7" w14:textId="77777777" w:rsidR="00B11855" w:rsidRPr="006D613E" w:rsidRDefault="003D003E" w:rsidP="00993D66">
      <w:pPr>
        <w:pStyle w:val="HL7Field"/>
      </w:pPr>
      <w:r w:rsidRPr="006D613E">
        <w:t>MSH-21   Message Profile Identifier</w:t>
      </w:r>
    </w:p>
    <w:p w14:paraId="09785CEE" w14:textId="77777777" w:rsidR="00B11855" w:rsidRPr="006D613E" w:rsidRDefault="003D003E" w:rsidP="00DF61EC">
      <w:pPr>
        <w:pStyle w:val="Components"/>
      </w:pPr>
      <w:r w:rsidRPr="006D613E">
        <w:t>Components: &lt;Entity Identifier (ST)&gt; ^ &lt;Namespace ID (IS)&gt; ^ &lt;Universal ID (ST)&gt; ^&lt;Universal ID Type (ID)&gt;</w:t>
      </w:r>
    </w:p>
    <w:p w14:paraId="6991D639" w14:textId="77777777" w:rsidR="00B11855" w:rsidRPr="006D613E" w:rsidRDefault="003D003E" w:rsidP="00DF61EC">
      <w:pPr>
        <w:pStyle w:val="HL7FieldIndent2"/>
        <w:rPr>
          <w:noProof w:val="0"/>
        </w:rPr>
      </w:pPr>
      <w:r w:rsidRPr="006D613E">
        <w:rPr>
          <w:noProof w:val="0"/>
        </w:rPr>
        <w:t xml:space="preserve">For PCD TF, this field is required in non-ACK messages to allow identification of a specific message profile, particularly for testing purposes (it is superfluous and therefore not required in ACK messages). PCD message profiles are assigned ISO OIDs by the PCD Technical Committee and the appropriate Message Profile Identifiers are to be used here in conformant messages. </w:t>
      </w:r>
      <w:proofErr w:type="gramStart"/>
      <w:r w:rsidRPr="006D613E">
        <w:rPr>
          <w:noProof w:val="0"/>
        </w:rPr>
        <w:t xml:space="preserve">When multiple message profiles are listed in this field they should be (vendor specific, country specific) constraints of the PCD </w:t>
      </w:r>
      <w:r w:rsidR="00CA3A2C" w:rsidRPr="006D613E">
        <w:rPr>
          <w:noProof w:val="0"/>
        </w:rPr>
        <w:t>p</w:t>
      </w:r>
      <w:r w:rsidRPr="006D613E">
        <w:rPr>
          <w:noProof w:val="0"/>
        </w:rPr>
        <w:t>rofile.</w:t>
      </w:r>
      <w:proofErr w:type="gramEnd"/>
      <w:r w:rsidRPr="006D613E">
        <w:rPr>
          <w:noProof w:val="0"/>
        </w:rPr>
        <w:t xml:space="preserve"> Note that the overriding of PCD </w:t>
      </w:r>
      <w:r w:rsidR="00CA3A2C" w:rsidRPr="006D613E">
        <w:rPr>
          <w:noProof w:val="0"/>
        </w:rPr>
        <w:t>p</w:t>
      </w:r>
      <w:r w:rsidRPr="006D613E">
        <w:rPr>
          <w:noProof w:val="0"/>
        </w:rPr>
        <w:t xml:space="preserve">rofile constraints is only allowed in national extensions to this framework. </w:t>
      </w:r>
    </w:p>
    <w:p w14:paraId="1AD438A7" w14:textId="77777777" w:rsidR="00B11855" w:rsidRPr="006D613E" w:rsidRDefault="003D003E" w:rsidP="00DF61EC">
      <w:pPr>
        <w:pStyle w:val="HL7FieldIndent2"/>
        <w:rPr>
          <w:noProof w:val="0"/>
        </w:rPr>
      </w:pPr>
      <w:r w:rsidRPr="006D613E">
        <w:rPr>
          <w:noProof w:val="0"/>
        </w:rPr>
        <w:t>Assigned OIDs for PCD messages (note that for convenience of reference this table includes OIDs for some messages that are not yet in Final Text status and are therefore not described in this Final Text Technical Framework document):</w:t>
      </w:r>
    </w:p>
    <w:p w14:paraId="5A8E2061" w14:textId="77777777" w:rsidR="00B11855" w:rsidRPr="006D613E" w:rsidRDefault="00B11855" w:rsidP="00F92A87">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98"/>
        <w:gridCol w:w="5958"/>
      </w:tblGrid>
      <w:tr w:rsidR="00B11855" w:rsidRPr="006D613E" w14:paraId="3C4304D9" w14:textId="77777777" w:rsidTr="001F5A5C">
        <w:trPr>
          <w:cantSplit/>
          <w:jc w:val="center"/>
        </w:trPr>
        <w:tc>
          <w:tcPr>
            <w:tcW w:w="2898" w:type="dxa"/>
            <w:shd w:val="clear" w:color="auto" w:fill="D9D9D9"/>
          </w:tcPr>
          <w:p w14:paraId="197D0E8B" w14:textId="77777777" w:rsidR="00B11855" w:rsidRPr="006D613E" w:rsidRDefault="003D003E" w:rsidP="00F92A87">
            <w:pPr>
              <w:pStyle w:val="TableEntryHeader"/>
            </w:pPr>
            <w:r w:rsidRPr="006D613E">
              <w:t>Assigned OID</w:t>
            </w:r>
          </w:p>
        </w:tc>
        <w:tc>
          <w:tcPr>
            <w:tcW w:w="5958" w:type="dxa"/>
            <w:shd w:val="clear" w:color="auto" w:fill="D9D9D9"/>
          </w:tcPr>
          <w:p w14:paraId="6DA3B426" w14:textId="77777777" w:rsidR="00B11855" w:rsidRPr="006D613E" w:rsidRDefault="003D003E" w:rsidP="00F92A87">
            <w:pPr>
              <w:pStyle w:val="TableEntryHeader"/>
            </w:pPr>
            <w:r w:rsidRPr="006D613E">
              <w:t>PCD Message</w:t>
            </w:r>
          </w:p>
        </w:tc>
      </w:tr>
      <w:tr w:rsidR="00B11855" w:rsidRPr="006D613E" w14:paraId="119D4F24" w14:textId="77777777" w:rsidTr="006C0E8E">
        <w:trPr>
          <w:cantSplit/>
          <w:jc w:val="center"/>
        </w:trPr>
        <w:tc>
          <w:tcPr>
            <w:tcW w:w="2898" w:type="dxa"/>
            <w:shd w:val="clear" w:color="auto" w:fill="auto"/>
          </w:tcPr>
          <w:p w14:paraId="721DDA29" w14:textId="77777777" w:rsidR="00B11855" w:rsidRPr="006D613E" w:rsidRDefault="003D003E" w:rsidP="00F92A87">
            <w:pPr>
              <w:pStyle w:val="TableEntry"/>
            </w:pPr>
            <w:r w:rsidRPr="006D613E">
              <w:t>1.3.6.1.4.1.19376.1.6.1.1.1</w:t>
            </w:r>
          </w:p>
        </w:tc>
        <w:tc>
          <w:tcPr>
            <w:tcW w:w="5958" w:type="dxa"/>
            <w:shd w:val="clear" w:color="auto" w:fill="auto"/>
          </w:tcPr>
          <w:p w14:paraId="7E475538" w14:textId="77777777" w:rsidR="00B11855" w:rsidRPr="006D613E" w:rsidRDefault="003D003E" w:rsidP="00F92A87">
            <w:pPr>
              <w:pStyle w:val="TableEntry"/>
            </w:pPr>
            <w:r w:rsidRPr="006D613E">
              <w:t>Device to Enterprise Communications PCD-01 Communicate PCD Data message (also used for observations in response to a PCD-02 PCD Data Query)</w:t>
            </w:r>
          </w:p>
        </w:tc>
      </w:tr>
      <w:tr w:rsidR="00B11855" w:rsidRPr="006D613E" w14:paraId="03677B2F" w14:textId="77777777" w:rsidTr="006C0E8E">
        <w:trPr>
          <w:cantSplit/>
          <w:jc w:val="center"/>
        </w:trPr>
        <w:tc>
          <w:tcPr>
            <w:tcW w:w="2898" w:type="dxa"/>
            <w:shd w:val="clear" w:color="auto" w:fill="auto"/>
          </w:tcPr>
          <w:p w14:paraId="5AF1CD0D" w14:textId="77777777" w:rsidR="00B11855" w:rsidRPr="006D613E" w:rsidRDefault="003D003E" w:rsidP="00F92A87">
            <w:pPr>
              <w:pStyle w:val="TableEntry"/>
            </w:pPr>
            <w:r w:rsidRPr="006D613E">
              <w:t>1.3.6.1.4.1.19376.1.6.1.2.1</w:t>
            </w:r>
          </w:p>
        </w:tc>
        <w:tc>
          <w:tcPr>
            <w:tcW w:w="5958" w:type="dxa"/>
            <w:shd w:val="clear" w:color="auto" w:fill="auto"/>
          </w:tcPr>
          <w:p w14:paraId="095455AD" w14:textId="77777777" w:rsidR="00B11855" w:rsidRPr="006D613E" w:rsidRDefault="003D003E" w:rsidP="00F92A87">
            <w:pPr>
              <w:pStyle w:val="TableEntry"/>
            </w:pPr>
            <w:r w:rsidRPr="006D613E">
              <w:t xml:space="preserve">Device to Enterprise Communications PCD-02 PCD Data Query </w:t>
            </w:r>
          </w:p>
        </w:tc>
      </w:tr>
      <w:tr w:rsidR="00B11855" w:rsidRPr="006D613E" w14:paraId="3132E998" w14:textId="77777777" w:rsidTr="006C0E8E">
        <w:trPr>
          <w:cantSplit/>
          <w:jc w:val="center"/>
        </w:trPr>
        <w:tc>
          <w:tcPr>
            <w:tcW w:w="2898" w:type="dxa"/>
            <w:shd w:val="clear" w:color="auto" w:fill="auto"/>
          </w:tcPr>
          <w:p w14:paraId="33ED696E" w14:textId="77777777" w:rsidR="00B11855" w:rsidRPr="006D613E" w:rsidRDefault="003D003E" w:rsidP="00F92A87">
            <w:pPr>
              <w:pStyle w:val="TableEntry"/>
            </w:pPr>
            <w:r w:rsidRPr="006D613E">
              <w:t>1.3.6.1.4.1.19376.1.6.1.3.1</w:t>
            </w:r>
          </w:p>
        </w:tc>
        <w:tc>
          <w:tcPr>
            <w:tcW w:w="5958" w:type="dxa"/>
            <w:shd w:val="clear" w:color="auto" w:fill="auto"/>
          </w:tcPr>
          <w:p w14:paraId="35F27302" w14:textId="77777777" w:rsidR="00B11855" w:rsidRPr="006D613E" w:rsidRDefault="003D003E" w:rsidP="00F92A87">
            <w:pPr>
              <w:pStyle w:val="TableEntry"/>
            </w:pPr>
            <w:r w:rsidRPr="006D613E">
              <w:t xml:space="preserve">Point-of-care Infusion Verification PCD-03 Communicate Infusion Order message </w:t>
            </w:r>
          </w:p>
        </w:tc>
      </w:tr>
      <w:tr w:rsidR="00B11855" w:rsidRPr="006D613E" w14:paraId="017B8CB1" w14:textId="77777777" w:rsidTr="006C0E8E">
        <w:trPr>
          <w:cantSplit/>
          <w:jc w:val="center"/>
        </w:trPr>
        <w:tc>
          <w:tcPr>
            <w:tcW w:w="2898" w:type="dxa"/>
            <w:shd w:val="clear" w:color="auto" w:fill="auto"/>
          </w:tcPr>
          <w:p w14:paraId="09384C35" w14:textId="77777777" w:rsidR="00B11855" w:rsidRPr="006D613E" w:rsidRDefault="003D003E" w:rsidP="00F92A87">
            <w:pPr>
              <w:pStyle w:val="TableEntry"/>
            </w:pPr>
            <w:r w:rsidRPr="006D613E">
              <w:t>1.3.6.1.4.1.19376.1.6.1.3.2</w:t>
            </w:r>
          </w:p>
        </w:tc>
        <w:tc>
          <w:tcPr>
            <w:tcW w:w="5958" w:type="dxa"/>
            <w:shd w:val="clear" w:color="auto" w:fill="auto"/>
          </w:tcPr>
          <w:p w14:paraId="4FD03484" w14:textId="77777777" w:rsidR="00B11855" w:rsidRPr="006D613E" w:rsidRDefault="003D003E" w:rsidP="00F92A87">
            <w:pPr>
              <w:pStyle w:val="TableEntry"/>
            </w:pPr>
            <w:r w:rsidRPr="006D613E">
              <w:t xml:space="preserve">Point-of-care Infusion Verification RRG^O16^RRG_O16 Pharmacy/Treatment Give Acknowledgment Message </w:t>
            </w:r>
          </w:p>
        </w:tc>
      </w:tr>
      <w:tr w:rsidR="00B11855" w:rsidRPr="006D613E" w14:paraId="57DB4ED5" w14:textId="77777777" w:rsidTr="006C0E8E">
        <w:trPr>
          <w:cantSplit/>
          <w:jc w:val="center"/>
        </w:trPr>
        <w:tc>
          <w:tcPr>
            <w:tcW w:w="2898" w:type="dxa"/>
            <w:shd w:val="clear" w:color="auto" w:fill="auto"/>
          </w:tcPr>
          <w:p w14:paraId="7BD10284" w14:textId="77777777" w:rsidR="00B11855" w:rsidRPr="006D613E" w:rsidRDefault="003D003E" w:rsidP="00F92A87">
            <w:pPr>
              <w:pStyle w:val="TableEntry"/>
            </w:pPr>
            <w:r w:rsidRPr="006D613E">
              <w:t>1.3.6.1.4.1.19376.1.6.1.9.1</w:t>
            </w:r>
          </w:p>
        </w:tc>
        <w:tc>
          <w:tcPr>
            <w:tcW w:w="5958" w:type="dxa"/>
            <w:shd w:val="clear" w:color="auto" w:fill="auto"/>
          </w:tcPr>
          <w:p w14:paraId="1C5A8635" w14:textId="77777777" w:rsidR="00B11855" w:rsidRPr="006D613E" w:rsidRDefault="003D003E" w:rsidP="00F92A87">
            <w:pPr>
              <w:pStyle w:val="TableEntry"/>
            </w:pPr>
            <w:r w:rsidRPr="006D613E">
              <w:t xml:space="preserve">Implantable Device - Cardiac Communicate IDC Observations </w:t>
            </w:r>
          </w:p>
        </w:tc>
      </w:tr>
      <w:tr w:rsidR="00694D54" w:rsidRPr="006D613E" w14:paraId="7CCE1878" w14:textId="77777777" w:rsidTr="006C0E8E">
        <w:trPr>
          <w:cantSplit/>
          <w:jc w:val="center"/>
        </w:trPr>
        <w:tc>
          <w:tcPr>
            <w:tcW w:w="2898" w:type="dxa"/>
            <w:shd w:val="clear" w:color="auto" w:fill="auto"/>
          </w:tcPr>
          <w:p w14:paraId="39837376" w14:textId="16764EB4" w:rsidR="00694D54" w:rsidRPr="006D613E" w:rsidRDefault="00694D54" w:rsidP="00F92A87">
            <w:pPr>
              <w:pStyle w:val="TableEntry"/>
            </w:pPr>
            <w:r w:rsidRPr="00694D54">
              <w:t>1.3.6.1.4.1.19376.1.6.1.4.1</w:t>
            </w:r>
          </w:p>
        </w:tc>
        <w:tc>
          <w:tcPr>
            <w:tcW w:w="5958" w:type="dxa"/>
            <w:shd w:val="clear" w:color="auto" w:fill="auto"/>
          </w:tcPr>
          <w:p w14:paraId="02F14419" w14:textId="0DD39B2A" w:rsidR="00694D54" w:rsidRPr="006D613E" w:rsidRDefault="00694D54" w:rsidP="00F92A87">
            <w:pPr>
              <w:pStyle w:val="TableEntry"/>
            </w:pPr>
            <w:r>
              <w:t>Alert Communication Management PCD-04 Report Alert message</w:t>
            </w:r>
          </w:p>
        </w:tc>
      </w:tr>
      <w:tr w:rsidR="00694D54" w:rsidRPr="006D613E" w14:paraId="152B9406" w14:textId="77777777" w:rsidTr="006C0E8E">
        <w:trPr>
          <w:cantSplit/>
          <w:jc w:val="center"/>
        </w:trPr>
        <w:tc>
          <w:tcPr>
            <w:tcW w:w="2898" w:type="dxa"/>
            <w:shd w:val="clear" w:color="auto" w:fill="auto"/>
          </w:tcPr>
          <w:p w14:paraId="2F082979" w14:textId="3EB103B2" w:rsidR="00694D54" w:rsidRPr="006D613E" w:rsidRDefault="00694D54" w:rsidP="00F92A87">
            <w:pPr>
              <w:pStyle w:val="TableEntry"/>
            </w:pPr>
            <w:r w:rsidRPr="00694D54">
              <w:t>1.3.6.1.4.1.19376.1.6.1.5.1</w:t>
            </w:r>
          </w:p>
        </w:tc>
        <w:tc>
          <w:tcPr>
            <w:tcW w:w="5958" w:type="dxa"/>
            <w:shd w:val="clear" w:color="auto" w:fill="auto"/>
          </w:tcPr>
          <w:p w14:paraId="672BC4D9" w14:textId="09F44A97" w:rsidR="00694D54" w:rsidRPr="006D613E" w:rsidRDefault="00694D54" w:rsidP="00F92A87">
            <w:pPr>
              <w:pStyle w:val="TableEntry"/>
            </w:pPr>
            <w:r>
              <w:t>Alert Communication Management PCD-05 Report Alert Status message</w:t>
            </w:r>
          </w:p>
        </w:tc>
      </w:tr>
      <w:tr w:rsidR="00694D54" w:rsidRPr="006D613E" w14:paraId="0D0C7DC4" w14:textId="77777777" w:rsidTr="006C0E8E">
        <w:trPr>
          <w:cantSplit/>
          <w:jc w:val="center"/>
        </w:trPr>
        <w:tc>
          <w:tcPr>
            <w:tcW w:w="2898" w:type="dxa"/>
            <w:shd w:val="clear" w:color="auto" w:fill="auto"/>
          </w:tcPr>
          <w:p w14:paraId="2C8F1B40" w14:textId="3AF1C075" w:rsidR="00694D54" w:rsidRPr="00694D54" w:rsidRDefault="00694D54" w:rsidP="00F92A87">
            <w:pPr>
              <w:pStyle w:val="TableEntry"/>
            </w:pPr>
            <w:r w:rsidRPr="00694D54">
              <w:t>1.3.6.1.4.1.19376.1.6.1.6.1</w:t>
            </w:r>
          </w:p>
        </w:tc>
        <w:tc>
          <w:tcPr>
            <w:tcW w:w="5958" w:type="dxa"/>
            <w:shd w:val="clear" w:color="auto" w:fill="auto"/>
          </w:tcPr>
          <w:p w14:paraId="0915312F" w14:textId="575CEF94" w:rsidR="00694D54" w:rsidRDefault="00694D54" w:rsidP="00F92A87">
            <w:pPr>
              <w:pStyle w:val="TableEntry"/>
            </w:pPr>
            <w:r>
              <w:t>Alert Communication Management (PCD-06) Disseminate Alert</w:t>
            </w:r>
          </w:p>
        </w:tc>
      </w:tr>
      <w:tr w:rsidR="00694D54" w:rsidRPr="006D613E" w14:paraId="1AA418DD" w14:textId="77777777" w:rsidTr="006C0E8E">
        <w:trPr>
          <w:cantSplit/>
          <w:jc w:val="center"/>
        </w:trPr>
        <w:tc>
          <w:tcPr>
            <w:tcW w:w="2898" w:type="dxa"/>
            <w:shd w:val="clear" w:color="auto" w:fill="auto"/>
          </w:tcPr>
          <w:p w14:paraId="66BC9F1F" w14:textId="068FD7F8" w:rsidR="00694D54" w:rsidRPr="00694D54" w:rsidRDefault="00694D54" w:rsidP="00F92A87">
            <w:pPr>
              <w:pStyle w:val="TableEntry"/>
            </w:pPr>
            <w:r w:rsidRPr="00694D54">
              <w:t>1.3.6.1.4.1.19376.1.6.1.7.1</w:t>
            </w:r>
          </w:p>
        </w:tc>
        <w:tc>
          <w:tcPr>
            <w:tcW w:w="5958" w:type="dxa"/>
            <w:shd w:val="clear" w:color="auto" w:fill="auto"/>
          </w:tcPr>
          <w:p w14:paraId="6D3162B1" w14:textId="58D88AEA" w:rsidR="00694D54" w:rsidRDefault="00694D54" w:rsidP="00F92A87">
            <w:pPr>
              <w:pStyle w:val="TableEntry"/>
            </w:pPr>
            <w:r>
              <w:t>Alert Communication Management (PCD-07) Report Alert Dissemination Status</w:t>
            </w:r>
          </w:p>
        </w:tc>
      </w:tr>
    </w:tbl>
    <w:p w14:paraId="136C2855" w14:textId="77777777" w:rsidR="009D387F" w:rsidRPr="006D613E" w:rsidRDefault="009D387F" w:rsidP="00DE1252">
      <w:pPr>
        <w:pStyle w:val="HL7FieldIndent2"/>
        <w:rPr>
          <w:noProof w:val="0"/>
        </w:rPr>
      </w:pPr>
    </w:p>
    <w:p w14:paraId="37540E62" w14:textId="77777777" w:rsidR="00B11855" w:rsidRPr="006D613E" w:rsidRDefault="003D003E" w:rsidP="0034511D">
      <w:pPr>
        <w:pStyle w:val="BodyText"/>
        <w:ind w:left="720"/>
      </w:pPr>
      <w:r w:rsidRPr="006D613E">
        <w:t>The ISO OID in the table should be used as the universal ID (EI-3). The Universal ID Type (EI-4) for ISO OIDs is “ISO”. In IHE PCD profiles, the Entity Identifier (EI-1) is optional and may contain a human-readable name for the profile in the form “IHE_PCD_XXX” where XXX identifies the IHE PCD transaction, for example, IHE_PCD_001 for PCD-01. Namespace Identifier (EI-2) is also optional, but may contain “IHE PCD” to identify the source of the profile for a human reader. It is emphasized that these suggested values are only for human readability and shall play no role in processing. Processing which depends on the Message profile identifier in the receiving application or in a test system shall base its recognition of the profile solely on the ISO OID (Universal ID, EI-3).</w:t>
      </w:r>
    </w:p>
    <w:p w14:paraId="2EB8A6B6" w14:textId="6FA77E2A" w:rsidR="00B11855" w:rsidRPr="006D613E" w:rsidRDefault="003D003E" w:rsidP="0034511D">
      <w:pPr>
        <w:pStyle w:val="BodyText"/>
        <w:ind w:left="720"/>
      </w:pPr>
      <w:r w:rsidRPr="006D613E">
        <w:lastRenderedPageBreak/>
        <w:tab/>
        <w:t>Example: IHE_PCD_001^IHE PCD^</w:t>
      </w:r>
      <w:r w:rsidR="00410780" w:rsidRPr="00410780">
        <w:t>1.3.6.1.4.1.19376.1.6.4.4.1</w:t>
      </w:r>
      <w:r w:rsidRPr="006D613E">
        <w:t>^ISO</w:t>
      </w:r>
    </w:p>
    <w:p w14:paraId="7266049F" w14:textId="77777777" w:rsidR="00B11855" w:rsidRPr="006D613E" w:rsidRDefault="00B11855" w:rsidP="00DE1252">
      <w:pPr>
        <w:pStyle w:val="BodyText"/>
      </w:pPr>
    </w:p>
    <w:p w14:paraId="657868B7" w14:textId="77777777" w:rsidR="00B11855" w:rsidRPr="006D613E" w:rsidRDefault="003D003E" w:rsidP="005F16F9">
      <w:pPr>
        <w:pStyle w:val="AppendixHeading2"/>
        <w:rPr>
          <w:noProof w:val="0"/>
        </w:rPr>
      </w:pPr>
      <w:bookmarkStart w:id="519" w:name="_Toc431237252"/>
      <w:bookmarkStart w:id="520" w:name="_Toc431238418"/>
      <w:bookmarkStart w:id="521" w:name="_Toc431288154"/>
      <w:bookmarkStart w:id="522" w:name="_Toc432168148"/>
      <w:bookmarkStart w:id="523" w:name="_Toc432421269"/>
      <w:bookmarkStart w:id="524" w:name="_Toc432514945"/>
      <w:bookmarkStart w:id="525" w:name="_Toc432516220"/>
      <w:bookmarkStart w:id="526" w:name="_Toc428881932"/>
      <w:bookmarkStart w:id="527" w:name="_Toc428883215"/>
      <w:bookmarkStart w:id="528" w:name="_Toc428883418"/>
      <w:bookmarkStart w:id="529" w:name="_Toc428884932"/>
      <w:bookmarkStart w:id="530" w:name="_Toc428889167"/>
      <w:bookmarkStart w:id="531" w:name="_Toc401769854"/>
      <w:bookmarkStart w:id="532" w:name="_Toc466373799"/>
      <w:bookmarkEnd w:id="519"/>
      <w:bookmarkEnd w:id="520"/>
      <w:bookmarkEnd w:id="521"/>
      <w:bookmarkEnd w:id="522"/>
      <w:bookmarkEnd w:id="523"/>
      <w:bookmarkEnd w:id="524"/>
      <w:bookmarkEnd w:id="525"/>
      <w:bookmarkEnd w:id="526"/>
      <w:bookmarkEnd w:id="527"/>
      <w:bookmarkEnd w:id="528"/>
      <w:bookmarkEnd w:id="529"/>
      <w:bookmarkEnd w:id="530"/>
      <w:r w:rsidRPr="006D613E">
        <w:rPr>
          <w:noProof w:val="0"/>
        </w:rPr>
        <w:t>MSA – Message Acknowledgement Segment</w:t>
      </w:r>
      <w:bookmarkEnd w:id="531"/>
      <w:bookmarkEnd w:id="532"/>
    </w:p>
    <w:p w14:paraId="575617E9" w14:textId="6315EEE0" w:rsidR="00B11855" w:rsidRPr="006D613E" w:rsidRDefault="003D003E" w:rsidP="00DE1252">
      <w:pPr>
        <w:pStyle w:val="BodyText"/>
      </w:pPr>
      <w:r w:rsidRPr="006D613E">
        <w:t xml:space="preserve">See </w:t>
      </w:r>
      <w:r w:rsidR="006D613E">
        <w:t>HL7</w:t>
      </w:r>
      <w:r w:rsidR="00995105" w:rsidRPr="006D613E">
        <w:t xml:space="preserve"> </w:t>
      </w:r>
      <w:r w:rsidRPr="006D613E">
        <w:t>v2.6: chapter 2 (2.14.8)</w:t>
      </w:r>
    </w:p>
    <w:p w14:paraId="1CE020E9" w14:textId="77777777" w:rsidR="00B11855" w:rsidRPr="006D613E" w:rsidRDefault="003D003E" w:rsidP="00DE1252">
      <w:pPr>
        <w:pStyle w:val="BodyText"/>
      </w:pPr>
      <w:r w:rsidRPr="006D613E">
        <w:t>This segment contains information sent while acknowledging another message.</w:t>
      </w:r>
    </w:p>
    <w:p w14:paraId="5D5B4743" w14:textId="77777777" w:rsidR="00B11855" w:rsidRPr="006D613E" w:rsidRDefault="00B11855" w:rsidP="001711A5">
      <w:pPr>
        <w:pStyle w:val="BodyText"/>
      </w:pPr>
    </w:p>
    <w:p w14:paraId="11C9AD29" w14:textId="77777777" w:rsidR="00B11855" w:rsidRPr="006D613E" w:rsidRDefault="003D003E" w:rsidP="00123C7B">
      <w:pPr>
        <w:pStyle w:val="TableTitle"/>
        <w:outlineLvl w:val="0"/>
      </w:pPr>
      <w:r w:rsidRPr="006D613E">
        <w:t>Table B.2-1: MSA - Message Acknowledgement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810"/>
        <w:gridCol w:w="810"/>
        <w:gridCol w:w="990"/>
        <w:gridCol w:w="900"/>
        <w:gridCol w:w="1036"/>
        <w:gridCol w:w="2852"/>
      </w:tblGrid>
      <w:tr w:rsidR="00C40FD5" w:rsidRPr="006D613E" w14:paraId="6BF9CF0D" w14:textId="77777777" w:rsidTr="00EB7483">
        <w:trPr>
          <w:cantSplit/>
          <w:jc w:val="center"/>
        </w:trPr>
        <w:tc>
          <w:tcPr>
            <w:tcW w:w="810" w:type="dxa"/>
            <w:shd w:val="clear" w:color="auto" w:fill="D9D9D9"/>
          </w:tcPr>
          <w:p w14:paraId="0104ACE1" w14:textId="77777777" w:rsidR="00B11855" w:rsidRPr="006D613E" w:rsidRDefault="003D003E" w:rsidP="00FA3EC5">
            <w:pPr>
              <w:pStyle w:val="TableEntryHeader"/>
            </w:pPr>
            <w:r w:rsidRPr="006D613E">
              <w:t>SEQ</w:t>
            </w:r>
          </w:p>
        </w:tc>
        <w:tc>
          <w:tcPr>
            <w:tcW w:w="810" w:type="dxa"/>
            <w:shd w:val="clear" w:color="auto" w:fill="D9D9D9"/>
          </w:tcPr>
          <w:p w14:paraId="2B68E2F2" w14:textId="77777777" w:rsidR="00B11855" w:rsidRPr="006D613E" w:rsidRDefault="003D003E" w:rsidP="00FA3EC5">
            <w:pPr>
              <w:pStyle w:val="TableEntryHeader"/>
            </w:pPr>
            <w:r w:rsidRPr="006D613E">
              <w:t>LEN</w:t>
            </w:r>
          </w:p>
        </w:tc>
        <w:tc>
          <w:tcPr>
            <w:tcW w:w="810" w:type="dxa"/>
            <w:shd w:val="clear" w:color="auto" w:fill="D9D9D9"/>
          </w:tcPr>
          <w:p w14:paraId="71D72206" w14:textId="77777777" w:rsidR="00B11855" w:rsidRPr="006D613E" w:rsidRDefault="003D003E" w:rsidP="00FA3EC5">
            <w:pPr>
              <w:pStyle w:val="TableEntryHeader"/>
            </w:pPr>
            <w:r w:rsidRPr="006D613E">
              <w:t>DT</w:t>
            </w:r>
          </w:p>
        </w:tc>
        <w:tc>
          <w:tcPr>
            <w:tcW w:w="990" w:type="dxa"/>
            <w:shd w:val="clear" w:color="auto" w:fill="D9D9D9"/>
          </w:tcPr>
          <w:p w14:paraId="654129CA" w14:textId="77777777" w:rsidR="00B11855" w:rsidRPr="006D613E" w:rsidRDefault="003D003E" w:rsidP="00FA3EC5">
            <w:pPr>
              <w:pStyle w:val="TableEntryHeader"/>
            </w:pPr>
            <w:r w:rsidRPr="006D613E">
              <w:t>Usage</w:t>
            </w:r>
          </w:p>
        </w:tc>
        <w:tc>
          <w:tcPr>
            <w:tcW w:w="900" w:type="dxa"/>
            <w:shd w:val="clear" w:color="auto" w:fill="D9D9D9"/>
          </w:tcPr>
          <w:p w14:paraId="0FED184E" w14:textId="77777777" w:rsidR="00B11855" w:rsidRPr="006D613E" w:rsidRDefault="003D003E" w:rsidP="00FA3EC5">
            <w:pPr>
              <w:pStyle w:val="TableEntryHeader"/>
            </w:pPr>
            <w:r w:rsidRPr="006D613E">
              <w:t>Card.</w:t>
            </w:r>
          </w:p>
        </w:tc>
        <w:tc>
          <w:tcPr>
            <w:tcW w:w="1036" w:type="dxa"/>
            <w:shd w:val="clear" w:color="auto" w:fill="D9D9D9"/>
          </w:tcPr>
          <w:p w14:paraId="15CA2DB9" w14:textId="77777777" w:rsidR="00B11855" w:rsidRPr="006D613E" w:rsidRDefault="003D003E" w:rsidP="00FA3EC5">
            <w:pPr>
              <w:pStyle w:val="TableEntryHeader"/>
            </w:pPr>
            <w:r w:rsidRPr="006D613E">
              <w:t>TBL#</w:t>
            </w:r>
          </w:p>
        </w:tc>
        <w:tc>
          <w:tcPr>
            <w:tcW w:w="2852" w:type="dxa"/>
            <w:shd w:val="clear" w:color="auto" w:fill="D9D9D9"/>
          </w:tcPr>
          <w:p w14:paraId="0848CD54" w14:textId="77777777" w:rsidR="00B11855" w:rsidRPr="006D613E" w:rsidRDefault="003D003E" w:rsidP="00FA3EC5">
            <w:pPr>
              <w:pStyle w:val="TableEntryHeader"/>
            </w:pPr>
            <w:r w:rsidRPr="006D613E">
              <w:t>Element name</w:t>
            </w:r>
          </w:p>
        </w:tc>
      </w:tr>
      <w:tr w:rsidR="00C40FD5" w:rsidRPr="006D613E" w14:paraId="6C73FBC5" w14:textId="77777777" w:rsidTr="006C0E8E">
        <w:trPr>
          <w:cantSplit/>
          <w:jc w:val="center"/>
        </w:trPr>
        <w:tc>
          <w:tcPr>
            <w:tcW w:w="810" w:type="dxa"/>
            <w:shd w:val="clear" w:color="auto" w:fill="auto"/>
          </w:tcPr>
          <w:p w14:paraId="6989271F" w14:textId="77777777" w:rsidR="00B11855" w:rsidRPr="006D613E" w:rsidRDefault="003D003E" w:rsidP="00FA3EC5">
            <w:pPr>
              <w:pStyle w:val="TableEntry"/>
            </w:pPr>
            <w:r w:rsidRPr="006D613E">
              <w:t>1</w:t>
            </w:r>
          </w:p>
        </w:tc>
        <w:tc>
          <w:tcPr>
            <w:tcW w:w="810" w:type="dxa"/>
            <w:shd w:val="clear" w:color="auto" w:fill="auto"/>
          </w:tcPr>
          <w:p w14:paraId="4DAEC4C6" w14:textId="77777777" w:rsidR="00B11855" w:rsidRPr="006D613E" w:rsidRDefault="003D003E" w:rsidP="00FA3EC5">
            <w:pPr>
              <w:pStyle w:val="TableEntry"/>
            </w:pPr>
            <w:r w:rsidRPr="006D613E">
              <w:t>2</w:t>
            </w:r>
          </w:p>
        </w:tc>
        <w:tc>
          <w:tcPr>
            <w:tcW w:w="810" w:type="dxa"/>
            <w:shd w:val="clear" w:color="auto" w:fill="auto"/>
          </w:tcPr>
          <w:p w14:paraId="44BFCB14" w14:textId="77777777" w:rsidR="00B11855" w:rsidRPr="006D613E" w:rsidRDefault="003D003E" w:rsidP="00FA3EC5">
            <w:pPr>
              <w:pStyle w:val="TableEntry"/>
            </w:pPr>
            <w:r w:rsidRPr="006D613E">
              <w:t>ID</w:t>
            </w:r>
          </w:p>
        </w:tc>
        <w:tc>
          <w:tcPr>
            <w:tcW w:w="990" w:type="dxa"/>
            <w:shd w:val="clear" w:color="auto" w:fill="auto"/>
          </w:tcPr>
          <w:p w14:paraId="0CDE8E5E" w14:textId="77777777" w:rsidR="00B11855" w:rsidRPr="006D613E" w:rsidRDefault="003D003E" w:rsidP="00FA3EC5">
            <w:pPr>
              <w:pStyle w:val="TableEntry"/>
            </w:pPr>
            <w:r w:rsidRPr="006D613E">
              <w:t>R</w:t>
            </w:r>
          </w:p>
        </w:tc>
        <w:tc>
          <w:tcPr>
            <w:tcW w:w="900" w:type="dxa"/>
            <w:shd w:val="clear" w:color="auto" w:fill="auto"/>
          </w:tcPr>
          <w:p w14:paraId="5108664B" w14:textId="77777777" w:rsidR="00B11855" w:rsidRPr="006D613E" w:rsidRDefault="003D003E" w:rsidP="00FA3EC5">
            <w:pPr>
              <w:pStyle w:val="TableEntry"/>
            </w:pPr>
            <w:r w:rsidRPr="006D613E">
              <w:t>[1..1]</w:t>
            </w:r>
          </w:p>
        </w:tc>
        <w:tc>
          <w:tcPr>
            <w:tcW w:w="1036" w:type="dxa"/>
            <w:shd w:val="clear" w:color="auto" w:fill="auto"/>
          </w:tcPr>
          <w:p w14:paraId="4A492349" w14:textId="77777777" w:rsidR="00B11855" w:rsidRPr="006D613E" w:rsidRDefault="003D003E" w:rsidP="00FA3EC5">
            <w:pPr>
              <w:pStyle w:val="TableEntry"/>
            </w:pPr>
            <w:r w:rsidRPr="006D613E">
              <w:t>0008</w:t>
            </w:r>
          </w:p>
        </w:tc>
        <w:tc>
          <w:tcPr>
            <w:tcW w:w="2852" w:type="dxa"/>
            <w:shd w:val="clear" w:color="auto" w:fill="auto"/>
          </w:tcPr>
          <w:p w14:paraId="72DB91C4" w14:textId="77777777" w:rsidR="00B11855" w:rsidRPr="006D613E" w:rsidRDefault="003D003E" w:rsidP="00FA3EC5">
            <w:pPr>
              <w:pStyle w:val="TableEntry"/>
            </w:pPr>
            <w:r w:rsidRPr="006D613E">
              <w:t>Acknowledgement code</w:t>
            </w:r>
          </w:p>
        </w:tc>
      </w:tr>
      <w:tr w:rsidR="00C40FD5" w:rsidRPr="006D613E" w14:paraId="1B3B77CB" w14:textId="77777777" w:rsidTr="006C0E8E">
        <w:trPr>
          <w:cantSplit/>
          <w:jc w:val="center"/>
        </w:trPr>
        <w:tc>
          <w:tcPr>
            <w:tcW w:w="810" w:type="dxa"/>
            <w:shd w:val="clear" w:color="auto" w:fill="auto"/>
          </w:tcPr>
          <w:p w14:paraId="388EA03D" w14:textId="77777777" w:rsidR="00B11855" w:rsidRPr="006D613E" w:rsidRDefault="003D003E" w:rsidP="00FA3EC5">
            <w:pPr>
              <w:pStyle w:val="TableEntry"/>
            </w:pPr>
            <w:r w:rsidRPr="006D613E">
              <w:t>2</w:t>
            </w:r>
          </w:p>
        </w:tc>
        <w:tc>
          <w:tcPr>
            <w:tcW w:w="810" w:type="dxa"/>
            <w:shd w:val="clear" w:color="auto" w:fill="auto"/>
          </w:tcPr>
          <w:p w14:paraId="52A61EBF" w14:textId="77777777" w:rsidR="00B11855" w:rsidRPr="006D613E" w:rsidRDefault="003D003E" w:rsidP="00FA3EC5">
            <w:pPr>
              <w:pStyle w:val="TableEntry"/>
            </w:pPr>
            <w:r w:rsidRPr="006D613E">
              <w:t>20</w:t>
            </w:r>
          </w:p>
        </w:tc>
        <w:tc>
          <w:tcPr>
            <w:tcW w:w="810" w:type="dxa"/>
            <w:shd w:val="clear" w:color="auto" w:fill="auto"/>
          </w:tcPr>
          <w:p w14:paraId="49F67661" w14:textId="77777777" w:rsidR="00B11855" w:rsidRPr="006D613E" w:rsidRDefault="003D003E" w:rsidP="00FA3EC5">
            <w:pPr>
              <w:pStyle w:val="TableEntry"/>
            </w:pPr>
            <w:r w:rsidRPr="006D613E">
              <w:t>ST</w:t>
            </w:r>
          </w:p>
        </w:tc>
        <w:tc>
          <w:tcPr>
            <w:tcW w:w="990" w:type="dxa"/>
            <w:shd w:val="clear" w:color="auto" w:fill="auto"/>
          </w:tcPr>
          <w:p w14:paraId="0F283DC9" w14:textId="77777777" w:rsidR="00B11855" w:rsidRPr="006D613E" w:rsidRDefault="003D003E" w:rsidP="00FA3EC5">
            <w:pPr>
              <w:pStyle w:val="TableEntry"/>
            </w:pPr>
            <w:r w:rsidRPr="006D613E">
              <w:t>R</w:t>
            </w:r>
          </w:p>
        </w:tc>
        <w:tc>
          <w:tcPr>
            <w:tcW w:w="900" w:type="dxa"/>
            <w:shd w:val="clear" w:color="auto" w:fill="auto"/>
          </w:tcPr>
          <w:p w14:paraId="15D6F3A1" w14:textId="77777777" w:rsidR="00B11855" w:rsidRPr="006D613E" w:rsidRDefault="003D003E" w:rsidP="00FA3EC5">
            <w:pPr>
              <w:pStyle w:val="TableEntry"/>
            </w:pPr>
            <w:r w:rsidRPr="006D613E">
              <w:t>[1..1]</w:t>
            </w:r>
          </w:p>
        </w:tc>
        <w:tc>
          <w:tcPr>
            <w:tcW w:w="1036" w:type="dxa"/>
            <w:shd w:val="clear" w:color="auto" w:fill="auto"/>
          </w:tcPr>
          <w:p w14:paraId="724D3663" w14:textId="77777777" w:rsidR="00B11855" w:rsidRPr="006D613E" w:rsidRDefault="00B11855" w:rsidP="00FA3EC5">
            <w:pPr>
              <w:pStyle w:val="TableEntry"/>
            </w:pPr>
          </w:p>
        </w:tc>
        <w:tc>
          <w:tcPr>
            <w:tcW w:w="2852" w:type="dxa"/>
            <w:shd w:val="clear" w:color="auto" w:fill="auto"/>
          </w:tcPr>
          <w:p w14:paraId="172C5812" w14:textId="77777777" w:rsidR="00B11855" w:rsidRPr="006D613E" w:rsidRDefault="003D003E" w:rsidP="00FA3EC5">
            <w:pPr>
              <w:pStyle w:val="TableEntry"/>
            </w:pPr>
            <w:r w:rsidRPr="006D613E">
              <w:t>Message Control Id</w:t>
            </w:r>
          </w:p>
        </w:tc>
      </w:tr>
      <w:tr w:rsidR="00C40FD5" w:rsidRPr="006D613E" w14:paraId="0DED0F65" w14:textId="77777777" w:rsidTr="006C0E8E">
        <w:trPr>
          <w:cantSplit/>
          <w:jc w:val="center"/>
        </w:trPr>
        <w:tc>
          <w:tcPr>
            <w:tcW w:w="810" w:type="dxa"/>
            <w:shd w:val="clear" w:color="auto" w:fill="auto"/>
          </w:tcPr>
          <w:p w14:paraId="536F64A3" w14:textId="77777777" w:rsidR="00B11855" w:rsidRPr="006D613E" w:rsidRDefault="003D003E" w:rsidP="00FA3EC5">
            <w:pPr>
              <w:pStyle w:val="TableEntry"/>
            </w:pPr>
            <w:r w:rsidRPr="006D613E">
              <w:t>3</w:t>
            </w:r>
          </w:p>
        </w:tc>
        <w:tc>
          <w:tcPr>
            <w:tcW w:w="810" w:type="dxa"/>
            <w:shd w:val="clear" w:color="auto" w:fill="auto"/>
          </w:tcPr>
          <w:p w14:paraId="73749C66" w14:textId="77777777" w:rsidR="00B11855" w:rsidRPr="006D613E" w:rsidRDefault="003D003E" w:rsidP="00FA3EC5">
            <w:pPr>
              <w:pStyle w:val="TableEntry"/>
            </w:pPr>
            <w:r w:rsidRPr="006D613E">
              <w:t>80</w:t>
            </w:r>
          </w:p>
        </w:tc>
        <w:tc>
          <w:tcPr>
            <w:tcW w:w="810" w:type="dxa"/>
            <w:shd w:val="clear" w:color="auto" w:fill="auto"/>
          </w:tcPr>
          <w:p w14:paraId="5BA0F76E" w14:textId="77777777" w:rsidR="00B11855" w:rsidRPr="006D613E" w:rsidRDefault="003D003E" w:rsidP="00FA3EC5">
            <w:pPr>
              <w:pStyle w:val="TableEntry"/>
            </w:pPr>
            <w:r w:rsidRPr="006D613E">
              <w:t>ST</w:t>
            </w:r>
          </w:p>
        </w:tc>
        <w:tc>
          <w:tcPr>
            <w:tcW w:w="990" w:type="dxa"/>
            <w:shd w:val="clear" w:color="auto" w:fill="auto"/>
          </w:tcPr>
          <w:p w14:paraId="494112E6" w14:textId="77777777" w:rsidR="00B11855" w:rsidRPr="006D613E" w:rsidRDefault="003D003E" w:rsidP="00FA3EC5">
            <w:pPr>
              <w:pStyle w:val="TableEntry"/>
            </w:pPr>
            <w:r w:rsidRPr="006D613E">
              <w:t>X</w:t>
            </w:r>
          </w:p>
        </w:tc>
        <w:tc>
          <w:tcPr>
            <w:tcW w:w="900" w:type="dxa"/>
            <w:shd w:val="clear" w:color="auto" w:fill="auto"/>
          </w:tcPr>
          <w:p w14:paraId="607ED686" w14:textId="77777777" w:rsidR="00B11855" w:rsidRPr="006D613E" w:rsidRDefault="003D003E" w:rsidP="00FA3EC5">
            <w:pPr>
              <w:pStyle w:val="TableEntry"/>
            </w:pPr>
            <w:r w:rsidRPr="006D613E">
              <w:t>[0..0]</w:t>
            </w:r>
          </w:p>
        </w:tc>
        <w:tc>
          <w:tcPr>
            <w:tcW w:w="1036" w:type="dxa"/>
            <w:shd w:val="clear" w:color="auto" w:fill="auto"/>
          </w:tcPr>
          <w:p w14:paraId="7CF8ABC4" w14:textId="77777777" w:rsidR="00B11855" w:rsidRPr="006D613E" w:rsidRDefault="00B11855" w:rsidP="00FA3EC5">
            <w:pPr>
              <w:pStyle w:val="TableEntry"/>
            </w:pPr>
          </w:p>
        </w:tc>
        <w:tc>
          <w:tcPr>
            <w:tcW w:w="2852" w:type="dxa"/>
            <w:shd w:val="clear" w:color="auto" w:fill="auto"/>
          </w:tcPr>
          <w:p w14:paraId="6AE27D47" w14:textId="77777777" w:rsidR="00B11855" w:rsidRPr="006D613E" w:rsidRDefault="003D003E" w:rsidP="00FA3EC5">
            <w:pPr>
              <w:pStyle w:val="TableEntry"/>
            </w:pPr>
            <w:r w:rsidRPr="006D613E">
              <w:t>Text Message</w:t>
            </w:r>
          </w:p>
        </w:tc>
      </w:tr>
      <w:tr w:rsidR="00C40FD5" w:rsidRPr="006D613E" w14:paraId="6F703EFD" w14:textId="77777777" w:rsidTr="006C0E8E">
        <w:trPr>
          <w:cantSplit/>
          <w:jc w:val="center"/>
        </w:trPr>
        <w:tc>
          <w:tcPr>
            <w:tcW w:w="810" w:type="dxa"/>
            <w:shd w:val="clear" w:color="auto" w:fill="auto"/>
          </w:tcPr>
          <w:p w14:paraId="5A74603E" w14:textId="77777777" w:rsidR="00B11855" w:rsidRPr="006D613E" w:rsidRDefault="003D003E" w:rsidP="00FA3EC5">
            <w:pPr>
              <w:pStyle w:val="TableEntry"/>
            </w:pPr>
            <w:r w:rsidRPr="006D613E">
              <w:t>5</w:t>
            </w:r>
          </w:p>
        </w:tc>
        <w:tc>
          <w:tcPr>
            <w:tcW w:w="810" w:type="dxa"/>
            <w:shd w:val="clear" w:color="auto" w:fill="auto"/>
          </w:tcPr>
          <w:p w14:paraId="3D9D2076" w14:textId="77777777" w:rsidR="00B11855" w:rsidRPr="006D613E" w:rsidRDefault="003D003E" w:rsidP="00FA3EC5">
            <w:pPr>
              <w:pStyle w:val="TableEntry"/>
            </w:pPr>
            <w:r w:rsidRPr="006D613E">
              <w:t>1</w:t>
            </w:r>
          </w:p>
        </w:tc>
        <w:tc>
          <w:tcPr>
            <w:tcW w:w="810" w:type="dxa"/>
            <w:shd w:val="clear" w:color="auto" w:fill="auto"/>
          </w:tcPr>
          <w:p w14:paraId="4FF324F6" w14:textId="77777777" w:rsidR="00B11855" w:rsidRPr="006D613E" w:rsidRDefault="003D003E" w:rsidP="00FA3EC5">
            <w:pPr>
              <w:pStyle w:val="TableEntry"/>
            </w:pPr>
            <w:r w:rsidRPr="006D613E">
              <w:t>ID</w:t>
            </w:r>
          </w:p>
        </w:tc>
        <w:tc>
          <w:tcPr>
            <w:tcW w:w="990" w:type="dxa"/>
            <w:shd w:val="clear" w:color="auto" w:fill="auto"/>
          </w:tcPr>
          <w:p w14:paraId="3DDDBFE4" w14:textId="77777777" w:rsidR="00B11855" w:rsidRPr="006D613E" w:rsidRDefault="003D003E" w:rsidP="00FA3EC5">
            <w:pPr>
              <w:pStyle w:val="TableEntry"/>
            </w:pPr>
            <w:r w:rsidRPr="006D613E">
              <w:t>X</w:t>
            </w:r>
          </w:p>
        </w:tc>
        <w:tc>
          <w:tcPr>
            <w:tcW w:w="900" w:type="dxa"/>
            <w:shd w:val="clear" w:color="auto" w:fill="auto"/>
          </w:tcPr>
          <w:p w14:paraId="7F177573" w14:textId="77777777" w:rsidR="00B11855" w:rsidRPr="006D613E" w:rsidRDefault="003D003E" w:rsidP="00FA3EC5">
            <w:pPr>
              <w:pStyle w:val="TableEntry"/>
            </w:pPr>
            <w:r w:rsidRPr="006D613E">
              <w:t>[0..0]</w:t>
            </w:r>
          </w:p>
        </w:tc>
        <w:tc>
          <w:tcPr>
            <w:tcW w:w="1036" w:type="dxa"/>
            <w:shd w:val="clear" w:color="auto" w:fill="auto"/>
          </w:tcPr>
          <w:p w14:paraId="4201C4FF" w14:textId="77777777" w:rsidR="00B11855" w:rsidRPr="006D613E" w:rsidRDefault="00B11855" w:rsidP="00FA3EC5">
            <w:pPr>
              <w:pStyle w:val="TableEntry"/>
            </w:pPr>
          </w:p>
        </w:tc>
        <w:tc>
          <w:tcPr>
            <w:tcW w:w="2852" w:type="dxa"/>
            <w:shd w:val="clear" w:color="auto" w:fill="auto"/>
          </w:tcPr>
          <w:p w14:paraId="58EF4D2B" w14:textId="77777777" w:rsidR="00B11855" w:rsidRPr="006D613E" w:rsidRDefault="003D003E" w:rsidP="00FA3EC5">
            <w:pPr>
              <w:pStyle w:val="TableEntry"/>
            </w:pPr>
            <w:r w:rsidRPr="006D613E">
              <w:t>Delayed Acknowledgment Type</w:t>
            </w:r>
          </w:p>
        </w:tc>
      </w:tr>
      <w:tr w:rsidR="00C40FD5" w:rsidRPr="006D613E" w14:paraId="5D069B8C" w14:textId="77777777" w:rsidTr="006C0E8E">
        <w:trPr>
          <w:cantSplit/>
          <w:jc w:val="center"/>
        </w:trPr>
        <w:tc>
          <w:tcPr>
            <w:tcW w:w="810" w:type="dxa"/>
            <w:shd w:val="clear" w:color="auto" w:fill="auto"/>
          </w:tcPr>
          <w:p w14:paraId="402D5DFB" w14:textId="77777777" w:rsidR="00B11855" w:rsidRPr="006D613E" w:rsidRDefault="003D003E" w:rsidP="00FA3EC5">
            <w:pPr>
              <w:pStyle w:val="TableEntry"/>
            </w:pPr>
            <w:r w:rsidRPr="006D613E">
              <w:t>6</w:t>
            </w:r>
          </w:p>
        </w:tc>
        <w:tc>
          <w:tcPr>
            <w:tcW w:w="810" w:type="dxa"/>
            <w:shd w:val="clear" w:color="auto" w:fill="auto"/>
          </w:tcPr>
          <w:p w14:paraId="277B3995" w14:textId="77777777" w:rsidR="00B11855" w:rsidRPr="006D613E" w:rsidRDefault="003D003E" w:rsidP="00FA3EC5">
            <w:pPr>
              <w:pStyle w:val="TableEntry"/>
            </w:pPr>
            <w:r w:rsidRPr="006D613E">
              <w:t>705</w:t>
            </w:r>
          </w:p>
        </w:tc>
        <w:tc>
          <w:tcPr>
            <w:tcW w:w="810" w:type="dxa"/>
            <w:shd w:val="clear" w:color="auto" w:fill="auto"/>
          </w:tcPr>
          <w:p w14:paraId="3D5CC2F9" w14:textId="77777777" w:rsidR="00B11855" w:rsidRPr="006D613E" w:rsidRDefault="003D003E" w:rsidP="00FA3EC5">
            <w:pPr>
              <w:pStyle w:val="TableEntry"/>
            </w:pPr>
            <w:r w:rsidRPr="006D613E">
              <w:t>CWE</w:t>
            </w:r>
          </w:p>
        </w:tc>
        <w:tc>
          <w:tcPr>
            <w:tcW w:w="990" w:type="dxa"/>
            <w:shd w:val="clear" w:color="auto" w:fill="auto"/>
          </w:tcPr>
          <w:p w14:paraId="2AB0ACFD" w14:textId="77777777" w:rsidR="00B11855" w:rsidRPr="006D613E" w:rsidRDefault="003D003E" w:rsidP="00FA3EC5">
            <w:pPr>
              <w:pStyle w:val="TableEntry"/>
            </w:pPr>
            <w:r w:rsidRPr="006D613E">
              <w:t>X</w:t>
            </w:r>
          </w:p>
        </w:tc>
        <w:tc>
          <w:tcPr>
            <w:tcW w:w="900" w:type="dxa"/>
            <w:shd w:val="clear" w:color="auto" w:fill="auto"/>
          </w:tcPr>
          <w:p w14:paraId="56E93A47" w14:textId="77777777" w:rsidR="00B11855" w:rsidRPr="006D613E" w:rsidRDefault="003D003E" w:rsidP="00FA3EC5">
            <w:pPr>
              <w:pStyle w:val="TableEntry"/>
            </w:pPr>
            <w:r w:rsidRPr="006D613E">
              <w:t>[0..0]</w:t>
            </w:r>
          </w:p>
        </w:tc>
        <w:tc>
          <w:tcPr>
            <w:tcW w:w="1036" w:type="dxa"/>
            <w:shd w:val="clear" w:color="auto" w:fill="auto"/>
          </w:tcPr>
          <w:p w14:paraId="4C6DA3DD" w14:textId="77777777" w:rsidR="00B11855" w:rsidRPr="006D613E" w:rsidRDefault="003D003E" w:rsidP="00FA3EC5">
            <w:pPr>
              <w:pStyle w:val="TableEntry"/>
            </w:pPr>
            <w:r w:rsidRPr="006D613E">
              <w:t>0357</w:t>
            </w:r>
          </w:p>
        </w:tc>
        <w:tc>
          <w:tcPr>
            <w:tcW w:w="2852" w:type="dxa"/>
            <w:shd w:val="clear" w:color="auto" w:fill="auto"/>
          </w:tcPr>
          <w:p w14:paraId="2534289B" w14:textId="77777777" w:rsidR="00B11855" w:rsidRPr="006D613E" w:rsidRDefault="003D003E" w:rsidP="00FA3EC5">
            <w:pPr>
              <w:pStyle w:val="TableEntry"/>
            </w:pPr>
            <w:r w:rsidRPr="006D613E">
              <w:t>Error Condition</w:t>
            </w:r>
          </w:p>
        </w:tc>
      </w:tr>
    </w:tbl>
    <w:p w14:paraId="618A3082" w14:textId="77777777" w:rsidR="009D387F" w:rsidRPr="006D613E" w:rsidRDefault="009D387F" w:rsidP="00A92110">
      <w:pPr>
        <w:pStyle w:val="BodyText"/>
      </w:pPr>
    </w:p>
    <w:p w14:paraId="0D73E596" w14:textId="77777777" w:rsidR="00B11855" w:rsidRPr="006D613E" w:rsidRDefault="003D003E" w:rsidP="00123C7B">
      <w:pPr>
        <w:pStyle w:val="HL7Field"/>
        <w:outlineLvl w:val="0"/>
      </w:pPr>
      <w:r w:rsidRPr="006D613E">
        <w:t>MSA-1 Acknowledgment Code</w:t>
      </w:r>
    </w:p>
    <w:p w14:paraId="323B76B9" w14:textId="77777777" w:rsidR="00B11855" w:rsidRPr="006D613E" w:rsidRDefault="003D003E" w:rsidP="00123C7B">
      <w:pPr>
        <w:pStyle w:val="HL7FieldIndent2"/>
        <w:outlineLvl w:val="0"/>
        <w:rPr>
          <w:noProof w:val="0"/>
        </w:rPr>
      </w:pPr>
      <w:r w:rsidRPr="006D613E">
        <w:rPr>
          <w:noProof w:val="0"/>
        </w:rPr>
        <w:t>This field indicates the result of the processing of the message it is acknowledging.</w:t>
      </w:r>
    </w:p>
    <w:p w14:paraId="2E4658C5" w14:textId="77777777" w:rsidR="009D387F" w:rsidRPr="006D613E" w:rsidRDefault="009D387F" w:rsidP="00A92110">
      <w:pPr>
        <w:pStyle w:val="BodyText"/>
      </w:pPr>
    </w:p>
    <w:p w14:paraId="5BC854EE" w14:textId="5B79F465" w:rsidR="00B11855" w:rsidRPr="006D613E" w:rsidRDefault="003D003E" w:rsidP="00123C7B">
      <w:pPr>
        <w:pStyle w:val="TableTitle"/>
        <w:outlineLvl w:val="0"/>
      </w:pPr>
      <w:r w:rsidRPr="006D613E">
        <w:t xml:space="preserve">Table B.2-2: </w:t>
      </w:r>
      <w:r w:rsidR="006D613E">
        <w:t>HL7</w:t>
      </w:r>
      <w:r w:rsidR="00995105" w:rsidRPr="006D613E">
        <w:t xml:space="preserve"> </w:t>
      </w:r>
      <w:r w:rsidRPr="006D613E">
        <w:t>table 0008 - Acknowledgement code</w:t>
      </w:r>
    </w:p>
    <w:tbl>
      <w:tblPr>
        <w:tblW w:w="87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5"/>
        <w:gridCol w:w="3797"/>
        <w:gridCol w:w="3870"/>
      </w:tblGrid>
      <w:tr w:rsidR="003019C5" w:rsidRPr="006D613E" w14:paraId="3052BF6E" w14:textId="77777777" w:rsidTr="001F5A5C">
        <w:trPr>
          <w:cantSplit/>
          <w:tblHeader/>
          <w:jc w:val="center"/>
        </w:trPr>
        <w:tc>
          <w:tcPr>
            <w:tcW w:w="1105" w:type="dxa"/>
            <w:shd w:val="clear" w:color="auto" w:fill="D9D9D9"/>
          </w:tcPr>
          <w:p w14:paraId="2F6F26B9" w14:textId="77777777" w:rsidR="00D748EA" w:rsidRPr="006D613E" w:rsidRDefault="00D748EA" w:rsidP="001F5A5C">
            <w:pPr>
              <w:pStyle w:val="TableEntryHeader"/>
            </w:pPr>
            <w:r w:rsidRPr="006D613E">
              <w:t>Value</w:t>
            </w:r>
          </w:p>
        </w:tc>
        <w:tc>
          <w:tcPr>
            <w:tcW w:w="3797" w:type="dxa"/>
            <w:shd w:val="clear" w:color="auto" w:fill="D9D9D9"/>
          </w:tcPr>
          <w:p w14:paraId="562D4F23" w14:textId="77777777" w:rsidR="00D748EA" w:rsidRPr="006D613E" w:rsidRDefault="00D748EA" w:rsidP="001F5A5C">
            <w:pPr>
              <w:pStyle w:val="TableEntryHeader"/>
            </w:pPr>
            <w:r w:rsidRPr="006D613E">
              <w:t>Description</w:t>
            </w:r>
          </w:p>
        </w:tc>
        <w:tc>
          <w:tcPr>
            <w:tcW w:w="3870" w:type="dxa"/>
            <w:shd w:val="clear" w:color="auto" w:fill="D9D9D9"/>
          </w:tcPr>
          <w:p w14:paraId="2341D9F1" w14:textId="77777777" w:rsidR="00D748EA" w:rsidRPr="006D613E" w:rsidRDefault="00D748EA" w:rsidP="001F5A5C">
            <w:pPr>
              <w:pStyle w:val="TableEntryHeader"/>
            </w:pPr>
            <w:r w:rsidRPr="006D613E">
              <w:t>Comment</w:t>
            </w:r>
          </w:p>
        </w:tc>
      </w:tr>
      <w:tr w:rsidR="00D748EA" w:rsidRPr="006D613E" w14:paraId="07F7DD82" w14:textId="77777777" w:rsidTr="001F5A5C">
        <w:trPr>
          <w:cantSplit/>
          <w:jc w:val="center"/>
        </w:trPr>
        <w:tc>
          <w:tcPr>
            <w:tcW w:w="1105" w:type="dxa"/>
            <w:shd w:val="clear" w:color="auto" w:fill="auto"/>
          </w:tcPr>
          <w:p w14:paraId="7186A05F" w14:textId="77777777" w:rsidR="00D748EA" w:rsidRPr="006D613E" w:rsidRDefault="00D748EA" w:rsidP="001F5A5C">
            <w:pPr>
              <w:pStyle w:val="TableEntry"/>
            </w:pPr>
            <w:r w:rsidRPr="006D613E">
              <w:t>CA</w:t>
            </w:r>
          </w:p>
        </w:tc>
        <w:tc>
          <w:tcPr>
            <w:tcW w:w="3797" w:type="dxa"/>
            <w:shd w:val="clear" w:color="auto" w:fill="auto"/>
          </w:tcPr>
          <w:p w14:paraId="54C34C4E" w14:textId="77777777" w:rsidR="00D748EA" w:rsidRPr="006D613E" w:rsidRDefault="00D748EA" w:rsidP="001F5A5C">
            <w:pPr>
              <w:pStyle w:val="TableEntry"/>
            </w:pPr>
            <w:r w:rsidRPr="006D613E">
              <w:t>Enhanced mode: Accept acknowledgment: Commit Accept</w:t>
            </w:r>
          </w:p>
        </w:tc>
        <w:tc>
          <w:tcPr>
            <w:tcW w:w="3870" w:type="dxa"/>
            <w:shd w:val="clear" w:color="auto" w:fill="auto"/>
          </w:tcPr>
          <w:p w14:paraId="63532679" w14:textId="77777777" w:rsidR="00D748EA" w:rsidRPr="006D613E" w:rsidRDefault="00D748EA" w:rsidP="001F5A5C">
            <w:pPr>
              <w:pStyle w:val="TableEntry"/>
            </w:pPr>
            <w:r w:rsidRPr="006D613E">
              <w:t>The message has been reviewed and accepted.</w:t>
            </w:r>
          </w:p>
        </w:tc>
      </w:tr>
      <w:tr w:rsidR="00D748EA" w:rsidRPr="006D613E" w14:paraId="628E644A" w14:textId="77777777" w:rsidTr="001F5A5C">
        <w:trPr>
          <w:cantSplit/>
          <w:jc w:val="center"/>
        </w:trPr>
        <w:tc>
          <w:tcPr>
            <w:tcW w:w="1105" w:type="dxa"/>
            <w:shd w:val="clear" w:color="auto" w:fill="auto"/>
          </w:tcPr>
          <w:p w14:paraId="4AF966C5" w14:textId="77777777" w:rsidR="00D748EA" w:rsidRPr="006D613E" w:rsidRDefault="00D748EA" w:rsidP="001F5A5C">
            <w:pPr>
              <w:pStyle w:val="TableEntry"/>
            </w:pPr>
            <w:r w:rsidRPr="006D613E">
              <w:t>CE</w:t>
            </w:r>
          </w:p>
        </w:tc>
        <w:tc>
          <w:tcPr>
            <w:tcW w:w="3797" w:type="dxa"/>
            <w:shd w:val="clear" w:color="auto" w:fill="auto"/>
          </w:tcPr>
          <w:p w14:paraId="5CE8634A" w14:textId="77777777" w:rsidR="00D748EA" w:rsidRPr="006D613E" w:rsidRDefault="00D748EA" w:rsidP="001F5A5C">
            <w:pPr>
              <w:pStyle w:val="TableEntry"/>
            </w:pPr>
            <w:r w:rsidRPr="006D613E">
              <w:t>Enhanced mode: Accept acknowledgment: Error</w:t>
            </w:r>
          </w:p>
        </w:tc>
        <w:tc>
          <w:tcPr>
            <w:tcW w:w="3870" w:type="dxa"/>
            <w:shd w:val="clear" w:color="auto" w:fill="auto"/>
          </w:tcPr>
          <w:p w14:paraId="5A35F1E9" w14:textId="77777777" w:rsidR="00D748EA" w:rsidRPr="006D613E" w:rsidRDefault="00D748EA" w:rsidP="001F5A5C">
            <w:pPr>
              <w:pStyle w:val="TableEntry"/>
            </w:pPr>
            <w:r w:rsidRPr="006D613E">
              <w:t>The message has been rejected for an error.</w:t>
            </w:r>
          </w:p>
        </w:tc>
      </w:tr>
      <w:tr w:rsidR="00D748EA" w:rsidRPr="006D613E" w14:paraId="6680E28C" w14:textId="77777777" w:rsidTr="001F5A5C">
        <w:trPr>
          <w:cantSplit/>
          <w:jc w:val="center"/>
        </w:trPr>
        <w:tc>
          <w:tcPr>
            <w:tcW w:w="1105" w:type="dxa"/>
            <w:shd w:val="clear" w:color="auto" w:fill="auto"/>
          </w:tcPr>
          <w:p w14:paraId="0BAA5343" w14:textId="77777777" w:rsidR="00D748EA" w:rsidRPr="006D613E" w:rsidRDefault="00D748EA" w:rsidP="001F5A5C">
            <w:pPr>
              <w:pStyle w:val="TableEntry"/>
            </w:pPr>
            <w:r w:rsidRPr="006D613E">
              <w:t>CR</w:t>
            </w:r>
          </w:p>
        </w:tc>
        <w:tc>
          <w:tcPr>
            <w:tcW w:w="3797" w:type="dxa"/>
            <w:shd w:val="clear" w:color="auto" w:fill="auto"/>
          </w:tcPr>
          <w:p w14:paraId="2048E5CB" w14:textId="77777777" w:rsidR="00D748EA" w:rsidRPr="006D613E" w:rsidRDefault="00D748EA" w:rsidP="001F5A5C">
            <w:pPr>
              <w:pStyle w:val="TableEntry"/>
            </w:pPr>
            <w:r w:rsidRPr="006D613E">
              <w:t>Enhanced mode: Accept acknowledgment: Commit Reject</w:t>
            </w:r>
          </w:p>
        </w:tc>
        <w:tc>
          <w:tcPr>
            <w:tcW w:w="3870" w:type="dxa"/>
            <w:shd w:val="clear" w:color="auto" w:fill="auto"/>
          </w:tcPr>
          <w:p w14:paraId="27A455EB" w14:textId="77777777" w:rsidR="00D748EA" w:rsidRPr="006D613E" w:rsidRDefault="00D748EA" w:rsidP="001F5A5C">
            <w:pPr>
              <w:pStyle w:val="TableEntry"/>
            </w:pPr>
            <w:r w:rsidRPr="006D613E">
              <w:t>The message has been rejected by the receiving system</w:t>
            </w:r>
          </w:p>
        </w:tc>
      </w:tr>
      <w:tr w:rsidR="00D748EA" w:rsidRPr="006D613E" w14:paraId="397DF2AA" w14:textId="77777777" w:rsidTr="001F5A5C">
        <w:trPr>
          <w:cantSplit/>
          <w:jc w:val="center"/>
        </w:trPr>
        <w:tc>
          <w:tcPr>
            <w:tcW w:w="1105" w:type="dxa"/>
            <w:shd w:val="clear" w:color="auto" w:fill="auto"/>
          </w:tcPr>
          <w:p w14:paraId="79800E51" w14:textId="77777777" w:rsidR="00D748EA" w:rsidRPr="006D613E" w:rsidRDefault="00D748EA" w:rsidP="001F5A5C">
            <w:pPr>
              <w:pStyle w:val="TableEntry"/>
            </w:pPr>
            <w:r w:rsidRPr="006D613E">
              <w:t>AA</w:t>
            </w:r>
          </w:p>
        </w:tc>
        <w:tc>
          <w:tcPr>
            <w:tcW w:w="3797" w:type="dxa"/>
            <w:shd w:val="clear" w:color="auto" w:fill="auto"/>
          </w:tcPr>
          <w:p w14:paraId="40B22420" w14:textId="77777777" w:rsidR="00D748EA" w:rsidRPr="006D613E" w:rsidRDefault="00D748EA" w:rsidP="001F5A5C">
            <w:pPr>
              <w:pStyle w:val="TableEntry"/>
            </w:pPr>
            <w:r w:rsidRPr="006D613E">
              <w:t xml:space="preserve">Original mode Application </w:t>
            </w:r>
            <w:proofErr w:type="spellStart"/>
            <w:r w:rsidRPr="006D613E">
              <w:t>Acknowledgment</w:t>
            </w:r>
            <w:proofErr w:type="gramStart"/>
            <w:r w:rsidRPr="006D613E">
              <w:t>:Accept</w:t>
            </w:r>
            <w:proofErr w:type="spellEnd"/>
            <w:proofErr w:type="gramEnd"/>
            <w:r w:rsidRPr="006D613E">
              <w:t>. Enhanced mode: Application acknowledgement: Accept</w:t>
            </w:r>
          </w:p>
        </w:tc>
        <w:tc>
          <w:tcPr>
            <w:tcW w:w="3870" w:type="dxa"/>
            <w:shd w:val="clear" w:color="auto" w:fill="auto"/>
          </w:tcPr>
          <w:p w14:paraId="0D20AC48" w14:textId="77777777" w:rsidR="00D748EA" w:rsidRPr="006D613E" w:rsidRDefault="00D748EA" w:rsidP="001F5A5C">
            <w:pPr>
              <w:pStyle w:val="TableEntry"/>
            </w:pPr>
            <w:r w:rsidRPr="006D613E">
              <w:t>The receiving system accepted and integrated the message.</w:t>
            </w:r>
          </w:p>
        </w:tc>
      </w:tr>
      <w:tr w:rsidR="00D748EA" w:rsidRPr="006D613E" w14:paraId="0C6F0CA4" w14:textId="77777777" w:rsidTr="001F5A5C">
        <w:trPr>
          <w:cantSplit/>
          <w:jc w:val="center"/>
        </w:trPr>
        <w:tc>
          <w:tcPr>
            <w:tcW w:w="1105" w:type="dxa"/>
            <w:shd w:val="clear" w:color="auto" w:fill="auto"/>
          </w:tcPr>
          <w:p w14:paraId="2FD3398D" w14:textId="77777777" w:rsidR="00D748EA" w:rsidRPr="006D613E" w:rsidRDefault="00D748EA" w:rsidP="001F5A5C">
            <w:pPr>
              <w:pStyle w:val="TableEntry"/>
            </w:pPr>
            <w:r w:rsidRPr="006D613E">
              <w:t>AR</w:t>
            </w:r>
          </w:p>
        </w:tc>
        <w:tc>
          <w:tcPr>
            <w:tcW w:w="3797" w:type="dxa"/>
            <w:shd w:val="clear" w:color="auto" w:fill="auto"/>
          </w:tcPr>
          <w:p w14:paraId="5553AF3D" w14:textId="77777777" w:rsidR="00D748EA" w:rsidRPr="006D613E" w:rsidRDefault="00D748EA" w:rsidP="001F5A5C">
            <w:pPr>
              <w:pStyle w:val="TableEntry"/>
            </w:pPr>
            <w:r w:rsidRPr="006D613E">
              <w:t xml:space="preserve">Original mode Application </w:t>
            </w:r>
            <w:proofErr w:type="spellStart"/>
            <w:r w:rsidRPr="006D613E">
              <w:t>Acknowledgment</w:t>
            </w:r>
            <w:proofErr w:type="gramStart"/>
            <w:r w:rsidRPr="006D613E">
              <w:t>:Reject</w:t>
            </w:r>
            <w:proofErr w:type="spellEnd"/>
            <w:proofErr w:type="gramEnd"/>
            <w:r w:rsidRPr="006D613E">
              <w:t>. Enhanced mode: Application acknowledgement: Reject</w:t>
            </w:r>
          </w:p>
        </w:tc>
        <w:tc>
          <w:tcPr>
            <w:tcW w:w="3870" w:type="dxa"/>
            <w:shd w:val="clear" w:color="auto" w:fill="auto"/>
          </w:tcPr>
          <w:p w14:paraId="067688E9" w14:textId="77777777" w:rsidR="00D748EA" w:rsidRPr="006D613E" w:rsidRDefault="00D748EA" w:rsidP="001F5A5C">
            <w:pPr>
              <w:pStyle w:val="TableEntry"/>
            </w:pPr>
            <w:r w:rsidRPr="006D613E">
              <w:t>The receiving system rejected the message</w:t>
            </w:r>
          </w:p>
        </w:tc>
      </w:tr>
      <w:tr w:rsidR="00D748EA" w:rsidRPr="006D613E" w14:paraId="6E77F81B" w14:textId="77777777" w:rsidTr="001F5A5C">
        <w:trPr>
          <w:cantSplit/>
          <w:jc w:val="center"/>
        </w:trPr>
        <w:tc>
          <w:tcPr>
            <w:tcW w:w="1105" w:type="dxa"/>
            <w:shd w:val="clear" w:color="auto" w:fill="auto"/>
          </w:tcPr>
          <w:p w14:paraId="1B44B9AF" w14:textId="77777777" w:rsidR="00D748EA" w:rsidRPr="006D613E" w:rsidRDefault="00D748EA" w:rsidP="001F5A5C">
            <w:pPr>
              <w:pStyle w:val="TableEntry"/>
            </w:pPr>
            <w:r w:rsidRPr="006D613E">
              <w:t>AE</w:t>
            </w:r>
          </w:p>
        </w:tc>
        <w:tc>
          <w:tcPr>
            <w:tcW w:w="3797" w:type="dxa"/>
            <w:shd w:val="clear" w:color="auto" w:fill="auto"/>
          </w:tcPr>
          <w:p w14:paraId="36943AB4" w14:textId="77777777" w:rsidR="00D748EA" w:rsidRPr="006D613E" w:rsidRDefault="00D748EA" w:rsidP="001F5A5C">
            <w:pPr>
              <w:pStyle w:val="TableEntry"/>
            </w:pPr>
            <w:r w:rsidRPr="006D613E">
              <w:t>Original mode Application Acknowledgment: Error. Enhanced mode: Application acknowledgement: Error</w:t>
            </w:r>
          </w:p>
        </w:tc>
        <w:tc>
          <w:tcPr>
            <w:tcW w:w="3870" w:type="dxa"/>
            <w:shd w:val="clear" w:color="auto" w:fill="auto"/>
          </w:tcPr>
          <w:p w14:paraId="6F9CD3D8" w14:textId="77777777" w:rsidR="00D748EA" w:rsidRPr="006D613E" w:rsidRDefault="00D748EA" w:rsidP="001F5A5C">
            <w:pPr>
              <w:pStyle w:val="TableEntry"/>
            </w:pPr>
            <w:r w:rsidRPr="006D613E">
              <w:t>The receiving system rejected the message for an error.</w:t>
            </w:r>
          </w:p>
        </w:tc>
      </w:tr>
    </w:tbl>
    <w:p w14:paraId="0B7620B8" w14:textId="77777777" w:rsidR="00D748EA" w:rsidRPr="006D613E" w:rsidRDefault="00D748EA" w:rsidP="00FA3EC5">
      <w:pPr>
        <w:pStyle w:val="BodyText"/>
      </w:pPr>
    </w:p>
    <w:p w14:paraId="4DD1DE87" w14:textId="77777777" w:rsidR="00B11855" w:rsidRPr="006D613E" w:rsidRDefault="003D003E" w:rsidP="00993D66">
      <w:pPr>
        <w:pStyle w:val="HL7Field"/>
      </w:pPr>
      <w:r w:rsidRPr="006D613E">
        <w:t>MSA-2   Message Control ID</w:t>
      </w:r>
    </w:p>
    <w:p w14:paraId="0752B6EA" w14:textId="77777777" w:rsidR="00B11855" w:rsidRPr="006D613E" w:rsidRDefault="003D003E" w:rsidP="00DF61EC">
      <w:pPr>
        <w:pStyle w:val="HL7FieldIndent2"/>
        <w:rPr>
          <w:noProof w:val="0"/>
        </w:rPr>
      </w:pPr>
      <w:r w:rsidRPr="006D613E">
        <w:rPr>
          <w:noProof w:val="0"/>
        </w:rPr>
        <w:t>Definition: This field contains the message control ID from the MSH-10 - Message Control ID of the incoming message for which the acknowledgement is sent.</w:t>
      </w:r>
    </w:p>
    <w:p w14:paraId="0B3FE8A2" w14:textId="77777777" w:rsidR="00B11855" w:rsidRPr="006D613E" w:rsidRDefault="003D003E" w:rsidP="00993D66">
      <w:pPr>
        <w:pStyle w:val="HL7Field"/>
      </w:pPr>
      <w:r w:rsidRPr="006D613E">
        <w:lastRenderedPageBreak/>
        <w:t xml:space="preserve">MSA-3   Text Message </w:t>
      </w:r>
    </w:p>
    <w:p w14:paraId="2DCC361E" w14:textId="77777777" w:rsidR="00B11855" w:rsidRPr="006D613E" w:rsidRDefault="003D003E" w:rsidP="00A17802">
      <w:pPr>
        <w:pStyle w:val="HL7FieldIndent2"/>
        <w:rPr>
          <w:noProof w:val="0"/>
        </w:rPr>
      </w:pPr>
      <w:r w:rsidRPr="006D613E">
        <w:rPr>
          <w:noProof w:val="0"/>
        </w:rPr>
        <w:t>See the ERR segment.</w:t>
      </w:r>
    </w:p>
    <w:p w14:paraId="0E44D745" w14:textId="77777777" w:rsidR="00B11855" w:rsidRPr="006D613E" w:rsidRDefault="003D003E" w:rsidP="005F16F9">
      <w:pPr>
        <w:pStyle w:val="AppendixHeading2"/>
        <w:rPr>
          <w:noProof w:val="0"/>
        </w:rPr>
      </w:pPr>
      <w:bookmarkStart w:id="533" w:name="_Toc401769855"/>
      <w:bookmarkStart w:id="534" w:name="_Toc466373800"/>
      <w:r w:rsidRPr="006D613E">
        <w:rPr>
          <w:noProof w:val="0"/>
        </w:rPr>
        <w:t>ERR – Error Segment</w:t>
      </w:r>
      <w:bookmarkEnd w:id="533"/>
      <w:bookmarkEnd w:id="534"/>
    </w:p>
    <w:p w14:paraId="020338A7" w14:textId="70A1AB8B" w:rsidR="00B11855" w:rsidRPr="006D613E" w:rsidRDefault="006D613E" w:rsidP="00FA3EC5">
      <w:pPr>
        <w:pStyle w:val="BodyText"/>
      </w:pPr>
      <w:r>
        <w:t>HL7</w:t>
      </w:r>
      <w:r w:rsidR="00995105" w:rsidRPr="006D613E">
        <w:t xml:space="preserve"> </w:t>
      </w:r>
      <w:r w:rsidR="003D003E" w:rsidRPr="006D613E">
        <w:t>v2.6, Chapter 2 (2.14.5)</w:t>
      </w:r>
    </w:p>
    <w:p w14:paraId="50A11630" w14:textId="77777777" w:rsidR="00B11855" w:rsidRPr="006D613E" w:rsidRDefault="003D003E" w:rsidP="00FA3EC5">
      <w:pPr>
        <w:pStyle w:val="BodyText"/>
      </w:pPr>
      <w:r w:rsidRPr="006D613E">
        <w:t>This segment is used to add error comments to acknowledgment messages.</w:t>
      </w:r>
    </w:p>
    <w:p w14:paraId="4EDD2022" w14:textId="77777777" w:rsidR="00B11855" w:rsidRPr="006D613E" w:rsidRDefault="00B11855" w:rsidP="00FA3EC5">
      <w:pPr>
        <w:pStyle w:val="BodyText"/>
      </w:pPr>
    </w:p>
    <w:p w14:paraId="14268A07" w14:textId="77777777" w:rsidR="00B11855" w:rsidRPr="006D613E" w:rsidRDefault="003D003E" w:rsidP="00123C7B">
      <w:pPr>
        <w:pStyle w:val="TableTitle"/>
        <w:outlineLvl w:val="0"/>
      </w:pPr>
      <w:r w:rsidRPr="006D613E">
        <w:t>Table B.3-1: ERR - Error segment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810"/>
        <w:gridCol w:w="1043"/>
        <w:gridCol w:w="1235"/>
        <w:gridCol w:w="1234"/>
        <w:gridCol w:w="1234"/>
        <w:gridCol w:w="1932"/>
      </w:tblGrid>
      <w:tr w:rsidR="00C40FD5" w:rsidRPr="006D613E" w14:paraId="08213548" w14:textId="77777777" w:rsidTr="00EB7483">
        <w:trPr>
          <w:cantSplit/>
          <w:tblHeader/>
          <w:jc w:val="center"/>
        </w:trPr>
        <w:tc>
          <w:tcPr>
            <w:tcW w:w="900" w:type="dxa"/>
            <w:shd w:val="clear" w:color="auto" w:fill="D9D9D9"/>
          </w:tcPr>
          <w:p w14:paraId="2589E192" w14:textId="77777777" w:rsidR="00B11855" w:rsidRPr="006D613E" w:rsidRDefault="003D003E" w:rsidP="001711A5">
            <w:pPr>
              <w:pStyle w:val="TableEntryHeader"/>
            </w:pPr>
            <w:r w:rsidRPr="006D613E">
              <w:t>SEQ</w:t>
            </w:r>
          </w:p>
        </w:tc>
        <w:tc>
          <w:tcPr>
            <w:tcW w:w="810" w:type="dxa"/>
            <w:shd w:val="clear" w:color="auto" w:fill="D9D9D9"/>
          </w:tcPr>
          <w:p w14:paraId="359F6C44" w14:textId="77777777" w:rsidR="00B11855" w:rsidRPr="006D613E" w:rsidRDefault="003D003E" w:rsidP="001711A5">
            <w:pPr>
              <w:pStyle w:val="TableEntryHeader"/>
            </w:pPr>
            <w:r w:rsidRPr="006D613E">
              <w:t>LEN</w:t>
            </w:r>
          </w:p>
        </w:tc>
        <w:tc>
          <w:tcPr>
            <w:tcW w:w="1043" w:type="dxa"/>
            <w:shd w:val="clear" w:color="auto" w:fill="D9D9D9"/>
          </w:tcPr>
          <w:p w14:paraId="40093875" w14:textId="77777777" w:rsidR="00B11855" w:rsidRPr="006D613E" w:rsidRDefault="003D003E" w:rsidP="001711A5">
            <w:pPr>
              <w:pStyle w:val="TableEntryHeader"/>
            </w:pPr>
            <w:r w:rsidRPr="006D613E">
              <w:t>DT</w:t>
            </w:r>
          </w:p>
        </w:tc>
        <w:tc>
          <w:tcPr>
            <w:tcW w:w="1235" w:type="dxa"/>
            <w:shd w:val="clear" w:color="auto" w:fill="D9D9D9"/>
          </w:tcPr>
          <w:p w14:paraId="3CC7AC7B" w14:textId="77777777" w:rsidR="00B11855" w:rsidRPr="006D613E" w:rsidRDefault="003D003E" w:rsidP="001711A5">
            <w:pPr>
              <w:pStyle w:val="TableEntryHeader"/>
            </w:pPr>
            <w:r w:rsidRPr="006D613E">
              <w:t>Usage</w:t>
            </w:r>
          </w:p>
        </w:tc>
        <w:tc>
          <w:tcPr>
            <w:tcW w:w="1234" w:type="dxa"/>
            <w:shd w:val="clear" w:color="auto" w:fill="D9D9D9"/>
          </w:tcPr>
          <w:p w14:paraId="5330CB91" w14:textId="77777777" w:rsidR="00B11855" w:rsidRPr="006D613E" w:rsidRDefault="003D003E" w:rsidP="001711A5">
            <w:pPr>
              <w:pStyle w:val="TableEntryHeader"/>
            </w:pPr>
            <w:r w:rsidRPr="006D613E">
              <w:t>Card.</w:t>
            </w:r>
          </w:p>
        </w:tc>
        <w:tc>
          <w:tcPr>
            <w:tcW w:w="1234" w:type="dxa"/>
            <w:shd w:val="clear" w:color="auto" w:fill="D9D9D9"/>
          </w:tcPr>
          <w:p w14:paraId="11FE4E33" w14:textId="77777777" w:rsidR="00B11855" w:rsidRPr="006D613E" w:rsidRDefault="003D003E" w:rsidP="001711A5">
            <w:pPr>
              <w:pStyle w:val="TableEntryHeader"/>
            </w:pPr>
            <w:r w:rsidRPr="006D613E">
              <w:t>TBL#</w:t>
            </w:r>
          </w:p>
        </w:tc>
        <w:tc>
          <w:tcPr>
            <w:tcW w:w="1932" w:type="dxa"/>
            <w:shd w:val="clear" w:color="auto" w:fill="D9D9D9"/>
          </w:tcPr>
          <w:p w14:paraId="640AA9CE" w14:textId="77777777" w:rsidR="00B11855" w:rsidRPr="006D613E" w:rsidRDefault="003D003E" w:rsidP="001711A5">
            <w:pPr>
              <w:pStyle w:val="TableEntryHeader"/>
            </w:pPr>
            <w:r w:rsidRPr="006D613E">
              <w:t>Element name</w:t>
            </w:r>
          </w:p>
        </w:tc>
      </w:tr>
      <w:tr w:rsidR="00C40FD5" w:rsidRPr="006D613E" w14:paraId="4467413E" w14:textId="77777777" w:rsidTr="006C0E8E">
        <w:trPr>
          <w:cantSplit/>
          <w:jc w:val="center"/>
        </w:trPr>
        <w:tc>
          <w:tcPr>
            <w:tcW w:w="900" w:type="dxa"/>
            <w:shd w:val="clear" w:color="auto" w:fill="auto"/>
          </w:tcPr>
          <w:p w14:paraId="7D05BEC7" w14:textId="77777777" w:rsidR="00B11855" w:rsidRPr="006D613E" w:rsidRDefault="003D003E" w:rsidP="001711A5">
            <w:pPr>
              <w:pStyle w:val="TableEntry"/>
            </w:pPr>
            <w:r w:rsidRPr="006D613E">
              <w:t>1</w:t>
            </w:r>
          </w:p>
        </w:tc>
        <w:tc>
          <w:tcPr>
            <w:tcW w:w="810" w:type="dxa"/>
            <w:shd w:val="clear" w:color="auto" w:fill="auto"/>
          </w:tcPr>
          <w:p w14:paraId="6074DE43" w14:textId="77777777" w:rsidR="00B11855" w:rsidRPr="006D613E" w:rsidRDefault="003D003E" w:rsidP="001711A5">
            <w:pPr>
              <w:pStyle w:val="TableEntry"/>
            </w:pPr>
            <w:r w:rsidRPr="006D613E">
              <w:t>493</w:t>
            </w:r>
          </w:p>
        </w:tc>
        <w:tc>
          <w:tcPr>
            <w:tcW w:w="1043" w:type="dxa"/>
            <w:shd w:val="clear" w:color="auto" w:fill="auto"/>
          </w:tcPr>
          <w:p w14:paraId="7E7FA7D9" w14:textId="77777777" w:rsidR="00B11855" w:rsidRPr="006D613E" w:rsidRDefault="003D003E" w:rsidP="001711A5">
            <w:pPr>
              <w:pStyle w:val="TableEntry"/>
            </w:pPr>
            <w:r w:rsidRPr="006D613E">
              <w:t>ELD</w:t>
            </w:r>
          </w:p>
        </w:tc>
        <w:tc>
          <w:tcPr>
            <w:tcW w:w="1235" w:type="dxa"/>
            <w:shd w:val="clear" w:color="auto" w:fill="auto"/>
          </w:tcPr>
          <w:p w14:paraId="0257252D" w14:textId="77777777" w:rsidR="00B11855" w:rsidRPr="006D613E" w:rsidRDefault="003D003E" w:rsidP="001711A5">
            <w:pPr>
              <w:pStyle w:val="TableEntry"/>
            </w:pPr>
            <w:r w:rsidRPr="006D613E">
              <w:t>B</w:t>
            </w:r>
          </w:p>
        </w:tc>
        <w:tc>
          <w:tcPr>
            <w:tcW w:w="1234" w:type="dxa"/>
            <w:shd w:val="clear" w:color="auto" w:fill="auto"/>
          </w:tcPr>
          <w:p w14:paraId="6439CDD7" w14:textId="77777777" w:rsidR="00B11855" w:rsidRPr="006D613E" w:rsidRDefault="003D003E" w:rsidP="001711A5">
            <w:pPr>
              <w:pStyle w:val="TableEntry"/>
            </w:pPr>
            <w:r w:rsidRPr="006D613E">
              <w:t>[0..1]</w:t>
            </w:r>
          </w:p>
        </w:tc>
        <w:tc>
          <w:tcPr>
            <w:tcW w:w="1234" w:type="dxa"/>
            <w:shd w:val="clear" w:color="auto" w:fill="auto"/>
          </w:tcPr>
          <w:p w14:paraId="189AAE8A" w14:textId="77777777" w:rsidR="00B11855" w:rsidRPr="006D613E" w:rsidRDefault="00B11855" w:rsidP="001711A5">
            <w:pPr>
              <w:pStyle w:val="TableEntry"/>
            </w:pPr>
          </w:p>
        </w:tc>
        <w:tc>
          <w:tcPr>
            <w:tcW w:w="1932" w:type="dxa"/>
            <w:shd w:val="clear" w:color="auto" w:fill="auto"/>
          </w:tcPr>
          <w:p w14:paraId="0126B12A" w14:textId="77777777" w:rsidR="00B11855" w:rsidRPr="006D613E" w:rsidRDefault="003D003E" w:rsidP="001711A5">
            <w:pPr>
              <w:pStyle w:val="TableEntry"/>
            </w:pPr>
            <w:r w:rsidRPr="006D613E">
              <w:t>Error Code and Location</w:t>
            </w:r>
          </w:p>
        </w:tc>
      </w:tr>
      <w:tr w:rsidR="00C40FD5" w:rsidRPr="006D613E" w14:paraId="6FDD3198" w14:textId="77777777" w:rsidTr="006C0E8E">
        <w:trPr>
          <w:cantSplit/>
          <w:jc w:val="center"/>
        </w:trPr>
        <w:tc>
          <w:tcPr>
            <w:tcW w:w="900" w:type="dxa"/>
            <w:shd w:val="clear" w:color="auto" w:fill="auto"/>
          </w:tcPr>
          <w:p w14:paraId="483ECF13" w14:textId="77777777" w:rsidR="00B11855" w:rsidRPr="006D613E" w:rsidRDefault="003D003E" w:rsidP="001711A5">
            <w:pPr>
              <w:pStyle w:val="TableEntry"/>
            </w:pPr>
            <w:r w:rsidRPr="006D613E">
              <w:t>3</w:t>
            </w:r>
          </w:p>
        </w:tc>
        <w:tc>
          <w:tcPr>
            <w:tcW w:w="810" w:type="dxa"/>
            <w:shd w:val="clear" w:color="auto" w:fill="auto"/>
          </w:tcPr>
          <w:p w14:paraId="2C9AF242" w14:textId="77777777" w:rsidR="00B11855" w:rsidRPr="006D613E" w:rsidRDefault="003D003E" w:rsidP="001711A5">
            <w:pPr>
              <w:pStyle w:val="TableEntry"/>
            </w:pPr>
            <w:r w:rsidRPr="006D613E">
              <w:t>705</w:t>
            </w:r>
          </w:p>
        </w:tc>
        <w:tc>
          <w:tcPr>
            <w:tcW w:w="1043" w:type="dxa"/>
            <w:shd w:val="clear" w:color="auto" w:fill="auto"/>
          </w:tcPr>
          <w:p w14:paraId="4F4C8619" w14:textId="77777777" w:rsidR="00B11855" w:rsidRPr="006D613E" w:rsidRDefault="003D003E" w:rsidP="001711A5">
            <w:pPr>
              <w:pStyle w:val="TableEntry"/>
            </w:pPr>
            <w:r w:rsidRPr="006D613E">
              <w:t>CWE</w:t>
            </w:r>
          </w:p>
        </w:tc>
        <w:tc>
          <w:tcPr>
            <w:tcW w:w="1235" w:type="dxa"/>
            <w:shd w:val="clear" w:color="auto" w:fill="auto"/>
          </w:tcPr>
          <w:p w14:paraId="45C148CB" w14:textId="77777777" w:rsidR="00B11855" w:rsidRPr="006D613E" w:rsidRDefault="003D003E" w:rsidP="001711A5">
            <w:pPr>
              <w:pStyle w:val="TableEntry"/>
            </w:pPr>
            <w:r w:rsidRPr="006D613E">
              <w:t>R</w:t>
            </w:r>
          </w:p>
        </w:tc>
        <w:tc>
          <w:tcPr>
            <w:tcW w:w="1234" w:type="dxa"/>
            <w:shd w:val="clear" w:color="auto" w:fill="auto"/>
          </w:tcPr>
          <w:p w14:paraId="23127A2D" w14:textId="77777777" w:rsidR="00B11855" w:rsidRPr="006D613E" w:rsidRDefault="003D003E" w:rsidP="001711A5">
            <w:pPr>
              <w:pStyle w:val="TableEntry"/>
            </w:pPr>
            <w:r w:rsidRPr="006D613E">
              <w:t>[1..1]</w:t>
            </w:r>
          </w:p>
        </w:tc>
        <w:tc>
          <w:tcPr>
            <w:tcW w:w="1234" w:type="dxa"/>
            <w:shd w:val="clear" w:color="auto" w:fill="auto"/>
          </w:tcPr>
          <w:p w14:paraId="16E5CF71" w14:textId="77777777" w:rsidR="00B11855" w:rsidRPr="006D613E" w:rsidRDefault="003D003E" w:rsidP="001711A5">
            <w:pPr>
              <w:pStyle w:val="TableEntry"/>
            </w:pPr>
            <w:r w:rsidRPr="006D613E">
              <w:t>0357</w:t>
            </w:r>
          </w:p>
        </w:tc>
        <w:tc>
          <w:tcPr>
            <w:tcW w:w="1932" w:type="dxa"/>
            <w:shd w:val="clear" w:color="auto" w:fill="auto"/>
          </w:tcPr>
          <w:p w14:paraId="0953D348" w14:textId="77777777" w:rsidR="00B11855" w:rsidRPr="006D613E" w:rsidRDefault="003D003E" w:rsidP="001711A5">
            <w:pPr>
              <w:pStyle w:val="TableEntry"/>
            </w:pPr>
            <w:r w:rsidRPr="006D613E">
              <w:t>HL7 Error Code</w:t>
            </w:r>
          </w:p>
        </w:tc>
      </w:tr>
      <w:tr w:rsidR="00C40FD5" w:rsidRPr="006D613E" w14:paraId="15040C28" w14:textId="77777777" w:rsidTr="006C0E8E">
        <w:trPr>
          <w:cantSplit/>
          <w:jc w:val="center"/>
        </w:trPr>
        <w:tc>
          <w:tcPr>
            <w:tcW w:w="900" w:type="dxa"/>
            <w:shd w:val="clear" w:color="auto" w:fill="auto"/>
          </w:tcPr>
          <w:p w14:paraId="13C47627" w14:textId="77777777" w:rsidR="00B11855" w:rsidRPr="006D613E" w:rsidRDefault="003D003E" w:rsidP="001711A5">
            <w:pPr>
              <w:pStyle w:val="TableEntry"/>
            </w:pPr>
            <w:r w:rsidRPr="006D613E">
              <w:t>4</w:t>
            </w:r>
          </w:p>
        </w:tc>
        <w:tc>
          <w:tcPr>
            <w:tcW w:w="810" w:type="dxa"/>
            <w:shd w:val="clear" w:color="auto" w:fill="auto"/>
          </w:tcPr>
          <w:p w14:paraId="72F5793A" w14:textId="77777777" w:rsidR="00B11855" w:rsidRPr="006D613E" w:rsidRDefault="003D003E" w:rsidP="001711A5">
            <w:pPr>
              <w:pStyle w:val="TableEntry"/>
            </w:pPr>
            <w:r w:rsidRPr="006D613E">
              <w:t>2</w:t>
            </w:r>
          </w:p>
        </w:tc>
        <w:tc>
          <w:tcPr>
            <w:tcW w:w="1043" w:type="dxa"/>
            <w:shd w:val="clear" w:color="auto" w:fill="auto"/>
          </w:tcPr>
          <w:p w14:paraId="4E3895B7" w14:textId="77777777" w:rsidR="00B11855" w:rsidRPr="006D613E" w:rsidRDefault="003D003E" w:rsidP="001711A5">
            <w:pPr>
              <w:pStyle w:val="TableEntry"/>
            </w:pPr>
            <w:r w:rsidRPr="006D613E">
              <w:t>ID</w:t>
            </w:r>
          </w:p>
        </w:tc>
        <w:tc>
          <w:tcPr>
            <w:tcW w:w="1235" w:type="dxa"/>
            <w:shd w:val="clear" w:color="auto" w:fill="auto"/>
          </w:tcPr>
          <w:p w14:paraId="6BD459D4" w14:textId="77777777" w:rsidR="00B11855" w:rsidRPr="006D613E" w:rsidRDefault="003D003E" w:rsidP="001711A5">
            <w:pPr>
              <w:pStyle w:val="TableEntry"/>
            </w:pPr>
            <w:r w:rsidRPr="006D613E">
              <w:t>R</w:t>
            </w:r>
          </w:p>
        </w:tc>
        <w:tc>
          <w:tcPr>
            <w:tcW w:w="1234" w:type="dxa"/>
            <w:shd w:val="clear" w:color="auto" w:fill="auto"/>
          </w:tcPr>
          <w:p w14:paraId="4C871DBD" w14:textId="77777777" w:rsidR="00B11855" w:rsidRPr="006D613E" w:rsidRDefault="003D003E" w:rsidP="001711A5">
            <w:pPr>
              <w:pStyle w:val="TableEntry"/>
            </w:pPr>
            <w:r w:rsidRPr="006D613E">
              <w:t>[1..1]</w:t>
            </w:r>
          </w:p>
        </w:tc>
        <w:tc>
          <w:tcPr>
            <w:tcW w:w="1234" w:type="dxa"/>
            <w:shd w:val="clear" w:color="auto" w:fill="auto"/>
          </w:tcPr>
          <w:p w14:paraId="768CC216" w14:textId="77777777" w:rsidR="00B11855" w:rsidRPr="006D613E" w:rsidRDefault="003D003E" w:rsidP="001711A5">
            <w:pPr>
              <w:pStyle w:val="TableEntry"/>
            </w:pPr>
            <w:r w:rsidRPr="006D613E">
              <w:t>0516</w:t>
            </w:r>
          </w:p>
        </w:tc>
        <w:tc>
          <w:tcPr>
            <w:tcW w:w="1932" w:type="dxa"/>
            <w:shd w:val="clear" w:color="auto" w:fill="auto"/>
          </w:tcPr>
          <w:p w14:paraId="10FEAB73" w14:textId="77777777" w:rsidR="00B11855" w:rsidRPr="006D613E" w:rsidRDefault="003D003E" w:rsidP="001711A5">
            <w:pPr>
              <w:pStyle w:val="TableEntry"/>
            </w:pPr>
            <w:r w:rsidRPr="006D613E">
              <w:t>Severity</w:t>
            </w:r>
          </w:p>
        </w:tc>
      </w:tr>
      <w:tr w:rsidR="00C40FD5" w:rsidRPr="006D613E" w14:paraId="3B0E70F7" w14:textId="77777777" w:rsidTr="006C0E8E">
        <w:trPr>
          <w:cantSplit/>
          <w:jc w:val="center"/>
        </w:trPr>
        <w:tc>
          <w:tcPr>
            <w:tcW w:w="900" w:type="dxa"/>
            <w:shd w:val="clear" w:color="auto" w:fill="auto"/>
          </w:tcPr>
          <w:p w14:paraId="575328E8" w14:textId="77777777" w:rsidR="00B11855" w:rsidRPr="006D613E" w:rsidRDefault="003D003E" w:rsidP="001711A5">
            <w:pPr>
              <w:pStyle w:val="TableEntry"/>
            </w:pPr>
            <w:r w:rsidRPr="006D613E">
              <w:t>5</w:t>
            </w:r>
          </w:p>
        </w:tc>
        <w:tc>
          <w:tcPr>
            <w:tcW w:w="810" w:type="dxa"/>
            <w:shd w:val="clear" w:color="auto" w:fill="auto"/>
          </w:tcPr>
          <w:p w14:paraId="2C5525F9" w14:textId="77777777" w:rsidR="00B11855" w:rsidRPr="006D613E" w:rsidRDefault="003D003E" w:rsidP="001711A5">
            <w:pPr>
              <w:pStyle w:val="TableEntry"/>
            </w:pPr>
            <w:r w:rsidRPr="006D613E">
              <w:t>705</w:t>
            </w:r>
          </w:p>
        </w:tc>
        <w:tc>
          <w:tcPr>
            <w:tcW w:w="1043" w:type="dxa"/>
            <w:shd w:val="clear" w:color="auto" w:fill="auto"/>
          </w:tcPr>
          <w:p w14:paraId="599E8531" w14:textId="77777777" w:rsidR="00B11855" w:rsidRPr="006D613E" w:rsidRDefault="003D003E" w:rsidP="001711A5">
            <w:pPr>
              <w:pStyle w:val="TableEntry"/>
            </w:pPr>
            <w:r w:rsidRPr="006D613E">
              <w:t>CWE</w:t>
            </w:r>
          </w:p>
        </w:tc>
        <w:tc>
          <w:tcPr>
            <w:tcW w:w="1235" w:type="dxa"/>
            <w:shd w:val="clear" w:color="auto" w:fill="auto"/>
          </w:tcPr>
          <w:p w14:paraId="31688A6F" w14:textId="77777777" w:rsidR="00B11855" w:rsidRPr="006D613E" w:rsidRDefault="003D003E" w:rsidP="001711A5">
            <w:pPr>
              <w:pStyle w:val="TableEntry"/>
            </w:pPr>
            <w:r w:rsidRPr="006D613E">
              <w:t>RE</w:t>
            </w:r>
          </w:p>
        </w:tc>
        <w:tc>
          <w:tcPr>
            <w:tcW w:w="1234" w:type="dxa"/>
            <w:shd w:val="clear" w:color="auto" w:fill="auto"/>
          </w:tcPr>
          <w:p w14:paraId="129391CE" w14:textId="77777777" w:rsidR="00B11855" w:rsidRPr="006D613E" w:rsidRDefault="00E86B15" w:rsidP="001711A5">
            <w:pPr>
              <w:pStyle w:val="TableEntry"/>
            </w:pPr>
            <w:r w:rsidRPr="006D613E">
              <w:t>[0..1]</w:t>
            </w:r>
          </w:p>
        </w:tc>
        <w:tc>
          <w:tcPr>
            <w:tcW w:w="1234" w:type="dxa"/>
            <w:shd w:val="clear" w:color="auto" w:fill="auto"/>
          </w:tcPr>
          <w:p w14:paraId="424D3845" w14:textId="77777777" w:rsidR="00B11855" w:rsidRPr="006D613E" w:rsidRDefault="003D003E" w:rsidP="001711A5">
            <w:pPr>
              <w:pStyle w:val="TableEntry"/>
            </w:pPr>
            <w:r w:rsidRPr="006D613E">
              <w:t>0533</w:t>
            </w:r>
          </w:p>
        </w:tc>
        <w:tc>
          <w:tcPr>
            <w:tcW w:w="1932" w:type="dxa"/>
            <w:shd w:val="clear" w:color="auto" w:fill="auto"/>
          </w:tcPr>
          <w:p w14:paraId="27747DE5" w14:textId="77777777" w:rsidR="00B11855" w:rsidRPr="006D613E" w:rsidRDefault="003D003E" w:rsidP="001711A5">
            <w:pPr>
              <w:pStyle w:val="TableEntry"/>
            </w:pPr>
            <w:r w:rsidRPr="006D613E">
              <w:t>Application Error Code</w:t>
            </w:r>
          </w:p>
        </w:tc>
      </w:tr>
      <w:tr w:rsidR="00C40FD5" w:rsidRPr="006D613E" w14:paraId="44108412" w14:textId="77777777" w:rsidTr="006C0E8E">
        <w:trPr>
          <w:cantSplit/>
          <w:jc w:val="center"/>
        </w:trPr>
        <w:tc>
          <w:tcPr>
            <w:tcW w:w="900" w:type="dxa"/>
            <w:shd w:val="clear" w:color="auto" w:fill="auto"/>
          </w:tcPr>
          <w:p w14:paraId="3410851B" w14:textId="77777777" w:rsidR="00B11855" w:rsidRPr="006D613E" w:rsidRDefault="003D003E" w:rsidP="001711A5">
            <w:pPr>
              <w:pStyle w:val="TableEntry"/>
            </w:pPr>
            <w:r w:rsidRPr="006D613E">
              <w:t>6</w:t>
            </w:r>
          </w:p>
        </w:tc>
        <w:tc>
          <w:tcPr>
            <w:tcW w:w="810" w:type="dxa"/>
            <w:shd w:val="clear" w:color="auto" w:fill="auto"/>
          </w:tcPr>
          <w:p w14:paraId="78CF1A52" w14:textId="77777777" w:rsidR="00B11855" w:rsidRPr="006D613E" w:rsidRDefault="003D003E" w:rsidP="001711A5">
            <w:pPr>
              <w:pStyle w:val="TableEntry"/>
            </w:pPr>
            <w:r w:rsidRPr="006D613E">
              <w:t>80</w:t>
            </w:r>
          </w:p>
        </w:tc>
        <w:tc>
          <w:tcPr>
            <w:tcW w:w="1043" w:type="dxa"/>
            <w:shd w:val="clear" w:color="auto" w:fill="auto"/>
          </w:tcPr>
          <w:p w14:paraId="3C31C0DD" w14:textId="77777777" w:rsidR="00B11855" w:rsidRPr="006D613E" w:rsidRDefault="003D003E" w:rsidP="001711A5">
            <w:pPr>
              <w:pStyle w:val="TableEntry"/>
            </w:pPr>
            <w:r w:rsidRPr="006D613E">
              <w:t>ST</w:t>
            </w:r>
          </w:p>
        </w:tc>
        <w:tc>
          <w:tcPr>
            <w:tcW w:w="1235" w:type="dxa"/>
            <w:shd w:val="clear" w:color="auto" w:fill="auto"/>
          </w:tcPr>
          <w:p w14:paraId="5BC0A88A" w14:textId="77777777" w:rsidR="00B11855" w:rsidRPr="006D613E" w:rsidRDefault="003D003E" w:rsidP="001711A5">
            <w:pPr>
              <w:pStyle w:val="TableEntry"/>
            </w:pPr>
            <w:r w:rsidRPr="006D613E">
              <w:t>C</w:t>
            </w:r>
          </w:p>
        </w:tc>
        <w:tc>
          <w:tcPr>
            <w:tcW w:w="1234" w:type="dxa"/>
            <w:shd w:val="clear" w:color="auto" w:fill="auto"/>
          </w:tcPr>
          <w:p w14:paraId="090E9033" w14:textId="77777777" w:rsidR="00B11855" w:rsidRPr="006D613E" w:rsidRDefault="00E86B15" w:rsidP="001711A5">
            <w:pPr>
              <w:pStyle w:val="TableEntry"/>
            </w:pPr>
            <w:r w:rsidRPr="006D613E">
              <w:t>0..1</w:t>
            </w:r>
          </w:p>
        </w:tc>
        <w:tc>
          <w:tcPr>
            <w:tcW w:w="1234" w:type="dxa"/>
            <w:shd w:val="clear" w:color="auto" w:fill="auto"/>
          </w:tcPr>
          <w:p w14:paraId="0EBEB4BF" w14:textId="77777777" w:rsidR="00B11855" w:rsidRPr="006D613E" w:rsidRDefault="00B11855" w:rsidP="001711A5">
            <w:pPr>
              <w:pStyle w:val="TableEntry"/>
            </w:pPr>
          </w:p>
        </w:tc>
        <w:tc>
          <w:tcPr>
            <w:tcW w:w="1932" w:type="dxa"/>
            <w:shd w:val="clear" w:color="auto" w:fill="auto"/>
          </w:tcPr>
          <w:p w14:paraId="4528AA0D" w14:textId="77777777" w:rsidR="00B11855" w:rsidRPr="006D613E" w:rsidRDefault="003D003E" w:rsidP="001711A5">
            <w:pPr>
              <w:pStyle w:val="TableEntry"/>
            </w:pPr>
            <w:r w:rsidRPr="006D613E">
              <w:t>Application Error Parameter</w:t>
            </w:r>
          </w:p>
        </w:tc>
      </w:tr>
    </w:tbl>
    <w:p w14:paraId="48A78E17" w14:textId="053EE012" w:rsidR="00B11855" w:rsidRPr="006D613E" w:rsidRDefault="003D003E" w:rsidP="00CB723D">
      <w:pPr>
        <w:pStyle w:val="Note"/>
      </w:pPr>
      <w:r w:rsidRPr="006D613E">
        <w:t xml:space="preserve">Notes: </w:t>
      </w:r>
      <w:r w:rsidRPr="006D613E">
        <w:tab/>
        <w:t xml:space="preserve">ERR-1 is included in </w:t>
      </w:r>
      <w:r w:rsidR="006D613E">
        <w:t>HL7</w:t>
      </w:r>
      <w:r w:rsidR="00995105" w:rsidRPr="006D613E">
        <w:t xml:space="preserve"> </w:t>
      </w:r>
      <w:r w:rsidRPr="006D613E">
        <w:t xml:space="preserve">v2.6 for backward compatibility only. Within the context of IHE PCD, this field shall not be used. </w:t>
      </w:r>
    </w:p>
    <w:p w14:paraId="5F02E33E" w14:textId="5826CDA8" w:rsidR="00B11855" w:rsidRPr="006D613E" w:rsidRDefault="003D003E" w:rsidP="00CB723D">
      <w:pPr>
        <w:pStyle w:val="Note"/>
      </w:pPr>
      <w:r w:rsidRPr="006D613E">
        <w:tab/>
        <w:t xml:space="preserve">ERR-3 and ERR-4 are required by </w:t>
      </w:r>
      <w:r w:rsidR="006D613E">
        <w:t>HL7</w:t>
      </w:r>
      <w:r w:rsidR="00995105" w:rsidRPr="006D613E">
        <w:t xml:space="preserve"> </w:t>
      </w:r>
      <w:r w:rsidRPr="006D613E">
        <w:t>v2.6</w:t>
      </w:r>
    </w:p>
    <w:p w14:paraId="76103229" w14:textId="77777777" w:rsidR="0047502B" w:rsidRPr="0034511D" w:rsidRDefault="0047502B">
      <w:pPr>
        <w:pStyle w:val="BodyText"/>
      </w:pPr>
    </w:p>
    <w:p w14:paraId="0CD4A807" w14:textId="77777777" w:rsidR="00892C57" w:rsidRPr="006D613E" w:rsidRDefault="00892C57" w:rsidP="00892C57">
      <w:pPr>
        <w:pStyle w:val="BodyText"/>
      </w:pPr>
      <w:proofErr w:type="gramStart"/>
      <w:r w:rsidRPr="006D613E">
        <w:rPr>
          <w:b/>
        </w:rPr>
        <w:t>Use of Error Segment in the PIV Profile.</w:t>
      </w:r>
      <w:proofErr w:type="gramEnd"/>
      <w:r w:rsidRPr="006D613E">
        <w:t xml:space="preserve"> This list of error codes that can occur during the processing of a PCD-03 message is consolidated from participating pump vendors</w:t>
      </w:r>
      <w:r w:rsidR="006D613E">
        <w:t xml:space="preserve">. </w:t>
      </w:r>
      <w:r w:rsidRPr="006D613E">
        <w:t>The application acknowledgment from the IOC should contain the Code and Text in ERR-5.1 and ERR-5.2 respectively</w:t>
      </w:r>
      <w:r w:rsidR="006D613E">
        <w:t xml:space="preserve">. </w:t>
      </w:r>
      <w:r w:rsidRPr="006D613E">
        <w:t xml:space="preserve">ERR-5.9 can also be used to contain additional text related to the error. </w:t>
      </w:r>
    </w:p>
    <w:p w14:paraId="553EDA9A" w14:textId="77777777" w:rsidR="00892C57" w:rsidRPr="006D613E" w:rsidRDefault="00892C57" w:rsidP="00892C57">
      <w:pPr>
        <w:pStyle w:val="BodyText"/>
      </w:pPr>
      <w:r w:rsidRPr="006D613E">
        <w:t>Note that there should be no expectation that each pump vendor or pump model will support all of the codes in this list.</w:t>
      </w:r>
    </w:p>
    <w:p w14:paraId="46BCDEAF" w14:textId="77777777" w:rsidR="00892C57" w:rsidRPr="006D613E" w:rsidRDefault="00892C57" w:rsidP="0034511D">
      <w:pPr>
        <w:pStyle w:val="BodyText"/>
      </w:pPr>
    </w:p>
    <w:tbl>
      <w:tblPr>
        <w:tblW w:w="0" w:type="auto"/>
        <w:tblBorders>
          <w:top w:val="single" w:sz="6" w:space="0" w:color="auto"/>
          <w:left w:val="single" w:sz="6" w:space="0" w:color="auto"/>
          <w:bottom w:val="single" w:sz="6" w:space="0" w:color="auto"/>
          <w:right w:val="single" w:sz="6" w:space="0" w:color="auto"/>
        </w:tblBorders>
        <w:tblCellMar>
          <w:top w:w="120" w:type="dxa"/>
          <w:left w:w="120" w:type="dxa"/>
          <w:bottom w:w="120" w:type="dxa"/>
          <w:right w:w="120" w:type="dxa"/>
        </w:tblCellMar>
        <w:tblLook w:val="04A0" w:firstRow="1" w:lastRow="0" w:firstColumn="1" w:lastColumn="0" w:noHBand="0" w:noVBand="1"/>
      </w:tblPr>
      <w:tblGrid>
        <w:gridCol w:w="1110"/>
        <w:gridCol w:w="3962"/>
        <w:gridCol w:w="3672"/>
      </w:tblGrid>
      <w:tr w:rsidR="00892C57" w:rsidRPr="006D613E" w14:paraId="242BC70B" w14:textId="77777777" w:rsidTr="00F8594A">
        <w:trPr>
          <w:tblHeader/>
        </w:trPr>
        <w:tc>
          <w:tcPr>
            <w:tcW w:w="1110" w:type="dxa"/>
            <w:tcBorders>
              <w:top w:val="outset" w:sz="6" w:space="0" w:color="auto"/>
              <w:left w:val="outset" w:sz="6" w:space="0" w:color="auto"/>
              <w:bottom w:val="outset" w:sz="6" w:space="0" w:color="auto"/>
              <w:right w:val="outset" w:sz="6" w:space="0" w:color="auto"/>
            </w:tcBorders>
            <w:shd w:val="clear" w:color="auto" w:fill="D9D9D9"/>
            <w:vAlign w:val="center"/>
            <w:hideMark/>
          </w:tcPr>
          <w:p w14:paraId="56B7BDFC" w14:textId="77777777" w:rsidR="00892C57" w:rsidRPr="006D613E" w:rsidRDefault="00892C57" w:rsidP="00F8594A">
            <w:pPr>
              <w:pStyle w:val="TableEntryHeader"/>
            </w:pPr>
            <w:r w:rsidRPr="006D613E">
              <w:t>Code</w:t>
            </w:r>
          </w:p>
        </w:tc>
        <w:tc>
          <w:tcPr>
            <w:tcW w:w="3962" w:type="dxa"/>
            <w:tcBorders>
              <w:top w:val="outset" w:sz="6" w:space="0" w:color="auto"/>
              <w:left w:val="outset" w:sz="6" w:space="0" w:color="auto"/>
              <w:bottom w:val="outset" w:sz="6" w:space="0" w:color="auto"/>
              <w:right w:val="outset" w:sz="6" w:space="0" w:color="auto"/>
            </w:tcBorders>
            <w:shd w:val="clear" w:color="auto" w:fill="D9D9D9"/>
            <w:vAlign w:val="center"/>
            <w:hideMark/>
          </w:tcPr>
          <w:p w14:paraId="6200414A" w14:textId="77777777" w:rsidR="00892C57" w:rsidRPr="006D613E" w:rsidRDefault="00892C57" w:rsidP="00F8594A">
            <w:pPr>
              <w:pStyle w:val="TableEntryHeader"/>
            </w:pPr>
            <w:r w:rsidRPr="006D613E">
              <w:t>Text</w:t>
            </w:r>
          </w:p>
        </w:tc>
        <w:tc>
          <w:tcPr>
            <w:tcW w:w="3672" w:type="dxa"/>
            <w:tcBorders>
              <w:top w:val="outset" w:sz="6" w:space="0" w:color="auto"/>
              <w:left w:val="outset" w:sz="6" w:space="0" w:color="auto"/>
              <w:bottom w:val="outset" w:sz="6" w:space="0" w:color="auto"/>
              <w:right w:val="outset" w:sz="6" w:space="0" w:color="auto"/>
            </w:tcBorders>
            <w:shd w:val="clear" w:color="auto" w:fill="D9D9D9"/>
            <w:vAlign w:val="center"/>
            <w:hideMark/>
          </w:tcPr>
          <w:p w14:paraId="3ED59E6E" w14:textId="77777777" w:rsidR="00892C57" w:rsidRPr="006D613E" w:rsidRDefault="00892C57" w:rsidP="00F8594A">
            <w:pPr>
              <w:pStyle w:val="TableEntryHeader"/>
            </w:pPr>
            <w:r w:rsidRPr="006D613E">
              <w:t>Example</w:t>
            </w:r>
          </w:p>
        </w:tc>
      </w:tr>
      <w:tr w:rsidR="00892C57" w:rsidRPr="006D613E" w14:paraId="3AF64D69"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3E7FA5BF" w14:textId="77777777" w:rsidR="00892C57" w:rsidRPr="006D613E" w:rsidRDefault="00892C57" w:rsidP="00F8594A">
            <w:pPr>
              <w:pStyle w:val="TableEntry"/>
            </w:pPr>
            <w:r w:rsidRPr="006D613E">
              <w:t>9001</w:t>
            </w:r>
          </w:p>
        </w:tc>
        <w:tc>
          <w:tcPr>
            <w:tcW w:w="3962" w:type="dxa"/>
            <w:tcBorders>
              <w:top w:val="outset" w:sz="6" w:space="0" w:color="auto"/>
              <w:left w:val="outset" w:sz="6" w:space="0" w:color="auto"/>
              <w:bottom w:val="outset" w:sz="6" w:space="0" w:color="auto"/>
              <w:right w:val="outset" w:sz="6" w:space="0" w:color="auto"/>
            </w:tcBorders>
            <w:vAlign w:val="center"/>
            <w:hideMark/>
          </w:tcPr>
          <w:p w14:paraId="4206656E" w14:textId="77777777" w:rsidR="00892C57" w:rsidRPr="006D613E" w:rsidRDefault="00892C57" w:rsidP="00F8594A">
            <w:pPr>
              <w:pStyle w:val="TableEntry"/>
            </w:pPr>
            <w:r w:rsidRPr="006D613E">
              <w:t>Unknown infuser or channel</w:t>
            </w:r>
          </w:p>
        </w:tc>
        <w:tc>
          <w:tcPr>
            <w:tcW w:w="3672" w:type="dxa"/>
            <w:tcBorders>
              <w:top w:val="outset" w:sz="6" w:space="0" w:color="auto"/>
              <w:left w:val="outset" w:sz="6" w:space="0" w:color="auto"/>
              <w:bottom w:val="outset" w:sz="6" w:space="0" w:color="auto"/>
              <w:right w:val="outset" w:sz="6" w:space="0" w:color="auto"/>
            </w:tcBorders>
            <w:vAlign w:val="center"/>
            <w:hideMark/>
          </w:tcPr>
          <w:p w14:paraId="0A6E0D06" w14:textId="77777777" w:rsidR="00892C57" w:rsidRPr="006D613E" w:rsidRDefault="00892C57" w:rsidP="00F8594A">
            <w:pPr>
              <w:pStyle w:val="TableEntry"/>
            </w:pPr>
            <w:r w:rsidRPr="006D613E">
              <w:t>e.g., incorrect infuser or channel ID</w:t>
            </w:r>
          </w:p>
        </w:tc>
      </w:tr>
      <w:tr w:rsidR="00892C57" w:rsidRPr="006D613E" w14:paraId="77B47E05"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160491C2" w14:textId="77777777" w:rsidR="00892C57" w:rsidRPr="006D613E" w:rsidRDefault="00892C57" w:rsidP="00F8594A">
            <w:pPr>
              <w:pStyle w:val="TableEntry"/>
            </w:pPr>
            <w:r w:rsidRPr="006D613E">
              <w:t>9002</w:t>
            </w:r>
          </w:p>
        </w:tc>
        <w:tc>
          <w:tcPr>
            <w:tcW w:w="3962" w:type="dxa"/>
            <w:tcBorders>
              <w:top w:val="outset" w:sz="6" w:space="0" w:color="auto"/>
              <w:left w:val="outset" w:sz="6" w:space="0" w:color="auto"/>
              <w:bottom w:val="outset" w:sz="6" w:space="0" w:color="auto"/>
              <w:right w:val="outset" w:sz="6" w:space="0" w:color="auto"/>
            </w:tcBorders>
            <w:vAlign w:val="center"/>
            <w:hideMark/>
          </w:tcPr>
          <w:p w14:paraId="4858866F" w14:textId="77777777" w:rsidR="00892C57" w:rsidRPr="006D613E" w:rsidRDefault="00892C57" w:rsidP="00F8594A">
            <w:pPr>
              <w:pStyle w:val="TableEntry"/>
            </w:pPr>
            <w:r w:rsidRPr="006D613E">
              <w:t>Infuser/channel is currently infusing</w:t>
            </w:r>
          </w:p>
        </w:tc>
        <w:tc>
          <w:tcPr>
            <w:tcW w:w="3672" w:type="dxa"/>
            <w:tcBorders>
              <w:top w:val="outset" w:sz="6" w:space="0" w:color="auto"/>
              <w:left w:val="outset" w:sz="6" w:space="0" w:color="auto"/>
              <w:bottom w:val="outset" w:sz="6" w:space="0" w:color="auto"/>
              <w:right w:val="outset" w:sz="6" w:space="0" w:color="auto"/>
            </w:tcBorders>
            <w:vAlign w:val="center"/>
            <w:hideMark/>
          </w:tcPr>
          <w:p w14:paraId="072A2AB1" w14:textId="77777777" w:rsidR="00892C57" w:rsidRPr="006D613E" w:rsidRDefault="00892C57" w:rsidP="00F8594A">
            <w:pPr>
              <w:pStyle w:val="TableEntry"/>
            </w:pPr>
          </w:p>
        </w:tc>
      </w:tr>
      <w:tr w:rsidR="00892C57" w:rsidRPr="006D613E" w14:paraId="43B3AA3C"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62538F15" w14:textId="77777777" w:rsidR="00892C57" w:rsidRPr="006D613E" w:rsidRDefault="00892C57" w:rsidP="00F8594A">
            <w:pPr>
              <w:pStyle w:val="TableEntry"/>
            </w:pPr>
            <w:r w:rsidRPr="006D613E">
              <w:t>9003</w:t>
            </w:r>
          </w:p>
        </w:tc>
        <w:tc>
          <w:tcPr>
            <w:tcW w:w="3962" w:type="dxa"/>
            <w:tcBorders>
              <w:top w:val="outset" w:sz="6" w:space="0" w:color="auto"/>
              <w:left w:val="outset" w:sz="6" w:space="0" w:color="auto"/>
              <w:bottom w:val="outset" w:sz="6" w:space="0" w:color="auto"/>
              <w:right w:val="outset" w:sz="6" w:space="0" w:color="auto"/>
            </w:tcBorders>
            <w:vAlign w:val="center"/>
            <w:hideMark/>
          </w:tcPr>
          <w:p w14:paraId="3AA50FD7" w14:textId="77777777" w:rsidR="00892C57" w:rsidRPr="006D613E" w:rsidRDefault="00892C57" w:rsidP="00F8594A">
            <w:pPr>
              <w:pStyle w:val="TableEntry"/>
            </w:pPr>
            <w:r w:rsidRPr="006D613E">
              <w:t>Missing required program parameter(s) (ParameterName1, ParameterName2, ...)</w:t>
            </w:r>
          </w:p>
        </w:tc>
        <w:tc>
          <w:tcPr>
            <w:tcW w:w="3672" w:type="dxa"/>
            <w:tcBorders>
              <w:top w:val="outset" w:sz="6" w:space="0" w:color="auto"/>
              <w:left w:val="outset" w:sz="6" w:space="0" w:color="auto"/>
              <w:bottom w:val="outset" w:sz="6" w:space="0" w:color="auto"/>
              <w:right w:val="outset" w:sz="6" w:space="0" w:color="auto"/>
            </w:tcBorders>
            <w:vAlign w:val="center"/>
            <w:hideMark/>
          </w:tcPr>
          <w:p w14:paraId="695D8491" w14:textId="77777777" w:rsidR="00892C57" w:rsidRPr="006D613E" w:rsidRDefault="00892C57" w:rsidP="00F8594A">
            <w:pPr>
              <w:pStyle w:val="TableEntry"/>
            </w:pPr>
            <w:r w:rsidRPr="006D613E">
              <w:t>e.g., Give Amount Minimum (RXG-5) - volume to be infused - is missing</w:t>
            </w:r>
          </w:p>
        </w:tc>
      </w:tr>
      <w:tr w:rsidR="00892C57" w:rsidRPr="006D613E" w14:paraId="7B0E7282"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5E96876D" w14:textId="77777777" w:rsidR="00892C57" w:rsidRPr="006D613E" w:rsidRDefault="00892C57" w:rsidP="00F8594A">
            <w:pPr>
              <w:pStyle w:val="TableEntry"/>
            </w:pPr>
            <w:r w:rsidRPr="006D613E">
              <w:t>9004</w:t>
            </w:r>
          </w:p>
        </w:tc>
        <w:tc>
          <w:tcPr>
            <w:tcW w:w="3962" w:type="dxa"/>
            <w:tcBorders>
              <w:top w:val="outset" w:sz="6" w:space="0" w:color="auto"/>
              <w:left w:val="outset" w:sz="6" w:space="0" w:color="auto"/>
              <w:bottom w:val="outset" w:sz="6" w:space="0" w:color="auto"/>
              <w:right w:val="outset" w:sz="6" w:space="0" w:color="auto"/>
            </w:tcBorders>
            <w:vAlign w:val="center"/>
            <w:hideMark/>
          </w:tcPr>
          <w:p w14:paraId="4FD65350" w14:textId="77777777" w:rsidR="00892C57" w:rsidRPr="006D613E" w:rsidRDefault="00892C57" w:rsidP="00F8594A">
            <w:pPr>
              <w:pStyle w:val="TableEntry"/>
            </w:pPr>
            <w:r w:rsidRPr="006D613E">
              <w:t>Invalid program parameter(s) (ParameterName1, ParameterName2, ...)</w:t>
            </w:r>
          </w:p>
        </w:tc>
        <w:tc>
          <w:tcPr>
            <w:tcW w:w="3672" w:type="dxa"/>
            <w:tcBorders>
              <w:top w:val="outset" w:sz="6" w:space="0" w:color="auto"/>
              <w:left w:val="outset" w:sz="6" w:space="0" w:color="auto"/>
              <w:bottom w:val="outset" w:sz="6" w:space="0" w:color="auto"/>
              <w:right w:val="outset" w:sz="6" w:space="0" w:color="auto"/>
            </w:tcBorders>
            <w:vAlign w:val="center"/>
            <w:hideMark/>
          </w:tcPr>
          <w:p w14:paraId="6C47016C" w14:textId="77777777" w:rsidR="00892C57" w:rsidRPr="006D613E" w:rsidRDefault="00892C57" w:rsidP="00F8594A">
            <w:pPr>
              <w:pStyle w:val="TableEntry"/>
            </w:pPr>
            <w:r w:rsidRPr="006D613E">
              <w:t>e.g., volume units are not mL</w:t>
            </w:r>
          </w:p>
        </w:tc>
      </w:tr>
      <w:tr w:rsidR="00892C57" w:rsidRPr="006D613E" w14:paraId="33E88A6E"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744BE32E" w14:textId="77777777" w:rsidR="00892C57" w:rsidRPr="006D613E" w:rsidRDefault="00892C57" w:rsidP="00F8594A">
            <w:pPr>
              <w:pStyle w:val="TableEntry"/>
            </w:pPr>
            <w:r w:rsidRPr="006D613E">
              <w:lastRenderedPageBreak/>
              <w:t>9005</w:t>
            </w:r>
          </w:p>
        </w:tc>
        <w:tc>
          <w:tcPr>
            <w:tcW w:w="3962" w:type="dxa"/>
            <w:tcBorders>
              <w:top w:val="outset" w:sz="6" w:space="0" w:color="auto"/>
              <w:left w:val="outset" w:sz="6" w:space="0" w:color="auto"/>
              <w:bottom w:val="outset" w:sz="6" w:space="0" w:color="auto"/>
              <w:right w:val="outset" w:sz="6" w:space="0" w:color="auto"/>
            </w:tcBorders>
            <w:vAlign w:val="center"/>
            <w:hideMark/>
          </w:tcPr>
          <w:p w14:paraId="1E574297" w14:textId="77777777" w:rsidR="00892C57" w:rsidRPr="006D613E" w:rsidRDefault="00892C57" w:rsidP="00F8594A">
            <w:pPr>
              <w:pStyle w:val="TableEntry"/>
            </w:pPr>
            <w:r w:rsidRPr="006D613E">
              <w:t>Parameter (</w:t>
            </w:r>
            <w:proofErr w:type="spellStart"/>
            <w:r w:rsidRPr="006D613E">
              <w:t>ParameterName</w:t>
            </w:r>
            <w:proofErr w:type="spellEnd"/>
            <w:r w:rsidRPr="006D613E">
              <w:t>) outside of allowable range (</w:t>
            </w:r>
            <w:proofErr w:type="spellStart"/>
            <w:r w:rsidRPr="006D613E">
              <w:t>MinValue</w:t>
            </w:r>
            <w:proofErr w:type="spellEnd"/>
            <w:r w:rsidRPr="006D613E">
              <w:t xml:space="preserve"> to </w:t>
            </w:r>
            <w:proofErr w:type="spellStart"/>
            <w:r w:rsidRPr="006D613E">
              <w:t>MaxValue</w:t>
            </w:r>
            <w:proofErr w:type="spellEnd"/>
            <w:r w:rsidRPr="006D613E">
              <w:t>)</w:t>
            </w:r>
          </w:p>
        </w:tc>
        <w:tc>
          <w:tcPr>
            <w:tcW w:w="3672" w:type="dxa"/>
            <w:tcBorders>
              <w:top w:val="outset" w:sz="6" w:space="0" w:color="auto"/>
              <w:left w:val="outset" w:sz="6" w:space="0" w:color="auto"/>
              <w:bottom w:val="outset" w:sz="6" w:space="0" w:color="auto"/>
              <w:right w:val="outset" w:sz="6" w:space="0" w:color="auto"/>
            </w:tcBorders>
            <w:vAlign w:val="center"/>
            <w:hideMark/>
          </w:tcPr>
          <w:p w14:paraId="14A25D78" w14:textId="77777777" w:rsidR="00892C57" w:rsidRPr="006D613E" w:rsidRDefault="00892C57" w:rsidP="00F8594A">
            <w:pPr>
              <w:pStyle w:val="TableEntry"/>
            </w:pPr>
            <w:r w:rsidRPr="006D613E">
              <w:t>e.g., ordered rate greater than pump maximum</w:t>
            </w:r>
          </w:p>
        </w:tc>
      </w:tr>
      <w:tr w:rsidR="00892C57" w:rsidRPr="006D613E" w14:paraId="1CA1708A"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7B135C86" w14:textId="77777777" w:rsidR="00892C57" w:rsidRPr="006D613E" w:rsidRDefault="00892C57" w:rsidP="00F8594A">
            <w:pPr>
              <w:pStyle w:val="TableEntry"/>
            </w:pPr>
            <w:r w:rsidRPr="006D613E">
              <w:t>9006</w:t>
            </w:r>
          </w:p>
        </w:tc>
        <w:tc>
          <w:tcPr>
            <w:tcW w:w="3962" w:type="dxa"/>
            <w:tcBorders>
              <w:top w:val="outset" w:sz="6" w:space="0" w:color="auto"/>
              <w:left w:val="outset" w:sz="6" w:space="0" w:color="auto"/>
              <w:bottom w:val="outset" w:sz="6" w:space="0" w:color="auto"/>
              <w:right w:val="outset" w:sz="6" w:space="0" w:color="auto"/>
            </w:tcBorders>
            <w:vAlign w:val="center"/>
            <w:hideMark/>
          </w:tcPr>
          <w:p w14:paraId="30D17438" w14:textId="77777777" w:rsidR="00892C57" w:rsidRPr="006D613E" w:rsidRDefault="00892C57" w:rsidP="00F8594A">
            <w:pPr>
              <w:pStyle w:val="TableEntry"/>
            </w:pPr>
            <w:r w:rsidRPr="006D613E">
              <w:t>Infuser is powered off</w:t>
            </w:r>
          </w:p>
        </w:tc>
        <w:tc>
          <w:tcPr>
            <w:tcW w:w="3672" w:type="dxa"/>
            <w:tcBorders>
              <w:top w:val="outset" w:sz="6" w:space="0" w:color="auto"/>
              <w:left w:val="outset" w:sz="6" w:space="0" w:color="auto"/>
              <w:bottom w:val="outset" w:sz="6" w:space="0" w:color="auto"/>
              <w:right w:val="outset" w:sz="6" w:space="0" w:color="auto"/>
            </w:tcBorders>
            <w:vAlign w:val="center"/>
            <w:hideMark/>
          </w:tcPr>
          <w:p w14:paraId="6E6465C7" w14:textId="77777777" w:rsidR="00892C57" w:rsidRPr="006D613E" w:rsidRDefault="00892C57" w:rsidP="00F8594A">
            <w:pPr>
              <w:pStyle w:val="TableEntry"/>
            </w:pPr>
          </w:p>
        </w:tc>
      </w:tr>
      <w:tr w:rsidR="00892C57" w:rsidRPr="006D613E" w14:paraId="0D224A2D"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786731AD" w14:textId="77777777" w:rsidR="00892C57" w:rsidRPr="006D613E" w:rsidRDefault="00892C57" w:rsidP="00F8594A">
            <w:pPr>
              <w:pStyle w:val="TableEntry"/>
            </w:pPr>
            <w:r w:rsidRPr="006D613E">
              <w:t>9007</w:t>
            </w:r>
          </w:p>
        </w:tc>
        <w:tc>
          <w:tcPr>
            <w:tcW w:w="3962" w:type="dxa"/>
            <w:tcBorders>
              <w:top w:val="outset" w:sz="6" w:space="0" w:color="auto"/>
              <w:left w:val="outset" w:sz="6" w:space="0" w:color="auto"/>
              <w:bottom w:val="outset" w:sz="6" w:space="0" w:color="auto"/>
              <w:right w:val="outset" w:sz="6" w:space="0" w:color="auto"/>
            </w:tcBorders>
            <w:vAlign w:val="center"/>
            <w:hideMark/>
          </w:tcPr>
          <w:p w14:paraId="29E9A7FE" w14:textId="77777777" w:rsidR="00892C57" w:rsidRPr="006D613E" w:rsidRDefault="00892C57" w:rsidP="00F8594A">
            <w:pPr>
              <w:pStyle w:val="TableEntry"/>
            </w:pPr>
            <w:r w:rsidRPr="006D613E">
              <w:t>Infuser is offline or unable to connect to infuser</w:t>
            </w:r>
          </w:p>
        </w:tc>
        <w:tc>
          <w:tcPr>
            <w:tcW w:w="3672" w:type="dxa"/>
            <w:tcBorders>
              <w:top w:val="outset" w:sz="6" w:space="0" w:color="auto"/>
              <w:left w:val="outset" w:sz="6" w:space="0" w:color="auto"/>
              <w:bottom w:val="outset" w:sz="6" w:space="0" w:color="auto"/>
              <w:right w:val="outset" w:sz="6" w:space="0" w:color="auto"/>
            </w:tcBorders>
            <w:vAlign w:val="center"/>
            <w:hideMark/>
          </w:tcPr>
          <w:p w14:paraId="03DE95B7" w14:textId="77777777" w:rsidR="00892C57" w:rsidRPr="006D613E" w:rsidRDefault="00892C57" w:rsidP="00F8594A">
            <w:pPr>
              <w:pStyle w:val="TableEntry"/>
            </w:pPr>
            <w:r w:rsidRPr="006D613E">
              <w:t>e.g., infuser not on network or weak wireless signal</w:t>
            </w:r>
          </w:p>
        </w:tc>
      </w:tr>
      <w:tr w:rsidR="00892C57" w:rsidRPr="006D613E" w14:paraId="61D5641A"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778458C4" w14:textId="77777777" w:rsidR="00892C57" w:rsidRPr="006D613E" w:rsidRDefault="00892C57" w:rsidP="00F8594A">
            <w:pPr>
              <w:pStyle w:val="TableEntry"/>
            </w:pPr>
            <w:r w:rsidRPr="006D613E">
              <w:t>9008</w:t>
            </w:r>
          </w:p>
        </w:tc>
        <w:tc>
          <w:tcPr>
            <w:tcW w:w="3962" w:type="dxa"/>
            <w:tcBorders>
              <w:top w:val="outset" w:sz="6" w:space="0" w:color="auto"/>
              <w:left w:val="outset" w:sz="6" w:space="0" w:color="auto"/>
              <w:bottom w:val="outset" w:sz="6" w:space="0" w:color="auto"/>
              <w:right w:val="outset" w:sz="6" w:space="0" w:color="auto"/>
            </w:tcBorders>
            <w:vAlign w:val="center"/>
            <w:hideMark/>
          </w:tcPr>
          <w:p w14:paraId="2B4E4ECA" w14:textId="77777777" w:rsidR="00892C57" w:rsidRPr="006D613E" w:rsidRDefault="00892C57" w:rsidP="00F8594A">
            <w:pPr>
              <w:pStyle w:val="TableEntry"/>
            </w:pPr>
            <w:r w:rsidRPr="006D613E">
              <w:t>Invalid units for parameter (</w:t>
            </w:r>
            <w:proofErr w:type="spellStart"/>
            <w:r w:rsidRPr="006D613E">
              <w:t>ParameterName</w:t>
            </w:r>
            <w:proofErr w:type="spellEnd"/>
            <w:r w:rsidRPr="006D613E">
              <w:t>)</w:t>
            </w:r>
          </w:p>
        </w:tc>
        <w:tc>
          <w:tcPr>
            <w:tcW w:w="3672" w:type="dxa"/>
            <w:tcBorders>
              <w:top w:val="outset" w:sz="6" w:space="0" w:color="auto"/>
              <w:left w:val="outset" w:sz="6" w:space="0" w:color="auto"/>
              <w:bottom w:val="outset" w:sz="6" w:space="0" w:color="auto"/>
              <w:right w:val="outset" w:sz="6" w:space="0" w:color="auto"/>
            </w:tcBorders>
            <w:vAlign w:val="center"/>
            <w:hideMark/>
          </w:tcPr>
          <w:p w14:paraId="76317153" w14:textId="77777777" w:rsidR="00892C57" w:rsidRPr="006D613E" w:rsidRDefault="00892C57" w:rsidP="00F8594A">
            <w:pPr>
              <w:pStyle w:val="TableEntry"/>
            </w:pPr>
            <w:r w:rsidRPr="006D613E">
              <w:t>e.g., Give Strength Volume Units (RXG-24) contains a medication unit value instead of volume units</w:t>
            </w:r>
          </w:p>
        </w:tc>
      </w:tr>
      <w:tr w:rsidR="00892C57" w:rsidRPr="006D613E" w14:paraId="12CC600C"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526E2976" w14:textId="77777777" w:rsidR="00892C57" w:rsidRPr="006D613E" w:rsidRDefault="00892C57" w:rsidP="00F8594A">
            <w:pPr>
              <w:pStyle w:val="TableEntry"/>
            </w:pPr>
            <w:r w:rsidRPr="006D613E">
              <w:t>9009</w:t>
            </w:r>
          </w:p>
        </w:tc>
        <w:tc>
          <w:tcPr>
            <w:tcW w:w="3962" w:type="dxa"/>
            <w:tcBorders>
              <w:top w:val="outset" w:sz="6" w:space="0" w:color="auto"/>
              <w:left w:val="outset" w:sz="6" w:space="0" w:color="auto"/>
              <w:bottom w:val="outset" w:sz="6" w:space="0" w:color="auto"/>
              <w:right w:val="outset" w:sz="6" w:space="0" w:color="auto"/>
            </w:tcBorders>
            <w:vAlign w:val="center"/>
            <w:hideMark/>
          </w:tcPr>
          <w:p w14:paraId="673982E9" w14:textId="77777777" w:rsidR="00892C57" w:rsidRPr="006D613E" w:rsidRDefault="00892C57" w:rsidP="00F8594A">
            <w:pPr>
              <w:pStyle w:val="TableEntry"/>
            </w:pPr>
            <w:r w:rsidRPr="006D613E">
              <w:t>Dose/Rate Units do not match drug library</w:t>
            </w:r>
          </w:p>
        </w:tc>
        <w:tc>
          <w:tcPr>
            <w:tcW w:w="3672" w:type="dxa"/>
            <w:tcBorders>
              <w:top w:val="outset" w:sz="6" w:space="0" w:color="auto"/>
              <w:left w:val="outset" w:sz="6" w:space="0" w:color="auto"/>
              <w:bottom w:val="outset" w:sz="6" w:space="0" w:color="auto"/>
              <w:right w:val="outset" w:sz="6" w:space="0" w:color="auto"/>
            </w:tcBorders>
            <w:vAlign w:val="center"/>
            <w:hideMark/>
          </w:tcPr>
          <w:p w14:paraId="246005D4" w14:textId="77777777" w:rsidR="00892C57" w:rsidRPr="006D613E" w:rsidRDefault="00892C57" w:rsidP="00F8594A">
            <w:pPr>
              <w:pStyle w:val="TableEntry"/>
            </w:pPr>
            <w:r w:rsidRPr="006D613E">
              <w:t>e.g., ordered units = mL/</w:t>
            </w:r>
            <w:proofErr w:type="spellStart"/>
            <w:r w:rsidRPr="006D613E">
              <w:t>hr</w:t>
            </w:r>
            <w:proofErr w:type="spellEnd"/>
            <w:r w:rsidRPr="006D613E">
              <w:t>; drug library units =mcg/kg/min</w:t>
            </w:r>
          </w:p>
        </w:tc>
      </w:tr>
      <w:tr w:rsidR="00892C57" w:rsidRPr="006D613E" w14:paraId="348B3AA2"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458D7185" w14:textId="77777777" w:rsidR="00892C57" w:rsidRPr="006D613E" w:rsidRDefault="00892C57" w:rsidP="00F8594A">
            <w:pPr>
              <w:pStyle w:val="TableEntry"/>
            </w:pPr>
            <w:r w:rsidRPr="006D613E">
              <w:t>9010</w:t>
            </w:r>
          </w:p>
        </w:tc>
        <w:tc>
          <w:tcPr>
            <w:tcW w:w="3962" w:type="dxa"/>
            <w:tcBorders>
              <w:top w:val="outset" w:sz="6" w:space="0" w:color="auto"/>
              <w:left w:val="outset" w:sz="6" w:space="0" w:color="auto"/>
              <w:bottom w:val="outset" w:sz="6" w:space="0" w:color="auto"/>
              <w:right w:val="outset" w:sz="6" w:space="0" w:color="auto"/>
            </w:tcBorders>
            <w:vAlign w:val="center"/>
            <w:hideMark/>
          </w:tcPr>
          <w:p w14:paraId="5E48C7E4" w14:textId="77777777" w:rsidR="00892C57" w:rsidRPr="006D613E" w:rsidRDefault="00892C57" w:rsidP="00F8594A">
            <w:pPr>
              <w:pStyle w:val="TableEntry"/>
            </w:pPr>
            <w:r w:rsidRPr="006D613E">
              <w:t>Unable to match medication to drug library</w:t>
            </w:r>
          </w:p>
        </w:tc>
        <w:tc>
          <w:tcPr>
            <w:tcW w:w="3672" w:type="dxa"/>
            <w:tcBorders>
              <w:top w:val="outset" w:sz="6" w:space="0" w:color="auto"/>
              <w:left w:val="outset" w:sz="6" w:space="0" w:color="auto"/>
              <w:bottom w:val="outset" w:sz="6" w:space="0" w:color="auto"/>
              <w:right w:val="outset" w:sz="6" w:space="0" w:color="auto"/>
            </w:tcBorders>
            <w:vAlign w:val="center"/>
            <w:hideMark/>
          </w:tcPr>
          <w:p w14:paraId="29296818" w14:textId="77777777" w:rsidR="00892C57" w:rsidRPr="006D613E" w:rsidRDefault="00892C57" w:rsidP="00F8594A">
            <w:pPr>
              <w:pStyle w:val="TableEntry"/>
            </w:pPr>
            <w:r w:rsidRPr="006D613E">
              <w:t>e.g., Medication does not exist in drug library</w:t>
            </w:r>
          </w:p>
        </w:tc>
      </w:tr>
      <w:tr w:rsidR="00892C57" w:rsidRPr="006D613E" w14:paraId="128F7DD1"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5C55317E" w14:textId="77777777" w:rsidR="00892C57" w:rsidRPr="006D613E" w:rsidRDefault="00892C57" w:rsidP="00F8594A">
            <w:pPr>
              <w:pStyle w:val="TableEntry"/>
            </w:pPr>
            <w:r w:rsidRPr="006D613E">
              <w:t>9011</w:t>
            </w:r>
          </w:p>
        </w:tc>
        <w:tc>
          <w:tcPr>
            <w:tcW w:w="3962" w:type="dxa"/>
            <w:tcBorders>
              <w:top w:val="outset" w:sz="6" w:space="0" w:color="auto"/>
              <w:left w:val="outset" w:sz="6" w:space="0" w:color="auto"/>
              <w:bottom w:val="outset" w:sz="6" w:space="0" w:color="auto"/>
              <w:right w:val="outset" w:sz="6" w:space="0" w:color="auto"/>
            </w:tcBorders>
            <w:vAlign w:val="center"/>
            <w:hideMark/>
          </w:tcPr>
          <w:p w14:paraId="4B58840B" w14:textId="77777777" w:rsidR="00892C57" w:rsidRPr="006D613E" w:rsidRDefault="00892C57" w:rsidP="00F8594A">
            <w:pPr>
              <w:pStyle w:val="TableEntry"/>
            </w:pPr>
            <w:r w:rsidRPr="006D613E">
              <w:t>Patient weight mismatch</w:t>
            </w:r>
          </w:p>
        </w:tc>
        <w:tc>
          <w:tcPr>
            <w:tcW w:w="3672" w:type="dxa"/>
            <w:tcBorders>
              <w:top w:val="outset" w:sz="6" w:space="0" w:color="auto"/>
              <w:left w:val="outset" w:sz="6" w:space="0" w:color="auto"/>
              <w:bottom w:val="outset" w:sz="6" w:space="0" w:color="auto"/>
              <w:right w:val="outset" w:sz="6" w:space="0" w:color="auto"/>
            </w:tcBorders>
            <w:vAlign w:val="center"/>
            <w:hideMark/>
          </w:tcPr>
          <w:p w14:paraId="1DCE6899" w14:textId="77777777" w:rsidR="00892C57" w:rsidRPr="006D613E" w:rsidRDefault="00892C57" w:rsidP="00F8594A">
            <w:pPr>
              <w:pStyle w:val="TableEntry"/>
            </w:pPr>
            <w:r w:rsidRPr="006D613E">
              <w:t>e.g., patient weight known by pump differs from weight sent in PCD-03</w:t>
            </w:r>
          </w:p>
        </w:tc>
      </w:tr>
      <w:tr w:rsidR="00892C57" w:rsidRPr="006D613E" w14:paraId="38172628"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25DA724D" w14:textId="77777777" w:rsidR="00892C57" w:rsidRPr="006D613E" w:rsidRDefault="00892C57" w:rsidP="00F8594A">
            <w:pPr>
              <w:pStyle w:val="TableEntry"/>
            </w:pPr>
            <w:r w:rsidRPr="006D613E">
              <w:t>9012</w:t>
            </w:r>
          </w:p>
        </w:tc>
        <w:tc>
          <w:tcPr>
            <w:tcW w:w="3962" w:type="dxa"/>
            <w:tcBorders>
              <w:top w:val="outset" w:sz="6" w:space="0" w:color="auto"/>
              <w:left w:val="outset" w:sz="6" w:space="0" w:color="auto"/>
              <w:bottom w:val="outset" w:sz="6" w:space="0" w:color="auto"/>
              <w:right w:val="outset" w:sz="6" w:space="0" w:color="auto"/>
            </w:tcBorders>
            <w:vAlign w:val="center"/>
            <w:hideMark/>
          </w:tcPr>
          <w:p w14:paraId="485FB05D" w14:textId="77777777" w:rsidR="00892C57" w:rsidRPr="006D613E" w:rsidRDefault="00892C57" w:rsidP="00F8594A">
            <w:pPr>
              <w:pStyle w:val="TableEntry"/>
            </w:pPr>
            <w:r w:rsidRPr="006D613E">
              <w:t>Patient ID mismatch</w:t>
            </w:r>
          </w:p>
        </w:tc>
        <w:tc>
          <w:tcPr>
            <w:tcW w:w="3672" w:type="dxa"/>
            <w:tcBorders>
              <w:top w:val="outset" w:sz="6" w:space="0" w:color="auto"/>
              <w:left w:val="outset" w:sz="6" w:space="0" w:color="auto"/>
              <w:bottom w:val="outset" w:sz="6" w:space="0" w:color="auto"/>
              <w:right w:val="outset" w:sz="6" w:space="0" w:color="auto"/>
            </w:tcBorders>
            <w:vAlign w:val="center"/>
            <w:hideMark/>
          </w:tcPr>
          <w:p w14:paraId="19FDC910" w14:textId="77777777" w:rsidR="00892C57" w:rsidRPr="006D613E" w:rsidRDefault="00892C57" w:rsidP="00F8594A">
            <w:pPr>
              <w:pStyle w:val="TableEntry"/>
            </w:pPr>
            <w:r w:rsidRPr="006D613E">
              <w:t>e.g., patient ID known by pump differs from ID sent in PCD-03</w:t>
            </w:r>
          </w:p>
        </w:tc>
      </w:tr>
      <w:tr w:rsidR="00892C57" w:rsidRPr="006D613E" w14:paraId="4EA1E499"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6B1FA0F9" w14:textId="77777777" w:rsidR="00892C57" w:rsidRPr="006D613E" w:rsidRDefault="00892C57" w:rsidP="00F8594A">
            <w:pPr>
              <w:pStyle w:val="TableEntry"/>
            </w:pPr>
            <w:r w:rsidRPr="006D613E">
              <w:t>9013</w:t>
            </w:r>
          </w:p>
        </w:tc>
        <w:tc>
          <w:tcPr>
            <w:tcW w:w="3962" w:type="dxa"/>
            <w:tcBorders>
              <w:top w:val="outset" w:sz="6" w:space="0" w:color="auto"/>
              <w:left w:val="outset" w:sz="6" w:space="0" w:color="auto"/>
              <w:bottom w:val="outset" w:sz="6" w:space="0" w:color="auto"/>
              <w:right w:val="outset" w:sz="6" w:space="0" w:color="auto"/>
            </w:tcBorders>
            <w:vAlign w:val="center"/>
            <w:hideMark/>
          </w:tcPr>
          <w:p w14:paraId="376F657F" w14:textId="77777777" w:rsidR="00892C57" w:rsidRPr="006D613E" w:rsidRDefault="00892C57" w:rsidP="00F8594A">
            <w:pPr>
              <w:pStyle w:val="TableEntry"/>
            </w:pPr>
            <w:r w:rsidRPr="006D613E">
              <w:t>Unable to program medication as piggyback</w:t>
            </w:r>
          </w:p>
        </w:tc>
        <w:tc>
          <w:tcPr>
            <w:tcW w:w="3672" w:type="dxa"/>
            <w:tcBorders>
              <w:top w:val="outset" w:sz="6" w:space="0" w:color="auto"/>
              <w:left w:val="outset" w:sz="6" w:space="0" w:color="auto"/>
              <w:bottom w:val="outset" w:sz="6" w:space="0" w:color="auto"/>
              <w:right w:val="outset" w:sz="6" w:space="0" w:color="auto"/>
            </w:tcBorders>
            <w:vAlign w:val="center"/>
            <w:hideMark/>
          </w:tcPr>
          <w:p w14:paraId="4795887C" w14:textId="77777777" w:rsidR="00892C57" w:rsidRPr="006D613E" w:rsidRDefault="00892C57" w:rsidP="00F8594A">
            <w:pPr>
              <w:pStyle w:val="TableEntry"/>
            </w:pPr>
            <w:r w:rsidRPr="006D613E">
              <w:t>e.g., medication not configured for piggyback administration in drug library</w:t>
            </w:r>
          </w:p>
        </w:tc>
      </w:tr>
      <w:tr w:rsidR="00892C57" w:rsidRPr="006D613E" w14:paraId="42C4078C"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33CB9C79" w14:textId="77777777" w:rsidR="00892C57" w:rsidRPr="006D613E" w:rsidRDefault="00892C57" w:rsidP="00F8594A">
            <w:pPr>
              <w:pStyle w:val="TableEntry"/>
            </w:pPr>
            <w:r w:rsidRPr="006D613E">
              <w:t>9014</w:t>
            </w:r>
          </w:p>
        </w:tc>
        <w:tc>
          <w:tcPr>
            <w:tcW w:w="3962" w:type="dxa"/>
            <w:tcBorders>
              <w:top w:val="outset" w:sz="6" w:space="0" w:color="auto"/>
              <w:left w:val="outset" w:sz="6" w:space="0" w:color="auto"/>
              <w:bottom w:val="outset" w:sz="6" w:space="0" w:color="auto"/>
              <w:right w:val="outset" w:sz="6" w:space="0" w:color="auto"/>
            </w:tcBorders>
            <w:vAlign w:val="center"/>
            <w:hideMark/>
          </w:tcPr>
          <w:p w14:paraId="253E8E19" w14:textId="77777777" w:rsidR="00892C57" w:rsidRPr="006D613E" w:rsidRDefault="00892C57" w:rsidP="00F8594A">
            <w:pPr>
              <w:pStyle w:val="TableEntry"/>
            </w:pPr>
            <w:r w:rsidRPr="006D613E">
              <w:t>Dose rate or VTBI exceeds maximum</w:t>
            </w:r>
          </w:p>
        </w:tc>
        <w:tc>
          <w:tcPr>
            <w:tcW w:w="3672" w:type="dxa"/>
            <w:tcBorders>
              <w:top w:val="outset" w:sz="6" w:space="0" w:color="auto"/>
              <w:left w:val="outset" w:sz="6" w:space="0" w:color="auto"/>
              <w:bottom w:val="outset" w:sz="6" w:space="0" w:color="auto"/>
              <w:right w:val="outset" w:sz="6" w:space="0" w:color="auto"/>
            </w:tcBorders>
            <w:vAlign w:val="center"/>
            <w:hideMark/>
          </w:tcPr>
          <w:p w14:paraId="6BDE1B23" w14:textId="77777777" w:rsidR="00892C57" w:rsidRPr="006D613E" w:rsidRDefault="00892C57" w:rsidP="00F8594A">
            <w:pPr>
              <w:pStyle w:val="TableEntry"/>
            </w:pPr>
            <w:r w:rsidRPr="006D613E">
              <w:t>e.g., greater than pump maximum</w:t>
            </w:r>
          </w:p>
        </w:tc>
      </w:tr>
      <w:tr w:rsidR="00892C57" w:rsidRPr="006D613E" w14:paraId="12141657"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75626D2F" w14:textId="77777777" w:rsidR="00892C57" w:rsidRPr="006D613E" w:rsidRDefault="00892C57" w:rsidP="00F8594A">
            <w:pPr>
              <w:pStyle w:val="TableEntry"/>
            </w:pPr>
            <w:r w:rsidRPr="006D613E">
              <w:t>9015</w:t>
            </w:r>
          </w:p>
        </w:tc>
        <w:tc>
          <w:tcPr>
            <w:tcW w:w="3962" w:type="dxa"/>
            <w:tcBorders>
              <w:top w:val="outset" w:sz="6" w:space="0" w:color="auto"/>
              <w:left w:val="outset" w:sz="6" w:space="0" w:color="auto"/>
              <w:bottom w:val="outset" w:sz="6" w:space="0" w:color="auto"/>
              <w:right w:val="outset" w:sz="6" w:space="0" w:color="auto"/>
            </w:tcBorders>
            <w:vAlign w:val="center"/>
            <w:hideMark/>
          </w:tcPr>
          <w:p w14:paraId="5C03906B" w14:textId="77777777" w:rsidR="00892C57" w:rsidRPr="006D613E" w:rsidRDefault="00892C57" w:rsidP="00F8594A">
            <w:pPr>
              <w:pStyle w:val="TableEntry"/>
            </w:pPr>
            <w:r w:rsidRPr="006D613E">
              <w:t>Request timed out</w:t>
            </w:r>
          </w:p>
        </w:tc>
        <w:tc>
          <w:tcPr>
            <w:tcW w:w="3672" w:type="dxa"/>
            <w:tcBorders>
              <w:top w:val="outset" w:sz="6" w:space="0" w:color="auto"/>
              <w:left w:val="outset" w:sz="6" w:space="0" w:color="auto"/>
              <w:bottom w:val="outset" w:sz="6" w:space="0" w:color="auto"/>
              <w:right w:val="outset" w:sz="6" w:space="0" w:color="auto"/>
            </w:tcBorders>
            <w:vAlign w:val="center"/>
            <w:hideMark/>
          </w:tcPr>
          <w:p w14:paraId="0FC84BE4" w14:textId="77777777" w:rsidR="00892C57" w:rsidRPr="006D613E" w:rsidRDefault="00892C57" w:rsidP="00F8594A">
            <w:pPr>
              <w:pStyle w:val="TableEntry"/>
            </w:pPr>
          </w:p>
        </w:tc>
      </w:tr>
      <w:tr w:rsidR="00892C57" w:rsidRPr="006D613E" w14:paraId="32DC6010"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27A9B709" w14:textId="77777777" w:rsidR="00892C57" w:rsidRPr="006D613E" w:rsidRDefault="00892C57" w:rsidP="00F8594A">
            <w:pPr>
              <w:pStyle w:val="TableEntry"/>
            </w:pPr>
            <w:r w:rsidRPr="006D613E">
              <w:t>9016</w:t>
            </w:r>
          </w:p>
        </w:tc>
        <w:tc>
          <w:tcPr>
            <w:tcW w:w="3962" w:type="dxa"/>
            <w:tcBorders>
              <w:top w:val="outset" w:sz="6" w:space="0" w:color="auto"/>
              <w:left w:val="outset" w:sz="6" w:space="0" w:color="auto"/>
              <w:bottom w:val="outset" w:sz="6" w:space="0" w:color="auto"/>
              <w:right w:val="outset" w:sz="6" w:space="0" w:color="auto"/>
            </w:tcBorders>
            <w:vAlign w:val="center"/>
            <w:hideMark/>
          </w:tcPr>
          <w:p w14:paraId="34DFAD49" w14:textId="77777777" w:rsidR="00892C57" w:rsidRPr="006D613E" w:rsidRDefault="00892C57" w:rsidP="00F8594A">
            <w:pPr>
              <w:pStyle w:val="TableEntry"/>
            </w:pPr>
            <w:r w:rsidRPr="006D613E">
              <w:t>Other error</w:t>
            </w:r>
          </w:p>
        </w:tc>
        <w:tc>
          <w:tcPr>
            <w:tcW w:w="3672" w:type="dxa"/>
            <w:tcBorders>
              <w:top w:val="outset" w:sz="6" w:space="0" w:color="auto"/>
              <w:left w:val="outset" w:sz="6" w:space="0" w:color="auto"/>
              <w:bottom w:val="outset" w:sz="6" w:space="0" w:color="auto"/>
              <w:right w:val="outset" w:sz="6" w:space="0" w:color="auto"/>
            </w:tcBorders>
            <w:vAlign w:val="center"/>
            <w:hideMark/>
          </w:tcPr>
          <w:p w14:paraId="04079B45" w14:textId="77777777" w:rsidR="00892C57" w:rsidRPr="006D613E" w:rsidRDefault="00892C57" w:rsidP="00F8594A">
            <w:pPr>
              <w:pStyle w:val="TableEntry"/>
            </w:pPr>
            <w:r w:rsidRPr="006D613E">
              <w:t>Used when other errors are not applicable</w:t>
            </w:r>
          </w:p>
        </w:tc>
      </w:tr>
      <w:tr w:rsidR="00892C57" w:rsidRPr="006D613E" w14:paraId="0DC9875C"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4B5E0FEB" w14:textId="77777777" w:rsidR="00892C57" w:rsidRPr="006D613E" w:rsidRDefault="00892C57" w:rsidP="00F8594A">
            <w:pPr>
              <w:pStyle w:val="TableEntry"/>
            </w:pPr>
            <w:r w:rsidRPr="006D613E">
              <w:t>9017</w:t>
            </w:r>
          </w:p>
        </w:tc>
        <w:tc>
          <w:tcPr>
            <w:tcW w:w="3962" w:type="dxa"/>
            <w:tcBorders>
              <w:top w:val="outset" w:sz="6" w:space="0" w:color="auto"/>
              <w:left w:val="outset" w:sz="6" w:space="0" w:color="auto"/>
              <w:bottom w:val="outset" w:sz="6" w:space="0" w:color="auto"/>
              <w:right w:val="outset" w:sz="6" w:space="0" w:color="auto"/>
            </w:tcBorders>
            <w:vAlign w:val="center"/>
            <w:hideMark/>
          </w:tcPr>
          <w:p w14:paraId="7295767F" w14:textId="77777777" w:rsidR="00892C57" w:rsidRPr="006D613E" w:rsidRDefault="00892C57" w:rsidP="00F8594A">
            <w:pPr>
              <w:pStyle w:val="TableEntry"/>
            </w:pPr>
            <w:r w:rsidRPr="006D613E">
              <w:t>Infuser cannot accept program</w:t>
            </w:r>
          </w:p>
        </w:tc>
        <w:tc>
          <w:tcPr>
            <w:tcW w:w="3672" w:type="dxa"/>
            <w:tcBorders>
              <w:top w:val="outset" w:sz="6" w:space="0" w:color="auto"/>
              <w:left w:val="outset" w:sz="6" w:space="0" w:color="auto"/>
              <w:bottom w:val="outset" w:sz="6" w:space="0" w:color="auto"/>
              <w:right w:val="outset" w:sz="6" w:space="0" w:color="auto"/>
            </w:tcBorders>
            <w:vAlign w:val="center"/>
            <w:hideMark/>
          </w:tcPr>
          <w:p w14:paraId="6AEFD4F4" w14:textId="77777777" w:rsidR="00892C57" w:rsidRPr="006D613E" w:rsidRDefault="00892C57" w:rsidP="00F8594A">
            <w:pPr>
              <w:pStyle w:val="TableEntry"/>
            </w:pPr>
            <w:r w:rsidRPr="006D613E">
              <w:t>Infuser is in a state where it cannot accept program; e.g., alarming or in standby</w:t>
            </w:r>
          </w:p>
        </w:tc>
      </w:tr>
      <w:tr w:rsidR="00892C57" w:rsidRPr="006D613E" w14:paraId="1DFE9CD4"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075A8B7F" w14:textId="77777777" w:rsidR="00892C57" w:rsidRPr="006D613E" w:rsidRDefault="00892C57" w:rsidP="00F8594A">
            <w:pPr>
              <w:pStyle w:val="TableEntry"/>
            </w:pPr>
            <w:r w:rsidRPr="006D613E">
              <w:t>9018</w:t>
            </w:r>
          </w:p>
        </w:tc>
        <w:tc>
          <w:tcPr>
            <w:tcW w:w="3962" w:type="dxa"/>
            <w:tcBorders>
              <w:top w:val="outset" w:sz="6" w:space="0" w:color="auto"/>
              <w:left w:val="outset" w:sz="6" w:space="0" w:color="auto"/>
              <w:bottom w:val="outset" w:sz="6" w:space="0" w:color="auto"/>
              <w:right w:val="outset" w:sz="6" w:space="0" w:color="auto"/>
            </w:tcBorders>
            <w:vAlign w:val="center"/>
            <w:hideMark/>
          </w:tcPr>
          <w:p w14:paraId="37A64E05" w14:textId="77777777" w:rsidR="00892C57" w:rsidRPr="006D613E" w:rsidRDefault="00892C57" w:rsidP="00F8594A">
            <w:pPr>
              <w:pStyle w:val="TableEntry"/>
            </w:pPr>
            <w:r w:rsidRPr="006D613E">
              <w:t>Parameter (</w:t>
            </w:r>
            <w:proofErr w:type="spellStart"/>
            <w:r w:rsidRPr="006D613E">
              <w:t>ParameterName</w:t>
            </w:r>
            <w:proofErr w:type="spellEnd"/>
            <w:r w:rsidRPr="006D613E">
              <w:t>) does not match drug library   </w:t>
            </w:r>
          </w:p>
        </w:tc>
        <w:tc>
          <w:tcPr>
            <w:tcW w:w="3672" w:type="dxa"/>
            <w:tcBorders>
              <w:top w:val="outset" w:sz="6" w:space="0" w:color="auto"/>
              <w:left w:val="outset" w:sz="6" w:space="0" w:color="auto"/>
              <w:bottom w:val="outset" w:sz="6" w:space="0" w:color="auto"/>
              <w:right w:val="outset" w:sz="6" w:space="0" w:color="auto"/>
            </w:tcBorders>
            <w:vAlign w:val="center"/>
            <w:hideMark/>
          </w:tcPr>
          <w:p w14:paraId="020BE937" w14:textId="77777777" w:rsidR="00892C57" w:rsidRPr="006D613E" w:rsidRDefault="00892C57" w:rsidP="00F8594A">
            <w:pPr>
              <w:pStyle w:val="TableEntry"/>
            </w:pPr>
            <w:r w:rsidRPr="006D613E">
              <w:t xml:space="preserve">e.g., Give Strength Units (RXG-18) = mg, drug library = </w:t>
            </w:r>
            <w:proofErr w:type="spellStart"/>
            <w:r w:rsidRPr="006D613E">
              <w:t>mEq</w:t>
            </w:r>
            <w:proofErr w:type="spellEnd"/>
          </w:p>
        </w:tc>
      </w:tr>
      <w:tr w:rsidR="00892C57" w:rsidRPr="006D613E" w14:paraId="7EAEB603"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4BD32D2F" w14:textId="77777777" w:rsidR="00892C57" w:rsidRPr="006D613E" w:rsidRDefault="00892C57" w:rsidP="00F8594A">
            <w:pPr>
              <w:pStyle w:val="TableEntry"/>
            </w:pPr>
            <w:r w:rsidRPr="006D613E">
              <w:t>9019</w:t>
            </w:r>
          </w:p>
        </w:tc>
        <w:tc>
          <w:tcPr>
            <w:tcW w:w="3962" w:type="dxa"/>
            <w:tcBorders>
              <w:top w:val="outset" w:sz="6" w:space="0" w:color="auto"/>
              <w:left w:val="outset" w:sz="6" w:space="0" w:color="auto"/>
              <w:bottom w:val="outset" w:sz="6" w:space="0" w:color="auto"/>
              <w:right w:val="outset" w:sz="6" w:space="0" w:color="auto"/>
            </w:tcBorders>
            <w:vAlign w:val="center"/>
            <w:hideMark/>
          </w:tcPr>
          <w:p w14:paraId="7F794F71" w14:textId="77777777" w:rsidR="00892C57" w:rsidRPr="006D613E" w:rsidRDefault="00892C57" w:rsidP="00F8594A">
            <w:pPr>
              <w:pStyle w:val="TableEntry"/>
            </w:pPr>
            <w:r w:rsidRPr="006D613E">
              <w:t>Patient weight missing</w:t>
            </w:r>
          </w:p>
        </w:tc>
        <w:tc>
          <w:tcPr>
            <w:tcW w:w="3672" w:type="dxa"/>
            <w:tcBorders>
              <w:top w:val="outset" w:sz="6" w:space="0" w:color="auto"/>
              <w:left w:val="outset" w:sz="6" w:space="0" w:color="auto"/>
              <w:bottom w:val="outset" w:sz="6" w:space="0" w:color="auto"/>
              <w:right w:val="outset" w:sz="6" w:space="0" w:color="auto"/>
            </w:tcBorders>
            <w:vAlign w:val="center"/>
            <w:hideMark/>
          </w:tcPr>
          <w:p w14:paraId="6BE9AD6A" w14:textId="77777777" w:rsidR="00892C57" w:rsidRPr="006D613E" w:rsidRDefault="00892C57" w:rsidP="00F8594A">
            <w:pPr>
              <w:pStyle w:val="TableEntry"/>
            </w:pPr>
            <w:r w:rsidRPr="006D613E">
              <w:t>Drug is weight-based or BSA-based, but patient weight OBX is missing</w:t>
            </w:r>
          </w:p>
        </w:tc>
      </w:tr>
      <w:tr w:rsidR="00892C57" w:rsidRPr="006D613E" w14:paraId="36149256"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0F8990B2" w14:textId="77777777" w:rsidR="00892C57" w:rsidRPr="006D613E" w:rsidRDefault="00892C57" w:rsidP="00F8594A">
            <w:pPr>
              <w:pStyle w:val="TableEntry"/>
            </w:pPr>
            <w:r w:rsidRPr="006D613E">
              <w:t>9020</w:t>
            </w:r>
          </w:p>
        </w:tc>
        <w:tc>
          <w:tcPr>
            <w:tcW w:w="3962" w:type="dxa"/>
            <w:tcBorders>
              <w:top w:val="outset" w:sz="6" w:space="0" w:color="auto"/>
              <w:left w:val="outset" w:sz="6" w:space="0" w:color="auto"/>
              <w:bottom w:val="outset" w:sz="6" w:space="0" w:color="auto"/>
              <w:right w:val="outset" w:sz="6" w:space="0" w:color="auto"/>
            </w:tcBorders>
            <w:vAlign w:val="center"/>
            <w:hideMark/>
          </w:tcPr>
          <w:p w14:paraId="2B80BD07" w14:textId="77777777" w:rsidR="00892C57" w:rsidRPr="006D613E" w:rsidRDefault="00892C57" w:rsidP="00F8594A">
            <w:pPr>
              <w:pStyle w:val="TableEntry"/>
            </w:pPr>
            <w:r w:rsidRPr="006D613E">
              <w:t>Patient height missing</w:t>
            </w:r>
          </w:p>
        </w:tc>
        <w:tc>
          <w:tcPr>
            <w:tcW w:w="3672" w:type="dxa"/>
            <w:tcBorders>
              <w:top w:val="outset" w:sz="6" w:space="0" w:color="auto"/>
              <w:left w:val="outset" w:sz="6" w:space="0" w:color="auto"/>
              <w:bottom w:val="outset" w:sz="6" w:space="0" w:color="auto"/>
              <w:right w:val="outset" w:sz="6" w:space="0" w:color="auto"/>
            </w:tcBorders>
            <w:vAlign w:val="center"/>
            <w:hideMark/>
          </w:tcPr>
          <w:p w14:paraId="04E09083" w14:textId="77777777" w:rsidR="00892C57" w:rsidRPr="006D613E" w:rsidRDefault="00892C57" w:rsidP="00F8594A">
            <w:pPr>
              <w:pStyle w:val="TableEntry"/>
            </w:pPr>
            <w:r w:rsidRPr="006D613E">
              <w:t>Drug is BSA-based, but patient height OBX is missing </w:t>
            </w:r>
          </w:p>
        </w:tc>
      </w:tr>
      <w:tr w:rsidR="00892C57" w:rsidRPr="006D613E" w14:paraId="5F269654"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4E3EAF2E" w14:textId="77777777" w:rsidR="00892C57" w:rsidRPr="006D613E" w:rsidRDefault="00892C57" w:rsidP="00F8594A">
            <w:pPr>
              <w:pStyle w:val="TableEntry"/>
            </w:pPr>
            <w:r w:rsidRPr="006D613E">
              <w:lastRenderedPageBreak/>
              <w:t>9021</w:t>
            </w:r>
          </w:p>
        </w:tc>
        <w:tc>
          <w:tcPr>
            <w:tcW w:w="3962" w:type="dxa"/>
            <w:tcBorders>
              <w:top w:val="outset" w:sz="6" w:space="0" w:color="auto"/>
              <w:left w:val="outset" w:sz="6" w:space="0" w:color="auto"/>
              <w:bottom w:val="outset" w:sz="6" w:space="0" w:color="auto"/>
              <w:right w:val="outset" w:sz="6" w:space="0" w:color="auto"/>
            </w:tcBorders>
            <w:vAlign w:val="center"/>
            <w:hideMark/>
          </w:tcPr>
          <w:p w14:paraId="55D34B8E" w14:textId="77777777" w:rsidR="00892C57" w:rsidRPr="006D613E" w:rsidRDefault="00892C57" w:rsidP="00F8594A">
            <w:pPr>
              <w:pStyle w:val="TableEntry"/>
            </w:pPr>
            <w:r w:rsidRPr="006D613E">
              <w:t>Care area or profile mismatch</w:t>
            </w:r>
          </w:p>
        </w:tc>
        <w:tc>
          <w:tcPr>
            <w:tcW w:w="3672" w:type="dxa"/>
            <w:tcBorders>
              <w:top w:val="outset" w:sz="6" w:space="0" w:color="auto"/>
              <w:left w:val="outset" w:sz="6" w:space="0" w:color="auto"/>
              <w:bottom w:val="outset" w:sz="6" w:space="0" w:color="auto"/>
              <w:right w:val="outset" w:sz="6" w:space="0" w:color="auto"/>
            </w:tcBorders>
            <w:vAlign w:val="center"/>
            <w:hideMark/>
          </w:tcPr>
          <w:p w14:paraId="26066A3E" w14:textId="77777777" w:rsidR="00892C57" w:rsidRPr="006D613E" w:rsidRDefault="00892C57" w:rsidP="00F8594A">
            <w:pPr>
              <w:pStyle w:val="TableEntry"/>
            </w:pPr>
            <w:r w:rsidRPr="006D613E">
              <w:t>Care area or profile not cleared on pump; or pump is set to a different care area</w:t>
            </w:r>
          </w:p>
        </w:tc>
      </w:tr>
      <w:tr w:rsidR="00892C57" w:rsidRPr="006D613E" w14:paraId="037D82AA"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6661EB21" w14:textId="77777777" w:rsidR="00892C57" w:rsidRPr="006D613E" w:rsidRDefault="00892C57" w:rsidP="00F8594A">
            <w:pPr>
              <w:pStyle w:val="TableEntry"/>
            </w:pPr>
            <w:r w:rsidRPr="006D613E">
              <w:t>9022</w:t>
            </w:r>
          </w:p>
        </w:tc>
        <w:tc>
          <w:tcPr>
            <w:tcW w:w="3962" w:type="dxa"/>
            <w:tcBorders>
              <w:top w:val="outset" w:sz="6" w:space="0" w:color="auto"/>
              <w:left w:val="outset" w:sz="6" w:space="0" w:color="auto"/>
              <w:bottom w:val="outset" w:sz="6" w:space="0" w:color="auto"/>
              <w:right w:val="outset" w:sz="6" w:space="0" w:color="auto"/>
            </w:tcBorders>
            <w:vAlign w:val="center"/>
            <w:hideMark/>
          </w:tcPr>
          <w:p w14:paraId="5586504A" w14:textId="77777777" w:rsidR="00892C57" w:rsidRPr="006D613E" w:rsidRDefault="00892C57" w:rsidP="00F8594A">
            <w:pPr>
              <w:pStyle w:val="TableEntry"/>
            </w:pPr>
            <w:r w:rsidRPr="006D613E">
              <w:t>Requested infusion program is stale</w:t>
            </w:r>
          </w:p>
        </w:tc>
        <w:tc>
          <w:tcPr>
            <w:tcW w:w="3672" w:type="dxa"/>
            <w:tcBorders>
              <w:top w:val="outset" w:sz="6" w:space="0" w:color="auto"/>
              <w:left w:val="outset" w:sz="6" w:space="0" w:color="auto"/>
              <w:bottom w:val="outset" w:sz="6" w:space="0" w:color="auto"/>
              <w:right w:val="outset" w:sz="6" w:space="0" w:color="auto"/>
            </w:tcBorders>
            <w:vAlign w:val="center"/>
            <w:hideMark/>
          </w:tcPr>
          <w:p w14:paraId="1CC31807" w14:textId="77777777" w:rsidR="00892C57" w:rsidRPr="006D613E" w:rsidRDefault="00892C57" w:rsidP="00F8594A">
            <w:pPr>
              <w:pStyle w:val="TableEntry"/>
            </w:pPr>
            <w:r w:rsidRPr="006D613E">
              <w:t>The value of ORC.9 is older than what the IOC will allow to program the pump</w:t>
            </w:r>
          </w:p>
        </w:tc>
      </w:tr>
      <w:tr w:rsidR="00892C57" w:rsidRPr="006D613E" w14:paraId="1D64CFAD"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010A5721" w14:textId="77777777" w:rsidR="00892C57" w:rsidRPr="006D613E" w:rsidRDefault="00892C57" w:rsidP="00F8594A">
            <w:pPr>
              <w:pStyle w:val="TableEntry"/>
            </w:pPr>
            <w:r w:rsidRPr="006D613E">
              <w:t>9023</w:t>
            </w:r>
          </w:p>
        </w:tc>
        <w:tc>
          <w:tcPr>
            <w:tcW w:w="3962" w:type="dxa"/>
            <w:tcBorders>
              <w:top w:val="outset" w:sz="6" w:space="0" w:color="auto"/>
              <w:left w:val="outset" w:sz="6" w:space="0" w:color="auto"/>
              <w:bottom w:val="outset" w:sz="6" w:space="0" w:color="auto"/>
              <w:right w:val="outset" w:sz="6" w:space="0" w:color="auto"/>
            </w:tcBorders>
            <w:vAlign w:val="center"/>
            <w:hideMark/>
          </w:tcPr>
          <w:p w14:paraId="04BD3647" w14:textId="77777777" w:rsidR="00892C57" w:rsidRPr="006D613E" w:rsidRDefault="00892C57" w:rsidP="00F8594A">
            <w:pPr>
              <w:pStyle w:val="TableEntry"/>
            </w:pPr>
            <w:r w:rsidRPr="006D613E">
              <w:t>Program rejected by user</w:t>
            </w:r>
          </w:p>
        </w:tc>
        <w:tc>
          <w:tcPr>
            <w:tcW w:w="3672" w:type="dxa"/>
            <w:tcBorders>
              <w:top w:val="outset" w:sz="6" w:space="0" w:color="auto"/>
              <w:left w:val="outset" w:sz="6" w:space="0" w:color="auto"/>
              <w:bottom w:val="outset" w:sz="6" w:space="0" w:color="auto"/>
              <w:right w:val="outset" w:sz="6" w:space="0" w:color="auto"/>
            </w:tcBorders>
            <w:vAlign w:val="center"/>
            <w:hideMark/>
          </w:tcPr>
          <w:p w14:paraId="69D7F87D" w14:textId="77777777" w:rsidR="00892C57" w:rsidRPr="006D613E" w:rsidRDefault="00892C57" w:rsidP="00F8594A">
            <w:pPr>
              <w:pStyle w:val="TableEntry"/>
            </w:pPr>
            <w:r w:rsidRPr="006D613E">
              <w:t>Program rejected by user prior to starting infusion</w:t>
            </w:r>
          </w:p>
        </w:tc>
      </w:tr>
      <w:tr w:rsidR="00892C57" w:rsidRPr="006D613E" w14:paraId="278ADD9B" w14:textId="77777777" w:rsidTr="00F8594A">
        <w:tc>
          <w:tcPr>
            <w:tcW w:w="1110" w:type="dxa"/>
            <w:tcBorders>
              <w:top w:val="outset" w:sz="6" w:space="0" w:color="auto"/>
              <w:left w:val="outset" w:sz="6" w:space="0" w:color="auto"/>
              <w:bottom w:val="outset" w:sz="6" w:space="0" w:color="auto"/>
              <w:right w:val="outset" w:sz="6" w:space="0" w:color="auto"/>
            </w:tcBorders>
            <w:vAlign w:val="center"/>
            <w:hideMark/>
          </w:tcPr>
          <w:p w14:paraId="3F7FE887" w14:textId="77777777" w:rsidR="00892C57" w:rsidRPr="006D613E" w:rsidRDefault="00892C57" w:rsidP="00F8594A">
            <w:pPr>
              <w:pStyle w:val="TableEntry"/>
            </w:pPr>
            <w:r w:rsidRPr="006D613E">
              <w:t>9024</w:t>
            </w:r>
          </w:p>
        </w:tc>
        <w:tc>
          <w:tcPr>
            <w:tcW w:w="3962" w:type="dxa"/>
            <w:tcBorders>
              <w:top w:val="outset" w:sz="6" w:space="0" w:color="auto"/>
              <w:left w:val="outset" w:sz="6" w:space="0" w:color="auto"/>
              <w:bottom w:val="outset" w:sz="6" w:space="0" w:color="auto"/>
              <w:right w:val="outset" w:sz="6" w:space="0" w:color="auto"/>
            </w:tcBorders>
            <w:vAlign w:val="center"/>
            <w:hideMark/>
          </w:tcPr>
          <w:p w14:paraId="2908643A" w14:textId="77777777" w:rsidR="00892C57" w:rsidRPr="006D613E" w:rsidRDefault="00892C57" w:rsidP="00F8594A">
            <w:pPr>
              <w:pStyle w:val="TableEntry"/>
            </w:pPr>
            <w:r w:rsidRPr="006D613E">
              <w:t>Drug library hard limit exceeded</w:t>
            </w:r>
          </w:p>
        </w:tc>
        <w:tc>
          <w:tcPr>
            <w:tcW w:w="3672" w:type="dxa"/>
            <w:tcBorders>
              <w:top w:val="outset" w:sz="6" w:space="0" w:color="auto"/>
              <w:left w:val="outset" w:sz="6" w:space="0" w:color="auto"/>
              <w:bottom w:val="outset" w:sz="6" w:space="0" w:color="auto"/>
              <w:right w:val="outset" w:sz="6" w:space="0" w:color="auto"/>
            </w:tcBorders>
            <w:vAlign w:val="center"/>
            <w:hideMark/>
          </w:tcPr>
          <w:p w14:paraId="41F9CF1A" w14:textId="77777777" w:rsidR="00892C57" w:rsidRPr="006D613E" w:rsidRDefault="00892C57" w:rsidP="00F8594A">
            <w:pPr>
              <w:pStyle w:val="TableEntry"/>
            </w:pPr>
            <w:r w:rsidRPr="006D613E">
              <w:t>e.g., dose exceeds maximum allowable for medication</w:t>
            </w:r>
          </w:p>
        </w:tc>
      </w:tr>
      <w:tr w:rsidR="00892C57" w:rsidRPr="006D613E" w14:paraId="70774973" w14:textId="77777777" w:rsidTr="00892C57">
        <w:tc>
          <w:tcPr>
            <w:tcW w:w="11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5644FE3" w14:textId="77777777" w:rsidR="00892C57" w:rsidRPr="006D613E" w:rsidRDefault="00892C57" w:rsidP="00892C57">
            <w:pPr>
              <w:pStyle w:val="TableEntry"/>
            </w:pPr>
            <w:r w:rsidRPr="006D613E">
              <w:t>9025</w:t>
            </w:r>
          </w:p>
        </w:tc>
        <w:tc>
          <w:tcPr>
            <w:tcW w:w="3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459835E" w14:textId="77777777" w:rsidR="00892C57" w:rsidRPr="006D613E" w:rsidRDefault="00892C57" w:rsidP="00892C57">
            <w:pPr>
              <w:pStyle w:val="TableEntry"/>
            </w:pPr>
            <w:r w:rsidRPr="006D613E">
              <w:t>Lockout interval missing</w:t>
            </w:r>
          </w:p>
        </w:tc>
        <w:tc>
          <w:tcPr>
            <w:tcW w:w="36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118710" w14:textId="77777777" w:rsidR="00892C57" w:rsidRPr="006D613E" w:rsidRDefault="00892C57" w:rsidP="00892C57">
            <w:pPr>
              <w:pStyle w:val="TableEntry"/>
            </w:pPr>
            <w:r w:rsidRPr="006D613E">
              <w:t>Lockout Interval is required when Patient Dose is present</w:t>
            </w:r>
          </w:p>
        </w:tc>
      </w:tr>
      <w:tr w:rsidR="00892C57" w:rsidRPr="006D613E" w14:paraId="33A0CFEB" w14:textId="77777777" w:rsidTr="00892C57">
        <w:tc>
          <w:tcPr>
            <w:tcW w:w="11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49BC69" w14:textId="77777777" w:rsidR="00892C57" w:rsidRPr="006D613E" w:rsidRDefault="00892C57" w:rsidP="00892C57">
            <w:pPr>
              <w:pStyle w:val="TableEntry"/>
            </w:pPr>
            <w:r w:rsidRPr="006D613E">
              <w:t>9026</w:t>
            </w:r>
          </w:p>
        </w:tc>
        <w:tc>
          <w:tcPr>
            <w:tcW w:w="3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DD6E5" w14:textId="77777777" w:rsidR="00892C57" w:rsidRPr="006D613E" w:rsidRDefault="00892C57" w:rsidP="00892C57">
            <w:pPr>
              <w:pStyle w:val="TableEntry"/>
            </w:pPr>
            <w:r w:rsidRPr="006D613E">
              <w:t>Dose limit missing</w:t>
            </w:r>
          </w:p>
        </w:tc>
        <w:tc>
          <w:tcPr>
            <w:tcW w:w="36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B9E55B" w14:textId="77777777" w:rsidR="00892C57" w:rsidRPr="006D613E" w:rsidRDefault="00892C57" w:rsidP="00892C57">
            <w:pPr>
              <w:pStyle w:val="TableEntry"/>
            </w:pPr>
            <w:r w:rsidRPr="006D613E">
              <w:t>PCA dose limit is required but missing</w:t>
            </w:r>
          </w:p>
        </w:tc>
      </w:tr>
      <w:tr w:rsidR="00892C57" w:rsidRPr="006D613E" w14:paraId="6D77C2FE" w14:textId="77777777" w:rsidTr="00892C57">
        <w:tc>
          <w:tcPr>
            <w:tcW w:w="11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552783" w14:textId="77777777" w:rsidR="00892C57" w:rsidRPr="006D613E" w:rsidRDefault="00892C57" w:rsidP="00892C57">
            <w:pPr>
              <w:pStyle w:val="TableEntry"/>
            </w:pPr>
            <w:r w:rsidRPr="006D613E">
              <w:t>9027</w:t>
            </w:r>
          </w:p>
        </w:tc>
        <w:tc>
          <w:tcPr>
            <w:tcW w:w="3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D9AED2" w14:textId="77777777" w:rsidR="00892C57" w:rsidRPr="006D613E" w:rsidRDefault="00892C57" w:rsidP="00892C57">
            <w:pPr>
              <w:pStyle w:val="TableEntry"/>
            </w:pPr>
            <w:r w:rsidRPr="006D613E">
              <w:t>Patient BSA missing</w:t>
            </w:r>
          </w:p>
        </w:tc>
        <w:tc>
          <w:tcPr>
            <w:tcW w:w="36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148D26" w14:textId="77777777" w:rsidR="00892C57" w:rsidRPr="006D613E" w:rsidRDefault="00892C57" w:rsidP="00892C57">
            <w:pPr>
              <w:pStyle w:val="TableEntry"/>
            </w:pPr>
            <w:r w:rsidRPr="006D613E">
              <w:t>Drug is BSA-based but BSA OBX is missing</w:t>
            </w:r>
          </w:p>
        </w:tc>
      </w:tr>
    </w:tbl>
    <w:p w14:paraId="2B19A9D5" w14:textId="77777777" w:rsidR="001A4392" w:rsidRPr="006D613E" w:rsidRDefault="001A4392">
      <w:pPr>
        <w:pStyle w:val="BodyText"/>
      </w:pPr>
    </w:p>
    <w:p w14:paraId="1295165D" w14:textId="77777777" w:rsidR="00B11855" w:rsidRPr="006D613E" w:rsidRDefault="003D003E" w:rsidP="00993D66">
      <w:pPr>
        <w:pStyle w:val="HL7Field"/>
      </w:pPr>
      <w:r w:rsidRPr="006D613E">
        <w:t>ERR-5   Application Error Code</w:t>
      </w:r>
    </w:p>
    <w:p w14:paraId="7C87BA49" w14:textId="77777777" w:rsidR="00B11855" w:rsidRPr="006D613E" w:rsidRDefault="003D003E" w:rsidP="00DF61EC">
      <w:pPr>
        <w:pStyle w:val="HL7FieldIndent2"/>
        <w:rPr>
          <w:noProof w:val="0"/>
        </w:rPr>
      </w:pPr>
      <w:r w:rsidRPr="006D613E">
        <w:rPr>
          <w:noProof w:val="0"/>
        </w:rPr>
        <w:t>Application specific codes for infusion-related errors resulting from a PCD-03 transaction, identifying the specific error that occurred, are given in the IHE PCD Application Error Table</w:t>
      </w:r>
      <w:proofErr w:type="gramStart"/>
      <w:r w:rsidR="00CB6BE2" w:rsidRPr="006D613E">
        <w:rPr>
          <w:noProof w:val="0"/>
        </w:rPr>
        <w:t>..</w:t>
      </w:r>
      <w:proofErr w:type="gramEnd"/>
      <w:r w:rsidR="00CB6BE2" w:rsidRPr="006D613E">
        <w:rPr>
          <w:noProof w:val="0"/>
        </w:rPr>
        <w:t xml:space="preserve"> New codes may be added from time to time </w:t>
      </w:r>
      <w:r w:rsidR="009C3179" w:rsidRPr="006D613E">
        <w:rPr>
          <w:noProof w:val="0"/>
        </w:rPr>
        <w:t>through</w:t>
      </w:r>
      <w:r w:rsidR="00CB6BE2" w:rsidRPr="006D613E">
        <w:rPr>
          <w:noProof w:val="0"/>
        </w:rPr>
        <w:t xml:space="preserve"> the IHE Change Proposal Process</w:t>
      </w:r>
      <w:r w:rsidR="002E782A" w:rsidRPr="006D613E">
        <w:rPr>
          <w:noProof w:val="0"/>
        </w:rPr>
        <w:t xml:space="preserve">. </w:t>
      </w:r>
      <w:r w:rsidR="00CB6BE2" w:rsidRPr="006D613E">
        <w:rPr>
          <w:noProof w:val="0"/>
        </w:rPr>
        <w:t>T</w:t>
      </w:r>
      <w:r w:rsidRPr="006D613E">
        <w:rPr>
          <w:noProof w:val="0"/>
        </w:rPr>
        <w:t>he IHE PCD website should be consulted for the latest approved table (</w:t>
      </w:r>
      <w:hyperlink r:id="rId61" w:history="1">
        <w:r w:rsidRPr="006D613E">
          <w:rPr>
            <w:noProof w:val="0"/>
            <w:color w:val="0000FF"/>
            <w:u w:val="single" w:color="0000FF"/>
          </w:rPr>
          <w:t>http://wiki.ihe.net/index.php?title=PumpErrorCodes</w:t>
        </w:r>
      </w:hyperlink>
      <w:r w:rsidRPr="006D613E">
        <w:rPr>
          <w:noProof w:val="0"/>
        </w:rPr>
        <w:t>).</w:t>
      </w:r>
    </w:p>
    <w:p w14:paraId="7E026DD0" w14:textId="77777777" w:rsidR="00B11855" w:rsidRPr="006D613E" w:rsidRDefault="003D003E" w:rsidP="00993D66">
      <w:pPr>
        <w:pStyle w:val="HL7Field"/>
      </w:pPr>
      <w:r w:rsidRPr="006D613E">
        <w:t>ERR-6   Application Error Parameter</w:t>
      </w:r>
    </w:p>
    <w:p w14:paraId="3E3BC8F6" w14:textId="77777777" w:rsidR="00B11855" w:rsidRPr="006D613E" w:rsidRDefault="003D003E" w:rsidP="00DF61EC">
      <w:pPr>
        <w:pStyle w:val="HL7FieldIndent2"/>
        <w:rPr>
          <w:noProof w:val="0"/>
        </w:rPr>
      </w:pPr>
      <w:r w:rsidRPr="006D613E">
        <w:rPr>
          <w:noProof w:val="0"/>
        </w:rPr>
        <w:t>Additional information to be used with application specific codes calling for the input of Parameter names or values as called for in the IHE PCD Application Error Table.</w:t>
      </w:r>
    </w:p>
    <w:p w14:paraId="16995DB6" w14:textId="77777777" w:rsidR="00B11855" w:rsidRPr="006D613E" w:rsidRDefault="003D003E" w:rsidP="005F16F9">
      <w:pPr>
        <w:pStyle w:val="AppendixHeading2"/>
        <w:rPr>
          <w:noProof w:val="0"/>
        </w:rPr>
      </w:pPr>
      <w:bookmarkStart w:id="535" w:name="_Toc401769856"/>
      <w:bookmarkStart w:id="536" w:name="_Toc466373801"/>
      <w:r w:rsidRPr="006D613E">
        <w:rPr>
          <w:noProof w:val="0"/>
        </w:rPr>
        <w:t>NTE - Notes and Comment Segment</w:t>
      </w:r>
      <w:bookmarkEnd w:id="535"/>
      <w:bookmarkEnd w:id="536"/>
    </w:p>
    <w:p w14:paraId="14ACC884" w14:textId="63AC8BEF" w:rsidR="00B11855" w:rsidRPr="006D613E" w:rsidRDefault="006D613E" w:rsidP="00CB723D">
      <w:pPr>
        <w:pStyle w:val="BodyText"/>
      </w:pPr>
      <w:r>
        <w:t>HL7</w:t>
      </w:r>
      <w:r w:rsidR="00995105" w:rsidRPr="006D613E">
        <w:t xml:space="preserve"> </w:t>
      </w:r>
      <w:proofErr w:type="gramStart"/>
      <w:r w:rsidR="003D003E" w:rsidRPr="006D613E">
        <w:t>v2.6 :</w:t>
      </w:r>
      <w:proofErr w:type="gramEnd"/>
      <w:r w:rsidR="003D003E" w:rsidRPr="006D613E">
        <w:t xml:space="preserve"> chapter 2 (2.4.10)</w:t>
      </w:r>
    </w:p>
    <w:p w14:paraId="439528AD" w14:textId="77777777" w:rsidR="00B11855" w:rsidRPr="006D613E" w:rsidRDefault="003D003E" w:rsidP="00CB723D">
      <w:pPr>
        <w:pStyle w:val="BodyText"/>
      </w:pPr>
      <w:r w:rsidRPr="006D613E">
        <w:t>This segment is used for sending notes and comments.</w:t>
      </w:r>
    </w:p>
    <w:p w14:paraId="4C463B94" w14:textId="77777777" w:rsidR="00B11855" w:rsidRPr="006D613E" w:rsidRDefault="003D003E" w:rsidP="00CB723D">
      <w:pPr>
        <w:pStyle w:val="BodyText"/>
      </w:pPr>
      <w:r w:rsidRPr="006D613E">
        <w:t>The IHE PCD Technical Framework limits the use of this segment to only one purpose: to comment the observations and the orders. Therefore, in the messages of this Integration Profile, NTE segments appear only following either OBR or OBX segments.</w:t>
      </w:r>
    </w:p>
    <w:p w14:paraId="3D688897" w14:textId="77777777" w:rsidR="00B11855" w:rsidRPr="006D613E" w:rsidRDefault="003D003E" w:rsidP="00CB723D">
      <w:pPr>
        <w:pStyle w:val="BodyText"/>
      </w:pPr>
      <w:r w:rsidRPr="006D613E">
        <w:t xml:space="preserve">Information that can be coded in OBX segments or OBR segments shall not be sent in a NTE segment. </w:t>
      </w:r>
    </w:p>
    <w:p w14:paraId="6E4CCAF1" w14:textId="77777777" w:rsidR="00B11855" w:rsidRPr="006D613E" w:rsidRDefault="003D003E" w:rsidP="00CB723D">
      <w:pPr>
        <w:pStyle w:val="BodyText"/>
      </w:pPr>
      <w:r w:rsidRPr="006D613E">
        <w:t>Detail of the fields used by the NTE segment in the PCD Observation Message is given below.</w:t>
      </w:r>
    </w:p>
    <w:p w14:paraId="13126156" w14:textId="77777777" w:rsidR="000166DD" w:rsidRPr="006D613E" w:rsidRDefault="000166DD" w:rsidP="00EB7483">
      <w:pPr>
        <w:pStyle w:val="BodyText"/>
      </w:pPr>
    </w:p>
    <w:p w14:paraId="432CD55E" w14:textId="77777777" w:rsidR="00B11855" w:rsidRPr="006D613E" w:rsidRDefault="003D003E" w:rsidP="00123C7B">
      <w:pPr>
        <w:pStyle w:val="TableTitle"/>
        <w:outlineLvl w:val="0"/>
      </w:pPr>
      <w:r w:rsidRPr="006D613E">
        <w:t>Table B.4-1: NTE - Notes and Comment segment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2"/>
        <w:gridCol w:w="990"/>
        <w:gridCol w:w="810"/>
        <w:gridCol w:w="967"/>
        <w:gridCol w:w="1119"/>
        <w:gridCol w:w="1000"/>
        <w:gridCol w:w="3366"/>
      </w:tblGrid>
      <w:tr w:rsidR="00C40FD5" w:rsidRPr="006D613E" w14:paraId="7AD2EAB1" w14:textId="77777777" w:rsidTr="0034511D">
        <w:trPr>
          <w:cantSplit/>
          <w:tblHeader/>
          <w:jc w:val="center"/>
        </w:trPr>
        <w:tc>
          <w:tcPr>
            <w:tcW w:w="872" w:type="dxa"/>
            <w:shd w:val="clear" w:color="auto" w:fill="D9D9D9"/>
          </w:tcPr>
          <w:p w14:paraId="2A0248AC" w14:textId="77777777" w:rsidR="00B11855" w:rsidRPr="006D613E" w:rsidRDefault="003D003E" w:rsidP="00FA3EC5">
            <w:pPr>
              <w:pStyle w:val="TableEntryHeader"/>
            </w:pPr>
            <w:r w:rsidRPr="006D613E">
              <w:t>SEQ</w:t>
            </w:r>
          </w:p>
        </w:tc>
        <w:tc>
          <w:tcPr>
            <w:tcW w:w="990" w:type="dxa"/>
            <w:shd w:val="clear" w:color="auto" w:fill="D9D9D9"/>
          </w:tcPr>
          <w:p w14:paraId="34AAB9F0" w14:textId="77777777" w:rsidR="00B11855" w:rsidRPr="006D613E" w:rsidRDefault="003D003E" w:rsidP="00FA3EC5">
            <w:pPr>
              <w:pStyle w:val="TableEntryHeader"/>
            </w:pPr>
            <w:r w:rsidRPr="006D613E">
              <w:t>LEN</w:t>
            </w:r>
          </w:p>
        </w:tc>
        <w:tc>
          <w:tcPr>
            <w:tcW w:w="810" w:type="dxa"/>
            <w:shd w:val="clear" w:color="auto" w:fill="D9D9D9"/>
          </w:tcPr>
          <w:p w14:paraId="14AC02A8" w14:textId="77777777" w:rsidR="00B11855" w:rsidRPr="006D613E" w:rsidRDefault="003D003E" w:rsidP="00FA3EC5">
            <w:pPr>
              <w:pStyle w:val="TableEntryHeader"/>
            </w:pPr>
            <w:r w:rsidRPr="006D613E">
              <w:t>DT</w:t>
            </w:r>
          </w:p>
        </w:tc>
        <w:tc>
          <w:tcPr>
            <w:tcW w:w="967" w:type="dxa"/>
            <w:shd w:val="clear" w:color="auto" w:fill="D9D9D9"/>
          </w:tcPr>
          <w:p w14:paraId="25EEB209" w14:textId="77777777" w:rsidR="00B11855" w:rsidRPr="006D613E" w:rsidRDefault="003D003E" w:rsidP="00FA3EC5">
            <w:pPr>
              <w:pStyle w:val="TableEntryHeader"/>
            </w:pPr>
            <w:r w:rsidRPr="006D613E">
              <w:t>Usage</w:t>
            </w:r>
          </w:p>
        </w:tc>
        <w:tc>
          <w:tcPr>
            <w:tcW w:w="1119" w:type="dxa"/>
            <w:shd w:val="clear" w:color="auto" w:fill="D9D9D9"/>
          </w:tcPr>
          <w:p w14:paraId="5130D64A" w14:textId="77777777" w:rsidR="00B11855" w:rsidRPr="006D613E" w:rsidRDefault="003D003E" w:rsidP="00FA3EC5">
            <w:pPr>
              <w:pStyle w:val="TableEntryHeader"/>
            </w:pPr>
            <w:r w:rsidRPr="006D613E">
              <w:t>Card.</w:t>
            </w:r>
          </w:p>
        </w:tc>
        <w:tc>
          <w:tcPr>
            <w:tcW w:w="1000" w:type="dxa"/>
            <w:shd w:val="clear" w:color="auto" w:fill="D9D9D9"/>
          </w:tcPr>
          <w:p w14:paraId="5999B89C" w14:textId="77777777" w:rsidR="00B11855" w:rsidRPr="006D613E" w:rsidRDefault="003D003E" w:rsidP="00FA3EC5">
            <w:pPr>
              <w:pStyle w:val="TableEntryHeader"/>
            </w:pPr>
            <w:r w:rsidRPr="006D613E">
              <w:t>TBL#</w:t>
            </w:r>
          </w:p>
        </w:tc>
        <w:tc>
          <w:tcPr>
            <w:tcW w:w="3366" w:type="dxa"/>
            <w:shd w:val="clear" w:color="auto" w:fill="D9D9D9"/>
          </w:tcPr>
          <w:p w14:paraId="794C2FCE" w14:textId="77777777" w:rsidR="00B11855" w:rsidRPr="006D613E" w:rsidRDefault="003D003E" w:rsidP="00FA3EC5">
            <w:pPr>
              <w:pStyle w:val="TableEntryHeader"/>
            </w:pPr>
            <w:r w:rsidRPr="006D613E">
              <w:t>Element name</w:t>
            </w:r>
          </w:p>
        </w:tc>
      </w:tr>
      <w:tr w:rsidR="00C40FD5" w:rsidRPr="006D613E" w14:paraId="76FBE19A" w14:textId="77777777" w:rsidTr="00EB7483">
        <w:trPr>
          <w:cantSplit/>
          <w:jc w:val="center"/>
        </w:trPr>
        <w:tc>
          <w:tcPr>
            <w:tcW w:w="872" w:type="dxa"/>
            <w:shd w:val="clear" w:color="auto" w:fill="auto"/>
          </w:tcPr>
          <w:p w14:paraId="0882880F" w14:textId="77777777" w:rsidR="00B11855" w:rsidRPr="006D613E" w:rsidRDefault="003D003E" w:rsidP="00FA3EC5">
            <w:pPr>
              <w:pStyle w:val="TableEntry"/>
            </w:pPr>
            <w:r w:rsidRPr="006D613E">
              <w:t>1</w:t>
            </w:r>
          </w:p>
        </w:tc>
        <w:tc>
          <w:tcPr>
            <w:tcW w:w="990" w:type="dxa"/>
            <w:shd w:val="clear" w:color="auto" w:fill="auto"/>
          </w:tcPr>
          <w:p w14:paraId="12AA4F64" w14:textId="77777777" w:rsidR="00B11855" w:rsidRPr="006D613E" w:rsidRDefault="003D003E" w:rsidP="00FA3EC5">
            <w:pPr>
              <w:pStyle w:val="TableEntry"/>
            </w:pPr>
            <w:r w:rsidRPr="006D613E">
              <w:t>4</w:t>
            </w:r>
          </w:p>
        </w:tc>
        <w:tc>
          <w:tcPr>
            <w:tcW w:w="810" w:type="dxa"/>
            <w:shd w:val="clear" w:color="auto" w:fill="auto"/>
          </w:tcPr>
          <w:p w14:paraId="2AB45BB0" w14:textId="77777777" w:rsidR="00B11855" w:rsidRPr="006D613E" w:rsidRDefault="003D003E" w:rsidP="00FA3EC5">
            <w:pPr>
              <w:pStyle w:val="TableEntry"/>
            </w:pPr>
            <w:r w:rsidRPr="006D613E">
              <w:t>SI</w:t>
            </w:r>
          </w:p>
        </w:tc>
        <w:tc>
          <w:tcPr>
            <w:tcW w:w="967" w:type="dxa"/>
            <w:shd w:val="clear" w:color="auto" w:fill="auto"/>
          </w:tcPr>
          <w:p w14:paraId="642E36CB" w14:textId="77777777" w:rsidR="00B11855" w:rsidRPr="006D613E" w:rsidRDefault="003D003E" w:rsidP="00FA3EC5">
            <w:pPr>
              <w:pStyle w:val="TableEntry"/>
            </w:pPr>
            <w:r w:rsidRPr="006D613E">
              <w:t>R</w:t>
            </w:r>
          </w:p>
        </w:tc>
        <w:tc>
          <w:tcPr>
            <w:tcW w:w="1119" w:type="dxa"/>
            <w:shd w:val="clear" w:color="auto" w:fill="auto"/>
          </w:tcPr>
          <w:p w14:paraId="5BF8EB00" w14:textId="77777777" w:rsidR="00B11855" w:rsidRPr="006D613E" w:rsidRDefault="003D003E" w:rsidP="00FA3EC5">
            <w:pPr>
              <w:pStyle w:val="TableEntry"/>
            </w:pPr>
            <w:r w:rsidRPr="006D613E">
              <w:t>[1..1]</w:t>
            </w:r>
          </w:p>
        </w:tc>
        <w:tc>
          <w:tcPr>
            <w:tcW w:w="1000" w:type="dxa"/>
            <w:shd w:val="clear" w:color="auto" w:fill="auto"/>
          </w:tcPr>
          <w:p w14:paraId="775C565C" w14:textId="77777777" w:rsidR="00B11855" w:rsidRPr="006D613E" w:rsidRDefault="00B11855" w:rsidP="00FA3EC5">
            <w:pPr>
              <w:pStyle w:val="TableEntry"/>
            </w:pPr>
          </w:p>
        </w:tc>
        <w:tc>
          <w:tcPr>
            <w:tcW w:w="3366" w:type="dxa"/>
            <w:shd w:val="clear" w:color="auto" w:fill="auto"/>
          </w:tcPr>
          <w:p w14:paraId="2C69EED3" w14:textId="77777777" w:rsidR="00B11855" w:rsidRPr="006D613E" w:rsidRDefault="003D003E" w:rsidP="00FA3EC5">
            <w:pPr>
              <w:pStyle w:val="TableEntry"/>
            </w:pPr>
            <w:r w:rsidRPr="006D613E">
              <w:t>Set ID – NTE</w:t>
            </w:r>
          </w:p>
        </w:tc>
      </w:tr>
      <w:tr w:rsidR="00C40FD5" w:rsidRPr="006D613E" w14:paraId="17433841" w14:textId="77777777" w:rsidTr="00EB7483">
        <w:trPr>
          <w:cantSplit/>
          <w:jc w:val="center"/>
        </w:trPr>
        <w:tc>
          <w:tcPr>
            <w:tcW w:w="872" w:type="dxa"/>
            <w:shd w:val="clear" w:color="auto" w:fill="auto"/>
          </w:tcPr>
          <w:p w14:paraId="380ABFB1" w14:textId="77777777" w:rsidR="00B11855" w:rsidRPr="006D613E" w:rsidRDefault="003D003E" w:rsidP="00FA3EC5">
            <w:pPr>
              <w:pStyle w:val="TableEntry"/>
            </w:pPr>
            <w:r w:rsidRPr="006D613E">
              <w:t>2</w:t>
            </w:r>
          </w:p>
        </w:tc>
        <w:tc>
          <w:tcPr>
            <w:tcW w:w="990" w:type="dxa"/>
            <w:shd w:val="clear" w:color="auto" w:fill="auto"/>
          </w:tcPr>
          <w:p w14:paraId="0F68AEC3" w14:textId="77777777" w:rsidR="00B11855" w:rsidRPr="006D613E" w:rsidRDefault="003D003E" w:rsidP="00FA3EC5">
            <w:pPr>
              <w:pStyle w:val="TableEntry"/>
            </w:pPr>
            <w:r w:rsidRPr="006D613E">
              <w:t>8</w:t>
            </w:r>
          </w:p>
        </w:tc>
        <w:tc>
          <w:tcPr>
            <w:tcW w:w="810" w:type="dxa"/>
            <w:shd w:val="clear" w:color="auto" w:fill="auto"/>
          </w:tcPr>
          <w:p w14:paraId="3E0530ED" w14:textId="77777777" w:rsidR="00B11855" w:rsidRPr="006D613E" w:rsidRDefault="003D003E" w:rsidP="00FA3EC5">
            <w:pPr>
              <w:pStyle w:val="TableEntry"/>
            </w:pPr>
            <w:r w:rsidRPr="006D613E">
              <w:t>ID</w:t>
            </w:r>
          </w:p>
        </w:tc>
        <w:tc>
          <w:tcPr>
            <w:tcW w:w="967" w:type="dxa"/>
            <w:shd w:val="clear" w:color="auto" w:fill="auto"/>
          </w:tcPr>
          <w:p w14:paraId="6832D5E0" w14:textId="77777777" w:rsidR="00B11855" w:rsidRPr="006D613E" w:rsidRDefault="003D003E" w:rsidP="00FA3EC5">
            <w:pPr>
              <w:pStyle w:val="TableEntry"/>
            </w:pPr>
            <w:r w:rsidRPr="006D613E">
              <w:t>X</w:t>
            </w:r>
          </w:p>
        </w:tc>
        <w:tc>
          <w:tcPr>
            <w:tcW w:w="1119" w:type="dxa"/>
            <w:shd w:val="clear" w:color="auto" w:fill="auto"/>
          </w:tcPr>
          <w:p w14:paraId="0143F428" w14:textId="77777777" w:rsidR="00B11855" w:rsidRPr="006D613E" w:rsidRDefault="003D003E" w:rsidP="00FA3EC5">
            <w:pPr>
              <w:pStyle w:val="TableEntry"/>
            </w:pPr>
            <w:r w:rsidRPr="006D613E">
              <w:t>[0..0]</w:t>
            </w:r>
          </w:p>
        </w:tc>
        <w:tc>
          <w:tcPr>
            <w:tcW w:w="1000" w:type="dxa"/>
            <w:shd w:val="clear" w:color="auto" w:fill="auto"/>
          </w:tcPr>
          <w:p w14:paraId="26FA46B9" w14:textId="77777777" w:rsidR="00B11855" w:rsidRPr="006D613E" w:rsidRDefault="00B11855" w:rsidP="00FA3EC5">
            <w:pPr>
              <w:pStyle w:val="TableEntry"/>
            </w:pPr>
          </w:p>
        </w:tc>
        <w:tc>
          <w:tcPr>
            <w:tcW w:w="3366" w:type="dxa"/>
            <w:shd w:val="clear" w:color="auto" w:fill="auto"/>
          </w:tcPr>
          <w:p w14:paraId="6A77F6C8" w14:textId="77777777" w:rsidR="00B11855" w:rsidRPr="006D613E" w:rsidRDefault="003D003E" w:rsidP="00FA3EC5">
            <w:pPr>
              <w:pStyle w:val="TableEntry"/>
            </w:pPr>
            <w:r w:rsidRPr="006D613E">
              <w:t>Source of Comment</w:t>
            </w:r>
          </w:p>
        </w:tc>
      </w:tr>
      <w:tr w:rsidR="00C40FD5" w:rsidRPr="006D613E" w14:paraId="31CC22D8" w14:textId="77777777" w:rsidTr="00EB7483">
        <w:trPr>
          <w:cantSplit/>
          <w:jc w:val="center"/>
        </w:trPr>
        <w:tc>
          <w:tcPr>
            <w:tcW w:w="872" w:type="dxa"/>
            <w:shd w:val="clear" w:color="auto" w:fill="auto"/>
          </w:tcPr>
          <w:p w14:paraId="08D1CC77" w14:textId="77777777" w:rsidR="00B11855" w:rsidRPr="006D613E" w:rsidRDefault="003D003E" w:rsidP="00FA3EC5">
            <w:pPr>
              <w:pStyle w:val="TableEntry"/>
            </w:pPr>
            <w:r w:rsidRPr="006D613E">
              <w:t>3</w:t>
            </w:r>
          </w:p>
        </w:tc>
        <w:tc>
          <w:tcPr>
            <w:tcW w:w="990" w:type="dxa"/>
            <w:shd w:val="clear" w:color="auto" w:fill="auto"/>
          </w:tcPr>
          <w:p w14:paraId="739DA334" w14:textId="77777777" w:rsidR="00B11855" w:rsidRPr="006D613E" w:rsidRDefault="003D003E" w:rsidP="00FA3EC5">
            <w:pPr>
              <w:pStyle w:val="TableEntry"/>
            </w:pPr>
            <w:r w:rsidRPr="006D613E">
              <w:t>65536</w:t>
            </w:r>
          </w:p>
        </w:tc>
        <w:tc>
          <w:tcPr>
            <w:tcW w:w="810" w:type="dxa"/>
            <w:shd w:val="clear" w:color="auto" w:fill="auto"/>
          </w:tcPr>
          <w:p w14:paraId="018B0804" w14:textId="77777777" w:rsidR="00B11855" w:rsidRPr="006D613E" w:rsidRDefault="003D003E" w:rsidP="00FA3EC5">
            <w:pPr>
              <w:pStyle w:val="TableEntry"/>
            </w:pPr>
            <w:r w:rsidRPr="006D613E">
              <w:t>FT</w:t>
            </w:r>
          </w:p>
        </w:tc>
        <w:tc>
          <w:tcPr>
            <w:tcW w:w="967" w:type="dxa"/>
            <w:shd w:val="clear" w:color="auto" w:fill="auto"/>
          </w:tcPr>
          <w:p w14:paraId="4DBF3A53" w14:textId="77777777" w:rsidR="00B11855" w:rsidRPr="006D613E" w:rsidRDefault="003D003E" w:rsidP="00FA3EC5">
            <w:pPr>
              <w:pStyle w:val="TableEntry"/>
            </w:pPr>
            <w:r w:rsidRPr="006D613E">
              <w:t>RE</w:t>
            </w:r>
          </w:p>
        </w:tc>
        <w:tc>
          <w:tcPr>
            <w:tcW w:w="1119" w:type="dxa"/>
            <w:shd w:val="clear" w:color="auto" w:fill="auto"/>
          </w:tcPr>
          <w:p w14:paraId="3C2D56D3" w14:textId="77777777" w:rsidR="00B11855" w:rsidRPr="006D613E" w:rsidRDefault="003D003E" w:rsidP="00FA3EC5">
            <w:pPr>
              <w:pStyle w:val="TableEntry"/>
            </w:pPr>
            <w:r w:rsidRPr="006D613E">
              <w:t xml:space="preserve">[0..1] </w:t>
            </w:r>
          </w:p>
        </w:tc>
        <w:tc>
          <w:tcPr>
            <w:tcW w:w="1000" w:type="dxa"/>
            <w:shd w:val="clear" w:color="auto" w:fill="auto"/>
          </w:tcPr>
          <w:p w14:paraId="3268A555" w14:textId="77777777" w:rsidR="00B11855" w:rsidRPr="006D613E" w:rsidRDefault="00B11855" w:rsidP="00FA3EC5">
            <w:pPr>
              <w:pStyle w:val="TableEntry"/>
            </w:pPr>
          </w:p>
        </w:tc>
        <w:tc>
          <w:tcPr>
            <w:tcW w:w="3366" w:type="dxa"/>
            <w:shd w:val="clear" w:color="auto" w:fill="auto"/>
          </w:tcPr>
          <w:p w14:paraId="739B8F0F" w14:textId="77777777" w:rsidR="00B11855" w:rsidRPr="006D613E" w:rsidRDefault="003D003E" w:rsidP="00FA3EC5">
            <w:pPr>
              <w:pStyle w:val="TableEntry"/>
            </w:pPr>
            <w:r w:rsidRPr="006D613E">
              <w:t>Comment</w:t>
            </w:r>
          </w:p>
        </w:tc>
      </w:tr>
      <w:tr w:rsidR="00C40FD5" w:rsidRPr="006D613E" w14:paraId="5B7DA5FF" w14:textId="77777777" w:rsidTr="00EB7483">
        <w:trPr>
          <w:cantSplit/>
          <w:jc w:val="center"/>
        </w:trPr>
        <w:tc>
          <w:tcPr>
            <w:tcW w:w="872" w:type="dxa"/>
            <w:shd w:val="clear" w:color="auto" w:fill="auto"/>
          </w:tcPr>
          <w:p w14:paraId="7F617DA0" w14:textId="77777777" w:rsidR="00B11855" w:rsidRPr="006D613E" w:rsidRDefault="003D003E" w:rsidP="00FA3EC5">
            <w:pPr>
              <w:pStyle w:val="TableEntry"/>
            </w:pPr>
            <w:r w:rsidRPr="006D613E">
              <w:t>4</w:t>
            </w:r>
          </w:p>
        </w:tc>
        <w:tc>
          <w:tcPr>
            <w:tcW w:w="990" w:type="dxa"/>
            <w:shd w:val="clear" w:color="auto" w:fill="auto"/>
          </w:tcPr>
          <w:p w14:paraId="5A1D5610" w14:textId="77777777" w:rsidR="00B11855" w:rsidRPr="006D613E" w:rsidRDefault="003D003E" w:rsidP="00FA3EC5">
            <w:pPr>
              <w:pStyle w:val="TableEntry"/>
            </w:pPr>
            <w:r w:rsidRPr="006D613E">
              <w:t>705</w:t>
            </w:r>
          </w:p>
        </w:tc>
        <w:tc>
          <w:tcPr>
            <w:tcW w:w="810" w:type="dxa"/>
            <w:shd w:val="clear" w:color="auto" w:fill="auto"/>
          </w:tcPr>
          <w:p w14:paraId="327B963B" w14:textId="77777777" w:rsidR="00B11855" w:rsidRPr="006D613E" w:rsidRDefault="003D003E" w:rsidP="00FA3EC5">
            <w:pPr>
              <w:pStyle w:val="TableEntry"/>
            </w:pPr>
            <w:r w:rsidRPr="006D613E">
              <w:t>CWE</w:t>
            </w:r>
          </w:p>
        </w:tc>
        <w:tc>
          <w:tcPr>
            <w:tcW w:w="967" w:type="dxa"/>
            <w:shd w:val="clear" w:color="auto" w:fill="auto"/>
          </w:tcPr>
          <w:p w14:paraId="4A3F16EC" w14:textId="77777777" w:rsidR="00B11855" w:rsidRPr="006D613E" w:rsidRDefault="003D003E" w:rsidP="00FA3EC5">
            <w:pPr>
              <w:pStyle w:val="TableEntry"/>
            </w:pPr>
            <w:r w:rsidRPr="006D613E">
              <w:t>X</w:t>
            </w:r>
          </w:p>
        </w:tc>
        <w:tc>
          <w:tcPr>
            <w:tcW w:w="1119" w:type="dxa"/>
            <w:shd w:val="clear" w:color="auto" w:fill="auto"/>
          </w:tcPr>
          <w:p w14:paraId="715F2C21" w14:textId="77777777" w:rsidR="00B11855" w:rsidRPr="006D613E" w:rsidRDefault="003D003E" w:rsidP="00FA3EC5">
            <w:pPr>
              <w:pStyle w:val="TableEntry"/>
            </w:pPr>
            <w:r w:rsidRPr="006D613E">
              <w:t>[0..0]</w:t>
            </w:r>
          </w:p>
        </w:tc>
        <w:tc>
          <w:tcPr>
            <w:tcW w:w="1000" w:type="dxa"/>
            <w:shd w:val="clear" w:color="auto" w:fill="auto"/>
          </w:tcPr>
          <w:p w14:paraId="6B2CEA5E" w14:textId="77777777" w:rsidR="00B11855" w:rsidRPr="006D613E" w:rsidRDefault="00B11855" w:rsidP="00FA3EC5">
            <w:pPr>
              <w:pStyle w:val="TableEntry"/>
            </w:pPr>
          </w:p>
        </w:tc>
        <w:tc>
          <w:tcPr>
            <w:tcW w:w="3366" w:type="dxa"/>
            <w:shd w:val="clear" w:color="auto" w:fill="auto"/>
          </w:tcPr>
          <w:p w14:paraId="35280612" w14:textId="77777777" w:rsidR="00B11855" w:rsidRPr="006D613E" w:rsidRDefault="003D003E" w:rsidP="00FA3EC5">
            <w:pPr>
              <w:pStyle w:val="TableEntry"/>
            </w:pPr>
            <w:r w:rsidRPr="006D613E">
              <w:t>Comment Type</w:t>
            </w:r>
          </w:p>
        </w:tc>
      </w:tr>
      <w:tr w:rsidR="00C40FD5" w:rsidRPr="006D613E" w14:paraId="3C3AE9C2" w14:textId="77777777" w:rsidTr="00EB7483">
        <w:trPr>
          <w:cantSplit/>
          <w:jc w:val="center"/>
        </w:trPr>
        <w:tc>
          <w:tcPr>
            <w:tcW w:w="872" w:type="dxa"/>
            <w:shd w:val="clear" w:color="auto" w:fill="auto"/>
          </w:tcPr>
          <w:p w14:paraId="7E561015" w14:textId="77777777" w:rsidR="00B11855" w:rsidRPr="006D613E" w:rsidRDefault="003D003E" w:rsidP="00FA3EC5">
            <w:pPr>
              <w:pStyle w:val="TableEntry"/>
            </w:pPr>
            <w:r w:rsidRPr="006D613E">
              <w:t>5</w:t>
            </w:r>
          </w:p>
        </w:tc>
        <w:tc>
          <w:tcPr>
            <w:tcW w:w="990" w:type="dxa"/>
            <w:shd w:val="clear" w:color="auto" w:fill="auto"/>
          </w:tcPr>
          <w:p w14:paraId="46B3FDC6" w14:textId="77777777" w:rsidR="00B11855" w:rsidRPr="006D613E" w:rsidRDefault="003D003E" w:rsidP="00FA3EC5">
            <w:pPr>
              <w:pStyle w:val="TableEntry"/>
            </w:pPr>
            <w:r w:rsidRPr="006D613E">
              <w:t>3220</w:t>
            </w:r>
          </w:p>
        </w:tc>
        <w:tc>
          <w:tcPr>
            <w:tcW w:w="810" w:type="dxa"/>
            <w:shd w:val="clear" w:color="auto" w:fill="auto"/>
          </w:tcPr>
          <w:p w14:paraId="021B706C" w14:textId="77777777" w:rsidR="00B11855" w:rsidRPr="006D613E" w:rsidRDefault="003D003E" w:rsidP="00FA3EC5">
            <w:pPr>
              <w:pStyle w:val="TableEntry"/>
            </w:pPr>
            <w:r w:rsidRPr="006D613E">
              <w:t>XCN</w:t>
            </w:r>
          </w:p>
        </w:tc>
        <w:tc>
          <w:tcPr>
            <w:tcW w:w="967" w:type="dxa"/>
            <w:shd w:val="clear" w:color="auto" w:fill="auto"/>
          </w:tcPr>
          <w:p w14:paraId="71B48A64" w14:textId="77777777" w:rsidR="00B11855" w:rsidRPr="006D613E" w:rsidRDefault="003D003E" w:rsidP="00FA3EC5">
            <w:pPr>
              <w:pStyle w:val="TableEntry"/>
            </w:pPr>
            <w:r w:rsidRPr="006D613E">
              <w:t>X</w:t>
            </w:r>
          </w:p>
        </w:tc>
        <w:tc>
          <w:tcPr>
            <w:tcW w:w="1119" w:type="dxa"/>
            <w:shd w:val="clear" w:color="auto" w:fill="auto"/>
          </w:tcPr>
          <w:p w14:paraId="362E1026" w14:textId="77777777" w:rsidR="00B11855" w:rsidRPr="006D613E" w:rsidRDefault="003D003E" w:rsidP="00FA3EC5">
            <w:pPr>
              <w:pStyle w:val="TableEntry"/>
            </w:pPr>
            <w:r w:rsidRPr="006D613E">
              <w:t>[0..0]</w:t>
            </w:r>
          </w:p>
        </w:tc>
        <w:tc>
          <w:tcPr>
            <w:tcW w:w="1000" w:type="dxa"/>
            <w:shd w:val="clear" w:color="auto" w:fill="auto"/>
          </w:tcPr>
          <w:p w14:paraId="202E48EA" w14:textId="77777777" w:rsidR="00B11855" w:rsidRPr="006D613E" w:rsidRDefault="00B11855" w:rsidP="00FA3EC5">
            <w:pPr>
              <w:pStyle w:val="TableEntry"/>
            </w:pPr>
          </w:p>
        </w:tc>
        <w:tc>
          <w:tcPr>
            <w:tcW w:w="3366" w:type="dxa"/>
            <w:shd w:val="clear" w:color="auto" w:fill="auto"/>
          </w:tcPr>
          <w:p w14:paraId="2AAFFAF2" w14:textId="77777777" w:rsidR="00B11855" w:rsidRPr="006D613E" w:rsidRDefault="003D003E" w:rsidP="00FA3EC5">
            <w:pPr>
              <w:pStyle w:val="TableEntry"/>
            </w:pPr>
            <w:r w:rsidRPr="006D613E">
              <w:t>Entered by</w:t>
            </w:r>
          </w:p>
        </w:tc>
      </w:tr>
      <w:tr w:rsidR="00C40FD5" w:rsidRPr="006D613E" w14:paraId="257794FB" w14:textId="77777777" w:rsidTr="00EB7483">
        <w:trPr>
          <w:cantSplit/>
          <w:jc w:val="center"/>
        </w:trPr>
        <w:tc>
          <w:tcPr>
            <w:tcW w:w="872" w:type="dxa"/>
            <w:shd w:val="clear" w:color="auto" w:fill="auto"/>
          </w:tcPr>
          <w:p w14:paraId="3B269B22" w14:textId="77777777" w:rsidR="00B11855" w:rsidRPr="006D613E" w:rsidRDefault="003D003E" w:rsidP="00FA3EC5">
            <w:pPr>
              <w:pStyle w:val="TableEntry"/>
            </w:pPr>
            <w:r w:rsidRPr="006D613E">
              <w:t>6</w:t>
            </w:r>
          </w:p>
        </w:tc>
        <w:tc>
          <w:tcPr>
            <w:tcW w:w="990" w:type="dxa"/>
            <w:shd w:val="clear" w:color="auto" w:fill="auto"/>
          </w:tcPr>
          <w:p w14:paraId="531A3128" w14:textId="77777777" w:rsidR="00B11855" w:rsidRPr="006D613E" w:rsidRDefault="003D003E" w:rsidP="00FA3EC5">
            <w:pPr>
              <w:pStyle w:val="TableEntry"/>
            </w:pPr>
            <w:r w:rsidRPr="006D613E">
              <w:t>24</w:t>
            </w:r>
          </w:p>
        </w:tc>
        <w:tc>
          <w:tcPr>
            <w:tcW w:w="810" w:type="dxa"/>
            <w:shd w:val="clear" w:color="auto" w:fill="auto"/>
          </w:tcPr>
          <w:p w14:paraId="2EDCA226" w14:textId="77777777" w:rsidR="00B11855" w:rsidRPr="006D613E" w:rsidRDefault="003D003E" w:rsidP="00FA3EC5">
            <w:pPr>
              <w:pStyle w:val="TableEntry"/>
            </w:pPr>
            <w:r w:rsidRPr="006D613E">
              <w:t>DTM</w:t>
            </w:r>
          </w:p>
        </w:tc>
        <w:tc>
          <w:tcPr>
            <w:tcW w:w="967" w:type="dxa"/>
            <w:shd w:val="clear" w:color="auto" w:fill="auto"/>
          </w:tcPr>
          <w:p w14:paraId="614564BE" w14:textId="77777777" w:rsidR="00B11855" w:rsidRPr="006D613E" w:rsidRDefault="003D003E" w:rsidP="00FA3EC5">
            <w:pPr>
              <w:pStyle w:val="TableEntry"/>
            </w:pPr>
            <w:r w:rsidRPr="006D613E">
              <w:t>X</w:t>
            </w:r>
          </w:p>
        </w:tc>
        <w:tc>
          <w:tcPr>
            <w:tcW w:w="1119" w:type="dxa"/>
            <w:shd w:val="clear" w:color="auto" w:fill="auto"/>
          </w:tcPr>
          <w:p w14:paraId="3E36BE2A" w14:textId="77777777" w:rsidR="00B11855" w:rsidRPr="006D613E" w:rsidRDefault="003D003E" w:rsidP="00FA3EC5">
            <w:pPr>
              <w:pStyle w:val="TableEntry"/>
            </w:pPr>
            <w:r w:rsidRPr="006D613E">
              <w:t>[0..0]</w:t>
            </w:r>
          </w:p>
        </w:tc>
        <w:tc>
          <w:tcPr>
            <w:tcW w:w="1000" w:type="dxa"/>
            <w:shd w:val="clear" w:color="auto" w:fill="auto"/>
          </w:tcPr>
          <w:p w14:paraId="552A35BC" w14:textId="77777777" w:rsidR="00B11855" w:rsidRPr="006D613E" w:rsidRDefault="00B11855" w:rsidP="00FA3EC5">
            <w:pPr>
              <w:pStyle w:val="TableEntry"/>
            </w:pPr>
          </w:p>
        </w:tc>
        <w:tc>
          <w:tcPr>
            <w:tcW w:w="3366" w:type="dxa"/>
            <w:shd w:val="clear" w:color="auto" w:fill="auto"/>
          </w:tcPr>
          <w:p w14:paraId="4F5C5D64" w14:textId="77777777" w:rsidR="00B11855" w:rsidRPr="006D613E" w:rsidRDefault="003D003E" w:rsidP="00FA3EC5">
            <w:pPr>
              <w:pStyle w:val="TableEntry"/>
            </w:pPr>
            <w:r w:rsidRPr="006D613E">
              <w:t>Entered Date/Time</w:t>
            </w:r>
          </w:p>
        </w:tc>
      </w:tr>
      <w:tr w:rsidR="00C40FD5" w:rsidRPr="006D613E" w14:paraId="4E97149C" w14:textId="77777777" w:rsidTr="00EB7483">
        <w:trPr>
          <w:cantSplit/>
          <w:jc w:val="center"/>
        </w:trPr>
        <w:tc>
          <w:tcPr>
            <w:tcW w:w="872" w:type="dxa"/>
            <w:shd w:val="clear" w:color="auto" w:fill="auto"/>
          </w:tcPr>
          <w:p w14:paraId="779B17E1" w14:textId="77777777" w:rsidR="00B11855" w:rsidRPr="006D613E" w:rsidRDefault="003D003E" w:rsidP="00FA3EC5">
            <w:pPr>
              <w:pStyle w:val="TableEntry"/>
            </w:pPr>
            <w:r w:rsidRPr="006D613E">
              <w:t>7</w:t>
            </w:r>
          </w:p>
        </w:tc>
        <w:tc>
          <w:tcPr>
            <w:tcW w:w="990" w:type="dxa"/>
            <w:shd w:val="clear" w:color="auto" w:fill="auto"/>
          </w:tcPr>
          <w:p w14:paraId="13F00382" w14:textId="77777777" w:rsidR="00B11855" w:rsidRPr="006D613E" w:rsidRDefault="003D003E" w:rsidP="00FA3EC5">
            <w:pPr>
              <w:pStyle w:val="TableEntry"/>
            </w:pPr>
            <w:r w:rsidRPr="006D613E">
              <w:t>24</w:t>
            </w:r>
          </w:p>
        </w:tc>
        <w:tc>
          <w:tcPr>
            <w:tcW w:w="810" w:type="dxa"/>
            <w:shd w:val="clear" w:color="auto" w:fill="auto"/>
          </w:tcPr>
          <w:p w14:paraId="79C353EF" w14:textId="77777777" w:rsidR="00B11855" w:rsidRPr="006D613E" w:rsidRDefault="003D003E" w:rsidP="00FA3EC5">
            <w:pPr>
              <w:pStyle w:val="TableEntry"/>
            </w:pPr>
            <w:r w:rsidRPr="006D613E">
              <w:t>DTM</w:t>
            </w:r>
          </w:p>
        </w:tc>
        <w:tc>
          <w:tcPr>
            <w:tcW w:w="967" w:type="dxa"/>
            <w:shd w:val="clear" w:color="auto" w:fill="auto"/>
          </w:tcPr>
          <w:p w14:paraId="5578037D" w14:textId="77777777" w:rsidR="00B11855" w:rsidRPr="006D613E" w:rsidRDefault="003D003E" w:rsidP="00FA3EC5">
            <w:pPr>
              <w:pStyle w:val="TableEntry"/>
            </w:pPr>
            <w:r w:rsidRPr="006D613E">
              <w:t>X</w:t>
            </w:r>
          </w:p>
        </w:tc>
        <w:tc>
          <w:tcPr>
            <w:tcW w:w="1119" w:type="dxa"/>
            <w:shd w:val="clear" w:color="auto" w:fill="auto"/>
          </w:tcPr>
          <w:p w14:paraId="782AC26D" w14:textId="77777777" w:rsidR="00B11855" w:rsidRPr="006D613E" w:rsidRDefault="003D003E" w:rsidP="00FA3EC5">
            <w:pPr>
              <w:pStyle w:val="TableEntry"/>
            </w:pPr>
            <w:r w:rsidRPr="006D613E">
              <w:t>[0..0]</w:t>
            </w:r>
          </w:p>
        </w:tc>
        <w:tc>
          <w:tcPr>
            <w:tcW w:w="1000" w:type="dxa"/>
            <w:shd w:val="clear" w:color="auto" w:fill="auto"/>
          </w:tcPr>
          <w:p w14:paraId="1B71BEA5" w14:textId="77777777" w:rsidR="00B11855" w:rsidRPr="006D613E" w:rsidRDefault="00B11855" w:rsidP="00FA3EC5">
            <w:pPr>
              <w:pStyle w:val="TableEntry"/>
            </w:pPr>
          </w:p>
        </w:tc>
        <w:tc>
          <w:tcPr>
            <w:tcW w:w="3366" w:type="dxa"/>
            <w:shd w:val="clear" w:color="auto" w:fill="auto"/>
          </w:tcPr>
          <w:p w14:paraId="75AB7AE8" w14:textId="77777777" w:rsidR="00B11855" w:rsidRPr="006D613E" w:rsidRDefault="003D003E" w:rsidP="00FA3EC5">
            <w:pPr>
              <w:pStyle w:val="TableEntry"/>
            </w:pPr>
            <w:r w:rsidRPr="006D613E">
              <w:t>Expiration Date</w:t>
            </w:r>
          </w:p>
        </w:tc>
      </w:tr>
    </w:tbl>
    <w:p w14:paraId="14FE881B" w14:textId="77777777" w:rsidR="00B11855" w:rsidRPr="006D613E" w:rsidRDefault="00B11855" w:rsidP="00CB723D">
      <w:pPr>
        <w:pStyle w:val="BodyText"/>
      </w:pPr>
    </w:p>
    <w:p w14:paraId="03B828B6" w14:textId="77777777" w:rsidR="00B11855" w:rsidRPr="006D613E" w:rsidRDefault="003D003E" w:rsidP="00993D66">
      <w:pPr>
        <w:pStyle w:val="HL7Field"/>
      </w:pPr>
      <w:r w:rsidRPr="006D613E">
        <w:t>NTE-1   Set ID</w:t>
      </w:r>
    </w:p>
    <w:p w14:paraId="4AFE8ABC" w14:textId="77777777" w:rsidR="00B11855" w:rsidRPr="006D613E" w:rsidRDefault="003D003E" w:rsidP="00DF61EC">
      <w:pPr>
        <w:pStyle w:val="HL7FieldIndent2"/>
        <w:rPr>
          <w:noProof w:val="0"/>
        </w:rPr>
      </w:pPr>
      <w:r w:rsidRPr="006D613E">
        <w:rPr>
          <w:noProof w:val="0"/>
        </w:rPr>
        <w:t>This field may be used where multiple NTE segments are used in a message. Their numbering must be described in the application message definition.</w:t>
      </w:r>
    </w:p>
    <w:p w14:paraId="221D261D" w14:textId="77777777" w:rsidR="00B11855" w:rsidRPr="006D613E" w:rsidRDefault="003D003E" w:rsidP="00993D66">
      <w:pPr>
        <w:pStyle w:val="HL7Field"/>
      </w:pPr>
      <w:r w:rsidRPr="006D613E">
        <w:t xml:space="preserve">NTE-3   Comment </w:t>
      </w:r>
    </w:p>
    <w:p w14:paraId="534BFBE1" w14:textId="77777777" w:rsidR="00B11855" w:rsidRPr="006D613E" w:rsidRDefault="003D003E" w:rsidP="00DF61EC">
      <w:pPr>
        <w:pStyle w:val="HL7FieldIndent2"/>
        <w:rPr>
          <w:noProof w:val="0"/>
        </w:rPr>
      </w:pPr>
      <w:r w:rsidRPr="006D613E">
        <w:rPr>
          <w:noProof w:val="0"/>
        </w:rPr>
        <w:t>This field contains the text of the comment. This text may be formatted. In order to delete an existing comment, the field shall contain empty quotation marks: "“.</w:t>
      </w:r>
    </w:p>
    <w:p w14:paraId="250ABC4F" w14:textId="77777777" w:rsidR="00B11855" w:rsidRPr="006D613E" w:rsidRDefault="003D003E" w:rsidP="00DF61EC">
      <w:pPr>
        <w:pStyle w:val="HL7FieldIndent2"/>
        <w:rPr>
          <w:noProof w:val="0"/>
        </w:rPr>
      </w:pPr>
      <w:r w:rsidRPr="006D613E">
        <w:rPr>
          <w:noProof w:val="0"/>
        </w:rPr>
        <w:t>Comment text of identical type and source shall be included in the same occurrence of an NTE segment, and not be split over multiple segments.</w:t>
      </w:r>
    </w:p>
    <w:p w14:paraId="27E6E6D0" w14:textId="77777777" w:rsidR="00B11855" w:rsidRPr="006D613E" w:rsidRDefault="003D003E" w:rsidP="00123C7B">
      <w:pPr>
        <w:pStyle w:val="HL7Field"/>
        <w:keepNext/>
        <w:outlineLvl w:val="0"/>
      </w:pPr>
      <w:r w:rsidRPr="006D613E">
        <w:t>NTE Notes and Comment Segment in PCD-04 Message</w:t>
      </w:r>
    </w:p>
    <w:p w14:paraId="6031714F" w14:textId="3F650253" w:rsidR="007978F7" w:rsidRPr="006D613E" w:rsidRDefault="007978F7" w:rsidP="00DF61EC">
      <w:pPr>
        <w:pStyle w:val="HL7FieldIndent2"/>
        <w:rPr>
          <w:noProof w:val="0"/>
        </w:rPr>
      </w:pPr>
      <w:r w:rsidRPr="006D613E">
        <w:rPr>
          <w:noProof w:val="0"/>
        </w:rPr>
        <w:t xml:space="preserve">By site-specific agreement between implementers of the </w:t>
      </w:r>
      <w:r w:rsidR="009E2B46">
        <w:rPr>
          <w:noProof w:val="0"/>
        </w:rPr>
        <w:t>Alert Reporter</w:t>
      </w:r>
      <w:r w:rsidRPr="006D613E">
        <w:rPr>
          <w:noProof w:val="0"/>
        </w:rPr>
        <w:t xml:space="preserve"> and </w:t>
      </w:r>
      <w:r w:rsidR="009E2B46">
        <w:rPr>
          <w:noProof w:val="0"/>
        </w:rPr>
        <w:t>Alert Manager</w:t>
      </w:r>
      <w:r w:rsidRPr="006D613E">
        <w:rPr>
          <w:noProof w:val="0"/>
        </w:rPr>
        <w:t xml:space="preserve"> </w:t>
      </w:r>
      <w:r w:rsidR="00B054A1" w:rsidRPr="006D613E">
        <w:rPr>
          <w:noProof w:val="0"/>
        </w:rPr>
        <w:t>A</w:t>
      </w:r>
      <w:r w:rsidRPr="006D613E">
        <w:rPr>
          <w:noProof w:val="0"/>
        </w:rPr>
        <w:t xml:space="preserve">ctors, additional information not provided for in other segments may be included in the NTE Notes and Comment segments. Site or system specific indications are optionally passed in this manner to the </w:t>
      </w:r>
      <w:r w:rsidR="009E2B46">
        <w:rPr>
          <w:noProof w:val="0"/>
        </w:rPr>
        <w:t>Alert Manager</w:t>
      </w:r>
      <w:r w:rsidRPr="006D613E">
        <w:rPr>
          <w:noProof w:val="0"/>
        </w:rPr>
        <w:t xml:space="preserve"> for us by its message dispatching logic, or to pass additional information through the </w:t>
      </w:r>
      <w:r w:rsidR="009E2B46">
        <w:rPr>
          <w:noProof w:val="0"/>
        </w:rPr>
        <w:t>Alert Manager</w:t>
      </w:r>
      <w:r w:rsidRPr="006D613E">
        <w:rPr>
          <w:noProof w:val="0"/>
        </w:rPr>
        <w:t xml:space="preserve"> to the </w:t>
      </w:r>
      <w:r w:rsidR="00916BBE">
        <w:rPr>
          <w:noProof w:val="0"/>
        </w:rPr>
        <w:t>Alert Communicator</w:t>
      </w:r>
      <w:r w:rsidRPr="006D613E">
        <w:rPr>
          <w:noProof w:val="0"/>
        </w:rPr>
        <w:t xml:space="preserve"> to communications endpoints.</w:t>
      </w:r>
    </w:p>
    <w:p w14:paraId="63D4C2EE" w14:textId="08C40358" w:rsidR="00B11855" w:rsidRPr="006D613E" w:rsidRDefault="003D003E" w:rsidP="00DF61EC">
      <w:pPr>
        <w:pStyle w:val="HL7FieldIndent2"/>
        <w:rPr>
          <w:noProof w:val="0"/>
        </w:rPr>
      </w:pPr>
      <w:r w:rsidRPr="006D613E">
        <w:rPr>
          <w:noProof w:val="0"/>
        </w:rPr>
        <w:t xml:space="preserve">Optional ad-hoc annotation text to be included in the alert notification text message sent from the ACM </w:t>
      </w:r>
      <w:r w:rsidR="009E2B46">
        <w:rPr>
          <w:noProof w:val="0"/>
        </w:rPr>
        <w:t>Alert Manager</w:t>
      </w:r>
      <w:r w:rsidRPr="006D613E">
        <w:rPr>
          <w:noProof w:val="0"/>
        </w:rPr>
        <w:t xml:space="preserve"> to the ACM </w:t>
      </w:r>
      <w:r w:rsidR="00916BBE">
        <w:rPr>
          <w:noProof w:val="0"/>
        </w:rPr>
        <w:t>Alert Communicator</w:t>
      </w:r>
      <w:r w:rsidRPr="006D613E">
        <w:rPr>
          <w:noProof w:val="0"/>
        </w:rPr>
        <w:t xml:space="preserve"> is to be included in an occurrence of an NTE segment in association with the OBX segment which identifies the alert indication</w:t>
      </w:r>
      <w:r w:rsidR="00CA3A2C" w:rsidRPr="006D613E">
        <w:rPr>
          <w:noProof w:val="0"/>
        </w:rPr>
        <w:t xml:space="preserve">. </w:t>
      </w:r>
      <w:r w:rsidRPr="006D613E">
        <w:rPr>
          <w:noProof w:val="0"/>
        </w:rPr>
        <w:t xml:space="preserve">This text doesn’t replace any alert notification text synthesized by the ACM </w:t>
      </w:r>
      <w:proofErr w:type="spellStart"/>
      <w:r w:rsidRPr="006D613E">
        <w:rPr>
          <w:noProof w:val="0"/>
        </w:rPr>
        <w:t>AMfrom</w:t>
      </w:r>
      <w:proofErr w:type="spellEnd"/>
      <w:r w:rsidRPr="006D613E">
        <w:rPr>
          <w:noProof w:val="0"/>
        </w:rPr>
        <w:t xml:space="preserve"> alert data provided to the ACM </w:t>
      </w:r>
      <w:r w:rsidR="009E2B46">
        <w:rPr>
          <w:noProof w:val="0"/>
        </w:rPr>
        <w:t>Alert Manager</w:t>
      </w:r>
      <w:r w:rsidRPr="006D613E">
        <w:rPr>
          <w:noProof w:val="0"/>
        </w:rPr>
        <w:t xml:space="preserve"> by the PCD-04 Report Alert message.</w:t>
      </w:r>
    </w:p>
    <w:p w14:paraId="74471F7E" w14:textId="77777777" w:rsidR="00B11855" w:rsidRPr="006D613E" w:rsidRDefault="00B11855" w:rsidP="0034511D">
      <w:pPr>
        <w:pStyle w:val="BodyText"/>
      </w:pPr>
    </w:p>
    <w:p w14:paraId="6790085A" w14:textId="62C0F426" w:rsidR="00B11855" w:rsidRPr="006D613E" w:rsidRDefault="003D003E" w:rsidP="00123C7B">
      <w:pPr>
        <w:pStyle w:val="TableTitle"/>
        <w:outlineLvl w:val="0"/>
      </w:pPr>
      <w:r w:rsidRPr="006D613E">
        <w:t xml:space="preserve">Table </w:t>
      </w:r>
      <w:r w:rsidR="00E86B15" w:rsidRPr="006D613E">
        <w:t>B.4-2</w:t>
      </w:r>
      <w:r w:rsidRPr="006D613E">
        <w:t xml:space="preserve">: </w:t>
      </w:r>
      <w:r w:rsidR="006D613E">
        <w:t>HL7</w:t>
      </w:r>
      <w:r w:rsidR="00995105" w:rsidRPr="006D613E">
        <w:t xml:space="preserve"> </w:t>
      </w:r>
      <w:r w:rsidRPr="006D613E">
        <w:t>Attribute Table – NTE – Notes and Comment</w:t>
      </w:r>
    </w:p>
    <w:tbl>
      <w:tblPr>
        <w:tblW w:w="8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884"/>
        <w:gridCol w:w="696"/>
        <w:gridCol w:w="827"/>
        <w:gridCol w:w="840"/>
        <w:gridCol w:w="934"/>
        <w:gridCol w:w="3650"/>
      </w:tblGrid>
      <w:tr w:rsidR="00C40FD5" w:rsidRPr="006D613E" w14:paraId="46E0932C" w14:textId="77777777" w:rsidTr="0034511D">
        <w:trPr>
          <w:cantSplit/>
          <w:jc w:val="center"/>
        </w:trPr>
        <w:tc>
          <w:tcPr>
            <w:tcW w:w="814" w:type="dxa"/>
            <w:shd w:val="clear" w:color="auto" w:fill="D9D9D9"/>
          </w:tcPr>
          <w:p w14:paraId="1B9D4DF9" w14:textId="77777777" w:rsidR="00B11855" w:rsidRPr="006D613E" w:rsidRDefault="003D003E" w:rsidP="00FA3EC5">
            <w:pPr>
              <w:pStyle w:val="TableEntryHeader"/>
            </w:pPr>
            <w:r w:rsidRPr="006D613E">
              <w:t>SEQ</w:t>
            </w:r>
          </w:p>
        </w:tc>
        <w:tc>
          <w:tcPr>
            <w:tcW w:w="884" w:type="dxa"/>
            <w:shd w:val="clear" w:color="auto" w:fill="D9D9D9"/>
          </w:tcPr>
          <w:p w14:paraId="7CC504CC" w14:textId="77777777" w:rsidR="00B11855" w:rsidRPr="006D613E" w:rsidRDefault="003D003E" w:rsidP="00FA3EC5">
            <w:pPr>
              <w:pStyle w:val="TableEntryHeader"/>
            </w:pPr>
            <w:r w:rsidRPr="006D613E">
              <w:t>LEN</w:t>
            </w:r>
          </w:p>
        </w:tc>
        <w:tc>
          <w:tcPr>
            <w:tcW w:w="696" w:type="dxa"/>
            <w:shd w:val="clear" w:color="auto" w:fill="D9D9D9"/>
          </w:tcPr>
          <w:p w14:paraId="2D5600EB" w14:textId="77777777" w:rsidR="00B11855" w:rsidRPr="006D613E" w:rsidRDefault="003D003E" w:rsidP="00FA3EC5">
            <w:pPr>
              <w:pStyle w:val="TableEntryHeader"/>
            </w:pPr>
            <w:r w:rsidRPr="006D613E">
              <w:t>DT</w:t>
            </w:r>
          </w:p>
        </w:tc>
        <w:tc>
          <w:tcPr>
            <w:tcW w:w="827" w:type="dxa"/>
            <w:shd w:val="clear" w:color="auto" w:fill="D9D9D9"/>
          </w:tcPr>
          <w:p w14:paraId="576E061F" w14:textId="77777777" w:rsidR="00B11855" w:rsidRPr="006D613E" w:rsidRDefault="003D003E" w:rsidP="00FA3EC5">
            <w:pPr>
              <w:pStyle w:val="TableEntryHeader"/>
            </w:pPr>
            <w:r w:rsidRPr="006D613E">
              <w:t>OPT</w:t>
            </w:r>
          </w:p>
        </w:tc>
        <w:tc>
          <w:tcPr>
            <w:tcW w:w="840" w:type="dxa"/>
            <w:shd w:val="clear" w:color="auto" w:fill="D9D9D9"/>
          </w:tcPr>
          <w:p w14:paraId="32EDA96E" w14:textId="77777777" w:rsidR="00B11855" w:rsidRPr="006D613E" w:rsidRDefault="003D003E" w:rsidP="00FA3EC5">
            <w:pPr>
              <w:pStyle w:val="TableEntryHeader"/>
            </w:pPr>
            <w:r w:rsidRPr="006D613E">
              <w:t>RP/#</w:t>
            </w:r>
          </w:p>
        </w:tc>
        <w:tc>
          <w:tcPr>
            <w:tcW w:w="934" w:type="dxa"/>
            <w:shd w:val="clear" w:color="auto" w:fill="D9D9D9"/>
          </w:tcPr>
          <w:p w14:paraId="6289B674" w14:textId="77777777" w:rsidR="00B11855" w:rsidRPr="006D613E" w:rsidRDefault="003D003E" w:rsidP="00FA3EC5">
            <w:pPr>
              <w:pStyle w:val="TableEntryHeader"/>
            </w:pPr>
            <w:r w:rsidRPr="006D613E">
              <w:t>TBL#</w:t>
            </w:r>
          </w:p>
        </w:tc>
        <w:tc>
          <w:tcPr>
            <w:tcW w:w="3650" w:type="dxa"/>
            <w:shd w:val="clear" w:color="auto" w:fill="D9D9D9"/>
          </w:tcPr>
          <w:p w14:paraId="582963A5" w14:textId="77777777" w:rsidR="00B11855" w:rsidRPr="006D613E" w:rsidRDefault="003D003E" w:rsidP="00FA3EC5">
            <w:pPr>
              <w:pStyle w:val="TableEntryHeader"/>
            </w:pPr>
            <w:r w:rsidRPr="006D613E">
              <w:t>ELEMENT NAME</w:t>
            </w:r>
          </w:p>
        </w:tc>
      </w:tr>
      <w:tr w:rsidR="00C40FD5" w:rsidRPr="006D613E" w14:paraId="16875591" w14:textId="77777777" w:rsidTr="0034511D">
        <w:trPr>
          <w:cantSplit/>
          <w:jc w:val="center"/>
        </w:trPr>
        <w:tc>
          <w:tcPr>
            <w:tcW w:w="814" w:type="dxa"/>
            <w:shd w:val="clear" w:color="auto" w:fill="auto"/>
          </w:tcPr>
          <w:p w14:paraId="307ADDD8" w14:textId="77777777" w:rsidR="00B11855" w:rsidRPr="006D613E" w:rsidRDefault="003D003E" w:rsidP="00FA3EC5">
            <w:pPr>
              <w:pStyle w:val="TableEntry"/>
            </w:pPr>
            <w:r w:rsidRPr="006D613E">
              <w:t>3</w:t>
            </w:r>
          </w:p>
        </w:tc>
        <w:tc>
          <w:tcPr>
            <w:tcW w:w="884" w:type="dxa"/>
            <w:shd w:val="clear" w:color="auto" w:fill="auto"/>
          </w:tcPr>
          <w:p w14:paraId="749D7FA8" w14:textId="77777777" w:rsidR="00B11855" w:rsidRPr="006D613E" w:rsidRDefault="003D003E" w:rsidP="00FA3EC5">
            <w:pPr>
              <w:pStyle w:val="TableEntry"/>
            </w:pPr>
            <w:r w:rsidRPr="006D613E">
              <w:t>65536</w:t>
            </w:r>
          </w:p>
        </w:tc>
        <w:tc>
          <w:tcPr>
            <w:tcW w:w="696" w:type="dxa"/>
            <w:shd w:val="clear" w:color="auto" w:fill="auto"/>
          </w:tcPr>
          <w:p w14:paraId="59374837" w14:textId="77777777" w:rsidR="00B11855" w:rsidRPr="006D613E" w:rsidRDefault="003D003E" w:rsidP="00FA3EC5">
            <w:pPr>
              <w:pStyle w:val="TableEntry"/>
            </w:pPr>
            <w:r w:rsidRPr="006D613E">
              <w:t>FT</w:t>
            </w:r>
          </w:p>
        </w:tc>
        <w:tc>
          <w:tcPr>
            <w:tcW w:w="827" w:type="dxa"/>
            <w:shd w:val="clear" w:color="auto" w:fill="auto"/>
          </w:tcPr>
          <w:p w14:paraId="38DA4D4F" w14:textId="77777777" w:rsidR="00B11855" w:rsidRPr="006D613E" w:rsidRDefault="003D003E" w:rsidP="00FA3EC5">
            <w:pPr>
              <w:pStyle w:val="TableEntry"/>
            </w:pPr>
            <w:r w:rsidRPr="006D613E">
              <w:t>O</w:t>
            </w:r>
          </w:p>
        </w:tc>
        <w:tc>
          <w:tcPr>
            <w:tcW w:w="840" w:type="dxa"/>
            <w:shd w:val="clear" w:color="auto" w:fill="auto"/>
          </w:tcPr>
          <w:p w14:paraId="29D495AF" w14:textId="77777777" w:rsidR="00B11855" w:rsidRPr="006D613E" w:rsidRDefault="003D003E" w:rsidP="00FA3EC5">
            <w:pPr>
              <w:pStyle w:val="TableEntry"/>
            </w:pPr>
            <w:r w:rsidRPr="006D613E">
              <w:t>Y</w:t>
            </w:r>
          </w:p>
        </w:tc>
        <w:tc>
          <w:tcPr>
            <w:tcW w:w="934" w:type="dxa"/>
            <w:shd w:val="clear" w:color="auto" w:fill="auto"/>
          </w:tcPr>
          <w:p w14:paraId="5B7F2713" w14:textId="77777777" w:rsidR="00B11855" w:rsidRPr="006D613E" w:rsidRDefault="00B11855" w:rsidP="00FA3EC5">
            <w:pPr>
              <w:pStyle w:val="TableEntry"/>
            </w:pPr>
          </w:p>
        </w:tc>
        <w:tc>
          <w:tcPr>
            <w:tcW w:w="3650" w:type="dxa"/>
            <w:shd w:val="clear" w:color="auto" w:fill="auto"/>
          </w:tcPr>
          <w:p w14:paraId="380AEF33" w14:textId="77777777" w:rsidR="00B11855" w:rsidRPr="006D613E" w:rsidRDefault="003D003E" w:rsidP="00FA3EC5">
            <w:pPr>
              <w:pStyle w:val="TableEntry"/>
            </w:pPr>
            <w:r w:rsidRPr="006D613E">
              <w:t>Comment</w:t>
            </w:r>
          </w:p>
        </w:tc>
      </w:tr>
    </w:tbl>
    <w:p w14:paraId="60EA4D94" w14:textId="77777777" w:rsidR="009D387F" w:rsidRPr="006D613E" w:rsidRDefault="009D387F" w:rsidP="00A17802">
      <w:pPr>
        <w:pStyle w:val="BodyText"/>
      </w:pPr>
    </w:p>
    <w:p w14:paraId="17AEFF8F" w14:textId="77777777" w:rsidR="00B11855" w:rsidRPr="006D613E" w:rsidRDefault="003D003E" w:rsidP="00123C7B">
      <w:pPr>
        <w:pStyle w:val="HL7Field"/>
        <w:outlineLvl w:val="0"/>
      </w:pPr>
      <w:r w:rsidRPr="006D613E">
        <w:lastRenderedPageBreak/>
        <w:t xml:space="preserve">NTE-3 Comment (FT) </w:t>
      </w:r>
    </w:p>
    <w:p w14:paraId="2F8ECDCB" w14:textId="77777777" w:rsidR="00B11855" w:rsidRPr="006D613E" w:rsidRDefault="003D003E" w:rsidP="00DF61EC">
      <w:pPr>
        <w:pStyle w:val="HL7FieldIndent2"/>
        <w:rPr>
          <w:noProof w:val="0"/>
        </w:rPr>
      </w:pPr>
      <w:r w:rsidRPr="006D613E">
        <w:rPr>
          <w:noProof w:val="0"/>
        </w:rPr>
        <w:t xml:space="preserve">This field contains the comment </w:t>
      </w:r>
      <w:r w:rsidR="00CB723D" w:rsidRPr="006D613E">
        <w:rPr>
          <w:noProof w:val="0"/>
        </w:rPr>
        <w:t>conveyed by</w:t>
      </w:r>
      <w:r w:rsidRPr="006D613E">
        <w:rPr>
          <w:noProof w:val="0"/>
        </w:rPr>
        <w:t xml:space="preserve"> the segment.</w:t>
      </w:r>
    </w:p>
    <w:p w14:paraId="1479AB1B" w14:textId="77777777" w:rsidR="00B11855" w:rsidRPr="006D613E" w:rsidRDefault="003D003E" w:rsidP="005F16F9">
      <w:pPr>
        <w:pStyle w:val="AppendixHeading2"/>
        <w:rPr>
          <w:noProof w:val="0"/>
        </w:rPr>
      </w:pPr>
      <w:bookmarkStart w:id="537" w:name="_Toc401769857"/>
      <w:bookmarkStart w:id="538" w:name="_Toc466373802"/>
      <w:r w:rsidRPr="006D613E">
        <w:rPr>
          <w:noProof w:val="0"/>
        </w:rPr>
        <w:t>PID - Patient Identification segment</w:t>
      </w:r>
      <w:bookmarkEnd w:id="537"/>
      <w:bookmarkEnd w:id="538"/>
    </w:p>
    <w:p w14:paraId="1AA5F3CB" w14:textId="1F6343F4" w:rsidR="00B11855" w:rsidRPr="006D613E" w:rsidRDefault="006D613E" w:rsidP="005032ED">
      <w:pPr>
        <w:pStyle w:val="BodyText"/>
      </w:pPr>
      <w:r>
        <w:t>HL7</w:t>
      </w:r>
      <w:r w:rsidR="00995105" w:rsidRPr="006D613E">
        <w:t xml:space="preserve"> </w:t>
      </w:r>
      <w:r w:rsidR="003D003E" w:rsidRPr="006D613E">
        <w:t>v2.6: chapter 3 (3.4.2)</w:t>
      </w:r>
    </w:p>
    <w:p w14:paraId="6B866313" w14:textId="77777777" w:rsidR="00B11855" w:rsidRPr="006D613E" w:rsidRDefault="003D003E" w:rsidP="005032ED">
      <w:pPr>
        <w:pStyle w:val="BodyText"/>
      </w:pPr>
      <w:r w:rsidRPr="006D613E">
        <w:t>The PID segment is used by all applications as the primary means of communicating patient identification information. This segment contains permanent patient identifying and demographic information that, for the most part, is not likely to change frequently.</w:t>
      </w:r>
    </w:p>
    <w:p w14:paraId="1D93AFD0" w14:textId="77777777" w:rsidR="00B11855" w:rsidRPr="006D613E" w:rsidRDefault="003D003E" w:rsidP="005032ED">
      <w:pPr>
        <w:pStyle w:val="BodyText"/>
      </w:pPr>
      <w:r w:rsidRPr="006D613E">
        <w:t>Patient Care Devices or gateway systems providing PCD observation reports are not ordinarily primary interfaces for detailed patient demographic information. Another information system such as a master patient index will generally be the source of authoritative information sent in the PID segment. Getting this data is out of scope for this IHE PCD Technical Framework: IHE Information Technology Infrastructure Technical Framework should be consulted for standards-based means for tracing a feed of ADT events (Patient Identify Feed) or querying this information based on information available at the point of care such as a bar-code scan of a patient identity wristband (Patient Data Query). In the context of the IHE Patient Care domain, this general problem is referred to as Patient Identity Binding and has been the subject of a Technical Framework Supplement in the past. At present, this data requirement is delegated to IHE Information Technology Infrastructure profiles.</w:t>
      </w:r>
    </w:p>
    <w:p w14:paraId="45CC8538" w14:textId="77777777" w:rsidR="00B11855" w:rsidRPr="006D613E" w:rsidRDefault="003D003E" w:rsidP="005032ED">
      <w:pPr>
        <w:pStyle w:val="BodyText"/>
      </w:pPr>
      <w:r w:rsidRPr="006D613E">
        <w:t xml:space="preserve">Reliable patient identity information is essential for correctly associating Patient Care Device data with the patient, which is obviously critical for safe and effective treatment. Consequently, unique identifiers and additional confirmatory factors such as patient name are listed as required by this profile. </w:t>
      </w:r>
    </w:p>
    <w:p w14:paraId="521F9A32" w14:textId="77777777" w:rsidR="00B11855" w:rsidRPr="006D613E" w:rsidRDefault="00B11855" w:rsidP="005032ED">
      <w:pPr>
        <w:pStyle w:val="BodyText"/>
      </w:pPr>
    </w:p>
    <w:p w14:paraId="216B5CBD" w14:textId="77777777" w:rsidR="00B11855" w:rsidRPr="006D613E" w:rsidRDefault="003D003E" w:rsidP="00123C7B">
      <w:pPr>
        <w:pStyle w:val="TableTitle"/>
        <w:outlineLvl w:val="0"/>
      </w:pPr>
      <w:r w:rsidRPr="006D613E">
        <w:t>Table B.5-1: PID - Patient Identification segment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4"/>
        <w:gridCol w:w="764"/>
        <w:gridCol w:w="760"/>
        <w:gridCol w:w="961"/>
        <w:gridCol w:w="1316"/>
        <w:gridCol w:w="861"/>
        <w:gridCol w:w="2834"/>
      </w:tblGrid>
      <w:tr w:rsidR="00C40FD5" w:rsidRPr="006D613E" w14:paraId="1D069083" w14:textId="77777777" w:rsidTr="00A92110">
        <w:trPr>
          <w:cantSplit/>
          <w:tblHeader/>
          <w:jc w:val="center"/>
        </w:trPr>
        <w:tc>
          <w:tcPr>
            <w:tcW w:w="784" w:type="dxa"/>
            <w:shd w:val="clear" w:color="auto" w:fill="D9D9D9"/>
          </w:tcPr>
          <w:p w14:paraId="2ED179B4" w14:textId="77777777" w:rsidR="00B11855" w:rsidRPr="006D613E" w:rsidRDefault="003D003E" w:rsidP="001F5A5C">
            <w:pPr>
              <w:pStyle w:val="TableEntryHeader"/>
            </w:pPr>
            <w:r w:rsidRPr="006D613E">
              <w:t>SEQ</w:t>
            </w:r>
          </w:p>
        </w:tc>
        <w:tc>
          <w:tcPr>
            <w:tcW w:w="764" w:type="dxa"/>
            <w:shd w:val="clear" w:color="auto" w:fill="D9D9D9"/>
          </w:tcPr>
          <w:p w14:paraId="3536CD53" w14:textId="77777777" w:rsidR="00B11855" w:rsidRPr="006D613E" w:rsidRDefault="003D003E" w:rsidP="001F5A5C">
            <w:pPr>
              <w:pStyle w:val="TableEntryHeader"/>
            </w:pPr>
            <w:r w:rsidRPr="006D613E">
              <w:t>LEN</w:t>
            </w:r>
          </w:p>
        </w:tc>
        <w:tc>
          <w:tcPr>
            <w:tcW w:w="760" w:type="dxa"/>
            <w:shd w:val="clear" w:color="auto" w:fill="D9D9D9"/>
          </w:tcPr>
          <w:p w14:paraId="126FC850" w14:textId="77777777" w:rsidR="00B11855" w:rsidRPr="006D613E" w:rsidRDefault="003D003E" w:rsidP="001F5A5C">
            <w:pPr>
              <w:pStyle w:val="TableEntryHeader"/>
            </w:pPr>
            <w:r w:rsidRPr="006D613E">
              <w:t>DT</w:t>
            </w:r>
          </w:p>
        </w:tc>
        <w:tc>
          <w:tcPr>
            <w:tcW w:w="961" w:type="dxa"/>
            <w:shd w:val="clear" w:color="auto" w:fill="D9D9D9"/>
          </w:tcPr>
          <w:p w14:paraId="656472C3" w14:textId="77777777" w:rsidR="00B11855" w:rsidRPr="006D613E" w:rsidRDefault="003D003E" w:rsidP="001F5A5C">
            <w:pPr>
              <w:pStyle w:val="TableEntryHeader"/>
            </w:pPr>
            <w:r w:rsidRPr="006D613E">
              <w:t>Usage</w:t>
            </w:r>
          </w:p>
        </w:tc>
        <w:tc>
          <w:tcPr>
            <w:tcW w:w="1316" w:type="dxa"/>
            <w:shd w:val="clear" w:color="auto" w:fill="D9D9D9"/>
          </w:tcPr>
          <w:p w14:paraId="59938A8A" w14:textId="77777777" w:rsidR="00B11855" w:rsidRPr="006D613E" w:rsidRDefault="003D003E" w:rsidP="001F5A5C">
            <w:pPr>
              <w:pStyle w:val="TableEntryHeader"/>
            </w:pPr>
            <w:r w:rsidRPr="006D613E">
              <w:t>Card.</w:t>
            </w:r>
          </w:p>
        </w:tc>
        <w:tc>
          <w:tcPr>
            <w:tcW w:w="861" w:type="dxa"/>
            <w:shd w:val="clear" w:color="auto" w:fill="D9D9D9"/>
          </w:tcPr>
          <w:p w14:paraId="0C36B8F6" w14:textId="77777777" w:rsidR="00B11855" w:rsidRPr="006D613E" w:rsidRDefault="003D003E" w:rsidP="001F5A5C">
            <w:pPr>
              <w:pStyle w:val="TableEntryHeader"/>
            </w:pPr>
            <w:r w:rsidRPr="006D613E">
              <w:t>TBL#</w:t>
            </w:r>
          </w:p>
        </w:tc>
        <w:tc>
          <w:tcPr>
            <w:tcW w:w="2834" w:type="dxa"/>
            <w:shd w:val="clear" w:color="auto" w:fill="D9D9D9"/>
          </w:tcPr>
          <w:p w14:paraId="2A626D44" w14:textId="77777777" w:rsidR="00B11855" w:rsidRPr="006D613E" w:rsidRDefault="003D003E" w:rsidP="001F5A5C">
            <w:pPr>
              <w:pStyle w:val="TableEntryHeader"/>
            </w:pPr>
            <w:r w:rsidRPr="006D613E">
              <w:t>Element name</w:t>
            </w:r>
          </w:p>
        </w:tc>
      </w:tr>
      <w:tr w:rsidR="00C40FD5" w:rsidRPr="006D613E" w14:paraId="4D5BE632" w14:textId="77777777" w:rsidTr="006C0E8E">
        <w:trPr>
          <w:cantSplit/>
          <w:jc w:val="center"/>
        </w:trPr>
        <w:tc>
          <w:tcPr>
            <w:tcW w:w="784" w:type="dxa"/>
            <w:shd w:val="clear" w:color="auto" w:fill="auto"/>
          </w:tcPr>
          <w:p w14:paraId="1FE2BE05" w14:textId="77777777" w:rsidR="00B11855" w:rsidRPr="006D613E" w:rsidRDefault="003D003E" w:rsidP="006C0E8E">
            <w:pPr>
              <w:pStyle w:val="TableEntry"/>
              <w:keepNext/>
            </w:pPr>
            <w:r w:rsidRPr="006D613E">
              <w:t>1</w:t>
            </w:r>
          </w:p>
        </w:tc>
        <w:tc>
          <w:tcPr>
            <w:tcW w:w="764" w:type="dxa"/>
            <w:shd w:val="clear" w:color="auto" w:fill="auto"/>
          </w:tcPr>
          <w:p w14:paraId="58A083C8" w14:textId="77777777" w:rsidR="00B11855" w:rsidRPr="006D613E" w:rsidRDefault="003D003E" w:rsidP="006C0E8E">
            <w:pPr>
              <w:pStyle w:val="TableEntry"/>
              <w:keepNext/>
            </w:pPr>
            <w:r w:rsidRPr="006D613E">
              <w:t>4</w:t>
            </w:r>
          </w:p>
        </w:tc>
        <w:tc>
          <w:tcPr>
            <w:tcW w:w="760" w:type="dxa"/>
            <w:shd w:val="clear" w:color="auto" w:fill="auto"/>
          </w:tcPr>
          <w:p w14:paraId="20EC71D1" w14:textId="77777777" w:rsidR="00B11855" w:rsidRPr="006D613E" w:rsidRDefault="003D003E" w:rsidP="006C0E8E">
            <w:pPr>
              <w:pStyle w:val="TableEntry"/>
              <w:keepNext/>
            </w:pPr>
            <w:r w:rsidRPr="006D613E">
              <w:t>SI</w:t>
            </w:r>
          </w:p>
        </w:tc>
        <w:tc>
          <w:tcPr>
            <w:tcW w:w="961" w:type="dxa"/>
            <w:shd w:val="clear" w:color="auto" w:fill="auto"/>
          </w:tcPr>
          <w:p w14:paraId="29D71074" w14:textId="77777777" w:rsidR="00B11855" w:rsidRPr="006D613E" w:rsidRDefault="003D003E" w:rsidP="006C0E8E">
            <w:pPr>
              <w:pStyle w:val="TableEntry"/>
              <w:keepNext/>
            </w:pPr>
            <w:r w:rsidRPr="006D613E">
              <w:t>X</w:t>
            </w:r>
          </w:p>
        </w:tc>
        <w:tc>
          <w:tcPr>
            <w:tcW w:w="1316" w:type="dxa"/>
            <w:shd w:val="clear" w:color="auto" w:fill="auto"/>
          </w:tcPr>
          <w:p w14:paraId="3A9F0E74" w14:textId="77777777" w:rsidR="00B11855" w:rsidRPr="006D613E" w:rsidRDefault="003D003E" w:rsidP="006C0E8E">
            <w:pPr>
              <w:pStyle w:val="TableEntry"/>
              <w:keepNext/>
            </w:pPr>
            <w:r w:rsidRPr="006D613E">
              <w:t>[0..0]</w:t>
            </w:r>
          </w:p>
        </w:tc>
        <w:tc>
          <w:tcPr>
            <w:tcW w:w="861" w:type="dxa"/>
            <w:shd w:val="clear" w:color="auto" w:fill="auto"/>
          </w:tcPr>
          <w:p w14:paraId="02FA4997" w14:textId="77777777" w:rsidR="00B11855" w:rsidRPr="006D613E" w:rsidRDefault="00B11855" w:rsidP="006C0E8E">
            <w:pPr>
              <w:pStyle w:val="TableEntry"/>
              <w:keepNext/>
            </w:pPr>
          </w:p>
        </w:tc>
        <w:tc>
          <w:tcPr>
            <w:tcW w:w="2834" w:type="dxa"/>
            <w:shd w:val="clear" w:color="auto" w:fill="auto"/>
          </w:tcPr>
          <w:p w14:paraId="56E5EA57" w14:textId="77777777" w:rsidR="00B11855" w:rsidRPr="006D613E" w:rsidRDefault="003D003E" w:rsidP="006C0E8E">
            <w:pPr>
              <w:pStyle w:val="TableEntry"/>
              <w:keepNext/>
            </w:pPr>
            <w:r w:rsidRPr="006D613E">
              <w:t>Set ID - PID</w:t>
            </w:r>
          </w:p>
        </w:tc>
      </w:tr>
      <w:tr w:rsidR="00C40FD5" w:rsidRPr="006D613E" w14:paraId="287D9A7E" w14:textId="77777777" w:rsidTr="006C0E8E">
        <w:trPr>
          <w:cantSplit/>
          <w:jc w:val="center"/>
        </w:trPr>
        <w:tc>
          <w:tcPr>
            <w:tcW w:w="784" w:type="dxa"/>
            <w:shd w:val="clear" w:color="auto" w:fill="auto"/>
          </w:tcPr>
          <w:p w14:paraId="599AEDCB" w14:textId="77777777" w:rsidR="00B11855" w:rsidRPr="006D613E" w:rsidRDefault="003D003E" w:rsidP="006C0E8E">
            <w:pPr>
              <w:pStyle w:val="TableEntry"/>
              <w:keepNext/>
            </w:pPr>
            <w:r w:rsidRPr="006D613E">
              <w:t>2</w:t>
            </w:r>
          </w:p>
        </w:tc>
        <w:tc>
          <w:tcPr>
            <w:tcW w:w="764" w:type="dxa"/>
            <w:shd w:val="clear" w:color="auto" w:fill="auto"/>
          </w:tcPr>
          <w:p w14:paraId="27A17896" w14:textId="77777777" w:rsidR="00B11855" w:rsidRPr="006D613E" w:rsidRDefault="003D003E" w:rsidP="006C0E8E">
            <w:pPr>
              <w:pStyle w:val="TableEntry"/>
              <w:keepNext/>
            </w:pPr>
            <w:r w:rsidRPr="006D613E">
              <w:t>20</w:t>
            </w:r>
          </w:p>
        </w:tc>
        <w:tc>
          <w:tcPr>
            <w:tcW w:w="760" w:type="dxa"/>
            <w:shd w:val="clear" w:color="auto" w:fill="auto"/>
          </w:tcPr>
          <w:p w14:paraId="789BE549" w14:textId="77777777" w:rsidR="00B11855" w:rsidRPr="006D613E" w:rsidRDefault="003D003E" w:rsidP="006C0E8E">
            <w:pPr>
              <w:pStyle w:val="TableEntry"/>
              <w:keepNext/>
            </w:pPr>
            <w:r w:rsidRPr="006D613E">
              <w:t>CX</w:t>
            </w:r>
          </w:p>
        </w:tc>
        <w:tc>
          <w:tcPr>
            <w:tcW w:w="961" w:type="dxa"/>
            <w:shd w:val="clear" w:color="auto" w:fill="auto"/>
          </w:tcPr>
          <w:p w14:paraId="0FB816B6" w14:textId="77777777" w:rsidR="00B11855" w:rsidRPr="006D613E" w:rsidRDefault="003D003E" w:rsidP="006C0E8E">
            <w:pPr>
              <w:pStyle w:val="TableEntry"/>
              <w:keepNext/>
            </w:pPr>
            <w:r w:rsidRPr="006D613E">
              <w:t>X</w:t>
            </w:r>
          </w:p>
        </w:tc>
        <w:tc>
          <w:tcPr>
            <w:tcW w:w="1316" w:type="dxa"/>
            <w:shd w:val="clear" w:color="auto" w:fill="auto"/>
          </w:tcPr>
          <w:p w14:paraId="244BFAE4" w14:textId="77777777" w:rsidR="00B11855" w:rsidRPr="006D613E" w:rsidRDefault="003D003E" w:rsidP="006C0E8E">
            <w:pPr>
              <w:pStyle w:val="TableEntry"/>
              <w:keepNext/>
            </w:pPr>
            <w:r w:rsidRPr="006D613E">
              <w:t>[0..0]</w:t>
            </w:r>
          </w:p>
        </w:tc>
        <w:tc>
          <w:tcPr>
            <w:tcW w:w="861" w:type="dxa"/>
            <w:shd w:val="clear" w:color="auto" w:fill="auto"/>
          </w:tcPr>
          <w:p w14:paraId="11E4CE34" w14:textId="77777777" w:rsidR="00B11855" w:rsidRPr="006D613E" w:rsidRDefault="00B11855" w:rsidP="006C0E8E">
            <w:pPr>
              <w:pStyle w:val="TableEntry"/>
              <w:keepNext/>
            </w:pPr>
          </w:p>
        </w:tc>
        <w:tc>
          <w:tcPr>
            <w:tcW w:w="2834" w:type="dxa"/>
            <w:shd w:val="clear" w:color="auto" w:fill="auto"/>
          </w:tcPr>
          <w:p w14:paraId="11C75E69" w14:textId="77777777" w:rsidR="00B11855" w:rsidRPr="006D613E" w:rsidRDefault="003D003E" w:rsidP="006C0E8E">
            <w:pPr>
              <w:pStyle w:val="TableEntry"/>
              <w:keepNext/>
            </w:pPr>
            <w:r w:rsidRPr="006D613E">
              <w:t>Patient ID</w:t>
            </w:r>
          </w:p>
        </w:tc>
      </w:tr>
      <w:tr w:rsidR="00C40FD5" w:rsidRPr="006D613E" w14:paraId="60EDE417" w14:textId="77777777" w:rsidTr="006C0E8E">
        <w:trPr>
          <w:cantSplit/>
          <w:jc w:val="center"/>
        </w:trPr>
        <w:tc>
          <w:tcPr>
            <w:tcW w:w="784" w:type="dxa"/>
            <w:shd w:val="clear" w:color="auto" w:fill="auto"/>
          </w:tcPr>
          <w:p w14:paraId="759C9E06" w14:textId="77777777" w:rsidR="00B11855" w:rsidRPr="006D613E" w:rsidRDefault="003D003E" w:rsidP="00CF7336">
            <w:pPr>
              <w:pStyle w:val="TableEntry"/>
            </w:pPr>
            <w:r w:rsidRPr="006D613E">
              <w:t>3</w:t>
            </w:r>
          </w:p>
        </w:tc>
        <w:tc>
          <w:tcPr>
            <w:tcW w:w="764" w:type="dxa"/>
            <w:shd w:val="clear" w:color="auto" w:fill="auto"/>
          </w:tcPr>
          <w:p w14:paraId="14674C9C" w14:textId="77777777" w:rsidR="00B11855" w:rsidRPr="006D613E" w:rsidRDefault="003D003E" w:rsidP="00CF7336">
            <w:pPr>
              <w:pStyle w:val="TableEntry"/>
            </w:pPr>
            <w:r w:rsidRPr="006D613E">
              <w:t>250</w:t>
            </w:r>
          </w:p>
        </w:tc>
        <w:tc>
          <w:tcPr>
            <w:tcW w:w="760" w:type="dxa"/>
            <w:shd w:val="clear" w:color="auto" w:fill="auto"/>
          </w:tcPr>
          <w:p w14:paraId="59F2BD09" w14:textId="77777777" w:rsidR="00B11855" w:rsidRPr="006D613E" w:rsidRDefault="003D003E" w:rsidP="00CF7336">
            <w:pPr>
              <w:pStyle w:val="TableEntry"/>
            </w:pPr>
            <w:r w:rsidRPr="006D613E">
              <w:t>CX</w:t>
            </w:r>
          </w:p>
        </w:tc>
        <w:tc>
          <w:tcPr>
            <w:tcW w:w="961" w:type="dxa"/>
            <w:shd w:val="clear" w:color="auto" w:fill="auto"/>
          </w:tcPr>
          <w:p w14:paraId="504ADD3B" w14:textId="77777777" w:rsidR="00B11855" w:rsidRPr="006D613E" w:rsidRDefault="002F3FF7" w:rsidP="00CF7336">
            <w:pPr>
              <w:pStyle w:val="TableEntry"/>
            </w:pPr>
            <w:r w:rsidRPr="006D613E">
              <w:t>C</w:t>
            </w:r>
          </w:p>
        </w:tc>
        <w:tc>
          <w:tcPr>
            <w:tcW w:w="1316" w:type="dxa"/>
            <w:shd w:val="clear" w:color="auto" w:fill="auto"/>
          </w:tcPr>
          <w:p w14:paraId="63160DE7" w14:textId="77777777" w:rsidR="00B11855" w:rsidRPr="006D613E" w:rsidRDefault="003D003E" w:rsidP="00CF7336">
            <w:pPr>
              <w:pStyle w:val="TableEntry"/>
            </w:pPr>
            <w:r w:rsidRPr="006D613E">
              <w:t>[</w:t>
            </w:r>
            <w:r w:rsidR="00E86B15" w:rsidRPr="006D613E">
              <w:t>0</w:t>
            </w:r>
            <w:r w:rsidRPr="006D613E">
              <w:t>..6]</w:t>
            </w:r>
          </w:p>
        </w:tc>
        <w:tc>
          <w:tcPr>
            <w:tcW w:w="861" w:type="dxa"/>
            <w:shd w:val="clear" w:color="auto" w:fill="auto"/>
          </w:tcPr>
          <w:p w14:paraId="60203F37" w14:textId="77777777" w:rsidR="00B11855" w:rsidRPr="006D613E" w:rsidRDefault="00B11855" w:rsidP="00CF7336">
            <w:pPr>
              <w:pStyle w:val="TableEntry"/>
            </w:pPr>
          </w:p>
        </w:tc>
        <w:tc>
          <w:tcPr>
            <w:tcW w:w="2834" w:type="dxa"/>
            <w:shd w:val="clear" w:color="auto" w:fill="auto"/>
          </w:tcPr>
          <w:p w14:paraId="50261B30" w14:textId="77777777" w:rsidR="00B11855" w:rsidRPr="006D613E" w:rsidRDefault="003D003E" w:rsidP="00CF7336">
            <w:pPr>
              <w:pStyle w:val="TableEntry"/>
            </w:pPr>
            <w:r w:rsidRPr="006D613E">
              <w:t>Patient Identifier List</w:t>
            </w:r>
          </w:p>
        </w:tc>
      </w:tr>
      <w:tr w:rsidR="00C40FD5" w:rsidRPr="006D613E" w14:paraId="7BE494E3" w14:textId="77777777" w:rsidTr="006C0E8E">
        <w:trPr>
          <w:cantSplit/>
          <w:jc w:val="center"/>
        </w:trPr>
        <w:tc>
          <w:tcPr>
            <w:tcW w:w="784" w:type="dxa"/>
            <w:shd w:val="clear" w:color="auto" w:fill="auto"/>
          </w:tcPr>
          <w:p w14:paraId="21543686" w14:textId="77777777" w:rsidR="00B11855" w:rsidRPr="006D613E" w:rsidRDefault="003D003E" w:rsidP="00CF7336">
            <w:pPr>
              <w:pStyle w:val="TableEntry"/>
            </w:pPr>
            <w:r w:rsidRPr="006D613E">
              <w:t>4</w:t>
            </w:r>
          </w:p>
        </w:tc>
        <w:tc>
          <w:tcPr>
            <w:tcW w:w="764" w:type="dxa"/>
            <w:shd w:val="clear" w:color="auto" w:fill="auto"/>
          </w:tcPr>
          <w:p w14:paraId="36BC894C" w14:textId="77777777" w:rsidR="00B11855" w:rsidRPr="006D613E" w:rsidRDefault="003D003E" w:rsidP="00CF7336">
            <w:pPr>
              <w:pStyle w:val="TableEntry"/>
            </w:pPr>
            <w:r w:rsidRPr="006D613E">
              <w:t>20</w:t>
            </w:r>
          </w:p>
        </w:tc>
        <w:tc>
          <w:tcPr>
            <w:tcW w:w="760" w:type="dxa"/>
            <w:shd w:val="clear" w:color="auto" w:fill="auto"/>
          </w:tcPr>
          <w:p w14:paraId="79EC018C" w14:textId="77777777" w:rsidR="00B11855" w:rsidRPr="006D613E" w:rsidRDefault="003D003E" w:rsidP="00CF7336">
            <w:pPr>
              <w:pStyle w:val="TableEntry"/>
            </w:pPr>
            <w:r w:rsidRPr="006D613E">
              <w:t>CX</w:t>
            </w:r>
          </w:p>
        </w:tc>
        <w:tc>
          <w:tcPr>
            <w:tcW w:w="961" w:type="dxa"/>
            <w:shd w:val="clear" w:color="auto" w:fill="auto"/>
          </w:tcPr>
          <w:p w14:paraId="6E044900" w14:textId="77777777" w:rsidR="00B11855" w:rsidRPr="006D613E" w:rsidRDefault="003D003E" w:rsidP="00CF7336">
            <w:pPr>
              <w:pStyle w:val="TableEntry"/>
            </w:pPr>
            <w:r w:rsidRPr="006D613E">
              <w:t>X</w:t>
            </w:r>
          </w:p>
        </w:tc>
        <w:tc>
          <w:tcPr>
            <w:tcW w:w="1316" w:type="dxa"/>
            <w:shd w:val="clear" w:color="auto" w:fill="auto"/>
          </w:tcPr>
          <w:p w14:paraId="357169A1" w14:textId="77777777" w:rsidR="00B11855" w:rsidRPr="006D613E" w:rsidRDefault="003D003E" w:rsidP="00CF7336">
            <w:pPr>
              <w:pStyle w:val="TableEntry"/>
            </w:pPr>
            <w:r w:rsidRPr="006D613E">
              <w:t>[0..0]</w:t>
            </w:r>
          </w:p>
        </w:tc>
        <w:tc>
          <w:tcPr>
            <w:tcW w:w="861" w:type="dxa"/>
            <w:shd w:val="clear" w:color="auto" w:fill="auto"/>
          </w:tcPr>
          <w:p w14:paraId="5AEE1D3A" w14:textId="77777777" w:rsidR="00B11855" w:rsidRPr="006D613E" w:rsidRDefault="00B11855" w:rsidP="00CF7336">
            <w:pPr>
              <w:pStyle w:val="TableEntry"/>
            </w:pPr>
          </w:p>
        </w:tc>
        <w:tc>
          <w:tcPr>
            <w:tcW w:w="2834" w:type="dxa"/>
            <w:shd w:val="clear" w:color="auto" w:fill="auto"/>
          </w:tcPr>
          <w:p w14:paraId="7BE42ECE" w14:textId="77777777" w:rsidR="00B11855" w:rsidRPr="006D613E" w:rsidRDefault="003D003E" w:rsidP="00CF7336">
            <w:pPr>
              <w:pStyle w:val="TableEntry"/>
            </w:pPr>
            <w:r w:rsidRPr="006D613E">
              <w:t>Alternate Patient ID - PID</w:t>
            </w:r>
          </w:p>
        </w:tc>
      </w:tr>
      <w:tr w:rsidR="00C40FD5" w:rsidRPr="006D613E" w14:paraId="52719132" w14:textId="77777777" w:rsidTr="006C0E8E">
        <w:trPr>
          <w:cantSplit/>
          <w:jc w:val="center"/>
        </w:trPr>
        <w:tc>
          <w:tcPr>
            <w:tcW w:w="784" w:type="dxa"/>
            <w:shd w:val="clear" w:color="auto" w:fill="auto"/>
          </w:tcPr>
          <w:p w14:paraId="0B30B2A4" w14:textId="77777777" w:rsidR="00B11855" w:rsidRPr="006D613E" w:rsidRDefault="003D003E" w:rsidP="00CF7336">
            <w:pPr>
              <w:pStyle w:val="TableEntry"/>
            </w:pPr>
            <w:r w:rsidRPr="006D613E">
              <w:t>5</w:t>
            </w:r>
          </w:p>
        </w:tc>
        <w:tc>
          <w:tcPr>
            <w:tcW w:w="764" w:type="dxa"/>
            <w:shd w:val="clear" w:color="auto" w:fill="auto"/>
          </w:tcPr>
          <w:p w14:paraId="6641FFE3" w14:textId="77777777" w:rsidR="00B11855" w:rsidRPr="006D613E" w:rsidRDefault="003D003E" w:rsidP="00CF7336">
            <w:pPr>
              <w:pStyle w:val="TableEntry"/>
            </w:pPr>
            <w:r w:rsidRPr="006D613E">
              <w:t>250</w:t>
            </w:r>
          </w:p>
        </w:tc>
        <w:tc>
          <w:tcPr>
            <w:tcW w:w="760" w:type="dxa"/>
            <w:shd w:val="clear" w:color="auto" w:fill="auto"/>
          </w:tcPr>
          <w:p w14:paraId="0D029E28" w14:textId="77777777" w:rsidR="00B11855" w:rsidRPr="006D613E" w:rsidRDefault="003D003E" w:rsidP="00CF7336">
            <w:pPr>
              <w:pStyle w:val="TableEntry"/>
            </w:pPr>
            <w:r w:rsidRPr="006D613E">
              <w:t>XPN</w:t>
            </w:r>
          </w:p>
        </w:tc>
        <w:tc>
          <w:tcPr>
            <w:tcW w:w="961" w:type="dxa"/>
            <w:shd w:val="clear" w:color="auto" w:fill="auto"/>
          </w:tcPr>
          <w:p w14:paraId="387A0D38" w14:textId="77777777" w:rsidR="00B11855" w:rsidRPr="006D613E" w:rsidRDefault="002F3FF7" w:rsidP="00CF7336">
            <w:pPr>
              <w:pStyle w:val="TableEntry"/>
            </w:pPr>
            <w:r w:rsidRPr="006D613E">
              <w:t>C</w:t>
            </w:r>
          </w:p>
        </w:tc>
        <w:tc>
          <w:tcPr>
            <w:tcW w:w="1316" w:type="dxa"/>
            <w:shd w:val="clear" w:color="auto" w:fill="auto"/>
          </w:tcPr>
          <w:p w14:paraId="3D59E906" w14:textId="77777777" w:rsidR="00B11855" w:rsidRPr="006D613E" w:rsidRDefault="003D003E" w:rsidP="00E86B15">
            <w:pPr>
              <w:pStyle w:val="TableEntry"/>
            </w:pPr>
            <w:r w:rsidRPr="006D613E">
              <w:t>[</w:t>
            </w:r>
            <w:r w:rsidR="00E86B15" w:rsidRPr="006D613E">
              <w:t>0</w:t>
            </w:r>
            <w:r w:rsidRPr="006D613E">
              <w:t>..6]</w:t>
            </w:r>
          </w:p>
        </w:tc>
        <w:tc>
          <w:tcPr>
            <w:tcW w:w="861" w:type="dxa"/>
            <w:shd w:val="clear" w:color="auto" w:fill="auto"/>
          </w:tcPr>
          <w:p w14:paraId="3D4D5030" w14:textId="77777777" w:rsidR="00B11855" w:rsidRPr="006D613E" w:rsidRDefault="00B11855" w:rsidP="00CF7336">
            <w:pPr>
              <w:pStyle w:val="TableEntry"/>
            </w:pPr>
          </w:p>
        </w:tc>
        <w:tc>
          <w:tcPr>
            <w:tcW w:w="2834" w:type="dxa"/>
            <w:shd w:val="clear" w:color="auto" w:fill="auto"/>
          </w:tcPr>
          <w:p w14:paraId="5A0A2671" w14:textId="77777777" w:rsidR="00B11855" w:rsidRPr="006D613E" w:rsidRDefault="003D003E" w:rsidP="00CF7336">
            <w:pPr>
              <w:pStyle w:val="TableEntry"/>
            </w:pPr>
            <w:r w:rsidRPr="006D613E">
              <w:t>Patient Name</w:t>
            </w:r>
          </w:p>
        </w:tc>
      </w:tr>
      <w:tr w:rsidR="00C40FD5" w:rsidRPr="006D613E" w14:paraId="747AD12D" w14:textId="77777777" w:rsidTr="006C0E8E">
        <w:trPr>
          <w:cantSplit/>
          <w:jc w:val="center"/>
        </w:trPr>
        <w:tc>
          <w:tcPr>
            <w:tcW w:w="784" w:type="dxa"/>
            <w:shd w:val="clear" w:color="auto" w:fill="auto"/>
          </w:tcPr>
          <w:p w14:paraId="69DC0454" w14:textId="77777777" w:rsidR="00B11855" w:rsidRPr="006D613E" w:rsidRDefault="003D003E" w:rsidP="00CF7336">
            <w:pPr>
              <w:pStyle w:val="TableEntry"/>
            </w:pPr>
            <w:r w:rsidRPr="006D613E">
              <w:t>6</w:t>
            </w:r>
          </w:p>
        </w:tc>
        <w:tc>
          <w:tcPr>
            <w:tcW w:w="764" w:type="dxa"/>
            <w:shd w:val="clear" w:color="auto" w:fill="auto"/>
          </w:tcPr>
          <w:p w14:paraId="389EEA33" w14:textId="77777777" w:rsidR="00B11855" w:rsidRPr="006D613E" w:rsidRDefault="003D003E" w:rsidP="00CF7336">
            <w:pPr>
              <w:pStyle w:val="TableEntry"/>
            </w:pPr>
            <w:r w:rsidRPr="006D613E">
              <w:t>250</w:t>
            </w:r>
          </w:p>
        </w:tc>
        <w:tc>
          <w:tcPr>
            <w:tcW w:w="760" w:type="dxa"/>
            <w:shd w:val="clear" w:color="auto" w:fill="auto"/>
          </w:tcPr>
          <w:p w14:paraId="438B7EA5" w14:textId="77777777" w:rsidR="00B11855" w:rsidRPr="006D613E" w:rsidRDefault="003D003E" w:rsidP="00CF7336">
            <w:pPr>
              <w:pStyle w:val="TableEntry"/>
            </w:pPr>
            <w:r w:rsidRPr="006D613E">
              <w:t>XPN</w:t>
            </w:r>
          </w:p>
        </w:tc>
        <w:tc>
          <w:tcPr>
            <w:tcW w:w="961" w:type="dxa"/>
            <w:shd w:val="clear" w:color="auto" w:fill="auto"/>
          </w:tcPr>
          <w:p w14:paraId="59864ACB" w14:textId="77777777" w:rsidR="00B11855" w:rsidRPr="006D613E" w:rsidRDefault="003D003E" w:rsidP="00CF7336">
            <w:pPr>
              <w:pStyle w:val="TableEntry"/>
            </w:pPr>
            <w:r w:rsidRPr="006D613E">
              <w:t>RE</w:t>
            </w:r>
          </w:p>
        </w:tc>
        <w:tc>
          <w:tcPr>
            <w:tcW w:w="1316" w:type="dxa"/>
            <w:shd w:val="clear" w:color="auto" w:fill="auto"/>
          </w:tcPr>
          <w:p w14:paraId="0FF03932" w14:textId="77777777" w:rsidR="00B11855" w:rsidRPr="006D613E" w:rsidRDefault="003D003E" w:rsidP="00CF7336">
            <w:pPr>
              <w:pStyle w:val="TableEntry"/>
            </w:pPr>
            <w:r w:rsidRPr="006D613E">
              <w:t>[0..1]</w:t>
            </w:r>
          </w:p>
        </w:tc>
        <w:tc>
          <w:tcPr>
            <w:tcW w:w="861" w:type="dxa"/>
            <w:shd w:val="clear" w:color="auto" w:fill="auto"/>
          </w:tcPr>
          <w:p w14:paraId="0DCEF8C7" w14:textId="77777777" w:rsidR="00B11855" w:rsidRPr="006D613E" w:rsidRDefault="00B11855" w:rsidP="00CF7336">
            <w:pPr>
              <w:pStyle w:val="TableEntry"/>
            </w:pPr>
          </w:p>
        </w:tc>
        <w:tc>
          <w:tcPr>
            <w:tcW w:w="2834" w:type="dxa"/>
            <w:shd w:val="clear" w:color="auto" w:fill="auto"/>
          </w:tcPr>
          <w:p w14:paraId="582A93F4" w14:textId="77777777" w:rsidR="00B11855" w:rsidRPr="006D613E" w:rsidRDefault="003D003E" w:rsidP="00CF7336">
            <w:pPr>
              <w:pStyle w:val="TableEntry"/>
            </w:pPr>
            <w:r w:rsidRPr="006D613E">
              <w:t>Mother’s Maiden Name</w:t>
            </w:r>
          </w:p>
        </w:tc>
      </w:tr>
      <w:tr w:rsidR="00C40FD5" w:rsidRPr="006D613E" w14:paraId="2E0F32D7" w14:textId="77777777" w:rsidTr="006C0E8E">
        <w:trPr>
          <w:cantSplit/>
          <w:jc w:val="center"/>
        </w:trPr>
        <w:tc>
          <w:tcPr>
            <w:tcW w:w="784" w:type="dxa"/>
            <w:shd w:val="clear" w:color="auto" w:fill="auto"/>
          </w:tcPr>
          <w:p w14:paraId="26B7ADE0" w14:textId="77777777" w:rsidR="00B11855" w:rsidRPr="006D613E" w:rsidRDefault="003D003E" w:rsidP="00CF7336">
            <w:pPr>
              <w:pStyle w:val="TableEntry"/>
            </w:pPr>
            <w:r w:rsidRPr="006D613E">
              <w:t>7</w:t>
            </w:r>
          </w:p>
        </w:tc>
        <w:tc>
          <w:tcPr>
            <w:tcW w:w="764" w:type="dxa"/>
            <w:shd w:val="clear" w:color="auto" w:fill="auto"/>
          </w:tcPr>
          <w:p w14:paraId="6F962E08" w14:textId="77777777" w:rsidR="00B11855" w:rsidRPr="006D613E" w:rsidRDefault="003D003E" w:rsidP="00CF7336">
            <w:pPr>
              <w:pStyle w:val="TableEntry"/>
            </w:pPr>
            <w:r w:rsidRPr="006D613E">
              <w:t>24</w:t>
            </w:r>
          </w:p>
        </w:tc>
        <w:tc>
          <w:tcPr>
            <w:tcW w:w="760" w:type="dxa"/>
            <w:shd w:val="clear" w:color="auto" w:fill="auto"/>
          </w:tcPr>
          <w:p w14:paraId="6F70E9EE" w14:textId="77777777" w:rsidR="00B11855" w:rsidRPr="006D613E" w:rsidRDefault="003D003E" w:rsidP="00CF7336">
            <w:pPr>
              <w:pStyle w:val="TableEntry"/>
            </w:pPr>
            <w:r w:rsidRPr="006D613E">
              <w:t>DTM</w:t>
            </w:r>
          </w:p>
        </w:tc>
        <w:tc>
          <w:tcPr>
            <w:tcW w:w="961" w:type="dxa"/>
            <w:shd w:val="clear" w:color="auto" w:fill="auto"/>
          </w:tcPr>
          <w:p w14:paraId="59CB4792" w14:textId="77777777" w:rsidR="00B11855" w:rsidRPr="006D613E" w:rsidRDefault="003D003E" w:rsidP="00CF7336">
            <w:pPr>
              <w:pStyle w:val="TableEntry"/>
            </w:pPr>
            <w:r w:rsidRPr="006D613E">
              <w:t>RE</w:t>
            </w:r>
          </w:p>
        </w:tc>
        <w:tc>
          <w:tcPr>
            <w:tcW w:w="1316" w:type="dxa"/>
            <w:shd w:val="clear" w:color="auto" w:fill="auto"/>
          </w:tcPr>
          <w:p w14:paraId="66858C78" w14:textId="77777777" w:rsidR="00B11855" w:rsidRPr="006D613E" w:rsidRDefault="003D003E" w:rsidP="00CF7336">
            <w:pPr>
              <w:pStyle w:val="TableEntry"/>
            </w:pPr>
            <w:r w:rsidRPr="006D613E">
              <w:t>[0..1]</w:t>
            </w:r>
          </w:p>
        </w:tc>
        <w:tc>
          <w:tcPr>
            <w:tcW w:w="861" w:type="dxa"/>
            <w:shd w:val="clear" w:color="auto" w:fill="auto"/>
          </w:tcPr>
          <w:p w14:paraId="2C6ACF08" w14:textId="77777777" w:rsidR="00B11855" w:rsidRPr="006D613E" w:rsidRDefault="00B11855" w:rsidP="00CF7336">
            <w:pPr>
              <w:pStyle w:val="TableEntry"/>
            </w:pPr>
          </w:p>
        </w:tc>
        <w:tc>
          <w:tcPr>
            <w:tcW w:w="2834" w:type="dxa"/>
            <w:shd w:val="clear" w:color="auto" w:fill="auto"/>
          </w:tcPr>
          <w:p w14:paraId="18952DEA" w14:textId="77777777" w:rsidR="00B11855" w:rsidRPr="006D613E" w:rsidRDefault="003D003E" w:rsidP="00CF7336">
            <w:pPr>
              <w:pStyle w:val="TableEntry"/>
            </w:pPr>
            <w:r w:rsidRPr="006D613E">
              <w:t>Date/Time of Birth</w:t>
            </w:r>
          </w:p>
        </w:tc>
      </w:tr>
      <w:tr w:rsidR="00C40FD5" w:rsidRPr="006D613E" w14:paraId="09F4C3CB" w14:textId="77777777" w:rsidTr="006C0E8E">
        <w:trPr>
          <w:cantSplit/>
          <w:jc w:val="center"/>
        </w:trPr>
        <w:tc>
          <w:tcPr>
            <w:tcW w:w="784" w:type="dxa"/>
            <w:shd w:val="clear" w:color="auto" w:fill="auto"/>
          </w:tcPr>
          <w:p w14:paraId="181E2ADD" w14:textId="77777777" w:rsidR="00B11855" w:rsidRPr="006D613E" w:rsidRDefault="003D003E" w:rsidP="00CF7336">
            <w:pPr>
              <w:pStyle w:val="TableEntry"/>
            </w:pPr>
            <w:r w:rsidRPr="006D613E">
              <w:t>8</w:t>
            </w:r>
          </w:p>
        </w:tc>
        <w:tc>
          <w:tcPr>
            <w:tcW w:w="764" w:type="dxa"/>
            <w:shd w:val="clear" w:color="auto" w:fill="auto"/>
          </w:tcPr>
          <w:p w14:paraId="585F2212" w14:textId="77777777" w:rsidR="00B11855" w:rsidRPr="006D613E" w:rsidRDefault="003D003E" w:rsidP="00CF7336">
            <w:pPr>
              <w:pStyle w:val="TableEntry"/>
            </w:pPr>
            <w:r w:rsidRPr="006D613E">
              <w:t>1</w:t>
            </w:r>
          </w:p>
        </w:tc>
        <w:tc>
          <w:tcPr>
            <w:tcW w:w="760" w:type="dxa"/>
            <w:shd w:val="clear" w:color="auto" w:fill="auto"/>
          </w:tcPr>
          <w:p w14:paraId="54AAF8CF" w14:textId="77777777" w:rsidR="00B11855" w:rsidRPr="006D613E" w:rsidRDefault="003D003E" w:rsidP="00CF7336">
            <w:pPr>
              <w:pStyle w:val="TableEntry"/>
            </w:pPr>
            <w:r w:rsidRPr="006D613E">
              <w:t>IS</w:t>
            </w:r>
          </w:p>
        </w:tc>
        <w:tc>
          <w:tcPr>
            <w:tcW w:w="961" w:type="dxa"/>
            <w:shd w:val="clear" w:color="auto" w:fill="auto"/>
          </w:tcPr>
          <w:p w14:paraId="3E180919" w14:textId="77777777" w:rsidR="00B11855" w:rsidRPr="006D613E" w:rsidRDefault="003D003E" w:rsidP="00CF7336">
            <w:pPr>
              <w:pStyle w:val="TableEntry"/>
            </w:pPr>
            <w:r w:rsidRPr="006D613E">
              <w:t>RE</w:t>
            </w:r>
          </w:p>
        </w:tc>
        <w:tc>
          <w:tcPr>
            <w:tcW w:w="1316" w:type="dxa"/>
            <w:shd w:val="clear" w:color="auto" w:fill="auto"/>
          </w:tcPr>
          <w:p w14:paraId="3B21CD23" w14:textId="77777777" w:rsidR="00B11855" w:rsidRPr="006D613E" w:rsidRDefault="003D003E" w:rsidP="00CF7336">
            <w:pPr>
              <w:pStyle w:val="TableEntry"/>
            </w:pPr>
            <w:r w:rsidRPr="006D613E">
              <w:t>[0..1]</w:t>
            </w:r>
          </w:p>
        </w:tc>
        <w:tc>
          <w:tcPr>
            <w:tcW w:w="861" w:type="dxa"/>
            <w:shd w:val="clear" w:color="auto" w:fill="auto"/>
          </w:tcPr>
          <w:p w14:paraId="1AC79561" w14:textId="77777777" w:rsidR="00B11855" w:rsidRPr="006D613E" w:rsidRDefault="003D003E" w:rsidP="00CF7336">
            <w:pPr>
              <w:pStyle w:val="TableEntry"/>
            </w:pPr>
            <w:r w:rsidRPr="006D613E">
              <w:t>0001</w:t>
            </w:r>
          </w:p>
        </w:tc>
        <w:tc>
          <w:tcPr>
            <w:tcW w:w="2834" w:type="dxa"/>
            <w:shd w:val="clear" w:color="auto" w:fill="auto"/>
          </w:tcPr>
          <w:p w14:paraId="75BA5FA9" w14:textId="77777777" w:rsidR="00B11855" w:rsidRPr="006D613E" w:rsidRDefault="003D003E" w:rsidP="00CF7336">
            <w:pPr>
              <w:pStyle w:val="TableEntry"/>
            </w:pPr>
            <w:r w:rsidRPr="006D613E">
              <w:t>Administrative Sex</w:t>
            </w:r>
          </w:p>
        </w:tc>
      </w:tr>
      <w:tr w:rsidR="00C40FD5" w:rsidRPr="006D613E" w14:paraId="05328365" w14:textId="77777777" w:rsidTr="006C0E8E">
        <w:trPr>
          <w:cantSplit/>
          <w:jc w:val="center"/>
        </w:trPr>
        <w:tc>
          <w:tcPr>
            <w:tcW w:w="784" w:type="dxa"/>
            <w:shd w:val="clear" w:color="auto" w:fill="auto"/>
          </w:tcPr>
          <w:p w14:paraId="0E07FDB8" w14:textId="77777777" w:rsidR="00B11855" w:rsidRPr="006D613E" w:rsidRDefault="003D003E" w:rsidP="00CF7336">
            <w:pPr>
              <w:pStyle w:val="TableEntry"/>
            </w:pPr>
            <w:r w:rsidRPr="006D613E">
              <w:t>9</w:t>
            </w:r>
          </w:p>
        </w:tc>
        <w:tc>
          <w:tcPr>
            <w:tcW w:w="764" w:type="dxa"/>
            <w:shd w:val="clear" w:color="auto" w:fill="auto"/>
          </w:tcPr>
          <w:p w14:paraId="639D2D72" w14:textId="77777777" w:rsidR="00B11855" w:rsidRPr="006D613E" w:rsidRDefault="003D003E" w:rsidP="00CF7336">
            <w:pPr>
              <w:pStyle w:val="TableEntry"/>
            </w:pPr>
            <w:r w:rsidRPr="006D613E">
              <w:t>250</w:t>
            </w:r>
          </w:p>
        </w:tc>
        <w:tc>
          <w:tcPr>
            <w:tcW w:w="760" w:type="dxa"/>
            <w:shd w:val="clear" w:color="auto" w:fill="auto"/>
          </w:tcPr>
          <w:p w14:paraId="1FE551B2" w14:textId="77777777" w:rsidR="00B11855" w:rsidRPr="006D613E" w:rsidRDefault="003D003E" w:rsidP="00CF7336">
            <w:pPr>
              <w:pStyle w:val="TableEntry"/>
            </w:pPr>
            <w:r w:rsidRPr="006D613E">
              <w:t>XPN</w:t>
            </w:r>
          </w:p>
        </w:tc>
        <w:tc>
          <w:tcPr>
            <w:tcW w:w="961" w:type="dxa"/>
            <w:shd w:val="clear" w:color="auto" w:fill="auto"/>
          </w:tcPr>
          <w:p w14:paraId="3B7BE6FE" w14:textId="77777777" w:rsidR="00B11855" w:rsidRPr="006D613E" w:rsidRDefault="003D003E" w:rsidP="00CF7336">
            <w:pPr>
              <w:pStyle w:val="TableEntry"/>
            </w:pPr>
            <w:r w:rsidRPr="006D613E">
              <w:t>X</w:t>
            </w:r>
          </w:p>
        </w:tc>
        <w:tc>
          <w:tcPr>
            <w:tcW w:w="1316" w:type="dxa"/>
            <w:shd w:val="clear" w:color="auto" w:fill="auto"/>
          </w:tcPr>
          <w:p w14:paraId="1B596323" w14:textId="77777777" w:rsidR="00B11855" w:rsidRPr="006D613E" w:rsidRDefault="003D003E" w:rsidP="00CF7336">
            <w:pPr>
              <w:pStyle w:val="TableEntry"/>
            </w:pPr>
            <w:r w:rsidRPr="006D613E">
              <w:t>[0..0]</w:t>
            </w:r>
          </w:p>
        </w:tc>
        <w:tc>
          <w:tcPr>
            <w:tcW w:w="861" w:type="dxa"/>
            <w:shd w:val="clear" w:color="auto" w:fill="auto"/>
          </w:tcPr>
          <w:p w14:paraId="4F3CE66B" w14:textId="77777777" w:rsidR="00B11855" w:rsidRPr="006D613E" w:rsidRDefault="00B11855" w:rsidP="00CF7336">
            <w:pPr>
              <w:pStyle w:val="TableEntry"/>
            </w:pPr>
          </w:p>
        </w:tc>
        <w:tc>
          <w:tcPr>
            <w:tcW w:w="2834" w:type="dxa"/>
            <w:shd w:val="clear" w:color="auto" w:fill="auto"/>
          </w:tcPr>
          <w:p w14:paraId="6E607341" w14:textId="77777777" w:rsidR="00B11855" w:rsidRPr="006D613E" w:rsidRDefault="003D003E" w:rsidP="00CF7336">
            <w:pPr>
              <w:pStyle w:val="TableEntry"/>
            </w:pPr>
            <w:r w:rsidRPr="006D613E">
              <w:t>Patient Alias</w:t>
            </w:r>
          </w:p>
        </w:tc>
      </w:tr>
      <w:tr w:rsidR="00C40FD5" w:rsidRPr="006D613E" w14:paraId="1709BBEE" w14:textId="77777777" w:rsidTr="006C0E8E">
        <w:trPr>
          <w:cantSplit/>
          <w:jc w:val="center"/>
        </w:trPr>
        <w:tc>
          <w:tcPr>
            <w:tcW w:w="784" w:type="dxa"/>
            <w:shd w:val="clear" w:color="auto" w:fill="auto"/>
          </w:tcPr>
          <w:p w14:paraId="7DE77A0D" w14:textId="77777777" w:rsidR="00B11855" w:rsidRPr="006D613E" w:rsidRDefault="003D003E" w:rsidP="00CF7336">
            <w:pPr>
              <w:pStyle w:val="TableEntry"/>
            </w:pPr>
            <w:r w:rsidRPr="006D613E">
              <w:t>10</w:t>
            </w:r>
          </w:p>
        </w:tc>
        <w:tc>
          <w:tcPr>
            <w:tcW w:w="764" w:type="dxa"/>
            <w:shd w:val="clear" w:color="auto" w:fill="auto"/>
          </w:tcPr>
          <w:p w14:paraId="3442460D" w14:textId="77777777" w:rsidR="00B11855" w:rsidRPr="006D613E" w:rsidRDefault="003D003E" w:rsidP="00CF7336">
            <w:pPr>
              <w:pStyle w:val="TableEntry"/>
            </w:pPr>
            <w:r w:rsidRPr="006D613E">
              <w:t>705</w:t>
            </w:r>
          </w:p>
        </w:tc>
        <w:tc>
          <w:tcPr>
            <w:tcW w:w="760" w:type="dxa"/>
            <w:shd w:val="clear" w:color="auto" w:fill="auto"/>
          </w:tcPr>
          <w:p w14:paraId="6D8627FA" w14:textId="77777777" w:rsidR="00B11855" w:rsidRPr="006D613E" w:rsidRDefault="003D003E" w:rsidP="00CF7336">
            <w:pPr>
              <w:pStyle w:val="TableEntry"/>
            </w:pPr>
            <w:r w:rsidRPr="006D613E">
              <w:t>CWE</w:t>
            </w:r>
          </w:p>
        </w:tc>
        <w:tc>
          <w:tcPr>
            <w:tcW w:w="961" w:type="dxa"/>
            <w:shd w:val="clear" w:color="auto" w:fill="auto"/>
          </w:tcPr>
          <w:p w14:paraId="4EB8980E" w14:textId="77777777" w:rsidR="00B11855" w:rsidRPr="006D613E" w:rsidRDefault="003D003E" w:rsidP="00CF7336">
            <w:pPr>
              <w:pStyle w:val="TableEntry"/>
            </w:pPr>
            <w:r w:rsidRPr="006D613E">
              <w:t>RE</w:t>
            </w:r>
          </w:p>
        </w:tc>
        <w:tc>
          <w:tcPr>
            <w:tcW w:w="1316" w:type="dxa"/>
            <w:shd w:val="clear" w:color="auto" w:fill="auto"/>
          </w:tcPr>
          <w:p w14:paraId="1AAE4334" w14:textId="77777777" w:rsidR="00B11855" w:rsidRPr="006D613E" w:rsidRDefault="003D003E" w:rsidP="00CF7336">
            <w:pPr>
              <w:pStyle w:val="TableEntry"/>
            </w:pPr>
            <w:r w:rsidRPr="006D613E">
              <w:t>[0..1]</w:t>
            </w:r>
          </w:p>
        </w:tc>
        <w:tc>
          <w:tcPr>
            <w:tcW w:w="861" w:type="dxa"/>
            <w:shd w:val="clear" w:color="auto" w:fill="auto"/>
          </w:tcPr>
          <w:p w14:paraId="2A54EDDF" w14:textId="77777777" w:rsidR="00B11855" w:rsidRPr="006D613E" w:rsidRDefault="003D003E" w:rsidP="00CF7336">
            <w:pPr>
              <w:pStyle w:val="TableEntry"/>
            </w:pPr>
            <w:r w:rsidRPr="006D613E">
              <w:t>0005</w:t>
            </w:r>
          </w:p>
        </w:tc>
        <w:tc>
          <w:tcPr>
            <w:tcW w:w="2834" w:type="dxa"/>
            <w:shd w:val="clear" w:color="auto" w:fill="auto"/>
          </w:tcPr>
          <w:p w14:paraId="17363E89" w14:textId="77777777" w:rsidR="00B11855" w:rsidRPr="006D613E" w:rsidRDefault="003D003E" w:rsidP="00CF7336">
            <w:pPr>
              <w:pStyle w:val="TableEntry"/>
            </w:pPr>
            <w:r w:rsidRPr="006D613E">
              <w:t>Race</w:t>
            </w:r>
          </w:p>
        </w:tc>
      </w:tr>
      <w:tr w:rsidR="00C40FD5" w:rsidRPr="006D613E" w14:paraId="4BCDF674" w14:textId="77777777" w:rsidTr="006C0E8E">
        <w:trPr>
          <w:cantSplit/>
          <w:jc w:val="center"/>
        </w:trPr>
        <w:tc>
          <w:tcPr>
            <w:tcW w:w="784" w:type="dxa"/>
            <w:shd w:val="clear" w:color="auto" w:fill="auto"/>
          </w:tcPr>
          <w:p w14:paraId="6B7B48BD" w14:textId="77777777" w:rsidR="00B11855" w:rsidRPr="006D613E" w:rsidRDefault="003D003E" w:rsidP="00CF7336">
            <w:pPr>
              <w:pStyle w:val="TableEntry"/>
            </w:pPr>
            <w:r w:rsidRPr="006D613E">
              <w:t>11</w:t>
            </w:r>
          </w:p>
        </w:tc>
        <w:tc>
          <w:tcPr>
            <w:tcW w:w="764" w:type="dxa"/>
            <w:shd w:val="clear" w:color="auto" w:fill="auto"/>
          </w:tcPr>
          <w:p w14:paraId="73A26C19" w14:textId="77777777" w:rsidR="00B11855" w:rsidRPr="006D613E" w:rsidRDefault="003D003E" w:rsidP="00CF7336">
            <w:pPr>
              <w:pStyle w:val="TableEntry"/>
            </w:pPr>
            <w:r w:rsidRPr="006D613E">
              <w:t>250</w:t>
            </w:r>
          </w:p>
        </w:tc>
        <w:tc>
          <w:tcPr>
            <w:tcW w:w="760" w:type="dxa"/>
            <w:shd w:val="clear" w:color="auto" w:fill="auto"/>
          </w:tcPr>
          <w:p w14:paraId="3919FB96" w14:textId="77777777" w:rsidR="00B11855" w:rsidRPr="006D613E" w:rsidRDefault="003D003E" w:rsidP="00CF7336">
            <w:pPr>
              <w:pStyle w:val="TableEntry"/>
            </w:pPr>
            <w:r w:rsidRPr="006D613E">
              <w:t>XAD</w:t>
            </w:r>
          </w:p>
        </w:tc>
        <w:tc>
          <w:tcPr>
            <w:tcW w:w="961" w:type="dxa"/>
            <w:shd w:val="clear" w:color="auto" w:fill="auto"/>
          </w:tcPr>
          <w:p w14:paraId="34D570C0" w14:textId="77777777" w:rsidR="00B11855" w:rsidRPr="006D613E" w:rsidRDefault="003D003E" w:rsidP="00CF7336">
            <w:pPr>
              <w:pStyle w:val="TableEntry"/>
            </w:pPr>
            <w:r w:rsidRPr="006D613E">
              <w:t>RE</w:t>
            </w:r>
          </w:p>
        </w:tc>
        <w:tc>
          <w:tcPr>
            <w:tcW w:w="1316" w:type="dxa"/>
            <w:shd w:val="clear" w:color="auto" w:fill="auto"/>
          </w:tcPr>
          <w:p w14:paraId="7B53459F" w14:textId="77777777" w:rsidR="00B11855" w:rsidRPr="006D613E" w:rsidRDefault="003D003E" w:rsidP="00CF7336">
            <w:pPr>
              <w:pStyle w:val="TableEntry"/>
            </w:pPr>
            <w:r w:rsidRPr="006D613E">
              <w:t>[0..1]</w:t>
            </w:r>
          </w:p>
        </w:tc>
        <w:tc>
          <w:tcPr>
            <w:tcW w:w="861" w:type="dxa"/>
            <w:shd w:val="clear" w:color="auto" w:fill="auto"/>
          </w:tcPr>
          <w:p w14:paraId="44A2D6BA" w14:textId="77777777" w:rsidR="00B11855" w:rsidRPr="006D613E" w:rsidRDefault="00B11855" w:rsidP="00CF7336">
            <w:pPr>
              <w:pStyle w:val="TableEntry"/>
            </w:pPr>
          </w:p>
        </w:tc>
        <w:tc>
          <w:tcPr>
            <w:tcW w:w="2834" w:type="dxa"/>
            <w:shd w:val="clear" w:color="auto" w:fill="auto"/>
          </w:tcPr>
          <w:p w14:paraId="3614820D" w14:textId="77777777" w:rsidR="00B11855" w:rsidRPr="006D613E" w:rsidRDefault="003D003E" w:rsidP="00CF7336">
            <w:pPr>
              <w:pStyle w:val="TableEntry"/>
            </w:pPr>
            <w:r w:rsidRPr="006D613E">
              <w:t>Patient Address</w:t>
            </w:r>
          </w:p>
        </w:tc>
      </w:tr>
      <w:tr w:rsidR="00C40FD5" w:rsidRPr="006D613E" w14:paraId="2077D059" w14:textId="77777777" w:rsidTr="006C0E8E">
        <w:trPr>
          <w:cantSplit/>
          <w:jc w:val="center"/>
        </w:trPr>
        <w:tc>
          <w:tcPr>
            <w:tcW w:w="784" w:type="dxa"/>
            <w:shd w:val="clear" w:color="auto" w:fill="auto"/>
          </w:tcPr>
          <w:p w14:paraId="37748FCA" w14:textId="77777777" w:rsidR="00B11855" w:rsidRPr="006D613E" w:rsidRDefault="003D003E" w:rsidP="00CF7336">
            <w:pPr>
              <w:pStyle w:val="TableEntry"/>
            </w:pPr>
            <w:r w:rsidRPr="006D613E">
              <w:t>12</w:t>
            </w:r>
          </w:p>
        </w:tc>
        <w:tc>
          <w:tcPr>
            <w:tcW w:w="764" w:type="dxa"/>
            <w:shd w:val="clear" w:color="auto" w:fill="auto"/>
          </w:tcPr>
          <w:p w14:paraId="0DBD1572" w14:textId="77777777" w:rsidR="00B11855" w:rsidRPr="006D613E" w:rsidRDefault="003D003E" w:rsidP="00CF7336">
            <w:pPr>
              <w:pStyle w:val="TableEntry"/>
            </w:pPr>
            <w:r w:rsidRPr="006D613E">
              <w:t>4</w:t>
            </w:r>
          </w:p>
        </w:tc>
        <w:tc>
          <w:tcPr>
            <w:tcW w:w="760" w:type="dxa"/>
            <w:shd w:val="clear" w:color="auto" w:fill="auto"/>
          </w:tcPr>
          <w:p w14:paraId="29EC80D2" w14:textId="77777777" w:rsidR="00B11855" w:rsidRPr="006D613E" w:rsidRDefault="003D003E" w:rsidP="00CF7336">
            <w:pPr>
              <w:pStyle w:val="TableEntry"/>
            </w:pPr>
            <w:r w:rsidRPr="006D613E">
              <w:t>IS</w:t>
            </w:r>
          </w:p>
        </w:tc>
        <w:tc>
          <w:tcPr>
            <w:tcW w:w="961" w:type="dxa"/>
            <w:shd w:val="clear" w:color="auto" w:fill="auto"/>
          </w:tcPr>
          <w:p w14:paraId="7116B9EC" w14:textId="77777777" w:rsidR="00B11855" w:rsidRPr="006D613E" w:rsidRDefault="003D003E" w:rsidP="00CF7336">
            <w:pPr>
              <w:pStyle w:val="TableEntry"/>
            </w:pPr>
            <w:r w:rsidRPr="006D613E">
              <w:t>RE</w:t>
            </w:r>
          </w:p>
        </w:tc>
        <w:tc>
          <w:tcPr>
            <w:tcW w:w="1316" w:type="dxa"/>
            <w:shd w:val="clear" w:color="auto" w:fill="auto"/>
          </w:tcPr>
          <w:p w14:paraId="0FE79770" w14:textId="77777777" w:rsidR="00B11855" w:rsidRPr="006D613E" w:rsidRDefault="003D003E" w:rsidP="00CF7336">
            <w:pPr>
              <w:pStyle w:val="TableEntry"/>
            </w:pPr>
            <w:r w:rsidRPr="006D613E">
              <w:t>[0..1]</w:t>
            </w:r>
          </w:p>
        </w:tc>
        <w:tc>
          <w:tcPr>
            <w:tcW w:w="861" w:type="dxa"/>
            <w:shd w:val="clear" w:color="auto" w:fill="auto"/>
          </w:tcPr>
          <w:p w14:paraId="42A94B2D" w14:textId="77777777" w:rsidR="00B11855" w:rsidRPr="006D613E" w:rsidRDefault="003D003E" w:rsidP="00CF7336">
            <w:pPr>
              <w:pStyle w:val="TableEntry"/>
            </w:pPr>
            <w:r w:rsidRPr="006D613E">
              <w:t>0289</w:t>
            </w:r>
          </w:p>
        </w:tc>
        <w:tc>
          <w:tcPr>
            <w:tcW w:w="2834" w:type="dxa"/>
            <w:shd w:val="clear" w:color="auto" w:fill="auto"/>
          </w:tcPr>
          <w:p w14:paraId="73B5CC9E" w14:textId="77777777" w:rsidR="00B11855" w:rsidRPr="006D613E" w:rsidRDefault="003D003E" w:rsidP="00CF7336">
            <w:pPr>
              <w:pStyle w:val="TableEntry"/>
            </w:pPr>
            <w:r w:rsidRPr="006D613E">
              <w:t>County Code</w:t>
            </w:r>
          </w:p>
        </w:tc>
      </w:tr>
      <w:tr w:rsidR="00C40FD5" w:rsidRPr="006D613E" w14:paraId="0A60AC3F" w14:textId="77777777" w:rsidTr="006C0E8E">
        <w:trPr>
          <w:cantSplit/>
          <w:jc w:val="center"/>
        </w:trPr>
        <w:tc>
          <w:tcPr>
            <w:tcW w:w="784" w:type="dxa"/>
            <w:shd w:val="clear" w:color="auto" w:fill="auto"/>
          </w:tcPr>
          <w:p w14:paraId="2F809F0E" w14:textId="77777777" w:rsidR="00B11855" w:rsidRPr="006D613E" w:rsidRDefault="003D003E" w:rsidP="00CF7336">
            <w:pPr>
              <w:pStyle w:val="TableEntry"/>
            </w:pPr>
            <w:r w:rsidRPr="006D613E">
              <w:t>13</w:t>
            </w:r>
          </w:p>
        </w:tc>
        <w:tc>
          <w:tcPr>
            <w:tcW w:w="764" w:type="dxa"/>
            <w:shd w:val="clear" w:color="auto" w:fill="auto"/>
          </w:tcPr>
          <w:p w14:paraId="7462A2D1" w14:textId="77777777" w:rsidR="00B11855" w:rsidRPr="006D613E" w:rsidRDefault="003D003E" w:rsidP="00CF7336">
            <w:pPr>
              <w:pStyle w:val="TableEntry"/>
            </w:pPr>
            <w:r w:rsidRPr="006D613E">
              <w:t>250</w:t>
            </w:r>
          </w:p>
        </w:tc>
        <w:tc>
          <w:tcPr>
            <w:tcW w:w="760" w:type="dxa"/>
            <w:shd w:val="clear" w:color="auto" w:fill="auto"/>
          </w:tcPr>
          <w:p w14:paraId="070D17C0" w14:textId="77777777" w:rsidR="00B11855" w:rsidRPr="006D613E" w:rsidRDefault="003D003E" w:rsidP="00CF7336">
            <w:pPr>
              <w:pStyle w:val="TableEntry"/>
            </w:pPr>
            <w:r w:rsidRPr="006D613E">
              <w:t>XTN</w:t>
            </w:r>
          </w:p>
        </w:tc>
        <w:tc>
          <w:tcPr>
            <w:tcW w:w="961" w:type="dxa"/>
            <w:shd w:val="clear" w:color="auto" w:fill="auto"/>
          </w:tcPr>
          <w:p w14:paraId="1C54E2EA" w14:textId="77777777" w:rsidR="00B11855" w:rsidRPr="006D613E" w:rsidRDefault="003D003E" w:rsidP="00CF7336">
            <w:pPr>
              <w:pStyle w:val="TableEntry"/>
            </w:pPr>
            <w:r w:rsidRPr="006D613E">
              <w:t>RE</w:t>
            </w:r>
          </w:p>
        </w:tc>
        <w:tc>
          <w:tcPr>
            <w:tcW w:w="1316" w:type="dxa"/>
            <w:shd w:val="clear" w:color="auto" w:fill="auto"/>
          </w:tcPr>
          <w:p w14:paraId="7F91ED64" w14:textId="77777777" w:rsidR="00B11855" w:rsidRPr="006D613E" w:rsidRDefault="003D003E" w:rsidP="00CF7336">
            <w:pPr>
              <w:pStyle w:val="TableEntry"/>
            </w:pPr>
            <w:r w:rsidRPr="006D613E">
              <w:t>[0..2]</w:t>
            </w:r>
          </w:p>
        </w:tc>
        <w:tc>
          <w:tcPr>
            <w:tcW w:w="861" w:type="dxa"/>
            <w:shd w:val="clear" w:color="auto" w:fill="auto"/>
          </w:tcPr>
          <w:p w14:paraId="1C4D12FC" w14:textId="77777777" w:rsidR="00B11855" w:rsidRPr="006D613E" w:rsidRDefault="00B11855" w:rsidP="00CF7336">
            <w:pPr>
              <w:pStyle w:val="TableEntry"/>
            </w:pPr>
          </w:p>
        </w:tc>
        <w:tc>
          <w:tcPr>
            <w:tcW w:w="2834" w:type="dxa"/>
            <w:shd w:val="clear" w:color="auto" w:fill="auto"/>
          </w:tcPr>
          <w:p w14:paraId="53DE188D" w14:textId="77777777" w:rsidR="00B11855" w:rsidRPr="006D613E" w:rsidRDefault="003D003E" w:rsidP="00CF7336">
            <w:pPr>
              <w:pStyle w:val="TableEntry"/>
            </w:pPr>
            <w:r w:rsidRPr="006D613E">
              <w:t>Phone Number - Home</w:t>
            </w:r>
          </w:p>
        </w:tc>
      </w:tr>
      <w:tr w:rsidR="00C40FD5" w:rsidRPr="006D613E" w14:paraId="137B31E3" w14:textId="77777777" w:rsidTr="006C0E8E">
        <w:trPr>
          <w:cantSplit/>
          <w:jc w:val="center"/>
        </w:trPr>
        <w:tc>
          <w:tcPr>
            <w:tcW w:w="784" w:type="dxa"/>
            <w:shd w:val="clear" w:color="auto" w:fill="auto"/>
          </w:tcPr>
          <w:p w14:paraId="39BCAA41" w14:textId="77777777" w:rsidR="00B11855" w:rsidRPr="006D613E" w:rsidRDefault="003D003E" w:rsidP="00CF7336">
            <w:pPr>
              <w:pStyle w:val="TableEntry"/>
            </w:pPr>
            <w:r w:rsidRPr="006D613E">
              <w:t>14</w:t>
            </w:r>
          </w:p>
        </w:tc>
        <w:tc>
          <w:tcPr>
            <w:tcW w:w="764" w:type="dxa"/>
            <w:shd w:val="clear" w:color="auto" w:fill="auto"/>
          </w:tcPr>
          <w:p w14:paraId="15DC5064" w14:textId="77777777" w:rsidR="00B11855" w:rsidRPr="006D613E" w:rsidRDefault="003D003E" w:rsidP="00CF7336">
            <w:pPr>
              <w:pStyle w:val="TableEntry"/>
            </w:pPr>
            <w:r w:rsidRPr="006D613E">
              <w:t>250</w:t>
            </w:r>
          </w:p>
        </w:tc>
        <w:tc>
          <w:tcPr>
            <w:tcW w:w="760" w:type="dxa"/>
            <w:shd w:val="clear" w:color="auto" w:fill="auto"/>
          </w:tcPr>
          <w:p w14:paraId="4004B876" w14:textId="77777777" w:rsidR="00B11855" w:rsidRPr="006D613E" w:rsidRDefault="003D003E" w:rsidP="00CF7336">
            <w:pPr>
              <w:pStyle w:val="TableEntry"/>
            </w:pPr>
            <w:r w:rsidRPr="006D613E">
              <w:t>XTN</w:t>
            </w:r>
          </w:p>
        </w:tc>
        <w:tc>
          <w:tcPr>
            <w:tcW w:w="961" w:type="dxa"/>
            <w:shd w:val="clear" w:color="auto" w:fill="auto"/>
          </w:tcPr>
          <w:p w14:paraId="1025602F" w14:textId="77777777" w:rsidR="00B11855" w:rsidRPr="006D613E" w:rsidRDefault="003D003E" w:rsidP="00CF7336">
            <w:pPr>
              <w:pStyle w:val="TableEntry"/>
            </w:pPr>
            <w:r w:rsidRPr="006D613E">
              <w:t>X</w:t>
            </w:r>
          </w:p>
        </w:tc>
        <w:tc>
          <w:tcPr>
            <w:tcW w:w="1316" w:type="dxa"/>
            <w:shd w:val="clear" w:color="auto" w:fill="auto"/>
          </w:tcPr>
          <w:p w14:paraId="04E7B256" w14:textId="77777777" w:rsidR="00B11855" w:rsidRPr="006D613E" w:rsidRDefault="003D003E" w:rsidP="00CF7336">
            <w:pPr>
              <w:pStyle w:val="TableEntry"/>
            </w:pPr>
            <w:r w:rsidRPr="006D613E">
              <w:t>[0..1]</w:t>
            </w:r>
          </w:p>
        </w:tc>
        <w:tc>
          <w:tcPr>
            <w:tcW w:w="861" w:type="dxa"/>
            <w:shd w:val="clear" w:color="auto" w:fill="auto"/>
          </w:tcPr>
          <w:p w14:paraId="47B136C1" w14:textId="77777777" w:rsidR="00B11855" w:rsidRPr="006D613E" w:rsidRDefault="00B11855" w:rsidP="00CF7336">
            <w:pPr>
              <w:pStyle w:val="TableEntry"/>
            </w:pPr>
          </w:p>
        </w:tc>
        <w:tc>
          <w:tcPr>
            <w:tcW w:w="2834" w:type="dxa"/>
            <w:shd w:val="clear" w:color="auto" w:fill="auto"/>
          </w:tcPr>
          <w:p w14:paraId="748E55B7" w14:textId="77777777" w:rsidR="00B11855" w:rsidRPr="006D613E" w:rsidRDefault="003D003E" w:rsidP="00CF7336">
            <w:pPr>
              <w:pStyle w:val="TableEntry"/>
            </w:pPr>
            <w:r w:rsidRPr="006D613E">
              <w:t>Phone Number - Business</w:t>
            </w:r>
          </w:p>
        </w:tc>
      </w:tr>
      <w:tr w:rsidR="00C40FD5" w:rsidRPr="006D613E" w14:paraId="2203D09A" w14:textId="77777777" w:rsidTr="006C0E8E">
        <w:trPr>
          <w:cantSplit/>
          <w:jc w:val="center"/>
        </w:trPr>
        <w:tc>
          <w:tcPr>
            <w:tcW w:w="784" w:type="dxa"/>
            <w:shd w:val="clear" w:color="auto" w:fill="auto"/>
          </w:tcPr>
          <w:p w14:paraId="78359439" w14:textId="77777777" w:rsidR="00B11855" w:rsidRPr="006D613E" w:rsidRDefault="003D003E" w:rsidP="00CF7336">
            <w:pPr>
              <w:pStyle w:val="TableEntry"/>
            </w:pPr>
            <w:r w:rsidRPr="006D613E">
              <w:lastRenderedPageBreak/>
              <w:t>15</w:t>
            </w:r>
          </w:p>
        </w:tc>
        <w:tc>
          <w:tcPr>
            <w:tcW w:w="764" w:type="dxa"/>
            <w:shd w:val="clear" w:color="auto" w:fill="auto"/>
          </w:tcPr>
          <w:p w14:paraId="3A8448D7" w14:textId="77777777" w:rsidR="00B11855" w:rsidRPr="006D613E" w:rsidRDefault="003D003E" w:rsidP="00CF7336">
            <w:pPr>
              <w:pStyle w:val="TableEntry"/>
            </w:pPr>
            <w:r w:rsidRPr="006D613E">
              <w:t>705</w:t>
            </w:r>
          </w:p>
        </w:tc>
        <w:tc>
          <w:tcPr>
            <w:tcW w:w="760" w:type="dxa"/>
            <w:shd w:val="clear" w:color="auto" w:fill="auto"/>
          </w:tcPr>
          <w:p w14:paraId="7FEB3CF0" w14:textId="77777777" w:rsidR="00B11855" w:rsidRPr="006D613E" w:rsidRDefault="003D003E" w:rsidP="00CF7336">
            <w:pPr>
              <w:pStyle w:val="TableEntry"/>
            </w:pPr>
            <w:r w:rsidRPr="006D613E">
              <w:t>CWE</w:t>
            </w:r>
          </w:p>
        </w:tc>
        <w:tc>
          <w:tcPr>
            <w:tcW w:w="961" w:type="dxa"/>
            <w:shd w:val="clear" w:color="auto" w:fill="auto"/>
          </w:tcPr>
          <w:p w14:paraId="7E8DC569" w14:textId="77777777" w:rsidR="00B11855" w:rsidRPr="006D613E" w:rsidRDefault="003D003E" w:rsidP="00CF7336">
            <w:pPr>
              <w:pStyle w:val="TableEntry"/>
            </w:pPr>
            <w:r w:rsidRPr="006D613E">
              <w:t>RE</w:t>
            </w:r>
          </w:p>
        </w:tc>
        <w:tc>
          <w:tcPr>
            <w:tcW w:w="1316" w:type="dxa"/>
            <w:shd w:val="clear" w:color="auto" w:fill="auto"/>
          </w:tcPr>
          <w:p w14:paraId="1FDB41A9" w14:textId="77777777" w:rsidR="00B11855" w:rsidRPr="006D613E" w:rsidRDefault="003D003E" w:rsidP="00CF7336">
            <w:pPr>
              <w:pStyle w:val="TableEntry"/>
            </w:pPr>
            <w:r w:rsidRPr="006D613E">
              <w:t>[0..1]</w:t>
            </w:r>
          </w:p>
        </w:tc>
        <w:tc>
          <w:tcPr>
            <w:tcW w:w="861" w:type="dxa"/>
            <w:shd w:val="clear" w:color="auto" w:fill="auto"/>
          </w:tcPr>
          <w:p w14:paraId="3972B541" w14:textId="77777777" w:rsidR="00B11855" w:rsidRPr="006D613E" w:rsidRDefault="003D003E" w:rsidP="00CF7336">
            <w:pPr>
              <w:pStyle w:val="TableEntry"/>
            </w:pPr>
            <w:r w:rsidRPr="006D613E">
              <w:t>0296</w:t>
            </w:r>
          </w:p>
        </w:tc>
        <w:tc>
          <w:tcPr>
            <w:tcW w:w="2834" w:type="dxa"/>
            <w:shd w:val="clear" w:color="auto" w:fill="auto"/>
          </w:tcPr>
          <w:p w14:paraId="00A055AF" w14:textId="77777777" w:rsidR="00B11855" w:rsidRPr="006D613E" w:rsidRDefault="003D003E" w:rsidP="00CF7336">
            <w:pPr>
              <w:pStyle w:val="TableEntry"/>
            </w:pPr>
            <w:r w:rsidRPr="006D613E">
              <w:t>Primary Language</w:t>
            </w:r>
          </w:p>
        </w:tc>
      </w:tr>
      <w:tr w:rsidR="00C40FD5" w:rsidRPr="006D613E" w14:paraId="26F44EE7" w14:textId="77777777" w:rsidTr="006C0E8E">
        <w:trPr>
          <w:cantSplit/>
          <w:jc w:val="center"/>
        </w:trPr>
        <w:tc>
          <w:tcPr>
            <w:tcW w:w="784" w:type="dxa"/>
            <w:shd w:val="clear" w:color="auto" w:fill="auto"/>
          </w:tcPr>
          <w:p w14:paraId="07665601" w14:textId="77777777" w:rsidR="00B11855" w:rsidRPr="006D613E" w:rsidRDefault="003D003E" w:rsidP="00CF7336">
            <w:pPr>
              <w:pStyle w:val="TableEntry"/>
            </w:pPr>
            <w:r w:rsidRPr="006D613E">
              <w:t>16</w:t>
            </w:r>
          </w:p>
        </w:tc>
        <w:tc>
          <w:tcPr>
            <w:tcW w:w="764" w:type="dxa"/>
            <w:shd w:val="clear" w:color="auto" w:fill="auto"/>
          </w:tcPr>
          <w:p w14:paraId="7BFE09DD" w14:textId="77777777" w:rsidR="00B11855" w:rsidRPr="006D613E" w:rsidRDefault="003D003E" w:rsidP="00CF7336">
            <w:pPr>
              <w:pStyle w:val="TableEntry"/>
            </w:pPr>
            <w:r w:rsidRPr="006D613E">
              <w:t>705</w:t>
            </w:r>
          </w:p>
        </w:tc>
        <w:tc>
          <w:tcPr>
            <w:tcW w:w="760" w:type="dxa"/>
            <w:shd w:val="clear" w:color="auto" w:fill="auto"/>
          </w:tcPr>
          <w:p w14:paraId="5BCD4CE5" w14:textId="77777777" w:rsidR="00B11855" w:rsidRPr="006D613E" w:rsidRDefault="003D003E" w:rsidP="00CF7336">
            <w:pPr>
              <w:pStyle w:val="TableEntry"/>
            </w:pPr>
            <w:r w:rsidRPr="006D613E">
              <w:t>CWE</w:t>
            </w:r>
          </w:p>
        </w:tc>
        <w:tc>
          <w:tcPr>
            <w:tcW w:w="961" w:type="dxa"/>
            <w:shd w:val="clear" w:color="auto" w:fill="auto"/>
          </w:tcPr>
          <w:p w14:paraId="6E0BDB1C" w14:textId="77777777" w:rsidR="00B11855" w:rsidRPr="006D613E" w:rsidRDefault="003D003E" w:rsidP="00CF7336">
            <w:pPr>
              <w:pStyle w:val="TableEntry"/>
            </w:pPr>
            <w:r w:rsidRPr="006D613E">
              <w:t>RE</w:t>
            </w:r>
          </w:p>
        </w:tc>
        <w:tc>
          <w:tcPr>
            <w:tcW w:w="1316" w:type="dxa"/>
            <w:shd w:val="clear" w:color="auto" w:fill="auto"/>
          </w:tcPr>
          <w:p w14:paraId="57E1ACEB" w14:textId="77777777" w:rsidR="00B11855" w:rsidRPr="006D613E" w:rsidRDefault="003D003E" w:rsidP="00CF7336">
            <w:pPr>
              <w:pStyle w:val="TableEntry"/>
            </w:pPr>
            <w:r w:rsidRPr="006D613E">
              <w:t>[0..1]</w:t>
            </w:r>
          </w:p>
        </w:tc>
        <w:tc>
          <w:tcPr>
            <w:tcW w:w="861" w:type="dxa"/>
            <w:shd w:val="clear" w:color="auto" w:fill="auto"/>
          </w:tcPr>
          <w:p w14:paraId="07B39502" w14:textId="77777777" w:rsidR="00B11855" w:rsidRPr="006D613E" w:rsidRDefault="003D003E" w:rsidP="00CF7336">
            <w:pPr>
              <w:pStyle w:val="TableEntry"/>
            </w:pPr>
            <w:r w:rsidRPr="006D613E">
              <w:t>0002</w:t>
            </w:r>
          </w:p>
        </w:tc>
        <w:tc>
          <w:tcPr>
            <w:tcW w:w="2834" w:type="dxa"/>
            <w:shd w:val="clear" w:color="auto" w:fill="auto"/>
          </w:tcPr>
          <w:p w14:paraId="0F6814D8" w14:textId="77777777" w:rsidR="00B11855" w:rsidRPr="006D613E" w:rsidRDefault="003D003E" w:rsidP="00CF7336">
            <w:pPr>
              <w:pStyle w:val="TableEntry"/>
            </w:pPr>
            <w:r w:rsidRPr="006D613E">
              <w:t>Marital Status</w:t>
            </w:r>
          </w:p>
        </w:tc>
      </w:tr>
      <w:tr w:rsidR="00C40FD5" w:rsidRPr="006D613E" w14:paraId="568AF0D3" w14:textId="77777777" w:rsidTr="006C0E8E">
        <w:trPr>
          <w:cantSplit/>
          <w:jc w:val="center"/>
        </w:trPr>
        <w:tc>
          <w:tcPr>
            <w:tcW w:w="784" w:type="dxa"/>
            <w:shd w:val="clear" w:color="auto" w:fill="auto"/>
          </w:tcPr>
          <w:p w14:paraId="0583C2BF" w14:textId="77777777" w:rsidR="00B11855" w:rsidRPr="006D613E" w:rsidRDefault="003D003E" w:rsidP="00CF7336">
            <w:pPr>
              <w:pStyle w:val="TableEntry"/>
            </w:pPr>
            <w:r w:rsidRPr="006D613E">
              <w:t>17</w:t>
            </w:r>
          </w:p>
        </w:tc>
        <w:tc>
          <w:tcPr>
            <w:tcW w:w="764" w:type="dxa"/>
            <w:shd w:val="clear" w:color="auto" w:fill="auto"/>
          </w:tcPr>
          <w:p w14:paraId="2AD2D029" w14:textId="77777777" w:rsidR="00B11855" w:rsidRPr="006D613E" w:rsidRDefault="003D003E" w:rsidP="00CF7336">
            <w:pPr>
              <w:pStyle w:val="TableEntry"/>
            </w:pPr>
            <w:r w:rsidRPr="006D613E">
              <w:t>705</w:t>
            </w:r>
          </w:p>
        </w:tc>
        <w:tc>
          <w:tcPr>
            <w:tcW w:w="760" w:type="dxa"/>
            <w:shd w:val="clear" w:color="auto" w:fill="auto"/>
          </w:tcPr>
          <w:p w14:paraId="74888644" w14:textId="77777777" w:rsidR="00B11855" w:rsidRPr="006D613E" w:rsidRDefault="003D003E" w:rsidP="00CF7336">
            <w:pPr>
              <w:pStyle w:val="TableEntry"/>
            </w:pPr>
            <w:r w:rsidRPr="006D613E">
              <w:t>CWE</w:t>
            </w:r>
          </w:p>
        </w:tc>
        <w:tc>
          <w:tcPr>
            <w:tcW w:w="961" w:type="dxa"/>
            <w:shd w:val="clear" w:color="auto" w:fill="auto"/>
          </w:tcPr>
          <w:p w14:paraId="3493C295" w14:textId="77777777" w:rsidR="00B11855" w:rsidRPr="006D613E" w:rsidRDefault="003D003E" w:rsidP="00CF7336">
            <w:pPr>
              <w:pStyle w:val="TableEntry"/>
            </w:pPr>
            <w:r w:rsidRPr="006D613E">
              <w:t>RE</w:t>
            </w:r>
          </w:p>
        </w:tc>
        <w:tc>
          <w:tcPr>
            <w:tcW w:w="1316" w:type="dxa"/>
            <w:shd w:val="clear" w:color="auto" w:fill="auto"/>
          </w:tcPr>
          <w:p w14:paraId="239CACEA" w14:textId="77777777" w:rsidR="00B11855" w:rsidRPr="006D613E" w:rsidRDefault="003D003E" w:rsidP="00CF7336">
            <w:pPr>
              <w:pStyle w:val="TableEntry"/>
            </w:pPr>
            <w:r w:rsidRPr="006D613E">
              <w:t>[0..</w:t>
            </w:r>
            <w:r w:rsidR="00E86B15" w:rsidRPr="006D613E">
              <w:t>1</w:t>
            </w:r>
            <w:r w:rsidRPr="006D613E">
              <w:t>]</w:t>
            </w:r>
          </w:p>
        </w:tc>
        <w:tc>
          <w:tcPr>
            <w:tcW w:w="861" w:type="dxa"/>
            <w:shd w:val="clear" w:color="auto" w:fill="auto"/>
          </w:tcPr>
          <w:p w14:paraId="4CA25E3B" w14:textId="77777777" w:rsidR="00B11855" w:rsidRPr="006D613E" w:rsidRDefault="003D003E" w:rsidP="00CF7336">
            <w:pPr>
              <w:pStyle w:val="TableEntry"/>
            </w:pPr>
            <w:r w:rsidRPr="006D613E">
              <w:t>0006</w:t>
            </w:r>
          </w:p>
        </w:tc>
        <w:tc>
          <w:tcPr>
            <w:tcW w:w="2834" w:type="dxa"/>
            <w:shd w:val="clear" w:color="auto" w:fill="auto"/>
          </w:tcPr>
          <w:p w14:paraId="0C05D361" w14:textId="77777777" w:rsidR="00B11855" w:rsidRPr="006D613E" w:rsidRDefault="003D003E" w:rsidP="00CF7336">
            <w:pPr>
              <w:pStyle w:val="TableEntry"/>
            </w:pPr>
            <w:r w:rsidRPr="006D613E">
              <w:t>Religion</w:t>
            </w:r>
          </w:p>
        </w:tc>
      </w:tr>
      <w:tr w:rsidR="00C40FD5" w:rsidRPr="006D613E" w14:paraId="06A67923" w14:textId="77777777" w:rsidTr="006C0E8E">
        <w:trPr>
          <w:cantSplit/>
          <w:jc w:val="center"/>
        </w:trPr>
        <w:tc>
          <w:tcPr>
            <w:tcW w:w="784" w:type="dxa"/>
            <w:shd w:val="clear" w:color="auto" w:fill="auto"/>
          </w:tcPr>
          <w:p w14:paraId="2B45BE86" w14:textId="77777777" w:rsidR="00B11855" w:rsidRPr="006D613E" w:rsidRDefault="003D003E" w:rsidP="00CF7336">
            <w:pPr>
              <w:pStyle w:val="TableEntry"/>
            </w:pPr>
            <w:r w:rsidRPr="006D613E">
              <w:t>18</w:t>
            </w:r>
          </w:p>
        </w:tc>
        <w:tc>
          <w:tcPr>
            <w:tcW w:w="764" w:type="dxa"/>
            <w:shd w:val="clear" w:color="auto" w:fill="auto"/>
          </w:tcPr>
          <w:p w14:paraId="2DAAD56D" w14:textId="77777777" w:rsidR="00B11855" w:rsidRPr="006D613E" w:rsidRDefault="003D003E" w:rsidP="00CF7336">
            <w:pPr>
              <w:pStyle w:val="TableEntry"/>
            </w:pPr>
            <w:r w:rsidRPr="006D613E">
              <w:t>705</w:t>
            </w:r>
          </w:p>
        </w:tc>
        <w:tc>
          <w:tcPr>
            <w:tcW w:w="760" w:type="dxa"/>
            <w:shd w:val="clear" w:color="auto" w:fill="auto"/>
          </w:tcPr>
          <w:p w14:paraId="0DCA79A9" w14:textId="77777777" w:rsidR="00B11855" w:rsidRPr="006D613E" w:rsidRDefault="003D003E" w:rsidP="00CF7336">
            <w:pPr>
              <w:pStyle w:val="TableEntry"/>
            </w:pPr>
            <w:r w:rsidRPr="006D613E">
              <w:t>CX</w:t>
            </w:r>
          </w:p>
        </w:tc>
        <w:tc>
          <w:tcPr>
            <w:tcW w:w="961" w:type="dxa"/>
            <w:shd w:val="clear" w:color="auto" w:fill="auto"/>
          </w:tcPr>
          <w:p w14:paraId="2BAA11AD" w14:textId="77777777" w:rsidR="00B11855" w:rsidRPr="006D613E" w:rsidRDefault="003D003E" w:rsidP="00CF7336">
            <w:pPr>
              <w:pStyle w:val="TableEntry"/>
            </w:pPr>
            <w:r w:rsidRPr="006D613E">
              <w:t>RE</w:t>
            </w:r>
          </w:p>
        </w:tc>
        <w:tc>
          <w:tcPr>
            <w:tcW w:w="1316" w:type="dxa"/>
            <w:shd w:val="clear" w:color="auto" w:fill="auto"/>
          </w:tcPr>
          <w:p w14:paraId="3674E60D" w14:textId="77777777" w:rsidR="00B11855" w:rsidRPr="006D613E" w:rsidRDefault="003D003E" w:rsidP="00CF7336">
            <w:pPr>
              <w:pStyle w:val="TableEntry"/>
            </w:pPr>
            <w:r w:rsidRPr="006D613E">
              <w:t>[0..1]</w:t>
            </w:r>
          </w:p>
        </w:tc>
        <w:tc>
          <w:tcPr>
            <w:tcW w:w="861" w:type="dxa"/>
            <w:shd w:val="clear" w:color="auto" w:fill="auto"/>
          </w:tcPr>
          <w:p w14:paraId="3DAA5026" w14:textId="77777777" w:rsidR="00B11855" w:rsidRPr="006D613E" w:rsidRDefault="00B11855" w:rsidP="00CF7336">
            <w:pPr>
              <w:pStyle w:val="TableEntry"/>
            </w:pPr>
          </w:p>
        </w:tc>
        <w:tc>
          <w:tcPr>
            <w:tcW w:w="2834" w:type="dxa"/>
            <w:shd w:val="clear" w:color="auto" w:fill="auto"/>
          </w:tcPr>
          <w:p w14:paraId="49D189F6" w14:textId="77777777" w:rsidR="00B11855" w:rsidRPr="006D613E" w:rsidRDefault="003D003E" w:rsidP="00CF7336">
            <w:pPr>
              <w:pStyle w:val="TableEntry"/>
            </w:pPr>
            <w:r w:rsidRPr="006D613E">
              <w:t>Patient Account Number</w:t>
            </w:r>
          </w:p>
        </w:tc>
      </w:tr>
      <w:tr w:rsidR="00C40FD5" w:rsidRPr="006D613E" w14:paraId="4817CC0C" w14:textId="77777777" w:rsidTr="006C0E8E">
        <w:trPr>
          <w:cantSplit/>
          <w:jc w:val="center"/>
        </w:trPr>
        <w:tc>
          <w:tcPr>
            <w:tcW w:w="784" w:type="dxa"/>
            <w:shd w:val="clear" w:color="auto" w:fill="auto"/>
          </w:tcPr>
          <w:p w14:paraId="3B81F43B" w14:textId="77777777" w:rsidR="00B11855" w:rsidRPr="006D613E" w:rsidRDefault="003D003E" w:rsidP="00CF7336">
            <w:pPr>
              <w:pStyle w:val="TableEntry"/>
            </w:pPr>
            <w:r w:rsidRPr="006D613E">
              <w:t>19</w:t>
            </w:r>
          </w:p>
        </w:tc>
        <w:tc>
          <w:tcPr>
            <w:tcW w:w="764" w:type="dxa"/>
            <w:shd w:val="clear" w:color="auto" w:fill="auto"/>
          </w:tcPr>
          <w:p w14:paraId="03833DF9" w14:textId="77777777" w:rsidR="00B11855" w:rsidRPr="006D613E" w:rsidRDefault="003D003E" w:rsidP="00CF7336">
            <w:pPr>
              <w:pStyle w:val="TableEntry"/>
            </w:pPr>
            <w:r w:rsidRPr="006D613E">
              <w:t>16</w:t>
            </w:r>
          </w:p>
        </w:tc>
        <w:tc>
          <w:tcPr>
            <w:tcW w:w="760" w:type="dxa"/>
            <w:shd w:val="clear" w:color="auto" w:fill="auto"/>
          </w:tcPr>
          <w:p w14:paraId="5CED3852" w14:textId="77777777" w:rsidR="00B11855" w:rsidRPr="006D613E" w:rsidRDefault="003D003E" w:rsidP="00CF7336">
            <w:pPr>
              <w:pStyle w:val="TableEntry"/>
            </w:pPr>
            <w:r w:rsidRPr="006D613E">
              <w:t>ST</w:t>
            </w:r>
          </w:p>
        </w:tc>
        <w:tc>
          <w:tcPr>
            <w:tcW w:w="961" w:type="dxa"/>
            <w:shd w:val="clear" w:color="auto" w:fill="auto"/>
          </w:tcPr>
          <w:p w14:paraId="13968AD7" w14:textId="77777777" w:rsidR="00B11855" w:rsidRPr="006D613E" w:rsidRDefault="003D003E" w:rsidP="00CF7336">
            <w:pPr>
              <w:pStyle w:val="TableEntry"/>
            </w:pPr>
            <w:r w:rsidRPr="006D613E">
              <w:t>X</w:t>
            </w:r>
          </w:p>
        </w:tc>
        <w:tc>
          <w:tcPr>
            <w:tcW w:w="1316" w:type="dxa"/>
            <w:shd w:val="clear" w:color="auto" w:fill="auto"/>
          </w:tcPr>
          <w:p w14:paraId="115926E9" w14:textId="77777777" w:rsidR="00B11855" w:rsidRPr="006D613E" w:rsidRDefault="003D003E" w:rsidP="00DA4C12">
            <w:pPr>
              <w:pStyle w:val="TableEntry"/>
            </w:pPr>
            <w:r w:rsidRPr="006D613E">
              <w:t>[0..</w:t>
            </w:r>
            <w:r w:rsidR="00DA4C12" w:rsidRPr="006D613E">
              <w:t>0</w:t>
            </w:r>
            <w:r w:rsidRPr="006D613E">
              <w:t>]</w:t>
            </w:r>
          </w:p>
        </w:tc>
        <w:tc>
          <w:tcPr>
            <w:tcW w:w="861" w:type="dxa"/>
            <w:shd w:val="clear" w:color="auto" w:fill="auto"/>
          </w:tcPr>
          <w:p w14:paraId="24367317" w14:textId="77777777" w:rsidR="00B11855" w:rsidRPr="006D613E" w:rsidRDefault="00B11855" w:rsidP="00CF7336">
            <w:pPr>
              <w:pStyle w:val="TableEntry"/>
            </w:pPr>
          </w:p>
        </w:tc>
        <w:tc>
          <w:tcPr>
            <w:tcW w:w="2834" w:type="dxa"/>
            <w:shd w:val="clear" w:color="auto" w:fill="auto"/>
          </w:tcPr>
          <w:p w14:paraId="57EA06E8" w14:textId="77777777" w:rsidR="00B11855" w:rsidRPr="006D613E" w:rsidRDefault="003D003E" w:rsidP="00CF7336">
            <w:pPr>
              <w:pStyle w:val="TableEntry"/>
            </w:pPr>
            <w:r w:rsidRPr="006D613E">
              <w:t>SSN Number - Patient</w:t>
            </w:r>
          </w:p>
        </w:tc>
      </w:tr>
      <w:tr w:rsidR="00C40FD5" w:rsidRPr="006D613E" w14:paraId="7F473D7D" w14:textId="77777777" w:rsidTr="006C0E8E">
        <w:trPr>
          <w:cantSplit/>
          <w:jc w:val="center"/>
        </w:trPr>
        <w:tc>
          <w:tcPr>
            <w:tcW w:w="784" w:type="dxa"/>
            <w:shd w:val="clear" w:color="auto" w:fill="auto"/>
          </w:tcPr>
          <w:p w14:paraId="53FBB310" w14:textId="77777777" w:rsidR="00B11855" w:rsidRPr="006D613E" w:rsidRDefault="003D003E" w:rsidP="00CF7336">
            <w:pPr>
              <w:pStyle w:val="TableEntry"/>
            </w:pPr>
            <w:r w:rsidRPr="006D613E">
              <w:t>20</w:t>
            </w:r>
          </w:p>
        </w:tc>
        <w:tc>
          <w:tcPr>
            <w:tcW w:w="764" w:type="dxa"/>
            <w:shd w:val="clear" w:color="auto" w:fill="auto"/>
          </w:tcPr>
          <w:p w14:paraId="7A114A52" w14:textId="77777777" w:rsidR="00B11855" w:rsidRPr="006D613E" w:rsidRDefault="003D003E" w:rsidP="00CF7336">
            <w:pPr>
              <w:pStyle w:val="TableEntry"/>
            </w:pPr>
            <w:r w:rsidRPr="006D613E">
              <w:t>25</w:t>
            </w:r>
          </w:p>
        </w:tc>
        <w:tc>
          <w:tcPr>
            <w:tcW w:w="760" w:type="dxa"/>
            <w:shd w:val="clear" w:color="auto" w:fill="auto"/>
          </w:tcPr>
          <w:p w14:paraId="045D2002" w14:textId="77777777" w:rsidR="00B11855" w:rsidRPr="006D613E" w:rsidRDefault="003D003E" w:rsidP="00CF7336">
            <w:pPr>
              <w:pStyle w:val="TableEntry"/>
            </w:pPr>
            <w:r w:rsidRPr="006D613E">
              <w:t>DLN</w:t>
            </w:r>
          </w:p>
        </w:tc>
        <w:tc>
          <w:tcPr>
            <w:tcW w:w="961" w:type="dxa"/>
            <w:shd w:val="clear" w:color="auto" w:fill="auto"/>
          </w:tcPr>
          <w:p w14:paraId="03A195B7" w14:textId="77777777" w:rsidR="00B11855" w:rsidRPr="006D613E" w:rsidRDefault="003D003E" w:rsidP="00CF7336">
            <w:pPr>
              <w:pStyle w:val="TableEntry"/>
            </w:pPr>
            <w:r w:rsidRPr="006D613E">
              <w:t>RE</w:t>
            </w:r>
          </w:p>
        </w:tc>
        <w:tc>
          <w:tcPr>
            <w:tcW w:w="1316" w:type="dxa"/>
            <w:shd w:val="clear" w:color="auto" w:fill="auto"/>
          </w:tcPr>
          <w:p w14:paraId="68F94EAA" w14:textId="77777777" w:rsidR="00B11855" w:rsidRPr="006D613E" w:rsidRDefault="003D003E" w:rsidP="00CF7336">
            <w:pPr>
              <w:pStyle w:val="TableEntry"/>
            </w:pPr>
            <w:r w:rsidRPr="006D613E">
              <w:t>[0..1]</w:t>
            </w:r>
          </w:p>
        </w:tc>
        <w:tc>
          <w:tcPr>
            <w:tcW w:w="861" w:type="dxa"/>
            <w:shd w:val="clear" w:color="auto" w:fill="auto"/>
          </w:tcPr>
          <w:p w14:paraId="3F4BD102" w14:textId="77777777" w:rsidR="00B11855" w:rsidRPr="006D613E" w:rsidRDefault="00B11855" w:rsidP="00CF7336">
            <w:pPr>
              <w:pStyle w:val="TableEntry"/>
            </w:pPr>
          </w:p>
        </w:tc>
        <w:tc>
          <w:tcPr>
            <w:tcW w:w="2834" w:type="dxa"/>
            <w:shd w:val="clear" w:color="auto" w:fill="auto"/>
          </w:tcPr>
          <w:p w14:paraId="5A9E203A" w14:textId="77777777" w:rsidR="00B11855" w:rsidRPr="006D613E" w:rsidRDefault="003D003E" w:rsidP="00CF7336">
            <w:pPr>
              <w:pStyle w:val="TableEntry"/>
            </w:pPr>
            <w:r w:rsidRPr="006D613E">
              <w:t>Driver's License Number - Patient</w:t>
            </w:r>
          </w:p>
        </w:tc>
      </w:tr>
      <w:tr w:rsidR="00C40FD5" w:rsidRPr="006D613E" w14:paraId="0090BA0A" w14:textId="77777777" w:rsidTr="006C0E8E">
        <w:trPr>
          <w:cantSplit/>
          <w:jc w:val="center"/>
        </w:trPr>
        <w:tc>
          <w:tcPr>
            <w:tcW w:w="784" w:type="dxa"/>
            <w:shd w:val="clear" w:color="auto" w:fill="auto"/>
          </w:tcPr>
          <w:p w14:paraId="6B0EDE3E" w14:textId="77777777" w:rsidR="00B11855" w:rsidRPr="006D613E" w:rsidRDefault="003D003E" w:rsidP="00CF7336">
            <w:pPr>
              <w:pStyle w:val="TableEntry"/>
            </w:pPr>
            <w:r w:rsidRPr="006D613E">
              <w:t>21</w:t>
            </w:r>
          </w:p>
        </w:tc>
        <w:tc>
          <w:tcPr>
            <w:tcW w:w="764" w:type="dxa"/>
            <w:shd w:val="clear" w:color="auto" w:fill="auto"/>
          </w:tcPr>
          <w:p w14:paraId="3470D7DA" w14:textId="77777777" w:rsidR="00B11855" w:rsidRPr="006D613E" w:rsidRDefault="003D003E" w:rsidP="00CF7336">
            <w:pPr>
              <w:pStyle w:val="TableEntry"/>
            </w:pPr>
            <w:r w:rsidRPr="006D613E">
              <w:t>705</w:t>
            </w:r>
          </w:p>
        </w:tc>
        <w:tc>
          <w:tcPr>
            <w:tcW w:w="760" w:type="dxa"/>
            <w:shd w:val="clear" w:color="auto" w:fill="auto"/>
          </w:tcPr>
          <w:p w14:paraId="68158C40" w14:textId="77777777" w:rsidR="00B11855" w:rsidRPr="006D613E" w:rsidRDefault="003D003E" w:rsidP="00CF7336">
            <w:pPr>
              <w:pStyle w:val="TableEntry"/>
            </w:pPr>
            <w:r w:rsidRPr="006D613E">
              <w:t>CX</w:t>
            </w:r>
          </w:p>
        </w:tc>
        <w:tc>
          <w:tcPr>
            <w:tcW w:w="961" w:type="dxa"/>
            <w:shd w:val="clear" w:color="auto" w:fill="auto"/>
          </w:tcPr>
          <w:p w14:paraId="1DB26D16" w14:textId="77777777" w:rsidR="00B11855" w:rsidRPr="006D613E" w:rsidRDefault="003D003E" w:rsidP="00CF7336">
            <w:pPr>
              <w:pStyle w:val="TableEntry"/>
            </w:pPr>
            <w:r w:rsidRPr="006D613E">
              <w:t>RE</w:t>
            </w:r>
          </w:p>
        </w:tc>
        <w:tc>
          <w:tcPr>
            <w:tcW w:w="1316" w:type="dxa"/>
            <w:shd w:val="clear" w:color="auto" w:fill="auto"/>
          </w:tcPr>
          <w:p w14:paraId="610FA5CE" w14:textId="77777777" w:rsidR="00B11855" w:rsidRPr="006D613E" w:rsidRDefault="003D003E" w:rsidP="00CF7336">
            <w:pPr>
              <w:pStyle w:val="TableEntry"/>
            </w:pPr>
            <w:r w:rsidRPr="006D613E">
              <w:t>[0..1]</w:t>
            </w:r>
          </w:p>
        </w:tc>
        <w:tc>
          <w:tcPr>
            <w:tcW w:w="861" w:type="dxa"/>
            <w:shd w:val="clear" w:color="auto" w:fill="auto"/>
          </w:tcPr>
          <w:p w14:paraId="3058AE3F" w14:textId="77777777" w:rsidR="00B11855" w:rsidRPr="006D613E" w:rsidRDefault="00B11855" w:rsidP="00CF7336">
            <w:pPr>
              <w:pStyle w:val="TableEntry"/>
            </w:pPr>
          </w:p>
        </w:tc>
        <w:tc>
          <w:tcPr>
            <w:tcW w:w="2834" w:type="dxa"/>
            <w:shd w:val="clear" w:color="auto" w:fill="auto"/>
          </w:tcPr>
          <w:p w14:paraId="55217BA1" w14:textId="77777777" w:rsidR="00B11855" w:rsidRPr="006D613E" w:rsidRDefault="003D003E" w:rsidP="00CF7336">
            <w:pPr>
              <w:pStyle w:val="TableEntry"/>
            </w:pPr>
            <w:r w:rsidRPr="006D613E">
              <w:t>Mother's Identifier</w:t>
            </w:r>
          </w:p>
        </w:tc>
      </w:tr>
      <w:tr w:rsidR="00C40FD5" w:rsidRPr="006D613E" w14:paraId="60224BDA" w14:textId="77777777" w:rsidTr="006C0E8E">
        <w:trPr>
          <w:cantSplit/>
          <w:jc w:val="center"/>
        </w:trPr>
        <w:tc>
          <w:tcPr>
            <w:tcW w:w="784" w:type="dxa"/>
            <w:shd w:val="clear" w:color="auto" w:fill="auto"/>
          </w:tcPr>
          <w:p w14:paraId="4B3DD059" w14:textId="77777777" w:rsidR="00B11855" w:rsidRPr="006D613E" w:rsidRDefault="003D003E" w:rsidP="00CF7336">
            <w:pPr>
              <w:pStyle w:val="TableEntry"/>
            </w:pPr>
            <w:r w:rsidRPr="006D613E">
              <w:t>22</w:t>
            </w:r>
          </w:p>
        </w:tc>
        <w:tc>
          <w:tcPr>
            <w:tcW w:w="764" w:type="dxa"/>
            <w:shd w:val="clear" w:color="auto" w:fill="auto"/>
          </w:tcPr>
          <w:p w14:paraId="1D6EC173" w14:textId="77777777" w:rsidR="00B11855" w:rsidRPr="006D613E" w:rsidRDefault="003D003E" w:rsidP="00CF7336">
            <w:pPr>
              <w:pStyle w:val="TableEntry"/>
            </w:pPr>
            <w:r w:rsidRPr="006D613E">
              <w:t>705</w:t>
            </w:r>
          </w:p>
        </w:tc>
        <w:tc>
          <w:tcPr>
            <w:tcW w:w="760" w:type="dxa"/>
            <w:shd w:val="clear" w:color="auto" w:fill="auto"/>
          </w:tcPr>
          <w:p w14:paraId="3D0012EC" w14:textId="77777777" w:rsidR="00B11855" w:rsidRPr="006D613E" w:rsidRDefault="003D003E" w:rsidP="00CF7336">
            <w:pPr>
              <w:pStyle w:val="TableEntry"/>
            </w:pPr>
            <w:r w:rsidRPr="006D613E">
              <w:t>CWE</w:t>
            </w:r>
          </w:p>
        </w:tc>
        <w:tc>
          <w:tcPr>
            <w:tcW w:w="961" w:type="dxa"/>
            <w:shd w:val="clear" w:color="auto" w:fill="auto"/>
          </w:tcPr>
          <w:p w14:paraId="46E2BFC6" w14:textId="77777777" w:rsidR="00B11855" w:rsidRPr="006D613E" w:rsidRDefault="003D003E" w:rsidP="00CF7336">
            <w:pPr>
              <w:pStyle w:val="TableEntry"/>
            </w:pPr>
            <w:r w:rsidRPr="006D613E">
              <w:t>RE</w:t>
            </w:r>
          </w:p>
        </w:tc>
        <w:tc>
          <w:tcPr>
            <w:tcW w:w="1316" w:type="dxa"/>
            <w:shd w:val="clear" w:color="auto" w:fill="auto"/>
          </w:tcPr>
          <w:p w14:paraId="03E3F92F" w14:textId="77777777" w:rsidR="00B11855" w:rsidRPr="006D613E" w:rsidRDefault="003D003E" w:rsidP="00CF7336">
            <w:pPr>
              <w:pStyle w:val="TableEntry"/>
            </w:pPr>
            <w:r w:rsidRPr="006D613E">
              <w:t>[0..1]</w:t>
            </w:r>
          </w:p>
        </w:tc>
        <w:tc>
          <w:tcPr>
            <w:tcW w:w="861" w:type="dxa"/>
            <w:shd w:val="clear" w:color="auto" w:fill="auto"/>
          </w:tcPr>
          <w:p w14:paraId="5BDB22EA" w14:textId="77777777" w:rsidR="00B11855" w:rsidRPr="006D613E" w:rsidRDefault="003D003E" w:rsidP="00CF7336">
            <w:pPr>
              <w:pStyle w:val="TableEntry"/>
            </w:pPr>
            <w:r w:rsidRPr="006D613E">
              <w:t>0189</w:t>
            </w:r>
          </w:p>
        </w:tc>
        <w:tc>
          <w:tcPr>
            <w:tcW w:w="2834" w:type="dxa"/>
            <w:shd w:val="clear" w:color="auto" w:fill="auto"/>
          </w:tcPr>
          <w:p w14:paraId="00D7569C" w14:textId="77777777" w:rsidR="00B11855" w:rsidRPr="006D613E" w:rsidRDefault="003D003E" w:rsidP="00CF7336">
            <w:pPr>
              <w:pStyle w:val="TableEntry"/>
            </w:pPr>
            <w:r w:rsidRPr="006D613E">
              <w:t>Ethnic Group</w:t>
            </w:r>
          </w:p>
        </w:tc>
      </w:tr>
      <w:tr w:rsidR="00C40FD5" w:rsidRPr="006D613E" w14:paraId="0EFA2E3E" w14:textId="77777777" w:rsidTr="006C0E8E">
        <w:trPr>
          <w:cantSplit/>
          <w:jc w:val="center"/>
        </w:trPr>
        <w:tc>
          <w:tcPr>
            <w:tcW w:w="784" w:type="dxa"/>
            <w:shd w:val="clear" w:color="auto" w:fill="auto"/>
          </w:tcPr>
          <w:p w14:paraId="1EC4D858" w14:textId="77777777" w:rsidR="00B11855" w:rsidRPr="006D613E" w:rsidRDefault="003D003E" w:rsidP="00CF7336">
            <w:pPr>
              <w:pStyle w:val="TableEntry"/>
            </w:pPr>
            <w:r w:rsidRPr="006D613E">
              <w:t>23</w:t>
            </w:r>
          </w:p>
        </w:tc>
        <w:tc>
          <w:tcPr>
            <w:tcW w:w="764" w:type="dxa"/>
            <w:shd w:val="clear" w:color="auto" w:fill="auto"/>
          </w:tcPr>
          <w:p w14:paraId="00AC675D" w14:textId="77777777" w:rsidR="00B11855" w:rsidRPr="006D613E" w:rsidRDefault="003D003E" w:rsidP="00CF7336">
            <w:pPr>
              <w:pStyle w:val="TableEntry"/>
            </w:pPr>
            <w:r w:rsidRPr="006D613E">
              <w:t>705</w:t>
            </w:r>
          </w:p>
        </w:tc>
        <w:tc>
          <w:tcPr>
            <w:tcW w:w="760" w:type="dxa"/>
            <w:shd w:val="clear" w:color="auto" w:fill="auto"/>
          </w:tcPr>
          <w:p w14:paraId="71060185" w14:textId="77777777" w:rsidR="00B11855" w:rsidRPr="006D613E" w:rsidRDefault="003D003E" w:rsidP="00CF7336">
            <w:pPr>
              <w:pStyle w:val="TableEntry"/>
            </w:pPr>
            <w:r w:rsidRPr="006D613E">
              <w:t>ST</w:t>
            </w:r>
          </w:p>
        </w:tc>
        <w:tc>
          <w:tcPr>
            <w:tcW w:w="961" w:type="dxa"/>
            <w:shd w:val="clear" w:color="auto" w:fill="auto"/>
          </w:tcPr>
          <w:p w14:paraId="0E754800" w14:textId="77777777" w:rsidR="00B11855" w:rsidRPr="006D613E" w:rsidRDefault="003D003E" w:rsidP="00CF7336">
            <w:pPr>
              <w:pStyle w:val="TableEntry"/>
            </w:pPr>
            <w:r w:rsidRPr="006D613E">
              <w:t>RE</w:t>
            </w:r>
          </w:p>
        </w:tc>
        <w:tc>
          <w:tcPr>
            <w:tcW w:w="1316" w:type="dxa"/>
            <w:shd w:val="clear" w:color="auto" w:fill="auto"/>
          </w:tcPr>
          <w:p w14:paraId="4457F09B" w14:textId="77777777" w:rsidR="00B11855" w:rsidRPr="006D613E" w:rsidRDefault="003D003E" w:rsidP="00CF7336">
            <w:pPr>
              <w:pStyle w:val="TableEntry"/>
            </w:pPr>
            <w:r w:rsidRPr="006D613E">
              <w:t>[0..1]</w:t>
            </w:r>
          </w:p>
        </w:tc>
        <w:tc>
          <w:tcPr>
            <w:tcW w:w="861" w:type="dxa"/>
            <w:shd w:val="clear" w:color="auto" w:fill="auto"/>
          </w:tcPr>
          <w:p w14:paraId="7CB64485" w14:textId="77777777" w:rsidR="00B11855" w:rsidRPr="006D613E" w:rsidRDefault="00B11855" w:rsidP="00CF7336">
            <w:pPr>
              <w:pStyle w:val="TableEntry"/>
            </w:pPr>
          </w:p>
        </w:tc>
        <w:tc>
          <w:tcPr>
            <w:tcW w:w="2834" w:type="dxa"/>
            <w:shd w:val="clear" w:color="auto" w:fill="auto"/>
          </w:tcPr>
          <w:p w14:paraId="776F96D4" w14:textId="77777777" w:rsidR="00B11855" w:rsidRPr="006D613E" w:rsidRDefault="003D003E" w:rsidP="00CF7336">
            <w:pPr>
              <w:pStyle w:val="TableEntry"/>
            </w:pPr>
            <w:r w:rsidRPr="006D613E">
              <w:t>Birth Place</w:t>
            </w:r>
          </w:p>
        </w:tc>
      </w:tr>
      <w:tr w:rsidR="00C40FD5" w:rsidRPr="006D613E" w14:paraId="57FFC7BF" w14:textId="77777777" w:rsidTr="006C0E8E">
        <w:trPr>
          <w:cantSplit/>
          <w:jc w:val="center"/>
        </w:trPr>
        <w:tc>
          <w:tcPr>
            <w:tcW w:w="784" w:type="dxa"/>
            <w:shd w:val="clear" w:color="auto" w:fill="auto"/>
          </w:tcPr>
          <w:p w14:paraId="2ECCB14E" w14:textId="77777777" w:rsidR="00B11855" w:rsidRPr="006D613E" w:rsidRDefault="003D003E" w:rsidP="00CF7336">
            <w:pPr>
              <w:pStyle w:val="TableEntry"/>
            </w:pPr>
            <w:r w:rsidRPr="006D613E">
              <w:t>24</w:t>
            </w:r>
          </w:p>
        </w:tc>
        <w:tc>
          <w:tcPr>
            <w:tcW w:w="764" w:type="dxa"/>
            <w:shd w:val="clear" w:color="auto" w:fill="auto"/>
          </w:tcPr>
          <w:p w14:paraId="7DBABA53" w14:textId="77777777" w:rsidR="00B11855" w:rsidRPr="006D613E" w:rsidRDefault="003D003E" w:rsidP="00CF7336">
            <w:pPr>
              <w:pStyle w:val="TableEntry"/>
            </w:pPr>
            <w:r w:rsidRPr="006D613E">
              <w:t>1</w:t>
            </w:r>
          </w:p>
        </w:tc>
        <w:tc>
          <w:tcPr>
            <w:tcW w:w="760" w:type="dxa"/>
            <w:shd w:val="clear" w:color="auto" w:fill="auto"/>
          </w:tcPr>
          <w:p w14:paraId="7F8AFCCE" w14:textId="77777777" w:rsidR="00B11855" w:rsidRPr="006D613E" w:rsidRDefault="003D003E" w:rsidP="00CF7336">
            <w:pPr>
              <w:pStyle w:val="TableEntry"/>
            </w:pPr>
            <w:r w:rsidRPr="006D613E">
              <w:t>ID</w:t>
            </w:r>
          </w:p>
        </w:tc>
        <w:tc>
          <w:tcPr>
            <w:tcW w:w="961" w:type="dxa"/>
            <w:shd w:val="clear" w:color="auto" w:fill="auto"/>
          </w:tcPr>
          <w:p w14:paraId="12117861" w14:textId="77777777" w:rsidR="00B11855" w:rsidRPr="006D613E" w:rsidRDefault="003D003E" w:rsidP="00CF7336">
            <w:pPr>
              <w:pStyle w:val="TableEntry"/>
            </w:pPr>
            <w:r w:rsidRPr="006D613E">
              <w:t>RE</w:t>
            </w:r>
          </w:p>
        </w:tc>
        <w:tc>
          <w:tcPr>
            <w:tcW w:w="1316" w:type="dxa"/>
            <w:shd w:val="clear" w:color="auto" w:fill="auto"/>
          </w:tcPr>
          <w:p w14:paraId="4343D95C" w14:textId="77777777" w:rsidR="00B11855" w:rsidRPr="006D613E" w:rsidRDefault="003D003E" w:rsidP="00CF7336">
            <w:pPr>
              <w:pStyle w:val="TableEntry"/>
            </w:pPr>
            <w:r w:rsidRPr="006D613E">
              <w:t>[0..1]</w:t>
            </w:r>
          </w:p>
        </w:tc>
        <w:tc>
          <w:tcPr>
            <w:tcW w:w="861" w:type="dxa"/>
            <w:shd w:val="clear" w:color="auto" w:fill="auto"/>
          </w:tcPr>
          <w:p w14:paraId="1CF67A23" w14:textId="77777777" w:rsidR="00B11855" w:rsidRPr="006D613E" w:rsidRDefault="003D003E" w:rsidP="00CF7336">
            <w:pPr>
              <w:pStyle w:val="TableEntry"/>
            </w:pPr>
            <w:r w:rsidRPr="006D613E">
              <w:t>0136</w:t>
            </w:r>
          </w:p>
        </w:tc>
        <w:tc>
          <w:tcPr>
            <w:tcW w:w="2834" w:type="dxa"/>
            <w:shd w:val="clear" w:color="auto" w:fill="auto"/>
          </w:tcPr>
          <w:p w14:paraId="36B850C8" w14:textId="77777777" w:rsidR="00B11855" w:rsidRPr="006D613E" w:rsidRDefault="003D003E" w:rsidP="00CF7336">
            <w:pPr>
              <w:pStyle w:val="TableEntry"/>
            </w:pPr>
            <w:r w:rsidRPr="006D613E">
              <w:t>Multiple Birth Indicator</w:t>
            </w:r>
          </w:p>
        </w:tc>
      </w:tr>
      <w:tr w:rsidR="00C40FD5" w:rsidRPr="006D613E" w14:paraId="077D537B" w14:textId="77777777" w:rsidTr="006C0E8E">
        <w:trPr>
          <w:cantSplit/>
          <w:jc w:val="center"/>
        </w:trPr>
        <w:tc>
          <w:tcPr>
            <w:tcW w:w="784" w:type="dxa"/>
            <w:shd w:val="clear" w:color="auto" w:fill="auto"/>
          </w:tcPr>
          <w:p w14:paraId="0A9EC1FB" w14:textId="77777777" w:rsidR="00B11855" w:rsidRPr="006D613E" w:rsidRDefault="003D003E" w:rsidP="00CF7336">
            <w:pPr>
              <w:pStyle w:val="TableEntry"/>
            </w:pPr>
            <w:r w:rsidRPr="006D613E">
              <w:t>25</w:t>
            </w:r>
          </w:p>
        </w:tc>
        <w:tc>
          <w:tcPr>
            <w:tcW w:w="764" w:type="dxa"/>
            <w:shd w:val="clear" w:color="auto" w:fill="auto"/>
          </w:tcPr>
          <w:p w14:paraId="07847AA0" w14:textId="77777777" w:rsidR="00B11855" w:rsidRPr="006D613E" w:rsidRDefault="003D003E" w:rsidP="00CF7336">
            <w:pPr>
              <w:pStyle w:val="TableEntry"/>
            </w:pPr>
            <w:r w:rsidRPr="006D613E">
              <w:t>2</w:t>
            </w:r>
          </w:p>
        </w:tc>
        <w:tc>
          <w:tcPr>
            <w:tcW w:w="760" w:type="dxa"/>
            <w:shd w:val="clear" w:color="auto" w:fill="auto"/>
          </w:tcPr>
          <w:p w14:paraId="006107B2" w14:textId="77777777" w:rsidR="00B11855" w:rsidRPr="006D613E" w:rsidRDefault="003D003E" w:rsidP="00CF7336">
            <w:pPr>
              <w:pStyle w:val="TableEntry"/>
            </w:pPr>
            <w:r w:rsidRPr="006D613E">
              <w:t>NM</w:t>
            </w:r>
          </w:p>
        </w:tc>
        <w:tc>
          <w:tcPr>
            <w:tcW w:w="961" w:type="dxa"/>
            <w:shd w:val="clear" w:color="auto" w:fill="auto"/>
          </w:tcPr>
          <w:p w14:paraId="2570FAA7" w14:textId="77777777" w:rsidR="00B11855" w:rsidRPr="006D613E" w:rsidRDefault="003D003E" w:rsidP="00CF7336">
            <w:pPr>
              <w:pStyle w:val="TableEntry"/>
            </w:pPr>
            <w:r w:rsidRPr="006D613E">
              <w:t>RE</w:t>
            </w:r>
          </w:p>
        </w:tc>
        <w:tc>
          <w:tcPr>
            <w:tcW w:w="1316" w:type="dxa"/>
            <w:shd w:val="clear" w:color="auto" w:fill="auto"/>
          </w:tcPr>
          <w:p w14:paraId="7A4C9AFA" w14:textId="77777777" w:rsidR="00B11855" w:rsidRPr="006D613E" w:rsidRDefault="003D003E" w:rsidP="00CF7336">
            <w:pPr>
              <w:pStyle w:val="TableEntry"/>
            </w:pPr>
            <w:r w:rsidRPr="006D613E">
              <w:t>[0..1]</w:t>
            </w:r>
          </w:p>
        </w:tc>
        <w:tc>
          <w:tcPr>
            <w:tcW w:w="861" w:type="dxa"/>
            <w:shd w:val="clear" w:color="auto" w:fill="auto"/>
          </w:tcPr>
          <w:p w14:paraId="67E26DE4" w14:textId="77777777" w:rsidR="00B11855" w:rsidRPr="006D613E" w:rsidRDefault="00B11855" w:rsidP="00CF7336">
            <w:pPr>
              <w:pStyle w:val="TableEntry"/>
            </w:pPr>
          </w:p>
        </w:tc>
        <w:tc>
          <w:tcPr>
            <w:tcW w:w="2834" w:type="dxa"/>
            <w:shd w:val="clear" w:color="auto" w:fill="auto"/>
          </w:tcPr>
          <w:p w14:paraId="749EB471" w14:textId="77777777" w:rsidR="00B11855" w:rsidRPr="006D613E" w:rsidRDefault="003D003E" w:rsidP="00CF7336">
            <w:pPr>
              <w:pStyle w:val="TableEntry"/>
            </w:pPr>
            <w:r w:rsidRPr="006D613E">
              <w:t>Birth Order</w:t>
            </w:r>
          </w:p>
        </w:tc>
      </w:tr>
      <w:tr w:rsidR="00C40FD5" w:rsidRPr="006D613E" w14:paraId="2CA3B0EE" w14:textId="77777777" w:rsidTr="006C0E8E">
        <w:trPr>
          <w:cantSplit/>
          <w:jc w:val="center"/>
        </w:trPr>
        <w:tc>
          <w:tcPr>
            <w:tcW w:w="784" w:type="dxa"/>
            <w:shd w:val="clear" w:color="auto" w:fill="auto"/>
          </w:tcPr>
          <w:p w14:paraId="6DF8560B" w14:textId="77777777" w:rsidR="00B11855" w:rsidRPr="006D613E" w:rsidRDefault="003D003E" w:rsidP="00CF7336">
            <w:pPr>
              <w:pStyle w:val="TableEntry"/>
            </w:pPr>
            <w:r w:rsidRPr="006D613E">
              <w:t>26</w:t>
            </w:r>
          </w:p>
        </w:tc>
        <w:tc>
          <w:tcPr>
            <w:tcW w:w="764" w:type="dxa"/>
            <w:shd w:val="clear" w:color="auto" w:fill="auto"/>
          </w:tcPr>
          <w:p w14:paraId="6B09E552" w14:textId="77777777" w:rsidR="00B11855" w:rsidRPr="006D613E" w:rsidRDefault="003D003E" w:rsidP="00CF7336">
            <w:pPr>
              <w:pStyle w:val="TableEntry"/>
            </w:pPr>
            <w:r w:rsidRPr="006D613E">
              <w:t>705</w:t>
            </w:r>
          </w:p>
        </w:tc>
        <w:tc>
          <w:tcPr>
            <w:tcW w:w="760" w:type="dxa"/>
            <w:shd w:val="clear" w:color="auto" w:fill="auto"/>
          </w:tcPr>
          <w:p w14:paraId="75AF6868" w14:textId="77777777" w:rsidR="00B11855" w:rsidRPr="006D613E" w:rsidRDefault="003D003E" w:rsidP="00CF7336">
            <w:pPr>
              <w:pStyle w:val="TableEntry"/>
            </w:pPr>
            <w:r w:rsidRPr="006D613E">
              <w:t>CWE</w:t>
            </w:r>
          </w:p>
        </w:tc>
        <w:tc>
          <w:tcPr>
            <w:tcW w:w="961" w:type="dxa"/>
            <w:shd w:val="clear" w:color="auto" w:fill="auto"/>
          </w:tcPr>
          <w:p w14:paraId="65455417" w14:textId="77777777" w:rsidR="00B11855" w:rsidRPr="006D613E" w:rsidRDefault="003D003E" w:rsidP="00CF7336">
            <w:pPr>
              <w:pStyle w:val="TableEntry"/>
            </w:pPr>
            <w:r w:rsidRPr="006D613E">
              <w:t>RE</w:t>
            </w:r>
          </w:p>
        </w:tc>
        <w:tc>
          <w:tcPr>
            <w:tcW w:w="1316" w:type="dxa"/>
            <w:shd w:val="clear" w:color="auto" w:fill="auto"/>
          </w:tcPr>
          <w:p w14:paraId="2FB7EF5E" w14:textId="77777777" w:rsidR="00B11855" w:rsidRPr="006D613E" w:rsidRDefault="003D003E" w:rsidP="00CF7336">
            <w:pPr>
              <w:pStyle w:val="TableEntry"/>
            </w:pPr>
            <w:r w:rsidRPr="006D613E">
              <w:t>[0..1]</w:t>
            </w:r>
          </w:p>
        </w:tc>
        <w:tc>
          <w:tcPr>
            <w:tcW w:w="861" w:type="dxa"/>
            <w:shd w:val="clear" w:color="auto" w:fill="auto"/>
          </w:tcPr>
          <w:p w14:paraId="3E66AA09" w14:textId="77777777" w:rsidR="00B11855" w:rsidRPr="006D613E" w:rsidRDefault="003D003E" w:rsidP="00CF7336">
            <w:pPr>
              <w:pStyle w:val="TableEntry"/>
            </w:pPr>
            <w:r w:rsidRPr="006D613E">
              <w:t>0171</w:t>
            </w:r>
          </w:p>
        </w:tc>
        <w:tc>
          <w:tcPr>
            <w:tcW w:w="2834" w:type="dxa"/>
            <w:shd w:val="clear" w:color="auto" w:fill="auto"/>
          </w:tcPr>
          <w:p w14:paraId="039600A7" w14:textId="77777777" w:rsidR="00B11855" w:rsidRPr="006D613E" w:rsidRDefault="003D003E" w:rsidP="00CF7336">
            <w:pPr>
              <w:pStyle w:val="TableEntry"/>
            </w:pPr>
            <w:r w:rsidRPr="006D613E">
              <w:t>Citizenship</w:t>
            </w:r>
          </w:p>
        </w:tc>
      </w:tr>
      <w:tr w:rsidR="00C40FD5" w:rsidRPr="006D613E" w14:paraId="234CA490" w14:textId="77777777" w:rsidTr="006C0E8E">
        <w:trPr>
          <w:cantSplit/>
          <w:jc w:val="center"/>
        </w:trPr>
        <w:tc>
          <w:tcPr>
            <w:tcW w:w="784" w:type="dxa"/>
            <w:shd w:val="clear" w:color="auto" w:fill="auto"/>
          </w:tcPr>
          <w:p w14:paraId="1EC75F06" w14:textId="77777777" w:rsidR="00B11855" w:rsidRPr="006D613E" w:rsidRDefault="003D003E" w:rsidP="00CF7336">
            <w:pPr>
              <w:pStyle w:val="TableEntry"/>
            </w:pPr>
            <w:r w:rsidRPr="006D613E">
              <w:t>27</w:t>
            </w:r>
          </w:p>
        </w:tc>
        <w:tc>
          <w:tcPr>
            <w:tcW w:w="764" w:type="dxa"/>
            <w:shd w:val="clear" w:color="auto" w:fill="auto"/>
          </w:tcPr>
          <w:p w14:paraId="6195245F" w14:textId="77777777" w:rsidR="00B11855" w:rsidRPr="006D613E" w:rsidRDefault="003D003E" w:rsidP="00CF7336">
            <w:pPr>
              <w:pStyle w:val="TableEntry"/>
            </w:pPr>
            <w:r w:rsidRPr="006D613E">
              <w:t>705</w:t>
            </w:r>
          </w:p>
        </w:tc>
        <w:tc>
          <w:tcPr>
            <w:tcW w:w="760" w:type="dxa"/>
            <w:shd w:val="clear" w:color="auto" w:fill="auto"/>
          </w:tcPr>
          <w:p w14:paraId="31A13D62" w14:textId="77777777" w:rsidR="00B11855" w:rsidRPr="006D613E" w:rsidRDefault="003D003E" w:rsidP="00CF7336">
            <w:pPr>
              <w:pStyle w:val="TableEntry"/>
            </w:pPr>
            <w:r w:rsidRPr="006D613E">
              <w:t>CWE</w:t>
            </w:r>
          </w:p>
        </w:tc>
        <w:tc>
          <w:tcPr>
            <w:tcW w:w="961" w:type="dxa"/>
            <w:shd w:val="clear" w:color="auto" w:fill="auto"/>
          </w:tcPr>
          <w:p w14:paraId="11BCAF86" w14:textId="77777777" w:rsidR="00B11855" w:rsidRPr="006D613E" w:rsidRDefault="003D003E" w:rsidP="00CF7336">
            <w:pPr>
              <w:pStyle w:val="TableEntry"/>
            </w:pPr>
            <w:r w:rsidRPr="006D613E">
              <w:t>RE</w:t>
            </w:r>
          </w:p>
        </w:tc>
        <w:tc>
          <w:tcPr>
            <w:tcW w:w="1316" w:type="dxa"/>
            <w:shd w:val="clear" w:color="auto" w:fill="auto"/>
          </w:tcPr>
          <w:p w14:paraId="0EA64FC5" w14:textId="77777777" w:rsidR="00B11855" w:rsidRPr="006D613E" w:rsidRDefault="003D003E" w:rsidP="00CF7336">
            <w:pPr>
              <w:pStyle w:val="TableEntry"/>
            </w:pPr>
            <w:r w:rsidRPr="006D613E">
              <w:t>[0..1]</w:t>
            </w:r>
          </w:p>
        </w:tc>
        <w:tc>
          <w:tcPr>
            <w:tcW w:w="861" w:type="dxa"/>
            <w:shd w:val="clear" w:color="auto" w:fill="auto"/>
          </w:tcPr>
          <w:p w14:paraId="1D4EF2DD" w14:textId="77777777" w:rsidR="00B11855" w:rsidRPr="006D613E" w:rsidRDefault="003D003E" w:rsidP="00CF7336">
            <w:pPr>
              <w:pStyle w:val="TableEntry"/>
            </w:pPr>
            <w:r w:rsidRPr="006D613E">
              <w:t>0172</w:t>
            </w:r>
          </w:p>
        </w:tc>
        <w:tc>
          <w:tcPr>
            <w:tcW w:w="2834" w:type="dxa"/>
            <w:shd w:val="clear" w:color="auto" w:fill="auto"/>
          </w:tcPr>
          <w:p w14:paraId="78C7C7E5" w14:textId="77777777" w:rsidR="00B11855" w:rsidRPr="006D613E" w:rsidRDefault="003D003E" w:rsidP="00CF7336">
            <w:pPr>
              <w:pStyle w:val="TableEntry"/>
            </w:pPr>
            <w:r w:rsidRPr="006D613E">
              <w:t>Veterans Military Status</w:t>
            </w:r>
          </w:p>
        </w:tc>
      </w:tr>
      <w:tr w:rsidR="00C40FD5" w:rsidRPr="006D613E" w14:paraId="3ED92FE9" w14:textId="77777777" w:rsidTr="006C0E8E">
        <w:trPr>
          <w:cantSplit/>
          <w:jc w:val="center"/>
        </w:trPr>
        <w:tc>
          <w:tcPr>
            <w:tcW w:w="784" w:type="dxa"/>
            <w:shd w:val="clear" w:color="auto" w:fill="auto"/>
          </w:tcPr>
          <w:p w14:paraId="4E51F244" w14:textId="77777777" w:rsidR="00B11855" w:rsidRPr="006D613E" w:rsidRDefault="003D003E" w:rsidP="00CF7336">
            <w:pPr>
              <w:pStyle w:val="TableEntry"/>
            </w:pPr>
            <w:r w:rsidRPr="006D613E">
              <w:t>28</w:t>
            </w:r>
          </w:p>
        </w:tc>
        <w:tc>
          <w:tcPr>
            <w:tcW w:w="764" w:type="dxa"/>
            <w:shd w:val="clear" w:color="auto" w:fill="auto"/>
          </w:tcPr>
          <w:p w14:paraId="38C7FF42" w14:textId="77777777" w:rsidR="00B11855" w:rsidRPr="006D613E" w:rsidRDefault="003D003E" w:rsidP="00CF7336">
            <w:pPr>
              <w:pStyle w:val="TableEntry"/>
            </w:pPr>
            <w:r w:rsidRPr="006D613E">
              <w:t>705</w:t>
            </w:r>
          </w:p>
        </w:tc>
        <w:tc>
          <w:tcPr>
            <w:tcW w:w="760" w:type="dxa"/>
            <w:shd w:val="clear" w:color="auto" w:fill="auto"/>
          </w:tcPr>
          <w:p w14:paraId="6B9857AC" w14:textId="77777777" w:rsidR="00B11855" w:rsidRPr="006D613E" w:rsidRDefault="003D003E" w:rsidP="00CF7336">
            <w:pPr>
              <w:pStyle w:val="TableEntry"/>
            </w:pPr>
            <w:r w:rsidRPr="006D613E">
              <w:t>CWE</w:t>
            </w:r>
          </w:p>
        </w:tc>
        <w:tc>
          <w:tcPr>
            <w:tcW w:w="961" w:type="dxa"/>
            <w:shd w:val="clear" w:color="auto" w:fill="auto"/>
          </w:tcPr>
          <w:p w14:paraId="4E685360" w14:textId="77777777" w:rsidR="00B11855" w:rsidRPr="006D613E" w:rsidRDefault="003D003E" w:rsidP="00CF7336">
            <w:pPr>
              <w:pStyle w:val="TableEntry"/>
            </w:pPr>
            <w:r w:rsidRPr="006D613E">
              <w:t>RE</w:t>
            </w:r>
          </w:p>
        </w:tc>
        <w:tc>
          <w:tcPr>
            <w:tcW w:w="1316" w:type="dxa"/>
            <w:shd w:val="clear" w:color="auto" w:fill="auto"/>
          </w:tcPr>
          <w:p w14:paraId="13536750" w14:textId="77777777" w:rsidR="00B11855" w:rsidRPr="006D613E" w:rsidRDefault="003D003E" w:rsidP="00CF7336">
            <w:pPr>
              <w:pStyle w:val="TableEntry"/>
            </w:pPr>
            <w:r w:rsidRPr="006D613E">
              <w:t>[0..1]</w:t>
            </w:r>
          </w:p>
        </w:tc>
        <w:tc>
          <w:tcPr>
            <w:tcW w:w="861" w:type="dxa"/>
            <w:shd w:val="clear" w:color="auto" w:fill="auto"/>
          </w:tcPr>
          <w:p w14:paraId="01AF2EF3" w14:textId="77777777" w:rsidR="00B11855" w:rsidRPr="006D613E" w:rsidRDefault="003D003E" w:rsidP="00CF7336">
            <w:pPr>
              <w:pStyle w:val="TableEntry"/>
            </w:pPr>
            <w:r w:rsidRPr="006D613E">
              <w:t>0212</w:t>
            </w:r>
          </w:p>
        </w:tc>
        <w:tc>
          <w:tcPr>
            <w:tcW w:w="2834" w:type="dxa"/>
            <w:shd w:val="clear" w:color="auto" w:fill="auto"/>
          </w:tcPr>
          <w:p w14:paraId="38A8CD4F" w14:textId="77777777" w:rsidR="00B11855" w:rsidRPr="006D613E" w:rsidRDefault="003D003E" w:rsidP="00CF7336">
            <w:pPr>
              <w:pStyle w:val="TableEntry"/>
            </w:pPr>
            <w:r w:rsidRPr="006D613E">
              <w:t xml:space="preserve">Nationality </w:t>
            </w:r>
          </w:p>
        </w:tc>
      </w:tr>
      <w:tr w:rsidR="00C40FD5" w:rsidRPr="006D613E" w14:paraId="7149006B" w14:textId="77777777" w:rsidTr="006C0E8E">
        <w:trPr>
          <w:cantSplit/>
          <w:jc w:val="center"/>
        </w:trPr>
        <w:tc>
          <w:tcPr>
            <w:tcW w:w="784" w:type="dxa"/>
            <w:shd w:val="clear" w:color="auto" w:fill="auto"/>
          </w:tcPr>
          <w:p w14:paraId="2D0FD0D1" w14:textId="77777777" w:rsidR="00B11855" w:rsidRPr="006D613E" w:rsidRDefault="003D003E" w:rsidP="00CF7336">
            <w:pPr>
              <w:pStyle w:val="TableEntry"/>
            </w:pPr>
            <w:r w:rsidRPr="006D613E">
              <w:t>29</w:t>
            </w:r>
          </w:p>
        </w:tc>
        <w:tc>
          <w:tcPr>
            <w:tcW w:w="764" w:type="dxa"/>
            <w:shd w:val="clear" w:color="auto" w:fill="auto"/>
          </w:tcPr>
          <w:p w14:paraId="52CAAD3A" w14:textId="77777777" w:rsidR="00B11855" w:rsidRPr="006D613E" w:rsidRDefault="003D003E" w:rsidP="00CF7336">
            <w:pPr>
              <w:pStyle w:val="TableEntry"/>
            </w:pPr>
            <w:r w:rsidRPr="006D613E">
              <w:t>24</w:t>
            </w:r>
          </w:p>
        </w:tc>
        <w:tc>
          <w:tcPr>
            <w:tcW w:w="760" w:type="dxa"/>
            <w:shd w:val="clear" w:color="auto" w:fill="auto"/>
          </w:tcPr>
          <w:p w14:paraId="446478F7" w14:textId="77777777" w:rsidR="00B11855" w:rsidRPr="006D613E" w:rsidRDefault="003D003E" w:rsidP="00CF7336">
            <w:pPr>
              <w:pStyle w:val="TableEntry"/>
            </w:pPr>
            <w:r w:rsidRPr="006D613E">
              <w:t>DTM</w:t>
            </w:r>
          </w:p>
        </w:tc>
        <w:tc>
          <w:tcPr>
            <w:tcW w:w="961" w:type="dxa"/>
            <w:shd w:val="clear" w:color="auto" w:fill="auto"/>
          </w:tcPr>
          <w:p w14:paraId="5D816EF9" w14:textId="77777777" w:rsidR="00B11855" w:rsidRPr="006D613E" w:rsidRDefault="003D003E" w:rsidP="00CF7336">
            <w:pPr>
              <w:pStyle w:val="TableEntry"/>
            </w:pPr>
            <w:r w:rsidRPr="006D613E">
              <w:t>RE</w:t>
            </w:r>
          </w:p>
        </w:tc>
        <w:tc>
          <w:tcPr>
            <w:tcW w:w="1316" w:type="dxa"/>
            <w:shd w:val="clear" w:color="auto" w:fill="auto"/>
          </w:tcPr>
          <w:p w14:paraId="498B3F17" w14:textId="77777777" w:rsidR="00B11855" w:rsidRPr="006D613E" w:rsidRDefault="003D003E" w:rsidP="00CF7336">
            <w:pPr>
              <w:pStyle w:val="TableEntry"/>
            </w:pPr>
            <w:r w:rsidRPr="006D613E">
              <w:t>[0..1]</w:t>
            </w:r>
          </w:p>
        </w:tc>
        <w:tc>
          <w:tcPr>
            <w:tcW w:w="861" w:type="dxa"/>
            <w:shd w:val="clear" w:color="auto" w:fill="auto"/>
          </w:tcPr>
          <w:p w14:paraId="7E004020" w14:textId="77777777" w:rsidR="00B11855" w:rsidRPr="006D613E" w:rsidRDefault="00B11855" w:rsidP="00CF7336">
            <w:pPr>
              <w:pStyle w:val="TableEntry"/>
            </w:pPr>
          </w:p>
        </w:tc>
        <w:tc>
          <w:tcPr>
            <w:tcW w:w="2834" w:type="dxa"/>
            <w:shd w:val="clear" w:color="auto" w:fill="auto"/>
          </w:tcPr>
          <w:p w14:paraId="6AA9059B" w14:textId="77777777" w:rsidR="00B11855" w:rsidRPr="006D613E" w:rsidRDefault="003D003E" w:rsidP="00CF7336">
            <w:pPr>
              <w:pStyle w:val="TableEntry"/>
            </w:pPr>
            <w:r w:rsidRPr="006D613E">
              <w:t>Patient Death Date and Time</w:t>
            </w:r>
          </w:p>
        </w:tc>
      </w:tr>
      <w:tr w:rsidR="00C40FD5" w:rsidRPr="006D613E" w14:paraId="1023A857" w14:textId="77777777" w:rsidTr="006C0E8E">
        <w:trPr>
          <w:cantSplit/>
          <w:jc w:val="center"/>
        </w:trPr>
        <w:tc>
          <w:tcPr>
            <w:tcW w:w="784" w:type="dxa"/>
            <w:shd w:val="clear" w:color="auto" w:fill="auto"/>
          </w:tcPr>
          <w:p w14:paraId="18A20568" w14:textId="77777777" w:rsidR="00B11855" w:rsidRPr="006D613E" w:rsidRDefault="003D003E" w:rsidP="00CF7336">
            <w:pPr>
              <w:pStyle w:val="TableEntry"/>
            </w:pPr>
            <w:r w:rsidRPr="006D613E">
              <w:t>30</w:t>
            </w:r>
          </w:p>
        </w:tc>
        <w:tc>
          <w:tcPr>
            <w:tcW w:w="764" w:type="dxa"/>
            <w:shd w:val="clear" w:color="auto" w:fill="auto"/>
          </w:tcPr>
          <w:p w14:paraId="1AB61610" w14:textId="77777777" w:rsidR="00B11855" w:rsidRPr="006D613E" w:rsidRDefault="003D003E" w:rsidP="00CF7336">
            <w:pPr>
              <w:pStyle w:val="TableEntry"/>
            </w:pPr>
            <w:r w:rsidRPr="006D613E">
              <w:t>1</w:t>
            </w:r>
          </w:p>
        </w:tc>
        <w:tc>
          <w:tcPr>
            <w:tcW w:w="760" w:type="dxa"/>
            <w:shd w:val="clear" w:color="auto" w:fill="auto"/>
          </w:tcPr>
          <w:p w14:paraId="56792EE4" w14:textId="77777777" w:rsidR="00B11855" w:rsidRPr="006D613E" w:rsidRDefault="003D003E" w:rsidP="00CF7336">
            <w:pPr>
              <w:pStyle w:val="TableEntry"/>
            </w:pPr>
            <w:r w:rsidRPr="006D613E">
              <w:t>ID</w:t>
            </w:r>
          </w:p>
        </w:tc>
        <w:tc>
          <w:tcPr>
            <w:tcW w:w="961" w:type="dxa"/>
            <w:shd w:val="clear" w:color="auto" w:fill="auto"/>
          </w:tcPr>
          <w:p w14:paraId="0208BAD2" w14:textId="77777777" w:rsidR="00B11855" w:rsidRPr="006D613E" w:rsidRDefault="003D003E" w:rsidP="00CF7336">
            <w:pPr>
              <w:pStyle w:val="TableEntry"/>
            </w:pPr>
            <w:r w:rsidRPr="006D613E">
              <w:t>RE</w:t>
            </w:r>
          </w:p>
        </w:tc>
        <w:tc>
          <w:tcPr>
            <w:tcW w:w="1316" w:type="dxa"/>
            <w:shd w:val="clear" w:color="auto" w:fill="auto"/>
          </w:tcPr>
          <w:p w14:paraId="23F3C389" w14:textId="77777777" w:rsidR="00B11855" w:rsidRPr="006D613E" w:rsidRDefault="003D003E" w:rsidP="00CF7336">
            <w:pPr>
              <w:pStyle w:val="TableEntry"/>
            </w:pPr>
            <w:r w:rsidRPr="006D613E">
              <w:t>[0..1]</w:t>
            </w:r>
          </w:p>
        </w:tc>
        <w:tc>
          <w:tcPr>
            <w:tcW w:w="861" w:type="dxa"/>
            <w:shd w:val="clear" w:color="auto" w:fill="auto"/>
          </w:tcPr>
          <w:p w14:paraId="59A12FEB" w14:textId="77777777" w:rsidR="00B11855" w:rsidRPr="006D613E" w:rsidRDefault="003D003E" w:rsidP="00CF7336">
            <w:pPr>
              <w:pStyle w:val="TableEntry"/>
            </w:pPr>
            <w:r w:rsidRPr="006D613E">
              <w:t>0136</w:t>
            </w:r>
          </w:p>
        </w:tc>
        <w:tc>
          <w:tcPr>
            <w:tcW w:w="2834" w:type="dxa"/>
            <w:shd w:val="clear" w:color="auto" w:fill="auto"/>
          </w:tcPr>
          <w:p w14:paraId="17B8305A" w14:textId="77777777" w:rsidR="00B11855" w:rsidRPr="006D613E" w:rsidRDefault="003D003E" w:rsidP="00CF7336">
            <w:pPr>
              <w:pStyle w:val="TableEntry"/>
            </w:pPr>
            <w:r w:rsidRPr="006D613E">
              <w:t>Patient Death Indicator</w:t>
            </w:r>
          </w:p>
        </w:tc>
      </w:tr>
      <w:tr w:rsidR="00C40FD5" w:rsidRPr="006D613E" w14:paraId="06717810" w14:textId="77777777" w:rsidTr="006C0E8E">
        <w:trPr>
          <w:cantSplit/>
          <w:jc w:val="center"/>
        </w:trPr>
        <w:tc>
          <w:tcPr>
            <w:tcW w:w="784" w:type="dxa"/>
            <w:shd w:val="clear" w:color="auto" w:fill="auto"/>
          </w:tcPr>
          <w:p w14:paraId="42FDDB8F" w14:textId="77777777" w:rsidR="00B11855" w:rsidRPr="006D613E" w:rsidRDefault="003D003E" w:rsidP="00CF7336">
            <w:pPr>
              <w:pStyle w:val="TableEntry"/>
            </w:pPr>
            <w:r w:rsidRPr="006D613E">
              <w:t>31</w:t>
            </w:r>
          </w:p>
        </w:tc>
        <w:tc>
          <w:tcPr>
            <w:tcW w:w="764" w:type="dxa"/>
            <w:shd w:val="clear" w:color="auto" w:fill="auto"/>
          </w:tcPr>
          <w:p w14:paraId="1FDCE181" w14:textId="77777777" w:rsidR="00B11855" w:rsidRPr="006D613E" w:rsidRDefault="003D003E" w:rsidP="00CF7336">
            <w:pPr>
              <w:pStyle w:val="TableEntry"/>
            </w:pPr>
            <w:r w:rsidRPr="006D613E">
              <w:t>1</w:t>
            </w:r>
          </w:p>
        </w:tc>
        <w:tc>
          <w:tcPr>
            <w:tcW w:w="760" w:type="dxa"/>
            <w:shd w:val="clear" w:color="auto" w:fill="auto"/>
          </w:tcPr>
          <w:p w14:paraId="77C3E28F" w14:textId="77777777" w:rsidR="00B11855" w:rsidRPr="006D613E" w:rsidRDefault="003D003E" w:rsidP="00CF7336">
            <w:pPr>
              <w:pStyle w:val="TableEntry"/>
            </w:pPr>
            <w:r w:rsidRPr="006D613E">
              <w:t>ID</w:t>
            </w:r>
          </w:p>
        </w:tc>
        <w:tc>
          <w:tcPr>
            <w:tcW w:w="961" w:type="dxa"/>
            <w:shd w:val="clear" w:color="auto" w:fill="auto"/>
          </w:tcPr>
          <w:p w14:paraId="30D779D7" w14:textId="77777777" w:rsidR="00B11855" w:rsidRPr="006D613E" w:rsidRDefault="003D003E" w:rsidP="00CF7336">
            <w:pPr>
              <w:pStyle w:val="TableEntry"/>
            </w:pPr>
            <w:r w:rsidRPr="006D613E">
              <w:t>RE</w:t>
            </w:r>
          </w:p>
        </w:tc>
        <w:tc>
          <w:tcPr>
            <w:tcW w:w="1316" w:type="dxa"/>
            <w:shd w:val="clear" w:color="auto" w:fill="auto"/>
          </w:tcPr>
          <w:p w14:paraId="556A0A8A" w14:textId="77777777" w:rsidR="00B11855" w:rsidRPr="006D613E" w:rsidRDefault="003D003E" w:rsidP="00CF7336">
            <w:pPr>
              <w:pStyle w:val="TableEntry"/>
            </w:pPr>
            <w:r w:rsidRPr="006D613E">
              <w:t>[0..1]</w:t>
            </w:r>
          </w:p>
        </w:tc>
        <w:tc>
          <w:tcPr>
            <w:tcW w:w="861" w:type="dxa"/>
            <w:shd w:val="clear" w:color="auto" w:fill="auto"/>
          </w:tcPr>
          <w:p w14:paraId="60233D60" w14:textId="77777777" w:rsidR="00B11855" w:rsidRPr="006D613E" w:rsidRDefault="003D003E" w:rsidP="00CF7336">
            <w:pPr>
              <w:pStyle w:val="TableEntry"/>
            </w:pPr>
            <w:r w:rsidRPr="006D613E">
              <w:t>0136</w:t>
            </w:r>
          </w:p>
        </w:tc>
        <w:tc>
          <w:tcPr>
            <w:tcW w:w="2834" w:type="dxa"/>
            <w:shd w:val="clear" w:color="auto" w:fill="auto"/>
          </w:tcPr>
          <w:p w14:paraId="42F685A2" w14:textId="77777777" w:rsidR="00B11855" w:rsidRPr="006D613E" w:rsidRDefault="003D003E" w:rsidP="00CF7336">
            <w:pPr>
              <w:pStyle w:val="TableEntry"/>
            </w:pPr>
            <w:r w:rsidRPr="006D613E">
              <w:t>Identity Unknown Indicator</w:t>
            </w:r>
          </w:p>
        </w:tc>
      </w:tr>
      <w:tr w:rsidR="00C40FD5" w:rsidRPr="006D613E" w14:paraId="3FB1E9A2" w14:textId="77777777" w:rsidTr="006C0E8E">
        <w:trPr>
          <w:cantSplit/>
          <w:jc w:val="center"/>
        </w:trPr>
        <w:tc>
          <w:tcPr>
            <w:tcW w:w="784" w:type="dxa"/>
            <w:shd w:val="clear" w:color="auto" w:fill="auto"/>
          </w:tcPr>
          <w:p w14:paraId="4A17B9FB" w14:textId="77777777" w:rsidR="00B11855" w:rsidRPr="006D613E" w:rsidRDefault="003D003E" w:rsidP="00CF7336">
            <w:pPr>
              <w:pStyle w:val="TableEntry"/>
            </w:pPr>
            <w:r w:rsidRPr="006D613E">
              <w:t>32</w:t>
            </w:r>
          </w:p>
        </w:tc>
        <w:tc>
          <w:tcPr>
            <w:tcW w:w="764" w:type="dxa"/>
            <w:shd w:val="clear" w:color="auto" w:fill="auto"/>
          </w:tcPr>
          <w:p w14:paraId="0B46A68E" w14:textId="77777777" w:rsidR="00B11855" w:rsidRPr="006D613E" w:rsidRDefault="003D003E" w:rsidP="00CF7336">
            <w:pPr>
              <w:pStyle w:val="TableEntry"/>
            </w:pPr>
            <w:r w:rsidRPr="006D613E">
              <w:t>20</w:t>
            </w:r>
          </w:p>
        </w:tc>
        <w:tc>
          <w:tcPr>
            <w:tcW w:w="760" w:type="dxa"/>
            <w:shd w:val="clear" w:color="auto" w:fill="auto"/>
          </w:tcPr>
          <w:p w14:paraId="30705D4B" w14:textId="77777777" w:rsidR="00B11855" w:rsidRPr="006D613E" w:rsidRDefault="003D003E" w:rsidP="00CF7336">
            <w:pPr>
              <w:pStyle w:val="TableEntry"/>
            </w:pPr>
            <w:r w:rsidRPr="006D613E">
              <w:t>IS</w:t>
            </w:r>
          </w:p>
        </w:tc>
        <w:tc>
          <w:tcPr>
            <w:tcW w:w="961" w:type="dxa"/>
            <w:shd w:val="clear" w:color="auto" w:fill="auto"/>
          </w:tcPr>
          <w:p w14:paraId="61B7D991" w14:textId="77777777" w:rsidR="00B11855" w:rsidRPr="006D613E" w:rsidRDefault="003D003E" w:rsidP="00CF7336">
            <w:pPr>
              <w:pStyle w:val="TableEntry"/>
            </w:pPr>
            <w:r w:rsidRPr="006D613E">
              <w:t>RE</w:t>
            </w:r>
          </w:p>
        </w:tc>
        <w:tc>
          <w:tcPr>
            <w:tcW w:w="1316" w:type="dxa"/>
            <w:shd w:val="clear" w:color="auto" w:fill="auto"/>
          </w:tcPr>
          <w:p w14:paraId="652268EA" w14:textId="77777777" w:rsidR="00B11855" w:rsidRPr="006D613E" w:rsidRDefault="003D003E" w:rsidP="00CF7336">
            <w:pPr>
              <w:pStyle w:val="TableEntry"/>
            </w:pPr>
            <w:r w:rsidRPr="006D613E">
              <w:t>[0..1]</w:t>
            </w:r>
          </w:p>
        </w:tc>
        <w:tc>
          <w:tcPr>
            <w:tcW w:w="861" w:type="dxa"/>
            <w:shd w:val="clear" w:color="auto" w:fill="auto"/>
          </w:tcPr>
          <w:p w14:paraId="741FBFA8" w14:textId="77777777" w:rsidR="00B11855" w:rsidRPr="006D613E" w:rsidRDefault="003D003E" w:rsidP="00CF7336">
            <w:pPr>
              <w:pStyle w:val="TableEntry"/>
            </w:pPr>
            <w:r w:rsidRPr="006D613E">
              <w:t>0445</w:t>
            </w:r>
          </w:p>
        </w:tc>
        <w:tc>
          <w:tcPr>
            <w:tcW w:w="2834" w:type="dxa"/>
            <w:shd w:val="clear" w:color="auto" w:fill="auto"/>
          </w:tcPr>
          <w:p w14:paraId="01088A65" w14:textId="77777777" w:rsidR="00B11855" w:rsidRPr="006D613E" w:rsidRDefault="003D003E" w:rsidP="00CF7336">
            <w:pPr>
              <w:pStyle w:val="TableEntry"/>
            </w:pPr>
            <w:r w:rsidRPr="006D613E">
              <w:t>Identity Reliability Code</w:t>
            </w:r>
          </w:p>
        </w:tc>
      </w:tr>
      <w:tr w:rsidR="00C40FD5" w:rsidRPr="006D613E" w14:paraId="3B4FD252" w14:textId="77777777" w:rsidTr="006C0E8E">
        <w:trPr>
          <w:cantSplit/>
          <w:jc w:val="center"/>
        </w:trPr>
        <w:tc>
          <w:tcPr>
            <w:tcW w:w="784" w:type="dxa"/>
            <w:shd w:val="clear" w:color="auto" w:fill="auto"/>
          </w:tcPr>
          <w:p w14:paraId="275CB463" w14:textId="77777777" w:rsidR="00B11855" w:rsidRPr="006D613E" w:rsidRDefault="003D003E" w:rsidP="00CF7336">
            <w:pPr>
              <w:pStyle w:val="TableEntry"/>
            </w:pPr>
            <w:r w:rsidRPr="006D613E">
              <w:t>33</w:t>
            </w:r>
          </w:p>
        </w:tc>
        <w:tc>
          <w:tcPr>
            <w:tcW w:w="764" w:type="dxa"/>
            <w:shd w:val="clear" w:color="auto" w:fill="auto"/>
          </w:tcPr>
          <w:p w14:paraId="2A80F250" w14:textId="77777777" w:rsidR="00B11855" w:rsidRPr="006D613E" w:rsidRDefault="003D003E" w:rsidP="00CF7336">
            <w:pPr>
              <w:pStyle w:val="TableEntry"/>
            </w:pPr>
            <w:r w:rsidRPr="006D613E">
              <w:t>24</w:t>
            </w:r>
          </w:p>
        </w:tc>
        <w:tc>
          <w:tcPr>
            <w:tcW w:w="760" w:type="dxa"/>
            <w:shd w:val="clear" w:color="auto" w:fill="auto"/>
          </w:tcPr>
          <w:p w14:paraId="2FDCB151" w14:textId="77777777" w:rsidR="00B11855" w:rsidRPr="006D613E" w:rsidRDefault="003D003E" w:rsidP="00CF7336">
            <w:pPr>
              <w:pStyle w:val="TableEntry"/>
            </w:pPr>
            <w:r w:rsidRPr="006D613E">
              <w:t>DTM</w:t>
            </w:r>
          </w:p>
        </w:tc>
        <w:tc>
          <w:tcPr>
            <w:tcW w:w="961" w:type="dxa"/>
            <w:shd w:val="clear" w:color="auto" w:fill="auto"/>
          </w:tcPr>
          <w:p w14:paraId="408B4A7D" w14:textId="77777777" w:rsidR="00B11855" w:rsidRPr="006D613E" w:rsidRDefault="003D003E" w:rsidP="00CF7336">
            <w:pPr>
              <w:pStyle w:val="TableEntry"/>
            </w:pPr>
            <w:r w:rsidRPr="006D613E">
              <w:t>RE</w:t>
            </w:r>
          </w:p>
        </w:tc>
        <w:tc>
          <w:tcPr>
            <w:tcW w:w="1316" w:type="dxa"/>
            <w:shd w:val="clear" w:color="auto" w:fill="auto"/>
          </w:tcPr>
          <w:p w14:paraId="3AB583FD" w14:textId="77777777" w:rsidR="00B11855" w:rsidRPr="006D613E" w:rsidRDefault="003D003E" w:rsidP="00CF7336">
            <w:pPr>
              <w:pStyle w:val="TableEntry"/>
            </w:pPr>
            <w:r w:rsidRPr="006D613E">
              <w:t>[0..1]</w:t>
            </w:r>
          </w:p>
        </w:tc>
        <w:tc>
          <w:tcPr>
            <w:tcW w:w="861" w:type="dxa"/>
            <w:shd w:val="clear" w:color="auto" w:fill="auto"/>
          </w:tcPr>
          <w:p w14:paraId="60954DEF" w14:textId="77777777" w:rsidR="00B11855" w:rsidRPr="006D613E" w:rsidRDefault="00B11855" w:rsidP="00CF7336">
            <w:pPr>
              <w:pStyle w:val="TableEntry"/>
            </w:pPr>
          </w:p>
        </w:tc>
        <w:tc>
          <w:tcPr>
            <w:tcW w:w="2834" w:type="dxa"/>
            <w:shd w:val="clear" w:color="auto" w:fill="auto"/>
          </w:tcPr>
          <w:p w14:paraId="5ADBBF89" w14:textId="77777777" w:rsidR="00B11855" w:rsidRPr="006D613E" w:rsidRDefault="003D003E" w:rsidP="00CF7336">
            <w:pPr>
              <w:pStyle w:val="TableEntry"/>
            </w:pPr>
            <w:r w:rsidRPr="006D613E">
              <w:t>Last Update Date/Time</w:t>
            </w:r>
          </w:p>
        </w:tc>
      </w:tr>
      <w:tr w:rsidR="00C40FD5" w:rsidRPr="006D613E" w14:paraId="2A5ED676" w14:textId="77777777" w:rsidTr="006C0E8E">
        <w:trPr>
          <w:cantSplit/>
          <w:jc w:val="center"/>
        </w:trPr>
        <w:tc>
          <w:tcPr>
            <w:tcW w:w="784" w:type="dxa"/>
            <w:shd w:val="clear" w:color="auto" w:fill="auto"/>
          </w:tcPr>
          <w:p w14:paraId="00446EAE" w14:textId="77777777" w:rsidR="00B11855" w:rsidRPr="006D613E" w:rsidRDefault="003D003E" w:rsidP="00CF7336">
            <w:pPr>
              <w:pStyle w:val="TableEntry"/>
            </w:pPr>
            <w:r w:rsidRPr="006D613E">
              <w:t>34</w:t>
            </w:r>
          </w:p>
        </w:tc>
        <w:tc>
          <w:tcPr>
            <w:tcW w:w="764" w:type="dxa"/>
            <w:shd w:val="clear" w:color="auto" w:fill="auto"/>
          </w:tcPr>
          <w:p w14:paraId="5C56C959" w14:textId="77777777" w:rsidR="00B11855" w:rsidRPr="006D613E" w:rsidRDefault="003D003E" w:rsidP="00CF7336">
            <w:pPr>
              <w:pStyle w:val="TableEntry"/>
            </w:pPr>
            <w:r w:rsidRPr="006D613E">
              <w:t>241</w:t>
            </w:r>
          </w:p>
        </w:tc>
        <w:tc>
          <w:tcPr>
            <w:tcW w:w="760" w:type="dxa"/>
            <w:shd w:val="clear" w:color="auto" w:fill="auto"/>
          </w:tcPr>
          <w:p w14:paraId="087747C2" w14:textId="77777777" w:rsidR="00B11855" w:rsidRPr="006D613E" w:rsidRDefault="003D003E" w:rsidP="00CF7336">
            <w:pPr>
              <w:pStyle w:val="TableEntry"/>
            </w:pPr>
            <w:r w:rsidRPr="006D613E">
              <w:t>HD</w:t>
            </w:r>
          </w:p>
        </w:tc>
        <w:tc>
          <w:tcPr>
            <w:tcW w:w="961" w:type="dxa"/>
            <w:shd w:val="clear" w:color="auto" w:fill="auto"/>
          </w:tcPr>
          <w:p w14:paraId="630898F8" w14:textId="77777777" w:rsidR="00B11855" w:rsidRPr="006D613E" w:rsidRDefault="003D003E" w:rsidP="00CF7336">
            <w:pPr>
              <w:pStyle w:val="TableEntry"/>
            </w:pPr>
            <w:r w:rsidRPr="006D613E">
              <w:t>RE</w:t>
            </w:r>
          </w:p>
        </w:tc>
        <w:tc>
          <w:tcPr>
            <w:tcW w:w="1316" w:type="dxa"/>
            <w:shd w:val="clear" w:color="auto" w:fill="auto"/>
          </w:tcPr>
          <w:p w14:paraId="5BE14479" w14:textId="77777777" w:rsidR="00B11855" w:rsidRPr="006D613E" w:rsidRDefault="003D003E" w:rsidP="00CF7336">
            <w:pPr>
              <w:pStyle w:val="TableEntry"/>
            </w:pPr>
            <w:r w:rsidRPr="006D613E">
              <w:t>[0..1]</w:t>
            </w:r>
          </w:p>
        </w:tc>
        <w:tc>
          <w:tcPr>
            <w:tcW w:w="861" w:type="dxa"/>
            <w:shd w:val="clear" w:color="auto" w:fill="auto"/>
          </w:tcPr>
          <w:p w14:paraId="6C0CC2C0" w14:textId="77777777" w:rsidR="00B11855" w:rsidRPr="006D613E" w:rsidRDefault="00B11855" w:rsidP="00CF7336">
            <w:pPr>
              <w:pStyle w:val="TableEntry"/>
            </w:pPr>
          </w:p>
        </w:tc>
        <w:tc>
          <w:tcPr>
            <w:tcW w:w="2834" w:type="dxa"/>
            <w:shd w:val="clear" w:color="auto" w:fill="auto"/>
          </w:tcPr>
          <w:p w14:paraId="40983610" w14:textId="77777777" w:rsidR="00B11855" w:rsidRPr="006D613E" w:rsidRDefault="003D003E" w:rsidP="00CF7336">
            <w:pPr>
              <w:pStyle w:val="TableEntry"/>
            </w:pPr>
            <w:r w:rsidRPr="006D613E">
              <w:t>Last Update Facility</w:t>
            </w:r>
          </w:p>
        </w:tc>
      </w:tr>
      <w:tr w:rsidR="00C40FD5" w:rsidRPr="006D613E" w14:paraId="43F1E5DC" w14:textId="77777777" w:rsidTr="006C0E8E">
        <w:trPr>
          <w:cantSplit/>
          <w:jc w:val="center"/>
        </w:trPr>
        <w:tc>
          <w:tcPr>
            <w:tcW w:w="784" w:type="dxa"/>
            <w:shd w:val="clear" w:color="auto" w:fill="auto"/>
          </w:tcPr>
          <w:p w14:paraId="13562DC2" w14:textId="77777777" w:rsidR="00B11855" w:rsidRPr="006D613E" w:rsidRDefault="003D003E" w:rsidP="00CF7336">
            <w:pPr>
              <w:pStyle w:val="TableEntry"/>
            </w:pPr>
            <w:r w:rsidRPr="006D613E">
              <w:t>35</w:t>
            </w:r>
          </w:p>
        </w:tc>
        <w:tc>
          <w:tcPr>
            <w:tcW w:w="764" w:type="dxa"/>
            <w:shd w:val="clear" w:color="auto" w:fill="auto"/>
          </w:tcPr>
          <w:p w14:paraId="6C262A7D" w14:textId="77777777" w:rsidR="00B11855" w:rsidRPr="006D613E" w:rsidRDefault="003D003E" w:rsidP="00CF7336">
            <w:pPr>
              <w:pStyle w:val="TableEntry"/>
            </w:pPr>
            <w:r w:rsidRPr="006D613E">
              <w:t>705</w:t>
            </w:r>
          </w:p>
        </w:tc>
        <w:tc>
          <w:tcPr>
            <w:tcW w:w="760" w:type="dxa"/>
            <w:shd w:val="clear" w:color="auto" w:fill="auto"/>
          </w:tcPr>
          <w:p w14:paraId="0F38F466" w14:textId="77777777" w:rsidR="00B11855" w:rsidRPr="006D613E" w:rsidRDefault="003D003E" w:rsidP="00CF7336">
            <w:pPr>
              <w:pStyle w:val="TableEntry"/>
            </w:pPr>
            <w:r w:rsidRPr="006D613E">
              <w:t>CWE</w:t>
            </w:r>
          </w:p>
        </w:tc>
        <w:tc>
          <w:tcPr>
            <w:tcW w:w="961" w:type="dxa"/>
            <w:shd w:val="clear" w:color="auto" w:fill="auto"/>
          </w:tcPr>
          <w:p w14:paraId="1704B19E" w14:textId="77777777" w:rsidR="00B11855" w:rsidRPr="006D613E" w:rsidRDefault="003D003E" w:rsidP="00CF7336">
            <w:pPr>
              <w:pStyle w:val="TableEntry"/>
            </w:pPr>
            <w:r w:rsidRPr="006D613E">
              <w:t>RE</w:t>
            </w:r>
          </w:p>
        </w:tc>
        <w:tc>
          <w:tcPr>
            <w:tcW w:w="1316" w:type="dxa"/>
            <w:shd w:val="clear" w:color="auto" w:fill="auto"/>
          </w:tcPr>
          <w:p w14:paraId="2A1EB598" w14:textId="77777777" w:rsidR="00B11855" w:rsidRPr="006D613E" w:rsidRDefault="003D003E" w:rsidP="00CF7336">
            <w:pPr>
              <w:pStyle w:val="TableEntry"/>
            </w:pPr>
            <w:r w:rsidRPr="006D613E">
              <w:t>[0..1]</w:t>
            </w:r>
          </w:p>
        </w:tc>
        <w:tc>
          <w:tcPr>
            <w:tcW w:w="861" w:type="dxa"/>
            <w:shd w:val="clear" w:color="auto" w:fill="auto"/>
          </w:tcPr>
          <w:p w14:paraId="77294EB9" w14:textId="77777777" w:rsidR="00B11855" w:rsidRPr="006D613E" w:rsidRDefault="00660950" w:rsidP="00CF7336">
            <w:pPr>
              <w:pStyle w:val="TableEntry"/>
            </w:pPr>
            <w:r w:rsidRPr="006D613E">
              <w:t>0446</w:t>
            </w:r>
          </w:p>
        </w:tc>
        <w:tc>
          <w:tcPr>
            <w:tcW w:w="2834" w:type="dxa"/>
            <w:shd w:val="clear" w:color="auto" w:fill="auto"/>
          </w:tcPr>
          <w:p w14:paraId="06BE0C7E" w14:textId="77777777" w:rsidR="00B11855" w:rsidRPr="006D613E" w:rsidRDefault="003D003E" w:rsidP="00CF7336">
            <w:pPr>
              <w:pStyle w:val="TableEntry"/>
            </w:pPr>
            <w:r w:rsidRPr="006D613E">
              <w:t>Species Code</w:t>
            </w:r>
          </w:p>
        </w:tc>
      </w:tr>
      <w:tr w:rsidR="00C40FD5" w:rsidRPr="006D613E" w14:paraId="74D90C67" w14:textId="77777777" w:rsidTr="006C0E8E">
        <w:trPr>
          <w:cantSplit/>
          <w:jc w:val="center"/>
        </w:trPr>
        <w:tc>
          <w:tcPr>
            <w:tcW w:w="784" w:type="dxa"/>
            <w:shd w:val="clear" w:color="auto" w:fill="auto"/>
          </w:tcPr>
          <w:p w14:paraId="320C0995" w14:textId="77777777" w:rsidR="00B11855" w:rsidRPr="006D613E" w:rsidRDefault="003D003E" w:rsidP="00CF7336">
            <w:pPr>
              <w:pStyle w:val="TableEntry"/>
            </w:pPr>
            <w:r w:rsidRPr="006D613E">
              <w:t>36</w:t>
            </w:r>
          </w:p>
        </w:tc>
        <w:tc>
          <w:tcPr>
            <w:tcW w:w="764" w:type="dxa"/>
            <w:shd w:val="clear" w:color="auto" w:fill="auto"/>
          </w:tcPr>
          <w:p w14:paraId="12D858BF" w14:textId="77777777" w:rsidR="00B11855" w:rsidRPr="006D613E" w:rsidRDefault="003D003E" w:rsidP="00CF7336">
            <w:pPr>
              <w:pStyle w:val="TableEntry"/>
            </w:pPr>
            <w:r w:rsidRPr="006D613E">
              <w:t>250</w:t>
            </w:r>
          </w:p>
        </w:tc>
        <w:tc>
          <w:tcPr>
            <w:tcW w:w="760" w:type="dxa"/>
            <w:shd w:val="clear" w:color="auto" w:fill="auto"/>
          </w:tcPr>
          <w:p w14:paraId="10D15308" w14:textId="77777777" w:rsidR="00B11855" w:rsidRPr="006D613E" w:rsidRDefault="003D003E" w:rsidP="00CF7336">
            <w:pPr>
              <w:pStyle w:val="TableEntry"/>
            </w:pPr>
            <w:r w:rsidRPr="006D613E">
              <w:t>CWE</w:t>
            </w:r>
          </w:p>
        </w:tc>
        <w:tc>
          <w:tcPr>
            <w:tcW w:w="961" w:type="dxa"/>
            <w:shd w:val="clear" w:color="auto" w:fill="auto"/>
          </w:tcPr>
          <w:p w14:paraId="496B23DC" w14:textId="77777777" w:rsidR="00B11855" w:rsidRPr="006D613E" w:rsidRDefault="003D003E" w:rsidP="00CF7336">
            <w:pPr>
              <w:pStyle w:val="TableEntry"/>
            </w:pPr>
            <w:r w:rsidRPr="006D613E">
              <w:t>C</w:t>
            </w:r>
          </w:p>
        </w:tc>
        <w:tc>
          <w:tcPr>
            <w:tcW w:w="1316" w:type="dxa"/>
            <w:shd w:val="clear" w:color="auto" w:fill="auto"/>
          </w:tcPr>
          <w:p w14:paraId="2E4B937A" w14:textId="77777777" w:rsidR="00B11855" w:rsidRPr="006D613E" w:rsidRDefault="003D003E" w:rsidP="00A4475D">
            <w:pPr>
              <w:pStyle w:val="TableEntry"/>
            </w:pPr>
            <w:r w:rsidRPr="006D613E">
              <w:t>[0..</w:t>
            </w:r>
            <w:r w:rsidR="00A4475D" w:rsidRPr="006D613E">
              <w:t>1</w:t>
            </w:r>
            <w:r w:rsidRPr="006D613E">
              <w:t>]</w:t>
            </w:r>
          </w:p>
        </w:tc>
        <w:tc>
          <w:tcPr>
            <w:tcW w:w="861" w:type="dxa"/>
            <w:shd w:val="clear" w:color="auto" w:fill="auto"/>
          </w:tcPr>
          <w:p w14:paraId="24658005" w14:textId="77777777" w:rsidR="00B11855" w:rsidRPr="006D613E" w:rsidRDefault="00660950" w:rsidP="00CF7336">
            <w:pPr>
              <w:pStyle w:val="TableEntry"/>
            </w:pPr>
            <w:r w:rsidRPr="006D613E">
              <w:rPr>
                <w:color w:val="0000FF"/>
                <w:u w:val="single" w:color="0000FF"/>
              </w:rPr>
              <w:t>0447</w:t>
            </w:r>
          </w:p>
        </w:tc>
        <w:tc>
          <w:tcPr>
            <w:tcW w:w="2834" w:type="dxa"/>
            <w:shd w:val="clear" w:color="auto" w:fill="auto"/>
          </w:tcPr>
          <w:p w14:paraId="64ED0B58" w14:textId="77777777" w:rsidR="00B11855" w:rsidRPr="006D613E" w:rsidRDefault="003D003E" w:rsidP="00CF7336">
            <w:pPr>
              <w:pStyle w:val="TableEntry"/>
            </w:pPr>
            <w:r w:rsidRPr="006D613E">
              <w:t>Breed Code</w:t>
            </w:r>
          </w:p>
        </w:tc>
      </w:tr>
      <w:tr w:rsidR="00C40FD5" w:rsidRPr="006D613E" w14:paraId="32838D37" w14:textId="77777777" w:rsidTr="006C0E8E">
        <w:trPr>
          <w:cantSplit/>
          <w:jc w:val="center"/>
        </w:trPr>
        <w:tc>
          <w:tcPr>
            <w:tcW w:w="784" w:type="dxa"/>
            <w:shd w:val="clear" w:color="auto" w:fill="auto"/>
          </w:tcPr>
          <w:p w14:paraId="45BDB8AA" w14:textId="77777777" w:rsidR="00B11855" w:rsidRPr="006D613E" w:rsidRDefault="003D003E" w:rsidP="00CF7336">
            <w:pPr>
              <w:pStyle w:val="TableEntry"/>
            </w:pPr>
            <w:r w:rsidRPr="006D613E">
              <w:t>37</w:t>
            </w:r>
          </w:p>
        </w:tc>
        <w:tc>
          <w:tcPr>
            <w:tcW w:w="764" w:type="dxa"/>
            <w:shd w:val="clear" w:color="auto" w:fill="auto"/>
          </w:tcPr>
          <w:p w14:paraId="1A62254E" w14:textId="77777777" w:rsidR="00B11855" w:rsidRPr="006D613E" w:rsidRDefault="003D003E" w:rsidP="00CF7336">
            <w:pPr>
              <w:pStyle w:val="TableEntry"/>
            </w:pPr>
            <w:r w:rsidRPr="006D613E">
              <w:t>80</w:t>
            </w:r>
          </w:p>
        </w:tc>
        <w:tc>
          <w:tcPr>
            <w:tcW w:w="760" w:type="dxa"/>
            <w:shd w:val="clear" w:color="auto" w:fill="auto"/>
          </w:tcPr>
          <w:p w14:paraId="423DE91E" w14:textId="77777777" w:rsidR="00B11855" w:rsidRPr="006D613E" w:rsidRDefault="003D003E" w:rsidP="00CF7336">
            <w:pPr>
              <w:pStyle w:val="TableEntry"/>
            </w:pPr>
            <w:r w:rsidRPr="006D613E">
              <w:t>ST</w:t>
            </w:r>
          </w:p>
        </w:tc>
        <w:tc>
          <w:tcPr>
            <w:tcW w:w="961" w:type="dxa"/>
            <w:shd w:val="clear" w:color="auto" w:fill="auto"/>
          </w:tcPr>
          <w:p w14:paraId="5C24FE30" w14:textId="77777777" w:rsidR="00B11855" w:rsidRPr="006D613E" w:rsidRDefault="003D003E" w:rsidP="00CF7336">
            <w:pPr>
              <w:pStyle w:val="TableEntry"/>
            </w:pPr>
            <w:r w:rsidRPr="006D613E">
              <w:t>C</w:t>
            </w:r>
          </w:p>
        </w:tc>
        <w:tc>
          <w:tcPr>
            <w:tcW w:w="1316" w:type="dxa"/>
            <w:shd w:val="clear" w:color="auto" w:fill="auto"/>
          </w:tcPr>
          <w:p w14:paraId="12384C8F" w14:textId="77777777" w:rsidR="00B11855" w:rsidRPr="006D613E" w:rsidRDefault="003D003E" w:rsidP="00CF7336">
            <w:pPr>
              <w:pStyle w:val="TableEntry"/>
            </w:pPr>
            <w:r w:rsidRPr="006D613E">
              <w:t>[0..1]</w:t>
            </w:r>
          </w:p>
        </w:tc>
        <w:tc>
          <w:tcPr>
            <w:tcW w:w="861" w:type="dxa"/>
            <w:shd w:val="clear" w:color="auto" w:fill="auto"/>
          </w:tcPr>
          <w:p w14:paraId="14DDCA9E" w14:textId="77777777" w:rsidR="00B11855" w:rsidRPr="006D613E" w:rsidRDefault="00B11855" w:rsidP="00CF7336">
            <w:pPr>
              <w:pStyle w:val="TableEntry"/>
            </w:pPr>
          </w:p>
        </w:tc>
        <w:tc>
          <w:tcPr>
            <w:tcW w:w="2834" w:type="dxa"/>
            <w:shd w:val="clear" w:color="auto" w:fill="auto"/>
          </w:tcPr>
          <w:p w14:paraId="1BB2B983" w14:textId="77777777" w:rsidR="00B11855" w:rsidRPr="006D613E" w:rsidRDefault="003D003E" w:rsidP="00CF7336">
            <w:pPr>
              <w:pStyle w:val="TableEntry"/>
            </w:pPr>
            <w:r w:rsidRPr="006D613E">
              <w:t>Strain</w:t>
            </w:r>
          </w:p>
        </w:tc>
      </w:tr>
      <w:tr w:rsidR="00C40FD5" w:rsidRPr="006D613E" w14:paraId="05CFE79C" w14:textId="77777777" w:rsidTr="006C0E8E">
        <w:trPr>
          <w:cantSplit/>
          <w:jc w:val="center"/>
        </w:trPr>
        <w:tc>
          <w:tcPr>
            <w:tcW w:w="784" w:type="dxa"/>
            <w:shd w:val="clear" w:color="auto" w:fill="auto"/>
          </w:tcPr>
          <w:p w14:paraId="7BCD3A6A" w14:textId="77777777" w:rsidR="00B11855" w:rsidRPr="006D613E" w:rsidRDefault="003D003E" w:rsidP="00CF7336">
            <w:pPr>
              <w:pStyle w:val="TableEntry"/>
            </w:pPr>
            <w:r w:rsidRPr="006D613E">
              <w:t>38</w:t>
            </w:r>
          </w:p>
        </w:tc>
        <w:tc>
          <w:tcPr>
            <w:tcW w:w="764" w:type="dxa"/>
            <w:shd w:val="clear" w:color="auto" w:fill="auto"/>
          </w:tcPr>
          <w:p w14:paraId="0B46E0A2" w14:textId="77777777" w:rsidR="00B11855" w:rsidRPr="006D613E" w:rsidRDefault="003D003E" w:rsidP="00CF7336">
            <w:pPr>
              <w:pStyle w:val="TableEntry"/>
            </w:pPr>
            <w:r w:rsidRPr="006D613E">
              <w:t>705</w:t>
            </w:r>
          </w:p>
        </w:tc>
        <w:tc>
          <w:tcPr>
            <w:tcW w:w="760" w:type="dxa"/>
            <w:shd w:val="clear" w:color="auto" w:fill="auto"/>
          </w:tcPr>
          <w:p w14:paraId="39245E86" w14:textId="77777777" w:rsidR="00B11855" w:rsidRPr="006D613E" w:rsidRDefault="003D003E" w:rsidP="00CF7336">
            <w:pPr>
              <w:pStyle w:val="TableEntry"/>
            </w:pPr>
            <w:r w:rsidRPr="006D613E">
              <w:t>CWE</w:t>
            </w:r>
          </w:p>
        </w:tc>
        <w:tc>
          <w:tcPr>
            <w:tcW w:w="961" w:type="dxa"/>
            <w:shd w:val="clear" w:color="auto" w:fill="auto"/>
          </w:tcPr>
          <w:p w14:paraId="434B12F2" w14:textId="77777777" w:rsidR="00B11855" w:rsidRPr="006D613E" w:rsidRDefault="003D003E" w:rsidP="00CF7336">
            <w:pPr>
              <w:pStyle w:val="TableEntry"/>
            </w:pPr>
            <w:r w:rsidRPr="006D613E">
              <w:t>RE</w:t>
            </w:r>
          </w:p>
        </w:tc>
        <w:tc>
          <w:tcPr>
            <w:tcW w:w="1316" w:type="dxa"/>
            <w:shd w:val="clear" w:color="auto" w:fill="auto"/>
          </w:tcPr>
          <w:p w14:paraId="3222A6B5" w14:textId="77777777" w:rsidR="00B11855" w:rsidRPr="006D613E" w:rsidRDefault="003D003E" w:rsidP="00CF7336">
            <w:pPr>
              <w:pStyle w:val="TableEntry"/>
            </w:pPr>
            <w:r w:rsidRPr="006D613E">
              <w:t>[0..2]</w:t>
            </w:r>
          </w:p>
        </w:tc>
        <w:tc>
          <w:tcPr>
            <w:tcW w:w="861" w:type="dxa"/>
            <w:shd w:val="clear" w:color="auto" w:fill="auto"/>
          </w:tcPr>
          <w:p w14:paraId="76622A98" w14:textId="77777777" w:rsidR="00B11855" w:rsidRPr="006D613E" w:rsidRDefault="003D003E" w:rsidP="00CF7336">
            <w:pPr>
              <w:pStyle w:val="TableEntry"/>
            </w:pPr>
            <w:r w:rsidRPr="006D613E">
              <w:t>0429</w:t>
            </w:r>
          </w:p>
        </w:tc>
        <w:tc>
          <w:tcPr>
            <w:tcW w:w="2834" w:type="dxa"/>
            <w:shd w:val="clear" w:color="auto" w:fill="auto"/>
          </w:tcPr>
          <w:p w14:paraId="2F08F5F1" w14:textId="77777777" w:rsidR="00B11855" w:rsidRPr="006D613E" w:rsidRDefault="003D003E" w:rsidP="00CF7336">
            <w:pPr>
              <w:pStyle w:val="TableEntry"/>
            </w:pPr>
            <w:r w:rsidRPr="006D613E">
              <w:t>Production Class Code</w:t>
            </w:r>
          </w:p>
        </w:tc>
      </w:tr>
      <w:tr w:rsidR="00C40FD5" w:rsidRPr="006D613E" w14:paraId="383198CE" w14:textId="77777777" w:rsidTr="006C0E8E">
        <w:trPr>
          <w:cantSplit/>
          <w:jc w:val="center"/>
        </w:trPr>
        <w:tc>
          <w:tcPr>
            <w:tcW w:w="784" w:type="dxa"/>
            <w:shd w:val="clear" w:color="auto" w:fill="auto"/>
          </w:tcPr>
          <w:p w14:paraId="13F502F9" w14:textId="77777777" w:rsidR="00B11855" w:rsidRPr="006D613E" w:rsidRDefault="003D003E" w:rsidP="00CF7336">
            <w:pPr>
              <w:pStyle w:val="TableEntry"/>
            </w:pPr>
            <w:r w:rsidRPr="006D613E">
              <w:t>39</w:t>
            </w:r>
          </w:p>
        </w:tc>
        <w:tc>
          <w:tcPr>
            <w:tcW w:w="764" w:type="dxa"/>
            <w:shd w:val="clear" w:color="auto" w:fill="auto"/>
          </w:tcPr>
          <w:p w14:paraId="397FBFE2" w14:textId="77777777" w:rsidR="00B11855" w:rsidRPr="006D613E" w:rsidRDefault="003D003E" w:rsidP="00CF7336">
            <w:pPr>
              <w:pStyle w:val="TableEntry"/>
            </w:pPr>
            <w:r w:rsidRPr="006D613E">
              <w:t>705</w:t>
            </w:r>
          </w:p>
        </w:tc>
        <w:tc>
          <w:tcPr>
            <w:tcW w:w="760" w:type="dxa"/>
            <w:shd w:val="clear" w:color="auto" w:fill="auto"/>
          </w:tcPr>
          <w:p w14:paraId="74F10821" w14:textId="77777777" w:rsidR="00B11855" w:rsidRPr="006D613E" w:rsidRDefault="003D003E" w:rsidP="00CF7336">
            <w:pPr>
              <w:pStyle w:val="TableEntry"/>
            </w:pPr>
            <w:r w:rsidRPr="006D613E">
              <w:t>CWE</w:t>
            </w:r>
          </w:p>
        </w:tc>
        <w:tc>
          <w:tcPr>
            <w:tcW w:w="961" w:type="dxa"/>
            <w:shd w:val="clear" w:color="auto" w:fill="auto"/>
          </w:tcPr>
          <w:p w14:paraId="5DD1E1AF" w14:textId="77777777" w:rsidR="00B11855" w:rsidRPr="006D613E" w:rsidRDefault="003D003E" w:rsidP="00CF7336">
            <w:pPr>
              <w:pStyle w:val="TableEntry"/>
            </w:pPr>
            <w:r w:rsidRPr="006D613E">
              <w:t>RE</w:t>
            </w:r>
          </w:p>
        </w:tc>
        <w:tc>
          <w:tcPr>
            <w:tcW w:w="1316" w:type="dxa"/>
            <w:shd w:val="clear" w:color="auto" w:fill="auto"/>
          </w:tcPr>
          <w:p w14:paraId="57CBCE9D" w14:textId="77777777" w:rsidR="00B11855" w:rsidRPr="006D613E" w:rsidRDefault="003D003E" w:rsidP="00CF7336">
            <w:pPr>
              <w:pStyle w:val="TableEntry"/>
            </w:pPr>
            <w:r w:rsidRPr="006D613E">
              <w:t>[0..1]</w:t>
            </w:r>
          </w:p>
        </w:tc>
        <w:tc>
          <w:tcPr>
            <w:tcW w:w="861" w:type="dxa"/>
            <w:shd w:val="clear" w:color="auto" w:fill="auto"/>
          </w:tcPr>
          <w:p w14:paraId="40C24749" w14:textId="77777777" w:rsidR="00B11855" w:rsidRPr="006D613E" w:rsidRDefault="003D003E" w:rsidP="00CF7336">
            <w:pPr>
              <w:pStyle w:val="TableEntry"/>
            </w:pPr>
            <w:r w:rsidRPr="006D613E">
              <w:t>0171</w:t>
            </w:r>
          </w:p>
        </w:tc>
        <w:tc>
          <w:tcPr>
            <w:tcW w:w="2834" w:type="dxa"/>
            <w:shd w:val="clear" w:color="auto" w:fill="auto"/>
          </w:tcPr>
          <w:p w14:paraId="783584B9" w14:textId="77777777" w:rsidR="00B11855" w:rsidRPr="006D613E" w:rsidRDefault="003D003E" w:rsidP="00CF7336">
            <w:pPr>
              <w:pStyle w:val="TableEntry"/>
            </w:pPr>
            <w:r w:rsidRPr="006D613E">
              <w:t>Tribal Citizenship</w:t>
            </w:r>
          </w:p>
        </w:tc>
      </w:tr>
    </w:tbl>
    <w:p w14:paraId="61BFEA61" w14:textId="77777777" w:rsidR="009D387F" w:rsidRPr="006D613E" w:rsidRDefault="009D387F" w:rsidP="00DF7BAC">
      <w:pPr>
        <w:pStyle w:val="BodyText"/>
      </w:pPr>
    </w:p>
    <w:p w14:paraId="1A8F7963" w14:textId="3E329B91" w:rsidR="00B11855" w:rsidRPr="006D613E" w:rsidRDefault="003D003E" w:rsidP="00DF7BAC">
      <w:pPr>
        <w:pStyle w:val="BodyText"/>
      </w:pPr>
      <w:r w:rsidRPr="006D613E">
        <w:t xml:space="preserve">The following describes the IHE PCD usage of those fields which have a usage other than X in the above table and have IHE PCD usage notes added to the general definitions in the </w:t>
      </w:r>
      <w:r w:rsidR="006D613E">
        <w:t>HL7</w:t>
      </w:r>
      <w:r w:rsidR="00995105" w:rsidRPr="006D613E">
        <w:t xml:space="preserve"> </w:t>
      </w:r>
      <w:r w:rsidRPr="006D613E">
        <w:t>2.6 standard.</w:t>
      </w:r>
    </w:p>
    <w:p w14:paraId="0D307EE5" w14:textId="77777777" w:rsidR="00B11855" w:rsidRPr="006D613E" w:rsidRDefault="003D003E" w:rsidP="00993D66">
      <w:pPr>
        <w:pStyle w:val="HL7Field"/>
      </w:pPr>
      <w:r w:rsidRPr="006D613E">
        <w:t>PID-3   Patient Identifier List</w:t>
      </w:r>
    </w:p>
    <w:p w14:paraId="1880C5F3" w14:textId="77777777" w:rsidR="00B11855" w:rsidRPr="006D613E" w:rsidRDefault="003D003E" w:rsidP="00DF7BAC">
      <w:pPr>
        <w:pStyle w:val="HL7FieldIndent2"/>
        <w:rPr>
          <w:noProof w:val="0"/>
        </w:rPr>
      </w:pPr>
      <w:r w:rsidRPr="006D613E">
        <w:rPr>
          <w:noProof w:val="0"/>
        </w:rPr>
        <w:t>Definition: This field contains the list of identifiers (one or more) used by the healthcare facility to uniquely identify a patient (e.g., medical record number, billing number, birth registry, national unique individual identifier, etc.). In Canada, the Canadian Provincial Healthcare Number is used in this field.</w:t>
      </w:r>
    </w:p>
    <w:p w14:paraId="1F36BBF1" w14:textId="77777777" w:rsidR="00B11855" w:rsidRPr="006D613E" w:rsidRDefault="003D003E" w:rsidP="00DF7BAC">
      <w:pPr>
        <w:pStyle w:val="HL7FieldIndent2"/>
        <w:rPr>
          <w:noProof w:val="0"/>
        </w:rPr>
      </w:pPr>
      <w:r w:rsidRPr="006D613E">
        <w:rPr>
          <w:noProof w:val="0"/>
        </w:rPr>
        <w:t>Component PID-3.1 (in terms of the CX data type, CX-1) "ID number", is required</w:t>
      </w:r>
      <w:r w:rsidR="002F3FF7" w:rsidRPr="006D613E">
        <w:rPr>
          <w:noProof w:val="0"/>
        </w:rPr>
        <w:t xml:space="preserve"> except where noted under particular transactions</w:t>
      </w:r>
      <w:r w:rsidRPr="006D613E">
        <w:rPr>
          <w:noProof w:val="0"/>
        </w:rPr>
        <w:t xml:space="preserve">. PID-3.4 (CX-4) "Assigning authority", and PID-3.5 (CX-5) "Identifier Type Code" are required for each identifier if they are known (for example if they are ordinarily included in ADT messages at the institution), </w:t>
      </w:r>
      <w:r w:rsidRPr="006D613E">
        <w:rPr>
          <w:noProof w:val="0"/>
        </w:rPr>
        <w:lastRenderedPageBreak/>
        <w:t>but may be empty if they are not known. See Appendix CX Data Type. Note that PID-3.4 is an Entity Identifier data type, so it may have subcomponents.</w:t>
      </w:r>
    </w:p>
    <w:p w14:paraId="11D4DD07" w14:textId="77777777" w:rsidR="00B11855" w:rsidRPr="006D613E" w:rsidRDefault="003D003E" w:rsidP="00DF7BAC">
      <w:pPr>
        <w:pStyle w:val="HL7FieldIndent2"/>
        <w:rPr>
          <w:noProof w:val="0"/>
        </w:rPr>
      </w:pPr>
      <w:r w:rsidRPr="006D613E">
        <w:rPr>
          <w:noProof w:val="0"/>
        </w:rPr>
        <w:t xml:space="preserve">The workflow and mechanism by which patient identification is bound to the data from a particular PCD device is outside of the scope of the IHE PCD Framework. Common implementations employ either automated or manual entry based on information provided by an authoritative source of patient identity. </w:t>
      </w:r>
    </w:p>
    <w:p w14:paraId="2E300C2B" w14:textId="77777777" w:rsidR="00B11855" w:rsidRPr="006D613E" w:rsidRDefault="003D003E" w:rsidP="00DF7BAC">
      <w:pPr>
        <w:pStyle w:val="HL7FieldIndent2"/>
        <w:rPr>
          <w:noProof w:val="0"/>
        </w:rPr>
      </w:pPr>
      <w:r w:rsidRPr="006D613E">
        <w:rPr>
          <w:noProof w:val="0"/>
        </w:rPr>
        <w:t>The IHE PCD recognizes that it is critical for data to be associated with the correct patient, thus the general rule that at least PID-3 and PID-5 be available for at least two-factor patient identification, but that there are also situations like emergency admissions where it may be desirable to collect data before an authoritative patient identification is available, for later association with the patient’s other data. Only after appropriate study, risk analysis, and defined risk mitigation measures determined by the provider institution in consultation with the manufacturers of the systems involved, a defined method for deferred association of patient data could be designed. In such a case, these fields, instead of being populated with authoritative patient identity information, could be populated with agreed-on special values (like an automatically generated “stat admit” patient identifier and a well-known special value in PID-5 indicating the temporary situation) pending the later human-validated merging of the data.</w:t>
      </w:r>
    </w:p>
    <w:p w14:paraId="044F910F" w14:textId="77777777" w:rsidR="00B11855" w:rsidRPr="006D613E" w:rsidRDefault="003D003E" w:rsidP="00DF7BAC">
      <w:pPr>
        <w:pStyle w:val="HL7FieldIndent2"/>
        <w:rPr>
          <w:noProof w:val="0"/>
        </w:rPr>
      </w:pPr>
      <w:r w:rsidRPr="006D613E">
        <w:rPr>
          <w:noProof w:val="0"/>
        </w:rPr>
        <w:t>The IHE PCD recognizes that for some use cases, such as medication administration, additional identification information or other patient demographic information is required in addition to an organizationally assigned unique identifier. Patient name, date of birth, gender, and other information are commonly used to provide the additional patient identification context for these use cases. Additional patient demographic information is provided by the fields of the PID segment and the patient location, which is often a key element in PCD communications, is provided in the PV1-3 element.</w:t>
      </w:r>
    </w:p>
    <w:p w14:paraId="7B7CB234" w14:textId="77777777" w:rsidR="00B11855" w:rsidRPr="006D613E" w:rsidRDefault="003D003E" w:rsidP="00993D66">
      <w:pPr>
        <w:pStyle w:val="HL7Field"/>
      </w:pPr>
      <w:r w:rsidRPr="006D613E">
        <w:t>PID-5   Patient Name</w:t>
      </w:r>
    </w:p>
    <w:p w14:paraId="79CD7936" w14:textId="3686DECC" w:rsidR="00B11855" w:rsidRPr="006D613E" w:rsidRDefault="003D003E" w:rsidP="00DF7BAC">
      <w:pPr>
        <w:pStyle w:val="HL7FieldIndent2"/>
        <w:rPr>
          <w:noProof w:val="0"/>
        </w:rPr>
      </w:pPr>
      <w:r w:rsidRPr="006D613E">
        <w:rPr>
          <w:noProof w:val="0"/>
        </w:rPr>
        <w:t xml:space="preserve">Definition: This field contains the names of the patient; the primary or legal name of the patient is reported first. Therefore, the name type code in this field should be "L - Legal" if such a name is available. If no name is available, the name type code should be "U – unspecified", and the other components should be empty. All other codes in </w:t>
      </w:r>
      <w:r w:rsidR="006D613E">
        <w:rPr>
          <w:noProof w:val="0"/>
        </w:rPr>
        <w:t>HL7</w:t>
      </w:r>
      <w:r w:rsidR="00995105" w:rsidRPr="006D613E">
        <w:rPr>
          <w:noProof w:val="0"/>
        </w:rPr>
        <w:t xml:space="preserve"> </w:t>
      </w:r>
      <w:r w:rsidRPr="006D613E">
        <w:rPr>
          <w:noProof w:val="0"/>
        </w:rPr>
        <w:t>Table 0200 – Name Type are also acceptable. Note that "last name prefix" is synonymous to "own family name prefix" of previous versions of HL7, as is "second and further given names or initials thereof" to "middle initial or name". Multiple given names and/or initials are separated by spaces.</w:t>
      </w:r>
    </w:p>
    <w:p w14:paraId="5AB0046D" w14:textId="77777777" w:rsidR="00B11855" w:rsidRPr="006D613E" w:rsidRDefault="003D003E" w:rsidP="00DF7BAC">
      <w:pPr>
        <w:pStyle w:val="HL7FieldIndent2"/>
        <w:rPr>
          <w:noProof w:val="0"/>
        </w:rPr>
      </w:pPr>
      <w:r w:rsidRPr="006D613E">
        <w:rPr>
          <w:noProof w:val="0"/>
        </w:rPr>
        <w:t xml:space="preserve">The workflow and mechanism by which patient name is bound to the data from a particular PCD device is outside of the scope of this version of the IHE PCD Framework. Common implementations employ either automated or manual entry based on information provided by an authoritative source of patient identity. The workflow and transactions to bind patient name are included on the IHE PCD Roadmap for consideration in future versions of the IHE PCD Framework. </w:t>
      </w:r>
    </w:p>
    <w:p w14:paraId="2DA6B486" w14:textId="77777777" w:rsidR="00B11855" w:rsidRPr="006D613E" w:rsidRDefault="003D003E" w:rsidP="00DF7BAC">
      <w:pPr>
        <w:pStyle w:val="HL7FieldIndent2"/>
        <w:rPr>
          <w:noProof w:val="0"/>
        </w:rPr>
      </w:pPr>
      <w:r w:rsidRPr="006D613E">
        <w:rPr>
          <w:noProof w:val="0"/>
        </w:rPr>
        <w:t>See Appendix C.8 XPN Type for further information.</w:t>
      </w:r>
    </w:p>
    <w:p w14:paraId="6F6833DF" w14:textId="77777777" w:rsidR="00B11855" w:rsidRPr="006D613E" w:rsidRDefault="003D003E" w:rsidP="00993D66">
      <w:pPr>
        <w:pStyle w:val="HL7Field"/>
      </w:pPr>
      <w:r w:rsidRPr="006D613E">
        <w:lastRenderedPageBreak/>
        <w:t>PID-6   Mother’s Maiden Name</w:t>
      </w:r>
    </w:p>
    <w:p w14:paraId="0B9ADEE3" w14:textId="77777777" w:rsidR="00B11855" w:rsidRPr="006D613E" w:rsidRDefault="003D003E" w:rsidP="00DF7BAC">
      <w:pPr>
        <w:pStyle w:val="HL7FieldIndent2"/>
        <w:rPr>
          <w:noProof w:val="0"/>
        </w:rPr>
      </w:pPr>
      <w:r w:rsidRPr="006D613E">
        <w:rPr>
          <w:noProof w:val="0"/>
        </w:rPr>
        <w:t xml:space="preserve">Definition: This field contains the family name under which the mother was born (i.e., before marriage). It is used to distinguish between patients with the same last name. </w:t>
      </w:r>
    </w:p>
    <w:p w14:paraId="4F655B18" w14:textId="77777777" w:rsidR="00B11855" w:rsidRPr="006D613E" w:rsidRDefault="003D003E" w:rsidP="00DF7BAC">
      <w:pPr>
        <w:pStyle w:val="HL7FieldIndent2"/>
        <w:rPr>
          <w:noProof w:val="0"/>
        </w:rPr>
      </w:pPr>
      <w:r w:rsidRPr="006D613E">
        <w:rPr>
          <w:noProof w:val="0"/>
        </w:rPr>
        <w:t xml:space="preserve">See Appendix </w:t>
      </w:r>
      <w:r w:rsidR="00DF61EC" w:rsidRPr="006D613E">
        <w:rPr>
          <w:noProof w:val="0"/>
        </w:rPr>
        <w:t>C.8 XPN</w:t>
      </w:r>
      <w:r w:rsidRPr="006D613E">
        <w:rPr>
          <w:noProof w:val="0"/>
        </w:rPr>
        <w:t xml:space="preserve"> Type for further information.</w:t>
      </w:r>
    </w:p>
    <w:p w14:paraId="7E647D22" w14:textId="77777777" w:rsidR="00B11855" w:rsidRPr="006D613E" w:rsidRDefault="003D003E" w:rsidP="0034511D">
      <w:pPr>
        <w:pStyle w:val="HL7Field"/>
        <w:keepNext/>
      </w:pPr>
      <w:r w:rsidRPr="006D613E">
        <w:t>PID-7   Date/Time of Birth</w:t>
      </w:r>
    </w:p>
    <w:p w14:paraId="70218440" w14:textId="77777777" w:rsidR="00B11855" w:rsidRPr="006D613E" w:rsidRDefault="003D003E" w:rsidP="00DF7BAC">
      <w:pPr>
        <w:pStyle w:val="HL7FieldIndent2"/>
        <w:rPr>
          <w:noProof w:val="0"/>
        </w:rPr>
      </w:pPr>
      <w:r w:rsidRPr="006D613E">
        <w:rPr>
          <w:noProof w:val="0"/>
        </w:rPr>
        <w:t xml:space="preserve">For the IHE PCD Technical Framework, when populated, this field shall be implemented as: </w:t>
      </w:r>
    </w:p>
    <w:p w14:paraId="50DB71AD" w14:textId="77777777" w:rsidR="00B11855" w:rsidRPr="006D613E" w:rsidRDefault="003D003E" w:rsidP="00DF7BAC">
      <w:pPr>
        <w:pStyle w:val="HL7FieldIndent2"/>
        <w:rPr>
          <w:noProof w:val="0"/>
        </w:rPr>
      </w:pPr>
      <w:r w:rsidRPr="006D613E">
        <w:rPr>
          <w:noProof w:val="0"/>
        </w:rPr>
        <w:t xml:space="preserve">Format: </w:t>
      </w:r>
      <w:proofErr w:type="gramStart"/>
      <w:r w:rsidRPr="006D613E">
        <w:rPr>
          <w:noProof w:val="0"/>
        </w:rPr>
        <w:t>YYYY[</w:t>
      </w:r>
      <w:proofErr w:type="gramEnd"/>
      <w:r w:rsidRPr="006D613E">
        <w:rPr>
          <w:noProof w:val="0"/>
        </w:rPr>
        <w:t>MM[DD[HH[MM[SS]]]]][+/-ZZZZ]</w:t>
      </w:r>
    </w:p>
    <w:p w14:paraId="0DA4DF61" w14:textId="77777777" w:rsidR="00B11855" w:rsidRPr="006D613E" w:rsidRDefault="003D003E" w:rsidP="00DF7BAC">
      <w:pPr>
        <w:pStyle w:val="HL7FieldIndent2"/>
        <w:rPr>
          <w:noProof w:val="0"/>
        </w:rPr>
      </w:pPr>
      <w:r w:rsidRPr="006D613E">
        <w:rPr>
          <w:noProof w:val="0"/>
        </w:rPr>
        <w:t>See Appendix C.4, DTM – date/time for further information.</w:t>
      </w:r>
    </w:p>
    <w:p w14:paraId="091A4470" w14:textId="77777777" w:rsidR="00B11855" w:rsidRPr="006D613E" w:rsidRDefault="003D003E" w:rsidP="00993D66">
      <w:pPr>
        <w:pStyle w:val="HL7Field"/>
      </w:pPr>
      <w:r w:rsidRPr="006D613E">
        <w:t>PID-8   Administrative Sex</w:t>
      </w:r>
    </w:p>
    <w:p w14:paraId="4FC03901" w14:textId="6F1DF8C5" w:rsidR="00B11855" w:rsidRPr="006D613E" w:rsidRDefault="003D003E" w:rsidP="00DF7BAC">
      <w:pPr>
        <w:pStyle w:val="HL7FieldIndent2"/>
        <w:rPr>
          <w:noProof w:val="0"/>
        </w:rPr>
      </w:pPr>
      <w:r w:rsidRPr="006D613E">
        <w:rPr>
          <w:noProof w:val="0"/>
        </w:rPr>
        <w:t xml:space="preserve">Definition: This field contains the patient’s sex. Refer to </w:t>
      </w:r>
      <w:r w:rsidR="006D613E">
        <w:rPr>
          <w:noProof w:val="0"/>
        </w:rPr>
        <w:t>HL7</w:t>
      </w:r>
      <w:r w:rsidR="00995105" w:rsidRPr="006D613E">
        <w:rPr>
          <w:noProof w:val="0"/>
        </w:rPr>
        <w:t xml:space="preserve"> </w:t>
      </w:r>
      <w:r w:rsidRPr="006D613E">
        <w:rPr>
          <w:noProof w:val="0"/>
        </w:rPr>
        <w:t>User-defined Table 0001 - Administrative Sex for suggested values.</w:t>
      </w:r>
    </w:p>
    <w:p w14:paraId="1C57BDAC" w14:textId="77777777" w:rsidR="00C156EC" w:rsidRPr="006D613E" w:rsidRDefault="00C156EC" w:rsidP="00A92110">
      <w:pPr>
        <w:pStyle w:val="BodyText"/>
      </w:pPr>
    </w:p>
    <w:p w14:paraId="6D142EF2" w14:textId="6BDD9466" w:rsidR="00B11855" w:rsidRPr="006D613E" w:rsidRDefault="003D003E" w:rsidP="00123C7B">
      <w:pPr>
        <w:pStyle w:val="TableTitle"/>
        <w:outlineLvl w:val="0"/>
      </w:pPr>
      <w:r w:rsidRPr="006D613E">
        <w:t xml:space="preserve">Table B.5-2: </w:t>
      </w:r>
      <w:r w:rsidR="006D613E">
        <w:t>HL7</w:t>
      </w:r>
      <w:r w:rsidR="00995105" w:rsidRPr="006D613E">
        <w:t xml:space="preserve"> </w:t>
      </w:r>
      <w:r w:rsidRPr="006D613E">
        <w:t>User-defined Table 0001 - Administrative Sex</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4"/>
        <w:gridCol w:w="1461"/>
        <w:gridCol w:w="1321"/>
      </w:tblGrid>
      <w:tr w:rsidR="00C40FD5" w:rsidRPr="006D613E" w14:paraId="32A9425B" w14:textId="77777777" w:rsidTr="001F5A5C">
        <w:trPr>
          <w:cantSplit/>
          <w:jc w:val="center"/>
        </w:trPr>
        <w:tc>
          <w:tcPr>
            <w:tcW w:w="1274" w:type="dxa"/>
            <w:shd w:val="clear" w:color="auto" w:fill="D9D9D9"/>
          </w:tcPr>
          <w:p w14:paraId="3A59F459" w14:textId="77777777" w:rsidR="00B11855" w:rsidRPr="006D613E" w:rsidRDefault="003D003E" w:rsidP="003D7138">
            <w:pPr>
              <w:pStyle w:val="TableEntryHeader"/>
            </w:pPr>
            <w:r w:rsidRPr="006D613E">
              <w:t>Value</w:t>
            </w:r>
          </w:p>
        </w:tc>
        <w:tc>
          <w:tcPr>
            <w:tcW w:w="1415" w:type="dxa"/>
            <w:shd w:val="clear" w:color="auto" w:fill="D9D9D9"/>
          </w:tcPr>
          <w:p w14:paraId="27FFCCAE" w14:textId="77777777" w:rsidR="00B11855" w:rsidRPr="006D613E" w:rsidRDefault="003D003E" w:rsidP="003D7138">
            <w:pPr>
              <w:pStyle w:val="TableEntryHeader"/>
            </w:pPr>
            <w:r w:rsidRPr="006D613E">
              <w:t>Description</w:t>
            </w:r>
          </w:p>
        </w:tc>
        <w:tc>
          <w:tcPr>
            <w:tcW w:w="1321" w:type="dxa"/>
            <w:shd w:val="clear" w:color="auto" w:fill="D9D9D9"/>
          </w:tcPr>
          <w:p w14:paraId="1B5BFA97" w14:textId="77777777" w:rsidR="00B11855" w:rsidRPr="006D613E" w:rsidRDefault="003D003E" w:rsidP="003D7138">
            <w:pPr>
              <w:pStyle w:val="TableEntryHeader"/>
            </w:pPr>
            <w:r w:rsidRPr="006D613E">
              <w:t>Comment</w:t>
            </w:r>
          </w:p>
        </w:tc>
      </w:tr>
      <w:tr w:rsidR="00B11855" w:rsidRPr="006D613E" w14:paraId="26F37119" w14:textId="77777777" w:rsidTr="006C0E8E">
        <w:trPr>
          <w:cantSplit/>
          <w:jc w:val="center"/>
        </w:trPr>
        <w:tc>
          <w:tcPr>
            <w:tcW w:w="0" w:type="auto"/>
            <w:shd w:val="clear" w:color="auto" w:fill="auto"/>
          </w:tcPr>
          <w:p w14:paraId="22636C2F" w14:textId="77777777" w:rsidR="00B11855" w:rsidRPr="006D613E" w:rsidRDefault="003D003E" w:rsidP="003D7138">
            <w:pPr>
              <w:pStyle w:val="TableEntry"/>
            </w:pPr>
            <w:r w:rsidRPr="006D613E">
              <w:t>F</w:t>
            </w:r>
          </w:p>
        </w:tc>
        <w:tc>
          <w:tcPr>
            <w:tcW w:w="0" w:type="auto"/>
            <w:shd w:val="clear" w:color="auto" w:fill="auto"/>
          </w:tcPr>
          <w:p w14:paraId="5B3A19B8" w14:textId="77777777" w:rsidR="00B11855" w:rsidRPr="006D613E" w:rsidRDefault="003D003E" w:rsidP="003D7138">
            <w:pPr>
              <w:pStyle w:val="TableEntry"/>
            </w:pPr>
            <w:r w:rsidRPr="006D613E">
              <w:t>Female</w:t>
            </w:r>
          </w:p>
        </w:tc>
        <w:tc>
          <w:tcPr>
            <w:tcW w:w="1321" w:type="dxa"/>
            <w:shd w:val="clear" w:color="auto" w:fill="auto"/>
          </w:tcPr>
          <w:p w14:paraId="5EF98F18" w14:textId="77777777" w:rsidR="00B11855" w:rsidRPr="006D613E" w:rsidRDefault="00B11855" w:rsidP="003D7138">
            <w:pPr>
              <w:pStyle w:val="TableEntry"/>
            </w:pPr>
          </w:p>
        </w:tc>
      </w:tr>
      <w:tr w:rsidR="00B11855" w:rsidRPr="006D613E" w14:paraId="39085045" w14:textId="77777777" w:rsidTr="006C0E8E">
        <w:trPr>
          <w:cantSplit/>
          <w:jc w:val="center"/>
        </w:trPr>
        <w:tc>
          <w:tcPr>
            <w:tcW w:w="0" w:type="auto"/>
            <w:shd w:val="clear" w:color="auto" w:fill="auto"/>
          </w:tcPr>
          <w:p w14:paraId="64469CB4" w14:textId="77777777" w:rsidR="00B11855" w:rsidRPr="006D613E" w:rsidRDefault="003D003E" w:rsidP="003D7138">
            <w:pPr>
              <w:pStyle w:val="TableEntry"/>
            </w:pPr>
            <w:r w:rsidRPr="006D613E">
              <w:t>M</w:t>
            </w:r>
          </w:p>
        </w:tc>
        <w:tc>
          <w:tcPr>
            <w:tcW w:w="0" w:type="auto"/>
            <w:shd w:val="clear" w:color="auto" w:fill="auto"/>
          </w:tcPr>
          <w:p w14:paraId="03F69051" w14:textId="77777777" w:rsidR="00B11855" w:rsidRPr="006D613E" w:rsidRDefault="003D003E" w:rsidP="003D7138">
            <w:pPr>
              <w:pStyle w:val="TableEntry"/>
            </w:pPr>
            <w:r w:rsidRPr="006D613E">
              <w:t>Male</w:t>
            </w:r>
          </w:p>
        </w:tc>
        <w:tc>
          <w:tcPr>
            <w:tcW w:w="1321" w:type="dxa"/>
            <w:shd w:val="clear" w:color="auto" w:fill="auto"/>
          </w:tcPr>
          <w:p w14:paraId="250B2E9F" w14:textId="77777777" w:rsidR="00B11855" w:rsidRPr="006D613E" w:rsidRDefault="00B11855" w:rsidP="003D7138">
            <w:pPr>
              <w:pStyle w:val="TableEntry"/>
            </w:pPr>
          </w:p>
        </w:tc>
      </w:tr>
      <w:tr w:rsidR="00B11855" w:rsidRPr="006D613E" w14:paraId="12678860" w14:textId="77777777" w:rsidTr="006C0E8E">
        <w:trPr>
          <w:cantSplit/>
          <w:jc w:val="center"/>
        </w:trPr>
        <w:tc>
          <w:tcPr>
            <w:tcW w:w="0" w:type="auto"/>
            <w:shd w:val="clear" w:color="auto" w:fill="auto"/>
          </w:tcPr>
          <w:p w14:paraId="0EFC3DFD" w14:textId="77777777" w:rsidR="00B11855" w:rsidRPr="006D613E" w:rsidRDefault="003D003E" w:rsidP="003D7138">
            <w:pPr>
              <w:pStyle w:val="TableEntry"/>
            </w:pPr>
            <w:r w:rsidRPr="006D613E">
              <w:t>O</w:t>
            </w:r>
          </w:p>
        </w:tc>
        <w:tc>
          <w:tcPr>
            <w:tcW w:w="0" w:type="auto"/>
            <w:shd w:val="clear" w:color="auto" w:fill="auto"/>
          </w:tcPr>
          <w:p w14:paraId="7DE2BAFE" w14:textId="77777777" w:rsidR="00B11855" w:rsidRPr="006D613E" w:rsidRDefault="003D003E" w:rsidP="003D7138">
            <w:pPr>
              <w:pStyle w:val="TableEntry"/>
            </w:pPr>
            <w:r w:rsidRPr="006D613E">
              <w:t>Other</w:t>
            </w:r>
          </w:p>
        </w:tc>
        <w:tc>
          <w:tcPr>
            <w:tcW w:w="1321" w:type="dxa"/>
            <w:shd w:val="clear" w:color="auto" w:fill="auto"/>
          </w:tcPr>
          <w:p w14:paraId="7E2CA94A" w14:textId="77777777" w:rsidR="00B11855" w:rsidRPr="006D613E" w:rsidRDefault="00B11855" w:rsidP="003D7138">
            <w:pPr>
              <w:pStyle w:val="TableEntry"/>
            </w:pPr>
          </w:p>
        </w:tc>
      </w:tr>
      <w:tr w:rsidR="00B11855" w:rsidRPr="006D613E" w14:paraId="29D3BF61" w14:textId="77777777" w:rsidTr="006C0E8E">
        <w:trPr>
          <w:cantSplit/>
          <w:jc w:val="center"/>
        </w:trPr>
        <w:tc>
          <w:tcPr>
            <w:tcW w:w="0" w:type="auto"/>
            <w:shd w:val="clear" w:color="auto" w:fill="auto"/>
          </w:tcPr>
          <w:p w14:paraId="28E79488" w14:textId="77777777" w:rsidR="00B11855" w:rsidRPr="006D613E" w:rsidRDefault="003D003E" w:rsidP="003D7138">
            <w:pPr>
              <w:pStyle w:val="TableEntry"/>
            </w:pPr>
            <w:r w:rsidRPr="006D613E">
              <w:t>A</w:t>
            </w:r>
          </w:p>
        </w:tc>
        <w:tc>
          <w:tcPr>
            <w:tcW w:w="0" w:type="auto"/>
            <w:shd w:val="clear" w:color="auto" w:fill="auto"/>
          </w:tcPr>
          <w:p w14:paraId="5739EE16" w14:textId="77777777" w:rsidR="00B11855" w:rsidRPr="006D613E" w:rsidRDefault="003D003E" w:rsidP="003D7138">
            <w:pPr>
              <w:pStyle w:val="TableEntry"/>
            </w:pPr>
            <w:r w:rsidRPr="006D613E">
              <w:t>Ambiguous</w:t>
            </w:r>
          </w:p>
        </w:tc>
        <w:tc>
          <w:tcPr>
            <w:tcW w:w="1321" w:type="dxa"/>
            <w:shd w:val="clear" w:color="auto" w:fill="auto"/>
          </w:tcPr>
          <w:p w14:paraId="646FA32C" w14:textId="77777777" w:rsidR="00B11855" w:rsidRPr="006D613E" w:rsidRDefault="00B11855" w:rsidP="003D7138">
            <w:pPr>
              <w:pStyle w:val="TableEntry"/>
            </w:pPr>
          </w:p>
        </w:tc>
      </w:tr>
      <w:tr w:rsidR="00B11855" w:rsidRPr="006D613E" w14:paraId="060B4208" w14:textId="77777777" w:rsidTr="006C0E8E">
        <w:trPr>
          <w:cantSplit/>
          <w:jc w:val="center"/>
        </w:trPr>
        <w:tc>
          <w:tcPr>
            <w:tcW w:w="0" w:type="auto"/>
            <w:shd w:val="clear" w:color="auto" w:fill="auto"/>
          </w:tcPr>
          <w:p w14:paraId="3B61B166" w14:textId="77777777" w:rsidR="00B11855" w:rsidRPr="006D613E" w:rsidRDefault="003D003E" w:rsidP="003D7138">
            <w:pPr>
              <w:pStyle w:val="TableEntry"/>
            </w:pPr>
            <w:r w:rsidRPr="006D613E">
              <w:t>N</w:t>
            </w:r>
          </w:p>
        </w:tc>
        <w:tc>
          <w:tcPr>
            <w:tcW w:w="0" w:type="auto"/>
            <w:shd w:val="clear" w:color="auto" w:fill="auto"/>
          </w:tcPr>
          <w:p w14:paraId="2DDF62A2" w14:textId="77777777" w:rsidR="00B11855" w:rsidRPr="006D613E" w:rsidRDefault="003D003E" w:rsidP="003D7138">
            <w:pPr>
              <w:pStyle w:val="TableEntry"/>
            </w:pPr>
            <w:r w:rsidRPr="006D613E">
              <w:t>Not applicable</w:t>
            </w:r>
          </w:p>
        </w:tc>
        <w:tc>
          <w:tcPr>
            <w:tcW w:w="1321" w:type="dxa"/>
            <w:shd w:val="clear" w:color="auto" w:fill="auto"/>
          </w:tcPr>
          <w:p w14:paraId="6DD7ACC0" w14:textId="77777777" w:rsidR="00B11855" w:rsidRPr="006D613E" w:rsidRDefault="00B11855" w:rsidP="003D7138">
            <w:pPr>
              <w:pStyle w:val="TableEntry"/>
            </w:pPr>
          </w:p>
        </w:tc>
      </w:tr>
    </w:tbl>
    <w:p w14:paraId="78F0DF2E" w14:textId="77777777" w:rsidR="00B11855" w:rsidRPr="006D613E" w:rsidRDefault="00B11855" w:rsidP="001F5A5C">
      <w:pPr>
        <w:pStyle w:val="BodyText"/>
      </w:pPr>
    </w:p>
    <w:p w14:paraId="4BAEE358" w14:textId="77777777" w:rsidR="00B11855" w:rsidRPr="006D613E" w:rsidRDefault="003D003E" w:rsidP="00993D66">
      <w:pPr>
        <w:pStyle w:val="HL7Field"/>
      </w:pPr>
      <w:r w:rsidRPr="006D613E">
        <w:t>PID-10   Race (CWE)</w:t>
      </w:r>
    </w:p>
    <w:p w14:paraId="0F5475B9" w14:textId="77777777" w:rsidR="00B11855" w:rsidRPr="006D613E" w:rsidRDefault="003D003E" w:rsidP="003D7138">
      <w:pPr>
        <w:pStyle w:val="HL7FieldIndent2"/>
        <w:rPr>
          <w:noProof w:val="0"/>
        </w:rPr>
      </w:pPr>
      <w:r w:rsidRPr="006D613E">
        <w:rPr>
          <w:noProof w:val="0"/>
        </w:rPr>
        <w:t>Definition: This field refers to the patient’s race. Refer to User-defined Table 0005 - Race for suggested values. The second triplet of the CWE data type for race (alternate identifier, alternate text, and name of alternate coding system) is reserved for governmentally assigned codes.</w:t>
      </w:r>
    </w:p>
    <w:p w14:paraId="1A25B8C3" w14:textId="77777777" w:rsidR="00FE1495" w:rsidRPr="006D613E" w:rsidRDefault="00FE1495" w:rsidP="001F5A5C">
      <w:pPr>
        <w:pStyle w:val="BodyText"/>
      </w:pPr>
    </w:p>
    <w:p w14:paraId="27024A96" w14:textId="2E93108E" w:rsidR="00B11855" w:rsidRPr="006D613E" w:rsidRDefault="003D003E" w:rsidP="00123C7B">
      <w:pPr>
        <w:pStyle w:val="TableTitle"/>
        <w:outlineLvl w:val="0"/>
      </w:pPr>
      <w:r w:rsidRPr="006D613E">
        <w:t xml:space="preserve">Table B.5-3: </w:t>
      </w:r>
      <w:r w:rsidR="006D613E">
        <w:t>HL7</w:t>
      </w:r>
      <w:r w:rsidR="00995105" w:rsidRPr="006D613E">
        <w:t xml:space="preserve"> </w:t>
      </w:r>
      <w:r w:rsidRPr="006D613E">
        <w:t>User-defined Table 0005 - Race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
        <w:gridCol w:w="3394"/>
        <w:gridCol w:w="1283"/>
      </w:tblGrid>
      <w:tr w:rsidR="00C40FD5" w:rsidRPr="006D613E" w14:paraId="0B47B59B" w14:textId="77777777" w:rsidTr="001F5A5C">
        <w:trPr>
          <w:cantSplit/>
          <w:jc w:val="center"/>
        </w:trPr>
        <w:tc>
          <w:tcPr>
            <w:tcW w:w="0" w:type="auto"/>
            <w:shd w:val="clear" w:color="auto" w:fill="D9D9D9"/>
          </w:tcPr>
          <w:p w14:paraId="1DF419A3" w14:textId="77777777" w:rsidR="00B11855" w:rsidRPr="006D613E" w:rsidRDefault="003D003E" w:rsidP="003D7138">
            <w:pPr>
              <w:pStyle w:val="TableEntryHeader"/>
            </w:pPr>
            <w:r w:rsidRPr="006D613E">
              <w:t>Value</w:t>
            </w:r>
          </w:p>
        </w:tc>
        <w:tc>
          <w:tcPr>
            <w:tcW w:w="0" w:type="auto"/>
            <w:shd w:val="clear" w:color="auto" w:fill="D9D9D9"/>
          </w:tcPr>
          <w:p w14:paraId="38883E15" w14:textId="77777777" w:rsidR="00B11855" w:rsidRPr="006D613E" w:rsidRDefault="003D003E" w:rsidP="003D7138">
            <w:pPr>
              <w:pStyle w:val="TableEntryHeader"/>
            </w:pPr>
            <w:r w:rsidRPr="006D613E">
              <w:t>Description</w:t>
            </w:r>
          </w:p>
        </w:tc>
        <w:tc>
          <w:tcPr>
            <w:tcW w:w="0" w:type="auto"/>
            <w:shd w:val="clear" w:color="auto" w:fill="D9D9D9"/>
          </w:tcPr>
          <w:p w14:paraId="5DC28A7D" w14:textId="77777777" w:rsidR="00B11855" w:rsidRPr="006D613E" w:rsidRDefault="003D003E" w:rsidP="003D7138">
            <w:pPr>
              <w:pStyle w:val="TableEntryHeader"/>
            </w:pPr>
            <w:r w:rsidRPr="006D613E">
              <w:t>Comment</w:t>
            </w:r>
          </w:p>
        </w:tc>
      </w:tr>
      <w:tr w:rsidR="00B11855" w:rsidRPr="006D613E" w14:paraId="26C927D5" w14:textId="77777777" w:rsidTr="006C0E8E">
        <w:trPr>
          <w:cantSplit/>
          <w:jc w:val="center"/>
        </w:trPr>
        <w:tc>
          <w:tcPr>
            <w:tcW w:w="0" w:type="auto"/>
            <w:shd w:val="clear" w:color="auto" w:fill="auto"/>
          </w:tcPr>
          <w:p w14:paraId="590EA6C4" w14:textId="77777777" w:rsidR="00B11855" w:rsidRPr="006D613E" w:rsidRDefault="003D003E" w:rsidP="003D7138">
            <w:pPr>
              <w:pStyle w:val="TableEntry"/>
            </w:pPr>
            <w:r w:rsidRPr="006D613E">
              <w:t>1002-5</w:t>
            </w:r>
          </w:p>
        </w:tc>
        <w:tc>
          <w:tcPr>
            <w:tcW w:w="0" w:type="auto"/>
            <w:shd w:val="clear" w:color="auto" w:fill="auto"/>
          </w:tcPr>
          <w:p w14:paraId="22209488" w14:textId="77777777" w:rsidR="00B11855" w:rsidRPr="006D613E" w:rsidRDefault="003D003E" w:rsidP="003D7138">
            <w:pPr>
              <w:pStyle w:val="TableEntry"/>
            </w:pPr>
            <w:r w:rsidRPr="006D613E">
              <w:t>American Indian of Alaska Native</w:t>
            </w:r>
          </w:p>
        </w:tc>
        <w:tc>
          <w:tcPr>
            <w:tcW w:w="0" w:type="auto"/>
            <w:shd w:val="clear" w:color="auto" w:fill="auto"/>
          </w:tcPr>
          <w:p w14:paraId="56EEEB63" w14:textId="77777777" w:rsidR="00B11855" w:rsidRPr="006D613E" w:rsidRDefault="00B11855" w:rsidP="003D7138">
            <w:pPr>
              <w:pStyle w:val="TableEntry"/>
            </w:pPr>
          </w:p>
        </w:tc>
      </w:tr>
      <w:tr w:rsidR="00B11855" w:rsidRPr="006D613E" w14:paraId="6607441F" w14:textId="77777777" w:rsidTr="006C0E8E">
        <w:trPr>
          <w:cantSplit/>
          <w:jc w:val="center"/>
        </w:trPr>
        <w:tc>
          <w:tcPr>
            <w:tcW w:w="0" w:type="auto"/>
            <w:shd w:val="clear" w:color="auto" w:fill="auto"/>
          </w:tcPr>
          <w:p w14:paraId="0E09DB51" w14:textId="77777777" w:rsidR="00B11855" w:rsidRPr="006D613E" w:rsidRDefault="003D003E" w:rsidP="003D7138">
            <w:pPr>
              <w:pStyle w:val="TableEntry"/>
            </w:pPr>
            <w:r w:rsidRPr="006D613E">
              <w:t>2028-9</w:t>
            </w:r>
          </w:p>
        </w:tc>
        <w:tc>
          <w:tcPr>
            <w:tcW w:w="0" w:type="auto"/>
            <w:shd w:val="clear" w:color="auto" w:fill="auto"/>
          </w:tcPr>
          <w:p w14:paraId="2B2F6A19" w14:textId="77777777" w:rsidR="00B11855" w:rsidRPr="006D613E" w:rsidRDefault="003D003E" w:rsidP="003D7138">
            <w:pPr>
              <w:pStyle w:val="TableEntry"/>
            </w:pPr>
            <w:r w:rsidRPr="006D613E">
              <w:t>Asian</w:t>
            </w:r>
          </w:p>
        </w:tc>
        <w:tc>
          <w:tcPr>
            <w:tcW w:w="0" w:type="auto"/>
            <w:shd w:val="clear" w:color="auto" w:fill="auto"/>
          </w:tcPr>
          <w:p w14:paraId="55061959" w14:textId="77777777" w:rsidR="00B11855" w:rsidRPr="006D613E" w:rsidRDefault="00B11855" w:rsidP="003D7138">
            <w:pPr>
              <w:pStyle w:val="TableEntry"/>
            </w:pPr>
          </w:p>
        </w:tc>
      </w:tr>
      <w:tr w:rsidR="00B11855" w:rsidRPr="006D613E" w14:paraId="57CCB474" w14:textId="77777777" w:rsidTr="006C0E8E">
        <w:trPr>
          <w:cantSplit/>
          <w:jc w:val="center"/>
        </w:trPr>
        <w:tc>
          <w:tcPr>
            <w:tcW w:w="0" w:type="auto"/>
            <w:shd w:val="clear" w:color="auto" w:fill="auto"/>
          </w:tcPr>
          <w:p w14:paraId="3FCD3C78" w14:textId="77777777" w:rsidR="00B11855" w:rsidRPr="006D613E" w:rsidRDefault="003D003E" w:rsidP="003D7138">
            <w:pPr>
              <w:pStyle w:val="TableEntry"/>
            </w:pPr>
            <w:r w:rsidRPr="006D613E">
              <w:t>2054-5</w:t>
            </w:r>
          </w:p>
        </w:tc>
        <w:tc>
          <w:tcPr>
            <w:tcW w:w="0" w:type="auto"/>
            <w:shd w:val="clear" w:color="auto" w:fill="auto"/>
          </w:tcPr>
          <w:p w14:paraId="3F958DF4" w14:textId="77777777" w:rsidR="00B11855" w:rsidRPr="006D613E" w:rsidRDefault="003D003E" w:rsidP="003D7138">
            <w:pPr>
              <w:pStyle w:val="TableEntry"/>
            </w:pPr>
            <w:r w:rsidRPr="006D613E">
              <w:t>Black or African American</w:t>
            </w:r>
          </w:p>
        </w:tc>
        <w:tc>
          <w:tcPr>
            <w:tcW w:w="0" w:type="auto"/>
            <w:shd w:val="clear" w:color="auto" w:fill="auto"/>
          </w:tcPr>
          <w:p w14:paraId="6773929E" w14:textId="77777777" w:rsidR="00B11855" w:rsidRPr="006D613E" w:rsidRDefault="00B11855" w:rsidP="003D7138">
            <w:pPr>
              <w:pStyle w:val="TableEntry"/>
            </w:pPr>
          </w:p>
        </w:tc>
      </w:tr>
      <w:tr w:rsidR="00B11855" w:rsidRPr="006D613E" w14:paraId="4631D3ED" w14:textId="77777777" w:rsidTr="006C0E8E">
        <w:trPr>
          <w:cantSplit/>
          <w:jc w:val="center"/>
        </w:trPr>
        <w:tc>
          <w:tcPr>
            <w:tcW w:w="0" w:type="auto"/>
            <w:shd w:val="clear" w:color="auto" w:fill="auto"/>
          </w:tcPr>
          <w:p w14:paraId="6333A60C" w14:textId="77777777" w:rsidR="00B11855" w:rsidRPr="006D613E" w:rsidRDefault="003D003E" w:rsidP="003D7138">
            <w:pPr>
              <w:pStyle w:val="TableEntry"/>
            </w:pPr>
            <w:r w:rsidRPr="006D613E">
              <w:t>2076-8</w:t>
            </w:r>
          </w:p>
        </w:tc>
        <w:tc>
          <w:tcPr>
            <w:tcW w:w="0" w:type="auto"/>
            <w:shd w:val="clear" w:color="auto" w:fill="auto"/>
          </w:tcPr>
          <w:p w14:paraId="4F760761" w14:textId="77777777" w:rsidR="00B11855" w:rsidRPr="006D613E" w:rsidRDefault="003D003E" w:rsidP="003D7138">
            <w:pPr>
              <w:pStyle w:val="TableEntry"/>
            </w:pPr>
            <w:r w:rsidRPr="006D613E">
              <w:t>Native Hawaiian of Other Pacific Islander</w:t>
            </w:r>
          </w:p>
        </w:tc>
        <w:tc>
          <w:tcPr>
            <w:tcW w:w="0" w:type="auto"/>
            <w:shd w:val="clear" w:color="auto" w:fill="auto"/>
          </w:tcPr>
          <w:p w14:paraId="7E05F917" w14:textId="77777777" w:rsidR="00B11855" w:rsidRPr="006D613E" w:rsidRDefault="00B11855" w:rsidP="003D7138">
            <w:pPr>
              <w:pStyle w:val="TableEntry"/>
            </w:pPr>
          </w:p>
        </w:tc>
      </w:tr>
      <w:tr w:rsidR="00B11855" w:rsidRPr="006D613E" w14:paraId="5F4CD495" w14:textId="77777777" w:rsidTr="006C0E8E">
        <w:trPr>
          <w:cantSplit/>
          <w:jc w:val="center"/>
        </w:trPr>
        <w:tc>
          <w:tcPr>
            <w:tcW w:w="0" w:type="auto"/>
            <w:shd w:val="clear" w:color="auto" w:fill="auto"/>
          </w:tcPr>
          <w:p w14:paraId="009C0C95" w14:textId="77777777" w:rsidR="00B11855" w:rsidRPr="006D613E" w:rsidRDefault="003D003E" w:rsidP="003D7138">
            <w:pPr>
              <w:pStyle w:val="TableEntry"/>
            </w:pPr>
            <w:r w:rsidRPr="006D613E">
              <w:t>2106-3</w:t>
            </w:r>
          </w:p>
        </w:tc>
        <w:tc>
          <w:tcPr>
            <w:tcW w:w="0" w:type="auto"/>
            <w:shd w:val="clear" w:color="auto" w:fill="auto"/>
          </w:tcPr>
          <w:p w14:paraId="7D9B6FAA" w14:textId="77777777" w:rsidR="00B11855" w:rsidRPr="006D613E" w:rsidRDefault="003D003E" w:rsidP="003D7138">
            <w:pPr>
              <w:pStyle w:val="TableEntry"/>
            </w:pPr>
            <w:r w:rsidRPr="006D613E">
              <w:t>White</w:t>
            </w:r>
          </w:p>
        </w:tc>
        <w:tc>
          <w:tcPr>
            <w:tcW w:w="0" w:type="auto"/>
            <w:shd w:val="clear" w:color="auto" w:fill="auto"/>
          </w:tcPr>
          <w:p w14:paraId="4F17CE29" w14:textId="77777777" w:rsidR="00B11855" w:rsidRPr="006D613E" w:rsidRDefault="00B11855" w:rsidP="003D7138">
            <w:pPr>
              <w:pStyle w:val="TableEntry"/>
            </w:pPr>
          </w:p>
        </w:tc>
      </w:tr>
      <w:tr w:rsidR="00B11855" w:rsidRPr="006D613E" w14:paraId="5FE3F171" w14:textId="77777777" w:rsidTr="006C0E8E">
        <w:trPr>
          <w:cantSplit/>
          <w:jc w:val="center"/>
        </w:trPr>
        <w:tc>
          <w:tcPr>
            <w:tcW w:w="0" w:type="auto"/>
            <w:shd w:val="clear" w:color="auto" w:fill="auto"/>
          </w:tcPr>
          <w:p w14:paraId="2184423B" w14:textId="77777777" w:rsidR="00B11855" w:rsidRPr="006D613E" w:rsidRDefault="003D003E" w:rsidP="003D7138">
            <w:pPr>
              <w:pStyle w:val="TableEntry"/>
            </w:pPr>
            <w:r w:rsidRPr="006D613E">
              <w:t>2131-1</w:t>
            </w:r>
          </w:p>
        </w:tc>
        <w:tc>
          <w:tcPr>
            <w:tcW w:w="0" w:type="auto"/>
            <w:shd w:val="clear" w:color="auto" w:fill="auto"/>
          </w:tcPr>
          <w:p w14:paraId="69ED8CB3" w14:textId="77777777" w:rsidR="00B11855" w:rsidRPr="006D613E" w:rsidRDefault="003D003E" w:rsidP="003D7138">
            <w:pPr>
              <w:pStyle w:val="TableEntry"/>
            </w:pPr>
            <w:r w:rsidRPr="006D613E">
              <w:t>Other Race</w:t>
            </w:r>
          </w:p>
        </w:tc>
        <w:tc>
          <w:tcPr>
            <w:tcW w:w="0" w:type="auto"/>
            <w:shd w:val="clear" w:color="auto" w:fill="auto"/>
          </w:tcPr>
          <w:p w14:paraId="593BA2DE" w14:textId="77777777" w:rsidR="00B11855" w:rsidRPr="006D613E" w:rsidRDefault="00B11855" w:rsidP="003D7138">
            <w:pPr>
              <w:pStyle w:val="TableEntry"/>
            </w:pPr>
          </w:p>
        </w:tc>
      </w:tr>
    </w:tbl>
    <w:p w14:paraId="46B2713D" w14:textId="77777777" w:rsidR="00C156EC" w:rsidRPr="006D613E" w:rsidRDefault="00C156EC" w:rsidP="00A92110">
      <w:pPr>
        <w:pStyle w:val="BodyText"/>
      </w:pPr>
    </w:p>
    <w:p w14:paraId="46AF0E4C" w14:textId="77777777" w:rsidR="00B11855" w:rsidRPr="006D613E" w:rsidRDefault="003D003E" w:rsidP="00993D66">
      <w:pPr>
        <w:pStyle w:val="HL7Field"/>
      </w:pPr>
      <w:r w:rsidRPr="006D613E">
        <w:lastRenderedPageBreak/>
        <w:t xml:space="preserve">PID-11   Patient Address </w:t>
      </w:r>
    </w:p>
    <w:p w14:paraId="44C44AFB" w14:textId="77777777" w:rsidR="00B11855" w:rsidRPr="006D613E" w:rsidRDefault="003D003E" w:rsidP="0077204B">
      <w:pPr>
        <w:pStyle w:val="Components"/>
      </w:pPr>
      <w:r w:rsidRPr="006D613E">
        <w:t>Components: &lt;Street Address (SAD)&gt; ^ &lt;Other Designation (ST)&gt; ^ &lt;City (ST)&gt; ^ &lt;State or Province (ST)&gt; ^ &lt;Zip or Postal Code (ST)&gt; ^ &lt;Country (ID)&gt; ^ &lt;Address Type (ID)&gt; ^ &lt;Other Geographic Designation (ST)&gt; ^ &lt;County/Parish Code (IS)&gt; ^ &lt;Census Tract (IS)&gt; ^ &lt;Address Representation Code (ID)&gt; ^ &lt;Address Validity Range (DR)&gt; ^ &lt;Effective Date (DTM)&gt; ^ &lt;Expiration Date (DTM)&gt;</w:t>
      </w:r>
    </w:p>
    <w:p w14:paraId="397D6310" w14:textId="77777777" w:rsidR="00B11855" w:rsidRPr="006D613E" w:rsidRDefault="003D003E" w:rsidP="0077204B">
      <w:pPr>
        <w:pStyle w:val="Components"/>
      </w:pPr>
      <w:r w:rsidRPr="006D613E">
        <w:t>Subcomponents for Street Address (SAD): &lt;Street or Mailing Address (ST)&gt; &amp; &lt;Street Name (ST)&gt; &amp; &lt;Dwelling Number (ST)&gt;</w:t>
      </w:r>
    </w:p>
    <w:p w14:paraId="1A4E3B86" w14:textId="77777777" w:rsidR="00B11855" w:rsidRPr="006D613E" w:rsidRDefault="003D003E" w:rsidP="0077204B">
      <w:pPr>
        <w:pStyle w:val="Components"/>
      </w:pPr>
      <w:r w:rsidRPr="006D613E">
        <w:t>Subcomponents for Address Validity Range (DR</w:t>
      </w:r>
      <w:proofErr w:type="gramStart"/>
      <w:r w:rsidRPr="006D613E">
        <w:t>):</w:t>
      </w:r>
      <w:proofErr w:type="gramEnd"/>
      <w:r w:rsidRPr="006D613E">
        <w:t xml:space="preserve"> &lt;Range Start Date/Time (DTM)&gt; &amp; &lt;Range End Date/Time (DTM)&gt;</w:t>
      </w:r>
    </w:p>
    <w:p w14:paraId="464E4DEF" w14:textId="77777777" w:rsidR="00B11855" w:rsidRPr="006D613E" w:rsidRDefault="003D003E" w:rsidP="0077204B">
      <w:pPr>
        <w:pStyle w:val="Components"/>
      </w:pPr>
      <w:r w:rsidRPr="006D613E">
        <w:t>Subcomponents for Range Start Date/Time (DTM</w:t>
      </w:r>
      <w:proofErr w:type="gramStart"/>
      <w:r w:rsidRPr="006D613E">
        <w:t>):</w:t>
      </w:r>
      <w:proofErr w:type="gramEnd"/>
      <w:r w:rsidRPr="006D613E">
        <w:t xml:space="preserve"> &lt;Time (DTM)&gt; &amp; &lt;Degree of Precision (ID)&gt;</w:t>
      </w:r>
    </w:p>
    <w:p w14:paraId="4510A3E3" w14:textId="77777777" w:rsidR="00B11855" w:rsidRPr="006D613E" w:rsidRDefault="003D003E" w:rsidP="0077204B">
      <w:pPr>
        <w:pStyle w:val="Components"/>
      </w:pPr>
      <w:r w:rsidRPr="006D613E">
        <w:t>Subcomponents for Range End Date/Time (DTM</w:t>
      </w:r>
      <w:proofErr w:type="gramStart"/>
      <w:r w:rsidRPr="006D613E">
        <w:t>):</w:t>
      </w:r>
      <w:proofErr w:type="gramEnd"/>
      <w:r w:rsidRPr="006D613E">
        <w:t xml:space="preserve"> &lt;Time (DTM)&gt; &amp; &lt;Degree of Precision (ID)&gt;</w:t>
      </w:r>
    </w:p>
    <w:p w14:paraId="2A6C220B" w14:textId="77777777" w:rsidR="00B11855" w:rsidRPr="006D613E" w:rsidRDefault="003D003E" w:rsidP="0077204B">
      <w:pPr>
        <w:pStyle w:val="Components"/>
      </w:pPr>
      <w:r w:rsidRPr="006D613E">
        <w:t>Subcomponents for Effective Date (DTM</w:t>
      </w:r>
      <w:proofErr w:type="gramStart"/>
      <w:r w:rsidRPr="006D613E">
        <w:t>):</w:t>
      </w:r>
      <w:proofErr w:type="gramEnd"/>
      <w:r w:rsidRPr="006D613E">
        <w:t xml:space="preserve"> &lt;Time (DTM)&gt; &amp; &lt;Degree of Precision (ID)&gt;</w:t>
      </w:r>
    </w:p>
    <w:p w14:paraId="1162CD07" w14:textId="77777777" w:rsidR="00B11855" w:rsidRPr="006D613E" w:rsidRDefault="003D003E" w:rsidP="0077204B">
      <w:pPr>
        <w:pStyle w:val="Components"/>
      </w:pPr>
      <w:r w:rsidRPr="006D613E">
        <w:t>Subcomponents for Expiration Date (DTM</w:t>
      </w:r>
      <w:proofErr w:type="gramStart"/>
      <w:r w:rsidRPr="006D613E">
        <w:t>):</w:t>
      </w:r>
      <w:proofErr w:type="gramEnd"/>
      <w:r w:rsidRPr="006D613E">
        <w:t xml:space="preserve"> &lt;Time (DTM)&gt; &amp; &lt;Degree of Precision (ID)&gt;</w:t>
      </w:r>
    </w:p>
    <w:p w14:paraId="16602E88" w14:textId="5AEEE908" w:rsidR="00B11855" w:rsidRPr="006D613E" w:rsidRDefault="003D003E" w:rsidP="0077204B">
      <w:pPr>
        <w:pStyle w:val="HL7FieldIndent2"/>
        <w:rPr>
          <w:noProof w:val="0"/>
        </w:rPr>
      </w:pPr>
      <w:r w:rsidRPr="006D613E">
        <w:rPr>
          <w:noProof w:val="0"/>
        </w:rPr>
        <w:t xml:space="preserve">Definition: This field contains the mailing address of the patient. Address type codes are defined by </w:t>
      </w:r>
      <w:r w:rsidR="006D613E">
        <w:rPr>
          <w:noProof w:val="0"/>
        </w:rPr>
        <w:t>HL7</w:t>
      </w:r>
      <w:r w:rsidR="00995105" w:rsidRPr="006D613E">
        <w:rPr>
          <w:noProof w:val="0"/>
        </w:rPr>
        <w:t xml:space="preserve"> </w:t>
      </w:r>
      <w:r w:rsidRPr="006D613E">
        <w:rPr>
          <w:noProof w:val="0"/>
        </w:rPr>
        <w:t>Table 0190 - Address Type. The PCD only requires the first, third, fourth, and fifth components to be valued with the mailing address and the Address Type to be valued as M.</w:t>
      </w:r>
    </w:p>
    <w:p w14:paraId="02E5D899" w14:textId="77777777" w:rsidR="00B11855" w:rsidRPr="006D613E" w:rsidRDefault="003D003E" w:rsidP="00993D66">
      <w:pPr>
        <w:pStyle w:val="HL7Field"/>
      </w:pPr>
      <w:r w:rsidRPr="006D613E">
        <w:t>PID-13   Phone Number – Home</w:t>
      </w:r>
    </w:p>
    <w:p w14:paraId="46B31A1B" w14:textId="77777777" w:rsidR="00B11855" w:rsidRPr="006D613E" w:rsidRDefault="003D003E" w:rsidP="0077204B">
      <w:pPr>
        <w:pStyle w:val="HL7FieldIndent2"/>
        <w:rPr>
          <w:noProof w:val="0"/>
        </w:rPr>
      </w:pPr>
      <w:r w:rsidRPr="006D613E">
        <w:rPr>
          <w:noProof w:val="0"/>
        </w:rPr>
        <w:t>Definition: This field contains the patient’s personal phone numbers. This data type is usually in a repeatable field, to allow a list of numbers. The PCD requires the sequence to be the primary number (for backward compatibility). The PCD constrains this field to 2 repetitions to allow for a phone number and an email address.</w:t>
      </w:r>
    </w:p>
    <w:p w14:paraId="5FFD6450" w14:textId="77777777" w:rsidR="00B11855" w:rsidRPr="006D613E" w:rsidRDefault="003D003E" w:rsidP="0077204B">
      <w:pPr>
        <w:pStyle w:val="HL7FieldIndent2"/>
        <w:rPr>
          <w:noProof w:val="0"/>
        </w:rPr>
      </w:pPr>
      <w:r w:rsidRPr="006D613E">
        <w:rPr>
          <w:noProof w:val="0"/>
        </w:rPr>
        <w:t>See Appendix XTN Data Type for further information.</w:t>
      </w:r>
    </w:p>
    <w:p w14:paraId="16FE2E20" w14:textId="77777777" w:rsidR="00B11855" w:rsidRPr="006D613E" w:rsidRDefault="003D003E" w:rsidP="00A17802">
      <w:pPr>
        <w:pStyle w:val="HL7Field"/>
        <w:keepNext/>
      </w:pPr>
      <w:r w:rsidRPr="006D613E">
        <w:t>PID-15   Primary Language</w:t>
      </w:r>
    </w:p>
    <w:p w14:paraId="303C4C08" w14:textId="1A6EC2C2"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3.4.2.15 for details. The PCD TF requires the use of ISO639 for the codes.</w:t>
      </w:r>
    </w:p>
    <w:p w14:paraId="143D908C" w14:textId="77777777" w:rsidR="00B11855" w:rsidRPr="006D613E" w:rsidRDefault="003D003E" w:rsidP="00993D66">
      <w:pPr>
        <w:pStyle w:val="HL7Field"/>
      </w:pPr>
      <w:r w:rsidRPr="006D613E">
        <w:t>PID-16   Marital Status</w:t>
      </w:r>
    </w:p>
    <w:p w14:paraId="18DF02D5" w14:textId="263240B4"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3.4.2.16 for details. The PCD TF does not further constrain this field.</w:t>
      </w:r>
    </w:p>
    <w:p w14:paraId="3E7C7328" w14:textId="77777777" w:rsidR="00B11855" w:rsidRPr="006D613E" w:rsidRDefault="003D003E" w:rsidP="00993D66">
      <w:pPr>
        <w:pStyle w:val="HL7Field"/>
      </w:pPr>
      <w:r w:rsidRPr="006D613E">
        <w:t>PID-17   Religion</w:t>
      </w:r>
    </w:p>
    <w:p w14:paraId="475A8DD6" w14:textId="70E90404"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3.4.2.17 for details. The PCD TF does not further constrain this field.</w:t>
      </w:r>
    </w:p>
    <w:p w14:paraId="78002F71" w14:textId="77777777" w:rsidR="00B11855" w:rsidRPr="006D613E" w:rsidRDefault="003D003E" w:rsidP="00993D66">
      <w:pPr>
        <w:pStyle w:val="HL7Field"/>
      </w:pPr>
      <w:r w:rsidRPr="006D613E">
        <w:t>PID-18   Patient Account Number</w:t>
      </w:r>
    </w:p>
    <w:p w14:paraId="3A29070D" w14:textId="364C0A5C"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3.4.2.18 for details. The PCD TF does not further constrain this field. Additional requirements may be documented in Regional or National appendices to the IHE PCD Technical Framework.</w:t>
      </w:r>
    </w:p>
    <w:p w14:paraId="53004115" w14:textId="77777777" w:rsidR="00B11855" w:rsidRPr="006D613E" w:rsidRDefault="003D003E" w:rsidP="001F5A5C">
      <w:pPr>
        <w:pStyle w:val="HL7Field"/>
        <w:keepNext/>
      </w:pPr>
      <w:r w:rsidRPr="006D613E">
        <w:lastRenderedPageBreak/>
        <w:t>PID-20   Driver’s License Number – Patient</w:t>
      </w:r>
    </w:p>
    <w:p w14:paraId="4BCDA7C8" w14:textId="1E363D79"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3.4.2.20 for details. The PCD TF does not further constrain this field.</w:t>
      </w:r>
    </w:p>
    <w:p w14:paraId="2BAA85BD" w14:textId="77777777" w:rsidR="00B11855" w:rsidRPr="006D613E" w:rsidRDefault="003D003E" w:rsidP="00A17802">
      <w:pPr>
        <w:pStyle w:val="HL7Field"/>
        <w:keepNext/>
      </w:pPr>
      <w:r w:rsidRPr="006D613E">
        <w:t>PID-21   Mother’s Identifier</w:t>
      </w:r>
    </w:p>
    <w:p w14:paraId="47D97495" w14:textId="21E0FA77"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3.4.2.21 for details. The PCD TF does not further constrain this field.</w:t>
      </w:r>
    </w:p>
    <w:p w14:paraId="7C5A588F" w14:textId="77777777" w:rsidR="00B11855" w:rsidRPr="006D613E" w:rsidRDefault="003D003E" w:rsidP="00993D66">
      <w:pPr>
        <w:pStyle w:val="HL7Field"/>
      </w:pPr>
      <w:r w:rsidRPr="006D613E">
        <w:t>PID-22   Ethnic Group:</w:t>
      </w:r>
    </w:p>
    <w:p w14:paraId="31045D63" w14:textId="4EF560DA"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3.4.2.22 for details. The PCD TF does not further constrain this field.</w:t>
      </w:r>
    </w:p>
    <w:p w14:paraId="0F7F6720" w14:textId="77777777" w:rsidR="00B11855" w:rsidRPr="006D613E" w:rsidRDefault="003D003E" w:rsidP="00993D66">
      <w:pPr>
        <w:pStyle w:val="HL7Field"/>
      </w:pPr>
      <w:r w:rsidRPr="006D613E">
        <w:t>PID-23   Birth Place</w:t>
      </w:r>
    </w:p>
    <w:p w14:paraId="25A3E708" w14:textId="369158D2"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3.4.2.23 for details. The PCD TF does not further constrain this field.</w:t>
      </w:r>
    </w:p>
    <w:p w14:paraId="1BE2DE6C" w14:textId="77777777" w:rsidR="00B11855" w:rsidRPr="006D613E" w:rsidRDefault="003D003E" w:rsidP="00993D66">
      <w:pPr>
        <w:pStyle w:val="HL7Field"/>
      </w:pPr>
      <w:r w:rsidRPr="006D613E">
        <w:t>PID-24   Multiple Birth Indicator</w:t>
      </w:r>
    </w:p>
    <w:p w14:paraId="697B97C5" w14:textId="01095107"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3.4.2.24 for details. The PCD TF does not further constrain this field.</w:t>
      </w:r>
    </w:p>
    <w:p w14:paraId="457A45CB" w14:textId="77777777" w:rsidR="00B11855" w:rsidRPr="006D613E" w:rsidRDefault="003D003E" w:rsidP="00993D66">
      <w:pPr>
        <w:pStyle w:val="HL7Field"/>
      </w:pPr>
      <w:r w:rsidRPr="006D613E">
        <w:t>PID-25   Birth Order</w:t>
      </w:r>
    </w:p>
    <w:p w14:paraId="7ED465CB" w14:textId="5D7619C3"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3.4.2.25 for details. The PCD TF does not further constrain this field.</w:t>
      </w:r>
    </w:p>
    <w:p w14:paraId="35520FE9" w14:textId="77777777" w:rsidR="00B11855" w:rsidRPr="006D613E" w:rsidRDefault="003D003E" w:rsidP="00993D66">
      <w:pPr>
        <w:pStyle w:val="HL7Field"/>
      </w:pPr>
      <w:r w:rsidRPr="006D613E">
        <w:t>PID-26   Citizenship</w:t>
      </w:r>
    </w:p>
    <w:p w14:paraId="28393E87" w14:textId="16C72BBB"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3.4.2.26 for details. The PCD TF does not further constrain this field.</w:t>
      </w:r>
    </w:p>
    <w:p w14:paraId="37209590" w14:textId="77777777" w:rsidR="00B11855" w:rsidRPr="006D613E" w:rsidRDefault="003D003E" w:rsidP="00A17802">
      <w:pPr>
        <w:pStyle w:val="HL7Field"/>
        <w:keepNext/>
      </w:pPr>
      <w:r w:rsidRPr="006D613E">
        <w:t>PID-27   Veterans Military Status</w:t>
      </w:r>
    </w:p>
    <w:p w14:paraId="78168AF4" w14:textId="71E5545C"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3.4.2.27 for details. The PCD TF does not further constrain this field.</w:t>
      </w:r>
    </w:p>
    <w:p w14:paraId="13DDA416" w14:textId="77777777" w:rsidR="00B11855" w:rsidRPr="006D613E" w:rsidRDefault="003D003E" w:rsidP="00993D66">
      <w:pPr>
        <w:pStyle w:val="HL7Field"/>
      </w:pPr>
      <w:r w:rsidRPr="006D613E">
        <w:t xml:space="preserve">PID-28   Nationality </w:t>
      </w:r>
    </w:p>
    <w:p w14:paraId="38EC93C5" w14:textId="05E24CCE"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3.4.2.28 for details. The PCD TF does not further constrain this field.</w:t>
      </w:r>
    </w:p>
    <w:p w14:paraId="66EDB3BF" w14:textId="77777777" w:rsidR="00B11855" w:rsidRPr="006D613E" w:rsidRDefault="003D003E" w:rsidP="0034511D">
      <w:pPr>
        <w:pStyle w:val="HL7Field"/>
        <w:keepNext/>
      </w:pPr>
      <w:r w:rsidRPr="006D613E">
        <w:t>PID-29   Patient Death Date and Time</w:t>
      </w:r>
    </w:p>
    <w:p w14:paraId="481595A8" w14:textId="77777777" w:rsidR="00B11855" w:rsidRPr="006D613E" w:rsidRDefault="003D003E" w:rsidP="0077204B">
      <w:pPr>
        <w:pStyle w:val="HL7FieldIndent2"/>
        <w:rPr>
          <w:noProof w:val="0"/>
        </w:rPr>
      </w:pPr>
      <w:r w:rsidRPr="006D613E">
        <w:rPr>
          <w:noProof w:val="0"/>
        </w:rPr>
        <w:t>Definition: This field contains the date and time at which the patient death occurred.</w:t>
      </w:r>
    </w:p>
    <w:p w14:paraId="7F1B1DC0" w14:textId="77777777" w:rsidR="00B11855" w:rsidRPr="006D613E" w:rsidRDefault="003D003E" w:rsidP="0077204B">
      <w:pPr>
        <w:pStyle w:val="HL7FieldIndent2"/>
        <w:rPr>
          <w:noProof w:val="0"/>
        </w:rPr>
      </w:pPr>
      <w:r w:rsidRPr="006D613E">
        <w:rPr>
          <w:noProof w:val="0"/>
        </w:rPr>
        <w:t>See Appendix DTM – date/time for PCD constraints.</w:t>
      </w:r>
    </w:p>
    <w:p w14:paraId="4E515924" w14:textId="77777777" w:rsidR="00B11855" w:rsidRPr="006D613E" w:rsidRDefault="003D003E" w:rsidP="00993D66">
      <w:pPr>
        <w:pStyle w:val="HL7Field"/>
      </w:pPr>
      <w:r w:rsidRPr="006D613E">
        <w:t>PID-30   Patient Death Indicator</w:t>
      </w:r>
    </w:p>
    <w:p w14:paraId="21D5A6CD" w14:textId="55A92638"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3.4.2.30 for details. The PCD TF does not further constrain this field.</w:t>
      </w:r>
    </w:p>
    <w:p w14:paraId="1C6CCF75" w14:textId="77777777" w:rsidR="00B11855" w:rsidRPr="006D613E" w:rsidRDefault="003D003E" w:rsidP="00993D66">
      <w:pPr>
        <w:pStyle w:val="HL7Field"/>
      </w:pPr>
      <w:r w:rsidRPr="006D613E">
        <w:t>PID-31   Identity Unknown Indicator</w:t>
      </w:r>
    </w:p>
    <w:p w14:paraId="155F6BD6" w14:textId="552C12B3" w:rsidR="00B11855" w:rsidRPr="006D613E" w:rsidRDefault="003D003E" w:rsidP="0077204B">
      <w:pPr>
        <w:pStyle w:val="HL7FieldIndent2"/>
        <w:rPr>
          <w:noProof w:val="0"/>
        </w:rPr>
      </w:pPr>
      <w:r w:rsidRPr="006D613E">
        <w:rPr>
          <w:noProof w:val="0"/>
        </w:rPr>
        <w:lastRenderedPageBreak/>
        <w:t xml:space="preserve">Definition: This field indicates whether or not the patient's/person's identity is known. Refer to </w:t>
      </w:r>
      <w:r w:rsidR="006D613E">
        <w:rPr>
          <w:noProof w:val="0"/>
        </w:rPr>
        <w:t>HL7</w:t>
      </w:r>
      <w:r w:rsidR="00995105" w:rsidRPr="006D613E">
        <w:rPr>
          <w:noProof w:val="0"/>
        </w:rPr>
        <w:t xml:space="preserve"> </w:t>
      </w:r>
      <w:r w:rsidRPr="006D613E">
        <w:rPr>
          <w:noProof w:val="0"/>
        </w:rPr>
        <w:t>Table 0136 - Yes/No Indicator for valid values.</w:t>
      </w:r>
    </w:p>
    <w:p w14:paraId="08B8AA4A" w14:textId="77777777" w:rsidR="00B11855" w:rsidRPr="006D613E" w:rsidRDefault="003D003E" w:rsidP="001F5A5C">
      <w:pPr>
        <w:pStyle w:val="ListBullet3"/>
      </w:pPr>
      <w:r w:rsidRPr="006D613E">
        <w:tab/>
        <w:t>Y the patient's/person's identity is unknown</w:t>
      </w:r>
    </w:p>
    <w:p w14:paraId="2F699F8B" w14:textId="77777777" w:rsidR="00B11855" w:rsidRPr="006D613E" w:rsidRDefault="003D003E" w:rsidP="001F5A5C">
      <w:pPr>
        <w:pStyle w:val="ListBullet3"/>
      </w:pPr>
      <w:r w:rsidRPr="006D613E">
        <w:tab/>
        <w:t>N the patient's/person's identity is known</w:t>
      </w:r>
    </w:p>
    <w:p w14:paraId="021A55FE" w14:textId="16D64D7F"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3.4.2.31 for details. The PCD TF does not further constrain this field.</w:t>
      </w:r>
    </w:p>
    <w:p w14:paraId="4761911E" w14:textId="77777777" w:rsidR="00B11855" w:rsidRPr="006D613E" w:rsidRDefault="003D003E" w:rsidP="00993D66">
      <w:pPr>
        <w:pStyle w:val="HL7Field"/>
      </w:pPr>
      <w:r w:rsidRPr="006D613E">
        <w:t>PID-32   Identity Reliability Code</w:t>
      </w:r>
    </w:p>
    <w:p w14:paraId="05090D50" w14:textId="3667CD44"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3.4.2.32 for details. The PCD TF does not further constrain this field.</w:t>
      </w:r>
    </w:p>
    <w:p w14:paraId="47505F46" w14:textId="77777777" w:rsidR="00B11855" w:rsidRPr="006D613E" w:rsidRDefault="003D003E" w:rsidP="00993D66">
      <w:pPr>
        <w:pStyle w:val="HL7Field"/>
      </w:pPr>
      <w:r w:rsidRPr="006D613E">
        <w:t>PID-33   Last Update Date/Time</w:t>
      </w:r>
    </w:p>
    <w:p w14:paraId="7163D685" w14:textId="77777777" w:rsidR="00B11855" w:rsidRPr="006D613E" w:rsidRDefault="003D003E" w:rsidP="0077204B">
      <w:pPr>
        <w:pStyle w:val="HL7FieldIndent2"/>
        <w:rPr>
          <w:noProof w:val="0"/>
        </w:rPr>
      </w:pPr>
      <w:r w:rsidRPr="006D613E">
        <w:rPr>
          <w:noProof w:val="0"/>
        </w:rPr>
        <w:t>Definition: This field contains the last update date and time for the patient’s/</w:t>
      </w:r>
      <w:proofErr w:type="gramStart"/>
      <w:r w:rsidRPr="006D613E">
        <w:rPr>
          <w:noProof w:val="0"/>
        </w:rPr>
        <w:t>person’s</w:t>
      </w:r>
      <w:proofErr w:type="gramEnd"/>
      <w:r w:rsidRPr="006D613E">
        <w:rPr>
          <w:noProof w:val="0"/>
        </w:rPr>
        <w:t xml:space="preserve">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receiving system could decide not to apply the patient’s/person’s demographic and identifying data from this transaction.</w:t>
      </w:r>
    </w:p>
    <w:p w14:paraId="1E29A135" w14:textId="77777777" w:rsidR="00B11855" w:rsidRPr="006D613E" w:rsidRDefault="003D003E" w:rsidP="0077204B">
      <w:pPr>
        <w:pStyle w:val="HL7FieldIndent2"/>
        <w:rPr>
          <w:noProof w:val="0"/>
        </w:rPr>
      </w:pPr>
      <w:r w:rsidRPr="006D613E">
        <w:rPr>
          <w:noProof w:val="0"/>
        </w:rPr>
        <w:t>See Appendix   DTM – date/time for PCD constraints.</w:t>
      </w:r>
    </w:p>
    <w:p w14:paraId="3E1A2F84" w14:textId="77777777" w:rsidR="00B11855" w:rsidRPr="006D613E" w:rsidRDefault="003D003E" w:rsidP="00993D66">
      <w:pPr>
        <w:pStyle w:val="HL7Field"/>
      </w:pPr>
      <w:r w:rsidRPr="006D613E">
        <w:t>PID-34   Last Update Facility</w:t>
      </w:r>
    </w:p>
    <w:p w14:paraId="0D9DBCD0" w14:textId="473A7229"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3.4.2.34 for details. The PCD TF does not further constrain this field.</w:t>
      </w:r>
    </w:p>
    <w:p w14:paraId="77613394" w14:textId="77777777" w:rsidR="00B11855" w:rsidRPr="006D613E" w:rsidRDefault="003D003E" w:rsidP="00A17802">
      <w:pPr>
        <w:pStyle w:val="HL7Field"/>
        <w:keepNext/>
      </w:pPr>
      <w:r w:rsidRPr="006D613E">
        <w:t>PID-35   Species Code</w:t>
      </w:r>
    </w:p>
    <w:p w14:paraId="6704A18F" w14:textId="283A5B2C"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3.4.2.35 for details. The PCD TF does not further constrain this field.</w:t>
      </w:r>
    </w:p>
    <w:p w14:paraId="37B6E143" w14:textId="77777777" w:rsidR="00B11855" w:rsidRPr="006D613E" w:rsidRDefault="003D003E" w:rsidP="00993D66">
      <w:pPr>
        <w:pStyle w:val="HL7Field"/>
      </w:pPr>
      <w:r w:rsidRPr="006D613E">
        <w:t>PID-36   Breed Code</w:t>
      </w:r>
    </w:p>
    <w:p w14:paraId="7DEC99E8" w14:textId="61C87D60"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3.4.2.36 for details. The PCD TF does not further constrain this field.</w:t>
      </w:r>
    </w:p>
    <w:p w14:paraId="78D95FED" w14:textId="77777777" w:rsidR="00B11855" w:rsidRPr="006D613E" w:rsidRDefault="003D003E" w:rsidP="00993D66">
      <w:pPr>
        <w:pStyle w:val="HL7Field"/>
      </w:pPr>
      <w:r w:rsidRPr="006D613E">
        <w:t>PID-37   Strain</w:t>
      </w:r>
    </w:p>
    <w:p w14:paraId="4641F0AC" w14:textId="637EB645"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3.4.2.37 for details. The PCD TF does not further constrain this field.</w:t>
      </w:r>
    </w:p>
    <w:p w14:paraId="6ABACDC6" w14:textId="77777777" w:rsidR="00B11855" w:rsidRPr="006D613E" w:rsidRDefault="003D003E" w:rsidP="00993D66">
      <w:pPr>
        <w:pStyle w:val="HL7Field"/>
      </w:pPr>
      <w:r w:rsidRPr="006D613E">
        <w:t>PID-38   Production Class Code</w:t>
      </w:r>
    </w:p>
    <w:p w14:paraId="1B751639" w14:textId="0F237293"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3.4.2.38 for details. The PCD TF does not further constrain this field.</w:t>
      </w:r>
    </w:p>
    <w:p w14:paraId="75E254C2" w14:textId="77777777" w:rsidR="00B11855" w:rsidRPr="006D613E" w:rsidRDefault="003D003E" w:rsidP="00993D66">
      <w:pPr>
        <w:pStyle w:val="HL7Field"/>
      </w:pPr>
      <w:r w:rsidRPr="006D613E">
        <w:t>PID-39   Tribal Citizenship (CWE)</w:t>
      </w:r>
    </w:p>
    <w:p w14:paraId="06DA7E55" w14:textId="5DEF2E64" w:rsidR="00B11855" w:rsidRPr="006D613E" w:rsidRDefault="003D003E" w:rsidP="0077204B">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3.4.2.39 for details. The PCD TF does not further constrain this field.</w:t>
      </w:r>
    </w:p>
    <w:p w14:paraId="072D2D11" w14:textId="77777777" w:rsidR="00B11855" w:rsidRPr="006D613E" w:rsidRDefault="003D003E" w:rsidP="005F16F9">
      <w:pPr>
        <w:pStyle w:val="AppendixHeading3"/>
        <w:rPr>
          <w:noProof w:val="0"/>
        </w:rPr>
      </w:pPr>
      <w:bookmarkStart w:id="539" w:name="_Toc428883222"/>
      <w:bookmarkStart w:id="540" w:name="_Toc428883425"/>
      <w:bookmarkStart w:id="541" w:name="_Toc428884939"/>
      <w:bookmarkStart w:id="542" w:name="_Toc428889174"/>
      <w:bookmarkStart w:id="543" w:name="_Toc429498849"/>
      <w:bookmarkStart w:id="544" w:name="_Toc429499740"/>
      <w:bookmarkStart w:id="545" w:name="_Toc429499971"/>
      <w:bookmarkStart w:id="546" w:name="_Toc429730287"/>
      <w:bookmarkStart w:id="547" w:name="_Toc428883223"/>
      <w:bookmarkStart w:id="548" w:name="_Toc428883426"/>
      <w:bookmarkStart w:id="549" w:name="_Toc428884940"/>
      <w:bookmarkStart w:id="550" w:name="_Toc428889175"/>
      <w:bookmarkStart w:id="551" w:name="_Toc429498850"/>
      <w:bookmarkStart w:id="552" w:name="_Toc429499741"/>
      <w:bookmarkStart w:id="553" w:name="_Toc429499972"/>
      <w:bookmarkStart w:id="554" w:name="_Toc429730288"/>
      <w:bookmarkStart w:id="555" w:name="_Toc428883224"/>
      <w:bookmarkStart w:id="556" w:name="_Toc428883427"/>
      <w:bookmarkStart w:id="557" w:name="_Toc428884941"/>
      <w:bookmarkStart w:id="558" w:name="_Toc428889176"/>
      <w:bookmarkStart w:id="559" w:name="_Toc429498851"/>
      <w:bookmarkStart w:id="560" w:name="_Toc429499742"/>
      <w:bookmarkStart w:id="561" w:name="_Toc429499973"/>
      <w:bookmarkStart w:id="562" w:name="_Toc429730289"/>
      <w:bookmarkStart w:id="563" w:name="_Toc428883225"/>
      <w:bookmarkStart w:id="564" w:name="_Toc428883428"/>
      <w:bookmarkStart w:id="565" w:name="_Toc428884942"/>
      <w:bookmarkStart w:id="566" w:name="_Toc428889177"/>
      <w:bookmarkStart w:id="567" w:name="_Toc429498852"/>
      <w:bookmarkStart w:id="568" w:name="_Toc429499743"/>
      <w:bookmarkStart w:id="569" w:name="_Toc429499974"/>
      <w:bookmarkStart w:id="570" w:name="_Toc429730290"/>
      <w:bookmarkStart w:id="571" w:name="_Toc428883226"/>
      <w:bookmarkStart w:id="572" w:name="_Toc428883429"/>
      <w:bookmarkStart w:id="573" w:name="_Toc428884943"/>
      <w:bookmarkStart w:id="574" w:name="_Toc428889178"/>
      <w:bookmarkStart w:id="575" w:name="_Toc429498853"/>
      <w:bookmarkStart w:id="576" w:name="_Toc429499744"/>
      <w:bookmarkStart w:id="577" w:name="_Toc429499975"/>
      <w:bookmarkStart w:id="578" w:name="_Toc429730291"/>
      <w:bookmarkStart w:id="579" w:name="_Toc428883227"/>
      <w:bookmarkStart w:id="580" w:name="_Toc428883430"/>
      <w:bookmarkStart w:id="581" w:name="_Toc428884944"/>
      <w:bookmarkStart w:id="582" w:name="_Toc428889179"/>
      <w:bookmarkStart w:id="583" w:name="_Toc429498854"/>
      <w:bookmarkStart w:id="584" w:name="_Toc429499745"/>
      <w:bookmarkStart w:id="585" w:name="_Toc429499976"/>
      <w:bookmarkStart w:id="586" w:name="_Toc429730292"/>
      <w:bookmarkStart w:id="587" w:name="_Toc401769858"/>
      <w:bookmarkStart w:id="588" w:name="_Toc466373803"/>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r w:rsidRPr="006D613E">
        <w:rPr>
          <w:noProof w:val="0"/>
        </w:rPr>
        <w:lastRenderedPageBreak/>
        <w:t>PID Segment requirements for ACM Transaction PCD-04</w:t>
      </w:r>
      <w:bookmarkEnd w:id="587"/>
      <w:bookmarkEnd w:id="588"/>
    </w:p>
    <w:p w14:paraId="6B26A2C4" w14:textId="77777777" w:rsidR="00C156EC" w:rsidRPr="006D613E" w:rsidRDefault="003D003E" w:rsidP="0077204B">
      <w:pPr>
        <w:pStyle w:val="BodyText"/>
      </w:pPr>
      <w:r w:rsidRPr="006D613E">
        <w:t>This segment is required to be present and is populated with data used to identify the patient associated with the alert in the case where the identity is available from the Alert Source system. If the patient identification is not available from the Alert Source system, the alert may be location source based per ACM use case A1 in which case the PV1 segment identifies the location associated with the alert. Additional information may be present to more unambiguously identify the patient.</w:t>
      </w:r>
    </w:p>
    <w:p w14:paraId="44908A4F" w14:textId="3BD3ACFC" w:rsidR="00B11855" w:rsidRPr="006D613E" w:rsidRDefault="003D003E" w:rsidP="00123C7B">
      <w:pPr>
        <w:pStyle w:val="TableTitle"/>
        <w:outlineLvl w:val="0"/>
      </w:pPr>
      <w:r w:rsidRPr="006D613E">
        <w:t xml:space="preserve">Table B.5.1-1: </w:t>
      </w:r>
      <w:r w:rsidR="006D613E">
        <w:t>HL7</w:t>
      </w:r>
      <w:r w:rsidR="00995105" w:rsidRPr="006D613E">
        <w:t xml:space="preserve"> </w:t>
      </w:r>
      <w:r w:rsidRPr="006D613E">
        <w:t>Attribute Table – PID – Patient Identification</w:t>
      </w:r>
    </w:p>
    <w:tbl>
      <w:tblPr>
        <w:tblW w:w="8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2"/>
        <w:gridCol w:w="924"/>
        <w:gridCol w:w="805"/>
        <w:gridCol w:w="924"/>
        <w:gridCol w:w="940"/>
        <w:gridCol w:w="1044"/>
        <w:gridCol w:w="2733"/>
      </w:tblGrid>
      <w:tr w:rsidR="00C40FD5" w:rsidRPr="006D613E" w14:paraId="035D84DF" w14:textId="77777777" w:rsidTr="001F5A5C">
        <w:trPr>
          <w:cantSplit/>
          <w:jc w:val="center"/>
        </w:trPr>
        <w:tc>
          <w:tcPr>
            <w:tcW w:w="912" w:type="dxa"/>
            <w:shd w:val="clear" w:color="auto" w:fill="D9D9D9"/>
          </w:tcPr>
          <w:p w14:paraId="7816DA1A" w14:textId="77777777" w:rsidR="00B11855" w:rsidRPr="006D613E" w:rsidRDefault="003D003E" w:rsidP="003D7138">
            <w:pPr>
              <w:pStyle w:val="TableEntryHeader"/>
            </w:pPr>
            <w:r w:rsidRPr="006D613E">
              <w:t>SEQ</w:t>
            </w:r>
          </w:p>
        </w:tc>
        <w:tc>
          <w:tcPr>
            <w:tcW w:w="924" w:type="dxa"/>
            <w:shd w:val="clear" w:color="auto" w:fill="D9D9D9"/>
          </w:tcPr>
          <w:p w14:paraId="1FBA1CBF" w14:textId="77777777" w:rsidR="00B11855" w:rsidRPr="006D613E" w:rsidRDefault="003D003E" w:rsidP="003D7138">
            <w:pPr>
              <w:pStyle w:val="TableEntryHeader"/>
            </w:pPr>
            <w:r w:rsidRPr="006D613E">
              <w:t>LEN</w:t>
            </w:r>
          </w:p>
        </w:tc>
        <w:tc>
          <w:tcPr>
            <w:tcW w:w="805" w:type="dxa"/>
            <w:shd w:val="clear" w:color="auto" w:fill="D9D9D9"/>
          </w:tcPr>
          <w:p w14:paraId="41ED8442" w14:textId="77777777" w:rsidR="00B11855" w:rsidRPr="006D613E" w:rsidRDefault="003D003E" w:rsidP="003D7138">
            <w:pPr>
              <w:pStyle w:val="TableEntryHeader"/>
            </w:pPr>
            <w:r w:rsidRPr="006D613E">
              <w:t>DT</w:t>
            </w:r>
          </w:p>
        </w:tc>
        <w:tc>
          <w:tcPr>
            <w:tcW w:w="924" w:type="dxa"/>
            <w:shd w:val="clear" w:color="auto" w:fill="D9D9D9"/>
          </w:tcPr>
          <w:p w14:paraId="4FF7ACA5" w14:textId="77777777" w:rsidR="00B11855" w:rsidRPr="006D613E" w:rsidRDefault="003D003E" w:rsidP="003D7138">
            <w:pPr>
              <w:pStyle w:val="TableEntryHeader"/>
            </w:pPr>
            <w:r w:rsidRPr="006D613E">
              <w:t>OPT</w:t>
            </w:r>
          </w:p>
        </w:tc>
        <w:tc>
          <w:tcPr>
            <w:tcW w:w="940" w:type="dxa"/>
            <w:shd w:val="clear" w:color="auto" w:fill="D9D9D9"/>
          </w:tcPr>
          <w:p w14:paraId="6BA71985" w14:textId="77777777" w:rsidR="00B11855" w:rsidRPr="006D613E" w:rsidRDefault="003D003E" w:rsidP="003D7138">
            <w:pPr>
              <w:pStyle w:val="TableEntryHeader"/>
            </w:pPr>
            <w:r w:rsidRPr="006D613E">
              <w:t>RP/#</w:t>
            </w:r>
          </w:p>
        </w:tc>
        <w:tc>
          <w:tcPr>
            <w:tcW w:w="1044" w:type="dxa"/>
            <w:shd w:val="clear" w:color="auto" w:fill="D9D9D9"/>
          </w:tcPr>
          <w:p w14:paraId="048AEC85" w14:textId="77777777" w:rsidR="00B11855" w:rsidRPr="006D613E" w:rsidRDefault="003D003E" w:rsidP="003D7138">
            <w:pPr>
              <w:pStyle w:val="TableEntryHeader"/>
            </w:pPr>
            <w:r w:rsidRPr="006D613E">
              <w:t>TBL#</w:t>
            </w:r>
          </w:p>
        </w:tc>
        <w:tc>
          <w:tcPr>
            <w:tcW w:w="2733" w:type="dxa"/>
            <w:shd w:val="clear" w:color="auto" w:fill="D9D9D9"/>
          </w:tcPr>
          <w:p w14:paraId="60A05EB1" w14:textId="77777777" w:rsidR="00B11855" w:rsidRPr="006D613E" w:rsidRDefault="003D003E" w:rsidP="003D7138">
            <w:pPr>
              <w:pStyle w:val="TableEntryHeader"/>
            </w:pPr>
            <w:r w:rsidRPr="006D613E">
              <w:t>ELEMENT NAME</w:t>
            </w:r>
          </w:p>
        </w:tc>
      </w:tr>
      <w:tr w:rsidR="00C40FD5" w:rsidRPr="006D613E" w14:paraId="5F506612" w14:textId="77777777" w:rsidTr="006C0E8E">
        <w:trPr>
          <w:cantSplit/>
          <w:jc w:val="center"/>
        </w:trPr>
        <w:tc>
          <w:tcPr>
            <w:tcW w:w="912" w:type="dxa"/>
            <w:shd w:val="clear" w:color="auto" w:fill="auto"/>
          </w:tcPr>
          <w:p w14:paraId="35BF06F3" w14:textId="77777777" w:rsidR="00B11855" w:rsidRPr="006D613E" w:rsidRDefault="003D003E" w:rsidP="003D7138">
            <w:pPr>
              <w:pStyle w:val="TableEntry"/>
            </w:pPr>
            <w:r w:rsidRPr="006D613E">
              <w:t>3</w:t>
            </w:r>
          </w:p>
        </w:tc>
        <w:tc>
          <w:tcPr>
            <w:tcW w:w="924" w:type="dxa"/>
            <w:shd w:val="clear" w:color="auto" w:fill="auto"/>
          </w:tcPr>
          <w:p w14:paraId="7C7A6AFF" w14:textId="77777777" w:rsidR="00B11855" w:rsidRPr="006D613E" w:rsidRDefault="003D003E" w:rsidP="003D7138">
            <w:pPr>
              <w:pStyle w:val="TableEntry"/>
            </w:pPr>
            <w:r w:rsidRPr="006D613E">
              <w:t>250</w:t>
            </w:r>
          </w:p>
        </w:tc>
        <w:tc>
          <w:tcPr>
            <w:tcW w:w="805" w:type="dxa"/>
            <w:shd w:val="clear" w:color="auto" w:fill="auto"/>
          </w:tcPr>
          <w:p w14:paraId="7F67A6DA" w14:textId="77777777" w:rsidR="00B11855" w:rsidRPr="006D613E" w:rsidRDefault="003D003E" w:rsidP="003D7138">
            <w:pPr>
              <w:pStyle w:val="TableEntry"/>
            </w:pPr>
            <w:r w:rsidRPr="006D613E">
              <w:t>CX</w:t>
            </w:r>
          </w:p>
        </w:tc>
        <w:tc>
          <w:tcPr>
            <w:tcW w:w="924" w:type="dxa"/>
            <w:shd w:val="clear" w:color="auto" w:fill="auto"/>
          </w:tcPr>
          <w:p w14:paraId="467900E4" w14:textId="77777777" w:rsidR="00B11855" w:rsidRPr="006D613E" w:rsidRDefault="003D003E" w:rsidP="003D7138">
            <w:pPr>
              <w:pStyle w:val="TableEntry"/>
            </w:pPr>
            <w:r w:rsidRPr="006D613E">
              <w:t>O</w:t>
            </w:r>
          </w:p>
        </w:tc>
        <w:tc>
          <w:tcPr>
            <w:tcW w:w="940" w:type="dxa"/>
            <w:shd w:val="clear" w:color="auto" w:fill="auto"/>
          </w:tcPr>
          <w:p w14:paraId="2B2402DF" w14:textId="77777777" w:rsidR="00B11855" w:rsidRPr="006D613E" w:rsidRDefault="003D003E" w:rsidP="003D7138">
            <w:pPr>
              <w:pStyle w:val="TableEntry"/>
            </w:pPr>
            <w:r w:rsidRPr="006D613E">
              <w:t>Y</w:t>
            </w:r>
          </w:p>
        </w:tc>
        <w:tc>
          <w:tcPr>
            <w:tcW w:w="1044" w:type="dxa"/>
            <w:shd w:val="clear" w:color="auto" w:fill="auto"/>
          </w:tcPr>
          <w:p w14:paraId="1F8EE8E6" w14:textId="77777777" w:rsidR="00B11855" w:rsidRPr="006D613E" w:rsidRDefault="00B11855" w:rsidP="003D7138">
            <w:pPr>
              <w:pStyle w:val="TableEntry"/>
            </w:pPr>
          </w:p>
        </w:tc>
        <w:tc>
          <w:tcPr>
            <w:tcW w:w="2733" w:type="dxa"/>
            <w:shd w:val="clear" w:color="auto" w:fill="auto"/>
          </w:tcPr>
          <w:p w14:paraId="488988C2" w14:textId="77777777" w:rsidR="00B11855" w:rsidRPr="006D613E" w:rsidRDefault="003D003E" w:rsidP="003D7138">
            <w:pPr>
              <w:pStyle w:val="TableEntry"/>
            </w:pPr>
            <w:r w:rsidRPr="006D613E">
              <w:t>Patient Identifier List</w:t>
            </w:r>
          </w:p>
        </w:tc>
      </w:tr>
      <w:tr w:rsidR="00C40FD5" w:rsidRPr="006D613E" w14:paraId="53E3A131" w14:textId="77777777" w:rsidTr="006C0E8E">
        <w:trPr>
          <w:cantSplit/>
          <w:jc w:val="center"/>
        </w:trPr>
        <w:tc>
          <w:tcPr>
            <w:tcW w:w="912" w:type="dxa"/>
            <w:shd w:val="clear" w:color="auto" w:fill="auto"/>
          </w:tcPr>
          <w:p w14:paraId="2A68BA73" w14:textId="77777777" w:rsidR="00B11855" w:rsidRPr="006D613E" w:rsidRDefault="003D003E" w:rsidP="003D7138">
            <w:pPr>
              <w:pStyle w:val="TableEntry"/>
            </w:pPr>
            <w:r w:rsidRPr="006D613E">
              <w:t>5</w:t>
            </w:r>
          </w:p>
        </w:tc>
        <w:tc>
          <w:tcPr>
            <w:tcW w:w="924" w:type="dxa"/>
            <w:shd w:val="clear" w:color="auto" w:fill="auto"/>
          </w:tcPr>
          <w:p w14:paraId="0EC59590" w14:textId="77777777" w:rsidR="00B11855" w:rsidRPr="006D613E" w:rsidRDefault="003D003E" w:rsidP="003D7138">
            <w:pPr>
              <w:pStyle w:val="TableEntry"/>
            </w:pPr>
            <w:r w:rsidRPr="006D613E">
              <w:t>250</w:t>
            </w:r>
          </w:p>
        </w:tc>
        <w:tc>
          <w:tcPr>
            <w:tcW w:w="805" w:type="dxa"/>
            <w:shd w:val="clear" w:color="auto" w:fill="auto"/>
          </w:tcPr>
          <w:p w14:paraId="4D07693D" w14:textId="77777777" w:rsidR="00B11855" w:rsidRPr="006D613E" w:rsidRDefault="003D003E" w:rsidP="003D7138">
            <w:pPr>
              <w:pStyle w:val="TableEntry"/>
            </w:pPr>
            <w:r w:rsidRPr="006D613E">
              <w:t>XPN</w:t>
            </w:r>
          </w:p>
        </w:tc>
        <w:tc>
          <w:tcPr>
            <w:tcW w:w="924" w:type="dxa"/>
            <w:shd w:val="clear" w:color="auto" w:fill="auto"/>
          </w:tcPr>
          <w:p w14:paraId="305D1E48" w14:textId="77777777" w:rsidR="00B11855" w:rsidRPr="006D613E" w:rsidRDefault="003D003E" w:rsidP="003D7138">
            <w:pPr>
              <w:pStyle w:val="TableEntry"/>
            </w:pPr>
            <w:r w:rsidRPr="006D613E">
              <w:t>O</w:t>
            </w:r>
          </w:p>
        </w:tc>
        <w:tc>
          <w:tcPr>
            <w:tcW w:w="940" w:type="dxa"/>
            <w:shd w:val="clear" w:color="auto" w:fill="auto"/>
          </w:tcPr>
          <w:p w14:paraId="7F5F70D1" w14:textId="77777777" w:rsidR="00B11855" w:rsidRPr="006D613E" w:rsidRDefault="003D003E" w:rsidP="003D7138">
            <w:pPr>
              <w:pStyle w:val="TableEntry"/>
            </w:pPr>
            <w:r w:rsidRPr="006D613E">
              <w:t>Y</w:t>
            </w:r>
          </w:p>
        </w:tc>
        <w:tc>
          <w:tcPr>
            <w:tcW w:w="1044" w:type="dxa"/>
            <w:shd w:val="clear" w:color="auto" w:fill="auto"/>
          </w:tcPr>
          <w:p w14:paraId="0B77F8C4" w14:textId="77777777" w:rsidR="00B11855" w:rsidRPr="006D613E" w:rsidRDefault="00B11855" w:rsidP="003D7138">
            <w:pPr>
              <w:pStyle w:val="TableEntry"/>
            </w:pPr>
          </w:p>
        </w:tc>
        <w:tc>
          <w:tcPr>
            <w:tcW w:w="2733" w:type="dxa"/>
            <w:shd w:val="clear" w:color="auto" w:fill="auto"/>
          </w:tcPr>
          <w:p w14:paraId="148F2DFB" w14:textId="77777777" w:rsidR="00B11855" w:rsidRPr="006D613E" w:rsidRDefault="003D003E" w:rsidP="003D7138">
            <w:pPr>
              <w:pStyle w:val="TableEntry"/>
            </w:pPr>
            <w:r w:rsidRPr="006D613E">
              <w:t>Patient name</w:t>
            </w:r>
          </w:p>
        </w:tc>
      </w:tr>
      <w:tr w:rsidR="00C40FD5" w:rsidRPr="006D613E" w14:paraId="7FC257CA" w14:textId="77777777" w:rsidTr="006C0E8E">
        <w:trPr>
          <w:cantSplit/>
          <w:jc w:val="center"/>
        </w:trPr>
        <w:tc>
          <w:tcPr>
            <w:tcW w:w="912" w:type="dxa"/>
            <w:shd w:val="clear" w:color="auto" w:fill="auto"/>
          </w:tcPr>
          <w:p w14:paraId="5EABB8AE" w14:textId="77777777" w:rsidR="00B11855" w:rsidRPr="006D613E" w:rsidRDefault="003D003E" w:rsidP="003D7138">
            <w:pPr>
              <w:pStyle w:val="TableEntry"/>
            </w:pPr>
            <w:r w:rsidRPr="006D613E">
              <w:t>7</w:t>
            </w:r>
          </w:p>
        </w:tc>
        <w:tc>
          <w:tcPr>
            <w:tcW w:w="924" w:type="dxa"/>
            <w:shd w:val="clear" w:color="auto" w:fill="auto"/>
          </w:tcPr>
          <w:p w14:paraId="7CD8C9EB" w14:textId="77777777" w:rsidR="00B11855" w:rsidRPr="006D613E" w:rsidRDefault="003D003E" w:rsidP="003D7138">
            <w:pPr>
              <w:pStyle w:val="TableEntry"/>
            </w:pPr>
            <w:r w:rsidRPr="006D613E">
              <w:t>26</w:t>
            </w:r>
          </w:p>
        </w:tc>
        <w:tc>
          <w:tcPr>
            <w:tcW w:w="805" w:type="dxa"/>
            <w:shd w:val="clear" w:color="auto" w:fill="auto"/>
          </w:tcPr>
          <w:p w14:paraId="23C72CFE" w14:textId="77777777" w:rsidR="00B11855" w:rsidRPr="006D613E" w:rsidRDefault="003D003E" w:rsidP="003D7138">
            <w:pPr>
              <w:pStyle w:val="TableEntry"/>
            </w:pPr>
            <w:r w:rsidRPr="006D613E">
              <w:t>TSO</w:t>
            </w:r>
          </w:p>
        </w:tc>
        <w:tc>
          <w:tcPr>
            <w:tcW w:w="924" w:type="dxa"/>
            <w:shd w:val="clear" w:color="auto" w:fill="auto"/>
          </w:tcPr>
          <w:p w14:paraId="2B15C00D" w14:textId="77777777" w:rsidR="00B11855" w:rsidRPr="006D613E" w:rsidRDefault="003D003E" w:rsidP="003D7138">
            <w:pPr>
              <w:pStyle w:val="TableEntry"/>
            </w:pPr>
            <w:r w:rsidRPr="006D613E">
              <w:t>O</w:t>
            </w:r>
          </w:p>
        </w:tc>
        <w:tc>
          <w:tcPr>
            <w:tcW w:w="940" w:type="dxa"/>
            <w:shd w:val="clear" w:color="auto" w:fill="auto"/>
          </w:tcPr>
          <w:p w14:paraId="7C7579E7" w14:textId="77777777" w:rsidR="00B11855" w:rsidRPr="006D613E" w:rsidRDefault="00B11855" w:rsidP="003D7138">
            <w:pPr>
              <w:pStyle w:val="TableEntry"/>
            </w:pPr>
          </w:p>
        </w:tc>
        <w:tc>
          <w:tcPr>
            <w:tcW w:w="1044" w:type="dxa"/>
            <w:shd w:val="clear" w:color="auto" w:fill="auto"/>
          </w:tcPr>
          <w:p w14:paraId="41D28230" w14:textId="77777777" w:rsidR="00B11855" w:rsidRPr="006D613E" w:rsidRDefault="00B11855" w:rsidP="003D7138">
            <w:pPr>
              <w:pStyle w:val="TableEntry"/>
            </w:pPr>
          </w:p>
        </w:tc>
        <w:tc>
          <w:tcPr>
            <w:tcW w:w="2733" w:type="dxa"/>
            <w:shd w:val="clear" w:color="auto" w:fill="auto"/>
          </w:tcPr>
          <w:p w14:paraId="43D93B3C" w14:textId="77777777" w:rsidR="00B11855" w:rsidRPr="006D613E" w:rsidRDefault="003D003E" w:rsidP="003D7138">
            <w:pPr>
              <w:pStyle w:val="TableEntry"/>
            </w:pPr>
            <w:r w:rsidRPr="006D613E">
              <w:t>Date/Time of Birth</w:t>
            </w:r>
          </w:p>
        </w:tc>
      </w:tr>
      <w:tr w:rsidR="00C40FD5" w:rsidRPr="006D613E" w14:paraId="47F858FF" w14:textId="77777777" w:rsidTr="006C0E8E">
        <w:trPr>
          <w:cantSplit/>
          <w:jc w:val="center"/>
        </w:trPr>
        <w:tc>
          <w:tcPr>
            <w:tcW w:w="912" w:type="dxa"/>
            <w:shd w:val="clear" w:color="auto" w:fill="auto"/>
          </w:tcPr>
          <w:p w14:paraId="5DAEEF45" w14:textId="77777777" w:rsidR="00B11855" w:rsidRPr="006D613E" w:rsidRDefault="003D003E" w:rsidP="003D7138">
            <w:pPr>
              <w:pStyle w:val="TableEntry"/>
            </w:pPr>
            <w:r w:rsidRPr="006D613E">
              <w:t>8</w:t>
            </w:r>
          </w:p>
        </w:tc>
        <w:tc>
          <w:tcPr>
            <w:tcW w:w="924" w:type="dxa"/>
            <w:shd w:val="clear" w:color="auto" w:fill="auto"/>
          </w:tcPr>
          <w:p w14:paraId="1B1E12E5" w14:textId="77777777" w:rsidR="00B11855" w:rsidRPr="006D613E" w:rsidRDefault="003D003E" w:rsidP="003D7138">
            <w:pPr>
              <w:pStyle w:val="TableEntry"/>
            </w:pPr>
            <w:r w:rsidRPr="006D613E">
              <w:t>1</w:t>
            </w:r>
          </w:p>
        </w:tc>
        <w:tc>
          <w:tcPr>
            <w:tcW w:w="805" w:type="dxa"/>
            <w:shd w:val="clear" w:color="auto" w:fill="auto"/>
          </w:tcPr>
          <w:p w14:paraId="6BC79316" w14:textId="77777777" w:rsidR="00B11855" w:rsidRPr="006D613E" w:rsidRDefault="003D003E" w:rsidP="003D7138">
            <w:pPr>
              <w:pStyle w:val="TableEntry"/>
            </w:pPr>
            <w:r w:rsidRPr="006D613E">
              <w:t>IS</w:t>
            </w:r>
          </w:p>
        </w:tc>
        <w:tc>
          <w:tcPr>
            <w:tcW w:w="924" w:type="dxa"/>
            <w:shd w:val="clear" w:color="auto" w:fill="auto"/>
          </w:tcPr>
          <w:p w14:paraId="6262A029" w14:textId="77777777" w:rsidR="00B11855" w:rsidRPr="006D613E" w:rsidRDefault="003D003E" w:rsidP="003D7138">
            <w:pPr>
              <w:pStyle w:val="TableEntry"/>
            </w:pPr>
            <w:r w:rsidRPr="006D613E">
              <w:t>O</w:t>
            </w:r>
          </w:p>
        </w:tc>
        <w:tc>
          <w:tcPr>
            <w:tcW w:w="940" w:type="dxa"/>
            <w:shd w:val="clear" w:color="auto" w:fill="auto"/>
          </w:tcPr>
          <w:p w14:paraId="7CA737C2" w14:textId="77777777" w:rsidR="00B11855" w:rsidRPr="006D613E" w:rsidRDefault="00B11855" w:rsidP="003D7138">
            <w:pPr>
              <w:pStyle w:val="TableEntry"/>
            </w:pPr>
          </w:p>
        </w:tc>
        <w:tc>
          <w:tcPr>
            <w:tcW w:w="1044" w:type="dxa"/>
            <w:shd w:val="clear" w:color="auto" w:fill="auto"/>
          </w:tcPr>
          <w:p w14:paraId="3612F8C6" w14:textId="77777777" w:rsidR="00B11855" w:rsidRPr="006D613E" w:rsidRDefault="00B11855" w:rsidP="003D7138">
            <w:pPr>
              <w:pStyle w:val="TableEntry"/>
            </w:pPr>
          </w:p>
        </w:tc>
        <w:tc>
          <w:tcPr>
            <w:tcW w:w="2733" w:type="dxa"/>
            <w:shd w:val="clear" w:color="auto" w:fill="auto"/>
          </w:tcPr>
          <w:p w14:paraId="10DEA1F8" w14:textId="77777777" w:rsidR="00B11855" w:rsidRPr="006D613E" w:rsidRDefault="003D003E" w:rsidP="003D7138">
            <w:pPr>
              <w:pStyle w:val="TableEntry"/>
            </w:pPr>
            <w:r w:rsidRPr="006D613E">
              <w:t>Administrative Sex</w:t>
            </w:r>
          </w:p>
        </w:tc>
      </w:tr>
    </w:tbl>
    <w:p w14:paraId="1D7B076E" w14:textId="77777777" w:rsidR="00C156EC" w:rsidRPr="006D613E" w:rsidRDefault="00C156EC" w:rsidP="001F5A5C">
      <w:pPr>
        <w:pStyle w:val="BodyText"/>
      </w:pPr>
    </w:p>
    <w:p w14:paraId="13D8C3CE" w14:textId="77777777" w:rsidR="00B11855" w:rsidRPr="006D613E" w:rsidRDefault="003D003E" w:rsidP="00123C7B">
      <w:pPr>
        <w:pStyle w:val="HL7Field"/>
        <w:outlineLvl w:val="0"/>
      </w:pPr>
      <w:r w:rsidRPr="006D613E">
        <w:t xml:space="preserve">PID-3 Patient Identifier List (CX) </w:t>
      </w:r>
    </w:p>
    <w:p w14:paraId="7DDC7C31" w14:textId="14F785C0" w:rsidR="00B11855" w:rsidRPr="006D613E" w:rsidRDefault="003D003E" w:rsidP="003D7138">
      <w:pPr>
        <w:pStyle w:val="HL7FieldIndent2"/>
        <w:rPr>
          <w:noProof w:val="0"/>
        </w:rPr>
      </w:pPr>
      <w:r w:rsidRPr="006D613E">
        <w:rPr>
          <w:noProof w:val="0"/>
        </w:rPr>
        <w:t xml:space="preserve">This information may be used by the </w:t>
      </w:r>
      <w:r w:rsidR="009E2B46">
        <w:rPr>
          <w:noProof w:val="0"/>
        </w:rPr>
        <w:t>Alert Manager</w:t>
      </w:r>
      <w:r w:rsidRPr="006D613E">
        <w:rPr>
          <w:noProof w:val="0"/>
        </w:rPr>
        <w:t xml:space="preserve"> in the message sent to the </w:t>
      </w:r>
      <w:r w:rsidR="00916BBE">
        <w:rPr>
          <w:noProof w:val="0"/>
        </w:rPr>
        <w:t>Alert Communicator</w:t>
      </w:r>
      <w:r w:rsidRPr="006D613E">
        <w:rPr>
          <w:noProof w:val="0"/>
        </w:rPr>
        <w:t xml:space="preserve"> to identify the patient associated with the alert within site specific HIPAA and electronic patient healthcare information policies.</w:t>
      </w:r>
    </w:p>
    <w:p w14:paraId="0E955326" w14:textId="77777777" w:rsidR="00B11855" w:rsidRPr="006D613E" w:rsidRDefault="003D003E" w:rsidP="00123C7B">
      <w:pPr>
        <w:pStyle w:val="HL7Field"/>
        <w:keepNext/>
        <w:outlineLvl w:val="0"/>
      </w:pPr>
      <w:r w:rsidRPr="006D613E">
        <w:t>PID-5 Patient Name (XPN)</w:t>
      </w:r>
    </w:p>
    <w:p w14:paraId="11A38949" w14:textId="0F7F866D" w:rsidR="00B11855" w:rsidRPr="006D613E" w:rsidRDefault="003D003E" w:rsidP="0077204B">
      <w:pPr>
        <w:pStyle w:val="HL7FieldIndent2"/>
        <w:rPr>
          <w:noProof w:val="0"/>
        </w:rPr>
      </w:pPr>
      <w:r w:rsidRPr="006D613E">
        <w:rPr>
          <w:noProof w:val="0"/>
        </w:rPr>
        <w:t xml:space="preserve">This information may be used by the </w:t>
      </w:r>
      <w:r w:rsidR="009E2B46">
        <w:rPr>
          <w:noProof w:val="0"/>
        </w:rPr>
        <w:t>Alert Manager</w:t>
      </w:r>
      <w:r w:rsidRPr="006D613E">
        <w:rPr>
          <w:noProof w:val="0"/>
        </w:rPr>
        <w:t xml:space="preserve"> in the message sent to the </w:t>
      </w:r>
      <w:r w:rsidR="00916BBE">
        <w:rPr>
          <w:noProof w:val="0"/>
        </w:rPr>
        <w:t>Alert Communicator</w:t>
      </w:r>
      <w:r w:rsidRPr="006D613E">
        <w:rPr>
          <w:noProof w:val="0"/>
        </w:rPr>
        <w:t xml:space="preserve"> to identify the patient associated with the alert within site specific HIPAA and electronic patient healthcare information policies. Refer to PID-31 Identity Unknown Indicator for the means to identify that while a PID segment is provided the identity of the patient is unknown.</w:t>
      </w:r>
    </w:p>
    <w:p w14:paraId="49D67D00" w14:textId="77777777" w:rsidR="00B11855" w:rsidRPr="006D613E" w:rsidRDefault="003D003E" w:rsidP="00123C7B">
      <w:pPr>
        <w:pStyle w:val="HL7Field"/>
        <w:outlineLvl w:val="0"/>
      </w:pPr>
      <w:r w:rsidRPr="006D613E">
        <w:t xml:space="preserve">PID-7 Date/Time of Birth (TSO) </w:t>
      </w:r>
    </w:p>
    <w:p w14:paraId="44864DC7" w14:textId="11394BF9" w:rsidR="00B11855" w:rsidRPr="006D613E" w:rsidRDefault="003D003E" w:rsidP="0077204B">
      <w:pPr>
        <w:pStyle w:val="HL7FieldIndent2"/>
        <w:rPr>
          <w:noProof w:val="0"/>
        </w:rPr>
      </w:pPr>
      <w:r w:rsidRPr="006D613E">
        <w:rPr>
          <w:noProof w:val="0"/>
        </w:rPr>
        <w:t xml:space="preserve">This information may be used by the </w:t>
      </w:r>
      <w:r w:rsidR="009E2B46">
        <w:rPr>
          <w:noProof w:val="0"/>
        </w:rPr>
        <w:t>Alert Manager</w:t>
      </w:r>
      <w:r w:rsidRPr="006D613E">
        <w:rPr>
          <w:noProof w:val="0"/>
        </w:rPr>
        <w:t xml:space="preserve"> in the message sent to the </w:t>
      </w:r>
      <w:r w:rsidR="00916BBE">
        <w:rPr>
          <w:noProof w:val="0"/>
        </w:rPr>
        <w:t>Alert Communicator</w:t>
      </w:r>
      <w:r w:rsidRPr="006D613E">
        <w:rPr>
          <w:noProof w:val="0"/>
        </w:rPr>
        <w:t xml:space="preserve"> to identify the patient associated with the alert within site specific HIPAA and electronic patient healthcare information policies.</w:t>
      </w:r>
    </w:p>
    <w:p w14:paraId="6F62B0E5" w14:textId="77777777" w:rsidR="00B11855" w:rsidRPr="006D613E" w:rsidRDefault="003D003E" w:rsidP="00123C7B">
      <w:pPr>
        <w:pStyle w:val="HL7Field"/>
        <w:outlineLvl w:val="0"/>
      </w:pPr>
      <w:r w:rsidRPr="006D613E">
        <w:t>PID-8 Administrative Sex (IS)</w:t>
      </w:r>
    </w:p>
    <w:p w14:paraId="382926B8" w14:textId="2E8AAF1F" w:rsidR="00B11855" w:rsidRPr="006D613E" w:rsidRDefault="003D003E" w:rsidP="0077204B">
      <w:pPr>
        <w:pStyle w:val="HL7FieldIndent2"/>
        <w:rPr>
          <w:noProof w:val="0"/>
        </w:rPr>
      </w:pPr>
      <w:r w:rsidRPr="006D613E">
        <w:rPr>
          <w:noProof w:val="0"/>
        </w:rPr>
        <w:t xml:space="preserve">This information may be used by the </w:t>
      </w:r>
      <w:r w:rsidR="009E2B46">
        <w:rPr>
          <w:noProof w:val="0"/>
        </w:rPr>
        <w:t>Alert Manager</w:t>
      </w:r>
      <w:r w:rsidRPr="006D613E">
        <w:rPr>
          <w:noProof w:val="0"/>
        </w:rPr>
        <w:t xml:space="preserve"> in the message sent to the </w:t>
      </w:r>
      <w:r w:rsidR="00916BBE">
        <w:rPr>
          <w:noProof w:val="0"/>
        </w:rPr>
        <w:t>Alert Communicator</w:t>
      </w:r>
      <w:r w:rsidRPr="006D613E">
        <w:rPr>
          <w:noProof w:val="0"/>
        </w:rPr>
        <w:t xml:space="preserve"> to identify the patient associated with the alert within site specific HIPAA and electronic patient healthcare information policies.</w:t>
      </w:r>
    </w:p>
    <w:p w14:paraId="1DBF3F7B" w14:textId="77777777" w:rsidR="00B11855" w:rsidRPr="006D613E" w:rsidRDefault="003D003E" w:rsidP="00123C7B">
      <w:pPr>
        <w:pStyle w:val="HL7Field"/>
        <w:outlineLvl w:val="0"/>
      </w:pPr>
      <w:r w:rsidRPr="006D613E">
        <w:t xml:space="preserve">PID-31 Identity Unknown Indicator (ID) </w:t>
      </w:r>
    </w:p>
    <w:p w14:paraId="4CF314F8" w14:textId="196CFD46" w:rsidR="00B11855" w:rsidRPr="006D613E" w:rsidRDefault="003D003E" w:rsidP="0077204B">
      <w:pPr>
        <w:pStyle w:val="HL7FieldIndent2"/>
        <w:rPr>
          <w:noProof w:val="0"/>
        </w:rPr>
      </w:pPr>
      <w:r w:rsidRPr="006D613E">
        <w:rPr>
          <w:noProof w:val="0"/>
        </w:rPr>
        <w:t xml:space="preserve">Definition: This field indicates whether or not the patient's/person's identity is known. Refer to </w:t>
      </w:r>
      <w:r w:rsidR="006D613E">
        <w:rPr>
          <w:noProof w:val="0"/>
        </w:rPr>
        <w:t>HL7</w:t>
      </w:r>
      <w:r w:rsidR="00995105" w:rsidRPr="006D613E">
        <w:rPr>
          <w:noProof w:val="0"/>
        </w:rPr>
        <w:t xml:space="preserve"> </w:t>
      </w:r>
      <w:r w:rsidRPr="006D613E">
        <w:rPr>
          <w:noProof w:val="0"/>
        </w:rPr>
        <w:t>Table 0136 - Yes/No Indicator for valid values.</w:t>
      </w:r>
    </w:p>
    <w:p w14:paraId="24784C48" w14:textId="77777777" w:rsidR="00B11855" w:rsidRPr="006D613E" w:rsidRDefault="003D003E" w:rsidP="00C136DC">
      <w:pPr>
        <w:pStyle w:val="ListBullet3"/>
      </w:pPr>
      <w:r w:rsidRPr="006D613E">
        <w:t>Y the patient's/person's identity is unknown</w:t>
      </w:r>
    </w:p>
    <w:p w14:paraId="361325FF" w14:textId="77777777" w:rsidR="00B11855" w:rsidRPr="006D613E" w:rsidRDefault="003D003E" w:rsidP="00C136DC">
      <w:pPr>
        <w:pStyle w:val="ListBullet3"/>
      </w:pPr>
      <w:r w:rsidRPr="006D613E">
        <w:t>N the patient's/person's identity is known</w:t>
      </w:r>
    </w:p>
    <w:p w14:paraId="17A57830" w14:textId="77777777" w:rsidR="00B11855" w:rsidRPr="006D613E" w:rsidRDefault="003D003E" w:rsidP="005F16F9">
      <w:pPr>
        <w:pStyle w:val="AppendixHeading2"/>
        <w:rPr>
          <w:noProof w:val="0"/>
        </w:rPr>
      </w:pPr>
      <w:bookmarkStart w:id="589" w:name="_Toc401769859"/>
      <w:bookmarkStart w:id="590" w:name="_Toc466373804"/>
      <w:r w:rsidRPr="006D613E">
        <w:rPr>
          <w:noProof w:val="0"/>
        </w:rPr>
        <w:lastRenderedPageBreak/>
        <w:t>PV1 - Patient Visit Segment</w:t>
      </w:r>
      <w:bookmarkEnd w:id="589"/>
      <w:bookmarkEnd w:id="590"/>
    </w:p>
    <w:p w14:paraId="42008707" w14:textId="053D2513" w:rsidR="00B11855" w:rsidRPr="006D613E" w:rsidRDefault="003D003E" w:rsidP="0077204B">
      <w:pPr>
        <w:pStyle w:val="BodyText"/>
      </w:pPr>
      <w:r w:rsidRPr="006D613E">
        <w:t xml:space="preserve">See </w:t>
      </w:r>
      <w:r w:rsidR="006D613E">
        <w:t>HL7</w:t>
      </w:r>
      <w:r w:rsidR="00995105" w:rsidRPr="006D613E">
        <w:t xml:space="preserve"> </w:t>
      </w:r>
      <w:r w:rsidRPr="006D613E">
        <w:t>V2.6 Section 3.4.3 for details.</w:t>
      </w:r>
    </w:p>
    <w:p w14:paraId="2948FD39" w14:textId="77777777" w:rsidR="00B11855" w:rsidRPr="006D613E" w:rsidRDefault="003D003E" w:rsidP="0077204B">
      <w:pPr>
        <w:pStyle w:val="BodyText"/>
      </w:pPr>
      <w:r w:rsidRPr="006D613E">
        <w:t>The PV1 segment is used by Registration/Patient Administration applications to communicate information on an account or visit-specific basis. The default is to send account level data. To use this segment for visit level data PV1-51 - Visit Indicator must be valued to ‘V’. The value of PV-51 affects the level of data being sent on the PV1, PV2, and any other segments that are part of the associated PV1 hierarchy (e.g., ROL, DG1, or OBX).</w:t>
      </w:r>
    </w:p>
    <w:p w14:paraId="702739D6" w14:textId="1A01CDBE" w:rsidR="00B11855" w:rsidRPr="006D613E" w:rsidRDefault="003D003E" w:rsidP="0077204B">
      <w:pPr>
        <w:pStyle w:val="BodyText"/>
      </w:pPr>
      <w:r w:rsidRPr="006D613E">
        <w:t xml:space="preserve">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w:t>
      </w:r>
      <w:r w:rsidR="006D613E">
        <w:t>HL7</w:t>
      </w:r>
      <w:r w:rsidR="00995105" w:rsidRPr="006D613E">
        <w:t xml:space="preserve"> </w:t>
      </w:r>
      <w:r w:rsidRPr="006D613E">
        <w:t xml:space="preserve">messages containing patient locations, the facility ID in the patient location may not be the same as that implied by the sending and receiving systems identified in the MSH. The facility ID must be unique across facilities at a given site. This field is required for </w:t>
      </w:r>
      <w:r w:rsidR="006D613E">
        <w:t>HL7</w:t>
      </w:r>
      <w:r w:rsidR="00995105" w:rsidRPr="006D613E">
        <w:t xml:space="preserve"> </w:t>
      </w:r>
      <w:r w:rsidRPr="006D613E">
        <w:t>implementations that have more than a single healthcare facility with bed locations, since the same &lt;point of care&gt; ^ &lt;room&gt; ^ &lt;bed&gt; combination may exist at more than one facility.</w:t>
      </w:r>
    </w:p>
    <w:p w14:paraId="2BE2C78C" w14:textId="523EAB58" w:rsidR="00B11855" w:rsidRPr="006D613E" w:rsidRDefault="003D003E" w:rsidP="0077204B">
      <w:pPr>
        <w:pStyle w:val="BodyText"/>
      </w:pPr>
      <w:r w:rsidRPr="006D613E">
        <w:t xml:space="preserve">Details of the PV1 segment as used in the IHE PCD Technical Framework are given in Table B.6-1: </w:t>
      </w:r>
      <w:r w:rsidR="006D613E">
        <w:t>HL7</w:t>
      </w:r>
      <w:r w:rsidR="00995105" w:rsidRPr="006D613E">
        <w:t xml:space="preserve"> </w:t>
      </w:r>
      <w:r w:rsidRPr="006D613E">
        <w:t>Attribute Table - PV1 - Patient Visit.</w:t>
      </w:r>
    </w:p>
    <w:p w14:paraId="360E02A1" w14:textId="77777777" w:rsidR="00B37DF5" w:rsidRPr="006D613E" w:rsidRDefault="00B37DF5" w:rsidP="0077204B">
      <w:pPr>
        <w:pStyle w:val="BodyText"/>
      </w:pPr>
    </w:p>
    <w:p w14:paraId="528799E0" w14:textId="49402716" w:rsidR="00B11855" w:rsidRPr="006D613E" w:rsidRDefault="003D003E" w:rsidP="00123C7B">
      <w:pPr>
        <w:pStyle w:val="TableTitle"/>
        <w:outlineLvl w:val="0"/>
      </w:pPr>
      <w:r w:rsidRPr="006D613E">
        <w:t xml:space="preserve">Table B.6-1: </w:t>
      </w:r>
      <w:r w:rsidR="006D613E">
        <w:t>HL7</w:t>
      </w:r>
      <w:r w:rsidR="00995105" w:rsidRPr="006D613E">
        <w:t xml:space="preserve"> </w:t>
      </w:r>
      <w:r w:rsidRPr="006D613E">
        <w:t>Attribute Table - PV1 - Patient Visit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4"/>
        <w:gridCol w:w="764"/>
        <w:gridCol w:w="760"/>
        <w:gridCol w:w="961"/>
        <w:gridCol w:w="919"/>
        <w:gridCol w:w="1258"/>
        <w:gridCol w:w="2834"/>
      </w:tblGrid>
      <w:tr w:rsidR="00C40FD5" w:rsidRPr="006D613E" w14:paraId="249815EF" w14:textId="77777777" w:rsidTr="00A92110">
        <w:trPr>
          <w:cantSplit/>
          <w:tblHeader/>
          <w:jc w:val="center"/>
        </w:trPr>
        <w:tc>
          <w:tcPr>
            <w:tcW w:w="784" w:type="dxa"/>
            <w:shd w:val="clear" w:color="auto" w:fill="D9D9D9"/>
          </w:tcPr>
          <w:p w14:paraId="372719D7" w14:textId="77777777" w:rsidR="00B11855" w:rsidRPr="006D613E" w:rsidRDefault="003D003E" w:rsidP="006B1888">
            <w:pPr>
              <w:pStyle w:val="TableEntryHeader"/>
            </w:pPr>
            <w:r w:rsidRPr="006D613E">
              <w:t>SEQ</w:t>
            </w:r>
          </w:p>
        </w:tc>
        <w:tc>
          <w:tcPr>
            <w:tcW w:w="764" w:type="dxa"/>
            <w:shd w:val="clear" w:color="auto" w:fill="D9D9D9"/>
          </w:tcPr>
          <w:p w14:paraId="7217236C" w14:textId="77777777" w:rsidR="00B11855" w:rsidRPr="006D613E" w:rsidRDefault="003D003E" w:rsidP="006B1888">
            <w:pPr>
              <w:pStyle w:val="TableEntryHeader"/>
            </w:pPr>
            <w:r w:rsidRPr="006D613E">
              <w:t>LEN</w:t>
            </w:r>
          </w:p>
        </w:tc>
        <w:tc>
          <w:tcPr>
            <w:tcW w:w="760" w:type="dxa"/>
            <w:shd w:val="clear" w:color="auto" w:fill="D9D9D9"/>
          </w:tcPr>
          <w:p w14:paraId="7CB6C9A9" w14:textId="77777777" w:rsidR="00B11855" w:rsidRPr="006D613E" w:rsidRDefault="003D003E" w:rsidP="006B1888">
            <w:pPr>
              <w:pStyle w:val="TableEntryHeader"/>
            </w:pPr>
            <w:r w:rsidRPr="006D613E">
              <w:t>DT</w:t>
            </w:r>
          </w:p>
        </w:tc>
        <w:tc>
          <w:tcPr>
            <w:tcW w:w="961" w:type="dxa"/>
            <w:shd w:val="clear" w:color="auto" w:fill="D9D9D9"/>
          </w:tcPr>
          <w:p w14:paraId="0B635A19" w14:textId="77777777" w:rsidR="00B11855" w:rsidRPr="006D613E" w:rsidRDefault="003D003E" w:rsidP="006B1888">
            <w:pPr>
              <w:pStyle w:val="TableEntryHeader"/>
            </w:pPr>
            <w:r w:rsidRPr="006D613E">
              <w:t>Usage</w:t>
            </w:r>
          </w:p>
        </w:tc>
        <w:tc>
          <w:tcPr>
            <w:tcW w:w="919" w:type="dxa"/>
            <w:shd w:val="clear" w:color="auto" w:fill="D9D9D9"/>
          </w:tcPr>
          <w:p w14:paraId="7D8434BD" w14:textId="77777777" w:rsidR="00B11855" w:rsidRPr="006D613E" w:rsidRDefault="003D003E" w:rsidP="006B1888">
            <w:pPr>
              <w:pStyle w:val="TableEntryHeader"/>
            </w:pPr>
            <w:r w:rsidRPr="006D613E">
              <w:t>Card.</w:t>
            </w:r>
          </w:p>
        </w:tc>
        <w:tc>
          <w:tcPr>
            <w:tcW w:w="1258" w:type="dxa"/>
            <w:shd w:val="clear" w:color="auto" w:fill="D9D9D9"/>
          </w:tcPr>
          <w:p w14:paraId="53E837B0" w14:textId="77777777" w:rsidR="00B11855" w:rsidRPr="006D613E" w:rsidRDefault="003D003E" w:rsidP="006B1888">
            <w:pPr>
              <w:pStyle w:val="TableEntryHeader"/>
            </w:pPr>
            <w:r w:rsidRPr="006D613E">
              <w:t>TBL#</w:t>
            </w:r>
          </w:p>
        </w:tc>
        <w:tc>
          <w:tcPr>
            <w:tcW w:w="2834" w:type="dxa"/>
            <w:shd w:val="clear" w:color="auto" w:fill="D9D9D9"/>
          </w:tcPr>
          <w:p w14:paraId="0EAD2CB0" w14:textId="77777777" w:rsidR="00B11855" w:rsidRPr="006D613E" w:rsidRDefault="003D003E" w:rsidP="006B1888">
            <w:pPr>
              <w:pStyle w:val="TableEntryHeader"/>
            </w:pPr>
            <w:r w:rsidRPr="006D613E">
              <w:t>Element name</w:t>
            </w:r>
          </w:p>
        </w:tc>
      </w:tr>
      <w:tr w:rsidR="00C40FD5" w:rsidRPr="006D613E" w14:paraId="39D1CAB7" w14:textId="77777777" w:rsidTr="006C0E8E">
        <w:trPr>
          <w:cantSplit/>
          <w:jc w:val="center"/>
        </w:trPr>
        <w:tc>
          <w:tcPr>
            <w:tcW w:w="784" w:type="dxa"/>
            <w:shd w:val="clear" w:color="auto" w:fill="auto"/>
          </w:tcPr>
          <w:p w14:paraId="798E3BED" w14:textId="77777777" w:rsidR="00B11855" w:rsidRPr="006D613E" w:rsidRDefault="003D003E" w:rsidP="006B1888">
            <w:pPr>
              <w:pStyle w:val="TableEntry"/>
            </w:pPr>
            <w:r w:rsidRPr="006D613E">
              <w:t>1</w:t>
            </w:r>
          </w:p>
        </w:tc>
        <w:tc>
          <w:tcPr>
            <w:tcW w:w="764" w:type="dxa"/>
            <w:shd w:val="clear" w:color="auto" w:fill="auto"/>
          </w:tcPr>
          <w:p w14:paraId="609DE596" w14:textId="77777777" w:rsidR="00B11855" w:rsidRPr="006D613E" w:rsidRDefault="003D003E" w:rsidP="006B1888">
            <w:pPr>
              <w:pStyle w:val="TableEntry"/>
            </w:pPr>
            <w:r w:rsidRPr="006D613E">
              <w:t>4</w:t>
            </w:r>
          </w:p>
        </w:tc>
        <w:tc>
          <w:tcPr>
            <w:tcW w:w="760" w:type="dxa"/>
            <w:shd w:val="clear" w:color="auto" w:fill="auto"/>
          </w:tcPr>
          <w:p w14:paraId="247D9A50" w14:textId="77777777" w:rsidR="00B11855" w:rsidRPr="006D613E" w:rsidRDefault="003D003E" w:rsidP="006B1888">
            <w:pPr>
              <w:pStyle w:val="TableEntry"/>
            </w:pPr>
            <w:r w:rsidRPr="006D613E">
              <w:t>SI</w:t>
            </w:r>
          </w:p>
        </w:tc>
        <w:tc>
          <w:tcPr>
            <w:tcW w:w="961" w:type="dxa"/>
            <w:shd w:val="clear" w:color="auto" w:fill="auto"/>
          </w:tcPr>
          <w:p w14:paraId="0195BB58" w14:textId="77777777" w:rsidR="00B11855" w:rsidRPr="006D613E" w:rsidRDefault="003D003E" w:rsidP="006B1888">
            <w:pPr>
              <w:pStyle w:val="TableEntry"/>
            </w:pPr>
            <w:r w:rsidRPr="006D613E">
              <w:t>X</w:t>
            </w:r>
          </w:p>
        </w:tc>
        <w:tc>
          <w:tcPr>
            <w:tcW w:w="919" w:type="dxa"/>
            <w:shd w:val="clear" w:color="auto" w:fill="auto"/>
          </w:tcPr>
          <w:p w14:paraId="6840CEFF" w14:textId="77777777" w:rsidR="00B11855" w:rsidRPr="006D613E" w:rsidRDefault="003D003E" w:rsidP="006B1888">
            <w:pPr>
              <w:pStyle w:val="TableEntry"/>
            </w:pPr>
            <w:r w:rsidRPr="006D613E">
              <w:t>[0..0]</w:t>
            </w:r>
          </w:p>
        </w:tc>
        <w:tc>
          <w:tcPr>
            <w:tcW w:w="1258" w:type="dxa"/>
            <w:shd w:val="clear" w:color="auto" w:fill="auto"/>
          </w:tcPr>
          <w:p w14:paraId="1951F70A" w14:textId="77777777" w:rsidR="00B11855" w:rsidRPr="006D613E" w:rsidRDefault="00B11855" w:rsidP="006B1888">
            <w:pPr>
              <w:pStyle w:val="TableEntry"/>
            </w:pPr>
          </w:p>
        </w:tc>
        <w:tc>
          <w:tcPr>
            <w:tcW w:w="2834" w:type="dxa"/>
            <w:shd w:val="clear" w:color="auto" w:fill="auto"/>
          </w:tcPr>
          <w:p w14:paraId="787EF6DF" w14:textId="77777777" w:rsidR="00B11855" w:rsidRPr="006D613E" w:rsidRDefault="003D003E" w:rsidP="006B1888">
            <w:pPr>
              <w:pStyle w:val="TableEntry"/>
            </w:pPr>
            <w:r w:rsidRPr="006D613E">
              <w:t>Set ID - PV1</w:t>
            </w:r>
          </w:p>
        </w:tc>
      </w:tr>
      <w:tr w:rsidR="00C40FD5" w:rsidRPr="006D613E" w14:paraId="261E808B" w14:textId="77777777" w:rsidTr="006C0E8E">
        <w:trPr>
          <w:cantSplit/>
          <w:jc w:val="center"/>
        </w:trPr>
        <w:tc>
          <w:tcPr>
            <w:tcW w:w="784" w:type="dxa"/>
            <w:shd w:val="clear" w:color="auto" w:fill="auto"/>
          </w:tcPr>
          <w:p w14:paraId="405A9224" w14:textId="77777777" w:rsidR="00B11855" w:rsidRPr="006D613E" w:rsidRDefault="003D003E" w:rsidP="006B1888">
            <w:pPr>
              <w:pStyle w:val="TableEntry"/>
            </w:pPr>
            <w:r w:rsidRPr="006D613E">
              <w:t>2</w:t>
            </w:r>
          </w:p>
        </w:tc>
        <w:tc>
          <w:tcPr>
            <w:tcW w:w="764" w:type="dxa"/>
            <w:shd w:val="clear" w:color="auto" w:fill="auto"/>
          </w:tcPr>
          <w:p w14:paraId="6DA549BD" w14:textId="77777777" w:rsidR="00B11855" w:rsidRPr="006D613E" w:rsidRDefault="003D003E" w:rsidP="006B1888">
            <w:pPr>
              <w:pStyle w:val="TableEntry"/>
            </w:pPr>
            <w:r w:rsidRPr="006D613E">
              <w:t>1</w:t>
            </w:r>
          </w:p>
        </w:tc>
        <w:tc>
          <w:tcPr>
            <w:tcW w:w="760" w:type="dxa"/>
            <w:shd w:val="clear" w:color="auto" w:fill="auto"/>
          </w:tcPr>
          <w:p w14:paraId="790ACF9E" w14:textId="77777777" w:rsidR="00B11855" w:rsidRPr="006D613E" w:rsidRDefault="003D003E" w:rsidP="006B1888">
            <w:pPr>
              <w:pStyle w:val="TableEntry"/>
            </w:pPr>
            <w:r w:rsidRPr="006D613E">
              <w:t>IS</w:t>
            </w:r>
          </w:p>
        </w:tc>
        <w:tc>
          <w:tcPr>
            <w:tcW w:w="961" w:type="dxa"/>
            <w:shd w:val="clear" w:color="auto" w:fill="auto"/>
          </w:tcPr>
          <w:p w14:paraId="2ECBD942" w14:textId="77777777" w:rsidR="00B11855" w:rsidRPr="006D613E" w:rsidRDefault="003D003E" w:rsidP="006B1888">
            <w:pPr>
              <w:pStyle w:val="TableEntry"/>
            </w:pPr>
            <w:r w:rsidRPr="006D613E">
              <w:t>R</w:t>
            </w:r>
          </w:p>
        </w:tc>
        <w:tc>
          <w:tcPr>
            <w:tcW w:w="919" w:type="dxa"/>
            <w:shd w:val="clear" w:color="auto" w:fill="auto"/>
          </w:tcPr>
          <w:p w14:paraId="5D5A925D" w14:textId="77777777" w:rsidR="00B11855" w:rsidRPr="006D613E" w:rsidRDefault="003D003E" w:rsidP="006B1888">
            <w:pPr>
              <w:pStyle w:val="TableEntry"/>
            </w:pPr>
            <w:r w:rsidRPr="006D613E">
              <w:t>[1..1]</w:t>
            </w:r>
          </w:p>
        </w:tc>
        <w:tc>
          <w:tcPr>
            <w:tcW w:w="1258" w:type="dxa"/>
            <w:shd w:val="clear" w:color="auto" w:fill="auto"/>
          </w:tcPr>
          <w:p w14:paraId="76ADEE5F" w14:textId="77777777" w:rsidR="00B11855" w:rsidRPr="006D613E" w:rsidRDefault="00660950" w:rsidP="00660950">
            <w:pPr>
              <w:pStyle w:val="TableEntry"/>
            </w:pPr>
            <w:r w:rsidRPr="006D613E">
              <w:t>0004</w:t>
            </w:r>
          </w:p>
        </w:tc>
        <w:tc>
          <w:tcPr>
            <w:tcW w:w="2834" w:type="dxa"/>
            <w:shd w:val="clear" w:color="auto" w:fill="auto"/>
          </w:tcPr>
          <w:p w14:paraId="099EA4A2" w14:textId="77777777" w:rsidR="00B11855" w:rsidRPr="006D613E" w:rsidRDefault="003D003E" w:rsidP="006B1888">
            <w:pPr>
              <w:pStyle w:val="TableEntry"/>
            </w:pPr>
            <w:r w:rsidRPr="006D613E">
              <w:t>Patient Class</w:t>
            </w:r>
          </w:p>
        </w:tc>
      </w:tr>
      <w:tr w:rsidR="00C40FD5" w:rsidRPr="006D613E" w14:paraId="1C2E3F5C" w14:textId="77777777" w:rsidTr="006C0E8E">
        <w:trPr>
          <w:cantSplit/>
          <w:jc w:val="center"/>
        </w:trPr>
        <w:tc>
          <w:tcPr>
            <w:tcW w:w="784" w:type="dxa"/>
            <w:shd w:val="clear" w:color="auto" w:fill="auto"/>
          </w:tcPr>
          <w:p w14:paraId="7B3615FB" w14:textId="77777777" w:rsidR="00B11855" w:rsidRPr="006D613E" w:rsidRDefault="003D003E" w:rsidP="006B1888">
            <w:pPr>
              <w:pStyle w:val="TableEntry"/>
            </w:pPr>
            <w:r w:rsidRPr="006D613E">
              <w:t>3</w:t>
            </w:r>
          </w:p>
        </w:tc>
        <w:tc>
          <w:tcPr>
            <w:tcW w:w="764" w:type="dxa"/>
            <w:shd w:val="clear" w:color="auto" w:fill="auto"/>
          </w:tcPr>
          <w:p w14:paraId="64F634F1" w14:textId="77777777" w:rsidR="00B11855" w:rsidRPr="006D613E" w:rsidRDefault="003D003E" w:rsidP="006B1888">
            <w:pPr>
              <w:pStyle w:val="TableEntry"/>
            </w:pPr>
            <w:r w:rsidRPr="006D613E">
              <w:t>80</w:t>
            </w:r>
          </w:p>
        </w:tc>
        <w:tc>
          <w:tcPr>
            <w:tcW w:w="760" w:type="dxa"/>
            <w:shd w:val="clear" w:color="auto" w:fill="auto"/>
          </w:tcPr>
          <w:p w14:paraId="5459FE01" w14:textId="77777777" w:rsidR="00B11855" w:rsidRPr="006D613E" w:rsidRDefault="003D003E" w:rsidP="006B1888">
            <w:pPr>
              <w:pStyle w:val="TableEntry"/>
            </w:pPr>
            <w:r w:rsidRPr="006D613E">
              <w:t>PL</w:t>
            </w:r>
          </w:p>
        </w:tc>
        <w:tc>
          <w:tcPr>
            <w:tcW w:w="961" w:type="dxa"/>
            <w:shd w:val="clear" w:color="auto" w:fill="auto"/>
          </w:tcPr>
          <w:p w14:paraId="1B726141" w14:textId="77777777" w:rsidR="00B11855" w:rsidRPr="006D613E" w:rsidRDefault="003D003E" w:rsidP="006B1888">
            <w:pPr>
              <w:pStyle w:val="TableEntry"/>
            </w:pPr>
            <w:r w:rsidRPr="006D613E">
              <w:t>RE</w:t>
            </w:r>
          </w:p>
        </w:tc>
        <w:tc>
          <w:tcPr>
            <w:tcW w:w="919" w:type="dxa"/>
            <w:shd w:val="clear" w:color="auto" w:fill="auto"/>
          </w:tcPr>
          <w:p w14:paraId="0E09BBE1" w14:textId="77777777" w:rsidR="00B11855" w:rsidRPr="006D613E" w:rsidRDefault="003D003E" w:rsidP="006B1888">
            <w:pPr>
              <w:pStyle w:val="TableEntry"/>
            </w:pPr>
            <w:r w:rsidRPr="006D613E">
              <w:t>[0..1]</w:t>
            </w:r>
          </w:p>
        </w:tc>
        <w:tc>
          <w:tcPr>
            <w:tcW w:w="1258" w:type="dxa"/>
            <w:shd w:val="clear" w:color="auto" w:fill="auto"/>
          </w:tcPr>
          <w:p w14:paraId="2679623C" w14:textId="77777777" w:rsidR="00B11855" w:rsidRPr="006D613E" w:rsidRDefault="00B11855" w:rsidP="006B1888">
            <w:pPr>
              <w:pStyle w:val="TableEntry"/>
            </w:pPr>
          </w:p>
        </w:tc>
        <w:tc>
          <w:tcPr>
            <w:tcW w:w="2834" w:type="dxa"/>
            <w:shd w:val="clear" w:color="auto" w:fill="auto"/>
          </w:tcPr>
          <w:p w14:paraId="19BA53D1" w14:textId="77777777" w:rsidR="00B11855" w:rsidRPr="006D613E" w:rsidRDefault="003D003E" w:rsidP="006B1888">
            <w:pPr>
              <w:pStyle w:val="TableEntry"/>
            </w:pPr>
            <w:r w:rsidRPr="006D613E">
              <w:t>Assigned Patient Location</w:t>
            </w:r>
          </w:p>
        </w:tc>
      </w:tr>
      <w:tr w:rsidR="00C40FD5" w:rsidRPr="006D613E" w14:paraId="1929B40E" w14:textId="77777777" w:rsidTr="006C0E8E">
        <w:trPr>
          <w:cantSplit/>
          <w:jc w:val="center"/>
        </w:trPr>
        <w:tc>
          <w:tcPr>
            <w:tcW w:w="784" w:type="dxa"/>
            <w:shd w:val="clear" w:color="auto" w:fill="auto"/>
          </w:tcPr>
          <w:p w14:paraId="35417C5F" w14:textId="77777777" w:rsidR="00B11855" w:rsidRPr="006D613E" w:rsidRDefault="003D003E" w:rsidP="006B1888">
            <w:pPr>
              <w:pStyle w:val="TableEntry"/>
            </w:pPr>
            <w:r w:rsidRPr="006D613E">
              <w:t>4</w:t>
            </w:r>
          </w:p>
        </w:tc>
        <w:tc>
          <w:tcPr>
            <w:tcW w:w="764" w:type="dxa"/>
            <w:shd w:val="clear" w:color="auto" w:fill="auto"/>
          </w:tcPr>
          <w:p w14:paraId="2C4D1B16" w14:textId="77777777" w:rsidR="00B11855" w:rsidRPr="006D613E" w:rsidRDefault="003D003E" w:rsidP="006B1888">
            <w:pPr>
              <w:pStyle w:val="TableEntry"/>
            </w:pPr>
            <w:r w:rsidRPr="006D613E">
              <w:t>2</w:t>
            </w:r>
          </w:p>
        </w:tc>
        <w:tc>
          <w:tcPr>
            <w:tcW w:w="760" w:type="dxa"/>
            <w:shd w:val="clear" w:color="auto" w:fill="auto"/>
          </w:tcPr>
          <w:p w14:paraId="2514D4EA" w14:textId="77777777" w:rsidR="00B11855" w:rsidRPr="006D613E" w:rsidRDefault="003D003E" w:rsidP="006B1888">
            <w:pPr>
              <w:pStyle w:val="TableEntry"/>
            </w:pPr>
            <w:r w:rsidRPr="006D613E">
              <w:t>IS</w:t>
            </w:r>
          </w:p>
        </w:tc>
        <w:tc>
          <w:tcPr>
            <w:tcW w:w="961" w:type="dxa"/>
            <w:shd w:val="clear" w:color="auto" w:fill="auto"/>
          </w:tcPr>
          <w:p w14:paraId="2B38D825" w14:textId="77777777" w:rsidR="00B11855" w:rsidRPr="006D613E" w:rsidRDefault="003D003E" w:rsidP="006B1888">
            <w:pPr>
              <w:pStyle w:val="TableEntry"/>
            </w:pPr>
            <w:r w:rsidRPr="006D613E">
              <w:t>X</w:t>
            </w:r>
          </w:p>
        </w:tc>
        <w:tc>
          <w:tcPr>
            <w:tcW w:w="919" w:type="dxa"/>
            <w:shd w:val="clear" w:color="auto" w:fill="auto"/>
          </w:tcPr>
          <w:p w14:paraId="3EC8D3B1" w14:textId="77777777" w:rsidR="00B11855" w:rsidRPr="006D613E" w:rsidRDefault="003D003E" w:rsidP="006B1888">
            <w:pPr>
              <w:pStyle w:val="TableEntry"/>
            </w:pPr>
            <w:r w:rsidRPr="006D613E">
              <w:t>[0..0]</w:t>
            </w:r>
          </w:p>
        </w:tc>
        <w:tc>
          <w:tcPr>
            <w:tcW w:w="1258" w:type="dxa"/>
            <w:shd w:val="clear" w:color="auto" w:fill="auto"/>
          </w:tcPr>
          <w:p w14:paraId="396DF562" w14:textId="77777777" w:rsidR="00B11855" w:rsidRPr="006D613E" w:rsidRDefault="00660950" w:rsidP="00A83C87">
            <w:pPr>
              <w:pStyle w:val="TableEntry"/>
            </w:pPr>
            <w:r w:rsidRPr="006D613E">
              <w:t>0007</w:t>
            </w:r>
          </w:p>
        </w:tc>
        <w:tc>
          <w:tcPr>
            <w:tcW w:w="2834" w:type="dxa"/>
            <w:shd w:val="clear" w:color="auto" w:fill="auto"/>
          </w:tcPr>
          <w:p w14:paraId="4A6B8066" w14:textId="77777777" w:rsidR="00B11855" w:rsidRPr="006D613E" w:rsidRDefault="003D003E" w:rsidP="006B1888">
            <w:pPr>
              <w:pStyle w:val="TableEntry"/>
            </w:pPr>
            <w:r w:rsidRPr="006D613E">
              <w:t>Admission Type</w:t>
            </w:r>
          </w:p>
        </w:tc>
      </w:tr>
      <w:tr w:rsidR="00C40FD5" w:rsidRPr="006D613E" w14:paraId="21CF5B55" w14:textId="77777777" w:rsidTr="006C0E8E">
        <w:trPr>
          <w:cantSplit/>
          <w:jc w:val="center"/>
        </w:trPr>
        <w:tc>
          <w:tcPr>
            <w:tcW w:w="784" w:type="dxa"/>
            <w:shd w:val="clear" w:color="auto" w:fill="auto"/>
          </w:tcPr>
          <w:p w14:paraId="6FED3F3F" w14:textId="77777777" w:rsidR="00B11855" w:rsidRPr="006D613E" w:rsidRDefault="003D003E" w:rsidP="006B1888">
            <w:pPr>
              <w:pStyle w:val="TableEntry"/>
            </w:pPr>
            <w:r w:rsidRPr="006D613E">
              <w:t>5</w:t>
            </w:r>
          </w:p>
        </w:tc>
        <w:tc>
          <w:tcPr>
            <w:tcW w:w="764" w:type="dxa"/>
            <w:shd w:val="clear" w:color="auto" w:fill="auto"/>
          </w:tcPr>
          <w:p w14:paraId="7BA03CA2" w14:textId="77777777" w:rsidR="00B11855" w:rsidRPr="006D613E" w:rsidRDefault="003D003E" w:rsidP="006B1888">
            <w:pPr>
              <w:pStyle w:val="TableEntry"/>
            </w:pPr>
            <w:r w:rsidRPr="006D613E">
              <w:t>250</w:t>
            </w:r>
          </w:p>
        </w:tc>
        <w:tc>
          <w:tcPr>
            <w:tcW w:w="760" w:type="dxa"/>
            <w:shd w:val="clear" w:color="auto" w:fill="auto"/>
          </w:tcPr>
          <w:p w14:paraId="4D4310A8" w14:textId="77777777" w:rsidR="00B11855" w:rsidRPr="006D613E" w:rsidRDefault="003D003E" w:rsidP="006B1888">
            <w:pPr>
              <w:pStyle w:val="TableEntry"/>
            </w:pPr>
            <w:r w:rsidRPr="006D613E">
              <w:t>CX</w:t>
            </w:r>
          </w:p>
        </w:tc>
        <w:tc>
          <w:tcPr>
            <w:tcW w:w="961" w:type="dxa"/>
            <w:shd w:val="clear" w:color="auto" w:fill="auto"/>
          </w:tcPr>
          <w:p w14:paraId="20E2D5F9" w14:textId="77777777" w:rsidR="00B11855" w:rsidRPr="006D613E" w:rsidRDefault="003D003E" w:rsidP="006B1888">
            <w:pPr>
              <w:pStyle w:val="TableEntry"/>
            </w:pPr>
            <w:r w:rsidRPr="006D613E">
              <w:t>X</w:t>
            </w:r>
          </w:p>
        </w:tc>
        <w:tc>
          <w:tcPr>
            <w:tcW w:w="919" w:type="dxa"/>
            <w:shd w:val="clear" w:color="auto" w:fill="auto"/>
          </w:tcPr>
          <w:p w14:paraId="39377C3C" w14:textId="77777777" w:rsidR="00B11855" w:rsidRPr="006D613E" w:rsidRDefault="003D003E" w:rsidP="006B1888">
            <w:pPr>
              <w:pStyle w:val="TableEntry"/>
            </w:pPr>
            <w:r w:rsidRPr="006D613E">
              <w:t>[0..0]</w:t>
            </w:r>
          </w:p>
        </w:tc>
        <w:tc>
          <w:tcPr>
            <w:tcW w:w="1258" w:type="dxa"/>
            <w:shd w:val="clear" w:color="auto" w:fill="auto"/>
          </w:tcPr>
          <w:p w14:paraId="20A5EE47" w14:textId="77777777" w:rsidR="00B11855" w:rsidRPr="006D613E" w:rsidRDefault="00B11855" w:rsidP="006B1888">
            <w:pPr>
              <w:pStyle w:val="TableEntry"/>
            </w:pPr>
          </w:p>
        </w:tc>
        <w:tc>
          <w:tcPr>
            <w:tcW w:w="2834" w:type="dxa"/>
            <w:shd w:val="clear" w:color="auto" w:fill="auto"/>
          </w:tcPr>
          <w:p w14:paraId="18B2E386" w14:textId="77777777" w:rsidR="00B11855" w:rsidRPr="006D613E" w:rsidRDefault="003D003E" w:rsidP="006B1888">
            <w:pPr>
              <w:pStyle w:val="TableEntry"/>
            </w:pPr>
            <w:proofErr w:type="spellStart"/>
            <w:r w:rsidRPr="006D613E">
              <w:t>Preadmit</w:t>
            </w:r>
            <w:proofErr w:type="spellEnd"/>
            <w:r w:rsidRPr="006D613E">
              <w:t xml:space="preserve"> Number</w:t>
            </w:r>
          </w:p>
        </w:tc>
      </w:tr>
      <w:tr w:rsidR="00C40FD5" w:rsidRPr="006D613E" w14:paraId="2404C091" w14:textId="77777777" w:rsidTr="006C0E8E">
        <w:trPr>
          <w:cantSplit/>
          <w:jc w:val="center"/>
        </w:trPr>
        <w:tc>
          <w:tcPr>
            <w:tcW w:w="784" w:type="dxa"/>
            <w:shd w:val="clear" w:color="auto" w:fill="auto"/>
          </w:tcPr>
          <w:p w14:paraId="2AEF8294" w14:textId="77777777" w:rsidR="00B11855" w:rsidRPr="006D613E" w:rsidRDefault="003D003E" w:rsidP="006B1888">
            <w:pPr>
              <w:pStyle w:val="TableEntry"/>
            </w:pPr>
            <w:r w:rsidRPr="006D613E">
              <w:t>6</w:t>
            </w:r>
          </w:p>
        </w:tc>
        <w:tc>
          <w:tcPr>
            <w:tcW w:w="764" w:type="dxa"/>
            <w:shd w:val="clear" w:color="auto" w:fill="auto"/>
          </w:tcPr>
          <w:p w14:paraId="4171322B" w14:textId="77777777" w:rsidR="00B11855" w:rsidRPr="006D613E" w:rsidRDefault="003D003E" w:rsidP="006B1888">
            <w:pPr>
              <w:pStyle w:val="TableEntry"/>
            </w:pPr>
            <w:r w:rsidRPr="006D613E">
              <w:t>80</w:t>
            </w:r>
          </w:p>
        </w:tc>
        <w:tc>
          <w:tcPr>
            <w:tcW w:w="760" w:type="dxa"/>
            <w:shd w:val="clear" w:color="auto" w:fill="auto"/>
          </w:tcPr>
          <w:p w14:paraId="2E9E839F" w14:textId="77777777" w:rsidR="00B11855" w:rsidRPr="006D613E" w:rsidRDefault="003D003E" w:rsidP="006B1888">
            <w:pPr>
              <w:pStyle w:val="TableEntry"/>
            </w:pPr>
            <w:r w:rsidRPr="006D613E">
              <w:t>PL</w:t>
            </w:r>
          </w:p>
        </w:tc>
        <w:tc>
          <w:tcPr>
            <w:tcW w:w="961" w:type="dxa"/>
            <w:shd w:val="clear" w:color="auto" w:fill="auto"/>
          </w:tcPr>
          <w:p w14:paraId="122C4919" w14:textId="77777777" w:rsidR="00B11855" w:rsidRPr="006D613E" w:rsidRDefault="003D003E" w:rsidP="006B1888">
            <w:pPr>
              <w:pStyle w:val="TableEntry"/>
            </w:pPr>
            <w:r w:rsidRPr="006D613E">
              <w:t>X</w:t>
            </w:r>
          </w:p>
        </w:tc>
        <w:tc>
          <w:tcPr>
            <w:tcW w:w="919" w:type="dxa"/>
            <w:shd w:val="clear" w:color="auto" w:fill="auto"/>
          </w:tcPr>
          <w:p w14:paraId="47FD11DC" w14:textId="77777777" w:rsidR="00B11855" w:rsidRPr="006D613E" w:rsidRDefault="003D003E" w:rsidP="006B1888">
            <w:pPr>
              <w:pStyle w:val="TableEntry"/>
            </w:pPr>
            <w:r w:rsidRPr="006D613E">
              <w:t>[0..0]</w:t>
            </w:r>
          </w:p>
        </w:tc>
        <w:tc>
          <w:tcPr>
            <w:tcW w:w="1258" w:type="dxa"/>
            <w:shd w:val="clear" w:color="auto" w:fill="auto"/>
          </w:tcPr>
          <w:p w14:paraId="52A2ED3A" w14:textId="77777777" w:rsidR="00B11855" w:rsidRPr="006D613E" w:rsidRDefault="00B11855" w:rsidP="006B1888">
            <w:pPr>
              <w:pStyle w:val="TableEntry"/>
            </w:pPr>
          </w:p>
        </w:tc>
        <w:tc>
          <w:tcPr>
            <w:tcW w:w="2834" w:type="dxa"/>
            <w:shd w:val="clear" w:color="auto" w:fill="auto"/>
          </w:tcPr>
          <w:p w14:paraId="4F73AEC6" w14:textId="77777777" w:rsidR="00B11855" w:rsidRPr="006D613E" w:rsidRDefault="003D003E" w:rsidP="006B1888">
            <w:pPr>
              <w:pStyle w:val="TableEntry"/>
            </w:pPr>
            <w:r w:rsidRPr="006D613E">
              <w:t>Prior Patient Location</w:t>
            </w:r>
          </w:p>
        </w:tc>
      </w:tr>
      <w:tr w:rsidR="00C40FD5" w:rsidRPr="006D613E" w14:paraId="29B93A09" w14:textId="77777777" w:rsidTr="006C0E8E">
        <w:trPr>
          <w:cantSplit/>
          <w:jc w:val="center"/>
        </w:trPr>
        <w:tc>
          <w:tcPr>
            <w:tcW w:w="784" w:type="dxa"/>
            <w:shd w:val="clear" w:color="auto" w:fill="auto"/>
          </w:tcPr>
          <w:p w14:paraId="655C3DF6" w14:textId="77777777" w:rsidR="00B11855" w:rsidRPr="006D613E" w:rsidRDefault="003D003E" w:rsidP="006B1888">
            <w:pPr>
              <w:pStyle w:val="TableEntry"/>
            </w:pPr>
            <w:r w:rsidRPr="006D613E">
              <w:t>7</w:t>
            </w:r>
          </w:p>
        </w:tc>
        <w:tc>
          <w:tcPr>
            <w:tcW w:w="764" w:type="dxa"/>
            <w:shd w:val="clear" w:color="auto" w:fill="auto"/>
          </w:tcPr>
          <w:p w14:paraId="1EC1E48E" w14:textId="77777777" w:rsidR="00B11855" w:rsidRPr="006D613E" w:rsidRDefault="003D003E" w:rsidP="006B1888">
            <w:pPr>
              <w:pStyle w:val="TableEntry"/>
            </w:pPr>
            <w:r w:rsidRPr="006D613E">
              <w:t>250</w:t>
            </w:r>
          </w:p>
        </w:tc>
        <w:tc>
          <w:tcPr>
            <w:tcW w:w="760" w:type="dxa"/>
            <w:shd w:val="clear" w:color="auto" w:fill="auto"/>
          </w:tcPr>
          <w:p w14:paraId="0F69DB6E" w14:textId="77777777" w:rsidR="00B11855" w:rsidRPr="006D613E" w:rsidRDefault="003D003E" w:rsidP="006B1888">
            <w:pPr>
              <w:pStyle w:val="TableEntry"/>
            </w:pPr>
            <w:r w:rsidRPr="006D613E">
              <w:t>XCN</w:t>
            </w:r>
          </w:p>
        </w:tc>
        <w:tc>
          <w:tcPr>
            <w:tcW w:w="961" w:type="dxa"/>
            <w:shd w:val="clear" w:color="auto" w:fill="auto"/>
          </w:tcPr>
          <w:p w14:paraId="6B13B525" w14:textId="77777777" w:rsidR="00B11855" w:rsidRPr="006D613E" w:rsidRDefault="003D003E" w:rsidP="006B1888">
            <w:pPr>
              <w:pStyle w:val="TableEntry"/>
            </w:pPr>
            <w:r w:rsidRPr="006D613E">
              <w:t>X</w:t>
            </w:r>
          </w:p>
        </w:tc>
        <w:tc>
          <w:tcPr>
            <w:tcW w:w="919" w:type="dxa"/>
            <w:shd w:val="clear" w:color="auto" w:fill="auto"/>
          </w:tcPr>
          <w:p w14:paraId="6E193065" w14:textId="77777777" w:rsidR="00B11855" w:rsidRPr="006D613E" w:rsidRDefault="003D003E" w:rsidP="006B1888">
            <w:pPr>
              <w:pStyle w:val="TableEntry"/>
            </w:pPr>
            <w:r w:rsidRPr="006D613E">
              <w:t>[0..0]</w:t>
            </w:r>
          </w:p>
        </w:tc>
        <w:tc>
          <w:tcPr>
            <w:tcW w:w="1258" w:type="dxa"/>
            <w:shd w:val="clear" w:color="auto" w:fill="auto"/>
          </w:tcPr>
          <w:p w14:paraId="57627885" w14:textId="77777777" w:rsidR="00B11855" w:rsidRPr="006D613E" w:rsidRDefault="003D003E" w:rsidP="006B1888">
            <w:pPr>
              <w:pStyle w:val="TableEntry"/>
            </w:pPr>
            <w:r w:rsidRPr="006D613E">
              <w:t>0010</w:t>
            </w:r>
          </w:p>
        </w:tc>
        <w:tc>
          <w:tcPr>
            <w:tcW w:w="2834" w:type="dxa"/>
            <w:shd w:val="clear" w:color="auto" w:fill="auto"/>
          </w:tcPr>
          <w:p w14:paraId="77B65A75" w14:textId="77777777" w:rsidR="00B11855" w:rsidRPr="006D613E" w:rsidRDefault="003D003E" w:rsidP="006B1888">
            <w:pPr>
              <w:pStyle w:val="TableEntry"/>
            </w:pPr>
            <w:r w:rsidRPr="006D613E">
              <w:t>Attending Doctor</w:t>
            </w:r>
          </w:p>
        </w:tc>
      </w:tr>
      <w:tr w:rsidR="00C40FD5" w:rsidRPr="006D613E" w14:paraId="03D9ADED" w14:textId="77777777" w:rsidTr="006C0E8E">
        <w:trPr>
          <w:cantSplit/>
          <w:jc w:val="center"/>
        </w:trPr>
        <w:tc>
          <w:tcPr>
            <w:tcW w:w="784" w:type="dxa"/>
            <w:shd w:val="clear" w:color="auto" w:fill="auto"/>
          </w:tcPr>
          <w:p w14:paraId="41F424BD" w14:textId="77777777" w:rsidR="00B11855" w:rsidRPr="006D613E" w:rsidRDefault="003D003E" w:rsidP="006B1888">
            <w:pPr>
              <w:pStyle w:val="TableEntry"/>
            </w:pPr>
            <w:r w:rsidRPr="006D613E">
              <w:t>8</w:t>
            </w:r>
          </w:p>
        </w:tc>
        <w:tc>
          <w:tcPr>
            <w:tcW w:w="764" w:type="dxa"/>
            <w:shd w:val="clear" w:color="auto" w:fill="auto"/>
          </w:tcPr>
          <w:p w14:paraId="4E324CB6" w14:textId="77777777" w:rsidR="00B11855" w:rsidRPr="006D613E" w:rsidRDefault="003D003E" w:rsidP="006B1888">
            <w:pPr>
              <w:pStyle w:val="TableEntry"/>
            </w:pPr>
            <w:r w:rsidRPr="006D613E">
              <w:t>250</w:t>
            </w:r>
          </w:p>
        </w:tc>
        <w:tc>
          <w:tcPr>
            <w:tcW w:w="760" w:type="dxa"/>
            <w:shd w:val="clear" w:color="auto" w:fill="auto"/>
          </w:tcPr>
          <w:p w14:paraId="7AB5CB17" w14:textId="77777777" w:rsidR="00B11855" w:rsidRPr="006D613E" w:rsidRDefault="003D003E" w:rsidP="006B1888">
            <w:pPr>
              <w:pStyle w:val="TableEntry"/>
            </w:pPr>
            <w:r w:rsidRPr="006D613E">
              <w:t>XCN</w:t>
            </w:r>
          </w:p>
        </w:tc>
        <w:tc>
          <w:tcPr>
            <w:tcW w:w="961" w:type="dxa"/>
            <w:shd w:val="clear" w:color="auto" w:fill="auto"/>
          </w:tcPr>
          <w:p w14:paraId="2B3D1D8E" w14:textId="77777777" w:rsidR="00B11855" w:rsidRPr="006D613E" w:rsidRDefault="003D003E" w:rsidP="006B1888">
            <w:pPr>
              <w:pStyle w:val="TableEntry"/>
            </w:pPr>
            <w:r w:rsidRPr="006D613E">
              <w:t>X</w:t>
            </w:r>
          </w:p>
        </w:tc>
        <w:tc>
          <w:tcPr>
            <w:tcW w:w="919" w:type="dxa"/>
            <w:shd w:val="clear" w:color="auto" w:fill="auto"/>
          </w:tcPr>
          <w:p w14:paraId="62A38F26" w14:textId="77777777" w:rsidR="00B11855" w:rsidRPr="006D613E" w:rsidRDefault="003D003E" w:rsidP="006B1888">
            <w:pPr>
              <w:pStyle w:val="TableEntry"/>
            </w:pPr>
            <w:r w:rsidRPr="006D613E">
              <w:t>[0..0]</w:t>
            </w:r>
          </w:p>
        </w:tc>
        <w:tc>
          <w:tcPr>
            <w:tcW w:w="1258" w:type="dxa"/>
            <w:shd w:val="clear" w:color="auto" w:fill="auto"/>
          </w:tcPr>
          <w:p w14:paraId="37B79858" w14:textId="77777777" w:rsidR="00B11855" w:rsidRPr="006D613E" w:rsidRDefault="003D003E" w:rsidP="006B1888">
            <w:pPr>
              <w:pStyle w:val="TableEntry"/>
            </w:pPr>
            <w:r w:rsidRPr="006D613E">
              <w:t>0010</w:t>
            </w:r>
          </w:p>
        </w:tc>
        <w:tc>
          <w:tcPr>
            <w:tcW w:w="2834" w:type="dxa"/>
            <w:shd w:val="clear" w:color="auto" w:fill="auto"/>
          </w:tcPr>
          <w:p w14:paraId="195C4542" w14:textId="77777777" w:rsidR="00B11855" w:rsidRPr="006D613E" w:rsidRDefault="003D003E" w:rsidP="006B1888">
            <w:pPr>
              <w:pStyle w:val="TableEntry"/>
            </w:pPr>
            <w:r w:rsidRPr="006D613E">
              <w:t>Referring Doctor</w:t>
            </w:r>
          </w:p>
        </w:tc>
      </w:tr>
      <w:tr w:rsidR="00C40FD5" w:rsidRPr="006D613E" w14:paraId="1581F3FE" w14:textId="77777777" w:rsidTr="006C0E8E">
        <w:trPr>
          <w:cantSplit/>
          <w:jc w:val="center"/>
        </w:trPr>
        <w:tc>
          <w:tcPr>
            <w:tcW w:w="784" w:type="dxa"/>
            <w:shd w:val="clear" w:color="auto" w:fill="auto"/>
          </w:tcPr>
          <w:p w14:paraId="50F2125F" w14:textId="77777777" w:rsidR="00B11855" w:rsidRPr="006D613E" w:rsidRDefault="003D003E" w:rsidP="006B1888">
            <w:pPr>
              <w:pStyle w:val="TableEntry"/>
            </w:pPr>
            <w:r w:rsidRPr="006D613E">
              <w:t>9</w:t>
            </w:r>
          </w:p>
        </w:tc>
        <w:tc>
          <w:tcPr>
            <w:tcW w:w="764" w:type="dxa"/>
            <w:shd w:val="clear" w:color="auto" w:fill="auto"/>
          </w:tcPr>
          <w:p w14:paraId="71B7A5F8" w14:textId="77777777" w:rsidR="00B11855" w:rsidRPr="006D613E" w:rsidRDefault="003D003E" w:rsidP="006B1888">
            <w:pPr>
              <w:pStyle w:val="TableEntry"/>
            </w:pPr>
            <w:r w:rsidRPr="006D613E">
              <w:t>250</w:t>
            </w:r>
          </w:p>
        </w:tc>
        <w:tc>
          <w:tcPr>
            <w:tcW w:w="760" w:type="dxa"/>
            <w:shd w:val="clear" w:color="auto" w:fill="auto"/>
          </w:tcPr>
          <w:p w14:paraId="2D6704AB" w14:textId="77777777" w:rsidR="00B11855" w:rsidRPr="006D613E" w:rsidRDefault="003D003E" w:rsidP="006B1888">
            <w:pPr>
              <w:pStyle w:val="TableEntry"/>
            </w:pPr>
            <w:r w:rsidRPr="006D613E">
              <w:t>XCN</w:t>
            </w:r>
          </w:p>
        </w:tc>
        <w:tc>
          <w:tcPr>
            <w:tcW w:w="961" w:type="dxa"/>
            <w:shd w:val="clear" w:color="auto" w:fill="auto"/>
          </w:tcPr>
          <w:p w14:paraId="642AEB69" w14:textId="77777777" w:rsidR="00B11855" w:rsidRPr="006D613E" w:rsidRDefault="003D003E" w:rsidP="006B1888">
            <w:pPr>
              <w:pStyle w:val="TableEntry"/>
            </w:pPr>
            <w:r w:rsidRPr="006D613E">
              <w:t>X</w:t>
            </w:r>
          </w:p>
        </w:tc>
        <w:tc>
          <w:tcPr>
            <w:tcW w:w="919" w:type="dxa"/>
            <w:shd w:val="clear" w:color="auto" w:fill="auto"/>
          </w:tcPr>
          <w:p w14:paraId="5D960C6F" w14:textId="77777777" w:rsidR="00B11855" w:rsidRPr="006D613E" w:rsidRDefault="003D003E" w:rsidP="006B1888">
            <w:pPr>
              <w:pStyle w:val="TableEntry"/>
            </w:pPr>
            <w:r w:rsidRPr="006D613E">
              <w:t>[0..0]</w:t>
            </w:r>
          </w:p>
        </w:tc>
        <w:tc>
          <w:tcPr>
            <w:tcW w:w="1258" w:type="dxa"/>
            <w:shd w:val="clear" w:color="auto" w:fill="auto"/>
          </w:tcPr>
          <w:p w14:paraId="6067F0BD" w14:textId="77777777" w:rsidR="00B11855" w:rsidRPr="006D613E" w:rsidRDefault="003D003E" w:rsidP="006B1888">
            <w:pPr>
              <w:pStyle w:val="TableEntry"/>
            </w:pPr>
            <w:r w:rsidRPr="006D613E">
              <w:t>0010</w:t>
            </w:r>
          </w:p>
        </w:tc>
        <w:tc>
          <w:tcPr>
            <w:tcW w:w="2834" w:type="dxa"/>
            <w:shd w:val="clear" w:color="auto" w:fill="auto"/>
          </w:tcPr>
          <w:p w14:paraId="0E8B6A84" w14:textId="77777777" w:rsidR="00B11855" w:rsidRPr="006D613E" w:rsidRDefault="003D003E" w:rsidP="006B1888">
            <w:pPr>
              <w:pStyle w:val="TableEntry"/>
            </w:pPr>
            <w:r w:rsidRPr="006D613E">
              <w:t>Consulting Doctor</w:t>
            </w:r>
          </w:p>
        </w:tc>
      </w:tr>
      <w:tr w:rsidR="00C40FD5" w:rsidRPr="006D613E" w14:paraId="1224DC15" w14:textId="77777777" w:rsidTr="006C0E8E">
        <w:trPr>
          <w:cantSplit/>
          <w:jc w:val="center"/>
        </w:trPr>
        <w:tc>
          <w:tcPr>
            <w:tcW w:w="784" w:type="dxa"/>
            <w:shd w:val="clear" w:color="auto" w:fill="auto"/>
          </w:tcPr>
          <w:p w14:paraId="357A06EE" w14:textId="77777777" w:rsidR="00B11855" w:rsidRPr="006D613E" w:rsidRDefault="003D003E" w:rsidP="006B1888">
            <w:pPr>
              <w:pStyle w:val="TableEntry"/>
            </w:pPr>
            <w:r w:rsidRPr="006D613E">
              <w:t>10</w:t>
            </w:r>
          </w:p>
        </w:tc>
        <w:tc>
          <w:tcPr>
            <w:tcW w:w="764" w:type="dxa"/>
            <w:shd w:val="clear" w:color="auto" w:fill="auto"/>
          </w:tcPr>
          <w:p w14:paraId="2568A005" w14:textId="77777777" w:rsidR="00B11855" w:rsidRPr="006D613E" w:rsidRDefault="003D003E" w:rsidP="006B1888">
            <w:pPr>
              <w:pStyle w:val="TableEntry"/>
            </w:pPr>
            <w:r w:rsidRPr="006D613E">
              <w:t>3</w:t>
            </w:r>
          </w:p>
        </w:tc>
        <w:tc>
          <w:tcPr>
            <w:tcW w:w="760" w:type="dxa"/>
            <w:shd w:val="clear" w:color="auto" w:fill="auto"/>
          </w:tcPr>
          <w:p w14:paraId="39CFA533" w14:textId="77777777" w:rsidR="00B11855" w:rsidRPr="006D613E" w:rsidRDefault="003D003E" w:rsidP="006B1888">
            <w:pPr>
              <w:pStyle w:val="TableEntry"/>
            </w:pPr>
            <w:r w:rsidRPr="006D613E">
              <w:t>IS</w:t>
            </w:r>
          </w:p>
        </w:tc>
        <w:tc>
          <w:tcPr>
            <w:tcW w:w="961" w:type="dxa"/>
            <w:shd w:val="clear" w:color="auto" w:fill="auto"/>
          </w:tcPr>
          <w:p w14:paraId="6E017702" w14:textId="77777777" w:rsidR="00B11855" w:rsidRPr="006D613E" w:rsidRDefault="003D003E" w:rsidP="006B1888">
            <w:pPr>
              <w:pStyle w:val="TableEntry"/>
            </w:pPr>
            <w:r w:rsidRPr="006D613E">
              <w:t>X</w:t>
            </w:r>
          </w:p>
        </w:tc>
        <w:tc>
          <w:tcPr>
            <w:tcW w:w="919" w:type="dxa"/>
            <w:shd w:val="clear" w:color="auto" w:fill="auto"/>
          </w:tcPr>
          <w:p w14:paraId="493F6DA1" w14:textId="77777777" w:rsidR="00B11855" w:rsidRPr="006D613E" w:rsidRDefault="003D003E" w:rsidP="006B1888">
            <w:pPr>
              <w:pStyle w:val="TableEntry"/>
            </w:pPr>
            <w:r w:rsidRPr="006D613E">
              <w:t>[0..0]</w:t>
            </w:r>
          </w:p>
        </w:tc>
        <w:tc>
          <w:tcPr>
            <w:tcW w:w="1258" w:type="dxa"/>
            <w:shd w:val="clear" w:color="auto" w:fill="auto"/>
          </w:tcPr>
          <w:p w14:paraId="215D9487" w14:textId="77777777" w:rsidR="00B11855" w:rsidRPr="006D613E" w:rsidRDefault="003D003E" w:rsidP="006B1888">
            <w:pPr>
              <w:pStyle w:val="TableEntry"/>
            </w:pPr>
            <w:r w:rsidRPr="006D613E">
              <w:t>0069</w:t>
            </w:r>
          </w:p>
        </w:tc>
        <w:tc>
          <w:tcPr>
            <w:tcW w:w="2834" w:type="dxa"/>
            <w:shd w:val="clear" w:color="auto" w:fill="auto"/>
          </w:tcPr>
          <w:p w14:paraId="1E17CD1F" w14:textId="77777777" w:rsidR="00B11855" w:rsidRPr="006D613E" w:rsidRDefault="003D003E" w:rsidP="006B1888">
            <w:pPr>
              <w:pStyle w:val="TableEntry"/>
            </w:pPr>
            <w:r w:rsidRPr="006D613E">
              <w:t>Hospital Service</w:t>
            </w:r>
          </w:p>
        </w:tc>
      </w:tr>
      <w:tr w:rsidR="00C40FD5" w:rsidRPr="006D613E" w14:paraId="5B3F5497" w14:textId="77777777" w:rsidTr="006C0E8E">
        <w:trPr>
          <w:cantSplit/>
          <w:jc w:val="center"/>
        </w:trPr>
        <w:tc>
          <w:tcPr>
            <w:tcW w:w="784" w:type="dxa"/>
            <w:shd w:val="clear" w:color="auto" w:fill="auto"/>
          </w:tcPr>
          <w:p w14:paraId="2B1BBF7D" w14:textId="77777777" w:rsidR="00B11855" w:rsidRPr="006D613E" w:rsidRDefault="003D003E" w:rsidP="006B1888">
            <w:pPr>
              <w:pStyle w:val="TableEntry"/>
            </w:pPr>
            <w:r w:rsidRPr="006D613E">
              <w:t>11</w:t>
            </w:r>
          </w:p>
        </w:tc>
        <w:tc>
          <w:tcPr>
            <w:tcW w:w="764" w:type="dxa"/>
            <w:shd w:val="clear" w:color="auto" w:fill="auto"/>
          </w:tcPr>
          <w:p w14:paraId="628DD82E" w14:textId="77777777" w:rsidR="00B11855" w:rsidRPr="006D613E" w:rsidRDefault="003D003E" w:rsidP="006B1888">
            <w:pPr>
              <w:pStyle w:val="TableEntry"/>
            </w:pPr>
            <w:r w:rsidRPr="006D613E">
              <w:t>80</w:t>
            </w:r>
          </w:p>
        </w:tc>
        <w:tc>
          <w:tcPr>
            <w:tcW w:w="760" w:type="dxa"/>
            <w:shd w:val="clear" w:color="auto" w:fill="auto"/>
          </w:tcPr>
          <w:p w14:paraId="76AB3845" w14:textId="77777777" w:rsidR="00B11855" w:rsidRPr="006D613E" w:rsidRDefault="003D003E" w:rsidP="006B1888">
            <w:pPr>
              <w:pStyle w:val="TableEntry"/>
            </w:pPr>
            <w:r w:rsidRPr="006D613E">
              <w:t>PL</w:t>
            </w:r>
          </w:p>
        </w:tc>
        <w:tc>
          <w:tcPr>
            <w:tcW w:w="961" w:type="dxa"/>
            <w:shd w:val="clear" w:color="auto" w:fill="auto"/>
          </w:tcPr>
          <w:p w14:paraId="219AADEC" w14:textId="77777777" w:rsidR="00B11855" w:rsidRPr="006D613E" w:rsidRDefault="003D003E" w:rsidP="006B1888">
            <w:pPr>
              <w:pStyle w:val="TableEntry"/>
            </w:pPr>
            <w:r w:rsidRPr="006D613E">
              <w:t>X</w:t>
            </w:r>
          </w:p>
        </w:tc>
        <w:tc>
          <w:tcPr>
            <w:tcW w:w="919" w:type="dxa"/>
            <w:shd w:val="clear" w:color="auto" w:fill="auto"/>
          </w:tcPr>
          <w:p w14:paraId="460EFE24" w14:textId="77777777" w:rsidR="00B11855" w:rsidRPr="006D613E" w:rsidRDefault="003D003E" w:rsidP="006B1888">
            <w:pPr>
              <w:pStyle w:val="TableEntry"/>
            </w:pPr>
            <w:r w:rsidRPr="006D613E">
              <w:t>[0..0]</w:t>
            </w:r>
          </w:p>
        </w:tc>
        <w:tc>
          <w:tcPr>
            <w:tcW w:w="1258" w:type="dxa"/>
            <w:shd w:val="clear" w:color="auto" w:fill="auto"/>
          </w:tcPr>
          <w:p w14:paraId="483888E3" w14:textId="77777777" w:rsidR="00B11855" w:rsidRPr="006D613E" w:rsidRDefault="00B11855" w:rsidP="006B1888">
            <w:pPr>
              <w:pStyle w:val="TableEntry"/>
            </w:pPr>
          </w:p>
        </w:tc>
        <w:tc>
          <w:tcPr>
            <w:tcW w:w="2834" w:type="dxa"/>
            <w:shd w:val="clear" w:color="auto" w:fill="auto"/>
          </w:tcPr>
          <w:p w14:paraId="3BE85630" w14:textId="77777777" w:rsidR="00B11855" w:rsidRPr="006D613E" w:rsidRDefault="003D003E" w:rsidP="006B1888">
            <w:pPr>
              <w:pStyle w:val="TableEntry"/>
            </w:pPr>
            <w:r w:rsidRPr="006D613E">
              <w:t>Temporary Location</w:t>
            </w:r>
          </w:p>
        </w:tc>
      </w:tr>
      <w:tr w:rsidR="00C40FD5" w:rsidRPr="006D613E" w14:paraId="166CB771" w14:textId="77777777" w:rsidTr="006C0E8E">
        <w:trPr>
          <w:cantSplit/>
          <w:jc w:val="center"/>
        </w:trPr>
        <w:tc>
          <w:tcPr>
            <w:tcW w:w="784" w:type="dxa"/>
            <w:shd w:val="clear" w:color="auto" w:fill="auto"/>
          </w:tcPr>
          <w:p w14:paraId="279D06F0" w14:textId="77777777" w:rsidR="00B11855" w:rsidRPr="006D613E" w:rsidRDefault="003D003E" w:rsidP="006B1888">
            <w:pPr>
              <w:pStyle w:val="TableEntry"/>
            </w:pPr>
            <w:r w:rsidRPr="006D613E">
              <w:t>12</w:t>
            </w:r>
          </w:p>
        </w:tc>
        <w:tc>
          <w:tcPr>
            <w:tcW w:w="764" w:type="dxa"/>
            <w:shd w:val="clear" w:color="auto" w:fill="auto"/>
          </w:tcPr>
          <w:p w14:paraId="4E1FF61C" w14:textId="77777777" w:rsidR="00B11855" w:rsidRPr="006D613E" w:rsidRDefault="003D003E" w:rsidP="006B1888">
            <w:pPr>
              <w:pStyle w:val="TableEntry"/>
            </w:pPr>
            <w:r w:rsidRPr="006D613E">
              <w:t>2</w:t>
            </w:r>
          </w:p>
        </w:tc>
        <w:tc>
          <w:tcPr>
            <w:tcW w:w="760" w:type="dxa"/>
            <w:shd w:val="clear" w:color="auto" w:fill="auto"/>
          </w:tcPr>
          <w:p w14:paraId="3B31709B" w14:textId="77777777" w:rsidR="00B11855" w:rsidRPr="006D613E" w:rsidRDefault="003D003E" w:rsidP="006B1888">
            <w:pPr>
              <w:pStyle w:val="TableEntry"/>
            </w:pPr>
            <w:r w:rsidRPr="006D613E">
              <w:t>IS</w:t>
            </w:r>
          </w:p>
        </w:tc>
        <w:tc>
          <w:tcPr>
            <w:tcW w:w="961" w:type="dxa"/>
            <w:shd w:val="clear" w:color="auto" w:fill="auto"/>
          </w:tcPr>
          <w:p w14:paraId="72B9BB61" w14:textId="77777777" w:rsidR="00B11855" w:rsidRPr="006D613E" w:rsidRDefault="003D003E" w:rsidP="006B1888">
            <w:pPr>
              <w:pStyle w:val="TableEntry"/>
            </w:pPr>
            <w:r w:rsidRPr="006D613E">
              <w:t>X</w:t>
            </w:r>
          </w:p>
        </w:tc>
        <w:tc>
          <w:tcPr>
            <w:tcW w:w="919" w:type="dxa"/>
            <w:shd w:val="clear" w:color="auto" w:fill="auto"/>
          </w:tcPr>
          <w:p w14:paraId="5A56669B" w14:textId="77777777" w:rsidR="00B11855" w:rsidRPr="006D613E" w:rsidRDefault="003D003E" w:rsidP="006B1888">
            <w:pPr>
              <w:pStyle w:val="TableEntry"/>
            </w:pPr>
            <w:r w:rsidRPr="006D613E">
              <w:t>[0..0]</w:t>
            </w:r>
          </w:p>
        </w:tc>
        <w:tc>
          <w:tcPr>
            <w:tcW w:w="1258" w:type="dxa"/>
            <w:shd w:val="clear" w:color="auto" w:fill="auto"/>
          </w:tcPr>
          <w:p w14:paraId="3FAB3794" w14:textId="77777777" w:rsidR="00B11855" w:rsidRPr="006D613E" w:rsidRDefault="003D003E" w:rsidP="006B1888">
            <w:pPr>
              <w:pStyle w:val="TableEntry"/>
            </w:pPr>
            <w:r w:rsidRPr="006D613E">
              <w:t>0087</w:t>
            </w:r>
          </w:p>
        </w:tc>
        <w:tc>
          <w:tcPr>
            <w:tcW w:w="2834" w:type="dxa"/>
            <w:shd w:val="clear" w:color="auto" w:fill="auto"/>
          </w:tcPr>
          <w:p w14:paraId="267FF87E" w14:textId="77777777" w:rsidR="00B11855" w:rsidRPr="006D613E" w:rsidRDefault="003D003E" w:rsidP="006B1888">
            <w:pPr>
              <w:pStyle w:val="TableEntry"/>
            </w:pPr>
            <w:proofErr w:type="spellStart"/>
            <w:r w:rsidRPr="006D613E">
              <w:t>Preadmit</w:t>
            </w:r>
            <w:proofErr w:type="spellEnd"/>
            <w:r w:rsidRPr="006D613E">
              <w:t xml:space="preserve"> Test Indicator</w:t>
            </w:r>
          </w:p>
        </w:tc>
      </w:tr>
      <w:tr w:rsidR="00C40FD5" w:rsidRPr="006D613E" w14:paraId="03B8A1F7" w14:textId="77777777" w:rsidTr="006C0E8E">
        <w:trPr>
          <w:cantSplit/>
          <w:jc w:val="center"/>
        </w:trPr>
        <w:tc>
          <w:tcPr>
            <w:tcW w:w="784" w:type="dxa"/>
            <w:shd w:val="clear" w:color="auto" w:fill="auto"/>
          </w:tcPr>
          <w:p w14:paraId="63C63055" w14:textId="77777777" w:rsidR="00B11855" w:rsidRPr="006D613E" w:rsidRDefault="003D003E" w:rsidP="006B1888">
            <w:pPr>
              <w:pStyle w:val="TableEntry"/>
            </w:pPr>
            <w:r w:rsidRPr="006D613E">
              <w:t>13</w:t>
            </w:r>
          </w:p>
        </w:tc>
        <w:tc>
          <w:tcPr>
            <w:tcW w:w="764" w:type="dxa"/>
            <w:shd w:val="clear" w:color="auto" w:fill="auto"/>
          </w:tcPr>
          <w:p w14:paraId="45391541" w14:textId="77777777" w:rsidR="00B11855" w:rsidRPr="006D613E" w:rsidRDefault="003D003E" w:rsidP="006B1888">
            <w:pPr>
              <w:pStyle w:val="TableEntry"/>
            </w:pPr>
            <w:r w:rsidRPr="006D613E">
              <w:t>2</w:t>
            </w:r>
          </w:p>
        </w:tc>
        <w:tc>
          <w:tcPr>
            <w:tcW w:w="760" w:type="dxa"/>
            <w:shd w:val="clear" w:color="auto" w:fill="auto"/>
          </w:tcPr>
          <w:p w14:paraId="39F1396D" w14:textId="77777777" w:rsidR="00B11855" w:rsidRPr="006D613E" w:rsidRDefault="003D003E" w:rsidP="006B1888">
            <w:pPr>
              <w:pStyle w:val="TableEntry"/>
            </w:pPr>
            <w:r w:rsidRPr="006D613E">
              <w:t>IS</w:t>
            </w:r>
          </w:p>
        </w:tc>
        <w:tc>
          <w:tcPr>
            <w:tcW w:w="961" w:type="dxa"/>
            <w:shd w:val="clear" w:color="auto" w:fill="auto"/>
          </w:tcPr>
          <w:p w14:paraId="7634EA21" w14:textId="77777777" w:rsidR="00B11855" w:rsidRPr="006D613E" w:rsidRDefault="003D003E" w:rsidP="006B1888">
            <w:pPr>
              <w:pStyle w:val="TableEntry"/>
            </w:pPr>
            <w:r w:rsidRPr="006D613E">
              <w:t>X</w:t>
            </w:r>
          </w:p>
        </w:tc>
        <w:tc>
          <w:tcPr>
            <w:tcW w:w="919" w:type="dxa"/>
            <w:shd w:val="clear" w:color="auto" w:fill="auto"/>
          </w:tcPr>
          <w:p w14:paraId="6706E487" w14:textId="77777777" w:rsidR="00B11855" w:rsidRPr="006D613E" w:rsidRDefault="003D003E" w:rsidP="006B1888">
            <w:pPr>
              <w:pStyle w:val="TableEntry"/>
            </w:pPr>
            <w:r w:rsidRPr="006D613E">
              <w:t>[0..0]</w:t>
            </w:r>
          </w:p>
        </w:tc>
        <w:tc>
          <w:tcPr>
            <w:tcW w:w="1258" w:type="dxa"/>
            <w:shd w:val="clear" w:color="auto" w:fill="auto"/>
          </w:tcPr>
          <w:p w14:paraId="0E7A08A8" w14:textId="77777777" w:rsidR="00B11855" w:rsidRPr="006D613E" w:rsidRDefault="003D003E" w:rsidP="006B1888">
            <w:pPr>
              <w:pStyle w:val="TableEntry"/>
            </w:pPr>
            <w:r w:rsidRPr="006D613E">
              <w:t>0092</w:t>
            </w:r>
          </w:p>
        </w:tc>
        <w:tc>
          <w:tcPr>
            <w:tcW w:w="2834" w:type="dxa"/>
            <w:shd w:val="clear" w:color="auto" w:fill="auto"/>
          </w:tcPr>
          <w:p w14:paraId="7AAAC0F0" w14:textId="77777777" w:rsidR="00B11855" w:rsidRPr="006D613E" w:rsidRDefault="003D003E" w:rsidP="006B1888">
            <w:pPr>
              <w:pStyle w:val="TableEntry"/>
            </w:pPr>
            <w:r w:rsidRPr="006D613E">
              <w:t>Re-admission Indicator</w:t>
            </w:r>
          </w:p>
        </w:tc>
      </w:tr>
      <w:tr w:rsidR="00C40FD5" w:rsidRPr="006D613E" w14:paraId="10FD6D10" w14:textId="77777777" w:rsidTr="006C0E8E">
        <w:trPr>
          <w:cantSplit/>
          <w:jc w:val="center"/>
        </w:trPr>
        <w:tc>
          <w:tcPr>
            <w:tcW w:w="784" w:type="dxa"/>
            <w:shd w:val="clear" w:color="auto" w:fill="auto"/>
          </w:tcPr>
          <w:p w14:paraId="5D2A2E10" w14:textId="77777777" w:rsidR="00B11855" w:rsidRPr="006D613E" w:rsidRDefault="003D003E" w:rsidP="006B1888">
            <w:pPr>
              <w:pStyle w:val="TableEntry"/>
            </w:pPr>
            <w:r w:rsidRPr="006D613E">
              <w:t>14</w:t>
            </w:r>
          </w:p>
        </w:tc>
        <w:tc>
          <w:tcPr>
            <w:tcW w:w="764" w:type="dxa"/>
            <w:shd w:val="clear" w:color="auto" w:fill="auto"/>
          </w:tcPr>
          <w:p w14:paraId="3635F188" w14:textId="77777777" w:rsidR="00B11855" w:rsidRPr="006D613E" w:rsidRDefault="003D003E" w:rsidP="006B1888">
            <w:pPr>
              <w:pStyle w:val="TableEntry"/>
            </w:pPr>
            <w:r w:rsidRPr="006D613E">
              <w:t>6</w:t>
            </w:r>
          </w:p>
        </w:tc>
        <w:tc>
          <w:tcPr>
            <w:tcW w:w="760" w:type="dxa"/>
            <w:shd w:val="clear" w:color="auto" w:fill="auto"/>
          </w:tcPr>
          <w:p w14:paraId="4E7FC074" w14:textId="77777777" w:rsidR="00B11855" w:rsidRPr="006D613E" w:rsidRDefault="003D003E" w:rsidP="006B1888">
            <w:pPr>
              <w:pStyle w:val="TableEntry"/>
            </w:pPr>
            <w:r w:rsidRPr="006D613E">
              <w:t>IS</w:t>
            </w:r>
          </w:p>
        </w:tc>
        <w:tc>
          <w:tcPr>
            <w:tcW w:w="961" w:type="dxa"/>
            <w:shd w:val="clear" w:color="auto" w:fill="auto"/>
          </w:tcPr>
          <w:p w14:paraId="1606F803" w14:textId="77777777" w:rsidR="00B11855" w:rsidRPr="006D613E" w:rsidRDefault="003D003E" w:rsidP="006B1888">
            <w:pPr>
              <w:pStyle w:val="TableEntry"/>
            </w:pPr>
            <w:r w:rsidRPr="006D613E">
              <w:t>X</w:t>
            </w:r>
          </w:p>
        </w:tc>
        <w:tc>
          <w:tcPr>
            <w:tcW w:w="919" w:type="dxa"/>
            <w:shd w:val="clear" w:color="auto" w:fill="auto"/>
          </w:tcPr>
          <w:p w14:paraId="246544B6" w14:textId="77777777" w:rsidR="00B11855" w:rsidRPr="006D613E" w:rsidRDefault="003D003E" w:rsidP="006B1888">
            <w:pPr>
              <w:pStyle w:val="TableEntry"/>
            </w:pPr>
            <w:r w:rsidRPr="006D613E">
              <w:t>[0..0]</w:t>
            </w:r>
          </w:p>
        </w:tc>
        <w:tc>
          <w:tcPr>
            <w:tcW w:w="1258" w:type="dxa"/>
            <w:shd w:val="clear" w:color="auto" w:fill="auto"/>
          </w:tcPr>
          <w:p w14:paraId="5C09C7BE" w14:textId="77777777" w:rsidR="00B11855" w:rsidRPr="006D613E" w:rsidRDefault="00660950" w:rsidP="006B1888">
            <w:pPr>
              <w:pStyle w:val="TableEntry"/>
            </w:pPr>
            <w:r w:rsidRPr="006D613E">
              <w:t>0007</w:t>
            </w:r>
          </w:p>
        </w:tc>
        <w:tc>
          <w:tcPr>
            <w:tcW w:w="2834" w:type="dxa"/>
            <w:shd w:val="clear" w:color="auto" w:fill="auto"/>
          </w:tcPr>
          <w:p w14:paraId="7E40A4C1" w14:textId="77777777" w:rsidR="00B11855" w:rsidRPr="006D613E" w:rsidRDefault="003D003E" w:rsidP="006B1888">
            <w:pPr>
              <w:pStyle w:val="TableEntry"/>
            </w:pPr>
            <w:r w:rsidRPr="006D613E">
              <w:t>Admit Source</w:t>
            </w:r>
          </w:p>
        </w:tc>
      </w:tr>
      <w:tr w:rsidR="00C40FD5" w:rsidRPr="006D613E" w14:paraId="14634EB1" w14:textId="77777777" w:rsidTr="006C0E8E">
        <w:trPr>
          <w:cantSplit/>
          <w:jc w:val="center"/>
        </w:trPr>
        <w:tc>
          <w:tcPr>
            <w:tcW w:w="784" w:type="dxa"/>
            <w:shd w:val="clear" w:color="auto" w:fill="auto"/>
          </w:tcPr>
          <w:p w14:paraId="654DB67B" w14:textId="77777777" w:rsidR="00B11855" w:rsidRPr="006D613E" w:rsidRDefault="003D003E" w:rsidP="006B1888">
            <w:pPr>
              <w:pStyle w:val="TableEntry"/>
            </w:pPr>
            <w:r w:rsidRPr="006D613E">
              <w:t>15</w:t>
            </w:r>
          </w:p>
        </w:tc>
        <w:tc>
          <w:tcPr>
            <w:tcW w:w="764" w:type="dxa"/>
            <w:shd w:val="clear" w:color="auto" w:fill="auto"/>
          </w:tcPr>
          <w:p w14:paraId="715E8B4F" w14:textId="77777777" w:rsidR="00B11855" w:rsidRPr="006D613E" w:rsidRDefault="003D003E" w:rsidP="006B1888">
            <w:pPr>
              <w:pStyle w:val="TableEntry"/>
            </w:pPr>
            <w:r w:rsidRPr="006D613E">
              <w:t>2</w:t>
            </w:r>
          </w:p>
        </w:tc>
        <w:tc>
          <w:tcPr>
            <w:tcW w:w="760" w:type="dxa"/>
            <w:shd w:val="clear" w:color="auto" w:fill="auto"/>
          </w:tcPr>
          <w:p w14:paraId="531354DA" w14:textId="77777777" w:rsidR="00B11855" w:rsidRPr="006D613E" w:rsidRDefault="003D003E" w:rsidP="006B1888">
            <w:pPr>
              <w:pStyle w:val="TableEntry"/>
            </w:pPr>
            <w:r w:rsidRPr="006D613E">
              <w:t>IS</w:t>
            </w:r>
          </w:p>
        </w:tc>
        <w:tc>
          <w:tcPr>
            <w:tcW w:w="961" w:type="dxa"/>
            <w:shd w:val="clear" w:color="auto" w:fill="auto"/>
          </w:tcPr>
          <w:p w14:paraId="27AB127A" w14:textId="77777777" w:rsidR="00B11855" w:rsidRPr="006D613E" w:rsidRDefault="003D003E" w:rsidP="006B1888">
            <w:pPr>
              <w:pStyle w:val="TableEntry"/>
            </w:pPr>
            <w:r w:rsidRPr="006D613E">
              <w:t>X</w:t>
            </w:r>
          </w:p>
        </w:tc>
        <w:tc>
          <w:tcPr>
            <w:tcW w:w="919" w:type="dxa"/>
            <w:shd w:val="clear" w:color="auto" w:fill="auto"/>
          </w:tcPr>
          <w:p w14:paraId="68F09FA5" w14:textId="77777777" w:rsidR="00B11855" w:rsidRPr="006D613E" w:rsidRDefault="003D003E" w:rsidP="006B1888">
            <w:pPr>
              <w:pStyle w:val="TableEntry"/>
            </w:pPr>
            <w:r w:rsidRPr="006D613E">
              <w:t>[0..0]</w:t>
            </w:r>
          </w:p>
        </w:tc>
        <w:tc>
          <w:tcPr>
            <w:tcW w:w="1258" w:type="dxa"/>
            <w:shd w:val="clear" w:color="auto" w:fill="auto"/>
          </w:tcPr>
          <w:p w14:paraId="72296829" w14:textId="77777777" w:rsidR="00B11855" w:rsidRPr="006D613E" w:rsidRDefault="00872BF9" w:rsidP="006B1888">
            <w:pPr>
              <w:pStyle w:val="TableEntry"/>
            </w:pPr>
            <w:r w:rsidRPr="006D613E">
              <w:t>0009</w:t>
            </w:r>
          </w:p>
        </w:tc>
        <w:tc>
          <w:tcPr>
            <w:tcW w:w="2834" w:type="dxa"/>
            <w:shd w:val="clear" w:color="auto" w:fill="auto"/>
          </w:tcPr>
          <w:p w14:paraId="398DEA53" w14:textId="77777777" w:rsidR="00B11855" w:rsidRPr="006D613E" w:rsidRDefault="003D003E" w:rsidP="006B1888">
            <w:pPr>
              <w:pStyle w:val="TableEntry"/>
            </w:pPr>
            <w:r w:rsidRPr="006D613E">
              <w:t>Ambulatory Status</w:t>
            </w:r>
          </w:p>
        </w:tc>
      </w:tr>
      <w:tr w:rsidR="00C40FD5" w:rsidRPr="006D613E" w14:paraId="7F89E389" w14:textId="77777777" w:rsidTr="006C0E8E">
        <w:trPr>
          <w:cantSplit/>
          <w:jc w:val="center"/>
        </w:trPr>
        <w:tc>
          <w:tcPr>
            <w:tcW w:w="784" w:type="dxa"/>
            <w:shd w:val="clear" w:color="auto" w:fill="auto"/>
          </w:tcPr>
          <w:p w14:paraId="40CE9C4A" w14:textId="77777777" w:rsidR="00B11855" w:rsidRPr="006D613E" w:rsidRDefault="003D003E" w:rsidP="006B1888">
            <w:pPr>
              <w:pStyle w:val="TableEntry"/>
            </w:pPr>
            <w:r w:rsidRPr="006D613E">
              <w:t>16</w:t>
            </w:r>
          </w:p>
        </w:tc>
        <w:tc>
          <w:tcPr>
            <w:tcW w:w="764" w:type="dxa"/>
            <w:shd w:val="clear" w:color="auto" w:fill="auto"/>
          </w:tcPr>
          <w:p w14:paraId="514EA15E" w14:textId="77777777" w:rsidR="00B11855" w:rsidRPr="006D613E" w:rsidRDefault="003D003E" w:rsidP="006B1888">
            <w:pPr>
              <w:pStyle w:val="TableEntry"/>
            </w:pPr>
            <w:r w:rsidRPr="006D613E">
              <w:t>2</w:t>
            </w:r>
          </w:p>
        </w:tc>
        <w:tc>
          <w:tcPr>
            <w:tcW w:w="760" w:type="dxa"/>
            <w:shd w:val="clear" w:color="auto" w:fill="auto"/>
          </w:tcPr>
          <w:p w14:paraId="50916EDC" w14:textId="77777777" w:rsidR="00B11855" w:rsidRPr="006D613E" w:rsidRDefault="003D003E" w:rsidP="006B1888">
            <w:pPr>
              <w:pStyle w:val="TableEntry"/>
            </w:pPr>
            <w:r w:rsidRPr="006D613E">
              <w:t>IS</w:t>
            </w:r>
          </w:p>
        </w:tc>
        <w:tc>
          <w:tcPr>
            <w:tcW w:w="961" w:type="dxa"/>
            <w:shd w:val="clear" w:color="auto" w:fill="auto"/>
          </w:tcPr>
          <w:p w14:paraId="7656D459" w14:textId="77777777" w:rsidR="00B11855" w:rsidRPr="006D613E" w:rsidRDefault="003D003E" w:rsidP="006B1888">
            <w:pPr>
              <w:pStyle w:val="TableEntry"/>
            </w:pPr>
            <w:r w:rsidRPr="006D613E">
              <w:t>X</w:t>
            </w:r>
          </w:p>
        </w:tc>
        <w:tc>
          <w:tcPr>
            <w:tcW w:w="919" w:type="dxa"/>
            <w:shd w:val="clear" w:color="auto" w:fill="auto"/>
          </w:tcPr>
          <w:p w14:paraId="7C1D3FC8" w14:textId="77777777" w:rsidR="00B11855" w:rsidRPr="006D613E" w:rsidRDefault="003D003E" w:rsidP="006B1888">
            <w:pPr>
              <w:pStyle w:val="TableEntry"/>
            </w:pPr>
            <w:r w:rsidRPr="006D613E">
              <w:t>[0..0]</w:t>
            </w:r>
          </w:p>
        </w:tc>
        <w:tc>
          <w:tcPr>
            <w:tcW w:w="1258" w:type="dxa"/>
            <w:shd w:val="clear" w:color="auto" w:fill="auto"/>
          </w:tcPr>
          <w:p w14:paraId="0924D9C4" w14:textId="77777777" w:rsidR="00B11855" w:rsidRPr="006D613E" w:rsidRDefault="003D003E" w:rsidP="006B1888">
            <w:pPr>
              <w:pStyle w:val="TableEntry"/>
            </w:pPr>
            <w:r w:rsidRPr="006D613E">
              <w:t>0099</w:t>
            </w:r>
          </w:p>
        </w:tc>
        <w:tc>
          <w:tcPr>
            <w:tcW w:w="2834" w:type="dxa"/>
            <w:shd w:val="clear" w:color="auto" w:fill="auto"/>
          </w:tcPr>
          <w:p w14:paraId="65C2DC4A" w14:textId="77777777" w:rsidR="00B11855" w:rsidRPr="006D613E" w:rsidRDefault="003D003E" w:rsidP="006B1888">
            <w:pPr>
              <w:pStyle w:val="TableEntry"/>
            </w:pPr>
            <w:r w:rsidRPr="006D613E">
              <w:t>VIP Indicator</w:t>
            </w:r>
          </w:p>
        </w:tc>
      </w:tr>
      <w:tr w:rsidR="00C40FD5" w:rsidRPr="006D613E" w14:paraId="3D68FC67" w14:textId="77777777" w:rsidTr="006C0E8E">
        <w:trPr>
          <w:cantSplit/>
          <w:jc w:val="center"/>
        </w:trPr>
        <w:tc>
          <w:tcPr>
            <w:tcW w:w="784" w:type="dxa"/>
            <w:shd w:val="clear" w:color="auto" w:fill="auto"/>
          </w:tcPr>
          <w:p w14:paraId="67EB0B1C" w14:textId="77777777" w:rsidR="00B11855" w:rsidRPr="006D613E" w:rsidRDefault="003D003E" w:rsidP="006B1888">
            <w:pPr>
              <w:pStyle w:val="TableEntry"/>
            </w:pPr>
            <w:r w:rsidRPr="006D613E">
              <w:t>17</w:t>
            </w:r>
          </w:p>
        </w:tc>
        <w:tc>
          <w:tcPr>
            <w:tcW w:w="764" w:type="dxa"/>
            <w:shd w:val="clear" w:color="auto" w:fill="auto"/>
          </w:tcPr>
          <w:p w14:paraId="3F161341" w14:textId="77777777" w:rsidR="00B11855" w:rsidRPr="006D613E" w:rsidRDefault="003D003E" w:rsidP="006B1888">
            <w:pPr>
              <w:pStyle w:val="TableEntry"/>
            </w:pPr>
            <w:r w:rsidRPr="006D613E">
              <w:t>250</w:t>
            </w:r>
          </w:p>
        </w:tc>
        <w:tc>
          <w:tcPr>
            <w:tcW w:w="760" w:type="dxa"/>
            <w:shd w:val="clear" w:color="auto" w:fill="auto"/>
          </w:tcPr>
          <w:p w14:paraId="4CED7589" w14:textId="77777777" w:rsidR="00B11855" w:rsidRPr="006D613E" w:rsidRDefault="003D003E" w:rsidP="006B1888">
            <w:pPr>
              <w:pStyle w:val="TableEntry"/>
            </w:pPr>
            <w:r w:rsidRPr="006D613E">
              <w:t>XCN</w:t>
            </w:r>
          </w:p>
        </w:tc>
        <w:tc>
          <w:tcPr>
            <w:tcW w:w="961" w:type="dxa"/>
            <w:shd w:val="clear" w:color="auto" w:fill="auto"/>
          </w:tcPr>
          <w:p w14:paraId="4CC2E934" w14:textId="77777777" w:rsidR="00B11855" w:rsidRPr="006D613E" w:rsidRDefault="003D003E" w:rsidP="006B1888">
            <w:pPr>
              <w:pStyle w:val="TableEntry"/>
            </w:pPr>
            <w:r w:rsidRPr="006D613E">
              <w:t>X</w:t>
            </w:r>
          </w:p>
        </w:tc>
        <w:tc>
          <w:tcPr>
            <w:tcW w:w="919" w:type="dxa"/>
            <w:shd w:val="clear" w:color="auto" w:fill="auto"/>
          </w:tcPr>
          <w:p w14:paraId="6C7940F6" w14:textId="77777777" w:rsidR="00B11855" w:rsidRPr="006D613E" w:rsidRDefault="003D003E" w:rsidP="006B1888">
            <w:pPr>
              <w:pStyle w:val="TableEntry"/>
            </w:pPr>
            <w:r w:rsidRPr="006D613E">
              <w:t>[0..0]</w:t>
            </w:r>
          </w:p>
        </w:tc>
        <w:tc>
          <w:tcPr>
            <w:tcW w:w="1258" w:type="dxa"/>
            <w:shd w:val="clear" w:color="auto" w:fill="auto"/>
          </w:tcPr>
          <w:p w14:paraId="02BE0BBE" w14:textId="77777777" w:rsidR="00B11855" w:rsidRPr="006D613E" w:rsidRDefault="003D003E" w:rsidP="006B1888">
            <w:pPr>
              <w:pStyle w:val="TableEntry"/>
            </w:pPr>
            <w:r w:rsidRPr="006D613E">
              <w:t>0010</w:t>
            </w:r>
          </w:p>
        </w:tc>
        <w:tc>
          <w:tcPr>
            <w:tcW w:w="2834" w:type="dxa"/>
            <w:shd w:val="clear" w:color="auto" w:fill="auto"/>
          </w:tcPr>
          <w:p w14:paraId="4FD51A91" w14:textId="77777777" w:rsidR="00B11855" w:rsidRPr="006D613E" w:rsidRDefault="003D003E" w:rsidP="006B1888">
            <w:pPr>
              <w:pStyle w:val="TableEntry"/>
            </w:pPr>
            <w:r w:rsidRPr="006D613E">
              <w:t>Admitting Doctor</w:t>
            </w:r>
          </w:p>
        </w:tc>
      </w:tr>
      <w:tr w:rsidR="00C40FD5" w:rsidRPr="006D613E" w14:paraId="4BF9FACB" w14:textId="77777777" w:rsidTr="006C0E8E">
        <w:trPr>
          <w:cantSplit/>
          <w:jc w:val="center"/>
        </w:trPr>
        <w:tc>
          <w:tcPr>
            <w:tcW w:w="784" w:type="dxa"/>
            <w:shd w:val="clear" w:color="auto" w:fill="auto"/>
          </w:tcPr>
          <w:p w14:paraId="7FA7D015" w14:textId="77777777" w:rsidR="00B11855" w:rsidRPr="006D613E" w:rsidRDefault="003D003E" w:rsidP="006B1888">
            <w:pPr>
              <w:pStyle w:val="TableEntry"/>
            </w:pPr>
            <w:r w:rsidRPr="006D613E">
              <w:t>18</w:t>
            </w:r>
          </w:p>
        </w:tc>
        <w:tc>
          <w:tcPr>
            <w:tcW w:w="764" w:type="dxa"/>
            <w:shd w:val="clear" w:color="auto" w:fill="auto"/>
          </w:tcPr>
          <w:p w14:paraId="63E6BF92" w14:textId="77777777" w:rsidR="00B11855" w:rsidRPr="006D613E" w:rsidRDefault="003D003E" w:rsidP="006B1888">
            <w:pPr>
              <w:pStyle w:val="TableEntry"/>
            </w:pPr>
            <w:r w:rsidRPr="006D613E">
              <w:t>2</w:t>
            </w:r>
          </w:p>
        </w:tc>
        <w:tc>
          <w:tcPr>
            <w:tcW w:w="760" w:type="dxa"/>
            <w:shd w:val="clear" w:color="auto" w:fill="auto"/>
          </w:tcPr>
          <w:p w14:paraId="26502D51" w14:textId="77777777" w:rsidR="00B11855" w:rsidRPr="006D613E" w:rsidRDefault="003D003E" w:rsidP="006B1888">
            <w:pPr>
              <w:pStyle w:val="TableEntry"/>
            </w:pPr>
            <w:r w:rsidRPr="006D613E">
              <w:t>IS</w:t>
            </w:r>
          </w:p>
        </w:tc>
        <w:tc>
          <w:tcPr>
            <w:tcW w:w="961" w:type="dxa"/>
            <w:shd w:val="clear" w:color="auto" w:fill="auto"/>
          </w:tcPr>
          <w:p w14:paraId="6CE737C4" w14:textId="77777777" w:rsidR="00B11855" w:rsidRPr="006D613E" w:rsidRDefault="003D003E" w:rsidP="006B1888">
            <w:pPr>
              <w:pStyle w:val="TableEntry"/>
            </w:pPr>
            <w:r w:rsidRPr="006D613E">
              <w:t>X</w:t>
            </w:r>
          </w:p>
        </w:tc>
        <w:tc>
          <w:tcPr>
            <w:tcW w:w="919" w:type="dxa"/>
            <w:shd w:val="clear" w:color="auto" w:fill="auto"/>
          </w:tcPr>
          <w:p w14:paraId="7D535502" w14:textId="77777777" w:rsidR="00B11855" w:rsidRPr="006D613E" w:rsidRDefault="003D003E" w:rsidP="006B1888">
            <w:pPr>
              <w:pStyle w:val="TableEntry"/>
            </w:pPr>
            <w:r w:rsidRPr="006D613E">
              <w:t>[0..0]</w:t>
            </w:r>
          </w:p>
        </w:tc>
        <w:tc>
          <w:tcPr>
            <w:tcW w:w="1258" w:type="dxa"/>
            <w:shd w:val="clear" w:color="auto" w:fill="auto"/>
          </w:tcPr>
          <w:p w14:paraId="00F122D8" w14:textId="77777777" w:rsidR="00B11855" w:rsidRPr="006D613E" w:rsidRDefault="003D003E" w:rsidP="006B1888">
            <w:pPr>
              <w:pStyle w:val="TableEntry"/>
            </w:pPr>
            <w:r w:rsidRPr="006D613E">
              <w:t>0018</w:t>
            </w:r>
          </w:p>
        </w:tc>
        <w:tc>
          <w:tcPr>
            <w:tcW w:w="2834" w:type="dxa"/>
            <w:shd w:val="clear" w:color="auto" w:fill="auto"/>
          </w:tcPr>
          <w:p w14:paraId="3DD26859" w14:textId="77777777" w:rsidR="00B11855" w:rsidRPr="006D613E" w:rsidRDefault="003D003E" w:rsidP="006B1888">
            <w:pPr>
              <w:pStyle w:val="TableEntry"/>
            </w:pPr>
            <w:r w:rsidRPr="006D613E">
              <w:t>Patient Type</w:t>
            </w:r>
          </w:p>
        </w:tc>
      </w:tr>
      <w:tr w:rsidR="00C40FD5" w:rsidRPr="006D613E" w14:paraId="6C059C20" w14:textId="77777777" w:rsidTr="006C0E8E">
        <w:trPr>
          <w:cantSplit/>
          <w:jc w:val="center"/>
        </w:trPr>
        <w:tc>
          <w:tcPr>
            <w:tcW w:w="784" w:type="dxa"/>
            <w:shd w:val="clear" w:color="auto" w:fill="auto"/>
          </w:tcPr>
          <w:p w14:paraId="50172898" w14:textId="77777777" w:rsidR="00B11855" w:rsidRPr="006D613E" w:rsidRDefault="003D003E" w:rsidP="006B1888">
            <w:pPr>
              <w:pStyle w:val="TableEntry"/>
            </w:pPr>
            <w:r w:rsidRPr="006D613E">
              <w:lastRenderedPageBreak/>
              <w:t>19</w:t>
            </w:r>
          </w:p>
        </w:tc>
        <w:tc>
          <w:tcPr>
            <w:tcW w:w="764" w:type="dxa"/>
            <w:shd w:val="clear" w:color="auto" w:fill="auto"/>
          </w:tcPr>
          <w:p w14:paraId="237D29CF" w14:textId="77777777" w:rsidR="00B11855" w:rsidRPr="006D613E" w:rsidRDefault="003D003E" w:rsidP="006B1888">
            <w:pPr>
              <w:pStyle w:val="TableEntry"/>
            </w:pPr>
            <w:r w:rsidRPr="006D613E">
              <w:t>250</w:t>
            </w:r>
          </w:p>
        </w:tc>
        <w:tc>
          <w:tcPr>
            <w:tcW w:w="760" w:type="dxa"/>
            <w:shd w:val="clear" w:color="auto" w:fill="auto"/>
          </w:tcPr>
          <w:p w14:paraId="13B9B4D5" w14:textId="77777777" w:rsidR="00B11855" w:rsidRPr="006D613E" w:rsidRDefault="003D003E" w:rsidP="006B1888">
            <w:pPr>
              <w:pStyle w:val="TableEntry"/>
            </w:pPr>
            <w:r w:rsidRPr="006D613E">
              <w:t>CX</w:t>
            </w:r>
          </w:p>
        </w:tc>
        <w:tc>
          <w:tcPr>
            <w:tcW w:w="961" w:type="dxa"/>
            <w:shd w:val="clear" w:color="auto" w:fill="auto"/>
          </w:tcPr>
          <w:p w14:paraId="565AFF8F" w14:textId="77777777" w:rsidR="00B11855" w:rsidRPr="006D613E" w:rsidRDefault="003D003E" w:rsidP="006B1888">
            <w:pPr>
              <w:pStyle w:val="TableEntry"/>
            </w:pPr>
            <w:r w:rsidRPr="006D613E">
              <w:t>RE</w:t>
            </w:r>
          </w:p>
        </w:tc>
        <w:tc>
          <w:tcPr>
            <w:tcW w:w="919" w:type="dxa"/>
            <w:shd w:val="clear" w:color="auto" w:fill="auto"/>
          </w:tcPr>
          <w:p w14:paraId="7C0AE2EB" w14:textId="77777777" w:rsidR="00B11855" w:rsidRPr="006D613E" w:rsidRDefault="003D003E" w:rsidP="006B1888">
            <w:pPr>
              <w:pStyle w:val="TableEntry"/>
            </w:pPr>
            <w:r w:rsidRPr="006D613E">
              <w:t>[0..1]</w:t>
            </w:r>
          </w:p>
        </w:tc>
        <w:tc>
          <w:tcPr>
            <w:tcW w:w="1258" w:type="dxa"/>
            <w:shd w:val="clear" w:color="auto" w:fill="auto"/>
          </w:tcPr>
          <w:p w14:paraId="48B046A2" w14:textId="77777777" w:rsidR="00B11855" w:rsidRPr="006D613E" w:rsidRDefault="00B11855" w:rsidP="006B1888">
            <w:pPr>
              <w:pStyle w:val="TableEntry"/>
            </w:pPr>
          </w:p>
        </w:tc>
        <w:tc>
          <w:tcPr>
            <w:tcW w:w="2834" w:type="dxa"/>
            <w:shd w:val="clear" w:color="auto" w:fill="auto"/>
          </w:tcPr>
          <w:p w14:paraId="2D929908" w14:textId="77777777" w:rsidR="00B11855" w:rsidRPr="006D613E" w:rsidRDefault="003D003E" w:rsidP="006B1888">
            <w:pPr>
              <w:pStyle w:val="TableEntry"/>
            </w:pPr>
            <w:r w:rsidRPr="006D613E">
              <w:t>Visit Number</w:t>
            </w:r>
          </w:p>
        </w:tc>
      </w:tr>
      <w:tr w:rsidR="00C40FD5" w:rsidRPr="006D613E" w14:paraId="52531303" w14:textId="77777777" w:rsidTr="006C0E8E">
        <w:trPr>
          <w:cantSplit/>
          <w:jc w:val="center"/>
        </w:trPr>
        <w:tc>
          <w:tcPr>
            <w:tcW w:w="784" w:type="dxa"/>
            <w:shd w:val="clear" w:color="auto" w:fill="auto"/>
          </w:tcPr>
          <w:p w14:paraId="2E4357C2" w14:textId="77777777" w:rsidR="00B11855" w:rsidRPr="006D613E" w:rsidRDefault="003D003E" w:rsidP="006B1888">
            <w:pPr>
              <w:pStyle w:val="TableEntry"/>
            </w:pPr>
            <w:r w:rsidRPr="006D613E">
              <w:t>20</w:t>
            </w:r>
          </w:p>
        </w:tc>
        <w:tc>
          <w:tcPr>
            <w:tcW w:w="764" w:type="dxa"/>
            <w:shd w:val="clear" w:color="auto" w:fill="auto"/>
          </w:tcPr>
          <w:p w14:paraId="688A891D" w14:textId="77777777" w:rsidR="00B11855" w:rsidRPr="006D613E" w:rsidRDefault="003D003E" w:rsidP="006B1888">
            <w:pPr>
              <w:pStyle w:val="TableEntry"/>
            </w:pPr>
            <w:r w:rsidRPr="006D613E">
              <w:t>50</w:t>
            </w:r>
          </w:p>
        </w:tc>
        <w:tc>
          <w:tcPr>
            <w:tcW w:w="760" w:type="dxa"/>
            <w:shd w:val="clear" w:color="auto" w:fill="auto"/>
          </w:tcPr>
          <w:p w14:paraId="25BAFCFF" w14:textId="77777777" w:rsidR="00B11855" w:rsidRPr="006D613E" w:rsidRDefault="003D003E" w:rsidP="006B1888">
            <w:pPr>
              <w:pStyle w:val="TableEntry"/>
            </w:pPr>
            <w:r w:rsidRPr="006D613E">
              <w:t>FC</w:t>
            </w:r>
          </w:p>
        </w:tc>
        <w:tc>
          <w:tcPr>
            <w:tcW w:w="961" w:type="dxa"/>
            <w:shd w:val="clear" w:color="auto" w:fill="auto"/>
          </w:tcPr>
          <w:p w14:paraId="118885DA" w14:textId="77777777" w:rsidR="00B11855" w:rsidRPr="006D613E" w:rsidRDefault="003D003E" w:rsidP="006B1888">
            <w:pPr>
              <w:pStyle w:val="TableEntry"/>
            </w:pPr>
            <w:r w:rsidRPr="006D613E">
              <w:t>X</w:t>
            </w:r>
          </w:p>
        </w:tc>
        <w:tc>
          <w:tcPr>
            <w:tcW w:w="919" w:type="dxa"/>
            <w:shd w:val="clear" w:color="auto" w:fill="auto"/>
          </w:tcPr>
          <w:p w14:paraId="3D83AD0D" w14:textId="77777777" w:rsidR="00B11855" w:rsidRPr="006D613E" w:rsidRDefault="003D003E" w:rsidP="006B1888">
            <w:pPr>
              <w:pStyle w:val="TableEntry"/>
            </w:pPr>
            <w:r w:rsidRPr="006D613E">
              <w:t>[0..0]</w:t>
            </w:r>
          </w:p>
        </w:tc>
        <w:tc>
          <w:tcPr>
            <w:tcW w:w="1258" w:type="dxa"/>
            <w:shd w:val="clear" w:color="auto" w:fill="auto"/>
          </w:tcPr>
          <w:p w14:paraId="7F928FAE" w14:textId="77777777" w:rsidR="00B11855" w:rsidRPr="006D613E" w:rsidRDefault="003D003E" w:rsidP="006B1888">
            <w:pPr>
              <w:pStyle w:val="TableEntry"/>
            </w:pPr>
            <w:r w:rsidRPr="006D613E">
              <w:t>0064</w:t>
            </w:r>
          </w:p>
        </w:tc>
        <w:tc>
          <w:tcPr>
            <w:tcW w:w="2834" w:type="dxa"/>
            <w:shd w:val="clear" w:color="auto" w:fill="auto"/>
          </w:tcPr>
          <w:p w14:paraId="349EFCC0" w14:textId="77777777" w:rsidR="00B11855" w:rsidRPr="006D613E" w:rsidRDefault="003D003E" w:rsidP="006B1888">
            <w:pPr>
              <w:pStyle w:val="TableEntry"/>
            </w:pPr>
            <w:r w:rsidRPr="006D613E">
              <w:t>Financial Class</w:t>
            </w:r>
          </w:p>
        </w:tc>
      </w:tr>
      <w:tr w:rsidR="00C40FD5" w:rsidRPr="006D613E" w14:paraId="1A9928B4" w14:textId="77777777" w:rsidTr="006C0E8E">
        <w:trPr>
          <w:cantSplit/>
          <w:jc w:val="center"/>
        </w:trPr>
        <w:tc>
          <w:tcPr>
            <w:tcW w:w="784" w:type="dxa"/>
            <w:shd w:val="clear" w:color="auto" w:fill="auto"/>
          </w:tcPr>
          <w:p w14:paraId="580D3BF2" w14:textId="77777777" w:rsidR="00B11855" w:rsidRPr="006D613E" w:rsidRDefault="003D003E" w:rsidP="006B1888">
            <w:pPr>
              <w:pStyle w:val="TableEntry"/>
            </w:pPr>
            <w:r w:rsidRPr="006D613E">
              <w:t>21</w:t>
            </w:r>
          </w:p>
        </w:tc>
        <w:tc>
          <w:tcPr>
            <w:tcW w:w="764" w:type="dxa"/>
            <w:shd w:val="clear" w:color="auto" w:fill="auto"/>
          </w:tcPr>
          <w:p w14:paraId="0EC1954C" w14:textId="77777777" w:rsidR="00B11855" w:rsidRPr="006D613E" w:rsidRDefault="003D003E" w:rsidP="006B1888">
            <w:pPr>
              <w:pStyle w:val="TableEntry"/>
            </w:pPr>
            <w:r w:rsidRPr="006D613E">
              <w:t>2</w:t>
            </w:r>
          </w:p>
        </w:tc>
        <w:tc>
          <w:tcPr>
            <w:tcW w:w="760" w:type="dxa"/>
            <w:shd w:val="clear" w:color="auto" w:fill="auto"/>
          </w:tcPr>
          <w:p w14:paraId="33894B0B" w14:textId="77777777" w:rsidR="00B11855" w:rsidRPr="006D613E" w:rsidRDefault="003D003E" w:rsidP="006B1888">
            <w:pPr>
              <w:pStyle w:val="TableEntry"/>
            </w:pPr>
            <w:r w:rsidRPr="006D613E">
              <w:t>IS</w:t>
            </w:r>
          </w:p>
        </w:tc>
        <w:tc>
          <w:tcPr>
            <w:tcW w:w="961" w:type="dxa"/>
            <w:shd w:val="clear" w:color="auto" w:fill="auto"/>
          </w:tcPr>
          <w:p w14:paraId="3510B4F2" w14:textId="77777777" w:rsidR="00B11855" w:rsidRPr="006D613E" w:rsidRDefault="003D003E" w:rsidP="006B1888">
            <w:pPr>
              <w:pStyle w:val="TableEntry"/>
            </w:pPr>
            <w:r w:rsidRPr="006D613E">
              <w:t>X</w:t>
            </w:r>
          </w:p>
        </w:tc>
        <w:tc>
          <w:tcPr>
            <w:tcW w:w="919" w:type="dxa"/>
            <w:shd w:val="clear" w:color="auto" w:fill="auto"/>
          </w:tcPr>
          <w:p w14:paraId="5CFA7A7C" w14:textId="77777777" w:rsidR="00B11855" w:rsidRPr="006D613E" w:rsidRDefault="003D003E" w:rsidP="006B1888">
            <w:pPr>
              <w:pStyle w:val="TableEntry"/>
            </w:pPr>
            <w:r w:rsidRPr="006D613E">
              <w:t>[0..0]</w:t>
            </w:r>
          </w:p>
        </w:tc>
        <w:tc>
          <w:tcPr>
            <w:tcW w:w="1258" w:type="dxa"/>
            <w:shd w:val="clear" w:color="auto" w:fill="auto"/>
          </w:tcPr>
          <w:p w14:paraId="1039C755" w14:textId="77777777" w:rsidR="00B11855" w:rsidRPr="006D613E" w:rsidRDefault="003D003E" w:rsidP="006B1888">
            <w:pPr>
              <w:pStyle w:val="TableEntry"/>
            </w:pPr>
            <w:r w:rsidRPr="006D613E">
              <w:t>0032</w:t>
            </w:r>
          </w:p>
        </w:tc>
        <w:tc>
          <w:tcPr>
            <w:tcW w:w="2834" w:type="dxa"/>
            <w:shd w:val="clear" w:color="auto" w:fill="auto"/>
          </w:tcPr>
          <w:p w14:paraId="13A0CB05" w14:textId="77777777" w:rsidR="00B11855" w:rsidRPr="006D613E" w:rsidRDefault="003D003E" w:rsidP="006B1888">
            <w:pPr>
              <w:pStyle w:val="TableEntry"/>
            </w:pPr>
            <w:r w:rsidRPr="006D613E">
              <w:t>Charge Price Indicator</w:t>
            </w:r>
          </w:p>
        </w:tc>
      </w:tr>
      <w:tr w:rsidR="00C40FD5" w:rsidRPr="006D613E" w14:paraId="088A12B7" w14:textId="77777777" w:rsidTr="006C0E8E">
        <w:trPr>
          <w:cantSplit/>
          <w:jc w:val="center"/>
        </w:trPr>
        <w:tc>
          <w:tcPr>
            <w:tcW w:w="784" w:type="dxa"/>
            <w:shd w:val="clear" w:color="auto" w:fill="auto"/>
          </w:tcPr>
          <w:p w14:paraId="00BB497A" w14:textId="77777777" w:rsidR="00B11855" w:rsidRPr="006D613E" w:rsidRDefault="003D003E" w:rsidP="006B1888">
            <w:pPr>
              <w:pStyle w:val="TableEntry"/>
            </w:pPr>
            <w:r w:rsidRPr="006D613E">
              <w:t>22</w:t>
            </w:r>
          </w:p>
        </w:tc>
        <w:tc>
          <w:tcPr>
            <w:tcW w:w="764" w:type="dxa"/>
            <w:shd w:val="clear" w:color="auto" w:fill="auto"/>
          </w:tcPr>
          <w:p w14:paraId="2BFE76C2" w14:textId="77777777" w:rsidR="00B11855" w:rsidRPr="006D613E" w:rsidRDefault="003D003E" w:rsidP="006B1888">
            <w:pPr>
              <w:pStyle w:val="TableEntry"/>
            </w:pPr>
            <w:r w:rsidRPr="006D613E">
              <w:t>2</w:t>
            </w:r>
          </w:p>
        </w:tc>
        <w:tc>
          <w:tcPr>
            <w:tcW w:w="760" w:type="dxa"/>
            <w:shd w:val="clear" w:color="auto" w:fill="auto"/>
          </w:tcPr>
          <w:p w14:paraId="5C1EB51C" w14:textId="77777777" w:rsidR="00B11855" w:rsidRPr="006D613E" w:rsidRDefault="003D003E" w:rsidP="006B1888">
            <w:pPr>
              <w:pStyle w:val="TableEntry"/>
            </w:pPr>
            <w:r w:rsidRPr="006D613E">
              <w:t>IS</w:t>
            </w:r>
          </w:p>
        </w:tc>
        <w:tc>
          <w:tcPr>
            <w:tcW w:w="961" w:type="dxa"/>
            <w:shd w:val="clear" w:color="auto" w:fill="auto"/>
          </w:tcPr>
          <w:p w14:paraId="2116E733" w14:textId="77777777" w:rsidR="00B11855" w:rsidRPr="006D613E" w:rsidRDefault="003D003E" w:rsidP="006B1888">
            <w:pPr>
              <w:pStyle w:val="TableEntry"/>
            </w:pPr>
            <w:r w:rsidRPr="006D613E">
              <w:t>X</w:t>
            </w:r>
          </w:p>
        </w:tc>
        <w:tc>
          <w:tcPr>
            <w:tcW w:w="919" w:type="dxa"/>
            <w:shd w:val="clear" w:color="auto" w:fill="auto"/>
          </w:tcPr>
          <w:p w14:paraId="06B0609B" w14:textId="77777777" w:rsidR="00B11855" w:rsidRPr="006D613E" w:rsidRDefault="003D003E" w:rsidP="006B1888">
            <w:pPr>
              <w:pStyle w:val="TableEntry"/>
            </w:pPr>
            <w:r w:rsidRPr="006D613E">
              <w:t>[0..0]</w:t>
            </w:r>
          </w:p>
        </w:tc>
        <w:tc>
          <w:tcPr>
            <w:tcW w:w="1258" w:type="dxa"/>
            <w:shd w:val="clear" w:color="auto" w:fill="auto"/>
          </w:tcPr>
          <w:p w14:paraId="3776BBF4" w14:textId="77777777" w:rsidR="00B11855" w:rsidRPr="006D613E" w:rsidRDefault="003D003E" w:rsidP="006B1888">
            <w:pPr>
              <w:pStyle w:val="TableEntry"/>
            </w:pPr>
            <w:r w:rsidRPr="006D613E">
              <w:t>0045</w:t>
            </w:r>
          </w:p>
        </w:tc>
        <w:tc>
          <w:tcPr>
            <w:tcW w:w="2834" w:type="dxa"/>
            <w:shd w:val="clear" w:color="auto" w:fill="auto"/>
          </w:tcPr>
          <w:p w14:paraId="61154878" w14:textId="77777777" w:rsidR="00B11855" w:rsidRPr="006D613E" w:rsidRDefault="003D003E" w:rsidP="006B1888">
            <w:pPr>
              <w:pStyle w:val="TableEntry"/>
            </w:pPr>
            <w:r w:rsidRPr="006D613E">
              <w:t>Courtesy Code</w:t>
            </w:r>
          </w:p>
        </w:tc>
      </w:tr>
      <w:tr w:rsidR="00C40FD5" w:rsidRPr="006D613E" w14:paraId="516D9FFF" w14:textId="77777777" w:rsidTr="006C0E8E">
        <w:trPr>
          <w:cantSplit/>
          <w:jc w:val="center"/>
        </w:trPr>
        <w:tc>
          <w:tcPr>
            <w:tcW w:w="784" w:type="dxa"/>
            <w:shd w:val="clear" w:color="auto" w:fill="auto"/>
          </w:tcPr>
          <w:p w14:paraId="33FCB845" w14:textId="77777777" w:rsidR="00B11855" w:rsidRPr="006D613E" w:rsidRDefault="003D003E" w:rsidP="006B1888">
            <w:pPr>
              <w:pStyle w:val="TableEntry"/>
            </w:pPr>
            <w:r w:rsidRPr="006D613E">
              <w:t>23</w:t>
            </w:r>
          </w:p>
        </w:tc>
        <w:tc>
          <w:tcPr>
            <w:tcW w:w="764" w:type="dxa"/>
            <w:shd w:val="clear" w:color="auto" w:fill="auto"/>
          </w:tcPr>
          <w:p w14:paraId="0135F4FB" w14:textId="77777777" w:rsidR="00B11855" w:rsidRPr="006D613E" w:rsidRDefault="003D003E" w:rsidP="006B1888">
            <w:pPr>
              <w:pStyle w:val="TableEntry"/>
            </w:pPr>
            <w:r w:rsidRPr="006D613E">
              <w:t>2</w:t>
            </w:r>
          </w:p>
        </w:tc>
        <w:tc>
          <w:tcPr>
            <w:tcW w:w="760" w:type="dxa"/>
            <w:shd w:val="clear" w:color="auto" w:fill="auto"/>
          </w:tcPr>
          <w:p w14:paraId="0E03E05B" w14:textId="77777777" w:rsidR="00B11855" w:rsidRPr="006D613E" w:rsidRDefault="003D003E" w:rsidP="006B1888">
            <w:pPr>
              <w:pStyle w:val="TableEntry"/>
            </w:pPr>
            <w:r w:rsidRPr="006D613E">
              <w:t>IS</w:t>
            </w:r>
          </w:p>
        </w:tc>
        <w:tc>
          <w:tcPr>
            <w:tcW w:w="961" w:type="dxa"/>
            <w:shd w:val="clear" w:color="auto" w:fill="auto"/>
          </w:tcPr>
          <w:p w14:paraId="45C2CC1D" w14:textId="77777777" w:rsidR="00B11855" w:rsidRPr="006D613E" w:rsidRDefault="003D003E" w:rsidP="006B1888">
            <w:pPr>
              <w:pStyle w:val="TableEntry"/>
            </w:pPr>
            <w:r w:rsidRPr="006D613E">
              <w:t>X</w:t>
            </w:r>
          </w:p>
        </w:tc>
        <w:tc>
          <w:tcPr>
            <w:tcW w:w="919" w:type="dxa"/>
            <w:shd w:val="clear" w:color="auto" w:fill="auto"/>
          </w:tcPr>
          <w:p w14:paraId="5D1D5DB2" w14:textId="77777777" w:rsidR="00B11855" w:rsidRPr="006D613E" w:rsidRDefault="003D003E" w:rsidP="006B1888">
            <w:pPr>
              <w:pStyle w:val="TableEntry"/>
            </w:pPr>
            <w:r w:rsidRPr="006D613E">
              <w:t>[0..0]</w:t>
            </w:r>
          </w:p>
        </w:tc>
        <w:tc>
          <w:tcPr>
            <w:tcW w:w="1258" w:type="dxa"/>
            <w:shd w:val="clear" w:color="auto" w:fill="auto"/>
          </w:tcPr>
          <w:p w14:paraId="4AA06010" w14:textId="77777777" w:rsidR="00B11855" w:rsidRPr="006D613E" w:rsidRDefault="003D003E" w:rsidP="006B1888">
            <w:pPr>
              <w:pStyle w:val="TableEntry"/>
            </w:pPr>
            <w:r w:rsidRPr="006D613E">
              <w:t>0046</w:t>
            </w:r>
          </w:p>
        </w:tc>
        <w:tc>
          <w:tcPr>
            <w:tcW w:w="2834" w:type="dxa"/>
            <w:shd w:val="clear" w:color="auto" w:fill="auto"/>
          </w:tcPr>
          <w:p w14:paraId="05921CF5" w14:textId="77777777" w:rsidR="00B11855" w:rsidRPr="006D613E" w:rsidRDefault="003D003E" w:rsidP="006B1888">
            <w:pPr>
              <w:pStyle w:val="TableEntry"/>
            </w:pPr>
            <w:r w:rsidRPr="006D613E">
              <w:t>Credit Rating</w:t>
            </w:r>
          </w:p>
        </w:tc>
      </w:tr>
      <w:tr w:rsidR="00C40FD5" w:rsidRPr="006D613E" w14:paraId="6D5FD095" w14:textId="77777777" w:rsidTr="006C0E8E">
        <w:trPr>
          <w:cantSplit/>
          <w:jc w:val="center"/>
        </w:trPr>
        <w:tc>
          <w:tcPr>
            <w:tcW w:w="784" w:type="dxa"/>
            <w:shd w:val="clear" w:color="auto" w:fill="auto"/>
          </w:tcPr>
          <w:p w14:paraId="759FCDEE" w14:textId="77777777" w:rsidR="00B11855" w:rsidRPr="006D613E" w:rsidRDefault="003D003E" w:rsidP="006B1888">
            <w:pPr>
              <w:pStyle w:val="TableEntry"/>
            </w:pPr>
            <w:r w:rsidRPr="006D613E">
              <w:t>24</w:t>
            </w:r>
          </w:p>
        </w:tc>
        <w:tc>
          <w:tcPr>
            <w:tcW w:w="764" w:type="dxa"/>
            <w:shd w:val="clear" w:color="auto" w:fill="auto"/>
          </w:tcPr>
          <w:p w14:paraId="0EAC0A91" w14:textId="77777777" w:rsidR="00B11855" w:rsidRPr="006D613E" w:rsidRDefault="003D003E" w:rsidP="006B1888">
            <w:pPr>
              <w:pStyle w:val="TableEntry"/>
            </w:pPr>
            <w:r w:rsidRPr="006D613E">
              <w:t>2</w:t>
            </w:r>
          </w:p>
        </w:tc>
        <w:tc>
          <w:tcPr>
            <w:tcW w:w="760" w:type="dxa"/>
            <w:shd w:val="clear" w:color="auto" w:fill="auto"/>
          </w:tcPr>
          <w:p w14:paraId="791E0DC0" w14:textId="77777777" w:rsidR="00B11855" w:rsidRPr="006D613E" w:rsidRDefault="003D003E" w:rsidP="006B1888">
            <w:pPr>
              <w:pStyle w:val="TableEntry"/>
            </w:pPr>
            <w:r w:rsidRPr="006D613E">
              <w:t>IS</w:t>
            </w:r>
          </w:p>
        </w:tc>
        <w:tc>
          <w:tcPr>
            <w:tcW w:w="961" w:type="dxa"/>
            <w:shd w:val="clear" w:color="auto" w:fill="auto"/>
          </w:tcPr>
          <w:p w14:paraId="11027DFB" w14:textId="77777777" w:rsidR="00B11855" w:rsidRPr="006D613E" w:rsidRDefault="003D003E" w:rsidP="006B1888">
            <w:pPr>
              <w:pStyle w:val="TableEntry"/>
            </w:pPr>
            <w:r w:rsidRPr="006D613E">
              <w:t>X</w:t>
            </w:r>
          </w:p>
        </w:tc>
        <w:tc>
          <w:tcPr>
            <w:tcW w:w="919" w:type="dxa"/>
            <w:shd w:val="clear" w:color="auto" w:fill="auto"/>
          </w:tcPr>
          <w:p w14:paraId="27A7CA25" w14:textId="77777777" w:rsidR="00B11855" w:rsidRPr="006D613E" w:rsidRDefault="003D003E" w:rsidP="006B1888">
            <w:pPr>
              <w:pStyle w:val="TableEntry"/>
            </w:pPr>
            <w:r w:rsidRPr="006D613E">
              <w:t>[0..0]</w:t>
            </w:r>
          </w:p>
        </w:tc>
        <w:tc>
          <w:tcPr>
            <w:tcW w:w="1258" w:type="dxa"/>
            <w:shd w:val="clear" w:color="auto" w:fill="auto"/>
          </w:tcPr>
          <w:p w14:paraId="6B02BD9D" w14:textId="77777777" w:rsidR="00B11855" w:rsidRPr="006D613E" w:rsidRDefault="003D003E" w:rsidP="006B1888">
            <w:pPr>
              <w:pStyle w:val="TableEntry"/>
            </w:pPr>
            <w:r w:rsidRPr="006D613E">
              <w:t>0044</w:t>
            </w:r>
          </w:p>
        </w:tc>
        <w:tc>
          <w:tcPr>
            <w:tcW w:w="2834" w:type="dxa"/>
            <w:shd w:val="clear" w:color="auto" w:fill="auto"/>
          </w:tcPr>
          <w:p w14:paraId="63311782" w14:textId="77777777" w:rsidR="00B11855" w:rsidRPr="006D613E" w:rsidRDefault="003D003E" w:rsidP="006B1888">
            <w:pPr>
              <w:pStyle w:val="TableEntry"/>
            </w:pPr>
            <w:r w:rsidRPr="006D613E">
              <w:t>Contract Code</w:t>
            </w:r>
          </w:p>
        </w:tc>
      </w:tr>
      <w:tr w:rsidR="00C40FD5" w:rsidRPr="006D613E" w14:paraId="650710AE" w14:textId="77777777" w:rsidTr="006C0E8E">
        <w:trPr>
          <w:cantSplit/>
          <w:jc w:val="center"/>
        </w:trPr>
        <w:tc>
          <w:tcPr>
            <w:tcW w:w="784" w:type="dxa"/>
            <w:shd w:val="clear" w:color="auto" w:fill="auto"/>
          </w:tcPr>
          <w:p w14:paraId="0FD1D5B9" w14:textId="77777777" w:rsidR="00B11855" w:rsidRPr="006D613E" w:rsidRDefault="003D003E" w:rsidP="006B1888">
            <w:pPr>
              <w:pStyle w:val="TableEntry"/>
            </w:pPr>
            <w:r w:rsidRPr="006D613E">
              <w:t>25</w:t>
            </w:r>
          </w:p>
        </w:tc>
        <w:tc>
          <w:tcPr>
            <w:tcW w:w="764" w:type="dxa"/>
            <w:shd w:val="clear" w:color="auto" w:fill="auto"/>
          </w:tcPr>
          <w:p w14:paraId="0000DBC6" w14:textId="77777777" w:rsidR="00B11855" w:rsidRPr="006D613E" w:rsidRDefault="003D003E" w:rsidP="006B1888">
            <w:pPr>
              <w:pStyle w:val="TableEntry"/>
            </w:pPr>
            <w:r w:rsidRPr="006D613E">
              <w:t>8</w:t>
            </w:r>
          </w:p>
        </w:tc>
        <w:tc>
          <w:tcPr>
            <w:tcW w:w="760" w:type="dxa"/>
            <w:shd w:val="clear" w:color="auto" w:fill="auto"/>
          </w:tcPr>
          <w:p w14:paraId="3BFBEBEF" w14:textId="77777777" w:rsidR="00B11855" w:rsidRPr="006D613E" w:rsidRDefault="003D003E" w:rsidP="006B1888">
            <w:pPr>
              <w:pStyle w:val="TableEntry"/>
            </w:pPr>
            <w:r w:rsidRPr="006D613E">
              <w:t>DT</w:t>
            </w:r>
          </w:p>
        </w:tc>
        <w:tc>
          <w:tcPr>
            <w:tcW w:w="961" w:type="dxa"/>
            <w:shd w:val="clear" w:color="auto" w:fill="auto"/>
          </w:tcPr>
          <w:p w14:paraId="4A9701B9" w14:textId="77777777" w:rsidR="00B11855" w:rsidRPr="006D613E" w:rsidRDefault="003D003E" w:rsidP="006B1888">
            <w:pPr>
              <w:pStyle w:val="TableEntry"/>
            </w:pPr>
            <w:r w:rsidRPr="006D613E">
              <w:t>X</w:t>
            </w:r>
          </w:p>
        </w:tc>
        <w:tc>
          <w:tcPr>
            <w:tcW w:w="919" w:type="dxa"/>
            <w:shd w:val="clear" w:color="auto" w:fill="auto"/>
          </w:tcPr>
          <w:p w14:paraId="1E29EBED" w14:textId="77777777" w:rsidR="00B11855" w:rsidRPr="006D613E" w:rsidRDefault="003D003E" w:rsidP="006B1888">
            <w:pPr>
              <w:pStyle w:val="TableEntry"/>
            </w:pPr>
            <w:r w:rsidRPr="006D613E">
              <w:t>[0..0]</w:t>
            </w:r>
          </w:p>
        </w:tc>
        <w:tc>
          <w:tcPr>
            <w:tcW w:w="1258" w:type="dxa"/>
            <w:shd w:val="clear" w:color="auto" w:fill="auto"/>
          </w:tcPr>
          <w:p w14:paraId="494CB525" w14:textId="77777777" w:rsidR="00B11855" w:rsidRPr="006D613E" w:rsidRDefault="00B11855" w:rsidP="006B1888">
            <w:pPr>
              <w:pStyle w:val="TableEntry"/>
            </w:pPr>
          </w:p>
        </w:tc>
        <w:tc>
          <w:tcPr>
            <w:tcW w:w="2834" w:type="dxa"/>
            <w:shd w:val="clear" w:color="auto" w:fill="auto"/>
          </w:tcPr>
          <w:p w14:paraId="1ECE2250" w14:textId="77777777" w:rsidR="00B11855" w:rsidRPr="006D613E" w:rsidRDefault="003D003E" w:rsidP="006B1888">
            <w:pPr>
              <w:pStyle w:val="TableEntry"/>
            </w:pPr>
            <w:r w:rsidRPr="006D613E">
              <w:t>Contract Effective Date</w:t>
            </w:r>
          </w:p>
        </w:tc>
      </w:tr>
      <w:tr w:rsidR="00C40FD5" w:rsidRPr="006D613E" w14:paraId="161B5082" w14:textId="77777777" w:rsidTr="006C0E8E">
        <w:trPr>
          <w:cantSplit/>
          <w:jc w:val="center"/>
        </w:trPr>
        <w:tc>
          <w:tcPr>
            <w:tcW w:w="784" w:type="dxa"/>
            <w:shd w:val="clear" w:color="auto" w:fill="auto"/>
          </w:tcPr>
          <w:p w14:paraId="5B17D733" w14:textId="77777777" w:rsidR="00B11855" w:rsidRPr="006D613E" w:rsidRDefault="003D003E" w:rsidP="006B1888">
            <w:pPr>
              <w:pStyle w:val="TableEntry"/>
            </w:pPr>
            <w:r w:rsidRPr="006D613E">
              <w:t>26</w:t>
            </w:r>
          </w:p>
        </w:tc>
        <w:tc>
          <w:tcPr>
            <w:tcW w:w="764" w:type="dxa"/>
            <w:shd w:val="clear" w:color="auto" w:fill="auto"/>
          </w:tcPr>
          <w:p w14:paraId="3CA7A043" w14:textId="77777777" w:rsidR="00B11855" w:rsidRPr="006D613E" w:rsidRDefault="003D003E" w:rsidP="006B1888">
            <w:pPr>
              <w:pStyle w:val="TableEntry"/>
            </w:pPr>
            <w:r w:rsidRPr="006D613E">
              <w:t>12</w:t>
            </w:r>
          </w:p>
        </w:tc>
        <w:tc>
          <w:tcPr>
            <w:tcW w:w="760" w:type="dxa"/>
            <w:shd w:val="clear" w:color="auto" w:fill="auto"/>
          </w:tcPr>
          <w:p w14:paraId="05BBF0ED" w14:textId="77777777" w:rsidR="00B11855" w:rsidRPr="006D613E" w:rsidRDefault="003D003E" w:rsidP="006B1888">
            <w:pPr>
              <w:pStyle w:val="TableEntry"/>
            </w:pPr>
            <w:r w:rsidRPr="006D613E">
              <w:t>NM</w:t>
            </w:r>
          </w:p>
        </w:tc>
        <w:tc>
          <w:tcPr>
            <w:tcW w:w="961" w:type="dxa"/>
            <w:shd w:val="clear" w:color="auto" w:fill="auto"/>
          </w:tcPr>
          <w:p w14:paraId="16166B9F" w14:textId="77777777" w:rsidR="00B11855" w:rsidRPr="006D613E" w:rsidRDefault="003D003E" w:rsidP="006B1888">
            <w:pPr>
              <w:pStyle w:val="TableEntry"/>
            </w:pPr>
            <w:r w:rsidRPr="006D613E">
              <w:t>X</w:t>
            </w:r>
          </w:p>
        </w:tc>
        <w:tc>
          <w:tcPr>
            <w:tcW w:w="919" w:type="dxa"/>
            <w:shd w:val="clear" w:color="auto" w:fill="auto"/>
          </w:tcPr>
          <w:p w14:paraId="752B7D16" w14:textId="77777777" w:rsidR="00B11855" w:rsidRPr="006D613E" w:rsidRDefault="003D003E" w:rsidP="006B1888">
            <w:pPr>
              <w:pStyle w:val="TableEntry"/>
            </w:pPr>
            <w:r w:rsidRPr="006D613E">
              <w:t>[0..0]</w:t>
            </w:r>
          </w:p>
        </w:tc>
        <w:tc>
          <w:tcPr>
            <w:tcW w:w="1258" w:type="dxa"/>
            <w:shd w:val="clear" w:color="auto" w:fill="auto"/>
          </w:tcPr>
          <w:p w14:paraId="206ABC64" w14:textId="77777777" w:rsidR="00B11855" w:rsidRPr="006D613E" w:rsidRDefault="00B11855" w:rsidP="006B1888">
            <w:pPr>
              <w:pStyle w:val="TableEntry"/>
            </w:pPr>
          </w:p>
        </w:tc>
        <w:tc>
          <w:tcPr>
            <w:tcW w:w="2834" w:type="dxa"/>
            <w:shd w:val="clear" w:color="auto" w:fill="auto"/>
          </w:tcPr>
          <w:p w14:paraId="39CA047F" w14:textId="77777777" w:rsidR="00B11855" w:rsidRPr="006D613E" w:rsidRDefault="003D003E" w:rsidP="006B1888">
            <w:pPr>
              <w:pStyle w:val="TableEntry"/>
            </w:pPr>
            <w:r w:rsidRPr="006D613E">
              <w:t>Contract Amount</w:t>
            </w:r>
          </w:p>
        </w:tc>
      </w:tr>
      <w:tr w:rsidR="00C40FD5" w:rsidRPr="006D613E" w14:paraId="0060EA90" w14:textId="77777777" w:rsidTr="006C0E8E">
        <w:trPr>
          <w:cantSplit/>
          <w:jc w:val="center"/>
        </w:trPr>
        <w:tc>
          <w:tcPr>
            <w:tcW w:w="784" w:type="dxa"/>
            <w:shd w:val="clear" w:color="auto" w:fill="auto"/>
          </w:tcPr>
          <w:p w14:paraId="30EC52EF" w14:textId="77777777" w:rsidR="00B11855" w:rsidRPr="006D613E" w:rsidRDefault="003D003E" w:rsidP="006B1888">
            <w:pPr>
              <w:pStyle w:val="TableEntry"/>
            </w:pPr>
            <w:r w:rsidRPr="006D613E">
              <w:t>27</w:t>
            </w:r>
          </w:p>
        </w:tc>
        <w:tc>
          <w:tcPr>
            <w:tcW w:w="764" w:type="dxa"/>
            <w:shd w:val="clear" w:color="auto" w:fill="auto"/>
          </w:tcPr>
          <w:p w14:paraId="75366E24" w14:textId="77777777" w:rsidR="00B11855" w:rsidRPr="006D613E" w:rsidRDefault="003D003E" w:rsidP="006B1888">
            <w:pPr>
              <w:pStyle w:val="TableEntry"/>
            </w:pPr>
            <w:r w:rsidRPr="006D613E">
              <w:t>3</w:t>
            </w:r>
          </w:p>
        </w:tc>
        <w:tc>
          <w:tcPr>
            <w:tcW w:w="760" w:type="dxa"/>
            <w:shd w:val="clear" w:color="auto" w:fill="auto"/>
          </w:tcPr>
          <w:p w14:paraId="442C5AAE" w14:textId="77777777" w:rsidR="00B11855" w:rsidRPr="006D613E" w:rsidRDefault="003D003E" w:rsidP="006B1888">
            <w:pPr>
              <w:pStyle w:val="TableEntry"/>
            </w:pPr>
            <w:r w:rsidRPr="006D613E">
              <w:t>NM</w:t>
            </w:r>
          </w:p>
        </w:tc>
        <w:tc>
          <w:tcPr>
            <w:tcW w:w="961" w:type="dxa"/>
            <w:shd w:val="clear" w:color="auto" w:fill="auto"/>
          </w:tcPr>
          <w:p w14:paraId="749FABEF" w14:textId="77777777" w:rsidR="00B11855" w:rsidRPr="006D613E" w:rsidRDefault="003D003E" w:rsidP="006B1888">
            <w:pPr>
              <w:pStyle w:val="TableEntry"/>
            </w:pPr>
            <w:r w:rsidRPr="006D613E">
              <w:t>X</w:t>
            </w:r>
          </w:p>
        </w:tc>
        <w:tc>
          <w:tcPr>
            <w:tcW w:w="919" w:type="dxa"/>
            <w:shd w:val="clear" w:color="auto" w:fill="auto"/>
          </w:tcPr>
          <w:p w14:paraId="2C93F127" w14:textId="77777777" w:rsidR="00B11855" w:rsidRPr="006D613E" w:rsidRDefault="003D003E" w:rsidP="006B1888">
            <w:pPr>
              <w:pStyle w:val="TableEntry"/>
            </w:pPr>
            <w:r w:rsidRPr="006D613E">
              <w:t>[0..0]</w:t>
            </w:r>
          </w:p>
        </w:tc>
        <w:tc>
          <w:tcPr>
            <w:tcW w:w="1258" w:type="dxa"/>
            <w:shd w:val="clear" w:color="auto" w:fill="auto"/>
          </w:tcPr>
          <w:p w14:paraId="42972C6D" w14:textId="77777777" w:rsidR="00B11855" w:rsidRPr="006D613E" w:rsidRDefault="00B11855" w:rsidP="006B1888">
            <w:pPr>
              <w:pStyle w:val="TableEntry"/>
            </w:pPr>
          </w:p>
        </w:tc>
        <w:tc>
          <w:tcPr>
            <w:tcW w:w="2834" w:type="dxa"/>
            <w:shd w:val="clear" w:color="auto" w:fill="auto"/>
          </w:tcPr>
          <w:p w14:paraId="3C902179" w14:textId="77777777" w:rsidR="00B11855" w:rsidRPr="006D613E" w:rsidRDefault="003D003E" w:rsidP="006B1888">
            <w:pPr>
              <w:pStyle w:val="TableEntry"/>
            </w:pPr>
            <w:r w:rsidRPr="006D613E">
              <w:t>Contract Period</w:t>
            </w:r>
          </w:p>
        </w:tc>
      </w:tr>
      <w:tr w:rsidR="00C40FD5" w:rsidRPr="006D613E" w14:paraId="74E0ABE8" w14:textId="77777777" w:rsidTr="006C0E8E">
        <w:trPr>
          <w:cantSplit/>
          <w:jc w:val="center"/>
        </w:trPr>
        <w:tc>
          <w:tcPr>
            <w:tcW w:w="784" w:type="dxa"/>
            <w:shd w:val="clear" w:color="auto" w:fill="auto"/>
          </w:tcPr>
          <w:p w14:paraId="2113545B" w14:textId="77777777" w:rsidR="00B11855" w:rsidRPr="006D613E" w:rsidRDefault="003D003E" w:rsidP="006B1888">
            <w:pPr>
              <w:pStyle w:val="TableEntry"/>
            </w:pPr>
            <w:r w:rsidRPr="006D613E">
              <w:t>28</w:t>
            </w:r>
          </w:p>
        </w:tc>
        <w:tc>
          <w:tcPr>
            <w:tcW w:w="764" w:type="dxa"/>
            <w:shd w:val="clear" w:color="auto" w:fill="auto"/>
          </w:tcPr>
          <w:p w14:paraId="7D97E9D1" w14:textId="77777777" w:rsidR="00B11855" w:rsidRPr="006D613E" w:rsidRDefault="003D003E" w:rsidP="006B1888">
            <w:pPr>
              <w:pStyle w:val="TableEntry"/>
            </w:pPr>
            <w:r w:rsidRPr="006D613E">
              <w:t>2</w:t>
            </w:r>
          </w:p>
        </w:tc>
        <w:tc>
          <w:tcPr>
            <w:tcW w:w="760" w:type="dxa"/>
            <w:shd w:val="clear" w:color="auto" w:fill="auto"/>
          </w:tcPr>
          <w:p w14:paraId="47F1FF72" w14:textId="77777777" w:rsidR="00B11855" w:rsidRPr="006D613E" w:rsidRDefault="003D003E" w:rsidP="006B1888">
            <w:pPr>
              <w:pStyle w:val="TableEntry"/>
            </w:pPr>
            <w:r w:rsidRPr="006D613E">
              <w:t>IS</w:t>
            </w:r>
          </w:p>
        </w:tc>
        <w:tc>
          <w:tcPr>
            <w:tcW w:w="961" w:type="dxa"/>
            <w:shd w:val="clear" w:color="auto" w:fill="auto"/>
          </w:tcPr>
          <w:p w14:paraId="29E19075" w14:textId="77777777" w:rsidR="00B11855" w:rsidRPr="006D613E" w:rsidRDefault="003D003E" w:rsidP="006B1888">
            <w:pPr>
              <w:pStyle w:val="TableEntry"/>
            </w:pPr>
            <w:r w:rsidRPr="006D613E">
              <w:t>X</w:t>
            </w:r>
          </w:p>
        </w:tc>
        <w:tc>
          <w:tcPr>
            <w:tcW w:w="919" w:type="dxa"/>
            <w:shd w:val="clear" w:color="auto" w:fill="auto"/>
          </w:tcPr>
          <w:p w14:paraId="4D6F9C63" w14:textId="77777777" w:rsidR="00B11855" w:rsidRPr="006D613E" w:rsidRDefault="003D003E" w:rsidP="006B1888">
            <w:pPr>
              <w:pStyle w:val="TableEntry"/>
            </w:pPr>
            <w:r w:rsidRPr="006D613E">
              <w:t>[0..0]</w:t>
            </w:r>
          </w:p>
        </w:tc>
        <w:tc>
          <w:tcPr>
            <w:tcW w:w="1258" w:type="dxa"/>
            <w:shd w:val="clear" w:color="auto" w:fill="auto"/>
          </w:tcPr>
          <w:p w14:paraId="4DCF7188" w14:textId="77777777" w:rsidR="00B11855" w:rsidRPr="006D613E" w:rsidRDefault="003D003E" w:rsidP="006B1888">
            <w:pPr>
              <w:pStyle w:val="TableEntry"/>
            </w:pPr>
            <w:r w:rsidRPr="006D613E">
              <w:t>0073</w:t>
            </w:r>
          </w:p>
        </w:tc>
        <w:tc>
          <w:tcPr>
            <w:tcW w:w="2834" w:type="dxa"/>
            <w:shd w:val="clear" w:color="auto" w:fill="auto"/>
          </w:tcPr>
          <w:p w14:paraId="2A435A01" w14:textId="77777777" w:rsidR="00B11855" w:rsidRPr="006D613E" w:rsidRDefault="003D003E" w:rsidP="006B1888">
            <w:pPr>
              <w:pStyle w:val="TableEntry"/>
            </w:pPr>
            <w:r w:rsidRPr="006D613E">
              <w:t>Interest Code</w:t>
            </w:r>
          </w:p>
        </w:tc>
      </w:tr>
      <w:tr w:rsidR="00C40FD5" w:rsidRPr="006D613E" w14:paraId="3D78D06B" w14:textId="77777777" w:rsidTr="006C0E8E">
        <w:trPr>
          <w:cantSplit/>
          <w:jc w:val="center"/>
        </w:trPr>
        <w:tc>
          <w:tcPr>
            <w:tcW w:w="784" w:type="dxa"/>
            <w:shd w:val="clear" w:color="auto" w:fill="auto"/>
          </w:tcPr>
          <w:p w14:paraId="6A2FD16C" w14:textId="77777777" w:rsidR="00B11855" w:rsidRPr="006D613E" w:rsidRDefault="003D003E" w:rsidP="006B1888">
            <w:pPr>
              <w:pStyle w:val="TableEntry"/>
            </w:pPr>
            <w:r w:rsidRPr="006D613E">
              <w:t>29</w:t>
            </w:r>
          </w:p>
        </w:tc>
        <w:tc>
          <w:tcPr>
            <w:tcW w:w="764" w:type="dxa"/>
            <w:shd w:val="clear" w:color="auto" w:fill="auto"/>
          </w:tcPr>
          <w:p w14:paraId="47821D09" w14:textId="77777777" w:rsidR="00B11855" w:rsidRPr="006D613E" w:rsidRDefault="003D003E" w:rsidP="006B1888">
            <w:pPr>
              <w:pStyle w:val="TableEntry"/>
            </w:pPr>
            <w:r w:rsidRPr="006D613E">
              <w:t>4</w:t>
            </w:r>
          </w:p>
        </w:tc>
        <w:tc>
          <w:tcPr>
            <w:tcW w:w="760" w:type="dxa"/>
            <w:shd w:val="clear" w:color="auto" w:fill="auto"/>
          </w:tcPr>
          <w:p w14:paraId="65A0C553" w14:textId="77777777" w:rsidR="00B11855" w:rsidRPr="006D613E" w:rsidRDefault="003D003E" w:rsidP="006B1888">
            <w:pPr>
              <w:pStyle w:val="TableEntry"/>
            </w:pPr>
            <w:r w:rsidRPr="006D613E">
              <w:t>IS</w:t>
            </w:r>
          </w:p>
        </w:tc>
        <w:tc>
          <w:tcPr>
            <w:tcW w:w="961" w:type="dxa"/>
            <w:shd w:val="clear" w:color="auto" w:fill="auto"/>
          </w:tcPr>
          <w:p w14:paraId="63BEDFEF" w14:textId="77777777" w:rsidR="00B11855" w:rsidRPr="006D613E" w:rsidRDefault="003D003E" w:rsidP="006B1888">
            <w:pPr>
              <w:pStyle w:val="TableEntry"/>
            </w:pPr>
            <w:r w:rsidRPr="006D613E">
              <w:t>X</w:t>
            </w:r>
          </w:p>
        </w:tc>
        <w:tc>
          <w:tcPr>
            <w:tcW w:w="919" w:type="dxa"/>
            <w:shd w:val="clear" w:color="auto" w:fill="auto"/>
          </w:tcPr>
          <w:p w14:paraId="2CA1CB69" w14:textId="77777777" w:rsidR="00B11855" w:rsidRPr="006D613E" w:rsidRDefault="003D003E" w:rsidP="006B1888">
            <w:pPr>
              <w:pStyle w:val="TableEntry"/>
            </w:pPr>
            <w:r w:rsidRPr="006D613E">
              <w:t>[0..0]</w:t>
            </w:r>
          </w:p>
        </w:tc>
        <w:tc>
          <w:tcPr>
            <w:tcW w:w="1258" w:type="dxa"/>
            <w:shd w:val="clear" w:color="auto" w:fill="auto"/>
          </w:tcPr>
          <w:p w14:paraId="56055116" w14:textId="77777777" w:rsidR="00B11855" w:rsidRPr="006D613E" w:rsidRDefault="003D003E" w:rsidP="006B1888">
            <w:pPr>
              <w:pStyle w:val="TableEntry"/>
            </w:pPr>
            <w:r w:rsidRPr="006D613E">
              <w:t>0110</w:t>
            </w:r>
          </w:p>
        </w:tc>
        <w:tc>
          <w:tcPr>
            <w:tcW w:w="2834" w:type="dxa"/>
            <w:shd w:val="clear" w:color="auto" w:fill="auto"/>
          </w:tcPr>
          <w:p w14:paraId="25049FF2" w14:textId="77777777" w:rsidR="00B11855" w:rsidRPr="006D613E" w:rsidRDefault="003D003E" w:rsidP="006B1888">
            <w:pPr>
              <w:pStyle w:val="TableEntry"/>
            </w:pPr>
            <w:r w:rsidRPr="006D613E">
              <w:t>Transfer to Bad Debt Code</w:t>
            </w:r>
          </w:p>
        </w:tc>
      </w:tr>
      <w:tr w:rsidR="00C40FD5" w:rsidRPr="006D613E" w14:paraId="5AFC9614" w14:textId="77777777" w:rsidTr="006C0E8E">
        <w:trPr>
          <w:cantSplit/>
          <w:jc w:val="center"/>
        </w:trPr>
        <w:tc>
          <w:tcPr>
            <w:tcW w:w="784" w:type="dxa"/>
            <w:shd w:val="clear" w:color="auto" w:fill="auto"/>
          </w:tcPr>
          <w:p w14:paraId="5EE079FA" w14:textId="77777777" w:rsidR="00B11855" w:rsidRPr="006D613E" w:rsidRDefault="003D003E" w:rsidP="006B1888">
            <w:pPr>
              <w:pStyle w:val="TableEntry"/>
            </w:pPr>
            <w:r w:rsidRPr="006D613E">
              <w:t>30</w:t>
            </w:r>
          </w:p>
        </w:tc>
        <w:tc>
          <w:tcPr>
            <w:tcW w:w="764" w:type="dxa"/>
            <w:shd w:val="clear" w:color="auto" w:fill="auto"/>
          </w:tcPr>
          <w:p w14:paraId="64B4553E" w14:textId="77777777" w:rsidR="00B11855" w:rsidRPr="006D613E" w:rsidRDefault="003D003E" w:rsidP="006B1888">
            <w:pPr>
              <w:pStyle w:val="TableEntry"/>
            </w:pPr>
            <w:r w:rsidRPr="006D613E">
              <w:t>8</w:t>
            </w:r>
          </w:p>
        </w:tc>
        <w:tc>
          <w:tcPr>
            <w:tcW w:w="760" w:type="dxa"/>
            <w:shd w:val="clear" w:color="auto" w:fill="auto"/>
          </w:tcPr>
          <w:p w14:paraId="75371B2A" w14:textId="77777777" w:rsidR="00B11855" w:rsidRPr="006D613E" w:rsidRDefault="003D003E" w:rsidP="006B1888">
            <w:pPr>
              <w:pStyle w:val="TableEntry"/>
            </w:pPr>
            <w:r w:rsidRPr="006D613E">
              <w:t>DT</w:t>
            </w:r>
          </w:p>
        </w:tc>
        <w:tc>
          <w:tcPr>
            <w:tcW w:w="961" w:type="dxa"/>
            <w:shd w:val="clear" w:color="auto" w:fill="auto"/>
          </w:tcPr>
          <w:p w14:paraId="5E1A0CD2" w14:textId="77777777" w:rsidR="00B11855" w:rsidRPr="006D613E" w:rsidRDefault="003D003E" w:rsidP="006B1888">
            <w:pPr>
              <w:pStyle w:val="TableEntry"/>
            </w:pPr>
            <w:r w:rsidRPr="006D613E">
              <w:t>X</w:t>
            </w:r>
          </w:p>
        </w:tc>
        <w:tc>
          <w:tcPr>
            <w:tcW w:w="919" w:type="dxa"/>
            <w:shd w:val="clear" w:color="auto" w:fill="auto"/>
          </w:tcPr>
          <w:p w14:paraId="286ACA27" w14:textId="77777777" w:rsidR="00B11855" w:rsidRPr="006D613E" w:rsidRDefault="003D003E" w:rsidP="006B1888">
            <w:pPr>
              <w:pStyle w:val="TableEntry"/>
            </w:pPr>
            <w:r w:rsidRPr="006D613E">
              <w:t>[0..0]</w:t>
            </w:r>
          </w:p>
        </w:tc>
        <w:tc>
          <w:tcPr>
            <w:tcW w:w="1258" w:type="dxa"/>
            <w:shd w:val="clear" w:color="auto" w:fill="auto"/>
          </w:tcPr>
          <w:p w14:paraId="23DA094B" w14:textId="77777777" w:rsidR="00B11855" w:rsidRPr="006D613E" w:rsidRDefault="00B11855" w:rsidP="006B1888">
            <w:pPr>
              <w:pStyle w:val="TableEntry"/>
            </w:pPr>
          </w:p>
        </w:tc>
        <w:tc>
          <w:tcPr>
            <w:tcW w:w="2834" w:type="dxa"/>
            <w:shd w:val="clear" w:color="auto" w:fill="auto"/>
          </w:tcPr>
          <w:p w14:paraId="7EA354E3" w14:textId="77777777" w:rsidR="00B11855" w:rsidRPr="006D613E" w:rsidRDefault="003D003E" w:rsidP="006B1888">
            <w:pPr>
              <w:pStyle w:val="TableEntry"/>
            </w:pPr>
            <w:r w:rsidRPr="006D613E">
              <w:t>Transfer to Bad Debt Date</w:t>
            </w:r>
          </w:p>
        </w:tc>
      </w:tr>
      <w:tr w:rsidR="00C40FD5" w:rsidRPr="006D613E" w14:paraId="11B407A1" w14:textId="77777777" w:rsidTr="006C0E8E">
        <w:trPr>
          <w:cantSplit/>
          <w:jc w:val="center"/>
        </w:trPr>
        <w:tc>
          <w:tcPr>
            <w:tcW w:w="784" w:type="dxa"/>
            <w:shd w:val="clear" w:color="auto" w:fill="auto"/>
          </w:tcPr>
          <w:p w14:paraId="271662CC" w14:textId="77777777" w:rsidR="00B11855" w:rsidRPr="006D613E" w:rsidRDefault="003D003E" w:rsidP="006B1888">
            <w:pPr>
              <w:pStyle w:val="TableEntry"/>
            </w:pPr>
            <w:r w:rsidRPr="006D613E">
              <w:t>31</w:t>
            </w:r>
          </w:p>
        </w:tc>
        <w:tc>
          <w:tcPr>
            <w:tcW w:w="764" w:type="dxa"/>
            <w:shd w:val="clear" w:color="auto" w:fill="auto"/>
          </w:tcPr>
          <w:p w14:paraId="20D8E44F" w14:textId="77777777" w:rsidR="00B11855" w:rsidRPr="006D613E" w:rsidRDefault="003D003E" w:rsidP="006B1888">
            <w:pPr>
              <w:pStyle w:val="TableEntry"/>
            </w:pPr>
            <w:r w:rsidRPr="006D613E">
              <w:t>10</w:t>
            </w:r>
          </w:p>
        </w:tc>
        <w:tc>
          <w:tcPr>
            <w:tcW w:w="760" w:type="dxa"/>
            <w:shd w:val="clear" w:color="auto" w:fill="auto"/>
          </w:tcPr>
          <w:p w14:paraId="3BBB6704" w14:textId="77777777" w:rsidR="00B11855" w:rsidRPr="006D613E" w:rsidRDefault="003D003E" w:rsidP="006B1888">
            <w:pPr>
              <w:pStyle w:val="TableEntry"/>
            </w:pPr>
            <w:r w:rsidRPr="006D613E">
              <w:t>IS</w:t>
            </w:r>
          </w:p>
        </w:tc>
        <w:tc>
          <w:tcPr>
            <w:tcW w:w="961" w:type="dxa"/>
            <w:shd w:val="clear" w:color="auto" w:fill="auto"/>
          </w:tcPr>
          <w:p w14:paraId="1F6BE6C3" w14:textId="77777777" w:rsidR="00B11855" w:rsidRPr="006D613E" w:rsidRDefault="003D003E" w:rsidP="006B1888">
            <w:pPr>
              <w:pStyle w:val="TableEntry"/>
            </w:pPr>
            <w:r w:rsidRPr="006D613E">
              <w:t>X</w:t>
            </w:r>
          </w:p>
        </w:tc>
        <w:tc>
          <w:tcPr>
            <w:tcW w:w="919" w:type="dxa"/>
            <w:shd w:val="clear" w:color="auto" w:fill="auto"/>
          </w:tcPr>
          <w:p w14:paraId="0980864F" w14:textId="77777777" w:rsidR="00B11855" w:rsidRPr="006D613E" w:rsidRDefault="003D003E" w:rsidP="006B1888">
            <w:pPr>
              <w:pStyle w:val="TableEntry"/>
            </w:pPr>
            <w:r w:rsidRPr="006D613E">
              <w:t>[0..0]</w:t>
            </w:r>
          </w:p>
        </w:tc>
        <w:tc>
          <w:tcPr>
            <w:tcW w:w="1258" w:type="dxa"/>
            <w:shd w:val="clear" w:color="auto" w:fill="auto"/>
          </w:tcPr>
          <w:p w14:paraId="22AD3268" w14:textId="77777777" w:rsidR="00B11855" w:rsidRPr="006D613E" w:rsidRDefault="003D003E" w:rsidP="006B1888">
            <w:pPr>
              <w:pStyle w:val="TableEntry"/>
            </w:pPr>
            <w:r w:rsidRPr="006D613E">
              <w:t>0021</w:t>
            </w:r>
          </w:p>
        </w:tc>
        <w:tc>
          <w:tcPr>
            <w:tcW w:w="2834" w:type="dxa"/>
            <w:shd w:val="clear" w:color="auto" w:fill="auto"/>
          </w:tcPr>
          <w:p w14:paraId="697391FA" w14:textId="77777777" w:rsidR="00B11855" w:rsidRPr="006D613E" w:rsidRDefault="003D003E" w:rsidP="006B1888">
            <w:pPr>
              <w:pStyle w:val="TableEntry"/>
            </w:pPr>
            <w:r w:rsidRPr="006D613E">
              <w:t>Bad Debt Agency Code</w:t>
            </w:r>
          </w:p>
        </w:tc>
      </w:tr>
      <w:tr w:rsidR="00C40FD5" w:rsidRPr="006D613E" w14:paraId="025A1AB4" w14:textId="77777777" w:rsidTr="006C0E8E">
        <w:trPr>
          <w:cantSplit/>
          <w:jc w:val="center"/>
        </w:trPr>
        <w:tc>
          <w:tcPr>
            <w:tcW w:w="784" w:type="dxa"/>
            <w:shd w:val="clear" w:color="auto" w:fill="auto"/>
          </w:tcPr>
          <w:p w14:paraId="42955CDE" w14:textId="77777777" w:rsidR="00B11855" w:rsidRPr="006D613E" w:rsidRDefault="003D003E" w:rsidP="006B1888">
            <w:pPr>
              <w:pStyle w:val="TableEntry"/>
            </w:pPr>
            <w:r w:rsidRPr="006D613E">
              <w:t>32</w:t>
            </w:r>
          </w:p>
        </w:tc>
        <w:tc>
          <w:tcPr>
            <w:tcW w:w="764" w:type="dxa"/>
            <w:shd w:val="clear" w:color="auto" w:fill="auto"/>
          </w:tcPr>
          <w:p w14:paraId="77187F05" w14:textId="77777777" w:rsidR="00B11855" w:rsidRPr="006D613E" w:rsidRDefault="003D003E" w:rsidP="006B1888">
            <w:pPr>
              <w:pStyle w:val="TableEntry"/>
            </w:pPr>
            <w:r w:rsidRPr="006D613E">
              <w:t>12</w:t>
            </w:r>
          </w:p>
        </w:tc>
        <w:tc>
          <w:tcPr>
            <w:tcW w:w="760" w:type="dxa"/>
            <w:shd w:val="clear" w:color="auto" w:fill="auto"/>
          </w:tcPr>
          <w:p w14:paraId="01CDE2DF" w14:textId="77777777" w:rsidR="00B11855" w:rsidRPr="006D613E" w:rsidRDefault="003D003E" w:rsidP="006B1888">
            <w:pPr>
              <w:pStyle w:val="TableEntry"/>
            </w:pPr>
            <w:r w:rsidRPr="006D613E">
              <w:t>NM</w:t>
            </w:r>
          </w:p>
        </w:tc>
        <w:tc>
          <w:tcPr>
            <w:tcW w:w="961" w:type="dxa"/>
            <w:shd w:val="clear" w:color="auto" w:fill="auto"/>
          </w:tcPr>
          <w:p w14:paraId="528548D2" w14:textId="77777777" w:rsidR="00B11855" w:rsidRPr="006D613E" w:rsidRDefault="003D003E" w:rsidP="006B1888">
            <w:pPr>
              <w:pStyle w:val="TableEntry"/>
            </w:pPr>
            <w:r w:rsidRPr="006D613E">
              <w:t>X</w:t>
            </w:r>
          </w:p>
        </w:tc>
        <w:tc>
          <w:tcPr>
            <w:tcW w:w="919" w:type="dxa"/>
            <w:shd w:val="clear" w:color="auto" w:fill="auto"/>
          </w:tcPr>
          <w:p w14:paraId="5E4788E4" w14:textId="77777777" w:rsidR="00B11855" w:rsidRPr="006D613E" w:rsidRDefault="003D003E" w:rsidP="006B1888">
            <w:pPr>
              <w:pStyle w:val="TableEntry"/>
            </w:pPr>
            <w:r w:rsidRPr="006D613E">
              <w:t>[0..0]</w:t>
            </w:r>
          </w:p>
        </w:tc>
        <w:tc>
          <w:tcPr>
            <w:tcW w:w="1258" w:type="dxa"/>
            <w:shd w:val="clear" w:color="auto" w:fill="auto"/>
          </w:tcPr>
          <w:p w14:paraId="795B732F" w14:textId="77777777" w:rsidR="00B11855" w:rsidRPr="006D613E" w:rsidRDefault="00B11855" w:rsidP="006B1888">
            <w:pPr>
              <w:pStyle w:val="TableEntry"/>
            </w:pPr>
          </w:p>
        </w:tc>
        <w:tc>
          <w:tcPr>
            <w:tcW w:w="2834" w:type="dxa"/>
            <w:shd w:val="clear" w:color="auto" w:fill="auto"/>
          </w:tcPr>
          <w:p w14:paraId="445EC28B" w14:textId="77777777" w:rsidR="00B11855" w:rsidRPr="006D613E" w:rsidRDefault="003D003E" w:rsidP="006B1888">
            <w:pPr>
              <w:pStyle w:val="TableEntry"/>
            </w:pPr>
            <w:r w:rsidRPr="006D613E">
              <w:t>Bad Debt Transfer Amount</w:t>
            </w:r>
          </w:p>
        </w:tc>
      </w:tr>
      <w:tr w:rsidR="00C40FD5" w:rsidRPr="006D613E" w14:paraId="6B438F95" w14:textId="77777777" w:rsidTr="006C0E8E">
        <w:trPr>
          <w:cantSplit/>
          <w:jc w:val="center"/>
        </w:trPr>
        <w:tc>
          <w:tcPr>
            <w:tcW w:w="784" w:type="dxa"/>
            <w:shd w:val="clear" w:color="auto" w:fill="auto"/>
          </w:tcPr>
          <w:p w14:paraId="55BF1473" w14:textId="77777777" w:rsidR="00B11855" w:rsidRPr="006D613E" w:rsidRDefault="003D003E" w:rsidP="006B1888">
            <w:pPr>
              <w:pStyle w:val="TableEntry"/>
            </w:pPr>
            <w:r w:rsidRPr="006D613E">
              <w:t>33</w:t>
            </w:r>
          </w:p>
        </w:tc>
        <w:tc>
          <w:tcPr>
            <w:tcW w:w="764" w:type="dxa"/>
            <w:shd w:val="clear" w:color="auto" w:fill="auto"/>
          </w:tcPr>
          <w:p w14:paraId="1E806E4D" w14:textId="77777777" w:rsidR="00B11855" w:rsidRPr="006D613E" w:rsidRDefault="003D003E" w:rsidP="006B1888">
            <w:pPr>
              <w:pStyle w:val="TableEntry"/>
            </w:pPr>
            <w:r w:rsidRPr="006D613E">
              <w:t>12</w:t>
            </w:r>
          </w:p>
        </w:tc>
        <w:tc>
          <w:tcPr>
            <w:tcW w:w="760" w:type="dxa"/>
            <w:shd w:val="clear" w:color="auto" w:fill="auto"/>
          </w:tcPr>
          <w:p w14:paraId="40144761" w14:textId="77777777" w:rsidR="00B11855" w:rsidRPr="006D613E" w:rsidRDefault="003D003E" w:rsidP="006B1888">
            <w:pPr>
              <w:pStyle w:val="TableEntry"/>
            </w:pPr>
            <w:r w:rsidRPr="006D613E">
              <w:t>NM</w:t>
            </w:r>
          </w:p>
        </w:tc>
        <w:tc>
          <w:tcPr>
            <w:tcW w:w="961" w:type="dxa"/>
            <w:shd w:val="clear" w:color="auto" w:fill="auto"/>
          </w:tcPr>
          <w:p w14:paraId="6503320C" w14:textId="77777777" w:rsidR="00B11855" w:rsidRPr="006D613E" w:rsidRDefault="003D003E" w:rsidP="006B1888">
            <w:pPr>
              <w:pStyle w:val="TableEntry"/>
            </w:pPr>
            <w:r w:rsidRPr="006D613E">
              <w:t>X</w:t>
            </w:r>
          </w:p>
        </w:tc>
        <w:tc>
          <w:tcPr>
            <w:tcW w:w="919" w:type="dxa"/>
            <w:shd w:val="clear" w:color="auto" w:fill="auto"/>
          </w:tcPr>
          <w:p w14:paraId="46A3E015" w14:textId="77777777" w:rsidR="00B11855" w:rsidRPr="006D613E" w:rsidRDefault="003D003E" w:rsidP="006B1888">
            <w:pPr>
              <w:pStyle w:val="TableEntry"/>
            </w:pPr>
            <w:r w:rsidRPr="006D613E">
              <w:t>[0..0]</w:t>
            </w:r>
          </w:p>
        </w:tc>
        <w:tc>
          <w:tcPr>
            <w:tcW w:w="1258" w:type="dxa"/>
            <w:shd w:val="clear" w:color="auto" w:fill="auto"/>
          </w:tcPr>
          <w:p w14:paraId="17D86AC9" w14:textId="77777777" w:rsidR="00B11855" w:rsidRPr="006D613E" w:rsidRDefault="00B11855" w:rsidP="006B1888">
            <w:pPr>
              <w:pStyle w:val="TableEntry"/>
            </w:pPr>
          </w:p>
        </w:tc>
        <w:tc>
          <w:tcPr>
            <w:tcW w:w="2834" w:type="dxa"/>
            <w:shd w:val="clear" w:color="auto" w:fill="auto"/>
          </w:tcPr>
          <w:p w14:paraId="64855CBC" w14:textId="77777777" w:rsidR="00B11855" w:rsidRPr="006D613E" w:rsidRDefault="003D003E" w:rsidP="006B1888">
            <w:pPr>
              <w:pStyle w:val="TableEntry"/>
            </w:pPr>
            <w:r w:rsidRPr="006D613E">
              <w:t>Bad Debt Recovery Amount</w:t>
            </w:r>
          </w:p>
        </w:tc>
      </w:tr>
      <w:tr w:rsidR="00C40FD5" w:rsidRPr="006D613E" w14:paraId="25E149E1" w14:textId="77777777" w:rsidTr="006C0E8E">
        <w:trPr>
          <w:cantSplit/>
          <w:jc w:val="center"/>
        </w:trPr>
        <w:tc>
          <w:tcPr>
            <w:tcW w:w="784" w:type="dxa"/>
            <w:shd w:val="clear" w:color="auto" w:fill="auto"/>
          </w:tcPr>
          <w:p w14:paraId="19E82790" w14:textId="77777777" w:rsidR="00B11855" w:rsidRPr="006D613E" w:rsidRDefault="003D003E" w:rsidP="006B1888">
            <w:pPr>
              <w:pStyle w:val="TableEntry"/>
            </w:pPr>
            <w:r w:rsidRPr="006D613E">
              <w:t>34</w:t>
            </w:r>
          </w:p>
        </w:tc>
        <w:tc>
          <w:tcPr>
            <w:tcW w:w="764" w:type="dxa"/>
            <w:shd w:val="clear" w:color="auto" w:fill="auto"/>
          </w:tcPr>
          <w:p w14:paraId="7A429075" w14:textId="77777777" w:rsidR="00B11855" w:rsidRPr="006D613E" w:rsidRDefault="003D003E" w:rsidP="006B1888">
            <w:pPr>
              <w:pStyle w:val="TableEntry"/>
            </w:pPr>
            <w:r w:rsidRPr="006D613E">
              <w:t>1</w:t>
            </w:r>
          </w:p>
        </w:tc>
        <w:tc>
          <w:tcPr>
            <w:tcW w:w="760" w:type="dxa"/>
            <w:shd w:val="clear" w:color="auto" w:fill="auto"/>
          </w:tcPr>
          <w:p w14:paraId="66ACCDD7" w14:textId="77777777" w:rsidR="00B11855" w:rsidRPr="006D613E" w:rsidRDefault="003D003E" w:rsidP="006B1888">
            <w:pPr>
              <w:pStyle w:val="TableEntry"/>
            </w:pPr>
            <w:r w:rsidRPr="006D613E">
              <w:t>IS</w:t>
            </w:r>
          </w:p>
        </w:tc>
        <w:tc>
          <w:tcPr>
            <w:tcW w:w="961" w:type="dxa"/>
            <w:shd w:val="clear" w:color="auto" w:fill="auto"/>
          </w:tcPr>
          <w:p w14:paraId="0E619C55" w14:textId="77777777" w:rsidR="00B11855" w:rsidRPr="006D613E" w:rsidRDefault="003D003E" w:rsidP="006B1888">
            <w:pPr>
              <w:pStyle w:val="TableEntry"/>
            </w:pPr>
            <w:r w:rsidRPr="006D613E">
              <w:t>X</w:t>
            </w:r>
          </w:p>
        </w:tc>
        <w:tc>
          <w:tcPr>
            <w:tcW w:w="919" w:type="dxa"/>
            <w:shd w:val="clear" w:color="auto" w:fill="auto"/>
          </w:tcPr>
          <w:p w14:paraId="51B71995" w14:textId="77777777" w:rsidR="00B11855" w:rsidRPr="006D613E" w:rsidRDefault="003D003E" w:rsidP="006B1888">
            <w:pPr>
              <w:pStyle w:val="TableEntry"/>
            </w:pPr>
            <w:r w:rsidRPr="006D613E">
              <w:t>[0..0]</w:t>
            </w:r>
          </w:p>
        </w:tc>
        <w:tc>
          <w:tcPr>
            <w:tcW w:w="1258" w:type="dxa"/>
            <w:shd w:val="clear" w:color="auto" w:fill="auto"/>
          </w:tcPr>
          <w:p w14:paraId="785D4583" w14:textId="77777777" w:rsidR="00B11855" w:rsidRPr="006D613E" w:rsidRDefault="003D003E" w:rsidP="006B1888">
            <w:pPr>
              <w:pStyle w:val="TableEntry"/>
            </w:pPr>
            <w:r w:rsidRPr="006D613E">
              <w:t>0111</w:t>
            </w:r>
          </w:p>
        </w:tc>
        <w:tc>
          <w:tcPr>
            <w:tcW w:w="2834" w:type="dxa"/>
            <w:shd w:val="clear" w:color="auto" w:fill="auto"/>
          </w:tcPr>
          <w:p w14:paraId="2D40B15F" w14:textId="77777777" w:rsidR="00B11855" w:rsidRPr="006D613E" w:rsidRDefault="003D003E" w:rsidP="006B1888">
            <w:pPr>
              <w:pStyle w:val="TableEntry"/>
            </w:pPr>
            <w:r w:rsidRPr="006D613E">
              <w:t>Delete Account Indicator</w:t>
            </w:r>
          </w:p>
        </w:tc>
      </w:tr>
      <w:tr w:rsidR="00C40FD5" w:rsidRPr="006D613E" w14:paraId="5E13D08B" w14:textId="77777777" w:rsidTr="006C0E8E">
        <w:trPr>
          <w:cantSplit/>
          <w:jc w:val="center"/>
        </w:trPr>
        <w:tc>
          <w:tcPr>
            <w:tcW w:w="784" w:type="dxa"/>
            <w:shd w:val="clear" w:color="auto" w:fill="auto"/>
          </w:tcPr>
          <w:p w14:paraId="4EDBF156" w14:textId="77777777" w:rsidR="00B11855" w:rsidRPr="006D613E" w:rsidRDefault="003D003E" w:rsidP="006B1888">
            <w:pPr>
              <w:pStyle w:val="TableEntry"/>
            </w:pPr>
            <w:r w:rsidRPr="006D613E">
              <w:t>35</w:t>
            </w:r>
          </w:p>
        </w:tc>
        <w:tc>
          <w:tcPr>
            <w:tcW w:w="764" w:type="dxa"/>
            <w:shd w:val="clear" w:color="auto" w:fill="auto"/>
          </w:tcPr>
          <w:p w14:paraId="66C65DB6" w14:textId="77777777" w:rsidR="00B11855" w:rsidRPr="006D613E" w:rsidRDefault="003D003E" w:rsidP="006B1888">
            <w:pPr>
              <w:pStyle w:val="TableEntry"/>
            </w:pPr>
            <w:r w:rsidRPr="006D613E">
              <w:t>8</w:t>
            </w:r>
          </w:p>
        </w:tc>
        <w:tc>
          <w:tcPr>
            <w:tcW w:w="760" w:type="dxa"/>
            <w:shd w:val="clear" w:color="auto" w:fill="auto"/>
          </w:tcPr>
          <w:p w14:paraId="6305F76A" w14:textId="77777777" w:rsidR="00B11855" w:rsidRPr="006D613E" w:rsidRDefault="003D003E" w:rsidP="006B1888">
            <w:pPr>
              <w:pStyle w:val="TableEntry"/>
            </w:pPr>
            <w:r w:rsidRPr="006D613E">
              <w:t>DT</w:t>
            </w:r>
          </w:p>
        </w:tc>
        <w:tc>
          <w:tcPr>
            <w:tcW w:w="961" w:type="dxa"/>
            <w:shd w:val="clear" w:color="auto" w:fill="auto"/>
          </w:tcPr>
          <w:p w14:paraId="76F197B6" w14:textId="77777777" w:rsidR="00B11855" w:rsidRPr="006D613E" w:rsidRDefault="003D003E" w:rsidP="006B1888">
            <w:pPr>
              <w:pStyle w:val="TableEntry"/>
            </w:pPr>
            <w:r w:rsidRPr="006D613E">
              <w:t>X</w:t>
            </w:r>
          </w:p>
        </w:tc>
        <w:tc>
          <w:tcPr>
            <w:tcW w:w="919" w:type="dxa"/>
            <w:shd w:val="clear" w:color="auto" w:fill="auto"/>
          </w:tcPr>
          <w:p w14:paraId="2D562B23" w14:textId="77777777" w:rsidR="00B11855" w:rsidRPr="006D613E" w:rsidRDefault="003D003E" w:rsidP="006B1888">
            <w:pPr>
              <w:pStyle w:val="TableEntry"/>
            </w:pPr>
            <w:r w:rsidRPr="006D613E">
              <w:t>[0..0]</w:t>
            </w:r>
          </w:p>
        </w:tc>
        <w:tc>
          <w:tcPr>
            <w:tcW w:w="1258" w:type="dxa"/>
            <w:shd w:val="clear" w:color="auto" w:fill="auto"/>
          </w:tcPr>
          <w:p w14:paraId="5DC1A7AB" w14:textId="77777777" w:rsidR="00B11855" w:rsidRPr="006D613E" w:rsidRDefault="00B11855" w:rsidP="006B1888">
            <w:pPr>
              <w:pStyle w:val="TableEntry"/>
            </w:pPr>
          </w:p>
        </w:tc>
        <w:tc>
          <w:tcPr>
            <w:tcW w:w="2834" w:type="dxa"/>
            <w:shd w:val="clear" w:color="auto" w:fill="auto"/>
          </w:tcPr>
          <w:p w14:paraId="694A2FAC" w14:textId="77777777" w:rsidR="00B11855" w:rsidRPr="006D613E" w:rsidRDefault="003D003E" w:rsidP="006B1888">
            <w:pPr>
              <w:pStyle w:val="TableEntry"/>
            </w:pPr>
            <w:r w:rsidRPr="006D613E">
              <w:t>Delete Account Date</w:t>
            </w:r>
          </w:p>
        </w:tc>
      </w:tr>
      <w:tr w:rsidR="00C40FD5" w:rsidRPr="006D613E" w14:paraId="3A1DA8C7" w14:textId="77777777" w:rsidTr="006C0E8E">
        <w:trPr>
          <w:cantSplit/>
          <w:jc w:val="center"/>
        </w:trPr>
        <w:tc>
          <w:tcPr>
            <w:tcW w:w="784" w:type="dxa"/>
            <w:shd w:val="clear" w:color="auto" w:fill="auto"/>
          </w:tcPr>
          <w:p w14:paraId="39345663" w14:textId="77777777" w:rsidR="00B11855" w:rsidRPr="006D613E" w:rsidRDefault="003D003E" w:rsidP="006B1888">
            <w:pPr>
              <w:pStyle w:val="TableEntry"/>
            </w:pPr>
            <w:r w:rsidRPr="006D613E">
              <w:t>36</w:t>
            </w:r>
          </w:p>
        </w:tc>
        <w:tc>
          <w:tcPr>
            <w:tcW w:w="764" w:type="dxa"/>
            <w:shd w:val="clear" w:color="auto" w:fill="auto"/>
          </w:tcPr>
          <w:p w14:paraId="27E2F167" w14:textId="77777777" w:rsidR="00B11855" w:rsidRPr="006D613E" w:rsidRDefault="003D003E" w:rsidP="006B1888">
            <w:pPr>
              <w:pStyle w:val="TableEntry"/>
            </w:pPr>
            <w:r w:rsidRPr="006D613E">
              <w:t>3</w:t>
            </w:r>
          </w:p>
        </w:tc>
        <w:tc>
          <w:tcPr>
            <w:tcW w:w="760" w:type="dxa"/>
            <w:shd w:val="clear" w:color="auto" w:fill="auto"/>
          </w:tcPr>
          <w:p w14:paraId="4853C34D" w14:textId="77777777" w:rsidR="00B11855" w:rsidRPr="006D613E" w:rsidRDefault="003D003E" w:rsidP="006B1888">
            <w:pPr>
              <w:pStyle w:val="TableEntry"/>
            </w:pPr>
            <w:r w:rsidRPr="006D613E">
              <w:t>IS</w:t>
            </w:r>
          </w:p>
        </w:tc>
        <w:tc>
          <w:tcPr>
            <w:tcW w:w="961" w:type="dxa"/>
            <w:shd w:val="clear" w:color="auto" w:fill="auto"/>
          </w:tcPr>
          <w:p w14:paraId="5078345E" w14:textId="77777777" w:rsidR="00B11855" w:rsidRPr="006D613E" w:rsidRDefault="003D003E" w:rsidP="006B1888">
            <w:pPr>
              <w:pStyle w:val="TableEntry"/>
            </w:pPr>
            <w:r w:rsidRPr="006D613E">
              <w:t>X</w:t>
            </w:r>
          </w:p>
        </w:tc>
        <w:tc>
          <w:tcPr>
            <w:tcW w:w="919" w:type="dxa"/>
            <w:shd w:val="clear" w:color="auto" w:fill="auto"/>
          </w:tcPr>
          <w:p w14:paraId="2E7DDA5C" w14:textId="77777777" w:rsidR="00B11855" w:rsidRPr="006D613E" w:rsidRDefault="003D003E" w:rsidP="006B1888">
            <w:pPr>
              <w:pStyle w:val="TableEntry"/>
            </w:pPr>
            <w:r w:rsidRPr="006D613E">
              <w:t>[0..0]</w:t>
            </w:r>
          </w:p>
        </w:tc>
        <w:tc>
          <w:tcPr>
            <w:tcW w:w="1258" w:type="dxa"/>
            <w:shd w:val="clear" w:color="auto" w:fill="auto"/>
          </w:tcPr>
          <w:p w14:paraId="2D2EB797" w14:textId="77777777" w:rsidR="00B11855" w:rsidRPr="006D613E" w:rsidRDefault="00B11855" w:rsidP="006B1888">
            <w:pPr>
              <w:pStyle w:val="TableEntry"/>
            </w:pPr>
          </w:p>
        </w:tc>
        <w:tc>
          <w:tcPr>
            <w:tcW w:w="2834" w:type="dxa"/>
            <w:shd w:val="clear" w:color="auto" w:fill="auto"/>
          </w:tcPr>
          <w:p w14:paraId="7445F039" w14:textId="77777777" w:rsidR="00B11855" w:rsidRPr="006D613E" w:rsidRDefault="003D003E" w:rsidP="006B1888">
            <w:pPr>
              <w:pStyle w:val="TableEntry"/>
            </w:pPr>
            <w:r w:rsidRPr="006D613E">
              <w:t>Discharge Disposition</w:t>
            </w:r>
          </w:p>
        </w:tc>
      </w:tr>
      <w:tr w:rsidR="00C40FD5" w:rsidRPr="006D613E" w14:paraId="7A90651A" w14:textId="77777777" w:rsidTr="006C0E8E">
        <w:trPr>
          <w:cantSplit/>
          <w:jc w:val="center"/>
        </w:trPr>
        <w:tc>
          <w:tcPr>
            <w:tcW w:w="784" w:type="dxa"/>
            <w:shd w:val="clear" w:color="auto" w:fill="auto"/>
          </w:tcPr>
          <w:p w14:paraId="1EE0ADB1" w14:textId="77777777" w:rsidR="00B11855" w:rsidRPr="006D613E" w:rsidRDefault="003D003E" w:rsidP="006B1888">
            <w:pPr>
              <w:pStyle w:val="TableEntry"/>
            </w:pPr>
            <w:r w:rsidRPr="006D613E">
              <w:t>37</w:t>
            </w:r>
          </w:p>
        </w:tc>
        <w:tc>
          <w:tcPr>
            <w:tcW w:w="764" w:type="dxa"/>
            <w:shd w:val="clear" w:color="auto" w:fill="auto"/>
          </w:tcPr>
          <w:p w14:paraId="2C741926" w14:textId="77777777" w:rsidR="00B11855" w:rsidRPr="006D613E" w:rsidRDefault="003D003E" w:rsidP="006B1888">
            <w:pPr>
              <w:pStyle w:val="TableEntry"/>
            </w:pPr>
            <w:r w:rsidRPr="006D613E">
              <w:t>47</w:t>
            </w:r>
          </w:p>
        </w:tc>
        <w:tc>
          <w:tcPr>
            <w:tcW w:w="760" w:type="dxa"/>
            <w:shd w:val="clear" w:color="auto" w:fill="auto"/>
          </w:tcPr>
          <w:p w14:paraId="7CF582F8" w14:textId="77777777" w:rsidR="00B11855" w:rsidRPr="006D613E" w:rsidRDefault="003D003E" w:rsidP="006B1888">
            <w:pPr>
              <w:pStyle w:val="TableEntry"/>
            </w:pPr>
            <w:r w:rsidRPr="006D613E">
              <w:t>DLD</w:t>
            </w:r>
          </w:p>
        </w:tc>
        <w:tc>
          <w:tcPr>
            <w:tcW w:w="961" w:type="dxa"/>
            <w:shd w:val="clear" w:color="auto" w:fill="auto"/>
          </w:tcPr>
          <w:p w14:paraId="71AE5ED3" w14:textId="77777777" w:rsidR="00B11855" w:rsidRPr="006D613E" w:rsidRDefault="003D003E" w:rsidP="006B1888">
            <w:pPr>
              <w:pStyle w:val="TableEntry"/>
            </w:pPr>
            <w:r w:rsidRPr="006D613E">
              <w:t>X</w:t>
            </w:r>
          </w:p>
        </w:tc>
        <w:tc>
          <w:tcPr>
            <w:tcW w:w="919" w:type="dxa"/>
            <w:shd w:val="clear" w:color="auto" w:fill="auto"/>
          </w:tcPr>
          <w:p w14:paraId="4978B2DF" w14:textId="77777777" w:rsidR="00B11855" w:rsidRPr="006D613E" w:rsidRDefault="003D003E" w:rsidP="006B1888">
            <w:pPr>
              <w:pStyle w:val="TableEntry"/>
            </w:pPr>
            <w:r w:rsidRPr="006D613E">
              <w:t>[0..0]</w:t>
            </w:r>
          </w:p>
        </w:tc>
        <w:tc>
          <w:tcPr>
            <w:tcW w:w="1258" w:type="dxa"/>
            <w:shd w:val="clear" w:color="auto" w:fill="auto"/>
          </w:tcPr>
          <w:p w14:paraId="3672F658" w14:textId="77777777" w:rsidR="00B11855" w:rsidRPr="006D613E" w:rsidRDefault="003D003E" w:rsidP="006B1888">
            <w:pPr>
              <w:pStyle w:val="TableEntry"/>
            </w:pPr>
            <w:r w:rsidRPr="006D613E">
              <w:t>0113</w:t>
            </w:r>
          </w:p>
        </w:tc>
        <w:tc>
          <w:tcPr>
            <w:tcW w:w="2834" w:type="dxa"/>
            <w:shd w:val="clear" w:color="auto" w:fill="auto"/>
          </w:tcPr>
          <w:p w14:paraId="736165EF" w14:textId="77777777" w:rsidR="00B11855" w:rsidRPr="006D613E" w:rsidRDefault="003D003E" w:rsidP="006B1888">
            <w:pPr>
              <w:pStyle w:val="TableEntry"/>
            </w:pPr>
            <w:r w:rsidRPr="006D613E">
              <w:t>Discharged to Location</w:t>
            </w:r>
          </w:p>
        </w:tc>
      </w:tr>
      <w:tr w:rsidR="00C40FD5" w:rsidRPr="006D613E" w14:paraId="082641D1" w14:textId="77777777" w:rsidTr="006C0E8E">
        <w:trPr>
          <w:cantSplit/>
          <w:jc w:val="center"/>
        </w:trPr>
        <w:tc>
          <w:tcPr>
            <w:tcW w:w="784" w:type="dxa"/>
            <w:shd w:val="clear" w:color="auto" w:fill="auto"/>
          </w:tcPr>
          <w:p w14:paraId="10838A36" w14:textId="77777777" w:rsidR="00B11855" w:rsidRPr="006D613E" w:rsidRDefault="003D003E" w:rsidP="006B1888">
            <w:pPr>
              <w:pStyle w:val="TableEntry"/>
            </w:pPr>
            <w:r w:rsidRPr="006D613E">
              <w:t>38</w:t>
            </w:r>
          </w:p>
        </w:tc>
        <w:tc>
          <w:tcPr>
            <w:tcW w:w="764" w:type="dxa"/>
            <w:shd w:val="clear" w:color="auto" w:fill="auto"/>
          </w:tcPr>
          <w:p w14:paraId="215A0586" w14:textId="77777777" w:rsidR="00B11855" w:rsidRPr="006D613E" w:rsidRDefault="003D003E" w:rsidP="006B1888">
            <w:pPr>
              <w:pStyle w:val="TableEntry"/>
            </w:pPr>
            <w:r w:rsidRPr="006D613E">
              <w:t>705</w:t>
            </w:r>
          </w:p>
        </w:tc>
        <w:tc>
          <w:tcPr>
            <w:tcW w:w="760" w:type="dxa"/>
            <w:shd w:val="clear" w:color="auto" w:fill="auto"/>
          </w:tcPr>
          <w:p w14:paraId="1592993C" w14:textId="77777777" w:rsidR="00B11855" w:rsidRPr="006D613E" w:rsidRDefault="00E86B15" w:rsidP="00E86B15">
            <w:pPr>
              <w:pStyle w:val="TableEntry"/>
            </w:pPr>
            <w:r w:rsidRPr="006D613E">
              <w:t>CWE</w:t>
            </w:r>
          </w:p>
        </w:tc>
        <w:tc>
          <w:tcPr>
            <w:tcW w:w="961" w:type="dxa"/>
            <w:shd w:val="clear" w:color="auto" w:fill="auto"/>
          </w:tcPr>
          <w:p w14:paraId="340D4513" w14:textId="77777777" w:rsidR="00B11855" w:rsidRPr="006D613E" w:rsidRDefault="003D003E" w:rsidP="006B1888">
            <w:pPr>
              <w:pStyle w:val="TableEntry"/>
            </w:pPr>
            <w:r w:rsidRPr="006D613E">
              <w:t>X</w:t>
            </w:r>
          </w:p>
        </w:tc>
        <w:tc>
          <w:tcPr>
            <w:tcW w:w="919" w:type="dxa"/>
            <w:shd w:val="clear" w:color="auto" w:fill="auto"/>
          </w:tcPr>
          <w:p w14:paraId="7C1FBF2B" w14:textId="77777777" w:rsidR="00B11855" w:rsidRPr="006D613E" w:rsidRDefault="003D003E" w:rsidP="006B1888">
            <w:pPr>
              <w:pStyle w:val="TableEntry"/>
            </w:pPr>
            <w:r w:rsidRPr="006D613E">
              <w:t>[0..0]</w:t>
            </w:r>
          </w:p>
        </w:tc>
        <w:tc>
          <w:tcPr>
            <w:tcW w:w="1258" w:type="dxa"/>
            <w:shd w:val="clear" w:color="auto" w:fill="auto"/>
          </w:tcPr>
          <w:p w14:paraId="68F5C995" w14:textId="77777777" w:rsidR="00B11855" w:rsidRPr="006D613E" w:rsidRDefault="003D003E" w:rsidP="006B1888">
            <w:pPr>
              <w:pStyle w:val="TableEntry"/>
            </w:pPr>
            <w:r w:rsidRPr="006D613E">
              <w:t>0114</w:t>
            </w:r>
          </w:p>
        </w:tc>
        <w:tc>
          <w:tcPr>
            <w:tcW w:w="2834" w:type="dxa"/>
            <w:shd w:val="clear" w:color="auto" w:fill="auto"/>
          </w:tcPr>
          <w:p w14:paraId="384347CC" w14:textId="77777777" w:rsidR="00B11855" w:rsidRPr="006D613E" w:rsidRDefault="003D003E" w:rsidP="006B1888">
            <w:pPr>
              <w:pStyle w:val="TableEntry"/>
            </w:pPr>
            <w:r w:rsidRPr="006D613E">
              <w:t>Diet Type</w:t>
            </w:r>
          </w:p>
        </w:tc>
      </w:tr>
      <w:tr w:rsidR="00C40FD5" w:rsidRPr="006D613E" w14:paraId="20898403" w14:textId="77777777" w:rsidTr="006C0E8E">
        <w:trPr>
          <w:cantSplit/>
          <w:jc w:val="center"/>
        </w:trPr>
        <w:tc>
          <w:tcPr>
            <w:tcW w:w="784" w:type="dxa"/>
            <w:shd w:val="clear" w:color="auto" w:fill="auto"/>
          </w:tcPr>
          <w:p w14:paraId="3EB7A733" w14:textId="77777777" w:rsidR="00B11855" w:rsidRPr="006D613E" w:rsidRDefault="003D003E" w:rsidP="006B1888">
            <w:pPr>
              <w:pStyle w:val="TableEntry"/>
            </w:pPr>
            <w:r w:rsidRPr="006D613E">
              <w:t>39</w:t>
            </w:r>
          </w:p>
        </w:tc>
        <w:tc>
          <w:tcPr>
            <w:tcW w:w="764" w:type="dxa"/>
            <w:shd w:val="clear" w:color="auto" w:fill="auto"/>
          </w:tcPr>
          <w:p w14:paraId="269612D1" w14:textId="77777777" w:rsidR="00B11855" w:rsidRPr="006D613E" w:rsidRDefault="003D003E" w:rsidP="006B1888">
            <w:pPr>
              <w:pStyle w:val="TableEntry"/>
            </w:pPr>
            <w:r w:rsidRPr="006D613E">
              <w:t>2</w:t>
            </w:r>
          </w:p>
        </w:tc>
        <w:tc>
          <w:tcPr>
            <w:tcW w:w="760" w:type="dxa"/>
            <w:shd w:val="clear" w:color="auto" w:fill="auto"/>
          </w:tcPr>
          <w:p w14:paraId="665C93BF" w14:textId="77777777" w:rsidR="00B11855" w:rsidRPr="006D613E" w:rsidRDefault="003D003E" w:rsidP="006B1888">
            <w:pPr>
              <w:pStyle w:val="TableEntry"/>
            </w:pPr>
            <w:r w:rsidRPr="006D613E">
              <w:t>IS</w:t>
            </w:r>
          </w:p>
        </w:tc>
        <w:tc>
          <w:tcPr>
            <w:tcW w:w="961" w:type="dxa"/>
            <w:shd w:val="clear" w:color="auto" w:fill="auto"/>
          </w:tcPr>
          <w:p w14:paraId="089CEC98" w14:textId="77777777" w:rsidR="00B11855" w:rsidRPr="006D613E" w:rsidRDefault="003D003E" w:rsidP="006B1888">
            <w:pPr>
              <w:pStyle w:val="TableEntry"/>
            </w:pPr>
            <w:r w:rsidRPr="006D613E">
              <w:t>X</w:t>
            </w:r>
          </w:p>
        </w:tc>
        <w:tc>
          <w:tcPr>
            <w:tcW w:w="919" w:type="dxa"/>
            <w:shd w:val="clear" w:color="auto" w:fill="auto"/>
          </w:tcPr>
          <w:p w14:paraId="072D2D68" w14:textId="77777777" w:rsidR="00B11855" w:rsidRPr="006D613E" w:rsidRDefault="003D003E" w:rsidP="006B1888">
            <w:pPr>
              <w:pStyle w:val="TableEntry"/>
            </w:pPr>
            <w:r w:rsidRPr="006D613E">
              <w:t>[0..0]</w:t>
            </w:r>
          </w:p>
        </w:tc>
        <w:tc>
          <w:tcPr>
            <w:tcW w:w="1258" w:type="dxa"/>
            <w:shd w:val="clear" w:color="auto" w:fill="auto"/>
          </w:tcPr>
          <w:p w14:paraId="6B33AC5F" w14:textId="77777777" w:rsidR="00B11855" w:rsidRPr="006D613E" w:rsidRDefault="003D003E" w:rsidP="006B1888">
            <w:pPr>
              <w:pStyle w:val="TableEntry"/>
            </w:pPr>
            <w:r w:rsidRPr="006D613E">
              <w:t>0115</w:t>
            </w:r>
          </w:p>
        </w:tc>
        <w:tc>
          <w:tcPr>
            <w:tcW w:w="2834" w:type="dxa"/>
            <w:shd w:val="clear" w:color="auto" w:fill="auto"/>
          </w:tcPr>
          <w:p w14:paraId="38689E31" w14:textId="77777777" w:rsidR="00B11855" w:rsidRPr="006D613E" w:rsidRDefault="003D003E" w:rsidP="006B1888">
            <w:pPr>
              <w:pStyle w:val="TableEntry"/>
            </w:pPr>
            <w:r w:rsidRPr="006D613E">
              <w:t>Servicing Facility</w:t>
            </w:r>
          </w:p>
        </w:tc>
      </w:tr>
      <w:tr w:rsidR="00C40FD5" w:rsidRPr="006D613E" w14:paraId="2EB80247" w14:textId="77777777" w:rsidTr="006C0E8E">
        <w:trPr>
          <w:cantSplit/>
          <w:jc w:val="center"/>
        </w:trPr>
        <w:tc>
          <w:tcPr>
            <w:tcW w:w="784" w:type="dxa"/>
            <w:shd w:val="clear" w:color="auto" w:fill="auto"/>
          </w:tcPr>
          <w:p w14:paraId="569A2222" w14:textId="77777777" w:rsidR="00B11855" w:rsidRPr="006D613E" w:rsidRDefault="003D003E" w:rsidP="006B1888">
            <w:pPr>
              <w:pStyle w:val="TableEntry"/>
            </w:pPr>
            <w:r w:rsidRPr="006D613E">
              <w:t>40</w:t>
            </w:r>
          </w:p>
        </w:tc>
        <w:tc>
          <w:tcPr>
            <w:tcW w:w="764" w:type="dxa"/>
            <w:shd w:val="clear" w:color="auto" w:fill="auto"/>
          </w:tcPr>
          <w:p w14:paraId="721C5148" w14:textId="77777777" w:rsidR="00B11855" w:rsidRPr="006D613E" w:rsidRDefault="003D003E" w:rsidP="006B1888">
            <w:pPr>
              <w:pStyle w:val="TableEntry"/>
            </w:pPr>
            <w:r w:rsidRPr="006D613E">
              <w:t>1</w:t>
            </w:r>
          </w:p>
        </w:tc>
        <w:tc>
          <w:tcPr>
            <w:tcW w:w="760" w:type="dxa"/>
            <w:shd w:val="clear" w:color="auto" w:fill="auto"/>
          </w:tcPr>
          <w:p w14:paraId="43673CAE" w14:textId="77777777" w:rsidR="00B11855" w:rsidRPr="006D613E" w:rsidRDefault="003D003E" w:rsidP="006B1888">
            <w:pPr>
              <w:pStyle w:val="TableEntry"/>
            </w:pPr>
            <w:r w:rsidRPr="006D613E">
              <w:t>IS</w:t>
            </w:r>
          </w:p>
        </w:tc>
        <w:tc>
          <w:tcPr>
            <w:tcW w:w="961" w:type="dxa"/>
            <w:shd w:val="clear" w:color="auto" w:fill="auto"/>
          </w:tcPr>
          <w:p w14:paraId="6A8FAD0F" w14:textId="77777777" w:rsidR="00B11855" w:rsidRPr="006D613E" w:rsidRDefault="003D003E" w:rsidP="006B1888">
            <w:pPr>
              <w:pStyle w:val="TableEntry"/>
            </w:pPr>
            <w:r w:rsidRPr="006D613E">
              <w:t>X</w:t>
            </w:r>
          </w:p>
        </w:tc>
        <w:tc>
          <w:tcPr>
            <w:tcW w:w="919" w:type="dxa"/>
            <w:shd w:val="clear" w:color="auto" w:fill="auto"/>
          </w:tcPr>
          <w:p w14:paraId="24EF0E17" w14:textId="77777777" w:rsidR="00B11855" w:rsidRPr="006D613E" w:rsidRDefault="003D003E" w:rsidP="006B1888">
            <w:pPr>
              <w:pStyle w:val="TableEntry"/>
            </w:pPr>
            <w:r w:rsidRPr="006D613E">
              <w:t>[0..0]</w:t>
            </w:r>
          </w:p>
        </w:tc>
        <w:tc>
          <w:tcPr>
            <w:tcW w:w="1258" w:type="dxa"/>
            <w:shd w:val="clear" w:color="auto" w:fill="auto"/>
          </w:tcPr>
          <w:p w14:paraId="01FC4294" w14:textId="77777777" w:rsidR="00B11855" w:rsidRPr="006D613E" w:rsidRDefault="00A4475D" w:rsidP="006B1888">
            <w:pPr>
              <w:pStyle w:val="TableEntry"/>
            </w:pPr>
            <w:r w:rsidRPr="006D613E">
              <w:rPr>
                <w:color w:val="0000FF"/>
                <w:u w:val="single" w:color="0000FF"/>
              </w:rPr>
              <w:t>0116</w:t>
            </w:r>
          </w:p>
        </w:tc>
        <w:tc>
          <w:tcPr>
            <w:tcW w:w="2834" w:type="dxa"/>
            <w:shd w:val="clear" w:color="auto" w:fill="auto"/>
          </w:tcPr>
          <w:p w14:paraId="4592E069" w14:textId="77777777" w:rsidR="00B11855" w:rsidRPr="006D613E" w:rsidRDefault="003D003E" w:rsidP="006B1888">
            <w:pPr>
              <w:pStyle w:val="TableEntry"/>
            </w:pPr>
            <w:r w:rsidRPr="006D613E">
              <w:t>Bed Status</w:t>
            </w:r>
          </w:p>
        </w:tc>
      </w:tr>
      <w:tr w:rsidR="00C40FD5" w:rsidRPr="006D613E" w14:paraId="35D58584" w14:textId="77777777" w:rsidTr="006C0E8E">
        <w:trPr>
          <w:cantSplit/>
          <w:jc w:val="center"/>
        </w:trPr>
        <w:tc>
          <w:tcPr>
            <w:tcW w:w="784" w:type="dxa"/>
            <w:shd w:val="clear" w:color="auto" w:fill="auto"/>
          </w:tcPr>
          <w:p w14:paraId="643C1803" w14:textId="77777777" w:rsidR="00B11855" w:rsidRPr="006D613E" w:rsidRDefault="003D003E" w:rsidP="006B1888">
            <w:pPr>
              <w:pStyle w:val="TableEntry"/>
            </w:pPr>
            <w:r w:rsidRPr="006D613E">
              <w:t>41</w:t>
            </w:r>
          </w:p>
        </w:tc>
        <w:tc>
          <w:tcPr>
            <w:tcW w:w="764" w:type="dxa"/>
            <w:shd w:val="clear" w:color="auto" w:fill="auto"/>
          </w:tcPr>
          <w:p w14:paraId="70720A19" w14:textId="77777777" w:rsidR="00B11855" w:rsidRPr="006D613E" w:rsidRDefault="003D003E" w:rsidP="006B1888">
            <w:pPr>
              <w:pStyle w:val="TableEntry"/>
            </w:pPr>
            <w:r w:rsidRPr="006D613E">
              <w:t>2</w:t>
            </w:r>
          </w:p>
        </w:tc>
        <w:tc>
          <w:tcPr>
            <w:tcW w:w="760" w:type="dxa"/>
            <w:shd w:val="clear" w:color="auto" w:fill="auto"/>
          </w:tcPr>
          <w:p w14:paraId="61FA4735" w14:textId="77777777" w:rsidR="00B11855" w:rsidRPr="006D613E" w:rsidRDefault="003D003E" w:rsidP="006B1888">
            <w:pPr>
              <w:pStyle w:val="TableEntry"/>
            </w:pPr>
            <w:r w:rsidRPr="006D613E">
              <w:t>IS</w:t>
            </w:r>
          </w:p>
        </w:tc>
        <w:tc>
          <w:tcPr>
            <w:tcW w:w="961" w:type="dxa"/>
            <w:shd w:val="clear" w:color="auto" w:fill="auto"/>
          </w:tcPr>
          <w:p w14:paraId="598AAC45" w14:textId="77777777" w:rsidR="00B11855" w:rsidRPr="006D613E" w:rsidRDefault="003D003E" w:rsidP="006B1888">
            <w:pPr>
              <w:pStyle w:val="TableEntry"/>
            </w:pPr>
            <w:r w:rsidRPr="006D613E">
              <w:t>X</w:t>
            </w:r>
          </w:p>
        </w:tc>
        <w:tc>
          <w:tcPr>
            <w:tcW w:w="919" w:type="dxa"/>
            <w:shd w:val="clear" w:color="auto" w:fill="auto"/>
          </w:tcPr>
          <w:p w14:paraId="37FFC21C" w14:textId="77777777" w:rsidR="00B11855" w:rsidRPr="006D613E" w:rsidRDefault="003D003E" w:rsidP="006B1888">
            <w:pPr>
              <w:pStyle w:val="TableEntry"/>
            </w:pPr>
            <w:r w:rsidRPr="006D613E">
              <w:t>[0..0]</w:t>
            </w:r>
          </w:p>
        </w:tc>
        <w:tc>
          <w:tcPr>
            <w:tcW w:w="1258" w:type="dxa"/>
            <w:shd w:val="clear" w:color="auto" w:fill="auto"/>
          </w:tcPr>
          <w:p w14:paraId="69C68D5A" w14:textId="77777777" w:rsidR="00B11855" w:rsidRPr="006D613E" w:rsidRDefault="003D003E" w:rsidP="006B1888">
            <w:pPr>
              <w:pStyle w:val="TableEntry"/>
            </w:pPr>
            <w:r w:rsidRPr="006D613E">
              <w:t>0117</w:t>
            </w:r>
          </w:p>
        </w:tc>
        <w:tc>
          <w:tcPr>
            <w:tcW w:w="2834" w:type="dxa"/>
            <w:shd w:val="clear" w:color="auto" w:fill="auto"/>
          </w:tcPr>
          <w:p w14:paraId="0129A618" w14:textId="77777777" w:rsidR="00B11855" w:rsidRPr="006D613E" w:rsidRDefault="003D003E" w:rsidP="006B1888">
            <w:pPr>
              <w:pStyle w:val="TableEntry"/>
            </w:pPr>
            <w:r w:rsidRPr="006D613E">
              <w:t>Account Status</w:t>
            </w:r>
          </w:p>
        </w:tc>
      </w:tr>
      <w:tr w:rsidR="00C40FD5" w:rsidRPr="006D613E" w14:paraId="7EBFBC89" w14:textId="77777777" w:rsidTr="006C0E8E">
        <w:trPr>
          <w:cantSplit/>
          <w:jc w:val="center"/>
        </w:trPr>
        <w:tc>
          <w:tcPr>
            <w:tcW w:w="784" w:type="dxa"/>
            <w:shd w:val="clear" w:color="auto" w:fill="auto"/>
          </w:tcPr>
          <w:p w14:paraId="5B6FE588" w14:textId="77777777" w:rsidR="00B11855" w:rsidRPr="006D613E" w:rsidRDefault="003D003E" w:rsidP="006B1888">
            <w:pPr>
              <w:pStyle w:val="TableEntry"/>
            </w:pPr>
            <w:r w:rsidRPr="006D613E">
              <w:t>42</w:t>
            </w:r>
          </w:p>
        </w:tc>
        <w:tc>
          <w:tcPr>
            <w:tcW w:w="764" w:type="dxa"/>
            <w:shd w:val="clear" w:color="auto" w:fill="auto"/>
          </w:tcPr>
          <w:p w14:paraId="6EC569C5" w14:textId="77777777" w:rsidR="00B11855" w:rsidRPr="006D613E" w:rsidRDefault="003D003E" w:rsidP="006B1888">
            <w:pPr>
              <w:pStyle w:val="TableEntry"/>
            </w:pPr>
            <w:r w:rsidRPr="006D613E">
              <w:t>80</w:t>
            </w:r>
          </w:p>
        </w:tc>
        <w:tc>
          <w:tcPr>
            <w:tcW w:w="760" w:type="dxa"/>
            <w:shd w:val="clear" w:color="auto" w:fill="auto"/>
          </w:tcPr>
          <w:p w14:paraId="2677A2D4" w14:textId="77777777" w:rsidR="00B11855" w:rsidRPr="006D613E" w:rsidRDefault="003D003E" w:rsidP="006B1888">
            <w:pPr>
              <w:pStyle w:val="TableEntry"/>
            </w:pPr>
            <w:r w:rsidRPr="006D613E">
              <w:t>PL</w:t>
            </w:r>
          </w:p>
        </w:tc>
        <w:tc>
          <w:tcPr>
            <w:tcW w:w="961" w:type="dxa"/>
            <w:shd w:val="clear" w:color="auto" w:fill="auto"/>
          </w:tcPr>
          <w:p w14:paraId="56AE6705" w14:textId="77777777" w:rsidR="00B11855" w:rsidRPr="006D613E" w:rsidRDefault="003D003E" w:rsidP="006B1888">
            <w:pPr>
              <w:pStyle w:val="TableEntry"/>
            </w:pPr>
            <w:r w:rsidRPr="006D613E">
              <w:t>X</w:t>
            </w:r>
          </w:p>
        </w:tc>
        <w:tc>
          <w:tcPr>
            <w:tcW w:w="919" w:type="dxa"/>
            <w:shd w:val="clear" w:color="auto" w:fill="auto"/>
          </w:tcPr>
          <w:p w14:paraId="7BB31A02" w14:textId="77777777" w:rsidR="00B11855" w:rsidRPr="006D613E" w:rsidRDefault="003D003E" w:rsidP="006B1888">
            <w:pPr>
              <w:pStyle w:val="TableEntry"/>
            </w:pPr>
            <w:r w:rsidRPr="006D613E">
              <w:t>[0..0]</w:t>
            </w:r>
          </w:p>
        </w:tc>
        <w:tc>
          <w:tcPr>
            <w:tcW w:w="1258" w:type="dxa"/>
            <w:shd w:val="clear" w:color="auto" w:fill="auto"/>
          </w:tcPr>
          <w:p w14:paraId="20F9ADD9" w14:textId="77777777" w:rsidR="00B11855" w:rsidRPr="006D613E" w:rsidRDefault="00B11855" w:rsidP="006B1888">
            <w:pPr>
              <w:pStyle w:val="TableEntry"/>
            </w:pPr>
          </w:p>
        </w:tc>
        <w:tc>
          <w:tcPr>
            <w:tcW w:w="2834" w:type="dxa"/>
            <w:shd w:val="clear" w:color="auto" w:fill="auto"/>
          </w:tcPr>
          <w:p w14:paraId="258F1FB2" w14:textId="77777777" w:rsidR="00B11855" w:rsidRPr="006D613E" w:rsidRDefault="003D003E" w:rsidP="006B1888">
            <w:pPr>
              <w:pStyle w:val="TableEntry"/>
            </w:pPr>
            <w:r w:rsidRPr="006D613E">
              <w:t>Pending Location</w:t>
            </w:r>
          </w:p>
        </w:tc>
      </w:tr>
      <w:tr w:rsidR="00C40FD5" w:rsidRPr="006D613E" w14:paraId="27D3CBAF" w14:textId="77777777" w:rsidTr="006C0E8E">
        <w:trPr>
          <w:cantSplit/>
          <w:jc w:val="center"/>
        </w:trPr>
        <w:tc>
          <w:tcPr>
            <w:tcW w:w="784" w:type="dxa"/>
            <w:shd w:val="clear" w:color="auto" w:fill="auto"/>
          </w:tcPr>
          <w:p w14:paraId="1CB0E1E9" w14:textId="77777777" w:rsidR="00B11855" w:rsidRPr="006D613E" w:rsidRDefault="003D003E" w:rsidP="006B1888">
            <w:pPr>
              <w:pStyle w:val="TableEntry"/>
            </w:pPr>
            <w:r w:rsidRPr="006D613E">
              <w:t>43</w:t>
            </w:r>
          </w:p>
        </w:tc>
        <w:tc>
          <w:tcPr>
            <w:tcW w:w="764" w:type="dxa"/>
            <w:shd w:val="clear" w:color="auto" w:fill="auto"/>
          </w:tcPr>
          <w:p w14:paraId="48D77126" w14:textId="77777777" w:rsidR="00B11855" w:rsidRPr="006D613E" w:rsidRDefault="003D003E" w:rsidP="006B1888">
            <w:pPr>
              <w:pStyle w:val="TableEntry"/>
            </w:pPr>
            <w:r w:rsidRPr="006D613E">
              <w:t>80</w:t>
            </w:r>
          </w:p>
        </w:tc>
        <w:tc>
          <w:tcPr>
            <w:tcW w:w="760" w:type="dxa"/>
            <w:shd w:val="clear" w:color="auto" w:fill="auto"/>
          </w:tcPr>
          <w:p w14:paraId="0C1C9FEA" w14:textId="77777777" w:rsidR="00B11855" w:rsidRPr="006D613E" w:rsidRDefault="003D003E" w:rsidP="006B1888">
            <w:pPr>
              <w:pStyle w:val="TableEntry"/>
            </w:pPr>
            <w:r w:rsidRPr="006D613E">
              <w:t>PL</w:t>
            </w:r>
          </w:p>
        </w:tc>
        <w:tc>
          <w:tcPr>
            <w:tcW w:w="961" w:type="dxa"/>
            <w:shd w:val="clear" w:color="auto" w:fill="auto"/>
          </w:tcPr>
          <w:p w14:paraId="412F9712" w14:textId="77777777" w:rsidR="00B11855" w:rsidRPr="006D613E" w:rsidRDefault="003D003E" w:rsidP="006B1888">
            <w:pPr>
              <w:pStyle w:val="TableEntry"/>
            </w:pPr>
            <w:r w:rsidRPr="006D613E">
              <w:t>X</w:t>
            </w:r>
          </w:p>
        </w:tc>
        <w:tc>
          <w:tcPr>
            <w:tcW w:w="919" w:type="dxa"/>
            <w:shd w:val="clear" w:color="auto" w:fill="auto"/>
          </w:tcPr>
          <w:p w14:paraId="59C356D1" w14:textId="77777777" w:rsidR="00B11855" w:rsidRPr="006D613E" w:rsidRDefault="003D003E" w:rsidP="006B1888">
            <w:pPr>
              <w:pStyle w:val="TableEntry"/>
            </w:pPr>
            <w:r w:rsidRPr="006D613E">
              <w:t>[0..0]</w:t>
            </w:r>
          </w:p>
        </w:tc>
        <w:tc>
          <w:tcPr>
            <w:tcW w:w="1258" w:type="dxa"/>
            <w:shd w:val="clear" w:color="auto" w:fill="auto"/>
          </w:tcPr>
          <w:p w14:paraId="35E6827E" w14:textId="77777777" w:rsidR="00B11855" w:rsidRPr="006D613E" w:rsidRDefault="00B11855" w:rsidP="006B1888">
            <w:pPr>
              <w:pStyle w:val="TableEntry"/>
            </w:pPr>
          </w:p>
        </w:tc>
        <w:tc>
          <w:tcPr>
            <w:tcW w:w="2834" w:type="dxa"/>
            <w:shd w:val="clear" w:color="auto" w:fill="auto"/>
          </w:tcPr>
          <w:p w14:paraId="6728EB32" w14:textId="77777777" w:rsidR="00B11855" w:rsidRPr="006D613E" w:rsidRDefault="003D003E" w:rsidP="006B1888">
            <w:pPr>
              <w:pStyle w:val="TableEntry"/>
            </w:pPr>
            <w:r w:rsidRPr="006D613E">
              <w:t>Prior Temporary Location</w:t>
            </w:r>
          </w:p>
        </w:tc>
      </w:tr>
      <w:tr w:rsidR="00C40FD5" w:rsidRPr="006D613E" w14:paraId="06DEA4B5" w14:textId="77777777" w:rsidTr="006C0E8E">
        <w:trPr>
          <w:cantSplit/>
          <w:jc w:val="center"/>
        </w:trPr>
        <w:tc>
          <w:tcPr>
            <w:tcW w:w="784" w:type="dxa"/>
            <w:shd w:val="clear" w:color="auto" w:fill="auto"/>
          </w:tcPr>
          <w:p w14:paraId="0339CF58" w14:textId="77777777" w:rsidR="00B11855" w:rsidRPr="006D613E" w:rsidRDefault="003D003E" w:rsidP="006B1888">
            <w:pPr>
              <w:pStyle w:val="TableEntry"/>
            </w:pPr>
            <w:r w:rsidRPr="006D613E">
              <w:t>44</w:t>
            </w:r>
          </w:p>
        </w:tc>
        <w:tc>
          <w:tcPr>
            <w:tcW w:w="764" w:type="dxa"/>
            <w:shd w:val="clear" w:color="auto" w:fill="auto"/>
          </w:tcPr>
          <w:p w14:paraId="5BD4237B" w14:textId="77777777" w:rsidR="00B11855" w:rsidRPr="006D613E" w:rsidRDefault="003D003E" w:rsidP="006B1888">
            <w:pPr>
              <w:pStyle w:val="TableEntry"/>
            </w:pPr>
            <w:r w:rsidRPr="006D613E">
              <w:t>24</w:t>
            </w:r>
          </w:p>
        </w:tc>
        <w:tc>
          <w:tcPr>
            <w:tcW w:w="760" w:type="dxa"/>
            <w:shd w:val="clear" w:color="auto" w:fill="auto"/>
          </w:tcPr>
          <w:p w14:paraId="74620E95" w14:textId="77777777" w:rsidR="00B11855" w:rsidRPr="006D613E" w:rsidRDefault="003D003E" w:rsidP="006B1888">
            <w:pPr>
              <w:pStyle w:val="TableEntry"/>
            </w:pPr>
            <w:r w:rsidRPr="006D613E">
              <w:t>DTM</w:t>
            </w:r>
          </w:p>
        </w:tc>
        <w:tc>
          <w:tcPr>
            <w:tcW w:w="961" w:type="dxa"/>
            <w:shd w:val="clear" w:color="auto" w:fill="auto"/>
          </w:tcPr>
          <w:p w14:paraId="70D6665B" w14:textId="77777777" w:rsidR="00B11855" w:rsidRPr="006D613E" w:rsidRDefault="003D003E" w:rsidP="006B1888">
            <w:pPr>
              <w:pStyle w:val="TableEntry"/>
            </w:pPr>
            <w:r w:rsidRPr="006D613E">
              <w:t>RE</w:t>
            </w:r>
          </w:p>
        </w:tc>
        <w:tc>
          <w:tcPr>
            <w:tcW w:w="919" w:type="dxa"/>
            <w:shd w:val="clear" w:color="auto" w:fill="auto"/>
          </w:tcPr>
          <w:p w14:paraId="6C21B78D" w14:textId="77777777" w:rsidR="00B11855" w:rsidRPr="006D613E" w:rsidRDefault="003D003E" w:rsidP="006B1888">
            <w:pPr>
              <w:pStyle w:val="TableEntry"/>
            </w:pPr>
            <w:r w:rsidRPr="006D613E">
              <w:t>[0..1]</w:t>
            </w:r>
          </w:p>
        </w:tc>
        <w:tc>
          <w:tcPr>
            <w:tcW w:w="1258" w:type="dxa"/>
            <w:shd w:val="clear" w:color="auto" w:fill="auto"/>
          </w:tcPr>
          <w:p w14:paraId="648B9E39" w14:textId="77777777" w:rsidR="00B11855" w:rsidRPr="006D613E" w:rsidRDefault="00B11855" w:rsidP="006B1888">
            <w:pPr>
              <w:pStyle w:val="TableEntry"/>
            </w:pPr>
          </w:p>
        </w:tc>
        <w:tc>
          <w:tcPr>
            <w:tcW w:w="2834" w:type="dxa"/>
            <w:shd w:val="clear" w:color="auto" w:fill="auto"/>
          </w:tcPr>
          <w:p w14:paraId="5B41D03D" w14:textId="77777777" w:rsidR="00B11855" w:rsidRPr="006D613E" w:rsidRDefault="003D003E" w:rsidP="006B1888">
            <w:pPr>
              <w:pStyle w:val="TableEntry"/>
            </w:pPr>
            <w:r w:rsidRPr="006D613E">
              <w:t>Admit Date/Time</w:t>
            </w:r>
          </w:p>
        </w:tc>
      </w:tr>
      <w:tr w:rsidR="00C40FD5" w:rsidRPr="006D613E" w14:paraId="3461FE31" w14:textId="77777777" w:rsidTr="006C0E8E">
        <w:trPr>
          <w:cantSplit/>
          <w:jc w:val="center"/>
        </w:trPr>
        <w:tc>
          <w:tcPr>
            <w:tcW w:w="784" w:type="dxa"/>
            <w:shd w:val="clear" w:color="auto" w:fill="auto"/>
          </w:tcPr>
          <w:p w14:paraId="2661607D" w14:textId="77777777" w:rsidR="00B11855" w:rsidRPr="006D613E" w:rsidRDefault="003D003E" w:rsidP="006B1888">
            <w:pPr>
              <w:pStyle w:val="TableEntry"/>
            </w:pPr>
            <w:r w:rsidRPr="006D613E">
              <w:t>45</w:t>
            </w:r>
          </w:p>
        </w:tc>
        <w:tc>
          <w:tcPr>
            <w:tcW w:w="764" w:type="dxa"/>
            <w:shd w:val="clear" w:color="auto" w:fill="auto"/>
          </w:tcPr>
          <w:p w14:paraId="00BF5FC0" w14:textId="77777777" w:rsidR="00B11855" w:rsidRPr="006D613E" w:rsidRDefault="003D003E" w:rsidP="006B1888">
            <w:pPr>
              <w:pStyle w:val="TableEntry"/>
            </w:pPr>
            <w:r w:rsidRPr="006D613E">
              <w:t>24</w:t>
            </w:r>
          </w:p>
        </w:tc>
        <w:tc>
          <w:tcPr>
            <w:tcW w:w="760" w:type="dxa"/>
            <w:shd w:val="clear" w:color="auto" w:fill="auto"/>
          </w:tcPr>
          <w:p w14:paraId="48C8EF0A" w14:textId="77777777" w:rsidR="00B11855" w:rsidRPr="006D613E" w:rsidRDefault="003D003E" w:rsidP="006B1888">
            <w:pPr>
              <w:pStyle w:val="TableEntry"/>
            </w:pPr>
            <w:r w:rsidRPr="006D613E">
              <w:t>DTM</w:t>
            </w:r>
          </w:p>
        </w:tc>
        <w:tc>
          <w:tcPr>
            <w:tcW w:w="961" w:type="dxa"/>
            <w:shd w:val="clear" w:color="auto" w:fill="auto"/>
          </w:tcPr>
          <w:p w14:paraId="5F872581" w14:textId="77777777" w:rsidR="00B11855" w:rsidRPr="006D613E" w:rsidRDefault="003D003E" w:rsidP="006B1888">
            <w:pPr>
              <w:pStyle w:val="TableEntry"/>
            </w:pPr>
            <w:r w:rsidRPr="006D613E">
              <w:t>X</w:t>
            </w:r>
          </w:p>
        </w:tc>
        <w:tc>
          <w:tcPr>
            <w:tcW w:w="919" w:type="dxa"/>
            <w:shd w:val="clear" w:color="auto" w:fill="auto"/>
          </w:tcPr>
          <w:p w14:paraId="5EB6A71E" w14:textId="77777777" w:rsidR="00B11855" w:rsidRPr="006D613E" w:rsidRDefault="003D003E" w:rsidP="006B1888">
            <w:pPr>
              <w:pStyle w:val="TableEntry"/>
            </w:pPr>
            <w:r w:rsidRPr="006D613E">
              <w:t>[0..0]</w:t>
            </w:r>
          </w:p>
        </w:tc>
        <w:tc>
          <w:tcPr>
            <w:tcW w:w="1258" w:type="dxa"/>
            <w:shd w:val="clear" w:color="auto" w:fill="auto"/>
          </w:tcPr>
          <w:p w14:paraId="20362143" w14:textId="77777777" w:rsidR="00B11855" w:rsidRPr="006D613E" w:rsidRDefault="00B11855" w:rsidP="006B1888">
            <w:pPr>
              <w:pStyle w:val="TableEntry"/>
            </w:pPr>
          </w:p>
        </w:tc>
        <w:tc>
          <w:tcPr>
            <w:tcW w:w="2834" w:type="dxa"/>
            <w:shd w:val="clear" w:color="auto" w:fill="auto"/>
          </w:tcPr>
          <w:p w14:paraId="57A6C860" w14:textId="77777777" w:rsidR="00B11855" w:rsidRPr="006D613E" w:rsidRDefault="003D003E" w:rsidP="006B1888">
            <w:pPr>
              <w:pStyle w:val="TableEntry"/>
            </w:pPr>
            <w:r w:rsidRPr="006D613E">
              <w:t>Discharge Date/Time</w:t>
            </w:r>
          </w:p>
        </w:tc>
      </w:tr>
      <w:tr w:rsidR="00C40FD5" w:rsidRPr="006D613E" w14:paraId="009636C8" w14:textId="77777777" w:rsidTr="006C0E8E">
        <w:trPr>
          <w:cantSplit/>
          <w:jc w:val="center"/>
        </w:trPr>
        <w:tc>
          <w:tcPr>
            <w:tcW w:w="784" w:type="dxa"/>
            <w:shd w:val="clear" w:color="auto" w:fill="auto"/>
          </w:tcPr>
          <w:p w14:paraId="2E61662F" w14:textId="77777777" w:rsidR="00B11855" w:rsidRPr="006D613E" w:rsidRDefault="003D003E" w:rsidP="006B1888">
            <w:pPr>
              <w:pStyle w:val="TableEntry"/>
            </w:pPr>
            <w:r w:rsidRPr="006D613E">
              <w:t>46</w:t>
            </w:r>
          </w:p>
        </w:tc>
        <w:tc>
          <w:tcPr>
            <w:tcW w:w="764" w:type="dxa"/>
            <w:shd w:val="clear" w:color="auto" w:fill="auto"/>
          </w:tcPr>
          <w:p w14:paraId="6999DE61" w14:textId="77777777" w:rsidR="00B11855" w:rsidRPr="006D613E" w:rsidRDefault="003D003E" w:rsidP="006B1888">
            <w:pPr>
              <w:pStyle w:val="TableEntry"/>
            </w:pPr>
            <w:r w:rsidRPr="006D613E">
              <w:t>12</w:t>
            </w:r>
          </w:p>
        </w:tc>
        <w:tc>
          <w:tcPr>
            <w:tcW w:w="760" w:type="dxa"/>
            <w:shd w:val="clear" w:color="auto" w:fill="auto"/>
          </w:tcPr>
          <w:p w14:paraId="4EF5301D" w14:textId="77777777" w:rsidR="00B11855" w:rsidRPr="006D613E" w:rsidRDefault="003D003E" w:rsidP="006B1888">
            <w:pPr>
              <w:pStyle w:val="TableEntry"/>
            </w:pPr>
            <w:r w:rsidRPr="006D613E">
              <w:t>NM</w:t>
            </w:r>
          </w:p>
        </w:tc>
        <w:tc>
          <w:tcPr>
            <w:tcW w:w="961" w:type="dxa"/>
            <w:shd w:val="clear" w:color="auto" w:fill="auto"/>
          </w:tcPr>
          <w:p w14:paraId="2F43B28F" w14:textId="77777777" w:rsidR="00B11855" w:rsidRPr="006D613E" w:rsidRDefault="003D003E" w:rsidP="006B1888">
            <w:pPr>
              <w:pStyle w:val="TableEntry"/>
            </w:pPr>
            <w:r w:rsidRPr="006D613E">
              <w:t>X</w:t>
            </w:r>
          </w:p>
        </w:tc>
        <w:tc>
          <w:tcPr>
            <w:tcW w:w="919" w:type="dxa"/>
            <w:shd w:val="clear" w:color="auto" w:fill="auto"/>
          </w:tcPr>
          <w:p w14:paraId="5325F29D" w14:textId="77777777" w:rsidR="00B11855" w:rsidRPr="006D613E" w:rsidRDefault="003D003E" w:rsidP="006B1888">
            <w:pPr>
              <w:pStyle w:val="TableEntry"/>
            </w:pPr>
            <w:r w:rsidRPr="006D613E">
              <w:t>[0..0]</w:t>
            </w:r>
          </w:p>
        </w:tc>
        <w:tc>
          <w:tcPr>
            <w:tcW w:w="1258" w:type="dxa"/>
            <w:shd w:val="clear" w:color="auto" w:fill="auto"/>
          </w:tcPr>
          <w:p w14:paraId="71D942A1" w14:textId="77777777" w:rsidR="00B11855" w:rsidRPr="006D613E" w:rsidRDefault="00B11855" w:rsidP="006B1888">
            <w:pPr>
              <w:pStyle w:val="TableEntry"/>
            </w:pPr>
          </w:p>
        </w:tc>
        <w:tc>
          <w:tcPr>
            <w:tcW w:w="2834" w:type="dxa"/>
            <w:shd w:val="clear" w:color="auto" w:fill="auto"/>
          </w:tcPr>
          <w:p w14:paraId="36DE1346" w14:textId="77777777" w:rsidR="00B11855" w:rsidRPr="006D613E" w:rsidRDefault="003D003E" w:rsidP="006B1888">
            <w:pPr>
              <w:pStyle w:val="TableEntry"/>
            </w:pPr>
            <w:r w:rsidRPr="006D613E">
              <w:t>Current Patient Balance</w:t>
            </w:r>
          </w:p>
        </w:tc>
      </w:tr>
      <w:tr w:rsidR="00C40FD5" w:rsidRPr="006D613E" w14:paraId="7DB8FBCD" w14:textId="77777777" w:rsidTr="006C0E8E">
        <w:trPr>
          <w:cantSplit/>
          <w:jc w:val="center"/>
        </w:trPr>
        <w:tc>
          <w:tcPr>
            <w:tcW w:w="784" w:type="dxa"/>
            <w:shd w:val="clear" w:color="auto" w:fill="auto"/>
          </w:tcPr>
          <w:p w14:paraId="1DC03BAC" w14:textId="77777777" w:rsidR="00B11855" w:rsidRPr="006D613E" w:rsidRDefault="003D003E" w:rsidP="006B1888">
            <w:pPr>
              <w:pStyle w:val="TableEntry"/>
            </w:pPr>
            <w:r w:rsidRPr="006D613E">
              <w:t>47</w:t>
            </w:r>
          </w:p>
        </w:tc>
        <w:tc>
          <w:tcPr>
            <w:tcW w:w="764" w:type="dxa"/>
            <w:shd w:val="clear" w:color="auto" w:fill="auto"/>
          </w:tcPr>
          <w:p w14:paraId="72BE04FB" w14:textId="77777777" w:rsidR="00B11855" w:rsidRPr="006D613E" w:rsidRDefault="003D003E" w:rsidP="006B1888">
            <w:pPr>
              <w:pStyle w:val="TableEntry"/>
            </w:pPr>
            <w:r w:rsidRPr="006D613E">
              <w:t>12</w:t>
            </w:r>
          </w:p>
        </w:tc>
        <w:tc>
          <w:tcPr>
            <w:tcW w:w="760" w:type="dxa"/>
            <w:shd w:val="clear" w:color="auto" w:fill="auto"/>
          </w:tcPr>
          <w:p w14:paraId="7ED2122B" w14:textId="77777777" w:rsidR="00B11855" w:rsidRPr="006D613E" w:rsidRDefault="003D003E" w:rsidP="006B1888">
            <w:pPr>
              <w:pStyle w:val="TableEntry"/>
            </w:pPr>
            <w:r w:rsidRPr="006D613E">
              <w:t>NM</w:t>
            </w:r>
          </w:p>
        </w:tc>
        <w:tc>
          <w:tcPr>
            <w:tcW w:w="961" w:type="dxa"/>
            <w:shd w:val="clear" w:color="auto" w:fill="auto"/>
          </w:tcPr>
          <w:p w14:paraId="5C100351" w14:textId="77777777" w:rsidR="00B11855" w:rsidRPr="006D613E" w:rsidRDefault="003D003E" w:rsidP="006B1888">
            <w:pPr>
              <w:pStyle w:val="TableEntry"/>
            </w:pPr>
            <w:r w:rsidRPr="006D613E">
              <w:t>X</w:t>
            </w:r>
          </w:p>
        </w:tc>
        <w:tc>
          <w:tcPr>
            <w:tcW w:w="919" w:type="dxa"/>
            <w:shd w:val="clear" w:color="auto" w:fill="auto"/>
          </w:tcPr>
          <w:p w14:paraId="6D5C1277" w14:textId="77777777" w:rsidR="00B11855" w:rsidRPr="006D613E" w:rsidRDefault="003D003E" w:rsidP="006B1888">
            <w:pPr>
              <w:pStyle w:val="TableEntry"/>
            </w:pPr>
            <w:r w:rsidRPr="006D613E">
              <w:t>[0..0]</w:t>
            </w:r>
          </w:p>
        </w:tc>
        <w:tc>
          <w:tcPr>
            <w:tcW w:w="1258" w:type="dxa"/>
            <w:shd w:val="clear" w:color="auto" w:fill="auto"/>
          </w:tcPr>
          <w:p w14:paraId="003D497C" w14:textId="77777777" w:rsidR="00B11855" w:rsidRPr="006D613E" w:rsidRDefault="00B11855" w:rsidP="006B1888">
            <w:pPr>
              <w:pStyle w:val="TableEntry"/>
            </w:pPr>
          </w:p>
        </w:tc>
        <w:tc>
          <w:tcPr>
            <w:tcW w:w="2834" w:type="dxa"/>
            <w:shd w:val="clear" w:color="auto" w:fill="auto"/>
          </w:tcPr>
          <w:p w14:paraId="4A38BD0A" w14:textId="77777777" w:rsidR="00B11855" w:rsidRPr="006D613E" w:rsidRDefault="003D003E" w:rsidP="006B1888">
            <w:pPr>
              <w:pStyle w:val="TableEntry"/>
            </w:pPr>
            <w:r w:rsidRPr="006D613E">
              <w:t>Total Charges</w:t>
            </w:r>
          </w:p>
        </w:tc>
      </w:tr>
      <w:tr w:rsidR="00C40FD5" w:rsidRPr="006D613E" w14:paraId="6B16F7E8" w14:textId="77777777" w:rsidTr="006C0E8E">
        <w:trPr>
          <w:cantSplit/>
          <w:jc w:val="center"/>
        </w:trPr>
        <w:tc>
          <w:tcPr>
            <w:tcW w:w="784" w:type="dxa"/>
            <w:shd w:val="clear" w:color="auto" w:fill="auto"/>
          </w:tcPr>
          <w:p w14:paraId="3CA0E787" w14:textId="77777777" w:rsidR="00B11855" w:rsidRPr="006D613E" w:rsidRDefault="003D003E" w:rsidP="006B1888">
            <w:pPr>
              <w:pStyle w:val="TableEntry"/>
            </w:pPr>
            <w:r w:rsidRPr="006D613E">
              <w:t>48</w:t>
            </w:r>
          </w:p>
        </w:tc>
        <w:tc>
          <w:tcPr>
            <w:tcW w:w="764" w:type="dxa"/>
            <w:shd w:val="clear" w:color="auto" w:fill="auto"/>
          </w:tcPr>
          <w:p w14:paraId="03DEE9DB" w14:textId="77777777" w:rsidR="00B11855" w:rsidRPr="006D613E" w:rsidRDefault="003D003E" w:rsidP="006B1888">
            <w:pPr>
              <w:pStyle w:val="TableEntry"/>
            </w:pPr>
            <w:r w:rsidRPr="006D613E">
              <w:t>12</w:t>
            </w:r>
          </w:p>
        </w:tc>
        <w:tc>
          <w:tcPr>
            <w:tcW w:w="760" w:type="dxa"/>
            <w:shd w:val="clear" w:color="auto" w:fill="auto"/>
          </w:tcPr>
          <w:p w14:paraId="19BE38CC" w14:textId="77777777" w:rsidR="00B11855" w:rsidRPr="006D613E" w:rsidRDefault="003D003E" w:rsidP="006B1888">
            <w:pPr>
              <w:pStyle w:val="TableEntry"/>
            </w:pPr>
            <w:r w:rsidRPr="006D613E">
              <w:t>NM</w:t>
            </w:r>
          </w:p>
        </w:tc>
        <w:tc>
          <w:tcPr>
            <w:tcW w:w="961" w:type="dxa"/>
            <w:shd w:val="clear" w:color="auto" w:fill="auto"/>
          </w:tcPr>
          <w:p w14:paraId="3195B377" w14:textId="77777777" w:rsidR="00B11855" w:rsidRPr="006D613E" w:rsidRDefault="003D003E" w:rsidP="006B1888">
            <w:pPr>
              <w:pStyle w:val="TableEntry"/>
            </w:pPr>
            <w:r w:rsidRPr="006D613E">
              <w:t>X</w:t>
            </w:r>
          </w:p>
        </w:tc>
        <w:tc>
          <w:tcPr>
            <w:tcW w:w="919" w:type="dxa"/>
            <w:shd w:val="clear" w:color="auto" w:fill="auto"/>
          </w:tcPr>
          <w:p w14:paraId="5712AF66" w14:textId="77777777" w:rsidR="00B11855" w:rsidRPr="006D613E" w:rsidRDefault="003D003E" w:rsidP="006B1888">
            <w:pPr>
              <w:pStyle w:val="TableEntry"/>
            </w:pPr>
            <w:r w:rsidRPr="006D613E">
              <w:t>[0..0]</w:t>
            </w:r>
          </w:p>
        </w:tc>
        <w:tc>
          <w:tcPr>
            <w:tcW w:w="1258" w:type="dxa"/>
            <w:shd w:val="clear" w:color="auto" w:fill="auto"/>
          </w:tcPr>
          <w:p w14:paraId="02DFCDBA" w14:textId="77777777" w:rsidR="00B11855" w:rsidRPr="006D613E" w:rsidRDefault="00B11855" w:rsidP="006B1888">
            <w:pPr>
              <w:pStyle w:val="TableEntry"/>
            </w:pPr>
          </w:p>
        </w:tc>
        <w:tc>
          <w:tcPr>
            <w:tcW w:w="2834" w:type="dxa"/>
            <w:shd w:val="clear" w:color="auto" w:fill="auto"/>
          </w:tcPr>
          <w:p w14:paraId="5EE3FABC" w14:textId="77777777" w:rsidR="00B11855" w:rsidRPr="006D613E" w:rsidRDefault="003D003E" w:rsidP="006B1888">
            <w:pPr>
              <w:pStyle w:val="TableEntry"/>
            </w:pPr>
            <w:r w:rsidRPr="006D613E">
              <w:t>Total Adjustments</w:t>
            </w:r>
          </w:p>
        </w:tc>
      </w:tr>
      <w:tr w:rsidR="00C40FD5" w:rsidRPr="006D613E" w14:paraId="7E5BA10E" w14:textId="77777777" w:rsidTr="006C0E8E">
        <w:trPr>
          <w:cantSplit/>
          <w:jc w:val="center"/>
        </w:trPr>
        <w:tc>
          <w:tcPr>
            <w:tcW w:w="784" w:type="dxa"/>
            <w:shd w:val="clear" w:color="auto" w:fill="auto"/>
          </w:tcPr>
          <w:p w14:paraId="6B31688E" w14:textId="77777777" w:rsidR="00B11855" w:rsidRPr="006D613E" w:rsidRDefault="003D003E" w:rsidP="006B1888">
            <w:pPr>
              <w:pStyle w:val="TableEntry"/>
            </w:pPr>
            <w:r w:rsidRPr="006D613E">
              <w:t>49</w:t>
            </w:r>
          </w:p>
        </w:tc>
        <w:tc>
          <w:tcPr>
            <w:tcW w:w="764" w:type="dxa"/>
            <w:shd w:val="clear" w:color="auto" w:fill="auto"/>
          </w:tcPr>
          <w:p w14:paraId="6184F15E" w14:textId="77777777" w:rsidR="00B11855" w:rsidRPr="006D613E" w:rsidRDefault="003D003E" w:rsidP="006B1888">
            <w:pPr>
              <w:pStyle w:val="TableEntry"/>
            </w:pPr>
            <w:r w:rsidRPr="006D613E">
              <w:t>12</w:t>
            </w:r>
          </w:p>
        </w:tc>
        <w:tc>
          <w:tcPr>
            <w:tcW w:w="760" w:type="dxa"/>
            <w:shd w:val="clear" w:color="auto" w:fill="auto"/>
          </w:tcPr>
          <w:p w14:paraId="442C7EA3" w14:textId="77777777" w:rsidR="00B11855" w:rsidRPr="006D613E" w:rsidRDefault="003D003E" w:rsidP="006B1888">
            <w:pPr>
              <w:pStyle w:val="TableEntry"/>
            </w:pPr>
            <w:r w:rsidRPr="006D613E">
              <w:t>NM</w:t>
            </w:r>
          </w:p>
        </w:tc>
        <w:tc>
          <w:tcPr>
            <w:tcW w:w="961" w:type="dxa"/>
            <w:shd w:val="clear" w:color="auto" w:fill="auto"/>
          </w:tcPr>
          <w:p w14:paraId="7A0304BC" w14:textId="77777777" w:rsidR="00B11855" w:rsidRPr="006D613E" w:rsidRDefault="003D003E" w:rsidP="006B1888">
            <w:pPr>
              <w:pStyle w:val="TableEntry"/>
            </w:pPr>
            <w:r w:rsidRPr="006D613E">
              <w:t>X</w:t>
            </w:r>
          </w:p>
        </w:tc>
        <w:tc>
          <w:tcPr>
            <w:tcW w:w="919" w:type="dxa"/>
            <w:shd w:val="clear" w:color="auto" w:fill="auto"/>
          </w:tcPr>
          <w:p w14:paraId="60D9921C" w14:textId="77777777" w:rsidR="00B11855" w:rsidRPr="006D613E" w:rsidRDefault="003D003E" w:rsidP="006B1888">
            <w:pPr>
              <w:pStyle w:val="TableEntry"/>
            </w:pPr>
            <w:r w:rsidRPr="006D613E">
              <w:t>[0..0]</w:t>
            </w:r>
          </w:p>
        </w:tc>
        <w:tc>
          <w:tcPr>
            <w:tcW w:w="1258" w:type="dxa"/>
            <w:shd w:val="clear" w:color="auto" w:fill="auto"/>
          </w:tcPr>
          <w:p w14:paraId="15C73915" w14:textId="77777777" w:rsidR="00B11855" w:rsidRPr="006D613E" w:rsidRDefault="00B11855" w:rsidP="006B1888">
            <w:pPr>
              <w:pStyle w:val="TableEntry"/>
            </w:pPr>
          </w:p>
        </w:tc>
        <w:tc>
          <w:tcPr>
            <w:tcW w:w="2834" w:type="dxa"/>
            <w:shd w:val="clear" w:color="auto" w:fill="auto"/>
          </w:tcPr>
          <w:p w14:paraId="16E5863D" w14:textId="77777777" w:rsidR="00B11855" w:rsidRPr="006D613E" w:rsidRDefault="003D003E" w:rsidP="006B1888">
            <w:pPr>
              <w:pStyle w:val="TableEntry"/>
            </w:pPr>
            <w:r w:rsidRPr="006D613E">
              <w:t>Total Payments</w:t>
            </w:r>
          </w:p>
        </w:tc>
      </w:tr>
      <w:tr w:rsidR="00C40FD5" w:rsidRPr="006D613E" w14:paraId="25D6E1F1" w14:textId="77777777" w:rsidTr="006C0E8E">
        <w:trPr>
          <w:cantSplit/>
          <w:jc w:val="center"/>
        </w:trPr>
        <w:tc>
          <w:tcPr>
            <w:tcW w:w="784" w:type="dxa"/>
            <w:shd w:val="clear" w:color="auto" w:fill="auto"/>
          </w:tcPr>
          <w:p w14:paraId="1C3EA08E" w14:textId="77777777" w:rsidR="00B11855" w:rsidRPr="006D613E" w:rsidRDefault="003D003E" w:rsidP="006B1888">
            <w:pPr>
              <w:pStyle w:val="TableEntry"/>
            </w:pPr>
            <w:r w:rsidRPr="006D613E">
              <w:t>50</w:t>
            </w:r>
          </w:p>
        </w:tc>
        <w:tc>
          <w:tcPr>
            <w:tcW w:w="764" w:type="dxa"/>
            <w:shd w:val="clear" w:color="auto" w:fill="auto"/>
          </w:tcPr>
          <w:p w14:paraId="29A234D7" w14:textId="77777777" w:rsidR="00B11855" w:rsidRPr="006D613E" w:rsidRDefault="003D003E" w:rsidP="006B1888">
            <w:pPr>
              <w:pStyle w:val="TableEntry"/>
            </w:pPr>
            <w:r w:rsidRPr="006D613E">
              <w:t>250</w:t>
            </w:r>
          </w:p>
        </w:tc>
        <w:tc>
          <w:tcPr>
            <w:tcW w:w="760" w:type="dxa"/>
            <w:shd w:val="clear" w:color="auto" w:fill="auto"/>
          </w:tcPr>
          <w:p w14:paraId="4ED1D9FF" w14:textId="77777777" w:rsidR="00B11855" w:rsidRPr="006D613E" w:rsidRDefault="003D003E" w:rsidP="006B1888">
            <w:pPr>
              <w:pStyle w:val="TableEntry"/>
            </w:pPr>
            <w:r w:rsidRPr="006D613E">
              <w:t>CX</w:t>
            </w:r>
          </w:p>
        </w:tc>
        <w:tc>
          <w:tcPr>
            <w:tcW w:w="961" w:type="dxa"/>
            <w:shd w:val="clear" w:color="auto" w:fill="auto"/>
          </w:tcPr>
          <w:p w14:paraId="63A4E6D3" w14:textId="77777777" w:rsidR="00B11855" w:rsidRPr="006D613E" w:rsidRDefault="003D003E" w:rsidP="006B1888">
            <w:pPr>
              <w:pStyle w:val="TableEntry"/>
            </w:pPr>
            <w:r w:rsidRPr="006D613E">
              <w:t>X</w:t>
            </w:r>
          </w:p>
        </w:tc>
        <w:tc>
          <w:tcPr>
            <w:tcW w:w="919" w:type="dxa"/>
            <w:shd w:val="clear" w:color="auto" w:fill="auto"/>
          </w:tcPr>
          <w:p w14:paraId="483808AA" w14:textId="77777777" w:rsidR="00B11855" w:rsidRPr="006D613E" w:rsidRDefault="003D003E" w:rsidP="006B1888">
            <w:pPr>
              <w:pStyle w:val="TableEntry"/>
            </w:pPr>
            <w:r w:rsidRPr="006D613E">
              <w:t>[0..</w:t>
            </w:r>
            <w:r w:rsidR="00E86B15" w:rsidRPr="006D613E">
              <w:t>0</w:t>
            </w:r>
            <w:r w:rsidRPr="006D613E">
              <w:t>]</w:t>
            </w:r>
          </w:p>
        </w:tc>
        <w:tc>
          <w:tcPr>
            <w:tcW w:w="1258" w:type="dxa"/>
            <w:shd w:val="clear" w:color="auto" w:fill="auto"/>
          </w:tcPr>
          <w:p w14:paraId="28B13DB2" w14:textId="77777777" w:rsidR="00B11855" w:rsidRPr="006D613E" w:rsidRDefault="00A47063" w:rsidP="006B1888">
            <w:pPr>
              <w:pStyle w:val="TableEntry"/>
            </w:pPr>
            <w:hyperlink r:id="rId62" w:history="1">
              <w:r w:rsidR="003D003E" w:rsidRPr="006D613E">
                <w:t>0203</w:t>
              </w:r>
            </w:hyperlink>
          </w:p>
        </w:tc>
        <w:tc>
          <w:tcPr>
            <w:tcW w:w="2834" w:type="dxa"/>
            <w:shd w:val="clear" w:color="auto" w:fill="auto"/>
          </w:tcPr>
          <w:p w14:paraId="3298AAA2" w14:textId="77777777" w:rsidR="00B11855" w:rsidRPr="006D613E" w:rsidRDefault="003D003E" w:rsidP="006B1888">
            <w:pPr>
              <w:pStyle w:val="TableEntry"/>
            </w:pPr>
            <w:r w:rsidRPr="006D613E">
              <w:t>Alternate Visit ID</w:t>
            </w:r>
          </w:p>
        </w:tc>
      </w:tr>
      <w:tr w:rsidR="00C40FD5" w:rsidRPr="006D613E" w14:paraId="53311C98" w14:textId="77777777" w:rsidTr="006C0E8E">
        <w:trPr>
          <w:cantSplit/>
          <w:jc w:val="center"/>
        </w:trPr>
        <w:tc>
          <w:tcPr>
            <w:tcW w:w="784" w:type="dxa"/>
            <w:shd w:val="clear" w:color="auto" w:fill="auto"/>
          </w:tcPr>
          <w:p w14:paraId="3FA6B344" w14:textId="77777777" w:rsidR="00B11855" w:rsidRPr="006D613E" w:rsidRDefault="003D003E" w:rsidP="006B1888">
            <w:pPr>
              <w:pStyle w:val="TableEntry"/>
            </w:pPr>
            <w:r w:rsidRPr="006D613E">
              <w:t>51</w:t>
            </w:r>
          </w:p>
        </w:tc>
        <w:tc>
          <w:tcPr>
            <w:tcW w:w="764" w:type="dxa"/>
            <w:shd w:val="clear" w:color="auto" w:fill="auto"/>
          </w:tcPr>
          <w:p w14:paraId="793813F0" w14:textId="77777777" w:rsidR="00B11855" w:rsidRPr="006D613E" w:rsidRDefault="003D003E" w:rsidP="006B1888">
            <w:pPr>
              <w:pStyle w:val="TableEntry"/>
            </w:pPr>
            <w:r w:rsidRPr="006D613E">
              <w:t>1</w:t>
            </w:r>
          </w:p>
        </w:tc>
        <w:tc>
          <w:tcPr>
            <w:tcW w:w="760" w:type="dxa"/>
            <w:shd w:val="clear" w:color="auto" w:fill="auto"/>
          </w:tcPr>
          <w:p w14:paraId="7761CF07" w14:textId="77777777" w:rsidR="00B11855" w:rsidRPr="006D613E" w:rsidRDefault="003D003E" w:rsidP="006B1888">
            <w:pPr>
              <w:pStyle w:val="TableEntry"/>
            </w:pPr>
            <w:r w:rsidRPr="006D613E">
              <w:t>IS</w:t>
            </w:r>
          </w:p>
        </w:tc>
        <w:tc>
          <w:tcPr>
            <w:tcW w:w="961" w:type="dxa"/>
            <w:shd w:val="clear" w:color="auto" w:fill="auto"/>
          </w:tcPr>
          <w:p w14:paraId="7E502EA8" w14:textId="77777777" w:rsidR="00B11855" w:rsidRPr="006D613E" w:rsidRDefault="003D003E" w:rsidP="006B1888">
            <w:pPr>
              <w:pStyle w:val="TableEntry"/>
            </w:pPr>
            <w:r w:rsidRPr="006D613E">
              <w:t>RE</w:t>
            </w:r>
          </w:p>
        </w:tc>
        <w:tc>
          <w:tcPr>
            <w:tcW w:w="919" w:type="dxa"/>
            <w:shd w:val="clear" w:color="auto" w:fill="auto"/>
          </w:tcPr>
          <w:p w14:paraId="651AF19E" w14:textId="77777777" w:rsidR="00B11855" w:rsidRPr="006D613E" w:rsidRDefault="003D003E" w:rsidP="006B1888">
            <w:pPr>
              <w:pStyle w:val="TableEntry"/>
            </w:pPr>
            <w:r w:rsidRPr="006D613E">
              <w:t>[0..1]</w:t>
            </w:r>
          </w:p>
        </w:tc>
        <w:tc>
          <w:tcPr>
            <w:tcW w:w="1258" w:type="dxa"/>
            <w:shd w:val="clear" w:color="auto" w:fill="auto"/>
          </w:tcPr>
          <w:p w14:paraId="55B42DB6" w14:textId="77777777" w:rsidR="00B11855" w:rsidRPr="006D613E" w:rsidRDefault="003D003E" w:rsidP="006B1888">
            <w:pPr>
              <w:pStyle w:val="TableEntry"/>
            </w:pPr>
            <w:r w:rsidRPr="006D613E">
              <w:t>0326</w:t>
            </w:r>
          </w:p>
        </w:tc>
        <w:tc>
          <w:tcPr>
            <w:tcW w:w="2834" w:type="dxa"/>
            <w:shd w:val="clear" w:color="auto" w:fill="auto"/>
          </w:tcPr>
          <w:p w14:paraId="7C4A8DDC" w14:textId="77777777" w:rsidR="00B11855" w:rsidRPr="006D613E" w:rsidRDefault="003D003E" w:rsidP="006B1888">
            <w:pPr>
              <w:pStyle w:val="TableEntry"/>
            </w:pPr>
            <w:r w:rsidRPr="006D613E">
              <w:t>Visit Indicator</w:t>
            </w:r>
          </w:p>
        </w:tc>
      </w:tr>
    </w:tbl>
    <w:p w14:paraId="1E22CDCF" w14:textId="77777777" w:rsidR="00B11855" w:rsidRPr="006D613E" w:rsidRDefault="00B11855" w:rsidP="0005027F">
      <w:pPr>
        <w:pStyle w:val="BodyText"/>
      </w:pPr>
    </w:p>
    <w:p w14:paraId="383E48D4" w14:textId="77777777" w:rsidR="00B11855" w:rsidRPr="006D613E" w:rsidRDefault="003D003E" w:rsidP="00C10546">
      <w:pPr>
        <w:pStyle w:val="HL7Field"/>
        <w:keepNext/>
      </w:pPr>
      <w:r w:rsidRPr="006D613E">
        <w:t xml:space="preserve">PV1-2   Patient Class </w:t>
      </w:r>
    </w:p>
    <w:p w14:paraId="487CC38F" w14:textId="3D2841D9" w:rsidR="00B11855" w:rsidRPr="006D613E" w:rsidRDefault="003D003E" w:rsidP="00DF61EC">
      <w:pPr>
        <w:pStyle w:val="HL7FieldIndent2"/>
        <w:rPr>
          <w:noProof w:val="0"/>
        </w:rPr>
      </w:pPr>
      <w:r w:rsidRPr="006D613E">
        <w:rPr>
          <w:noProof w:val="0"/>
        </w:rPr>
        <w:t>Definition: This field is used by systems to categorize patients by site. It does not have a consistent industry-wide definition. It is subject to site</w:t>
      </w:r>
      <w:r w:rsidR="00F76540" w:rsidRPr="006D613E">
        <w:rPr>
          <w:rFonts w:eastAsia="MS Mincho"/>
          <w:noProof w:val="0"/>
        </w:rPr>
        <w:t>-</w:t>
      </w:r>
      <w:r w:rsidRPr="006D613E">
        <w:rPr>
          <w:noProof w:val="0"/>
        </w:rPr>
        <w:t xml:space="preserve">specific variations. Refer to </w:t>
      </w:r>
      <w:r w:rsidR="00576EDB" w:rsidRPr="006D613E">
        <w:rPr>
          <w:noProof w:val="0"/>
        </w:rPr>
        <w:t>T</w:t>
      </w:r>
      <w:r w:rsidRPr="006D613E">
        <w:rPr>
          <w:noProof w:val="0"/>
        </w:rPr>
        <w:t xml:space="preserve">able B.6-2 </w:t>
      </w:r>
      <w:r w:rsidR="006D613E">
        <w:rPr>
          <w:noProof w:val="0"/>
        </w:rPr>
        <w:t>HL7</w:t>
      </w:r>
      <w:r w:rsidR="00995105" w:rsidRPr="006D613E">
        <w:rPr>
          <w:noProof w:val="0"/>
        </w:rPr>
        <w:t xml:space="preserve"> </w:t>
      </w:r>
      <w:r w:rsidRPr="006D613E">
        <w:rPr>
          <w:noProof w:val="0"/>
        </w:rPr>
        <w:t>User-defined Table 0004 - Patient Class for IHE PCD suggested values.</w:t>
      </w:r>
    </w:p>
    <w:p w14:paraId="756716EB" w14:textId="77777777" w:rsidR="000166DD" w:rsidRPr="006D613E" w:rsidRDefault="000166DD" w:rsidP="00EB7483">
      <w:pPr>
        <w:pStyle w:val="BodyText"/>
      </w:pPr>
    </w:p>
    <w:p w14:paraId="0EE72AA3" w14:textId="4C72E6EA" w:rsidR="00B11855" w:rsidRPr="006D613E" w:rsidRDefault="003D003E" w:rsidP="00123C7B">
      <w:pPr>
        <w:pStyle w:val="TableTitle"/>
        <w:outlineLvl w:val="0"/>
      </w:pPr>
      <w:r w:rsidRPr="006D613E">
        <w:lastRenderedPageBreak/>
        <w:t xml:space="preserve">Table B.6-2: </w:t>
      </w:r>
      <w:r w:rsidR="006D613E">
        <w:t>HL7</w:t>
      </w:r>
      <w:r w:rsidR="00995105" w:rsidRPr="006D613E">
        <w:t xml:space="preserve"> </w:t>
      </w:r>
      <w:r w:rsidRPr="006D613E">
        <w:t>User-defined Table 0004 - Patient Class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
        <w:gridCol w:w="1615"/>
        <w:gridCol w:w="1283"/>
      </w:tblGrid>
      <w:tr w:rsidR="00C40FD5" w:rsidRPr="006D613E" w14:paraId="5116AD0A" w14:textId="77777777" w:rsidTr="00EB7483">
        <w:trPr>
          <w:cantSplit/>
          <w:tblHeader/>
          <w:jc w:val="center"/>
        </w:trPr>
        <w:tc>
          <w:tcPr>
            <w:tcW w:w="0" w:type="auto"/>
            <w:shd w:val="clear" w:color="auto" w:fill="D9D9D9"/>
          </w:tcPr>
          <w:p w14:paraId="555B6D08" w14:textId="77777777" w:rsidR="00B11855" w:rsidRPr="006D613E" w:rsidRDefault="003D003E" w:rsidP="006B1888">
            <w:pPr>
              <w:pStyle w:val="TableEntryHeader"/>
            </w:pPr>
            <w:r w:rsidRPr="006D613E">
              <w:t>Value</w:t>
            </w:r>
          </w:p>
        </w:tc>
        <w:tc>
          <w:tcPr>
            <w:tcW w:w="0" w:type="auto"/>
            <w:shd w:val="clear" w:color="auto" w:fill="D9D9D9"/>
          </w:tcPr>
          <w:p w14:paraId="2F72A021" w14:textId="77777777" w:rsidR="00B11855" w:rsidRPr="006D613E" w:rsidRDefault="003D003E" w:rsidP="006B1888">
            <w:pPr>
              <w:pStyle w:val="TableEntryHeader"/>
            </w:pPr>
            <w:r w:rsidRPr="006D613E">
              <w:t>Description</w:t>
            </w:r>
          </w:p>
        </w:tc>
        <w:tc>
          <w:tcPr>
            <w:tcW w:w="0" w:type="auto"/>
            <w:shd w:val="clear" w:color="auto" w:fill="D9D9D9"/>
          </w:tcPr>
          <w:p w14:paraId="5B75CBC2" w14:textId="77777777" w:rsidR="00B11855" w:rsidRPr="006D613E" w:rsidRDefault="003D003E" w:rsidP="006B1888">
            <w:pPr>
              <w:pStyle w:val="TableEntryHeader"/>
            </w:pPr>
            <w:r w:rsidRPr="006D613E">
              <w:t>Comment</w:t>
            </w:r>
          </w:p>
        </w:tc>
      </w:tr>
      <w:tr w:rsidR="00B11855" w:rsidRPr="006D613E" w14:paraId="35D71C51" w14:textId="77777777" w:rsidTr="006C0E8E">
        <w:trPr>
          <w:cantSplit/>
          <w:jc w:val="center"/>
        </w:trPr>
        <w:tc>
          <w:tcPr>
            <w:tcW w:w="0" w:type="auto"/>
            <w:shd w:val="clear" w:color="auto" w:fill="auto"/>
          </w:tcPr>
          <w:p w14:paraId="6DF9311F" w14:textId="77777777" w:rsidR="00B11855" w:rsidRPr="006D613E" w:rsidRDefault="003D003E" w:rsidP="006B1888">
            <w:pPr>
              <w:pStyle w:val="TableEntry"/>
            </w:pPr>
            <w:r w:rsidRPr="006D613E">
              <w:t>E</w:t>
            </w:r>
          </w:p>
        </w:tc>
        <w:tc>
          <w:tcPr>
            <w:tcW w:w="0" w:type="auto"/>
            <w:shd w:val="clear" w:color="auto" w:fill="auto"/>
          </w:tcPr>
          <w:p w14:paraId="0BDE5FF6" w14:textId="77777777" w:rsidR="00B11855" w:rsidRPr="006D613E" w:rsidRDefault="003D003E" w:rsidP="006B1888">
            <w:pPr>
              <w:pStyle w:val="TableEntry"/>
            </w:pPr>
            <w:r w:rsidRPr="006D613E">
              <w:t>Emergency</w:t>
            </w:r>
          </w:p>
        </w:tc>
        <w:tc>
          <w:tcPr>
            <w:tcW w:w="0" w:type="auto"/>
            <w:shd w:val="clear" w:color="auto" w:fill="auto"/>
          </w:tcPr>
          <w:p w14:paraId="6D1410D8" w14:textId="77777777" w:rsidR="00B11855" w:rsidRPr="006D613E" w:rsidRDefault="00B11855" w:rsidP="006B1888">
            <w:pPr>
              <w:pStyle w:val="TableEntry"/>
            </w:pPr>
          </w:p>
        </w:tc>
      </w:tr>
      <w:tr w:rsidR="00B11855" w:rsidRPr="006D613E" w14:paraId="22F32020" w14:textId="77777777" w:rsidTr="006C0E8E">
        <w:trPr>
          <w:cantSplit/>
          <w:jc w:val="center"/>
        </w:trPr>
        <w:tc>
          <w:tcPr>
            <w:tcW w:w="0" w:type="auto"/>
            <w:shd w:val="clear" w:color="auto" w:fill="auto"/>
          </w:tcPr>
          <w:p w14:paraId="18660DFE" w14:textId="77777777" w:rsidR="00B11855" w:rsidRPr="006D613E" w:rsidRDefault="003D003E" w:rsidP="006B1888">
            <w:pPr>
              <w:pStyle w:val="TableEntry"/>
            </w:pPr>
            <w:r w:rsidRPr="006D613E">
              <w:t>I</w:t>
            </w:r>
          </w:p>
        </w:tc>
        <w:tc>
          <w:tcPr>
            <w:tcW w:w="0" w:type="auto"/>
            <w:shd w:val="clear" w:color="auto" w:fill="auto"/>
          </w:tcPr>
          <w:p w14:paraId="1E339674" w14:textId="77777777" w:rsidR="00B11855" w:rsidRPr="006D613E" w:rsidRDefault="003D003E" w:rsidP="006B1888">
            <w:pPr>
              <w:pStyle w:val="TableEntry"/>
            </w:pPr>
            <w:r w:rsidRPr="006D613E">
              <w:t>Inpatient</w:t>
            </w:r>
          </w:p>
        </w:tc>
        <w:tc>
          <w:tcPr>
            <w:tcW w:w="0" w:type="auto"/>
            <w:shd w:val="clear" w:color="auto" w:fill="auto"/>
          </w:tcPr>
          <w:p w14:paraId="3C1F9710" w14:textId="77777777" w:rsidR="00B11855" w:rsidRPr="006D613E" w:rsidRDefault="00B11855" w:rsidP="006B1888">
            <w:pPr>
              <w:pStyle w:val="TableEntry"/>
            </w:pPr>
          </w:p>
        </w:tc>
      </w:tr>
      <w:tr w:rsidR="00B11855" w:rsidRPr="006D613E" w14:paraId="2CC3ABFA" w14:textId="77777777" w:rsidTr="006C0E8E">
        <w:trPr>
          <w:cantSplit/>
          <w:jc w:val="center"/>
        </w:trPr>
        <w:tc>
          <w:tcPr>
            <w:tcW w:w="0" w:type="auto"/>
            <w:shd w:val="clear" w:color="auto" w:fill="auto"/>
          </w:tcPr>
          <w:p w14:paraId="642420E6" w14:textId="77777777" w:rsidR="00B11855" w:rsidRPr="006D613E" w:rsidRDefault="003D003E" w:rsidP="006B1888">
            <w:pPr>
              <w:pStyle w:val="TableEntry"/>
            </w:pPr>
            <w:r w:rsidRPr="006D613E">
              <w:t>O</w:t>
            </w:r>
          </w:p>
        </w:tc>
        <w:tc>
          <w:tcPr>
            <w:tcW w:w="0" w:type="auto"/>
            <w:shd w:val="clear" w:color="auto" w:fill="auto"/>
          </w:tcPr>
          <w:p w14:paraId="590EF703" w14:textId="77777777" w:rsidR="00B11855" w:rsidRPr="006D613E" w:rsidRDefault="003D003E" w:rsidP="006B1888">
            <w:pPr>
              <w:pStyle w:val="TableEntry"/>
            </w:pPr>
            <w:r w:rsidRPr="006D613E">
              <w:t>Outpatient</w:t>
            </w:r>
          </w:p>
        </w:tc>
        <w:tc>
          <w:tcPr>
            <w:tcW w:w="0" w:type="auto"/>
            <w:shd w:val="clear" w:color="auto" w:fill="auto"/>
          </w:tcPr>
          <w:p w14:paraId="2E2717AA" w14:textId="77777777" w:rsidR="00B11855" w:rsidRPr="006D613E" w:rsidRDefault="00B11855" w:rsidP="006B1888">
            <w:pPr>
              <w:pStyle w:val="TableEntry"/>
            </w:pPr>
          </w:p>
        </w:tc>
      </w:tr>
      <w:tr w:rsidR="00B11855" w:rsidRPr="006D613E" w14:paraId="76F7F6B1" w14:textId="77777777" w:rsidTr="006C0E8E">
        <w:trPr>
          <w:cantSplit/>
          <w:jc w:val="center"/>
        </w:trPr>
        <w:tc>
          <w:tcPr>
            <w:tcW w:w="0" w:type="auto"/>
            <w:shd w:val="clear" w:color="auto" w:fill="auto"/>
          </w:tcPr>
          <w:p w14:paraId="69A959C7" w14:textId="77777777" w:rsidR="00B11855" w:rsidRPr="006D613E" w:rsidRDefault="003D003E" w:rsidP="006B1888">
            <w:pPr>
              <w:pStyle w:val="TableEntry"/>
            </w:pPr>
            <w:r w:rsidRPr="006D613E">
              <w:t>P</w:t>
            </w:r>
          </w:p>
        </w:tc>
        <w:tc>
          <w:tcPr>
            <w:tcW w:w="0" w:type="auto"/>
            <w:shd w:val="clear" w:color="auto" w:fill="auto"/>
          </w:tcPr>
          <w:p w14:paraId="20E61DD5" w14:textId="77777777" w:rsidR="00B11855" w:rsidRPr="006D613E" w:rsidRDefault="003D003E" w:rsidP="006B1888">
            <w:pPr>
              <w:pStyle w:val="TableEntry"/>
            </w:pPr>
            <w:proofErr w:type="spellStart"/>
            <w:r w:rsidRPr="006D613E">
              <w:t>Preadmit</w:t>
            </w:r>
            <w:proofErr w:type="spellEnd"/>
          </w:p>
        </w:tc>
        <w:tc>
          <w:tcPr>
            <w:tcW w:w="0" w:type="auto"/>
            <w:shd w:val="clear" w:color="auto" w:fill="auto"/>
          </w:tcPr>
          <w:p w14:paraId="3713357E" w14:textId="77777777" w:rsidR="00B11855" w:rsidRPr="006D613E" w:rsidRDefault="00B11855" w:rsidP="006B1888">
            <w:pPr>
              <w:pStyle w:val="TableEntry"/>
            </w:pPr>
          </w:p>
        </w:tc>
      </w:tr>
      <w:tr w:rsidR="00B11855" w:rsidRPr="006D613E" w14:paraId="0430A99E" w14:textId="77777777" w:rsidTr="006C0E8E">
        <w:trPr>
          <w:cantSplit/>
          <w:jc w:val="center"/>
        </w:trPr>
        <w:tc>
          <w:tcPr>
            <w:tcW w:w="0" w:type="auto"/>
            <w:shd w:val="clear" w:color="auto" w:fill="auto"/>
          </w:tcPr>
          <w:p w14:paraId="21BFCEED" w14:textId="77777777" w:rsidR="00B11855" w:rsidRPr="006D613E" w:rsidRDefault="003D003E" w:rsidP="006B1888">
            <w:pPr>
              <w:pStyle w:val="TableEntry"/>
            </w:pPr>
            <w:r w:rsidRPr="006D613E">
              <w:t>R</w:t>
            </w:r>
          </w:p>
        </w:tc>
        <w:tc>
          <w:tcPr>
            <w:tcW w:w="0" w:type="auto"/>
            <w:shd w:val="clear" w:color="auto" w:fill="auto"/>
          </w:tcPr>
          <w:p w14:paraId="56721FDB" w14:textId="77777777" w:rsidR="00B11855" w:rsidRPr="006D613E" w:rsidRDefault="003D003E" w:rsidP="006B1888">
            <w:pPr>
              <w:pStyle w:val="TableEntry"/>
            </w:pPr>
            <w:r w:rsidRPr="006D613E">
              <w:t>Recurring patient</w:t>
            </w:r>
          </w:p>
        </w:tc>
        <w:tc>
          <w:tcPr>
            <w:tcW w:w="0" w:type="auto"/>
            <w:shd w:val="clear" w:color="auto" w:fill="auto"/>
          </w:tcPr>
          <w:p w14:paraId="733CF284" w14:textId="77777777" w:rsidR="00B11855" w:rsidRPr="006D613E" w:rsidRDefault="00B11855" w:rsidP="006B1888">
            <w:pPr>
              <w:pStyle w:val="TableEntry"/>
            </w:pPr>
          </w:p>
        </w:tc>
      </w:tr>
      <w:tr w:rsidR="00B11855" w:rsidRPr="006D613E" w14:paraId="4C70417E" w14:textId="77777777" w:rsidTr="006C0E8E">
        <w:trPr>
          <w:cantSplit/>
          <w:jc w:val="center"/>
        </w:trPr>
        <w:tc>
          <w:tcPr>
            <w:tcW w:w="0" w:type="auto"/>
            <w:shd w:val="clear" w:color="auto" w:fill="auto"/>
          </w:tcPr>
          <w:p w14:paraId="59E7C905" w14:textId="77777777" w:rsidR="00B11855" w:rsidRPr="006D613E" w:rsidRDefault="003D003E" w:rsidP="006B1888">
            <w:pPr>
              <w:pStyle w:val="TableEntry"/>
            </w:pPr>
            <w:r w:rsidRPr="006D613E">
              <w:t>B</w:t>
            </w:r>
          </w:p>
        </w:tc>
        <w:tc>
          <w:tcPr>
            <w:tcW w:w="0" w:type="auto"/>
            <w:shd w:val="clear" w:color="auto" w:fill="auto"/>
          </w:tcPr>
          <w:p w14:paraId="2C17AE9E" w14:textId="77777777" w:rsidR="00B11855" w:rsidRPr="006D613E" w:rsidRDefault="003D003E" w:rsidP="006B1888">
            <w:pPr>
              <w:pStyle w:val="TableEntry"/>
            </w:pPr>
            <w:r w:rsidRPr="006D613E">
              <w:t>Obstetrics</w:t>
            </w:r>
          </w:p>
        </w:tc>
        <w:tc>
          <w:tcPr>
            <w:tcW w:w="0" w:type="auto"/>
            <w:shd w:val="clear" w:color="auto" w:fill="auto"/>
          </w:tcPr>
          <w:p w14:paraId="2392A929" w14:textId="77777777" w:rsidR="00B11855" w:rsidRPr="006D613E" w:rsidRDefault="00B11855" w:rsidP="006B1888">
            <w:pPr>
              <w:pStyle w:val="TableEntry"/>
            </w:pPr>
          </w:p>
        </w:tc>
      </w:tr>
      <w:tr w:rsidR="00B11855" w:rsidRPr="006D613E" w14:paraId="6095E78D" w14:textId="77777777" w:rsidTr="006C0E8E">
        <w:trPr>
          <w:cantSplit/>
          <w:jc w:val="center"/>
        </w:trPr>
        <w:tc>
          <w:tcPr>
            <w:tcW w:w="0" w:type="auto"/>
            <w:shd w:val="clear" w:color="auto" w:fill="auto"/>
          </w:tcPr>
          <w:p w14:paraId="098D5013" w14:textId="77777777" w:rsidR="00B11855" w:rsidRPr="006D613E" w:rsidRDefault="003D003E" w:rsidP="006B1888">
            <w:pPr>
              <w:pStyle w:val="TableEntry"/>
            </w:pPr>
            <w:r w:rsidRPr="006D613E">
              <w:t>U</w:t>
            </w:r>
          </w:p>
        </w:tc>
        <w:tc>
          <w:tcPr>
            <w:tcW w:w="0" w:type="auto"/>
            <w:shd w:val="clear" w:color="auto" w:fill="auto"/>
          </w:tcPr>
          <w:p w14:paraId="0D459F74" w14:textId="77777777" w:rsidR="00B11855" w:rsidRPr="006D613E" w:rsidRDefault="003D003E" w:rsidP="006B1888">
            <w:pPr>
              <w:pStyle w:val="TableEntry"/>
            </w:pPr>
            <w:r w:rsidRPr="006D613E">
              <w:t>Unknown</w:t>
            </w:r>
          </w:p>
        </w:tc>
        <w:tc>
          <w:tcPr>
            <w:tcW w:w="0" w:type="auto"/>
            <w:shd w:val="clear" w:color="auto" w:fill="auto"/>
          </w:tcPr>
          <w:p w14:paraId="4302E19C" w14:textId="77777777" w:rsidR="00B11855" w:rsidRPr="006D613E" w:rsidRDefault="00B11855" w:rsidP="006B1888">
            <w:pPr>
              <w:pStyle w:val="TableEntry"/>
            </w:pPr>
          </w:p>
        </w:tc>
      </w:tr>
    </w:tbl>
    <w:p w14:paraId="71E0E9CE" w14:textId="77777777" w:rsidR="00B11855" w:rsidRPr="006D613E" w:rsidRDefault="00B11855" w:rsidP="007936DE">
      <w:pPr>
        <w:pStyle w:val="BodyText"/>
      </w:pPr>
    </w:p>
    <w:p w14:paraId="5C767F04" w14:textId="77777777" w:rsidR="00B11855" w:rsidRPr="006D613E" w:rsidRDefault="003D003E" w:rsidP="00993D66">
      <w:pPr>
        <w:pStyle w:val="HL7Field"/>
      </w:pPr>
      <w:r w:rsidRPr="006D613E">
        <w:t>PV1-3   Assigned Location</w:t>
      </w:r>
    </w:p>
    <w:p w14:paraId="48F3ADF8" w14:textId="77777777" w:rsidR="00B11855" w:rsidRPr="006D613E" w:rsidRDefault="003D003E" w:rsidP="00DF61EC">
      <w:pPr>
        <w:pStyle w:val="HL7FieldIndent2"/>
        <w:rPr>
          <w:noProof w:val="0"/>
        </w:rPr>
      </w:pPr>
      <w:r w:rsidRPr="006D613E">
        <w:rPr>
          <w:noProof w:val="0"/>
        </w:rPr>
        <w:t>IHE PCD definition: This field contains the patient’s initial assigned location or the location to which the patient is being moved</w:t>
      </w:r>
      <w:r w:rsidR="002F3FF7" w:rsidRPr="006D613E">
        <w:rPr>
          <w:noProof w:val="0"/>
        </w:rPr>
        <w:t>, if known</w:t>
      </w:r>
      <w:r w:rsidRPr="006D613E">
        <w:rPr>
          <w:noProof w:val="0"/>
        </w:rPr>
        <w:t>. The first component may be the nursing station for inpatient locations, or clinic or department, for locations other than inpatient.</w:t>
      </w:r>
    </w:p>
    <w:p w14:paraId="4765E40D" w14:textId="77777777" w:rsidR="00B11855" w:rsidRPr="006D613E" w:rsidRDefault="003D003E" w:rsidP="00DF61EC">
      <w:pPr>
        <w:pStyle w:val="HL7FieldIndent2"/>
        <w:rPr>
          <w:noProof w:val="0"/>
        </w:rPr>
      </w:pPr>
      <w:r w:rsidRPr="006D613E">
        <w:rPr>
          <w:noProof w:val="0"/>
        </w:rPr>
        <w:t>For IHE PCD usage</w:t>
      </w:r>
      <w:r w:rsidR="00B37DF5" w:rsidRPr="006D613E">
        <w:rPr>
          <w:noProof w:val="0"/>
        </w:rPr>
        <w:t>,</w:t>
      </w:r>
      <w:r w:rsidRPr="006D613E">
        <w:rPr>
          <w:noProof w:val="0"/>
        </w:rPr>
        <w:t xml:space="preserve"> see Appendix </w:t>
      </w:r>
      <w:r w:rsidR="00E86B15" w:rsidRPr="006D613E">
        <w:rPr>
          <w:noProof w:val="0"/>
        </w:rPr>
        <w:t xml:space="preserve">C.7 </w:t>
      </w:r>
      <w:r w:rsidRPr="006D613E">
        <w:rPr>
          <w:noProof w:val="0"/>
        </w:rPr>
        <w:t>PL Data Type.</w:t>
      </w:r>
    </w:p>
    <w:p w14:paraId="2AEAA236" w14:textId="77777777" w:rsidR="00B11855" w:rsidRPr="006D613E" w:rsidRDefault="003D003E" w:rsidP="00993D66">
      <w:pPr>
        <w:pStyle w:val="HL7Field"/>
      </w:pPr>
      <w:r w:rsidRPr="006D613E">
        <w:t>PV1-19   Visit Number</w:t>
      </w:r>
    </w:p>
    <w:p w14:paraId="065DC325" w14:textId="77777777" w:rsidR="00B11855" w:rsidRPr="006D613E" w:rsidRDefault="003D003E" w:rsidP="00DF61EC">
      <w:pPr>
        <w:pStyle w:val="HL7FieldIndent2"/>
        <w:rPr>
          <w:noProof w:val="0"/>
        </w:rPr>
      </w:pPr>
      <w:r w:rsidRPr="006D613E">
        <w:rPr>
          <w:noProof w:val="0"/>
        </w:rPr>
        <w:t xml:space="preserve">IHE PCD definition: This field contains the unique number assigned to each patient visit. </w:t>
      </w:r>
    </w:p>
    <w:p w14:paraId="56140788" w14:textId="77777777" w:rsidR="00B11855" w:rsidRPr="006D613E" w:rsidRDefault="003D003E" w:rsidP="00C10546">
      <w:pPr>
        <w:pStyle w:val="HL7Field"/>
        <w:keepNext/>
      </w:pPr>
      <w:r w:rsidRPr="006D613E">
        <w:t>PV1-44   Admit Time / Date</w:t>
      </w:r>
    </w:p>
    <w:p w14:paraId="5971C2DF" w14:textId="6F118AFA" w:rsidR="00B11855" w:rsidRPr="006D613E" w:rsidRDefault="006D613E" w:rsidP="00DF61EC">
      <w:pPr>
        <w:pStyle w:val="HL7FieldIndent2"/>
        <w:rPr>
          <w:noProof w:val="0"/>
        </w:rPr>
      </w:pPr>
      <w:r>
        <w:rPr>
          <w:noProof w:val="0"/>
        </w:rPr>
        <w:t>HL7</w:t>
      </w:r>
      <w:r w:rsidR="00995105" w:rsidRPr="006D613E">
        <w:rPr>
          <w:noProof w:val="0"/>
        </w:rPr>
        <w:t xml:space="preserve"> </w:t>
      </w:r>
      <w:r w:rsidR="003D003E" w:rsidRPr="006D613E">
        <w:rPr>
          <w:noProof w:val="0"/>
        </w:rPr>
        <w:t>Definition: This field contains the admit date/time. It is to be used if the event date/time is different than the admit date and time, i.e., a retroactive update. This field is also used to reflect the date/time of an outpatient/emergency patient registration. IHE PCD does not further constrain this field.</w:t>
      </w:r>
    </w:p>
    <w:p w14:paraId="7C4DD660" w14:textId="77777777" w:rsidR="00B11855" w:rsidRPr="006D613E" w:rsidRDefault="003D003E" w:rsidP="00993D66">
      <w:pPr>
        <w:pStyle w:val="HL7Field"/>
      </w:pPr>
      <w:r w:rsidRPr="006D613E">
        <w:t>PV1-51   Visit Indicator</w:t>
      </w:r>
    </w:p>
    <w:p w14:paraId="51261A42" w14:textId="0F0D8F36" w:rsidR="00B11855" w:rsidRPr="006D613E" w:rsidRDefault="006D613E" w:rsidP="00DF61EC">
      <w:pPr>
        <w:pStyle w:val="HL7FieldIndent2"/>
        <w:rPr>
          <w:noProof w:val="0"/>
        </w:rPr>
      </w:pPr>
      <w:r>
        <w:rPr>
          <w:noProof w:val="0"/>
        </w:rPr>
        <w:t>HL7</w:t>
      </w:r>
      <w:r w:rsidR="00995105" w:rsidRPr="006D613E">
        <w:rPr>
          <w:noProof w:val="0"/>
        </w:rPr>
        <w:t xml:space="preserve"> </w:t>
      </w:r>
      <w:r w:rsidR="003D003E" w:rsidRPr="006D613E">
        <w:rPr>
          <w:noProof w:val="0"/>
        </w:rPr>
        <w:t xml:space="preserve">definition: This field specifies the level on which data are being sent. It is the indicator used to send data at two levels, visit and account. IHE PCD implementations shall send an ‘A’ or no value when the data in the message are at the account level, or ‘V’ to indicate that the data sent in the message are at the visit level. </w:t>
      </w:r>
    </w:p>
    <w:p w14:paraId="3DCA39B5" w14:textId="77777777" w:rsidR="00B11855" w:rsidRPr="006D613E" w:rsidRDefault="003D003E" w:rsidP="00DF61EC">
      <w:pPr>
        <w:pStyle w:val="HL7FieldIndent2"/>
        <w:rPr>
          <w:noProof w:val="0"/>
        </w:rPr>
      </w:pPr>
      <w:r w:rsidRPr="006D613E">
        <w:rPr>
          <w:noProof w:val="0"/>
        </w:rPr>
        <w:t>The value of this element affects the context of data sent in PV1, PV2 and any associated hierarchical segments (e.g., DB1, AL1, DG1, etc.).</w:t>
      </w:r>
    </w:p>
    <w:p w14:paraId="1214A588" w14:textId="77777777" w:rsidR="00B11855" w:rsidRPr="006D613E" w:rsidRDefault="003D003E" w:rsidP="005F16F9">
      <w:pPr>
        <w:pStyle w:val="AppendixHeading3"/>
        <w:rPr>
          <w:noProof w:val="0"/>
        </w:rPr>
      </w:pPr>
      <w:bookmarkStart w:id="591" w:name="_Toc401769860"/>
      <w:bookmarkStart w:id="592" w:name="_Toc466373805"/>
      <w:r w:rsidRPr="006D613E">
        <w:rPr>
          <w:noProof w:val="0"/>
        </w:rPr>
        <w:t>PV1 Patient Visit Segment in ACM Transaction PCD-04</w:t>
      </w:r>
      <w:bookmarkEnd w:id="591"/>
      <w:bookmarkEnd w:id="592"/>
    </w:p>
    <w:p w14:paraId="3D1EFE8A" w14:textId="0CECF0E9" w:rsidR="00B11855" w:rsidRPr="006D613E" w:rsidRDefault="003D003E" w:rsidP="0066360D">
      <w:pPr>
        <w:pStyle w:val="BodyText"/>
      </w:pPr>
      <w:r w:rsidRPr="006D613E">
        <w:t xml:space="preserve">This segment is used to identify a patient location associated with the alert. Real Time Location Services (RTLS) or GPS equipment or personnel location information is not passed in this segment. It is passed from the </w:t>
      </w:r>
      <w:r w:rsidR="009E2B46">
        <w:t>Alert Reporter</w:t>
      </w:r>
      <w:r w:rsidRPr="006D613E">
        <w:t xml:space="preserve"> to the </w:t>
      </w:r>
      <w:r w:rsidR="009E2B46">
        <w:t>Alert Manager</w:t>
      </w:r>
      <w:r w:rsidRPr="006D613E">
        <w:t xml:space="preserve"> via an OBX segment.</w:t>
      </w:r>
    </w:p>
    <w:p w14:paraId="6917CD72" w14:textId="77777777" w:rsidR="00B11855" w:rsidRDefault="003D003E" w:rsidP="0066360D">
      <w:pPr>
        <w:pStyle w:val="BodyText"/>
      </w:pPr>
      <w:r w:rsidRPr="006D613E">
        <w:t>If the Patient Identification (PID) segment is present in the alert data and it contains an identified patient as in ACM use case A2, use a more reliable source of current information, rather than this segment, where possible.</w:t>
      </w:r>
    </w:p>
    <w:p w14:paraId="51317C09" w14:textId="78E2DE27" w:rsidR="00B11855" w:rsidRPr="006D613E" w:rsidRDefault="003D003E" w:rsidP="00123C7B">
      <w:pPr>
        <w:pStyle w:val="TableTitle"/>
        <w:outlineLvl w:val="0"/>
      </w:pPr>
      <w:r w:rsidRPr="006D613E">
        <w:lastRenderedPageBreak/>
        <w:t xml:space="preserve">Table B.6.1-1: </w:t>
      </w:r>
      <w:r w:rsidR="006D613E">
        <w:t>HL7</w:t>
      </w:r>
      <w:r w:rsidR="00995105" w:rsidRPr="006D613E">
        <w:t xml:space="preserve"> </w:t>
      </w:r>
      <w:r w:rsidRPr="006D613E">
        <w:t>Attribute Table – PV1 – Patient Visit</w:t>
      </w:r>
    </w:p>
    <w:tbl>
      <w:tblPr>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829"/>
        <w:gridCol w:w="696"/>
        <w:gridCol w:w="829"/>
        <w:gridCol w:w="842"/>
        <w:gridCol w:w="936"/>
        <w:gridCol w:w="3694"/>
      </w:tblGrid>
      <w:tr w:rsidR="00C40FD5" w:rsidRPr="006D613E" w14:paraId="33E06AD6" w14:textId="77777777" w:rsidTr="00A92110">
        <w:trPr>
          <w:cantSplit/>
          <w:jc w:val="center"/>
        </w:trPr>
        <w:tc>
          <w:tcPr>
            <w:tcW w:w="816" w:type="dxa"/>
            <w:shd w:val="clear" w:color="auto" w:fill="D9D9D9"/>
          </w:tcPr>
          <w:p w14:paraId="72703524" w14:textId="77777777" w:rsidR="00B11855" w:rsidRPr="006D613E" w:rsidRDefault="003D003E" w:rsidP="006B1888">
            <w:pPr>
              <w:pStyle w:val="TableEntryHeader"/>
            </w:pPr>
            <w:r w:rsidRPr="006D613E">
              <w:t>SEQ</w:t>
            </w:r>
          </w:p>
        </w:tc>
        <w:tc>
          <w:tcPr>
            <w:tcW w:w="829" w:type="dxa"/>
            <w:shd w:val="clear" w:color="auto" w:fill="D9D9D9"/>
          </w:tcPr>
          <w:p w14:paraId="55B3980B" w14:textId="77777777" w:rsidR="00B11855" w:rsidRPr="006D613E" w:rsidRDefault="003D003E" w:rsidP="006B1888">
            <w:pPr>
              <w:pStyle w:val="TableEntryHeader"/>
            </w:pPr>
            <w:r w:rsidRPr="006D613E">
              <w:t>LEN</w:t>
            </w:r>
          </w:p>
        </w:tc>
        <w:tc>
          <w:tcPr>
            <w:tcW w:w="696" w:type="dxa"/>
            <w:shd w:val="clear" w:color="auto" w:fill="D9D9D9"/>
          </w:tcPr>
          <w:p w14:paraId="65DCC279" w14:textId="77777777" w:rsidR="00B11855" w:rsidRPr="006D613E" w:rsidRDefault="003D003E" w:rsidP="006B1888">
            <w:pPr>
              <w:pStyle w:val="TableEntryHeader"/>
            </w:pPr>
            <w:r w:rsidRPr="006D613E">
              <w:t>DT</w:t>
            </w:r>
          </w:p>
        </w:tc>
        <w:tc>
          <w:tcPr>
            <w:tcW w:w="829" w:type="dxa"/>
            <w:shd w:val="clear" w:color="auto" w:fill="D9D9D9"/>
          </w:tcPr>
          <w:p w14:paraId="611D8C0C" w14:textId="77777777" w:rsidR="00B11855" w:rsidRPr="006D613E" w:rsidRDefault="003D003E" w:rsidP="006B1888">
            <w:pPr>
              <w:pStyle w:val="TableEntryHeader"/>
            </w:pPr>
            <w:r w:rsidRPr="006D613E">
              <w:t>OPT</w:t>
            </w:r>
          </w:p>
        </w:tc>
        <w:tc>
          <w:tcPr>
            <w:tcW w:w="842" w:type="dxa"/>
            <w:shd w:val="clear" w:color="auto" w:fill="D9D9D9"/>
          </w:tcPr>
          <w:p w14:paraId="45929E5F" w14:textId="77777777" w:rsidR="00B11855" w:rsidRPr="006D613E" w:rsidRDefault="003D003E" w:rsidP="006B1888">
            <w:pPr>
              <w:pStyle w:val="TableEntryHeader"/>
            </w:pPr>
            <w:r w:rsidRPr="006D613E">
              <w:t>RP/#</w:t>
            </w:r>
          </w:p>
        </w:tc>
        <w:tc>
          <w:tcPr>
            <w:tcW w:w="936" w:type="dxa"/>
            <w:shd w:val="clear" w:color="auto" w:fill="D9D9D9"/>
          </w:tcPr>
          <w:p w14:paraId="24D27F93" w14:textId="77777777" w:rsidR="00B11855" w:rsidRPr="006D613E" w:rsidRDefault="003D003E" w:rsidP="006B1888">
            <w:pPr>
              <w:pStyle w:val="TableEntryHeader"/>
            </w:pPr>
            <w:r w:rsidRPr="006D613E">
              <w:t>TBL#</w:t>
            </w:r>
          </w:p>
        </w:tc>
        <w:tc>
          <w:tcPr>
            <w:tcW w:w="3694" w:type="dxa"/>
            <w:shd w:val="clear" w:color="auto" w:fill="D9D9D9"/>
          </w:tcPr>
          <w:p w14:paraId="3A74F4CF" w14:textId="77777777" w:rsidR="00B11855" w:rsidRPr="006D613E" w:rsidRDefault="003D003E" w:rsidP="006B1888">
            <w:pPr>
              <w:pStyle w:val="TableEntryHeader"/>
            </w:pPr>
            <w:r w:rsidRPr="006D613E">
              <w:t>ELEMENT NAME</w:t>
            </w:r>
          </w:p>
        </w:tc>
      </w:tr>
      <w:tr w:rsidR="00C40FD5" w:rsidRPr="006D613E" w14:paraId="0411AD05" w14:textId="77777777" w:rsidTr="006C0E8E">
        <w:trPr>
          <w:cantSplit/>
          <w:jc w:val="center"/>
        </w:trPr>
        <w:tc>
          <w:tcPr>
            <w:tcW w:w="816" w:type="dxa"/>
            <w:shd w:val="clear" w:color="auto" w:fill="auto"/>
          </w:tcPr>
          <w:p w14:paraId="436F7214" w14:textId="77777777" w:rsidR="00B11855" w:rsidRPr="006D613E" w:rsidRDefault="003D003E" w:rsidP="006B1888">
            <w:pPr>
              <w:pStyle w:val="TableEntry"/>
            </w:pPr>
            <w:r w:rsidRPr="006D613E">
              <w:t>3</w:t>
            </w:r>
          </w:p>
        </w:tc>
        <w:tc>
          <w:tcPr>
            <w:tcW w:w="829" w:type="dxa"/>
            <w:shd w:val="clear" w:color="auto" w:fill="auto"/>
          </w:tcPr>
          <w:p w14:paraId="2578370B" w14:textId="77777777" w:rsidR="00B11855" w:rsidRPr="006D613E" w:rsidRDefault="003D003E" w:rsidP="006B1888">
            <w:pPr>
              <w:pStyle w:val="TableEntry"/>
            </w:pPr>
            <w:r w:rsidRPr="006D613E">
              <w:t>80</w:t>
            </w:r>
          </w:p>
        </w:tc>
        <w:tc>
          <w:tcPr>
            <w:tcW w:w="696" w:type="dxa"/>
            <w:shd w:val="clear" w:color="auto" w:fill="auto"/>
          </w:tcPr>
          <w:p w14:paraId="0FE4694E" w14:textId="77777777" w:rsidR="00B11855" w:rsidRPr="006D613E" w:rsidRDefault="003D003E" w:rsidP="006B1888">
            <w:pPr>
              <w:pStyle w:val="TableEntry"/>
            </w:pPr>
            <w:r w:rsidRPr="006D613E">
              <w:t>PL</w:t>
            </w:r>
          </w:p>
        </w:tc>
        <w:tc>
          <w:tcPr>
            <w:tcW w:w="829" w:type="dxa"/>
            <w:shd w:val="clear" w:color="auto" w:fill="auto"/>
          </w:tcPr>
          <w:p w14:paraId="48A893AD" w14:textId="77777777" w:rsidR="00B11855" w:rsidRPr="006D613E" w:rsidRDefault="003D003E" w:rsidP="006B1888">
            <w:pPr>
              <w:pStyle w:val="TableEntry"/>
            </w:pPr>
            <w:r w:rsidRPr="006D613E">
              <w:t>O</w:t>
            </w:r>
          </w:p>
        </w:tc>
        <w:tc>
          <w:tcPr>
            <w:tcW w:w="842" w:type="dxa"/>
            <w:shd w:val="clear" w:color="auto" w:fill="auto"/>
          </w:tcPr>
          <w:p w14:paraId="0636327C" w14:textId="77777777" w:rsidR="00B11855" w:rsidRPr="006D613E" w:rsidRDefault="00B11855" w:rsidP="006B1888">
            <w:pPr>
              <w:pStyle w:val="TableEntry"/>
            </w:pPr>
          </w:p>
        </w:tc>
        <w:tc>
          <w:tcPr>
            <w:tcW w:w="936" w:type="dxa"/>
            <w:shd w:val="clear" w:color="auto" w:fill="auto"/>
          </w:tcPr>
          <w:p w14:paraId="683B8255" w14:textId="77777777" w:rsidR="00B11855" w:rsidRPr="006D613E" w:rsidRDefault="00B11855" w:rsidP="006B1888">
            <w:pPr>
              <w:pStyle w:val="TableEntry"/>
            </w:pPr>
          </w:p>
        </w:tc>
        <w:tc>
          <w:tcPr>
            <w:tcW w:w="3694" w:type="dxa"/>
            <w:shd w:val="clear" w:color="auto" w:fill="auto"/>
          </w:tcPr>
          <w:p w14:paraId="4E03D510" w14:textId="77777777" w:rsidR="00B11855" w:rsidRPr="006D613E" w:rsidRDefault="003D003E" w:rsidP="006B1888">
            <w:pPr>
              <w:pStyle w:val="TableEntry"/>
            </w:pPr>
            <w:r w:rsidRPr="006D613E">
              <w:t>Assigned Patient Location</w:t>
            </w:r>
          </w:p>
        </w:tc>
      </w:tr>
    </w:tbl>
    <w:p w14:paraId="35274301" w14:textId="77777777" w:rsidR="00E7383E" w:rsidRPr="006D613E" w:rsidRDefault="00E7383E" w:rsidP="00A17802">
      <w:pPr>
        <w:pStyle w:val="BodyText"/>
      </w:pPr>
    </w:p>
    <w:p w14:paraId="3E423AF4" w14:textId="77777777" w:rsidR="00B11855" w:rsidRPr="006D613E" w:rsidRDefault="003D003E" w:rsidP="00123C7B">
      <w:pPr>
        <w:pStyle w:val="HL7Field"/>
        <w:outlineLvl w:val="0"/>
      </w:pPr>
      <w:r w:rsidRPr="006D613E">
        <w:t>PV1-3 Assigned Patient Location (PL)</w:t>
      </w:r>
    </w:p>
    <w:p w14:paraId="0DDC8852" w14:textId="77777777" w:rsidR="00B11855" w:rsidRPr="006D613E" w:rsidRDefault="003D003E" w:rsidP="00DF61EC">
      <w:pPr>
        <w:pStyle w:val="HL7FieldIndent2"/>
        <w:rPr>
          <w:noProof w:val="0"/>
        </w:rPr>
      </w:pPr>
      <w:r w:rsidRPr="006D613E">
        <w:rPr>
          <w:noProof w:val="0"/>
        </w:rPr>
        <w:t xml:space="preserve">This field contains the location associated with the alert. It is typically a location established by an external system such as ADT, as in the patient assigned bed location as used in association with a patient station of a nurse call system. This may not be the current location of the relevant patient. </w:t>
      </w:r>
    </w:p>
    <w:p w14:paraId="606677EC" w14:textId="77777777" w:rsidR="00B11855" w:rsidRPr="006D613E" w:rsidRDefault="003D003E" w:rsidP="005F16F9">
      <w:pPr>
        <w:pStyle w:val="AppendixHeading2"/>
        <w:rPr>
          <w:noProof w:val="0"/>
        </w:rPr>
      </w:pPr>
      <w:bookmarkStart w:id="593" w:name="_Toc401769861"/>
      <w:bookmarkStart w:id="594" w:name="_Toc466373806"/>
      <w:r w:rsidRPr="006D613E">
        <w:rPr>
          <w:noProof w:val="0"/>
        </w:rPr>
        <w:t>OBR – Observation Request segment</w:t>
      </w:r>
      <w:bookmarkEnd w:id="593"/>
      <w:bookmarkEnd w:id="594"/>
    </w:p>
    <w:p w14:paraId="5613732C" w14:textId="77777777" w:rsidR="00B11855" w:rsidRPr="006D613E" w:rsidRDefault="003D003E" w:rsidP="0066360D">
      <w:pPr>
        <w:pStyle w:val="BodyText"/>
      </w:pPr>
      <w:r w:rsidRPr="006D613E">
        <w:t xml:space="preserve">In the reporting of clinical data, the Observation Request Segment (OBR) serves as the 'report header' for the ORDER_OBSERVATION segment group, which in its simplest form is an OBR segment followed by a set of OBX segments which represent observations associated with the 'order' represented by the OBR segment. It identifies the observation set represented by the following atomic observations. It includes the relevant ordering information when that applies and many of the attributes that apply to all of the following observations. </w:t>
      </w:r>
    </w:p>
    <w:p w14:paraId="4336420A" w14:textId="77777777" w:rsidR="00B11855" w:rsidRPr="006D613E" w:rsidRDefault="003D003E" w:rsidP="0066360D">
      <w:pPr>
        <w:pStyle w:val="BodyText"/>
      </w:pPr>
      <w:r w:rsidRPr="006D613E">
        <w:t>A Report Alert [PCD-04] transaction contains at most one alert indication.</w:t>
      </w:r>
    </w:p>
    <w:p w14:paraId="1390586C" w14:textId="77777777" w:rsidR="00B11855" w:rsidRPr="006D613E" w:rsidRDefault="003D003E" w:rsidP="0066360D">
      <w:pPr>
        <w:pStyle w:val="BodyText"/>
      </w:pPr>
      <w:r w:rsidRPr="006D613E">
        <w:t xml:space="preserve">The OBR segment is used to uniquely identify the alert indication and the descendent alert status update indications. </w:t>
      </w:r>
    </w:p>
    <w:p w14:paraId="239CD218" w14:textId="77777777" w:rsidR="00B11855" w:rsidRPr="006D613E" w:rsidRDefault="00B11855" w:rsidP="00A01166">
      <w:pPr>
        <w:pStyle w:val="BodyText"/>
      </w:pPr>
    </w:p>
    <w:p w14:paraId="5234B8A9" w14:textId="77777777" w:rsidR="00B11855" w:rsidRPr="006D613E" w:rsidRDefault="003D003E" w:rsidP="00123C7B">
      <w:pPr>
        <w:pStyle w:val="TableTitle"/>
        <w:outlineLvl w:val="0"/>
      </w:pPr>
      <w:r w:rsidRPr="006D613E">
        <w:t>Table B.7</w:t>
      </w:r>
      <w:r w:rsidR="00D52943" w:rsidRPr="006D613E">
        <w:rPr>
          <w:rFonts w:eastAsia="MS Gothic"/>
        </w:rPr>
        <w:t>-</w:t>
      </w:r>
      <w:r w:rsidRPr="006D613E">
        <w:t>1: OBR segment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9"/>
        <w:gridCol w:w="990"/>
        <w:gridCol w:w="1196"/>
        <w:gridCol w:w="961"/>
        <w:gridCol w:w="872"/>
        <w:gridCol w:w="860"/>
        <w:gridCol w:w="2480"/>
      </w:tblGrid>
      <w:tr w:rsidR="00C40FD5" w:rsidRPr="006D613E" w14:paraId="0C2934D2" w14:textId="77777777" w:rsidTr="00C10546">
        <w:trPr>
          <w:cantSplit/>
          <w:tblHeader/>
          <w:jc w:val="center"/>
        </w:trPr>
        <w:tc>
          <w:tcPr>
            <w:tcW w:w="1059" w:type="dxa"/>
            <w:shd w:val="clear" w:color="auto" w:fill="D9D9D9"/>
          </w:tcPr>
          <w:p w14:paraId="4B9D1258" w14:textId="77777777" w:rsidR="00B11855" w:rsidRPr="006D613E" w:rsidRDefault="003D003E" w:rsidP="006B1888">
            <w:pPr>
              <w:pStyle w:val="TableEntryHeader"/>
            </w:pPr>
            <w:r w:rsidRPr="006D613E">
              <w:t>SEQ</w:t>
            </w:r>
          </w:p>
        </w:tc>
        <w:tc>
          <w:tcPr>
            <w:tcW w:w="990" w:type="dxa"/>
            <w:shd w:val="clear" w:color="auto" w:fill="D9D9D9"/>
          </w:tcPr>
          <w:p w14:paraId="63D5A9D6" w14:textId="77777777" w:rsidR="00B11855" w:rsidRPr="006D613E" w:rsidRDefault="003D003E" w:rsidP="006B1888">
            <w:pPr>
              <w:pStyle w:val="TableEntryHeader"/>
            </w:pPr>
            <w:r w:rsidRPr="006D613E">
              <w:t>LEN</w:t>
            </w:r>
          </w:p>
        </w:tc>
        <w:tc>
          <w:tcPr>
            <w:tcW w:w="1196" w:type="dxa"/>
            <w:shd w:val="clear" w:color="auto" w:fill="D9D9D9"/>
          </w:tcPr>
          <w:p w14:paraId="16E157DA" w14:textId="77777777" w:rsidR="00B11855" w:rsidRPr="006D613E" w:rsidRDefault="003D003E" w:rsidP="006B1888">
            <w:pPr>
              <w:pStyle w:val="TableEntryHeader"/>
            </w:pPr>
            <w:r w:rsidRPr="006D613E">
              <w:t>DT</w:t>
            </w:r>
          </w:p>
        </w:tc>
        <w:tc>
          <w:tcPr>
            <w:tcW w:w="0" w:type="auto"/>
            <w:shd w:val="clear" w:color="auto" w:fill="D9D9D9"/>
          </w:tcPr>
          <w:p w14:paraId="5DF40941" w14:textId="77777777" w:rsidR="00B11855" w:rsidRPr="006D613E" w:rsidRDefault="003D003E" w:rsidP="006B1888">
            <w:pPr>
              <w:pStyle w:val="TableEntryHeader"/>
            </w:pPr>
            <w:r w:rsidRPr="006D613E">
              <w:t>Usage</w:t>
            </w:r>
          </w:p>
        </w:tc>
        <w:tc>
          <w:tcPr>
            <w:tcW w:w="0" w:type="auto"/>
            <w:shd w:val="clear" w:color="auto" w:fill="D9D9D9"/>
          </w:tcPr>
          <w:p w14:paraId="7613F241" w14:textId="77777777" w:rsidR="00B11855" w:rsidRPr="006D613E" w:rsidRDefault="003D003E" w:rsidP="006B1888">
            <w:pPr>
              <w:pStyle w:val="TableEntryHeader"/>
            </w:pPr>
            <w:r w:rsidRPr="006D613E">
              <w:t>Card.</w:t>
            </w:r>
          </w:p>
        </w:tc>
        <w:tc>
          <w:tcPr>
            <w:tcW w:w="0" w:type="auto"/>
            <w:shd w:val="clear" w:color="auto" w:fill="D9D9D9"/>
          </w:tcPr>
          <w:p w14:paraId="76419A2D" w14:textId="77777777" w:rsidR="00B11855" w:rsidRPr="006D613E" w:rsidRDefault="003D003E" w:rsidP="006B1888">
            <w:pPr>
              <w:pStyle w:val="TableEntryHeader"/>
            </w:pPr>
            <w:r w:rsidRPr="006D613E">
              <w:t>TBL#</w:t>
            </w:r>
          </w:p>
        </w:tc>
        <w:tc>
          <w:tcPr>
            <w:tcW w:w="0" w:type="auto"/>
            <w:shd w:val="clear" w:color="auto" w:fill="D9D9D9"/>
          </w:tcPr>
          <w:p w14:paraId="4DC4A636" w14:textId="77777777" w:rsidR="00B11855" w:rsidRPr="006D613E" w:rsidRDefault="003D003E" w:rsidP="006B1888">
            <w:pPr>
              <w:pStyle w:val="TableEntryHeader"/>
            </w:pPr>
            <w:r w:rsidRPr="006D613E">
              <w:t>Element name</w:t>
            </w:r>
          </w:p>
        </w:tc>
      </w:tr>
      <w:tr w:rsidR="00C40FD5" w:rsidRPr="006D613E" w14:paraId="18ABEDB8" w14:textId="77777777" w:rsidTr="00C10546">
        <w:trPr>
          <w:cantSplit/>
          <w:jc w:val="center"/>
        </w:trPr>
        <w:tc>
          <w:tcPr>
            <w:tcW w:w="1059" w:type="dxa"/>
            <w:shd w:val="clear" w:color="auto" w:fill="auto"/>
          </w:tcPr>
          <w:p w14:paraId="23DC0F8B" w14:textId="77777777" w:rsidR="00B11855" w:rsidRPr="006D613E" w:rsidRDefault="003D003E" w:rsidP="006B1888">
            <w:pPr>
              <w:pStyle w:val="TableEntry"/>
            </w:pPr>
            <w:r w:rsidRPr="006D613E">
              <w:t>1</w:t>
            </w:r>
          </w:p>
        </w:tc>
        <w:tc>
          <w:tcPr>
            <w:tcW w:w="990" w:type="dxa"/>
            <w:shd w:val="clear" w:color="auto" w:fill="auto"/>
          </w:tcPr>
          <w:p w14:paraId="4C4D0443" w14:textId="77777777" w:rsidR="00B11855" w:rsidRPr="006D613E" w:rsidRDefault="003D003E" w:rsidP="006B1888">
            <w:pPr>
              <w:pStyle w:val="TableEntry"/>
            </w:pPr>
            <w:r w:rsidRPr="006D613E">
              <w:t>4</w:t>
            </w:r>
          </w:p>
        </w:tc>
        <w:tc>
          <w:tcPr>
            <w:tcW w:w="1196" w:type="dxa"/>
            <w:shd w:val="clear" w:color="auto" w:fill="auto"/>
          </w:tcPr>
          <w:p w14:paraId="41A96418" w14:textId="77777777" w:rsidR="00B11855" w:rsidRPr="006D613E" w:rsidRDefault="003D003E" w:rsidP="006B1888">
            <w:pPr>
              <w:pStyle w:val="TableEntry"/>
            </w:pPr>
            <w:r w:rsidRPr="006D613E">
              <w:t>SI</w:t>
            </w:r>
          </w:p>
        </w:tc>
        <w:tc>
          <w:tcPr>
            <w:tcW w:w="0" w:type="auto"/>
            <w:shd w:val="clear" w:color="auto" w:fill="auto"/>
          </w:tcPr>
          <w:p w14:paraId="1A71B9D3" w14:textId="77777777" w:rsidR="00B11855" w:rsidRPr="006D613E" w:rsidRDefault="003D003E" w:rsidP="006B1888">
            <w:pPr>
              <w:pStyle w:val="TableEntry"/>
            </w:pPr>
            <w:r w:rsidRPr="006D613E">
              <w:t>R</w:t>
            </w:r>
          </w:p>
        </w:tc>
        <w:tc>
          <w:tcPr>
            <w:tcW w:w="0" w:type="auto"/>
            <w:shd w:val="clear" w:color="auto" w:fill="auto"/>
          </w:tcPr>
          <w:p w14:paraId="17F2839C" w14:textId="77777777" w:rsidR="00B11855" w:rsidRPr="006D613E" w:rsidRDefault="003D003E" w:rsidP="006B1888">
            <w:pPr>
              <w:pStyle w:val="TableEntry"/>
            </w:pPr>
            <w:r w:rsidRPr="006D613E">
              <w:t>[1..1]</w:t>
            </w:r>
          </w:p>
        </w:tc>
        <w:tc>
          <w:tcPr>
            <w:tcW w:w="0" w:type="auto"/>
            <w:shd w:val="clear" w:color="auto" w:fill="auto"/>
          </w:tcPr>
          <w:p w14:paraId="4DAFB4BD" w14:textId="77777777" w:rsidR="00B11855" w:rsidRPr="006D613E" w:rsidRDefault="00B11855" w:rsidP="006B1888">
            <w:pPr>
              <w:pStyle w:val="TableEntry"/>
            </w:pPr>
          </w:p>
        </w:tc>
        <w:tc>
          <w:tcPr>
            <w:tcW w:w="0" w:type="auto"/>
            <w:shd w:val="clear" w:color="auto" w:fill="auto"/>
          </w:tcPr>
          <w:p w14:paraId="68B591EC" w14:textId="77777777" w:rsidR="00B11855" w:rsidRPr="006D613E" w:rsidRDefault="003D003E" w:rsidP="006B1888">
            <w:pPr>
              <w:pStyle w:val="TableEntry"/>
            </w:pPr>
            <w:r w:rsidRPr="006D613E">
              <w:t>Set ID OBR</w:t>
            </w:r>
          </w:p>
        </w:tc>
      </w:tr>
      <w:tr w:rsidR="00C40FD5" w:rsidRPr="006D613E" w14:paraId="5EAE6069" w14:textId="77777777" w:rsidTr="00C10546">
        <w:trPr>
          <w:cantSplit/>
          <w:jc w:val="center"/>
        </w:trPr>
        <w:tc>
          <w:tcPr>
            <w:tcW w:w="1059" w:type="dxa"/>
            <w:shd w:val="clear" w:color="auto" w:fill="auto"/>
          </w:tcPr>
          <w:p w14:paraId="16CB5D4D" w14:textId="77777777" w:rsidR="00B11855" w:rsidRPr="006D613E" w:rsidRDefault="003D003E" w:rsidP="006B1888">
            <w:pPr>
              <w:pStyle w:val="TableEntry"/>
            </w:pPr>
            <w:r w:rsidRPr="006D613E">
              <w:t>2</w:t>
            </w:r>
          </w:p>
        </w:tc>
        <w:tc>
          <w:tcPr>
            <w:tcW w:w="990" w:type="dxa"/>
            <w:shd w:val="clear" w:color="auto" w:fill="auto"/>
          </w:tcPr>
          <w:p w14:paraId="12C701F5" w14:textId="77777777" w:rsidR="00B11855" w:rsidRPr="006D613E" w:rsidRDefault="003D003E" w:rsidP="006B1888">
            <w:pPr>
              <w:pStyle w:val="TableEntry"/>
            </w:pPr>
            <w:r w:rsidRPr="006D613E">
              <w:t>427</w:t>
            </w:r>
          </w:p>
        </w:tc>
        <w:tc>
          <w:tcPr>
            <w:tcW w:w="1196" w:type="dxa"/>
            <w:shd w:val="clear" w:color="auto" w:fill="auto"/>
          </w:tcPr>
          <w:p w14:paraId="77A2C335" w14:textId="77777777" w:rsidR="00B11855" w:rsidRPr="006D613E" w:rsidRDefault="003D003E" w:rsidP="006B1888">
            <w:pPr>
              <w:pStyle w:val="TableEntry"/>
            </w:pPr>
            <w:r w:rsidRPr="006D613E">
              <w:t>EI</w:t>
            </w:r>
          </w:p>
        </w:tc>
        <w:tc>
          <w:tcPr>
            <w:tcW w:w="0" w:type="auto"/>
            <w:shd w:val="clear" w:color="auto" w:fill="auto"/>
          </w:tcPr>
          <w:p w14:paraId="3A27B2BA" w14:textId="77777777" w:rsidR="00B11855" w:rsidRPr="006D613E" w:rsidRDefault="003D003E" w:rsidP="006B1888">
            <w:pPr>
              <w:pStyle w:val="TableEntry"/>
            </w:pPr>
            <w:r w:rsidRPr="006D613E">
              <w:t>C</w:t>
            </w:r>
          </w:p>
        </w:tc>
        <w:tc>
          <w:tcPr>
            <w:tcW w:w="0" w:type="auto"/>
            <w:shd w:val="clear" w:color="auto" w:fill="auto"/>
          </w:tcPr>
          <w:p w14:paraId="200067C2" w14:textId="77777777" w:rsidR="00B11855" w:rsidRPr="006D613E" w:rsidRDefault="003D003E" w:rsidP="006B1888">
            <w:pPr>
              <w:pStyle w:val="TableEntry"/>
            </w:pPr>
            <w:r w:rsidRPr="006D613E">
              <w:t>[0..1]</w:t>
            </w:r>
          </w:p>
        </w:tc>
        <w:tc>
          <w:tcPr>
            <w:tcW w:w="0" w:type="auto"/>
            <w:shd w:val="clear" w:color="auto" w:fill="auto"/>
          </w:tcPr>
          <w:p w14:paraId="4A993D51" w14:textId="77777777" w:rsidR="00B11855" w:rsidRPr="006D613E" w:rsidRDefault="00B11855" w:rsidP="006B1888">
            <w:pPr>
              <w:pStyle w:val="TableEntry"/>
            </w:pPr>
          </w:p>
        </w:tc>
        <w:tc>
          <w:tcPr>
            <w:tcW w:w="0" w:type="auto"/>
            <w:shd w:val="clear" w:color="auto" w:fill="auto"/>
          </w:tcPr>
          <w:p w14:paraId="73D21CF9" w14:textId="77777777" w:rsidR="00B11855" w:rsidRPr="006D613E" w:rsidRDefault="003D003E" w:rsidP="006B1888">
            <w:pPr>
              <w:pStyle w:val="TableEntry"/>
            </w:pPr>
            <w:r w:rsidRPr="006D613E">
              <w:t>Placer Order Number</w:t>
            </w:r>
          </w:p>
        </w:tc>
      </w:tr>
      <w:tr w:rsidR="00C40FD5" w:rsidRPr="006D613E" w14:paraId="3607B2DA" w14:textId="77777777" w:rsidTr="00C10546">
        <w:trPr>
          <w:cantSplit/>
          <w:jc w:val="center"/>
        </w:trPr>
        <w:tc>
          <w:tcPr>
            <w:tcW w:w="1059" w:type="dxa"/>
            <w:shd w:val="clear" w:color="auto" w:fill="auto"/>
          </w:tcPr>
          <w:p w14:paraId="62B581F8" w14:textId="77777777" w:rsidR="00B11855" w:rsidRPr="006D613E" w:rsidRDefault="003D003E" w:rsidP="006B1888">
            <w:pPr>
              <w:pStyle w:val="TableEntry"/>
            </w:pPr>
            <w:r w:rsidRPr="006D613E">
              <w:t>3</w:t>
            </w:r>
          </w:p>
        </w:tc>
        <w:tc>
          <w:tcPr>
            <w:tcW w:w="990" w:type="dxa"/>
            <w:shd w:val="clear" w:color="auto" w:fill="auto"/>
          </w:tcPr>
          <w:p w14:paraId="68480186" w14:textId="77777777" w:rsidR="00B11855" w:rsidRPr="006D613E" w:rsidRDefault="003D003E" w:rsidP="006B1888">
            <w:pPr>
              <w:pStyle w:val="TableEntry"/>
            </w:pPr>
            <w:r w:rsidRPr="006D613E">
              <w:t>427</w:t>
            </w:r>
          </w:p>
        </w:tc>
        <w:tc>
          <w:tcPr>
            <w:tcW w:w="1196" w:type="dxa"/>
            <w:shd w:val="clear" w:color="auto" w:fill="auto"/>
          </w:tcPr>
          <w:p w14:paraId="2D6F6A3E" w14:textId="77777777" w:rsidR="00B11855" w:rsidRPr="006D613E" w:rsidRDefault="003D003E" w:rsidP="006B1888">
            <w:pPr>
              <w:pStyle w:val="TableEntry"/>
            </w:pPr>
            <w:r w:rsidRPr="006D613E">
              <w:t>EI</w:t>
            </w:r>
          </w:p>
        </w:tc>
        <w:tc>
          <w:tcPr>
            <w:tcW w:w="0" w:type="auto"/>
            <w:shd w:val="clear" w:color="auto" w:fill="auto"/>
          </w:tcPr>
          <w:p w14:paraId="264B89F7" w14:textId="77777777" w:rsidR="00B11855" w:rsidRPr="006D613E" w:rsidRDefault="003D003E" w:rsidP="006B1888">
            <w:pPr>
              <w:pStyle w:val="TableEntry"/>
            </w:pPr>
            <w:r w:rsidRPr="006D613E">
              <w:t>R</w:t>
            </w:r>
          </w:p>
        </w:tc>
        <w:tc>
          <w:tcPr>
            <w:tcW w:w="0" w:type="auto"/>
            <w:shd w:val="clear" w:color="auto" w:fill="auto"/>
          </w:tcPr>
          <w:p w14:paraId="3AF8A079" w14:textId="77777777" w:rsidR="00B11855" w:rsidRPr="006D613E" w:rsidRDefault="003D003E" w:rsidP="006B1888">
            <w:pPr>
              <w:pStyle w:val="TableEntry"/>
            </w:pPr>
            <w:r w:rsidRPr="006D613E">
              <w:t>[1..1]</w:t>
            </w:r>
          </w:p>
        </w:tc>
        <w:tc>
          <w:tcPr>
            <w:tcW w:w="0" w:type="auto"/>
            <w:shd w:val="clear" w:color="auto" w:fill="auto"/>
          </w:tcPr>
          <w:p w14:paraId="6F311054" w14:textId="77777777" w:rsidR="00B11855" w:rsidRPr="006D613E" w:rsidRDefault="00B11855" w:rsidP="006B1888">
            <w:pPr>
              <w:pStyle w:val="TableEntry"/>
            </w:pPr>
          </w:p>
        </w:tc>
        <w:tc>
          <w:tcPr>
            <w:tcW w:w="0" w:type="auto"/>
            <w:shd w:val="clear" w:color="auto" w:fill="auto"/>
          </w:tcPr>
          <w:p w14:paraId="484C6691" w14:textId="77777777" w:rsidR="00B11855" w:rsidRPr="006D613E" w:rsidRDefault="003D003E" w:rsidP="006B1888">
            <w:pPr>
              <w:pStyle w:val="TableEntry"/>
            </w:pPr>
            <w:r w:rsidRPr="006D613E">
              <w:t>Filler Order Number</w:t>
            </w:r>
          </w:p>
        </w:tc>
      </w:tr>
      <w:tr w:rsidR="00C40FD5" w:rsidRPr="006D613E" w14:paraId="14F7095F" w14:textId="77777777" w:rsidTr="00C10546">
        <w:trPr>
          <w:cantSplit/>
          <w:jc w:val="center"/>
        </w:trPr>
        <w:tc>
          <w:tcPr>
            <w:tcW w:w="1059" w:type="dxa"/>
            <w:shd w:val="clear" w:color="auto" w:fill="auto"/>
          </w:tcPr>
          <w:p w14:paraId="6065176E" w14:textId="77777777" w:rsidR="00B11855" w:rsidRPr="006D613E" w:rsidRDefault="003D003E" w:rsidP="006B1888">
            <w:pPr>
              <w:pStyle w:val="TableEntry"/>
            </w:pPr>
            <w:r w:rsidRPr="006D613E">
              <w:t>4</w:t>
            </w:r>
          </w:p>
        </w:tc>
        <w:tc>
          <w:tcPr>
            <w:tcW w:w="990" w:type="dxa"/>
            <w:shd w:val="clear" w:color="auto" w:fill="auto"/>
          </w:tcPr>
          <w:p w14:paraId="2140C6AE" w14:textId="77777777" w:rsidR="00B11855" w:rsidRPr="006D613E" w:rsidRDefault="003D003E" w:rsidP="006B1888">
            <w:pPr>
              <w:pStyle w:val="TableEntry"/>
            </w:pPr>
            <w:r w:rsidRPr="006D613E">
              <w:t>705</w:t>
            </w:r>
          </w:p>
        </w:tc>
        <w:tc>
          <w:tcPr>
            <w:tcW w:w="1196" w:type="dxa"/>
            <w:shd w:val="clear" w:color="auto" w:fill="auto"/>
          </w:tcPr>
          <w:p w14:paraId="4D12D462" w14:textId="77777777" w:rsidR="00B11855" w:rsidRPr="006D613E" w:rsidRDefault="003D003E" w:rsidP="006B1888">
            <w:pPr>
              <w:pStyle w:val="TableEntry"/>
            </w:pPr>
            <w:r w:rsidRPr="006D613E">
              <w:t>CWE</w:t>
            </w:r>
          </w:p>
        </w:tc>
        <w:tc>
          <w:tcPr>
            <w:tcW w:w="0" w:type="auto"/>
            <w:shd w:val="clear" w:color="auto" w:fill="auto"/>
          </w:tcPr>
          <w:p w14:paraId="666A7EE7" w14:textId="77777777" w:rsidR="00B11855" w:rsidRPr="006D613E" w:rsidRDefault="003D003E" w:rsidP="006B1888">
            <w:pPr>
              <w:pStyle w:val="TableEntry"/>
            </w:pPr>
            <w:r w:rsidRPr="006D613E">
              <w:t>R</w:t>
            </w:r>
          </w:p>
        </w:tc>
        <w:tc>
          <w:tcPr>
            <w:tcW w:w="0" w:type="auto"/>
            <w:shd w:val="clear" w:color="auto" w:fill="auto"/>
          </w:tcPr>
          <w:p w14:paraId="1E9352D0" w14:textId="77777777" w:rsidR="00B11855" w:rsidRPr="006D613E" w:rsidRDefault="003D003E" w:rsidP="006B1888">
            <w:pPr>
              <w:pStyle w:val="TableEntry"/>
            </w:pPr>
            <w:r w:rsidRPr="006D613E">
              <w:t>[1..1]</w:t>
            </w:r>
          </w:p>
        </w:tc>
        <w:tc>
          <w:tcPr>
            <w:tcW w:w="0" w:type="auto"/>
            <w:shd w:val="clear" w:color="auto" w:fill="auto"/>
          </w:tcPr>
          <w:p w14:paraId="14DCC8D0" w14:textId="77777777" w:rsidR="00B11855" w:rsidRPr="006D613E" w:rsidRDefault="00B11855" w:rsidP="006B1888">
            <w:pPr>
              <w:pStyle w:val="TableEntry"/>
            </w:pPr>
          </w:p>
        </w:tc>
        <w:tc>
          <w:tcPr>
            <w:tcW w:w="0" w:type="auto"/>
            <w:shd w:val="clear" w:color="auto" w:fill="auto"/>
          </w:tcPr>
          <w:p w14:paraId="75107F78" w14:textId="77777777" w:rsidR="00B11855" w:rsidRPr="006D613E" w:rsidRDefault="003D003E" w:rsidP="006B1888">
            <w:pPr>
              <w:pStyle w:val="TableEntry"/>
            </w:pPr>
            <w:r w:rsidRPr="006D613E">
              <w:t>Universal Service Identifier</w:t>
            </w:r>
          </w:p>
        </w:tc>
      </w:tr>
      <w:tr w:rsidR="00C40FD5" w:rsidRPr="006D613E" w14:paraId="2D0C3CF3" w14:textId="77777777" w:rsidTr="00C10546">
        <w:trPr>
          <w:cantSplit/>
          <w:jc w:val="center"/>
        </w:trPr>
        <w:tc>
          <w:tcPr>
            <w:tcW w:w="1059" w:type="dxa"/>
            <w:shd w:val="clear" w:color="auto" w:fill="auto"/>
          </w:tcPr>
          <w:p w14:paraId="642F2ED7" w14:textId="77777777" w:rsidR="00B11855" w:rsidRPr="006D613E" w:rsidRDefault="003D003E" w:rsidP="006B1888">
            <w:pPr>
              <w:pStyle w:val="TableEntry"/>
            </w:pPr>
            <w:r w:rsidRPr="006D613E">
              <w:t>5</w:t>
            </w:r>
          </w:p>
        </w:tc>
        <w:tc>
          <w:tcPr>
            <w:tcW w:w="990" w:type="dxa"/>
            <w:shd w:val="clear" w:color="auto" w:fill="auto"/>
          </w:tcPr>
          <w:p w14:paraId="0124EA31" w14:textId="77777777" w:rsidR="00B11855" w:rsidRPr="006D613E" w:rsidRDefault="003D003E" w:rsidP="006B1888">
            <w:pPr>
              <w:pStyle w:val="TableEntry"/>
            </w:pPr>
            <w:r w:rsidRPr="006D613E">
              <w:t>2</w:t>
            </w:r>
          </w:p>
        </w:tc>
        <w:tc>
          <w:tcPr>
            <w:tcW w:w="1196" w:type="dxa"/>
            <w:shd w:val="clear" w:color="auto" w:fill="auto"/>
          </w:tcPr>
          <w:p w14:paraId="0039057D" w14:textId="77777777" w:rsidR="00B11855" w:rsidRPr="006D613E" w:rsidRDefault="003D003E" w:rsidP="006B1888">
            <w:pPr>
              <w:pStyle w:val="TableEntry"/>
            </w:pPr>
            <w:r w:rsidRPr="006D613E">
              <w:t>ID</w:t>
            </w:r>
          </w:p>
        </w:tc>
        <w:tc>
          <w:tcPr>
            <w:tcW w:w="0" w:type="auto"/>
            <w:shd w:val="clear" w:color="auto" w:fill="auto"/>
          </w:tcPr>
          <w:p w14:paraId="26943BEB" w14:textId="77777777" w:rsidR="00B11855" w:rsidRPr="006D613E" w:rsidRDefault="003D003E" w:rsidP="006B1888">
            <w:pPr>
              <w:pStyle w:val="TableEntry"/>
            </w:pPr>
            <w:r w:rsidRPr="006D613E">
              <w:t>X</w:t>
            </w:r>
          </w:p>
        </w:tc>
        <w:tc>
          <w:tcPr>
            <w:tcW w:w="0" w:type="auto"/>
            <w:shd w:val="clear" w:color="auto" w:fill="auto"/>
          </w:tcPr>
          <w:p w14:paraId="1FCB6B7E" w14:textId="77777777" w:rsidR="00B11855" w:rsidRPr="006D613E" w:rsidRDefault="003D003E" w:rsidP="006B1888">
            <w:pPr>
              <w:pStyle w:val="TableEntry"/>
            </w:pPr>
            <w:r w:rsidRPr="006D613E">
              <w:t>[0..0]</w:t>
            </w:r>
          </w:p>
        </w:tc>
        <w:tc>
          <w:tcPr>
            <w:tcW w:w="0" w:type="auto"/>
            <w:shd w:val="clear" w:color="auto" w:fill="auto"/>
          </w:tcPr>
          <w:p w14:paraId="59E788EE" w14:textId="77777777" w:rsidR="00B11855" w:rsidRPr="006D613E" w:rsidRDefault="00B11855" w:rsidP="006B1888">
            <w:pPr>
              <w:pStyle w:val="TableEntry"/>
            </w:pPr>
          </w:p>
        </w:tc>
        <w:tc>
          <w:tcPr>
            <w:tcW w:w="0" w:type="auto"/>
            <w:shd w:val="clear" w:color="auto" w:fill="auto"/>
          </w:tcPr>
          <w:p w14:paraId="227CE93B" w14:textId="77777777" w:rsidR="00B11855" w:rsidRPr="006D613E" w:rsidRDefault="003D003E" w:rsidP="006B1888">
            <w:pPr>
              <w:pStyle w:val="TableEntry"/>
            </w:pPr>
            <w:r w:rsidRPr="006D613E">
              <w:t>Priority - OBR</w:t>
            </w:r>
          </w:p>
        </w:tc>
      </w:tr>
      <w:tr w:rsidR="00C40FD5" w:rsidRPr="006D613E" w14:paraId="068B3D65" w14:textId="77777777" w:rsidTr="00C10546">
        <w:trPr>
          <w:cantSplit/>
          <w:jc w:val="center"/>
        </w:trPr>
        <w:tc>
          <w:tcPr>
            <w:tcW w:w="1059" w:type="dxa"/>
            <w:shd w:val="clear" w:color="auto" w:fill="auto"/>
          </w:tcPr>
          <w:p w14:paraId="498AF8D0" w14:textId="77777777" w:rsidR="00B11855" w:rsidRPr="006D613E" w:rsidRDefault="003D003E" w:rsidP="006B1888">
            <w:pPr>
              <w:pStyle w:val="TableEntry"/>
            </w:pPr>
            <w:r w:rsidRPr="006D613E">
              <w:t>6</w:t>
            </w:r>
          </w:p>
        </w:tc>
        <w:tc>
          <w:tcPr>
            <w:tcW w:w="990" w:type="dxa"/>
            <w:shd w:val="clear" w:color="auto" w:fill="auto"/>
          </w:tcPr>
          <w:p w14:paraId="737828CA" w14:textId="77777777" w:rsidR="00B11855" w:rsidRPr="006D613E" w:rsidRDefault="003D003E" w:rsidP="006B1888">
            <w:pPr>
              <w:pStyle w:val="TableEntry"/>
            </w:pPr>
            <w:r w:rsidRPr="006D613E">
              <w:t>24</w:t>
            </w:r>
          </w:p>
        </w:tc>
        <w:tc>
          <w:tcPr>
            <w:tcW w:w="1196" w:type="dxa"/>
            <w:shd w:val="clear" w:color="auto" w:fill="auto"/>
          </w:tcPr>
          <w:p w14:paraId="63C1B66E" w14:textId="77777777" w:rsidR="00B11855" w:rsidRPr="006D613E" w:rsidRDefault="003D003E" w:rsidP="006B1888">
            <w:pPr>
              <w:pStyle w:val="TableEntry"/>
            </w:pPr>
            <w:r w:rsidRPr="006D613E">
              <w:t>DTM</w:t>
            </w:r>
          </w:p>
        </w:tc>
        <w:tc>
          <w:tcPr>
            <w:tcW w:w="0" w:type="auto"/>
            <w:shd w:val="clear" w:color="auto" w:fill="auto"/>
          </w:tcPr>
          <w:p w14:paraId="19808D47" w14:textId="77777777" w:rsidR="00B11855" w:rsidRPr="006D613E" w:rsidRDefault="003D003E" w:rsidP="006B1888">
            <w:pPr>
              <w:pStyle w:val="TableEntry"/>
            </w:pPr>
            <w:r w:rsidRPr="006D613E">
              <w:t>X</w:t>
            </w:r>
          </w:p>
        </w:tc>
        <w:tc>
          <w:tcPr>
            <w:tcW w:w="0" w:type="auto"/>
            <w:shd w:val="clear" w:color="auto" w:fill="auto"/>
          </w:tcPr>
          <w:p w14:paraId="73B8A52C" w14:textId="77777777" w:rsidR="00B11855" w:rsidRPr="006D613E" w:rsidRDefault="003D003E" w:rsidP="006B1888">
            <w:pPr>
              <w:pStyle w:val="TableEntry"/>
            </w:pPr>
            <w:r w:rsidRPr="006D613E">
              <w:t>[0..0]</w:t>
            </w:r>
          </w:p>
        </w:tc>
        <w:tc>
          <w:tcPr>
            <w:tcW w:w="0" w:type="auto"/>
            <w:shd w:val="clear" w:color="auto" w:fill="auto"/>
          </w:tcPr>
          <w:p w14:paraId="0DA574A9" w14:textId="77777777" w:rsidR="00B11855" w:rsidRPr="006D613E" w:rsidRDefault="00B11855" w:rsidP="006B1888">
            <w:pPr>
              <w:pStyle w:val="TableEntry"/>
            </w:pPr>
          </w:p>
        </w:tc>
        <w:tc>
          <w:tcPr>
            <w:tcW w:w="0" w:type="auto"/>
            <w:shd w:val="clear" w:color="auto" w:fill="auto"/>
          </w:tcPr>
          <w:p w14:paraId="1F792B9F" w14:textId="77777777" w:rsidR="00B11855" w:rsidRPr="006D613E" w:rsidRDefault="003D003E" w:rsidP="006B1888">
            <w:pPr>
              <w:pStyle w:val="TableEntry"/>
            </w:pPr>
            <w:r w:rsidRPr="006D613E">
              <w:t>Requested Date/Time</w:t>
            </w:r>
          </w:p>
        </w:tc>
      </w:tr>
      <w:tr w:rsidR="00C40FD5" w:rsidRPr="006D613E" w14:paraId="0A2D6810" w14:textId="77777777" w:rsidTr="00C10546">
        <w:trPr>
          <w:cantSplit/>
          <w:jc w:val="center"/>
        </w:trPr>
        <w:tc>
          <w:tcPr>
            <w:tcW w:w="1059" w:type="dxa"/>
            <w:shd w:val="clear" w:color="auto" w:fill="auto"/>
          </w:tcPr>
          <w:p w14:paraId="26BEFBDF" w14:textId="77777777" w:rsidR="00B11855" w:rsidRPr="006D613E" w:rsidRDefault="003D003E" w:rsidP="006B1888">
            <w:pPr>
              <w:pStyle w:val="TableEntry"/>
            </w:pPr>
            <w:r w:rsidRPr="006D613E">
              <w:t>7</w:t>
            </w:r>
          </w:p>
        </w:tc>
        <w:tc>
          <w:tcPr>
            <w:tcW w:w="990" w:type="dxa"/>
            <w:shd w:val="clear" w:color="auto" w:fill="auto"/>
          </w:tcPr>
          <w:p w14:paraId="07D16BFD" w14:textId="77777777" w:rsidR="00B11855" w:rsidRPr="006D613E" w:rsidRDefault="003D003E" w:rsidP="006B1888">
            <w:pPr>
              <w:pStyle w:val="TableEntry"/>
            </w:pPr>
            <w:r w:rsidRPr="006D613E">
              <w:t>24</w:t>
            </w:r>
          </w:p>
        </w:tc>
        <w:tc>
          <w:tcPr>
            <w:tcW w:w="1196" w:type="dxa"/>
            <w:shd w:val="clear" w:color="auto" w:fill="auto"/>
          </w:tcPr>
          <w:p w14:paraId="08287173" w14:textId="77777777" w:rsidR="00B11855" w:rsidRPr="006D613E" w:rsidRDefault="003D003E" w:rsidP="006B1888">
            <w:pPr>
              <w:pStyle w:val="TableEntry"/>
            </w:pPr>
            <w:r w:rsidRPr="006D613E">
              <w:t>DTM</w:t>
            </w:r>
          </w:p>
        </w:tc>
        <w:tc>
          <w:tcPr>
            <w:tcW w:w="0" w:type="auto"/>
            <w:shd w:val="clear" w:color="auto" w:fill="auto"/>
          </w:tcPr>
          <w:p w14:paraId="12950685" w14:textId="77777777" w:rsidR="00B11855" w:rsidRPr="006D613E" w:rsidRDefault="003D003E" w:rsidP="006B1888">
            <w:pPr>
              <w:pStyle w:val="TableEntry"/>
            </w:pPr>
            <w:r w:rsidRPr="006D613E">
              <w:t>RE</w:t>
            </w:r>
          </w:p>
        </w:tc>
        <w:tc>
          <w:tcPr>
            <w:tcW w:w="0" w:type="auto"/>
            <w:shd w:val="clear" w:color="auto" w:fill="auto"/>
          </w:tcPr>
          <w:p w14:paraId="7A27E990" w14:textId="77777777" w:rsidR="00B11855" w:rsidRPr="006D613E" w:rsidRDefault="003D003E" w:rsidP="006B1888">
            <w:pPr>
              <w:pStyle w:val="TableEntry"/>
            </w:pPr>
            <w:r w:rsidRPr="006D613E">
              <w:t>[0..1]</w:t>
            </w:r>
          </w:p>
        </w:tc>
        <w:tc>
          <w:tcPr>
            <w:tcW w:w="0" w:type="auto"/>
            <w:shd w:val="clear" w:color="auto" w:fill="auto"/>
          </w:tcPr>
          <w:p w14:paraId="683843ED" w14:textId="77777777" w:rsidR="00B11855" w:rsidRPr="006D613E" w:rsidRDefault="00B11855" w:rsidP="006B1888">
            <w:pPr>
              <w:pStyle w:val="TableEntry"/>
            </w:pPr>
          </w:p>
        </w:tc>
        <w:tc>
          <w:tcPr>
            <w:tcW w:w="0" w:type="auto"/>
            <w:shd w:val="clear" w:color="auto" w:fill="auto"/>
          </w:tcPr>
          <w:p w14:paraId="5192DCCC" w14:textId="77777777" w:rsidR="00B11855" w:rsidRPr="006D613E" w:rsidRDefault="003D003E" w:rsidP="006B1888">
            <w:pPr>
              <w:pStyle w:val="TableEntry"/>
            </w:pPr>
            <w:r w:rsidRPr="006D613E">
              <w:t>Observation Date/Time</w:t>
            </w:r>
          </w:p>
        </w:tc>
      </w:tr>
      <w:tr w:rsidR="00C40FD5" w:rsidRPr="006D613E" w14:paraId="7B8A84AB" w14:textId="77777777" w:rsidTr="00C10546">
        <w:trPr>
          <w:cantSplit/>
          <w:jc w:val="center"/>
        </w:trPr>
        <w:tc>
          <w:tcPr>
            <w:tcW w:w="1059" w:type="dxa"/>
            <w:shd w:val="clear" w:color="auto" w:fill="auto"/>
          </w:tcPr>
          <w:p w14:paraId="0AFDDB26" w14:textId="77777777" w:rsidR="00B11855" w:rsidRPr="006D613E" w:rsidRDefault="003D003E" w:rsidP="006B1888">
            <w:pPr>
              <w:pStyle w:val="TableEntry"/>
            </w:pPr>
            <w:r w:rsidRPr="006D613E">
              <w:t>8</w:t>
            </w:r>
          </w:p>
        </w:tc>
        <w:tc>
          <w:tcPr>
            <w:tcW w:w="990" w:type="dxa"/>
            <w:shd w:val="clear" w:color="auto" w:fill="auto"/>
          </w:tcPr>
          <w:p w14:paraId="47CCF029" w14:textId="77777777" w:rsidR="00B11855" w:rsidRPr="006D613E" w:rsidRDefault="003D003E" w:rsidP="006B1888">
            <w:pPr>
              <w:pStyle w:val="TableEntry"/>
            </w:pPr>
            <w:r w:rsidRPr="006D613E">
              <w:t>24</w:t>
            </w:r>
          </w:p>
        </w:tc>
        <w:tc>
          <w:tcPr>
            <w:tcW w:w="1196" w:type="dxa"/>
            <w:shd w:val="clear" w:color="auto" w:fill="auto"/>
          </w:tcPr>
          <w:p w14:paraId="1C2626F2" w14:textId="77777777" w:rsidR="00B11855" w:rsidRPr="006D613E" w:rsidRDefault="003D003E" w:rsidP="006B1888">
            <w:pPr>
              <w:pStyle w:val="TableEntry"/>
            </w:pPr>
            <w:r w:rsidRPr="006D613E">
              <w:t>DTM</w:t>
            </w:r>
          </w:p>
        </w:tc>
        <w:tc>
          <w:tcPr>
            <w:tcW w:w="0" w:type="auto"/>
            <w:shd w:val="clear" w:color="auto" w:fill="auto"/>
          </w:tcPr>
          <w:p w14:paraId="7EB0C16A" w14:textId="77777777" w:rsidR="00B11855" w:rsidRPr="006D613E" w:rsidRDefault="003D003E" w:rsidP="006B1888">
            <w:pPr>
              <w:pStyle w:val="TableEntry"/>
            </w:pPr>
            <w:r w:rsidRPr="006D613E">
              <w:t>RE</w:t>
            </w:r>
          </w:p>
        </w:tc>
        <w:tc>
          <w:tcPr>
            <w:tcW w:w="0" w:type="auto"/>
            <w:shd w:val="clear" w:color="auto" w:fill="auto"/>
          </w:tcPr>
          <w:p w14:paraId="5DF905DA" w14:textId="77777777" w:rsidR="00B11855" w:rsidRPr="006D613E" w:rsidRDefault="003D003E" w:rsidP="006B1888">
            <w:pPr>
              <w:pStyle w:val="TableEntry"/>
            </w:pPr>
            <w:r w:rsidRPr="006D613E">
              <w:t>[0..1]</w:t>
            </w:r>
          </w:p>
        </w:tc>
        <w:tc>
          <w:tcPr>
            <w:tcW w:w="0" w:type="auto"/>
            <w:shd w:val="clear" w:color="auto" w:fill="auto"/>
          </w:tcPr>
          <w:p w14:paraId="35627043" w14:textId="77777777" w:rsidR="00B11855" w:rsidRPr="006D613E" w:rsidRDefault="00B11855" w:rsidP="006B1888">
            <w:pPr>
              <w:pStyle w:val="TableEntry"/>
            </w:pPr>
          </w:p>
        </w:tc>
        <w:tc>
          <w:tcPr>
            <w:tcW w:w="0" w:type="auto"/>
            <w:shd w:val="clear" w:color="auto" w:fill="auto"/>
          </w:tcPr>
          <w:p w14:paraId="1C797BAE" w14:textId="77777777" w:rsidR="00B11855" w:rsidRPr="006D613E" w:rsidRDefault="003D003E" w:rsidP="006B1888">
            <w:pPr>
              <w:pStyle w:val="TableEntry"/>
            </w:pPr>
            <w:r w:rsidRPr="006D613E">
              <w:t>Observation End Date / Time</w:t>
            </w:r>
          </w:p>
        </w:tc>
      </w:tr>
      <w:tr w:rsidR="00C40FD5" w:rsidRPr="006D613E" w14:paraId="3999FEBA" w14:textId="77777777" w:rsidTr="00C10546">
        <w:trPr>
          <w:cantSplit/>
          <w:jc w:val="center"/>
        </w:trPr>
        <w:tc>
          <w:tcPr>
            <w:tcW w:w="1059" w:type="dxa"/>
            <w:shd w:val="clear" w:color="auto" w:fill="auto"/>
          </w:tcPr>
          <w:p w14:paraId="0C1098BF" w14:textId="77777777" w:rsidR="00B11855" w:rsidRPr="006D613E" w:rsidRDefault="003D003E" w:rsidP="006B1888">
            <w:pPr>
              <w:pStyle w:val="TableEntry"/>
            </w:pPr>
            <w:r w:rsidRPr="006D613E">
              <w:t>9</w:t>
            </w:r>
          </w:p>
        </w:tc>
        <w:tc>
          <w:tcPr>
            <w:tcW w:w="990" w:type="dxa"/>
            <w:shd w:val="clear" w:color="auto" w:fill="auto"/>
          </w:tcPr>
          <w:p w14:paraId="73C09E57" w14:textId="77777777" w:rsidR="00B11855" w:rsidRPr="006D613E" w:rsidRDefault="003D003E" w:rsidP="006B1888">
            <w:pPr>
              <w:pStyle w:val="TableEntry"/>
            </w:pPr>
            <w:r w:rsidRPr="006D613E">
              <w:t>722</w:t>
            </w:r>
          </w:p>
        </w:tc>
        <w:tc>
          <w:tcPr>
            <w:tcW w:w="1196" w:type="dxa"/>
            <w:shd w:val="clear" w:color="auto" w:fill="auto"/>
          </w:tcPr>
          <w:p w14:paraId="3F877055" w14:textId="77777777" w:rsidR="00B11855" w:rsidRPr="006D613E" w:rsidRDefault="003D003E" w:rsidP="006B1888">
            <w:pPr>
              <w:pStyle w:val="TableEntry"/>
            </w:pPr>
            <w:r w:rsidRPr="006D613E">
              <w:t>CQ</w:t>
            </w:r>
          </w:p>
        </w:tc>
        <w:tc>
          <w:tcPr>
            <w:tcW w:w="0" w:type="auto"/>
            <w:shd w:val="clear" w:color="auto" w:fill="auto"/>
          </w:tcPr>
          <w:p w14:paraId="49ED491E" w14:textId="77777777" w:rsidR="00B11855" w:rsidRPr="006D613E" w:rsidRDefault="003D003E" w:rsidP="006B1888">
            <w:pPr>
              <w:pStyle w:val="TableEntry"/>
            </w:pPr>
            <w:r w:rsidRPr="006D613E">
              <w:t>X</w:t>
            </w:r>
          </w:p>
        </w:tc>
        <w:tc>
          <w:tcPr>
            <w:tcW w:w="0" w:type="auto"/>
            <w:shd w:val="clear" w:color="auto" w:fill="auto"/>
          </w:tcPr>
          <w:p w14:paraId="2F1ACE61" w14:textId="77777777" w:rsidR="00B11855" w:rsidRPr="006D613E" w:rsidRDefault="003D003E" w:rsidP="006B1888">
            <w:pPr>
              <w:pStyle w:val="TableEntry"/>
            </w:pPr>
            <w:r w:rsidRPr="006D613E">
              <w:t>[0..0]</w:t>
            </w:r>
          </w:p>
        </w:tc>
        <w:tc>
          <w:tcPr>
            <w:tcW w:w="0" w:type="auto"/>
            <w:shd w:val="clear" w:color="auto" w:fill="auto"/>
          </w:tcPr>
          <w:p w14:paraId="326C27D8" w14:textId="77777777" w:rsidR="00B11855" w:rsidRPr="006D613E" w:rsidRDefault="00B11855" w:rsidP="006B1888">
            <w:pPr>
              <w:pStyle w:val="TableEntry"/>
            </w:pPr>
          </w:p>
        </w:tc>
        <w:tc>
          <w:tcPr>
            <w:tcW w:w="0" w:type="auto"/>
            <w:shd w:val="clear" w:color="auto" w:fill="auto"/>
          </w:tcPr>
          <w:p w14:paraId="7A4163AE" w14:textId="77777777" w:rsidR="00B11855" w:rsidRPr="006D613E" w:rsidRDefault="003D003E" w:rsidP="006B1888">
            <w:pPr>
              <w:pStyle w:val="TableEntry"/>
            </w:pPr>
            <w:r w:rsidRPr="006D613E">
              <w:t>Collection Volume</w:t>
            </w:r>
          </w:p>
        </w:tc>
      </w:tr>
      <w:tr w:rsidR="00C40FD5" w:rsidRPr="006D613E" w14:paraId="0EA33CEC" w14:textId="77777777" w:rsidTr="00C10546">
        <w:trPr>
          <w:cantSplit/>
          <w:jc w:val="center"/>
        </w:trPr>
        <w:tc>
          <w:tcPr>
            <w:tcW w:w="1059" w:type="dxa"/>
            <w:shd w:val="clear" w:color="auto" w:fill="auto"/>
          </w:tcPr>
          <w:p w14:paraId="63CDEA6D" w14:textId="77777777" w:rsidR="00B11855" w:rsidRPr="006D613E" w:rsidRDefault="003D003E" w:rsidP="006B1888">
            <w:pPr>
              <w:pStyle w:val="TableEntry"/>
            </w:pPr>
            <w:r w:rsidRPr="006D613E">
              <w:t>10</w:t>
            </w:r>
          </w:p>
        </w:tc>
        <w:tc>
          <w:tcPr>
            <w:tcW w:w="990" w:type="dxa"/>
            <w:shd w:val="clear" w:color="auto" w:fill="auto"/>
          </w:tcPr>
          <w:p w14:paraId="6DA75506" w14:textId="77777777" w:rsidR="00B11855" w:rsidRPr="006D613E" w:rsidRDefault="003D003E" w:rsidP="006B1888">
            <w:pPr>
              <w:pStyle w:val="TableEntry"/>
            </w:pPr>
            <w:r w:rsidRPr="006D613E">
              <w:t>3220</w:t>
            </w:r>
          </w:p>
        </w:tc>
        <w:tc>
          <w:tcPr>
            <w:tcW w:w="1196" w:type="dxa"/>
            <w:shd w:val="clear" w:color="auto" w:fill="auto"/>
          </w:tcPr>
          <w:p w14:paraId="4775C9EE" w14:textId="77777777" w:rsidR="00B11855" w:rsidRPr="006D613E" w:rsidRDefault="003D003E" w:rsidP="006B1888">
            <w:pPr>
              <w:pStyle w:val="TableEntry"/>
            </w:pPr>
            <w:r w:rsidRPr="006D613E">
              <w:t>XCN</w:t>
            </w:r>
          </w:p>
        </w:tc>
        <w:tc>
          <w:tcPr>
            <w:tcW w:w="0" w:type="auto"/>
            <w:shd w:val="clear" w:color="auto" w:fill="auto"/>
          </w:tcPr>
          <w:p w14:paraId="0CD087F4" w14:textId="77777777" w:rsidR="00B11855" w:rsidRPr="006D613E" w:rsidRDefault="003D003E" w:rsidP="006B1888">
            <w:pPr>
              <w:pStyle w:val="TableEntry"/>
            </w:pPr>
            <w:r w:rsidRPr="006D613E">
              <w:t>R2</w:t>
            </w:r>
          </w:p>
        </w:tc>
        <w:tc>
          <w:tcPr>
            <w:tcW w:w="0" w:type="auto"/>
            <w:shd w:val="clear" w:color="auto" w:fill="auto"/>
          </w:tcPr>
          <w:p w14:paraId="36FC62F9" w14:textId="77777777" w:rsidR="00B11855" w:rsidRPr="006D613E" w:rsidRDefault="003D003E" w:rsidP="006B1888">
            <w:pPr>
              <w:pStyle w:val="TableEntry"/>
            </w:pPr>
            <w:r w:rsidRPr="006D613E">
              <w:t>[0..1]</w:t>
            </w:r>
          </w:p>
        </w:tc>
        <w:tc>
          <w:tcPr>
            <w:tcW w:w="0" w:type="auto"/>
            <w:shd w:val="clear" w:color="auto" w:fill="auto"/>
          </w:tcPr>
          <w:p w14:paraId="0B6DC14D" w14:textId="77777777" w:rsidR="00B11855" w:rsidRPr="006D613E" w:rsidRDefault="00B11855" w:rsidP="006B1888">
            <w:pPr>
              <w:pStyle w:val="TableEntry"/>
            </w:pPr>
          </w:p>
        </w:tc>
        <w:tc>
          <w:tcPr>
            <w:tcW w:w="0" w:type="auto"/>
            <w:shd w:val="clear" w:color="auto" w:fill="auto"/>
          </w:tcPr>
          <w:p w14:paraId="0C9D6E75" w14:textId="77777777" w:rsidR="00B11855" w:rsidRPr="006D613E" w:rsidRDefault="003D003E" w:rsidP="006B1888">
            <w:pPr>
              <w:pStyle w:val="TableEntry"/>
            </w:pPr>
            <w:r w:rsidRPr="006D613E">
              <w:t>Collection Identifier</w:t>
            </w:r>
          </w:p>
        </w:tc>
      </w:tr>
    </w:tbl>
    <w:p w14:paraId="2764E8FA" w14:textId="77777777" w:rsidR="00C156EC" w:rsidRPr="006D613E" w:rsidRDefault="00C156EC" w:rsidP="00A92110">
      <w:pPr>
        <w:pStyle w:val="BodyText"/>
      </w:pPr>
    </w:p>
    <w:p w14:paraId="654A7DFC" w14:textId="77777777" w:rsidR="00B11855" w:rsidRPr="006D613E" w:rsidRDefault="003D003E" w:rsidP="00993D66">
      <w:pPr>
        <w:pStyle w:val="HL7Field"/>
      </w:pPr>
      <w:r w:rsidRPr="006D613E">
        <w:t>OBR-1   Set ID OBR</w:t>
      </w:r>
    </w:p>
    <w:p w14:paraId="75D00B1A" w14:textId="77777777" w:rsidR="00B11855" w:rsidRPr="006D613E" w:rsidRDefault="003D003E" w:rsidP="00A01166">
      <w:pPr>
        <w:pStyle w:val="HL7FieldIndent2"/>
        <w:rPr>
          <w:noProof w:val="0"/>
        </w:rPr>
      </w:pPr>
      <w:r w:rsidRPr="006D613E">
        <w:rPr>
          <w:noProof w:val="0"/>
        </w:rPr>
        <w:t>Definition: For the first order transmitted in each message, the sequence number shall be 1; for the second order, it shall be 2; and so on.</w:t>
      </w:r>
    </w:p>
    <w:p w14:paraId="4946ED7D" w14:textId="77777777" w:rsidR="00B11855" w:rsidRPr="006D613E" w:rsidRDefault="003D003E" w:rsidP="00993D66">
      <w:pPr>
        <w:pStyle w:val="HL7Field"/>
      </w:pPr>
      <w:r w:rsidRPr="006D613E">
        <w:lastRenderedPageBreak/>
        <w:t>OBR-2   Placer Order Number</w:t>
      </w:r>
    </w:p>
    <w:p w14:paraId="4111B6CB" w14:textId="77777777" w:rsidR="00B11855" w:rsidRPr="006D613E" w:rsidRDefault="003D003E" w:rsidP="00A01166">
      <w:pPr>
        <w:pStyle w:val="HL7FieldIndent2"/>
        <w:rPr>
          <w:noProof w:val="0"/>
        </w:rPr>
      </w:pPr>
      <w:r w:rsidRPr="006D613E">
        <w:rPr>
          <w:noProof w:val="0"/>
        </w:rPr>
        <w:t xml:space="preserve">Definition: This field has the Entity Identifier data type. The first component (EI-1, Entity Identifier) is a string that identifies an individual order (e.g., OBR). It is assigned by the placer (ordering application). It identifies an order uniquely among all orders from a particular ordering application. The second through fourth components contain the application ID of the placing application in the same form as the HD data type. The second component, Namespace ID, is a user-defined coded value that will be uniquely associated with an application. A given institution or group of intercommunicating institutions should establish a unique list of applications that may be potential placers and fillers and assign unique application IDs. The components are separated by component delimiters. </w:t>
      </w:r>
    </w:p>
    <w:p w14:paraId="5F9E502D" w14:textId="77777777" w:rsidR="00B11855" w:rsidRPr="006D613E" w:rsidRDefault="003D003E" w:rsidP="00A01166">
      <w:pPr>
        <w:pStyle w:val="HL7FieldIndent2"/>
        <w:rPr>
          <w:noProof w:val="0"/>
        </w:rPr>
      </w:pPr>
      <w:r w:rsidRPr="006D613E">
        <w:rPr>
          <w:noProof w:val="0"/>
        </w:rPr>
        <w:t xml:space="preserve">This field is conditionally required as described in HL7, where the placer id may be sent in either the ORC or the OBR segment. If the observation is in response to an order, then the ordering application’s placer number and naming system should be returned here. If there is no placer number, for example in a "standing" order that is documented as a hospital specific protocol, then the Device Observation Reporter may assign one and send it here as specified in HL7. </w:t>
      </w:r>
    </w:p>
    <w:p w14:paraId="5776C4A9" w14:textId="77777777" w:rsidR="00B11855" w:rsidRPr="006D613E" w:rsidRDefault="003D003E" w:rsidP="00A01166">
      <w:pPr>
        <w:pStyle w:val="HL7FieldIndent2"/>
        <w:rPr>
          <w:noProof w:val="0"/>
        </w:rPr>
      </w:pPr>
      <w:r w:rsidRPr="006D613E">
        <w:rPr>
          <w:noProof w:val="0"/>
        </w:rPr>
        <w:t>The PCD TF requires at a minimum that Entity Identifier (EI-1) and Namespace ID (EI-2) be valued and recommends that the Namespace Id (EI-2) shall refer to the locally unique application identifier assigned to the Device Observation Reporter application implementing IHE PCD actors which fill the role of an ordering application such as the DOR. In order to avoid conflicting Ids in any context, it is desirable, though not required, that the assigning application be identified according to a Universal ID system by giving a value for Universal ID (EI-3) and Universal ID type (EI-4). If EI-3 and EI-4 are valued, then EI-2 (Namespace ID) is not required.</w:t>
      </w:r>
    </w:p>
    <w:p w14:paraId="026359F8" w14:textId="77777777" w:rsidR="00B11855" w:rsidRPr="006D613E" w:rsidRDefault="003D003E" w:rsidP="00A01166">
      <w:pPr>
        <w:pStyle w:val="HL7FieldIndent2"/>
        <w:rPr>
          <w:noProof w:val="0"/>
        </w:rPr>
      </w:pPr>
      <w:r w:rsidRPr="006D613E">
        <w:rPr>
          <w:noProof w:val="0"/>
        </w:rPr>
        <w:t xml:space="preserve">See Appendix </w:t>
      </w:r>
      <w:r w:rsidR="00E7383E" w:rsidRPr="006D613E">
        <w:rPr>
          <w:noProof w:val="0"/>
        </w:rPr>
        <w:t>C.5 EI</w:t>
      </w:r>
      <w:r w:rsidRPr="006D613E">
        <w:rPr>
          <w:noProof w:val="0"/>
        </w:rPr>
        <w:t xml:space="preserve"> Data Type for further information. </w:t>
      </w:r>
    </w:p>
    <w:p w14:paraId="387F3904" w14:textId="32717142" w:rsidR="00B11855" w:rsidRPr="006D613E" w:rsidRDefault="003D003E" w:rsidP="00A01166">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7.4.1.2 for details. The PCD TF does not further constrain this field.</w:t>
      </w:r>
    </w:p>
    <w:p w14:paraId="03BB1198" w14:textId="77777777" w:rsidR="00B11855" w:rsidRPr="006D613E" w:rsidRDefault="003D003E" w:rsidP="00993D66">
      <w:pPr>
        <w:pStyle w:val="HL7Field"/>
      </w:pPr>
      <w:r w:rsidRPr="006D613E">
        <w:t>OBR-3   Filler Order Number</w:t>
      </w:r>
    </w:p>
    <w:p w14:paraId="3A9EB51B" w14:textId="77777777" w:rsidR="00B11855" w:rsidRPr="006D613E" w:rsidRDefault="003D003E" w:rsidP="00A01166">
      <w:pPr>
        <w:pStyle w:val="HL7FieldIndent2"/>
        <w:rPr>
          <w:noProof w:val="0"/>
        </w:rPr>
      </w:pPr>
      <w:r w:rsidRPr="006D613E">
        <w:rPr>
          <w:noProof w:val="0"/>
        </w:rPr>
        <w:t>Definition: This field is the order number associated with the filling application. This is a permanent identifier for an order and its associated observations. It is a special case of the Entity Identifier data type. The first component (EI-1, Entity Identifier) is a string that identifies an order detail segment (e.g., OBR). It is assigned by the order filler (receiving) application. This string must uniquely identify the order (as specified in the order detail segment) from other orders in a particular filling application (e.g., patient monitoring gateway). This uniqueness must persist over time. The second through fourth components contain the filler application ID, in the form of the HD data type. The second component (Namespace ID, EI-2) is a user-defined coded value that uniquely defines the application from other applications on the network. The Namespace ID of the filler order number always identifies the actual filler of an order.</w:t>
      </w:r>
    </w:p>
    <w:p w14:paraId="7596B22F" w14:textId="77777777" w:rsidR="00B11855" w:rsidRPr="006D613E" w:rsidRDefault="003D003E" w:rsidP="00A01166">
      <w:pPr>
        <w:pStyle w:val="HL7FieldIndent2"/>
        <w:rPr>
          <w:noProof w:val="0"/>
        </w:rPr>
      </w:pPr>
      <w:r w:rsidRPr="006D613E">
        <w:rPr>
          <w:noProof w:val="0"/>
        </w:rPr>
        <w:lastRenderedPageBreak/>
        <w:t xml:space="preserve">The PCD TF requires that the Universal ID (EI-3) be valued with a Unique ID for the application identifier assigned to the application implementing IHE actors supporting the role of </w:t>
      </w:r>
      <w:proofErr w:type="gramStart"/>
      <w:r w:rsidRPr="006D613E">
        <w:rPr>
          <w:noProof w:val="0"/>
        </w:rPr>
        <w:t>an order</w:t>
      </w:r>
      <w:proofErr w:type="gramEnd"/>
      <w:r w:rsidRPr="006D613E">
        <w:rPr>
          <w:noProof w:val="0"/>
        </w:rPr>
        <w:t xml:space="preserve"> filler such as the DOR (Device Observation Reporter). The Universal ID Type (EI-4) shall be valued with the appropriate type notation corresponding to the Unique ID. The preferred Universal ID type for IHE PCD is the EUI-64 code. The Universal ID type (EI-4) is then "EUI-64". In cases where </w:t>
      </w:r>
      <w:proofErr w:type="gramStart"/>
      <w:r w:rsidRPr="006D613E">
        <w:rPr>
          <w:noProof w:val="0"/>
        </w:rPr>
        <w:t>an</w:t>
      </w:r>
      <w:proofErr w:type="gramEnd"/>
      <w:r w:rsidRPr="006D613E">
        <w:rPr>
          <w:noProof w:val="0"/>
        </w:rPr>
        <w:t xml:space="preserve"> EUI-64 is not available, less preferred Universal IDs for the application may be used as detailed in Appendix C.5 EI Data Type. For compatibility with older receiving systems, the PCD TF recommends that the Entity Identifier (EI-1) be valued with a duplicate of the Universal ID as in EI-3. The Namespace ID (EI-2) is not required but for backward compatibility may be valued with a "legacy" locally unique identifier for the filler application.</w:t>
      </w:r>
    </w:p>
    <w:p w14:paraId="313EAC10" w14:textId="4512CAD1" w:rsidR="00B11855" w:rsidRPr="006D613E" w:rsidRDefault="003D003E" w:rsidP="00A01166">
      <w:pPr>
        <w:pStyle w:val="HL7FieldIndent2"/>
        <w:rPr>
          <w:noProof w:val="0"/>
        </w:rPr>
      </w:pPr>
      <w:r w:rsidRPr="006D613E">
        <w:rPr>
          <w:noProof w:val="0"/>
        </w:rPr>
        <w:t>In the transactions of the Alert Communication Management Profile (PCD-04, PCD-06, PCD-07), this field serves as the unique identifier for status updates to an alert indication identified in OBR-29 Parent</w:t>
      </w:r>
      <w:r w:rsidR="00CA3A2C" w:rsidRPr="006D613E">
        <w:rPr>
          <w:noProof w:val="0"/>
        </w:rPr>
        <w:t xml:space="preserve">. </w:t>
      </w:r>
      <w:r w:rsidRPr="006D613E">
        <w:rPr>
          <w:noProof w:val="0"/>
        </w:rPr>
        <w:t>This value is assigned by the Alert Source and is used by system actors to associate updates to a particular alert identified in OBR-29 Parent</w:t>
      </w:r>
      <w:r w:rsidR="00CA3A2C" w:rsidRPr="006D613E">
        <w:rPr>
          <w:noProof w:val="0"/>
        </w:rPr>
        <w:t xml:space="preserve">. </w:t>
      </w:r>
      <w:r w:rsidR="00744F22" w:rsidRPr="006D613E">
        <w:rPr>
          <w:noProof w:val="0"/>
        </w:rPr>
        <w:t>For the initial indication message of an alert OBR-29 Parent is required to be empty</w:t>
      </w:r>
      <w:r w:rsidR="000A363B" w:rsidRPr="006D613E">
        <w:rPr>
          <w:noProof w:val="0"/>
        </w:rPr>
        <w:t xml:space="preserve"> in order to indicate that it is the initial indication for that alert</w:t>
      </w:r>
      <w:r w:rsidR="002E782A" w:rsidRPr="006D613E">
        <w:rPr>
          <w:noProof w:val="0"/>
        </w:rPr>
        <w:t xml:space="preserve">. </w:t>
      </w:r>
      <w:r w:rsidR="00744F22" w:rsidRPr="006D613E">
        <w:rPr>
          <w:noProof w:val="0"/>
        </w:rPr>
        <w:t xml:space="preserve">For all subsequent indications </w:t>
      </w:r>
      <w:r w:rsidR="000A363B" w:rsidRPr="006D613E">
        <w:rPr>
          <w:noProof w:val="0"/>
        </w:rPr>
        <w:t>related to</w:t>
      </w:r>
      <w:r w:rsidR="00744F22" w:rsidRPr="006D613E">
        <w:rPr>
          <w:noProof w:val="0"/>
        </w:rPr>
        <w:t xml:space="preserve"> the same alert OBR-3 Filler Order Number identifies the unique </w:t>
      </w:r>
      <w:r w:rsidR="000A363B" w:rsidRPr="006D613E">
        <w:rPr>
          <w:noProof w:val="0"/>
        </w:rPr>
        <w:t>indication and OBR-29 P</w:t>
      </w:r>
      <w:r w:rsidR="00744F22" w:rsidRPr="006D613E">
        <w:rPr>
          <w:noProof w:val="0"/>
        </w:rPr>
        <w:t xml:space="preserve">arent contains the value </w:t>
      </w:r>
      <w:r w:rsidR="000A363B" w:rsidRPr="006D613E">
        <w:rPr>
          <w:noProof w:val="0"/>
        </w:rPr>
        <w:t>from OBR-3 Filler Order Nu</w:t>
      </w:r>
      <w:r w:rsidR="00744F22" w:rsidRPr="006D613E">
        <w:rPr>
          <w:noProof w:val="0"/>
        </w:rPr>
        <w:t xml:space="preserve">mber </w:t>
      </w:r>
      <w:r w:rsidR="000A363B" w:rsidRPr="006D613E">
        <w:rPr>
          <w:noProof w:val="0"/>
        </w:rPr>
        <w:t>of</w:t>
      </w:r>
      <w:r w:rsidR="00744F22" w:rsidRPr="006D613E">
        <w:rPr>
          <w:noProof w:val="0"/>
        </w:rPr>
        <w:t xml:space="preserve"> the initial alert indicati</w:t>
      </w:r>
      <w:r w:rsidR="000A363B" w:rsidRPr="006D613E">
        <w:rPr>
          <w:noProof w:val="0"/>
        </w:rPr>
        <w:t>on</w:t>
      </w:r>
      <w:r w:rsidR="002E782A" w:rsidRPr="006D613E">
        <w:rPr>
          <w:noProof w:val="0"/>
        </w:rPr>
        <w:t xml:space="preserve">. </w:t>
      </w:r>
      <w:r w:rsidR="000A363B" w:rsidRPr="006D613E">
        <w:rPr>
          <w:noProof w:val="0"/>
        </w:rPr>
        <w:t>This permits the Alert Man</w:t>
      </w:r>
      <w:r w:rsidR="00744F22" w:rsidRPr="006D613E">
        <w:rPr>
          <w:noProof w:val="0"/>
        </w:rPr>
        <w:t>ager (AM) and Alert Consumer (AC</w:t>
      </w:r>
      <w:r w:rsidR="00403636">
        <w:rPr>
          <w:noProof w:val="0"/>
        </w:rPr>
        <w:t>ON</w:t>
      </w:r>
      <w:r w:rsidR="00744F22" w:rsidRPr="006D613E">
        <w:rPr>
          <w:noProof w:val="0"/>
        </w:rPr>
        <w:t>)</w:t>
      </w:r>
      <w:r w:rsidR="008E18BD" w:rsidRPr="006D613E">
        <w:rPr>
          <w:noProof w:val="0"/>
        </w:rPr>
        <w:t xml:space="preserve"> </w:t>
      </w:r>
      <w:r w:rsidR="00257A60" w:rsidRPr="006D613E">
        <w:rPr>
          <w:noProof w:val="0"/>
        </w:rPr>
        <w:t>A</w:t>
      </w:r>
      <w:r w:rsidR="008E18BD" w:rsidRPr="006D613E">
        <w:rPr>
          <w:noProof w:val="0"/>
        </w:rPr>
        <w:t>ctors to associate</w:t>
      </w:r>
      <w:r w:rsidR="00744F22" w:rsidRPr="006D613E">
        <w:rPr>
          <w:noProof w:val="0"/>
        </w:rPr>
        <w:t xml:space="preserve"> all subsequent indications</w:t>
      </w:r>
      <w:r w:rsidR="000A363B" w:rsidRPr="006D613E">
        <w:rPr>
          <w:noProof w:val="0"/>
        </w:rPr>
        <w:t>, such alert phase updates,</w:t>
      </w:r>
      <w:r w:rsidR="00744F22" w:rsidRPr="006D613E">
        <w:rPr>
          <w:noProof w:val="0"/>
        </w:rPr>
        <w:t xml:space="preserve"> </w:t>
      </w:r>
      <w:r w:rsidR="000A363B" w:rsidRPr="006D613E">
        <w:rPr>
          <w:noProof w:val="0"/>
        </w:rPr>
        <w:t>with</w:t>
      </w:r>
      <w:r w:rsidR="00744F22" w:rsidRPr="006D613E">
        <w:rPr>
          <w:noProof w:val="0"/>
        </w:rPr>
        <w:t xml:space="preserve"> the original alert. </w:t>
      </w:r>
    </w:p>
    <w:p w14:paraId="4C5BA65F" w14:textId="77777777" w:rsidR="00B11855" w:rsidRPr="006D613E" w:rsidRDefault="003D003E" w:rsidP="00993D66">
      <w:pPr>
        <w:pStyle w:val="HL7Field"/>
      </w:pPr>
      <w:r w:rsidRPr="006D613E">
        <w:t>OBR-4   Universal Service ID</w:t>
      </w:r>
    </w:p>
    <w:p w14:paraId="730A6C11" w14:textId="7CFB8598" w:rsidR="00B11855" w:rsidRPr="006D613E" w:rsidRDefault="003D003E" w:rsidP="00A01166">
      <w:pPr>
        <w:pStyle w:val="HL7FieldIndent2"/>
        <w:rPr>
          <w:noProof w:val="0"/>
        </w:rPr>
      </w:pPr>
      <w:r w:rsidRPr="006D613E">
        <w:rPr>
          <w:noProof w:val="0"/>
        </w:rPr>
        <w:t xml:space="preserve">Definition: This field shall contain the identifier code for the requested observation/test/battery. This can refer to specific existing orders, or nonspecific “standing” orders. “Universal” procedure codes from a code set recognized by </w:t>
      </w:r>
      <w:r w:rsidR="006D613E">
        <w:rPr>
          <w:noProof w:val="0"/>
        </w:rPr>
        <w:t>HL7</w:t>
      </w:r>
      <w:r w:rsidR="00995105" w:rsidRPr="006D613E">
        <w:rPr>
          <w:noProof w:val="0"/>
        </w:rPr>
        <w:t xml:space="preserve"> </w:t>
      </w:r>
      <w:r w:rsidRPr="006D613E">
        <w:rPr>
          <w:noProof w:val="0"/>
        </w:rPr>
        <w:t>should be used when available. Locally defined codes may be used by agreement where standardized codes are not available.</w:t>
      </w:r>
      <w:r w:rsidR="00FB22C3" w:rsidRPr="006D613E">
        <w:rPr>
          <w:noProof w:val="0"/>
        </w:rPr>
        <w:t xml:space="preserve"> Check descriptions of particular PCD transactions for other requirements or recommendations.</w:t>
      </w:r>
    </w:p>
    <w:p w14:paraId="71E0B50B" w14:textId="77777777" w:rsidR="00B11855" w:rsidRPr="006D613E" w:rsidRDefault="003D003E" w:rsidP="00A01166">
      <w:pPr>
        <w:pStyle w:val="HL7FieldIndent2"/>
        <w:rPr>
          <w:noProof w:val="0"/>
        </w:rPr>
      </w:pPr>
      <w:r w:rsidRPr="006D613E">
        <w:rPr>
          <w:noProof w:val="0"/>
        </w:rPr>
        <w:t>When reporting events related to "standing" orders, as is common in patient monitoring, these codes may describe a generic service, for example:</w:t>
      </w:r>
    </w:p>
    <w:p w14:paraId="548E645A" w14:textId="584117F8" w:rsidR="00B11855" w:rsidRPr="006D613E" w:rsidRDefault="003D003E" w:rsidP="00A01166">
      <w:pPr>
        <w:pStyle w:val="HL7FieldIndent2"/>
        <w:rPr>
          <w:noProof w:val="0"/>
        </w:rPr>
      </w:pPr>
      <w:r w:rsidRPr="006D613E">
        <w:rPr>
          <w:noProof w:val="0"/>
        </w:rPr>
        <w:t>Examples of SNOMED CT (</w:t>
      </w:r>
      <w:r w:rsidR="006D613E">
        <w:rPr>
          <w:noProof w:val="0"/>
        </w:rPr>
        <w:t>HL7</w:t>
      </w:r>
      <w:r w:rsidR="00995105" w:rsidRPr="006D613E">
        <w:rPr>
          <w:noProof w:val="0"/>
        </w:rPr>
        <w:t xml:space="preserve"> </w:t>
      </w:r>
      <w:r w:rsidRPr="006D613E">
        <w:rPr>
          <w:noProof w:val="0"/>
        </w:rPr>
        <w:t>Universal ID Type SCT) terms appropriate for use in this field:</w:t>
      </w:r>
    </w:p>
    <w:p w14:paraId="75ACA62F" w14:textId="77777777" w:rsidR="00A01166" w:rsidRPr="006D613E" w:rsidRDefault="00A01166" w:rsidP="00A01166">
      <w:pPr>
        <w:pStyle w:val="HL7FieldIndent2"/>
        <w:rPr>
          <w:noProof w:val="0"/>
        </w:rPr>
      </w:pPr>
    </w:p>
    <w:p w14:paraId="7B7062F0" w14:textId="77777777" w:rsidR="00B11855" w:rsidRPr="006D613E" w:rsidRDefault="003D003E" w:rsidP="00A01166">
      <w:pPr>
        <w:pStyle w:val="ExampleValue"/>
        <w:rPr>
          <w:noProof w:val="0"/>
        </w:rPr>
      </w:pPr>
      <w:r w:rsidRPr="006D613E">
        <w:rPr>
          <w:noProof w:val="0"/>
        </w:rPr>
        <w:t xml:space="preserve">266706003^Continuous ECG </w:t>
      </w:r>
      <w:proofErr w:type="spellStart"/>
      <w:r w:rsidRPr="006D613E">
        <w:rPr>
          <w:noProof w:val="0"/>
        </w:rPr>
        <w:t>monitoring^SCT</w:t>
      </w:r>
      <w:proofErr w:type="spellEnd"/>
    </w:p>
    <w:p w14:paraId="219099C9" w14:textId="77777777" w:rsidR="00B11855" w:rsidRPr="006D613E" w:rsidRDefault="003D003E" w:rsidP="00A01166">
      <w:pPr>
        <w:pStyle w:val="ExampleValue"/>
        <w:rPr>
          <w:noProof w:val="0"/>
        </w:rPr>
      </w:pPr>
      <w:r w:rsidRPr="006D613E">
        <w:rPr>
          <w:noProof w:val="0"/>
        </w:rPr>
        <w:t xml:space="preserve">359772000^glucose monitoring at </w:t>
      </w:r>
      <w:proofErr w:type="spellStart"/>
      <w:r w:rsidRPr="006D613E">
        <w:rPr>
          <w:noProof w:val="0"/>
        </w:rPr>
        <w:t>home^SCT</w:t>
      </w:r>
      <w:proofErr w:type="spellEnd"/>
    </w:p>
    <w:p w14:paraId="43686C97" w14:textId="77777777" w:rsidR="00B11855" w:rsidRPr="006D613E" w:rsidRDefault="003D003E" w:rsidP="00A01166">
      <w:pPr>
        <w:pStyle w:val="ExampleValue"/>
        <w:rPr>
          <w:noProof w:val="0"/>
        </w:rPr>
      </w:pPr>
      <w:r w:rsidRPr="006D613E">
        <w:rPr>
          <w:noProof w:val="0"/>
        </w:rPr>
        <w:t>182777000^monitoring of patient ^SCT</w:t>
      </w:r>
    </w:p>
    <w:p w14:paraId="181ABC04" w14:textId="77777777" w:rsidR="00B11855" w:rsidRPr="006D613E" w:rsidRDefault="003D003E" w:rsidP="00A01166">
      <w:pPr>
        <w:pStyle w:val="HL7FieldIndent2"/>
        <w:rPr>
          <w:noProof w:val="0"/>
        </w:rPr>
      </w:pPr>
      <w:r w:rsidRPr="006D613E">
        <w:rPr>
          <w:noProof w:val="0"/>
        </w:rPr>
        <w:t>In some contexts, the service identifier used in this field may usefully contain information on which the receiving system can base decisions about further processing for the message, including not processing the message if the content is not wanted (e.g., waveform information that the receiving system is not able to use).</w:t>
      </w:r>
    </w:p>
    <w:p w14:paraId="54ABB327" w14:textId="77777777" w:rsidR="00B11855" w:rsidRPr="006D613E" w:rsidRDefault="003D003E" w:rsidP="00A01166">
      <w:pPr>
        <w:pStyle w:val="HL7FieldIndent2"/>
        <w:rPr>
          <w:noProof w:val="0"/>
        </w:rPr>
      </w:pPr>
      <w:r w:rsidRPr="006D613E">
        <w:rPr>
          <w:noProof w:val="0"/>
        </w:rPr>
        <w:t xml:space="preserve">Local codes are permissible if no appropriate SNOMED CT term can be used, but users of this Technical Framework who encounter a situation where a new type of service </w:t>
      </w:r>
      <w:r w:rsidRPr="006D613E">
        <w:rPr>
          <w:noProof w:val="0"/>
        </w:rPr>
        <w:lastRenderedPageBreak/>
        <w:t>related to patient care devices is identified should submit a description of the service to the PCD Technical Committee so that provisional codes can be defined, and permanent codes requested from an appropriate standards development organization.</w:t>
      </w:r>
    </w:p>
    <w:p w14:paraId="5A04C6DE" w14:textId="77777777" w:rsidR="00B11855" w:rsidRPr="006D613E" w:rsidRDefault="003D003E" w:rsidP="00A01166">
      <w:pPr>
        <w:pStyle w:val="HL7FieldIndent2"/>
        <w:rPr>
          <w:noProof w:val="0"/>
        </w:rPr>
      </w:pPr>
      <w:r w:rsidRPr="006D613E">
        <w:rPr>
          <w:noProof w:val="0"/>
        </w:rPr>
        <w:t xml:space="preserve">An accepted "legacy" usage is for OBR-4 to contain </w:t>
      </w:r>
      <w:proofErr w:type="gramStart"/>
      <w:r w:rsidRPr="006D613E">
        <w:rPr>
          <w:noProof w:val="0"/>
        </w:rPr>
        <w:t>an</w:t>
      </w:r>
      <w:proofErr w:type="gramEnd"/>
      <w:r w:rsidRPr="006D613E">
        <w:rPr>
          <w:noProof w:val="0"/>
        </w:rPr>
        <w:t xml:space="preserve"> EUI-64 identification for the sending system. This was required in previous versions of this Technical Framework. This is acceptable as a local code for a "service" that consists of sending the PCD data that the particular system is configured to send and which is understood by the receiving system, by local agreement.</w:t>
      </w:r>
    </w:p>
    <w:p w14:paraId="044E1B7A" w14:textId="77777777" w:rsidR="00B11855" w:rsidRPr="006D613E" w:rsidRDefault="003D003E" w:rsidP="00A01166">
      <w:pPr>
        <w:pStyle w:val="HL7FieldIndent2"/>
        <w:rPr>
          <w:noProof w:val="0"/>
        </w:rPr>
      </w:pPr>
      <w:r w:rsidRPr="006D613E">
        <w:rPr>
          <w:noProof w:val="0"/>
        </w:rPr>
        <w:t xml:space="preserve">In communications related to infusion orders, the “service” identified </w:t>
      </w:r>
      <w:r w:rsidR="00A01166" w:rsidRPr="006D613E">
        <w:rPr>
          <w:noProof w:val="0"/>
        </w:rPr>
        <w:t>in OBR-4</w:t>
      </w:r>
      <w:r w:rsidRPr="006D613E">
        <w:rPr>
          <w:noProof w:val="0"/>
        </w:rPr>
        <w:t xml:space="preserve"> is the substance to be administered: when a device generates a PCD-01 message as a result of a PCD-03 request/order, then the requested Give Code from that order should be reflected back in the OBR-4 field. The sender may use an equivalent code for the same requested item. The sender may not use a code that equates to a different item than what was requested. When the PCD-01 is not related to a PCD-03 order, this code should reflect the service being rendered for the patient (i.e., the medication), when known. If a medication has been selected on the pump, the value of the code will relate to the medication as it is defined in the pump’s drug library. As long as the pump drug library is in synch with the receiving system, the value will match the receiving system’s code for the substance being administered. If no medication has been selected on the pump, this field can be populated with a local “unknown medication” identifier and description. Alternatively, “999999” can be used as the identifier and “Medication Unknown” can be used as the description. </w:t>
      </w:r>
    </w:p>
    <w:p w14:paraId="4380CF38" w14:textId="77777777" w:rsidR="00B11855" w:rsidRPr="006D613E" w:rsidRDefault="003D003E" w:rsidP="00A01166">
      <w:pPr>
        <w:pStyle w:val="HL7FieldIndent2"/>
        <w:rPr>
          <w:noProof w:val="0"/>
        </w:rPr>
      </w:pPr>
      <w:r w:rsidRPr="006D613E">
        <w:rPr>
          <w:noProof w:val="0"/>
        </w:rPr>
        <w:t>In the transactions of the Alert Communication Management Profile, this field contains the identifier code for the packaged message content type, such as ALARM, WAVEFORM, EVENT, PROCEDURE, TREND, etc.</w:t>
      </w:r>
    </w:p>
    <w:p w14:paraId="3F9A5E27" w14:textId="544179C2" w:rsidR="00B11855" w:rsidRPr="006D613E" w:rsidRDefault="003D003E" w:rsidP="00A01166">
      <w:pPr>
        <w:pStyle w:val="HL7FieldIndent2"/>
        <w:rPr>
          <w:noProof w:val="0"/>
        </w:rPr>
      </w:pPr>
      <w:r w:rsidRPr="006D613E">
        <w:rPr>
          <w:noProof w:val="0"/>
        </w:rPr>
        <w:t xml:space="preserve">See Appendix </w:t>
      </w:r>
      <w:proofErr w:type="gramStart"/>
      <w:r w:rsidRPr="006D613E">
        <w:rPr>
          <w:noProof w:val="0"/>
        </w:rPr>
        <w:t>A</w:t>
      </w:r>
      <w:proofErr w:type="gramEnd"/>
      <w:r w:rsidRPr="006D613E">
        <w:rPr>
          <w:noProof w:val="0"/>
        </w:rPr>
        <w:t xml:space="preserve"> ISO/IEEE 11073 Mapping to </w:t>
      </w:r>
      <w:r w:rsidR="006D613E">
        <w:rPr>
          <w:noProof w:val="0"/>
        </w:rPr>
        <w:t>HL7</w:t>
      </w:r>
      <w:r w:rsidR="00995105" w:rsidRPr="006D613E">
        <w:rPr>
          <w:noProof w:val="0"/>
        </w:rPr>
        <w:t xml:space="preserve"> </w:t>
      </w:r>
      <w:r w:rsidRPr="006D613E">
        <w:rPr>
          <w:noProof w:val="0"/>
        </w:rPr>
        <w:t>for further details.</w:t>
      </w:r>
    </w:p>
    <w:p w14:paraId="201ACA99" w14:textId="6EE8DA32" w:rsidR="00B11855" w:rsidRPr="006D613E" w:rsidRDefault="003D003E" w:rsidP="00A01166">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7.4.1.4 for details related to OBR-4</w:t>
      </w:r>
    </w:p>
    <w:p w14:paraId="3EDB0D8C" w14:textId="77777777" w:rsidR="00B11855" w:rsidRPr="006D613E" w:rsidRDefault="003D003E" w:rsidP="00993D66">
      <w:pPr>
        <w:pStyle w:val="HL7Field"/>
      </w:pPr>
      <w:r w:rsidRPr="006D613E">
        <w:t>OBR-7   Observation Date/Time</w:t>
      </w:r>
    </w:p>
    <w:p w14:paraId="74A39603" w14:textId="77777777" w:rsidR="00B11855" w:rsidRPr="006D613E" w:rsidRDefault="003D003E" w:rsidP="006B1888">
      <w:pPr>
        <w:pStyle w:val="HL7FieldIndent2"/>
        <w:rPr>
          <w:noProof w:val="0"/>
        </w:rPr>
      </w:pPr>
      <w:r w:rsidRPr="006D613E">
        <w:rPr>
          <w:noProof w:val="0"/>
        </w:rPr>
        <w:t>Specifies the time point or start of time interval for all OBX segments within the scope of this OBR segment, that is, OBX segments that are part of the ORDER_OBSERVATION segment group, that do not specify an overriding time point in OBX-14. (The presence of an overriding time point in OBX-14 signals an episodic measurement such as noninvasive blood pressure. The absence of an overriding time point in OBX-14 implies that this is an instance of a periodically sampled observation with a time stamp given by OBR-7. This distinction can also be made explicit</w:t>
      </w:r>
      <w:r w:rsidR="00703D8F" w:rsidRPr="006D613E">
        <w:rPr>
          <w:noProof w:val="0"/>
        </w:rPr>
        <w:t>ly in OBX-17 Observation Method</w:t>
      </w:r>
      <w:r w:rsidR="004824A8" w:rsidRPr="006D613E">
        <w:rPr>
          <w:noProof w:val="0"/>
        </w:rPr>
        <w:t xml:space="preserve"> (see entry for that field, below)</w:t>
      </w:r>
      <w:r w:rsidRPr="006D613E">
        <w:rPr>
          <w:noProof w:val="0"/>
        </w:rPr>
        <w:t>.</w:t>
      </w:r>
      <w:r w:rsidR="004824A8" w:rsidRPr="006D613E">
        <w:rPr>
          <w:noProof w:val="0"/>
        </w:rPr>
        <w:t xml:space="preserve"> See also Appendix </w:t>
      </w:r>
      <w:r w:rsidR="00E51575" w:rsidRPr="006D613E">
        <w:rPr>
          <w:noProof w:val="0"/>
        </w:rPr>
        <w:t xml:space="preserve">B.8.7 </w:t>
      </w:r>
      <w:r w:rsidR="004824A8" w:rsidRPr="006D613E">
        <w:rPr>
          <w:noProof w:val="0"/>
        </w:rPr>
        <w:t>for a discussion of general considerations concerning time stamps in IHE PCD messages.</w:t>
      </w:r>
    </w:p>
    <w:p w14:paraId="42BEEF58" w14:textId="77777777" w:rsidR="00B11855" w:rsidRPr="006D613E" w:rsidRDefault="003D003E" w:rsidP="00993D66">
      <w:pPr>
        <w:pStyle w:val="HL7Field"/>
      </w:pPr>
      <w:r w:rsidRPr="006D613E">
        <w:t>OBR-8   Observation End Date/Time</w:t>
      </w:r>
    </w:p>
    <w:p w14:paraId="31F0DF5B" w14:textId="77777777" w:rsidR="00B11855" w:rsidRPr="006D613E" w:rsidRDefault="003D003E" w:rsidP="00A01166">
      <w:pPr>
        <w:pStyle w:val="HL7FieldIndent2"/>
        <w:rPr>
          <w:noProof w:val="0"/>
        </w:rPr>
      </w:pPr>
      <w:r w:rsidRPr="006D613E">
        <w:rPr>
          <w:noProof w:val="0"/>
        </w:rPr>
        <w:t xml:space="preserve">If OBR-8 is not specified, OBR-7 specifies the </w:t>
      </w:r>
      <w:r w:rsidRPr="006D613E">
        <w:rPr>
          <w:rStyle w:val="Emphasis"/>
          <w:noProof w:val="0"/>
        </w:rPr>
        <w:t>default time point</w:t>
      </w:r>
      <w:r w:rsidRPr="006D613E">
        <w:rPr>
          <w:noProof w:val="0"/>
        </w:rPr>
        <w:t xml:space="preserve"> for all OBX segments within its scope that do not specify an overriding time point in OBX-14.</w:t>
      </w:r>
      <w:r w:rsidR="004824A8" w:rsidRPr="006D613E">
        <w:rPr>
          <w:noProof w:val="0"/>
        </w:rPr>
        <w:t xml:space="preserve"> See also </w:t>
      </w:r>
      <w:r w:rsidR="004824A8" w:rsidRPr="006D613E">
        <w:rPr>
          <w:noProof w:val="0"/>
        </w:rPr>
        <w:lastRenderedPageBreak/>
        <w:t xml:space="preserve">Appendix </w:t>
      </w:r>
      <w:r w:rsidR="00E51575" w:rsidRPr="006D613E">
        <w:rPr>
          <w:noProof w:val="0"/>
        </w:rPr>
        <w:t xml:space="preserve">B.8.7 </w:t>
      </w:r>
      <w:r w:rsidR="004824A8" w:rsidRPr="006D613E">
        <w:rPr>
          <w:noProof w:val="0"/>
        </w:rPr>
        <w:t>for a discussion of general considerations concerning time stamps in IHE PCD messages.</w:t>
      </w:r>
    </w:p>
    <w:p w14:paraId="00B57E7A" w14:textId="77777777" w:rsidR="00B11855" w:rsidRPr="006D613E" w:rsidRDefault="003D003E" w:rsidP="00A01166">
      <w:pPr>
        <w:pStyle w:val="HL7FieldIndent2"/>
        <w:rPr>
          <w:noProof w:val="0"/>
        </w:rPr>
      </w:pPr>
      <w:r w:rsidRPr="006D613E">
        <w:rPr>
          <w:noProof w:val="0"/>
        </w:rPr>
        <w:t xml:space="preserve">If OBR-7 and OBR-8 are both specified, OBR-7 specifies the mathematically ‘closed’ interval boundary at the start of the time interval and OBR-8 specifies the mathematically ‘open’ end of the time interval. The interval [OBR-7, OBR-8) serves as the </w:t>
      </w:r>
      <w:r w:rsidRPr="006D613E">
        <w:rPr>
          <w:rStyle w:val="Emphasis"/>
          <w:noProof w:val="0"/>
        </w:rPr>
        <w:t>default time interval</w:t>
      </w:r>
      <w:r w:rsidRPr="006D613E">
        <w:rPr>
          <w:noProof w:val="0"/>
        </w:rPr>
        <w:t xml:space="preserve"> for all OBX segments within its scope that do not specify an overriding time point in OBX-14.</w:t>
      </w:r>
    </w:p>
    <w:p w14:paraId="4DC1CEAF" w14:textId="77777777" w:rsidR="00B11855" w:rsidRPr="006D613E" w:rsidRDefault="003D003E" w:rsidP="00A01166">
      <w:pPr>
        <w:pStyle w:val="HL7FieldIndent2"/>
        <w:rPr>
          <w:noProof w:val="0"/>
        </w:rPr>
      </w:pPr>
      <w:r w:rsidRPr="006D613E">
        <w:rPr>
          <w:noProof w:val="0"/>
        </w:rPr>
        <w:t>A single-valued OBX-5 is assumed to occur at time OBR</w:t>
      </w:r>
      <w:r w:rsidR="00F76540" w:rsidRPr="006D613E">
        <w:rPr>
          <w:rFonts w:eastAsia="MS Mincho"/>
          <w:noProof w:val="0"/>
        </w:rPr>
        <w:t>-</w:t>
      </w:r>
      <w:r w:rsidRPr="006D613E">
        <w:rPr>
          <w:noProof w:val="0"/>
        </w:rPr>
        <w:t xml:space="preserve">7 by default, and a multi-valued OBX-5 containing </w:t>
      </w:r>
      <w:r w:rsidRPr="006D613E">
        <w:rPr>
          <w:rStyle w:val="Emphasis"/>
          <w:noProof w:val="0"/>
        </w:rPr>
        <w:t>N</w:t>
      </w:r>
      <w:r w:rsidRPr="006D613E">
        <w:rPr>
          <w:noProof w:val="0"/>
        </w:rPr>
        <w:t xml:space="preserve"> values is assumed to be divided into </w:t>
      </w:r>
      <w:r w:rsidRPr="006D613E">
        <w:rPr>
          <w:rStyle w:val="Emphasis"/>
          <w:noProof w:val="0"/>
        </w:rPr>
        <w:t>N</w:t>
      </w:r>
      <w:r w:rsidRPr="006D613E">
        <w:rPr>
          <w:noProof w:val="0"/>
        </w:rPr>
        <w:t xml:space="preserve"> equal time sub-intervals, with the </w:t>
      </w:r>
      <w:r w:rsidRPr="006D613E">
        <w:rPr>
          <w:rStyle w:val="Emphasis"/>
          <w:noProof w:val="0"/>
        </w:rPr>
        <w:t>Nth</w:t>
      </w:r>
      <w:r w:rsidRPr="006D613E">
        <w:rPr>
          <w:noProof w:val="0"/>
        </w:rPr>
        <w:t xml:space="preserve"> value occurring at the beginning of each time sub-interval.</w:t>
      </w:r>
    </w:p>
    <w:p w14:paraId="1F22EA8A" w14:textId="76079E61" w:rsidR="00B11855" w:rsidRPr="006D613E" w:rsidRDefault="003D003E" w:rsidP="00C94C3F">
      <w:pPr>
        <w:pStyle w:val="HL7FieldIndent2"/>
        <w:rPr>
          <w:noProof w:val="0"/>
        </w:rPr>
      </w:pPr>
      <w:r w:rsidRPr="006D613E">
        <w:rPr>
          <w:noProof w:val="0"/>
        </w:rPr>
        <w:t xml:space="preserve">The default time interval [OBR-7, OBR-8) is equivalent the </w:t>
      </w:r>
      <w:r w:rsidR="006D613E">
        <w:rPr>
          <w:noProof w:val="0"/>
        </w:rPr>
        <w:t>HL7</w:t>
      </w:r>
      <w:r w:rsidR="00995105" w:rsidRPr="006D613E">
        <w:rPr>
          <w:noProof w:val="0"/>
        </w:rPr>
        <w:t xml:space="preserve"> </w:t>
      </w:r>
      <w:r w:rsidRPr="006D613E">
        <w:rPr>
          <w:noProof w:val="0"/>
        </w:rPr>
        <w:t>V3 representation where inclusive="true" specifies a ‘closed’ boundary and inclusive="false" specifies an ‘open’ boundary for the ten second interval shown below.</w:t>
      </w:r>
    </w:p>
    <w:p w14:paraId="198C82B5" w14:textId="77777777" w:rsidR="00A01166" w:rsidRPr="006D613E" w:rsidRDefault="00A01166" w:rsidP="00C94C3F">
      <w:pPr>
        <w:pStyle w:val="HL7FieldIndent2"/>
        <w:rPr>
          <w:noProof w:val="0"/>
        </w:rPr>
      </w:pPr>
    </w:p>
    <w:p w14:paraId="3E7F13AD" w14:textId="77777777" w:rsidR="00B11855" w:rsidRPr="006D613E" w:rsidRDefault="003D003E" w:rsidP="00A01166">
      <w:pPr>
        <w:pStyle w:val="ExampleValue"/>
        <w:rPr>
          <w:noProof w:val="0"/>
        </w:rPr>
      </w:pPr>
      <w:r w:rsidRPr="006D613E">
        <w:rPr>
          <w:noProof w:val="0"/>
        </w:rPr>
        <w:t xml:space="preserve">    &lt;</w:t>
      </w:r>
      <w:proofErr w:type="spellStart"/>
      <w:proofErr w:type="gramStart"/>
      <w:r w:rsidRPr="006D613E">
        <w:rPr>
          <w:noProof w:val="0"/>
        </w:rPr>
        <w:t>effectiveTime</w:t>
      </w:r>
      <w:proofErr w:type="spellEnd"/>
      <w:proofErr w:type="gramEnd"/>
      <w:r w:rsidRPr="006D613E">
        <w:rPr>
          <w:noProof w:val="0"/>
        </w:rPr>
        <w:t>&gt;</w:t>
      </w:r>
    </w:p>
    <w:p w14:paraId="2C2296FC" w14:textId="77777777" w:rsidR="00B11855" w:rsidRPr="006D613E" w:rsidRDefault="003D003E" w:rsidP="00A01166">
      <w:pPr>
        <w:pStyle w:val="ExampleValue"/>
        <w:rPr>
          <w:noProof w:val="0"/>
        </w:rPr>
      </w:pPr>
      <w:r w:rsidRPr="006D613E">
        <w:rPr>
          <w:noProof w:val="0"/>
        </w:rPr>
        <w:t xml:space="preserve">       &lt;low value="20100101091820.000" inclusive="true" /&gt;</w:t>
      </w:r>
    </w:p>
    <w:p w14:paraId="460711CC" w14:textId="77777777" w:rsidR="00B11855" w:rsidRPr="006D613E" w:rsidRDefault="003D003E" w:rsidP="00A01166">
      <w:pPr>
        <w:pStyle w:val="ExampleValue"/>
        <w:rPr>
          <w:noProof w:val="0"/>
        </w:rPr>
      </w:pPr>
      <w:r w:rsidRPr="006D613E">
        <w:rPr>
          <w:noProof w:val="0"/>
        </w:rPr>
        <w:t xml:space="preserve">       &lt;high value="20100101091830.000" inclusive="false" /&gt;</w:t>
      </w:r>
    </w:p>
    <w:p w14:paraId="18428731" w14:textId="77777777" w:rsidR="00B11855" w:rsidRPr="006D613E" w:rsidRDefault="003D003E" w:rsidP="00A01166">
      <w:pPr>
        <w:pStyle w:val="ExampleValue"/>
        <w:rPr>
          <w:noProof w:val="0"/>
        </w:rPr>
      </w:pPr>
      <w:r w:rsidRPr="006D613E">
        <w:rPr>
          <w:noProof w:val="0"/>
        </w:rPr>
        <w:t xml:space="preserve">    &lt;/</w:t>
      </w:r>
      <w:proofErr w:type="spellStart"/>
      <w:r w:rsidRPr="006D613E">
        <w:rPr>
          <w:noProof w:val="0"/>
        </w:rPr>
        <w:t>effectiveTime</w:t>
      </w:r>
      <w:proofErr w:type="spellEnd"/>
      <w:r w:rsidRPr="006D613E">
        <w:rPr>
          <w:noProof w:val="0"/>
        </w:rPr>
        <w:t>&gt;</w:t>
      </w:r>
    </w:p>
    <w:p w14:paraId="4B493299" w14:textId="77777777" w:rsidR="00B11855" w:rsidRPr="006D613E" w:rsidRDefault="00B11855" w:rsidP="00A01166">
      <w:pPr>
        <w:pStyle w:val="BodyText"/>
      </w:pPr>
    </w:p>
    <w:p w14:paraId="52270294" w14:textId="77777777" w:rsidR="00B11855" w:rsidRPr="006D613E" w:rsidRDefault="003D003E" w:rsidP="00123C7B">
      <w:pPr>
        <w:pStyle w:val="HL7Field"/>
        <w:outlineLvl w:val="0"/>
      </w:pPr>
      <w:r w:rsidRPr="006D613E">
        <w:t>OBR-10 Collector Identifier</w:t>
      </w:r>
    </w:p>
    <w:p w14:paraId="3D9AD04B" w14:textId="1D53F6F0" w:rsidR="00B11855" w:rsidRPr="006D613E" w:rsidRDefault="003D003E" w:rsidP="00A01166">
      <w:pPr>
        <w:pStyle w:val="HL7FieldIndent2"/>
        <w:rPr>
          <w:noProof w:val="0"/>
        </w:rPr>
      </w:pPr>
      <w:r w:rsidRPr="006D613E">
        <w:rPr>
          <w:noProof w:val="0"/>
        </w:rPr>
        <w:t xml:space="preserve">When a specimen is required for the study, this field is available to identify the person, department, or facility that collected the specimen. Refer to the </w:t>
      </w:r>
      <w:r w:rsidR="006D613E">
        <w:rPr>
          <w:noProof w:val="0"/>
        </w:rPr>
        <w:t>HL7</w:t>
      </w:r>
      <w:r w:rsidR="00995105" w:rsidRPr="006D613E">
        <w:rPr>
          <w:noProof w:val="0"/>
        </w:rPr>
        <w:t xml:space="preserve"> </w:t>
      </w:r>
      <w:r w:rsidRPr="006D613E">
        <w:rPr>
          <w:noProof w:val="0"/>
        </w:rPr>
        <w:t>v2.6 specification for details of the XCN data type. IHE PCD does not further constrain this field.</w:t>
      </w:r>
    </w:p>
    <w:p w14:paraId="77358FA1" w14:textId="77777777" w:rsidR="00B11855" w:rsidRPr="006D613E" w:rsidRDefault="003D003E" w:rsidP="00123C7B">
      <w:pPr>
        <w:pStyle w:val="HL7Field"/>
        <w:outlineLvl w:val="0"/>
      </w:pPr>
      <w:r w:rsidRPr="006D613E">
        <w:t>OBR-17 Order Callback Phone Number (XTN) 00250</w:t>
      </w:r>
    </w:p>
    <w:p w14:paraId="5CD41124" w14:textId="77777777" w:rsidR="00B11855" w:rsidRPr="006D613E" w:rsidRDefault="003D003E" w:rsidP="00A01166">
      <w:pPr>
        <w:pStyle w:val="HL7FieldIndent2"/>
        <w:rPr>
          <w:noProof w:val="0"/>
        </w:rPr>
      </w:pPr>
      <w:r w:rsidRPr="006D613E">
        <w:rPr>
          <w:noProof w:val="0"/>
        </w:rPr>
        <w:t>This field is the telephone number for reporting a status or a result using the standard format with extension and/or beeper number when applicable</w:t>
      </w:r>
      <w:r w:rsidR="00CA3A2C" w:rsidRPr="006D613E">
        <w:rPr>
          <w:noProof w:val="0"/>
        </w:rPr>
        <w:t xml:space="preserve">. </w:t>
      </w:r>
      <w:r w:rsidRPr="006D613E">
        <w:rPr>
          <w:noProof w:val="0"/>
        </w:rPr>
        <w:t>This can be used to pass the nurse call system patient station telephony call back information to the caregiver</w:t>
      </w:r>
      <w:r w:rsidR="00CA3A2C" w:rsidRPr="006D613E">
        <w:rPr>
          <w:noProof w:val="0"/>
        </w:rPr>
        <w:t xml:space="preserve">. </w:t>
      </w:r>
      <w:r w:rsidRPr="006D613E">
        <w:rPr>
          <w:noProof w:val="0"/>
        </w:rPr>
        <w:t>If the structure of the telephony dial string is not known then the call back number should be in the Unformatted Telephone number (ST) component of the field.</w:t>
      </w:r>
    </w:p>
    <w:p w14:paraId="4EA28372" w14:textId="77777777" w:rsidR="00B11855" w:rsidRPr="006D613E" w:rsidRDefault="003D003E" w:rsidP="00123C7B">
      <w:pPr>
        <w:pStyle w:val="HL7Field"/>
        <w:outlineLvl w:val="0"/>
      </w:pPr>
      <w:r w:rsidRPr="006D613E">
        <w:t xml:space="preserve">OBR-28 Result Copies </w:t>
      </w:r>
      <w:proofErr w:type="gramStart"/>
      <w:r w:rsidRPr="006D613E">
        <w:t>To</w:t>
      </w:r>
      <w:proofErr w:type="gramEnd"/>
      <w:r w:rsidRPr="006D613E">
        <w:t xml:space="preserve"> (XCN) 00260</w:t>
      </w:r>
    </w:p>
    <w:p w14:paraId="4B997F6F" w14:textId="42553689" w:rsidR="00B11855" w:rsidRPr="006D613E" w:rsidRDefault="003D003E" w:rsidP="00A01166">
      <w:pPr>
        <w:pStyle w:val="HL7FieldIndent2"/>
        <w:rPr>
          <w:noProof w:val="0"/>
        </w:rPr>
      </w:pPr>
      <w:r w:rsidRPr="006D613E">
        <w:rPr>
          <w:noProof w:val="0"/>
        </w:rPr>
        <w:t xml:space="preserve">This field should not be used in Report Alert [PCD-04] transactions to indicate PIN/Carrier or other recipients for alert </w:t>
      </w:r>
      <w:r w:rsidR="002A42F5" w:rsidRPr="006D613E">
        <w:rPr>
          <w:noProof w:val="0"/>
        </w:rPr>
        <w:t>dissemination</w:t>
      </w:r>
      <w:r w:rsidR="00CA3A2C" w:rsidRPr="006D613E">
        <w:rPr>
          <w:noProof w:val="0"/>
        </w:rPr>
        <w:t xml:space="preserve">. </w:t>
      </w:r>
      <w:r w:rsidR="00403636" w:rsidRPr="006D613E">
        <w:rPr>
          <w:noProof w:val="0"/>
        </w:rPr>
        <w:t>Instead,</w:t>
      </w:r>
      <w:r w:rsidR="002A42F5" w:rsidRPr="006D613E">
        <w:rPr>
          <w:noProof w:val="0"/>
        </w:rPr>
        <w:t xml:space="preserve"> the </w:t>
      </w:r>
      <w:r w:rsidRPr="006D613E">
        <w:rPr>
          <w:noProof w:val="0"/>
        </w:rPr>
        <w:t>Participant Information (PRT) segment</w:t>
      </w:r>
      <w:r w:rsidR="002A42F5" w:rsidRPr="006D613E">
        <w:rPr>
          <w:noProof w:val="0"/>
        </w:rPr>
        <w:t xml:space="preserve"> introduced in </w:t>
      </w:r>
      <w:r w:rsidR="006D613E">
        <w:rPr>
          <w:noProof w:val="0"/>
        </w:rPr>
        <w:t>HL7</w:t>
      </w:r>
      <w:r w:rsidR="00995105" w:rsidRPr="006D613E">
        <w:rPr>
          <w:noProof w:val="0"/>
        </w:rPr>
        <w:t xml:space="preserve"> </w:t>
      </w:r>
      <w:r w:rsidR="002A42F5" w:rsidRPr="006D613E">
        <w:rPr>
          <w:noProof w:val="0"/>
        </w:rPr>
        <w:t>v. 2.7 may be used in accordance with its definition in the base standard</w:t>
      </w:r>
      <w:r w:rsidRPr="006D613E">
        <w:rPr>
          <w:noProof w:val="0"/>
        </w:rPr>
        <w:t>.</w:t>
      </w:r>
    </w:p>
    <w:p w14:paraId="5ABAA90D" w14:textId="77777777" w:rsidR="00B11855" w:rsidRPr="006D613E" w:rsidRDefault="003D003E" w:rsidP="00123C7B">
      <w:pPr>
        <w:pStyle w:val="HL7Field"/>
        <w:outlineLvl w:val="0"/>
      </w:pPr>
      <w:r w:rsidRPr="006D613E">
        <w:t>OBR-29 Parent (EIP) 00261</w:t>
      </w:r>
    </w:p>
    <w:p w14:paraId="45F44EDC" w14:textId="77777777" w:rsidR="00B11855" w:rsidRPr="006D613E" w:rsidRDefault="003D003E" w:rsidP="00A92110">
      <w:pPr>
        <w:pStyle w:val="HL7FieldIndent2"/>
        <w:rPr>
          <w:noProof w:val="0"/>
        </w:rPr>
      </w:pPr>
      <w:r w:rsidRPr="006D613E">
        <w:rPr>
          <w:noProof w:val="0"/>
        </w:rPr>
        <w:t>This field serves as the unique identifier for the alert indication</w:t>
      </w:r>
      <w:r w:rsidR="00FB22C3" w:rsidRPr="006D613E">
        <w:rPr>
          <w:noProof w:val="0"/>
        </w:rPr>
        <w:t xml:space="preserve"> in ACM transactions</w:t>
      </w:r>
      <w:r w:rsidR="00CA3A2C" w:rsidRPr="006D613E">
        <w:rPr>
          <w:noProof w:val="0"/>
        </w:rPr>
        <w:t xml:space="preserve">. </w:t>
      </w:r>
      <w:r w:rsidRPr="006D613E">
        <w:rPr>
          <w:noProof w:val="0"/>
        </w:rPr>
        <w:t xml:space="preserve">It is assigned by the Alert Source and is used by system actors to associate all messages from all actors that pertain to a particular alert throughout the history of the alert. So the same value of OBR-29 will be sent by the Alert Source in the messages concerning the start, end, continuation of the alert, and will also be used in status messages from other actors </w:t>
      </w:r>
      <w:r w:rsidRPr="006D613E">
        <w:rPr>
          <w:noProof w:val="0"/>
        </w:rPr>
        <w:lastRenderedPageBreak/>
        <w:t xml:space="preserve">concerning that alert. It may consist of a unique identifier of the device such as </w:t>
      </w:r>
      <w:proofErr w:type="gramStart"/>
      <w:r w:rsidRPr="006D613E">
        <w:rPr>
          <w:noProof w:val="0"/>
        </w:rPr>
        <w:t>an</w:t>
      </w:r>
      <w:proofErr w:type="gramEnd"/>
      <w:r w:rsidRPr="006D613E">
        <w:rPr>
          <w:noProof w:val="0"/>
        </w:rPr>
        <w:t xml:space="preserve"> EUI-64 and a serial number or time stamp for the alert, but other forms that are unique among alerts sourced by a particular Alert Reporter are acceptable. An order number sourced by the filling application may be used in the case of an order (Pharmacy or Laboratory) and in this case must also serve to uniquely identify the related alert events</w:t>
      </w:r>
      <w:r w:rsidR="00CA3A2C" w:rsidRPr="006D613E">
        <w:rPr>
          <w:noProof w:val="0"/>
        </w:rPr>
        <w:t xml:space="preserve">. </w:t>
      </w:r>
      <w:r w:rsidRPr="006D613E">
        <w:rPr>
          <w:noProof w:val="0"/>
        </w:rPr>
        <w:t>For identification of status updates to an alert indication see OBR-3 Filler order Number.</w:t>
      </w:r>
    </w:p>
    <w:p w14:paraId="4882206B" w14:textId="77777777" w:rsidR="00B11855" w:rsidRPr="006D613E" w:rsidRDefault="003D003E" w:rsidP="005F16F9">
      <w:pPr>
        <w:pStyle w:val="AppendixHeading3"/>
        <w:rPr>
          <w:noProof w:val="0"/>
        </w:rPr>
      </w:pPr>
      <w:bookmarkStart w:id="595" w:name="_Toc401769862"/>
      <w:bookmarkStart w:id="596" w:name="_Toc466373807"/>
      <w:r w:rsidRPr="006D613E">
        <w:rPr>
          <w:noProof w:val="0"/>
        </w:rPr>
        <w:t>OBR Observation Request Segment in ACM Transaction PCD-04</w:t>
      </w:r>
      <w:bookmarkEnd w:id="595"/>
      <w:bookmarkEnd w:id="596"/>
    </w:p>
    <w:p w14:paraId="43228230" w14:textId="77777777" w:rsidR="00B11855" w:rsidRPr="006D613E" w:rsidRDefault="003D003E" w:rsidP="00A01166">
      <w:pPr>
        <w:pStyle w:val="BodyText"/>
      </w:pPr>
      <w:r w:rsidRPr="006D613E">
        <w:t>A Report Alert [PCD-04] transaction contains at most one alert indication.</w:t>
      </w:r>
    </w:p>
    <w:p w14:paraId="1DE932B2" w14:textId="77777777" w:rsidR="00285EFB" w:rsidRPr="006D613E" w:rsidRDefault="00285EFB" w:rsidP="00A01166">
      <w:pPr>
        <w:pStyle w:val="BodyText"/>
      </w:pPr>
      <w:r w:rsidRPr="006D613E">
        <w:t>Additional OBR/OBX segment groupings may appear in the Report Alert [PCD-04] transaction as the inclusion of a Waveform Content Module (WCM) to communicate waveform evidentiary data</w:t>
      </w:r>
      <w:r w:rsidR="002E782A" w:rsidRPr="006D613E">
        <w:t xml:space="preserve">. </w:t>
      </w:r>
      <w:r w:rsidRPr="006D613E">
        <w:t>See the Waveform Content Module (WCM) document for segment and field details.</w:t>
      </w:r>
    </w:p>
    <w:p w14:paraId="164AA68A" w14:textId="77777777" w:rsidR="00B11855" w:rsidRPr="006D613E" w:rsidRDefault="003D003E" w:rsidP="00A01166">
      <w:pPr>
        <w:pStyle w:val="BodyText"/>
      </w:pPr>
      <w:r w:rsidRPr="006D613E">
        <w:t xml:space="preserve">The OBR segment is used to uniquely identify the alert indication and the descendent alert status update indications. </w:t>
      </w:r>
    </w:p>
    <w:p w14:paraId="65725BB3" w14:textId="77777777" w:rsidR="000166DD" w:rsidRPr="006D613E" w:rsidRDefault="000166DD" w:rsidP="00A01166">
      <w:pPr>
        <w:pStyle w:val="BodyText"/>
      </w:pPr>
    </w:p>
    <w:p w14:paraId="6F34CB26" w14:textId="5A19EEF9" w:rsidR="00B11855" w:rsidRPr="006D613E" w:rsidRDefault="003D003E" w:rsidP="00123C7B">
      <w:pPr>
        <w:pStyle w:val="TableTitle"/>
        <w:outlineLvl w:val="0"/>
      </w:pPr>
      <w:r w:rsidRPr="006D613E">
        <w:t xml:space="preserve">Table B.7.1-1: </w:t>
      </w:r>
      <w:r w:rsidR="006D613E">
        <w:t>HL7</w:t>
      </w:r>
      <w:r w:rsidR="00995105" w:rsidRPr="006D613E">
        <w:t xml:space="preserve"> </w:t>
      </w:r>
      <w:r w:rsidRPr="006D613E">
        <w:t>Attribute Table – OBR – Observation Result</w:t>
      </w:r>
    </w:p>
    <w:tbl>
      <w:tblPr>
        <w:tblW w:w="8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5"/>
        <w:gridCol w:w="827"/>
        <w:gridCol w:w="760"/>
        <w:gridCol w:w="828"/>
        <w:gridCol w:w="841"/>
        <w:gridCol w:w="934"/>
        <w:gridCol w:w="3640"/>
      </w:tblGrid>
      <w:tr w:rsidR="00C40FD5" w:rsidRPr="006D613E" w14:paraId="7E10550E" w14:textId="77777777" w:rsidTr="00EB7483">
        <w:trPr>
          <w:cantSplit/>
          <w:tblHeader/>
          <w:jc w:val="center"/>
        </w:trPr>
        <w:tc>
          <w:tcPr>
            <w:tcW w:w="815" w:type="dxa"/>
            <w:shd w:val="clear" w:color="auto" w:fill="D9D9D9"/>
          </w:tcPr>
          <w:p w14:paraId="57626AF0" w14:textId="77777777" w:rsidR="00B11855" w:rsidRPr="006D613E" w:rsidRDefault="003D003E" w:rsidP="006B1888">
            <w:pPr>
              <w:pStyle w:val="TableEntryHeader"/>
            </w:pPr>
            <w:r w:rsidRPr="006D613E">
              <w:t>SEQ</w:t>
            </w:r>
          </w:p>
        </w:tc>
        <w:tc>
          <w:tcPr>
            <w:tcW w:w="827" w:type="dxa"/>
            <w:shd w:val="clear" w:color="auto" w:fill="D9D9D9"/>
          </w:tcPr>
          <w:p w14:paraId="75AD5605" w14:textId="77777777" w:rsidR="00B11855" w:rsidRPr="006D613E" w:rsidRDefault="003D003E" w:rsidP="006B1888">
            <w:pPr>
              <w:pStyle w:val="TableEntryHeader"/>
            </w:pPr>
            <w:r w:rsidRPr="006D613E">
              <w:t>LEN</w:t>
            </w:r>
          </w:p>
        </w:tc>
        <w:tc>
          <w:tcPr>
            <w:tcW w:w="760" w:type="dxa"/>
            <w:shd w:val="clear" w:color="auto" w:fill="D9D9D9"/>
          </w:tcPr>
          <w:p w14:paraId="15CA000B" w14:textId="77777777" w:rsidR="00B11855" w:rsidRPr="006D613E" w:rsidRDefault="003D003E" w:rsidP="006B1888">
            <w:pPr>
              <w:pStyle w:val="TableEntryHeader"/>
            </w:pPr>
            <w:r w:rsidRPr="006D613E">
              <w:t>DT</w:t>
            </w:r>
          </w:p>
        </w:tc>
        <w:tc>
          <w:tcPr>
            <w:tcW w:w="828" w:type="dxa"/>
            <w:shd w:val="clear" w:color="auto" w:fill="D9D9D9"/>
          </w:tcPr>
          <w:p w14:paraId="01707427" w14:textId="77777777" w:rsidR="00B11855" w:rsidRPr="006D613E" w:rsidRDefault="003D003E" w:rsidP="006B1888">
            <w:pPr>
              <w:pStyle w:val="TableEntryHeader"/>
            </w:pPr>
            <w:r w:rsidRPr="006D613E">
              <w:t>OPT</w:t>
            </w:r>
          </w:p>
        </w:tc>
        <w:tc>
          <w:tcPr>
            <w:tcW w:w="841" w:type="dxa"/>
            <w:shd w:val="clear" w:color="auto" w:fill="D9D9D9"/>
          </w:tcPr>
          <w:p w14:paraId="52249A97" w14:textId="77777777" w:rsidR="00B11855" w:rsidRPr="006D613E" w:rsidRDefault="003D003E" w:rsidP="006B1888">
            <w:pPr>
              <w:pStyle w:val="TableEntryHeader"/>
            </w:pPr>
            <w:r w:rsidRPr="006D613E">
              <w:t>RP/#</w:t>
            </w:r>
          </w:p>
        </w:tc>
        <w:tc>
          <w:tcPr>
            <w:tcW w:w="934" w:type="dxa"/>
            <w:shd w:val="clear" w:color="auto" w:fill="D9D9D9"/>
          </w:tcPr>
          <w:p w14:paraId="614B62F4" w14:textId="77777777" w:rsidR="00B11855" w:rsidRPr="006D613E" w:rsidRDefault="003D003E" w:rsidP="006B1888">
            <w:pPr>
              <w:pStyle w:val="TableEntryHeader"/>
            </w:pPr>
            <w:r w:rsidRPr="006D613E">
              <w:t>TBL#</w:t>
            </w:r>
          </w:p>
        </w:tc>
        <w:tc>
          <w:tcPr>
            <w:tcW w:w="3640" w:type="dxa"/>
            <w:shd w:val="clear" w:color="auto" w:fill="D9D9D9"/>
          </w:tcPr>
          <w:p w14:paraId="2420169D" w14:textId="77777777" w:rsidR="00B11855" w:rsidRPr="006D613E" w:rsidRDefault="003D003E" w:rsidP="006B1888">
            <w:pPr>
              <w:pStyle w:val="TableEntryHeader"/>
            </w:pPr>
            <w:r w:rsidRPr="006D613E">
              <w:t>ELEMENT NAME</w:t>
            </w:r>
          </w:p>
        </w:tc>
      </w:tr>
      <w:tr w:rsidR="00C40FD5" w:rsidRPr="006D613E" w14:paraId="25D177D0" w14:textId="77777777" w:rsidTr="006C0E8E">
        <w:trPr>
          <w:cantSplit/>
          <w:jc w:val="center"/>
        </w:trPr>
        <w:tc>
          <w:tcPr>
            <w:tcW w:w="815" w:type="dxa"/>
            <w:shd w:val="clear" w:color="auto" w:fill="auto"/>
          </w:tcPr>
          <w:p w14:paraId="539BF9FD" w14:textId="77777777" w:rsidR="00B11855" w:rsidRPr="006D613E" w:rsidRDefault="003D003E" w:rsidP="006B1888">
            <w:pPr>
              <w:pStyle w:val="TableEntry"/>
            </w:pPr>
            <w:r w:rsidRPr="006D613E">
              <w:t>2</w:t>
            </w:r>
          </w:p>
        </w:tc>
        <w:tc>
          <w:tcPr>
            <w:tcW w:w="827" w:type="dxa"/>
            <w:shd w:val="clear" w:color="auto" w:fill="auto"/>
          </w:tcPr>
          <w:p w14:paraId="21D23B26" w14:textId="77777777" w:rsidR="00B11855" w:rsidRPr="006D613E" w:rsidRDefault="003D003E" w:rsidP="006B1888">
            <w:pPr>
              <w:pStyle w:val="TableEntry"/>
            </w:pPr>
            <w:r w:rsidRPr="006D613E">
              <w:t>22</w:t>
            </w:r>
          </w:p>
        </w:tc>
        <w:tc>
          <w:tcPr>
            <w:tcW w:w="760" w:type="dxa"/>
            <w:shd w:val="clear" w:color="auto" w:fill="auto"/>
          </w:tcPr>
          <w:p w14:paraId="1933EB49" w14:textId="77777777" w:rsidR="00B11855" w:rsidRPr="006D613E" w:rsidRDefault="003D003E" w:rsidP="006B1888">
            <w:pPr>
              <w:pStyle w:val="TableEntry"/>
            </w:pPr>
            <w:r w:rsidRPr="006D613E">
              <w:t>EI</w:t>
            </w:r>
          </w:p>
        </w:tc>
        <w:tc>
          <w:tcPr>
            <w:tcW w:w="828" w:type="dxa"/>
            <w:shd w:val="clear" w:color="auto" w:fill="auto"/>
          </w:tcPr>
          <w:p w14:paraId="77D6181F" w14:textId="77777777" w:rsidR="00B11855" w:rsidRPr="006D613E" w:rsidRDefault="003D003E" w:rsidP="006B1888">
            <w:pPr>
              <w:pStyle w:val="TableEntry"/>
            </w:pPr>
            <w:r w:rsidRPr="006D613E">
              <w:t>O</w:t>
            </w:r>
          </w:p>
        </w:tc>
        <w:tc>
          <w:tcPr>
            <w:tcW w:w="841" w:type="dxa"/>
            <w:shd w:val="clear" w:color="auto" w:fill="auto"/>
          </w:tcPr>
          <w:p w14:paraId="6B685DD6" w14:textId="77777777" w:rsidR="00B11855" w:rsidRPr="006D613E" w:rsidRDefault="00B11855" w:rsidP="006B1888">
            <w:pPr>
              <w:pStyle w:val="TableEntry"/>
            </w:pPr>
          </w:p>
        </w:tc>
        <w:tc>
          <w:tcPr>
            <w:tcW w:w="934" w:type="dxa"/>
            <w:shd w:val="clear" w:color="auto" w:fill="auto"/>
          </w:tcPr>
          <w:p w14:paraId="1DE4CF42" w14:textId="77777777" w:rsidR="00B11855" w:rsidRPr="006D613E" w:rsidRDefault="00B11855" w:rsidP="006B1888">
            <w:pPr>
              <w:pStyle w:val="TableEntry"/>
            </w:pPr>
          </w:p>
        </w:tc>
        <w:tc>
          <w:tcPr>
            <w:tcW w:w="3640" w:type="dxa"/>
            <w:shd w:val="clear" w:color="auto" w:fill="auto"/>
          </w:tcPr>
          <w:p w14:paraId="6DEFDBD5" w14:textId="77777777" w:rsidR="00B11855" w:rsidRPr="006D613E" w:rsidRDefault="003D003E" w:rsidP="006B1888">
            <w:pPr>
              <w:pStyle w:val="TableEntry"/>
            </w:pPr>
            <w:r w:rsidRPr="006D613E">
              <w:t>Placer Order Number</w:t>
            </w:r>
          </w:p>
        </w:tc>
      </w:tr>
      <w:tr w:rsidR="00C40FD5" w:rsidRPr="006D613E" w14:paraId="2EC8A72A" w14:textId="77777777" w:rsidTr="006C0E8E">
        <w:trPr>
          <w:cantSplit/>
          <w:jc w:val="center"/>
        </w:trPr>
        <w:tc>
          <w:tcPr>
            <w:tcW w:w="815" w:type="dxa"/>
            <w:shd w:val="clear" w:color="auto" w:fill="auto"/>
          </w:tcPr>
          <w:p w14:paraId="6FEE1CBC" w14:textId="77777777" w:rsidR="00B11855" w:rsidRPr="006D613E" w:rsidRDefault="003D003E" w:rsidP="006B1888">
            <w:pPr>
              <w:pStyle w:val="TableEntry"/>
            </w:pPr>
            <w:r w:rsidRPr="006D613E">
              <w:t>3</w:t>
            </w:r>
          </w:p>
        </w:tc>
        <w:tc>
          <w:tcPr>
            <w:tcW w:w="827" w:type="dxa"/>
            <w:shd w:val="clear" w:color="auto" w:fill="auto"/>
          </w:tcPr>
          <w:p w14:paraId="1CD13EA7" w14:textId="77777777" w:rsidR="00B11855" w:rsidRPr="006D613E" w:rsidRDefault="003D003E" w:rsidP="006B1888">
            <w:pPr>
              <w:pStyle w:val="TableEntry"/>
            </w:pPr>
            <w:r w:rsidRPr="006D613E">
              <w:t>22</w:t>
            </w:r>
          </w:p>
        </w:tc>
        <w:tc>
          <w:tcPr>
            <w:tcW w:w="760" w:type="dxa"/>
            <w:shd w:val="clear" w:color="auto" w:fill="auto"/>
          </w:tcPr>
          <w:p w14:paraId="225D44F1" w14:textId="77777777" w:rsidR="00B11855" w:rsidRPr="006D613E" w:rsidRDefault="003D003E" w:rsidP="006B1888">
            <w:pPr>
              <w:pStyle w:val="TableEntry"/>
            </w:pPr>
            <w:r w:rsidRPr="006D613E">
              <w:t>EI</w:t>
            </w:r>
          </w:p>
        </w:tc>
        <w:tc>
          <w:tcPr>
            <w:tcW w:w="828" w:type="dxa"/>
            <w:shd w:val="clear" w:color="auto" w:fill="auto"/>
          </w:tcPr>
          <w:p w14:paraId="6F2A94D5" w14:textId="77777777" w:rsidR="00B11855" w:rsidRPr="006D613E" w:rsidRDefault="003D003E" w:rsidP="006B1888">
            <w:pPr>
              <w:pStyle w:val="TableEntry"/>
            </w:pPr>
            <w:r w:rsidRPr="006D613E">
              <w:t>R</w:t>
            </w:r>
          </w:p>
        </w:tc>
        <w:tc>
          <w:tcPr>
            <w:tcW w:w="841" w:type="dxa"/>
            <w:shd w:val="clear" w:color="auto" w:fill="auto"/>
          </w:tcPr>
          <w:p w14:paraId="4F9CB3ED" w14:textId="77777777" w:rsidR="00B11855" w:rsidRPr="006D613E" w:rsidRDefault="00B11855" w:rsidP="006B1888">
            <w:pPr>
              <w:pStyle w:val="TableEntry"/>
            </w:pPr>
          </w:p>
        </w:tc>
        <w:tc>
          <w:tcPr>
            <w:tcW w:w="934" w:type="dxa"/>
            <w:shd w:val="clear" w:color="auto" w:fill="auto"/>
          </w:tcPr>
          <w:p w14:paraId="49AF7160" w14:textId="77777777" w:rsidR="00B11855" w:rsidRPr="006D613E" w:rsidRDefault="00B11855" w:rsidP="006B1888">
            <w:pPr>
              <w:pStyle w:val="TableEntry"/>
            </w:pPr>
          </w:p>
        </w:tc>
        <w:tc>
          <w:tcPr>
            <w:tcW w:w="3640" w:type="dxa"/>
            <w:shd w:val="clear" w:color="auto" w:fill="auto"/>
          </w:tcPr>
          <w:p w14:paraId="6A9D4764" w14:textId="77777777" w:rsidR="00B11855" w:rsidRPr="006D613E" w:rsidRDefault="003D003E" w:rsidP="006B1888">
            <w:pPr>
              <w:pStyle w:val="TableEntry"/>
            </w:pPr>
            <w:r w:rsidRPr="006D613E">
              <w:t>Filler Order Number</w:t>
            </w:r>
          </w:p>
        </w:tc>
      </w:tr>
      <w:tr w:rsidR="00C40FD5" w:rsidRPr="006D613E" w14:paraId="7C2F384A" w14:textId="77777777" w:rsidTr="006C0E8E">
        <w:trPr>
          <w:cantSplit/>
          <w:jc w:val="center"/>
        </w:trPr>
        <w:tc>
          <w:tcPr>
            <w:tcW w:w="815" w:type="dxa"/>
            <w:shd w:val="clear" w:color="auto" w:fill="auto"/>
          </w:tcPr>
          <w:p w14:paraId="62C1B5F2" w14:textId="77777777" w:rsidR="00B11855" w:rsidRPr="006D613E" w:rsidRDefault="003D003E" w:rsidP="006B1888">
            <w:pPr>
              <w:pStyle w:val="TableEntry"/>
            </w:pPr>
            <w:r w:rsidRPr="006D613E">
              <w:t>4</w:t>
            </w:r>
          </w:p>
        </w:tc>
        <w:tc>
          <w:tcPr>
            <w:tcW w:w="827" w:type="dxa"/>
            <w:shd w:val="clear" w:color="auto" w:fill="auto"/>
          </w:tcPr>
          <w:p w14:paraId="3C6DEDE4" w14:textId="77777777" w:rsidR="00B11855" w:rsidRPr="006D613E" w:rsidRDefault="003D003E" w:rsidP="006B1888">
            <w:pPr>
              <w:pStyle w:val="TableEntry"/>
            </w:pPr>
            <w:r w:rsidRPr="006D613E">
              <w:t>705</w:t>
            </w:r>
          </w:p>
        </w:tc>
        <w:tc>
          <w:tcPr>
            <w:tcW w:w="760" w:type="dxa"/>
            <w:shd w:val="clear" w:color="auto" w:fill="auto"/>
          </w:tcPr>
          <w:p w14:paraId="604C09A9" w14:textId="77777777" w:rsidR="00B11855" w:rsidRPr="006D613E" w:rsidRDefault="003D003E" w:rsidP="006B1888">
            <w:pPr>
              <w:pStyle w:val="TableEntry"/>
            </w:pPr>
            <w:r w:rsidRPr="006D613E">
              <w:t>CWE</w:t>
            </w:r>
          </w:p>
        </w:tc>
        <w:tc>
          <w:tcPr>
            <w:tcW w:w="828" w:type="dxa"/>
            <w:shd w:val="clear" w:color="auto" w:fill="auto"/>
          </w:tcPr>
          <w:p w14:paraId="601B7D52" w14:textId="77777777" w:rsidR="00B11855" w:rsidRPr="006D613E" w:rsidRDefault="003D003E" w:rsidP="006B1888">
            <w:pPr>
              <w:pStyle w:val="TableEntry"/>
            </w:pPr>
            <w:r w:rsidRPr="006D613E">
              <w:t>R</w:t>
            </w:r>
          </w:p>
        </w:tc>
        <w:tc>
          <w:tcPr>
            <w:tcW w:w="841" w:type="dxa"/>
            <w:shd w:val="clear" w:color="auto" w:fill="auto"/>
          </w:tcPr>
          <w:p w14:paraId="19A3A655" w14:textId="77777777" w:rsidR="00B11855" w:rsidRPr="006D613E" w:rsidRDefault="00B11855" w:rsidP="006B1888">
            <w:pPr>
              <w:pStyle w:val="TableEntry"/>
            </w:pPr>
          </w:p>
        </w:tc>
        <w:tc>
          <w:tcPr>
            <w:tcW w:w="934" w:type="dxa"/>
            <w:shd w:val="clear" w:color="auto" w:fill="auto"/>
          </w:tcPr>
          <w:p w14:paraId="3630C1CD" w14:textId="77777777" w:rsidR="00B11855" w:rsidRPr="006D613E" w:rsidRDefault="00B11855" w:rsidP="006B1888">
            <w:pPr>
              <w:pStyle w:val="TableEntry"/>
            </w:pPr>
          </w:p>
        </w:tc>
        <w:tc>
          <w:tcPr>
            <w:tcW w:w="3640" w:type="dxa"/>
            <w:shd w:val="clear" w:color="auto" w:fill="auto"/>
          </w:tcPr>
          <w:p w14:paraId="0787B4C9" w14:textId="77777777" w:rsidR="00B11855" w:rsidRPr="006D613E" w:rsidRDefault="003D003E" w:rsidP="006B1888">
            <w:pPr>
              <w:pStyle w:val="TableEntry"/>
            </w:pPr>
            <w:r w:rsidRPr="006D613E">
              <w:t>Universal Service Identifier</w:t>
            </w:r>
          </w:p>
        </w:tc>
      </w:tr>
      <w:tr w:rsidR="00C40FD5" w:rsidRPr="006D613E" w14:paraId="6FBD3DC0" w14:textId="77777777" w:rsidTr="006C0E8E">
        <w:trPr>
          <w:cantSplit/>
          <w:jc w:val="center"/>
        </w:trPr>
        <w:tc>
          <w:tcPr>
            <w:tcW w:w="815" w:type="dxa"/>
            <w:shd w:val="clear" w:color="auto" w:fill="auto"/>
          </w:tcPr>
          <w:p w14:paraId="3A8F74B5" w14:textId="77777777" w:rsidR="00B11855" w:rsidRPr="006D613E" w:rsidRDefault="003D003E" w:rsidP="006B1888">
            <w:pPr>
              <w:pStyle w:val="TableEntry"/>
            </w:pPr>
            <w:r w:rsidRPr="006D613E">
              <w:t>7</w:t>
            </w:r>
          </w:p>
        </w:tc>
        <w:tc>
          <w:tcPr>
            <w:tcW w:w="827" w:type="dxa"/>
            <w:shd w:val="clear" w:color="auto" w:fill="auto"/>
          </w:tcPr>
          <w:p w14:paraId="2C7D071E" w14:textId="77777777" w:rsidR="00B11855" w:rsidRPr="006D613E" w:rsidRDefault="003D003E" w:rsidP="006B1888">
            <w:pPr>
              <w:pStyle w:val="TableEntry"/>
            </w:pPr>
            <w:r w:rsidRPr="006D613E">
              <w:t>24</w:t>
            </w:r>
          </w:p>
        </w:tc>
        <w:tc>
          <w:tcPr>
            <w:tcW w:w="760" w:type="dxa"/>
            <w:shd w:val="clear" w:color="auto" w:fill="auto"/>
          </w:tcPr>
          <w:p w14:paraId="5386C8B0" w14:textId="77777777" w:rsidR="00B11855" w:rsidRPr="006D613E" w:rsidRDefault="003D003E" w:rsidP="006B1888">
            <w:pPr>
              <w:pStyle w:val="TableEntry"/>
            </w:pPr>
            <w:r w:rsidRPr="006D613E">
              <w:t>DTM</w:t>
            </w:r>
          </w:p>
        </w:tc>
        <w:tc>
          <w:tcPr>
            <w:tcW w:w="828" w:type="dxa"/>
            <w:shd w:val="clear" w:color="auto" w:fill="auto"/>
          </w:tcPr>
          <w:p w14:paraId="74CDEA04" w14:textId="77777777" w:rsidR="00B11855" w:rsidRPr="006D613E" w:rsidRDefault="003D003E" w:rsidP="006B1888">
            <w:pPr>
              <w:pStyle w:val="TableEntry"/>
            </w:pPr>
            <w:r w:rsidRPr="006D613E">
              <w:t>RE</w:t>
            </w:r>
          </w:p>
        </w:tc>
        <w:tc>
          <w:tcPr>
            <w:tcW w:w="841" w:type="dxa"/>
            <w:shd w:val="clear" w:color="auto" w:fill="auto"/>
          </w:tcPr>
          <w:p w14:paraId="1A9792BE" w14:textId="77777777" w:rsidR="00B11855" w:rsidRPr="006D613E" w:rsidRDefault="00B11855" w:rsidP="006B1888">
            <w:pPr>
              <w:pStyle w:val="TableEntry"/>
            </w:pPr>
          </w:p>
        </w:tc>
        <w:tc>
          <w:tcPr>
            <w:tcW w:w="934" w:type="dxa"/>
            <w:shd w:val="clear" w:color="auto" w:fill="auto"/>
          </w:tcPr>
          <w:p w14:paraId="43E53D18" w14:textId="77777777" w:rsidR="00B11855" w:rsidRPr="006D613E" w:rsidRDefault="00B11855" w:rsidP="006B1888">
            <w:pPr>
              <w:pStyle w:val="TableEntry"/>
            </w:pPr>
          </w:p>
        </w:tc>
        <w:tc>
          <w:tcPr>
            <w:tcW w:w="3640" w:type="dxa"/>
            <w:shd w:val="clear" w:color="auto" w:fill="auto"/>
          </w:tcPr>
          <w:p w14:paraId="4C6592CA" w14:textId="77777777" w:rsidR="00B11855" w:rsidRPr="006D613E" w:rsidRDefault="003D003E" w:rsidP="006B1888">
            <w:pPr>
              <w:pStyle w:val="TableEntry"/>
            </w:pPr>
            <w:r w:rsidRPr="006D613E">
              <w:t>Observation Date/Time</w:t>
            </w:r>
          </w:p>
        </w:tc>
      </w:tr>
      <w:tr w:rsidR="00C40FD5" w:rsidRPr="006D613E" w14:paraId="21550E15" w14:textId="77777777" w:rsidTr="006C0E8E">
        <w:trPr>
          <w:cantSplit/>
          <w:jc w:val="center"/>
        </w:trPr>
        <w:tc>
          <w:tcPr>
            <w:tcW w:w="815" w:type="dxa"/>
            <w:shd w:val="clear" w:color="auto" w:fill="auto"/>
          </w:tcPr>
          <w:p w14:paraId="49F6DDF1" w14:textId="77777777" w:rsidR="00B11855" w:rsidRPr="006D613E" w:rsidRDefault="003D003E" w:rsidP="006B1888">
            <w:pPr>
              <w:pStyle w:val="TableEntry"/>
            </w:pPr>
            <w:r w:rsidRPr="006D613E">
              <w:t>16</w:t>
            </w:r>
          </w:p>
        </w:tc>
        <w:tc>
          <w:tcPr>
            <w:tcW w:w="827" w:type="dxa"/>
            <w:shd w:val="clear" w:color="auto" w:fill="auto"/>
          </w:tcPr>
          <w:p w14:paraId="1EAD55AC" w14:textId="77777777" w:rsidR="00B11855" w:rsidRPr="006D613E" w:rsidRDefault="003D003E" w:rsidP="006B1888">
            <w:pPr>
              <w:pStyle w:val="TableEntry"/>
            </w:pPr>
            <w:r w:rsidRPr="006D613E">
              <w:t>3220</w:t>
            </w:r>
          </w:p>
        </w:tc>
        <w:tc>
          <w:tcPr>
            <w:tcW w:w="760" w:type="dxa"/>
            <w:shd w:val="clear" w:color="auto" w:fill="auto"/>
          </w:tcPr>
          <w:p w14:paraId="7ABC6945" w14:textId="77777777" w:rsidR="00B11855" w:rsidRPr="006D613E" w:rsidRDefault="003D003E" w:rsidP="006B1888">
            <w:pPr>
              <w:pStyle w:val="TableEntry"/>
            </w:pPr>
            <w:r w:rsidRPr="006D613E">
              <w:t>XCN</w:t>
            </w:r>
          </w:p>
        </w:tc>
        <w:tc>
          <w:tcPr>
            <w:tcW w:w="828" w:type="dxa"/>
            <w:shd w:val="clear" w:color="auto" w:fill="auto"/>
          </w:tcPr>
          <w:p w14:paraId="291F6857" w14:textId="77777777" w:rsidR="00B11855" w:rsidRPr="006D613E" w:rsidRDefault="003D003E" w:rsidP="006B1888">
            <w:pPr>
              <w:pStyle w:val="TableEntry"/>
            </w:pPr>
            <w:r w:rsidRPr="006D613E">
              <w:t>O</w:t>
            </w:r>
          </w:p>
        </w:tc>
        <w:tc>
          <w:tcPr>
            <w:tcW w:w="841" w:type="dxa"/>
            <w:shd w:val="clear" w:color="auto" w:fill="auto"/>
          </w:tcPr>
          <w:p w14:paraId="34F29737" w14:textId="77777777" w:rsidR="00B11855" w:rsidRPr="006D613E" w:rsidRDefault="003D003E" w:rsidP="006B1888">
            <w:pPr>
              <w:pStyle w:val="TableEntry"/>
            </w:pPr>
            <w:r w:rsidRPr="006D613E">
              <w:t>Y</w:t>
            </w:r>
          </w:p>
        </w:tc>
        <w:tc>
          <w:tcPr>
            <w:tcW w:w="934" w:type="dxa"/>
            <w:shd w:val="clear" w:color="auto" w:fill="auto"/>
          </w:tcPr>
          <w:p w14:paraId="599FE901" w14:textId="77777777" w:rsidR="00B11855" w:rsidRPr="006D613E" w:rsidRDefault="00B11855" w:rsidP="006B1888">
            <w:pPr>
              <w:pStyle w:val="TableEntry"/>
            </w:pPr>
          </w:p>
        </w:tc>
        <w:tc>
          <w:tcPr>
            <w:tcW w:w="3640" w:type="dxa"/>
            <w:shd w:val="clear" w:color="auto" w:fill="auto"/>
          </w:tcPr>
          <w:p w14:paraId="66BAA4E7" w14:textId="77777777" w:rsidR="00B11855" w:rsidRPr="006D613E" w:rsidRDefault="003D003E" w:rsidP="006B1888">
            <w:pPr>
              <w:pStyle w:val="TableEntry"/>
            </w:pPr>
            <w:r w:rsidRPr="006D613E">
              <w:t>Ordering Provider</w:t>
            </w:r>
          </w:p>
        </w:tc>
      </w:tr>
      <w:tr w:rsidR="00C40FD5" w:rsidRPr="006D613E" w14:paraId="2E24AD2B" w14:textId="77777777" w:rsidTr="006C0E8E">
        <w:trPr>
          <w:cantSplit/>
          <w:jc w:val="center"/>
        </w:trPr>
        <w:tc>
          <w:tcPr>
            <w:tcW w:w="815" w:type="dxa"/>
            <w:shd w:val="clear" w:color="auto" w:fill="auto"/>
          </w:tcPr>
          <w:p w14:paraId="5709FF23" w14:textId="77777777" w:rsidR="00B11855" w:rsidRPr="006D613E" w:rsidRDefault="003D003E" w:rsidP="006B1888">
            <w:pPr>
              <w:pStyle w:val="TableEntry"/>
            </w:pPr>
            <w:r w:rsidRPr="006D613E">
              <w:t>17</w:t>
            </w:r>
          </w:p>
        </w:tc>
        <w:tc>
          <w:tcPr>
            <w:tcW w:w="827" w:type="dxa"/>
            <w:shd w:val="clear" w:color="auto" w:fill="auto"/>
          </w:tcPr>
          <w:p w14:paraId="358DD4CE" w14:textId="77777777" w:rsidR="00B11855" w:rsidRPr="006D613E" w:rsidRDefault="003D003E" w:rsidP="006B1888">
            <w:pPr>
              <w:pStyle w:val="TableEntry"/>
            </w:pPr>
            <w:r w:rsidRPr="006D613E">
              <w:t>250</w:t>
            </w:r>
          </w:p>
        </w:tc>
        <w:tc>
          <w:tcPr>
            <w:tcW w:w="760" w:type="dxa"/>
            <w:shd w:val="clear" w:color="auto" w:fill="auto"/>
          </w:tcPr>
          <w:p w14:paraId="1D29BCAD" w14:textId="77777777" w:rsidR="00B11855" w:rsidRPr="006D613E" w:rsidRDefault="003D003E" w:rsidP="006B1888">
            <w:pPr>
              <w:pStyle w:val="TableEntry"/>
            </w:pPr>
            <w:r w:rsidRPr="006D613E">
              <w:t>XTN</w:t>
            </w:r>
          </w:p>
        </w:tc>
        <w:tc>
          <w:tcPr>
            <w:tcW w:w="828" w:type="dxa"/>
            <w:shd w:val="clear" w:color="auto" w:fill="auto"/>
          </w:tcPr>
          <w:p w14:paraId="65380A84" w14:textId="77777777" w:rsidR="00B11855" w:rsidRPr="006D613E" w:rsidRDefault="003D003E" w:rsidP="006B1888">
            <w:pPr>
              <w:pStyle w:val="TableEntry"/>
            </w:pPr>
            <w:r w:rsidRPr="006D613E">
              <w:t>O</w:t>
            </w:r>
          </w:p>
        </w:tc>
        <w:tc>
          <w:tcPr>
            <w:tcW w:w="841" w:type="dxa"/>
            <w:shd w:val="clear" w:color="auto" w:fill="auto"/>
          </w:tcPr>
          <w:p w14:paraId="31F869B5" w14:textId="77777777" w:rsidR="00B11855" w:rsidRPr="006D613E" w:rsidRDefault="003D003E" w:rsidP="006B1888">
            <w:pPr>
              <w:pStyle w:val="TableEntry"/>
            </w:pPr>
            <w:r w:rsidRPr="006D613E">
              <w:t>Y/2</w:t>
            </w:r>
          </w:p>
        </w:tc>
        <w:tc>
          <w:tcPr>
            <w:tcW w:w="934" w:type="dxa"/>
            <w:shd w:val="clear" w:color="auto" w:fill="auto"/>
          </w:tcPr>
          <w:p w14:paraId="21FC12FB" w14:textId="77777777" w:rsidR="00B11855" w:rsidRPr="006D613E" w:rsidRDefault="00B11855" w:rsidP="006B1888">
            <w:pPr>
              <w:pStyle w:val="TableEntry"/>
            </w:pPr>
          </w:p>
        </w:tc>
        <w:tc>
          <w:tcPr>
            <w:tcW w:w="3640" w:type="dxa"/>
            <w:shd w:val="clear" w:color="auto" w:fill="auto"/>
          </w:tcPr>
          <w:p w14:paraId="5E70F2EF" w14:textId="77777777" w:rsidR="00B11855" w:rsidRPr="006D613E" w:rsidRDefault="003D003E" w:rsidP="006B1888">
            <w:pPr>
              <w:pStyle w:val="TableEntry"/>
            </w:pPr>
            <w:r w:rsidRPr="006D613E">
              <w:t>Order Callback Phone Number</w:t>
            </w:r>
          </w:p>
        </w:tc>
      </w:tr>
      <w:tr w:rsidR="00C40FD5" w:rsidRPr="006D613E" w14:paraId="343F3B3B" w14:textId="77777777" w:rsidTr="006C0E8E">
        <w:trPr>
          <w:cantSplit/>
          <w:jc w:val="center"/>
        </w:trPr>
        <w:tc>
          <w:tcPr>
            <w:tcW w:w="815" w:type="dxa"/>
            <w:shd w:val="clear" w:color="auto" w:fill="auto"/>
          </w:tcPr>
          <w:p w14:paraId="50140524" w14:textId="77777777" w:rsidR="00B11855" w:rsidRPr="006D613E" w:rsidRDefault="003D003E" w:rsidP="006B1888">
            <w:pPr>
              <w:pStyle w:val="TableEntry"/>
            </w:pPr>
            <w:r w:rsidRPr="006D613E">
              <w:t>28</w:t>
            </w:r>
          </w:p>
        </w:tc>
        <w:tc>
          <w:tcPr>
            <w:tcW w:w="827" w:type="dxa"/>
            <w:shd w:val="clear" w:color="auto" w:fill="auto"/>
          </w:tcPr>
          <w:p w14:paraId="2B160A99" w14:textId="77777777" w:rsidR="00B11855" w:rsidRPr="006D613E" w:rsidRDefault="003D003E" w:rsidP="006B1888">
            <w:pPr>
              <w:pStyle w:val="TableEntry"/>
            </w:pPr>
            <w:r w:rsidRPr="006D613E">
              <w:t>3220</w:t>
            </w:r>
          </w:p>
        </w:tc>
        <w:tc>
          <w:tcPr>
            <w:tcW w:w="760" w:type="dxa"/>
            <w:shd w:val="clear" w:color="auto" w:fill="auto"/>
          </w:tcPr>
          <w:p w14:paraId="07A1653B" w14:textId="77777777" w:rsidR="00B11855" w:rsidRPr="006D613E" w:rsidRDefault="003D003E" w:rsidP="006B1888">
            <w:pPr>
              <w:pStyle w:val="TableEntry"/>
            </w:pPr>
            <w:r w:rsidRPr="006D613E">
              <w:t>XCN</w:t>
            </w:r>
          </w:p>
        </w:tc>
        <w:tc>
          <w:tcPr>
            <w:tcW w:w="828" w:type="dxa"/>
            <w:shd w:val="clear" w:color="auto" w:fill="auto"/>
          </w:tcPr>
          <w:p w14:paraId="55B52D26" w14:textId="77777777" w:rsidR="00B11855" w:rsidRPr="006D613E" w:rsidRDefault="003D003E" w:rsidP="006B1888">
            <w:pPr>
              <w:pStyle w:val="TableEntry"/>
            </w:pPr>
            <w:r w:rsidRPr="006D613E">
              <w:t>O</w:t>
            </w:r>
          </w:p>
        </w:tc>
        <w:tc>
          <w:tcPr>
            <w:tcW w:w="841" w:type="dxa"/>
            <w:shd w:val="clear" w:color="auto" w:fill="auto"/>
          </w:tcPr>
          <w:p w14:paraId="2291E4CC" w14:textId="77777777" w:rsidR="00B11855" w:rsidRPr="006D613E" w:rsidRDefault="003D003E" w:rsidP="006B1888">
            <w:pPr>
              <w:pStyle w:val="TableEntry"/>
            </w:pPr>
            <w:r w:rsidRPr="006D613E">
              <w:t>Y</w:t>
            </w:r>
          </w:p>
        </w:tc>
        <w:tc>
          <w:tcPr>
            <w:tcW w:w="934" w:type="dxa"/>
            <w:shd w:val="clear" w:color="auto" w:fill="auto"/>
          </w:tcPr>
          <w:p w14:paraId="52031F5B" w14:textId="77777777" w:rsidR="00B11855" w:rsidRPr="006D613E" w:rsidRDefault="00B11855" w:rsidP="006B1888">
            <w:pPr>
              <w:pStyle w:val="TableEntry"/>
            </w:pPr>
          </w:p>
        </w:tc>
        <w:tc>
          <w:tcPr>
            <w:tcW w:w="3640" w:type="dxa"/>
            <w:shd w:val="clear" w:color="auto" w:fill="auto"/>
          </w:tcPr>
          <w:p w14:paraId="5CD6B734" w14:textId="77777777" w:rsidR="00B11855" w:rsidRPr="006D613E" w:rsidRDefault="003D003E" w:rsidP="006B1888">
            <w:pPr>
              <w:pStyle w:val="TableEntry"/>
            </w:pPr>
            <w:r w:rsidRPr="006D613E">
              <w:t>Result Copies To</w:t>
            </w:r>
          </w:p>
        </w:tc>
      </w:tr>
      <w:tr w:rsidR="00C40FD5" w:rsidRPr="006D613E" w14:paraId="26B3F0D6" w14:textId="77777777" w:rsidTr="006C0E8E">
        <w:trPr>
          <w:cantSplit/>
          <w:jc w:val="center"/>
        </w:trPr>
        <w:tc>
          <w:tcPr>
            <w:tcW w:w="815" w:type="dxa"/>
            <w:shd w:val="clear" w:color="auto" w:fill="auto"/>
          </w:tcPr>
          <w:p w14:paraId="78D00B24" w14:textId="77777777" w:rsidR="00B11855" w:rsidRPr="006D613E" w:rsidRDefault="003D003E" w:rsidP="006B1888">
            <w:pPr>
              <w:pStyle w:val="TableEntry"/>
            </w:pPr>
            <w:r w:rsidRPr="006D613E">
              <w:t>29</w:t>
            </w:r>
          </w:p>
        </w:tc>
        <w:tc>
          <w:tcPr>
            <w:tcW w:w="827" w:type="dxa"/>
            <w:shd w:val="clear" w:color="auto" w:fill="auto"/>
          </w:tcPr>
          <w:p w14:paraId="60485392" w14:textId="77777777" w:rsidR="00B11855" w:rsidRPr="006D613E" w:rsidRDefault="003D003E" w:rsidP="006B1888">
            <w:pPr>
              <w:pStyle w:val="TableEntry"/>
            </w:pPr>
            <w:r w:rsidRPr="006D613E">
              <w:t>855</w:t>
            </w:r>
          </w:p>
        </w:tc>
        <w:tc>
          <w:tcPr>
            <w:tcW w:w="760" w:type="dxa"/>
            <w:shd w:val="clear" w:color="auto" w:fill="auto"/>
          </w:tcPr>
          <w:p w14:paraId="51BAECAB" w14:textId="77777777" w:rsidR="00B11855" w:rsidRPr="006D613E" w:rsidRDefault="003D003E" w:rsidP="006B1888">
            <w:pPr>
              <w:pStyle w:val="TableEntry"/>
            </w:pPr>
            <w:r w:rsidRPr="006D613E">
              <w:t>EIP</w:t>
            </w:r>
          </w:p>
        </w:tc>
        <w:tc>
          <w:tcPr>
            <w:tcW w:w="828" w:type="dxa"/>
            <w:shd w:val="clear" w:color="auto" w:fill="auto"/>
          </w:tcPr>
          <w:p w14:paraId="0B1633CA" w14:textId="77777777" w:rsidR="00B11855" w:rsidRPr="006D613E" w:rsidRDefault="003D003E" w:rsidP="006B1888">
            <w:pPr>
              <w:pStyle w:val="TableEntry"/>
            </w:pPr>
            <w:r w:rsidRPr="006D613E">
              <w:t>R</w:t>
            </w:r>
          </w:p>
        </w:tc>
        <w:tc>
          <w:tcPr>
            <w:tcW w:w="841" w:type="dxa"/>
            <w:shd w:val="clear" w:color="auto" w:fill="auto"/>
          </w:tcPr>
          <w:p w14:paraId="6DCD93C9" w14:textId="77777777" w:rsidR="00B11855" w:rsidRPr="006D613E" w:rsidRDefault="00B11855" w:rsidP="006B1888">
            <w:pPr>
              <w:pStyle w:val="TableEntry"/>
            </w:pPr>
          </w:p>
        </w:tc>
        <w:tc>
          <w:tcPr>
            <w:tcW w:w="934" w:type="dxa"/>
            <w:shd w:val="clear" w:color="auto" w:fill="auto"/>
          </w:tcPr>
          <w:p w14:paraId="02AB8A32" w14:textId="77777777" w:rsidR="00B11855" w:rsidRPr="006D613E" w:rsidRDefault="00B11855" w:rsidP="006B1888">
            <w:pPr>
              <w:pStyle w:val="TableEntry"/>
            </w:pPr>
          </w:p>
        </w:tc>
        <w:tc>
          <w:tcPr>
            <w:tcW w:w="3640" w:type="dxa"/>
            <w:shd w:val="clear" w:color="auto" w:fill="auto"/>
          </w:tcPr>
          <w:p w14:paraId="09E16387" w14:textId="77777777" w:rsidR="00B11855" w:rsidRPr="006D613E" w:rsidRDefault="003D003E" w:rsidP="006B1888">
            <w:pPr>
              <w:pStyle w:val="TableEntry"/>
            </w:pPr>
            <w:r w:rsidRPr="006D613E">
              <w:t>Parent</w:t>
            </w:r>
          </w:p>
        </w:tc>
      </w:tr>
    </w:tbl>
    <w:p w14:paraId="602B1474" w14:textId="77777777" w:rsidR="00B11855" w:rsidRPr="006D613E" w:rsidRDefault="00B11855" w:rsidP="006B1888">
      <w:pPr>
        <w:pStyle w:val="BodyText"/>
      </w:pPr>
    </w:p>
    <w:p w14:paraId="6FBC851C" w14:textId="77777777" w:rsidR="00B11855" w:rsidRPr="006D613E" w:rsidRDefault="003D003E" w:rsidP="00123C7B">
      <w:pPr>
        <w:pStyle w:val="HL7Field"/>
        <w:outlineLvl w:val="0"/>
      </w:pPr>
      <w:r w:rsidRPr="006D613E">
        <w:t>OBR-2 Placer Order Number (EI) 00216</w:t>
      </w:r>
    </w:p>
    <w:p w14:paraId="2E4B78F6" w14:textId="77777777" w:rsidR="00B11855" w:rsidRPr="006D613E" w:rsidRDefault="003D003E" w:rsidP="00DF5B7A">
      <w:pPr>
        <w:pStyle w:val="HL7FieldIndent2"/>
        <w:rPr>
          <w:noProof w:val="0"/>
        </w:rPr>
      </w:pPr>
      <w:r w:rsidRPr="006D613E">
        <w:rPr>
          <w:noProof w:val="0"/>
        </w:rPr>
        <w:t>This field identifies an individual order (e.g., OBR) and is the same as ORC-2.</w:t>
      </w:r>
    </w:p>
    <w:p w14:paraId="206C3D86" w14:textId="77777777" w:rsidR="00B11855" w:rsidRPr="006D613E" w:rsidRDefault="003D003E" w:rsidP="00123C7B">
      <w:pPr>
        <w:pStyle w:val="HL7Field"/>
        <w:outlineLvl w:val="0"/>
      </w:pPr>
      <w:r w:rsidRPr="006D613E">
        <w:t>OBR-3 Filler Order Number (EI) 00217</w:t>
      </w:r>
    </w:p>
    <w:p w14:paraId="73811472" w14:textId="77777777" w:rsidR="00B11855" w:rsidRPr="006D613E" w:rsidRDefault="003D003E" w:rsidP="00DF5B7A">
      <w:pPr>
        <w:pStyle w:val="HL7FieldIndent2"/>
        <w:rPr>
          <w:noProof w:val="0"/>
        </w:rPr>
      </w:pPr>
      <w:r w:rsidRPr="006D613E">
        <w:rPr>
          <w:noProof w:val="0"/>
        </w:rPr>
        <w:t xml:space="preserve">This field serves as the unique identifier for status updates to an alert indication identified in OBR-29 Parent. This value is assigned by the Alert Source and is used by system actors to associate updates to a particular alert identified in OBR-29 Parent. </w:t>
      </w:r>
    </w:p>
    <w:p w14:paraId="39FA404B" w14:textId="77777777" w:rsidR="00B11855" w:rsidRPr="006D613E" w:rsidRDefault="003D003E" w:rsidP="00123C7B">
      <w:pPr>
        <w:pStyle w:val="HL7Field"/>
        <w:outlineLvl w:val="0"/>
      </w:pPr>
      <w:r w:rsidRPr="006D613E">
        <w:t>OBR-4 Universal Service Identifier (CWE) 00238</w:t>
      </w:r>
    </w:p>
    <w:p w14:paraId="50813FDB" w14:textId="77777777" w:rsidR="00424AE4" w:rsidRPr="006D613E" w:rsidRDefault="003D003E" w:rsidP="00DF5B7A">
      <w:pPr>
        <w:pStyle w:val="HL7FieldIndent2"/>
        <w:rPr>
          <w:noProof w:val="0"/>
        </w:rPr>
      </w:pPr>
      <w:r w:rsidRPr="006D613E">
        <w:rPr>
          <w:noProof w:val="0"/>
        </w:rPr>
        <w:t xml:space="preserve">This field contains the identification of the packaged message content, </w:t>
      </w:r>
    </w:p>
    <w:p w14:paraId="097BA0C2" w14:textId="77777777" w:rsidR="00B11855" w:rsidRPr="006D613E" w:rsidRDefault="009A5E2F" w:rsidP="0034367E">
      <w:pPr>
        <w:pStyle w:val="HL7FieldIndent2"/>
        <w:rPr>
          <w:noProof w:val="0"/>
        </w:rPr>
      </w:pPr>
      <w:r w:rsidRPr="006D613E">
        <w:rPr>
          <w:noProof w:val="0"/>
        </w:rPr>
        <w:t>196616^MDC_EVT_ALARM^MDC</w:t>
      </w:r>
    </w:p>
    <w:p w14:paraId="66D2F10A" w14:textId="77777777" w:rsidR="008E18BD" w:rsidRPr="006D613E" w:rsidRDefault="008E18BD" w:rsidP="0034367E">
      <w:pPr>
        <w:pStyle w:val="HL7FieldIndent2"/>
        <w:rPr>
          <w:noProof w:val="0"/>
        </w:rPr>
      </w:pPr>
      <w:r w:rsidRPr="006D613E">
        <w:rPr>
          <w:noProof w:val="0"/>
        </w:rPr>
        <w:t>The original value of ALARM^ALARM is deprecated in favor of the assigned code.</w:t>
      </w:r>
    </w:p>
    <w:p w14:paraId="4576002C" w14:textId="77777777" w:rsidR="00B11855" w:rsidRPr="006D613E" w:rsidRDefault="003D003E" w:rsidP="00123C7B">
      <w:pPr>
        <w:pStyle w:val="HL7Field"/>
        <w:outlineLvl w:val="0"/>
      </w:pPr>
      <w:r w:rsidRPr="006D613E">
        <w:t>OBR-7 Observation Date/Time (DTM) 00241</w:t>
      </w:r>
    </w:p>
    <w:p w14:paraId="5AF17545" w14:textId="77777777" w:rsidR="00B11855" w:rsidRPr="006D613E" w:rsidRDefault="003D003E" w:rsidP="00DF5B7A">
      <w:pPr>
        <w:pStyle w:val="HL7FieldIndent2"/>
        <w:rPr>
          <w:noProof w:val="0"/>
        </w:rPr>
      </w:pPr>
      <w:r w:rsidRPr="006D613E">
        <w:rPr>
          <w:noProof w:val="0"/>
        </w:rPr>
        <w:lastRenderedPageBreak/>
        <w:t>This field identifies the point in time at which the Alert Reporter committed itself to packaging up the Report Alert transaction information to be sent to the Alert Manager. The alert date and time for initial indications, updates, and endings shall be in the OBX-14 Observation</w:t>
      </w:r>
      <w:r w:rsidR="009C3179" w:rsidRPr="006D613E">
        <w:rPr>
          <w:noProof w:val="0"/>
        </w:rPr>
        <w:t xml:space="preserve"> </w:t>
      </w:r>
      <w:r w:rsidRPr="006D613E">
        <w:rPr>
          <w:noProof w:val="0"/>
        </w:rPr>
        <w:t xml:space="preserve">Date/Time field of the OBX segment associated with </w:t>
      </w:r>
      <w:r w:rsidR="00DA360B" w:rsidRPr="006D613E">
        <w:rPr>
          <w:noProof w:val="0"/>
        </w:rPr>
        <w:t xml:space="preserve">the </w:t>
      </w:r>
      <w:r w:rsidRPr="006D613E">
        <w:rPr>
          <w:noProof w:val="0"/>
        </w:rPr>
        <w:t>Event Identification</w:t>
      </w:r>
      <w:r w:rsidR="00DA360B" w:rsidRPr="006D613E">
        <w:rPr>
          <w:noProof w:val="0"/>
        </w:rPr>
        <w:t xml:space="preserve"> </w:t>
      </w:r>
      <w:r w:rsidR="00693DA1" w:rsidRPr="006D613E">
        <w:rPr>
          <w:noProof w:val="0"/>
        </w:rPr>
        <w:t>observation</w:t>
      </w:r>
      <w:r w:rsidRPr="006D613E">
        <w:rPr>
          <w:noProof w:val="0"/>
        </w:rPr>
        <w:t>. OBR-8 Observation End Date/Time is not used to indicate the end of an alert since the Alert Report transaction itself is a point in time with zero duration.</w:t>
      </w:r>
    </w:p>
    <w:p w14:paraId="7C2CB75F" w14:textId="77777777" w:rsidR="00B11855" w:rsidRPr="006D613E" w:rsidRDefault="003D003E" w:rsidP="00123C7B">
      <w:pPr>
        <w:pStyle w:val="HL7Field"/>
        <w:outlineLvl w:val="0"/>
      </w:pPr>
      <w:r w:rsidRPr="006D613E">
        <w:t>OBR-17 Order Callback Phone Number (XTN) 00250</w:t>
      </w:r>
    </w:p>
    <w:p w14:paraId="5A83B983" w14:textId="77777777" w:rsidR="00B11855" w:rsidRPr="006D613E" w:rsidRDefault="003D003E" w:rsidP="00DF5B7A">
      <w:pPr>
        <w:pStyle w:val="HL7FieldIndent2"/>
        <w:rPr>
          <w:noProof w:val="0"/>
        </w:rPr>
      </w:pPr>
      <w:r w:rsidRPr="006D613E">
        <w:rPr>
          <w:noProof w:val="0"/>
        </w:rPr>
        <w:t>This field is the telephone number for reporting a status or a result using the standard format with extension and/or beeper number when applicable. This can be used to pass the nurse call system patient station telephony call back information to the caregiver. If the structure of the telephony dial string is not known then the call back number should be in the Unformatted Telephone number (ST) component of the field.</w:t>
      </w:r>
    </w:p>
    <w:p w14:paraId="0A70B621" w14:textId="77777777" w:rsidR="00B11855" w:rsidRPr="006D613E" w:rsidRDefault="003D003E" w:rsidP="00123C7B">
      <w:pPr>
        <w:pStyle w:val="HL7Field"/>
        <w:keepNext/>
        <w:outlineLvl w:val="0"/>
      </w:pPr>
      <w:r w:rsidRPr="006D613E">
        <w:t xml:space="preserve">OBR-28 Result Copies </w:t>
      </w:r>
      <w:proofErr w:type="gramStart"/>
      <w:r w:rsidRPr="006D613E">
        <w:t>To</w:t>
      </w:r>
      <w:proofErr w:type="gramEnd"/>
      <w:r w:rsidRPr="006D613E">
        <w:t xml:space="preserve"> (XCN) 00260</w:t>
      </w:r>
    </w:p>
    <w:p w14:paraId="2107B3CE" w14:textId="77777777" w:rsidR="00B11855" w:rsidRPr="006D613E" w:rsidRDefault="003D003E" w:rsidP="00DF5B7A">
      <w:pPr>
        <w:pStyle w:val="HL7FieldIndent2"/>
        <w:rPr>
          <w:noProof w:val="0"/>
        </w:rPr>
      </w:pPr>
      <w:r w:rsidRPr="006D613E">
        <w:rPr>
          <w:noProof w:val="0"/>
        </w:rPr>
        <w:t>This field should not be used in Report Alert [PCD-04] transactions to indicate PIN/Carrier or other recipients for alert dissemination. Instead use the Participant Information (PRT) segment.</w:t>
      </w:r>
    </w:p>
    <w:p w14:paraId="3F89B8EF" w14:textId="77777777" w:rsidR="00B11855" w:rsidRPr="006D613E" w:rsidRDefault="003D003E" w:rsidP="00123C7B">
      <w:pPr>
        <w:pStyle w:val="HL7Field"/>
        <w:outlineLvl w:val="0"/>
      </w:pPr>
      <w:r w:rsidRPr="006D613E">
        <w:t>OBR-29 Parent (EIP) 00261</w:t>
      </w:r>
    </w:p>
    <w:p w14:paraId="21886D29" w14:textId="6DC503B0" w:rsidR="00B11855" w:rsidRPr="006D613E" w:rsidRDefault="003D003E" w:rsidP="001501FA">
      <w:pPr>
        <w:pStyle w:val="HL7FieldIndent2"/>
        <w:rPr>
          <w:noProof w:val="0"/>
        </w:rPr>
      </w:pPr>
      <w:r w:rsidRPr="006D613E">
        <w:rPr>
          <w:noProof w:val="0"/>
        </w:rPr>
        <w:t xml:space="preserve">This field serves as the unique identifier for the alert indication. It is assigned by the Alert Source and is used by system actors to associate all messages from all actors that pertain to a particular alert throughout the history of the alert. So the same value of OBR-29 will be sent by the Alert Source in the messages concerning the start, end, continuation of the alert, and will also be used in status messages from other actors concerning that alert. It may consist of a unique identifier of the device such as </w:t>
      </w:r>
      <w:proofErr w:type="gramStart"/>
      <w:r w:rsidRPr="006D613E">
        <w:rPr>
          <w:noProof w:val="0"/>
        </w:rPr>
        <w:t>an</w:t>
      </w:r>
      <w:proofErr w:type="gramEnd"/>
      <w:r w:rsidRPr="006D613E">
        <w:rPr>
          <w:noProof w:val="0"/>
        </w:rPr>
        <w:t xml:space="preserve"> EUI-64 and a serial number or time stamp for the alert, but other forms that are unique among alerts sourced by a particular Alert Reporter are acceptable. An order number sourced by the filling application may be used in the case of an order (Pharmacy or Laboratory) and in this case must also serve to uniquely identify the related alerts. For identification of status updates to an alert indication</w:t>
      </w:r>
      <w:r w:rsidR="00403636">
        <w:rPr>
          <w:noProof w:val="0"/>
        </w:rPr>
        <w:t>,</w:t>
      </w:r>
      <w:r w:rsidRPr="006D613E">
        <w:rPr>
          <w:noProof w:val="0"/>
        </w:rPr>
        <w:t xml:space="preserve"> see OBR-3 Filler order Number.</w:t>
      </w:r>
    </w:p>
    <w:p w14:paraId="09D08A8D" w14:textId="77777777" w:rsidR="00A22356" w:rsidRPr="006D613E" w:rsidRDefault="00A22356" w:rsidP="00C10546">
      <w:pPr>
        <w:pStyle w:val="Heading4"/>
        <w:numPr>
          <w:ilvl w:val="0"/>
          <w:numId w:val="0"/>
        </w:numPr>
        <w:rPr>
          <w:noProof w:val="0"/>
        </w:rPr>
      </w:pPr>
      <w:bookmarkStart w:id="597" w:name="_Toc466373808"/>
      <w:r w:rsidRPr="006D613E">
        <w:rPr>
          <w:noProof w:val="0"/>
        </w:rPr>
        <w:t>B.7.1.1 PRT Participation Information Segment in ACM Transaction PCD-04</w:t>
      </w:r>
      <w:bookmarkEnd w:id="597"/>
    </w:p>
    <w:p w14:paraId="205FEFBB" w14:textId="664896A1" w:rsidR="00A22356" w:rsidRPr="006D613E" w:rsidRDefault="00A22356" w:rsidP="00FA17C2">
      <w:pPr>
        <w:pStyle w:val="HL7FieldIndent2"/>
        <w:rPr>
          <w:noProof w:val="0"/>
        </w:rPr>
      </w:pPr>
      <w:r w:rsidRPr="006D613E">
        <w:rPr>
          <w:noProof w:val="0"/>
        </w:rPr>
        <w:t>A Report Alert [PCD-04] transaction can optionally contain multiple occurrences of the Participation Information (PRT) segment to indicate additional alert notification recipients in addition to any alert notification recipients identified internally by the Alert Manager (AM)</w:t>
      </w:r>
      <w:r w:rsidR="002E782A" w:rsidRPr="006D613E">
        <w:rPr>
          <w:noProof w:val="0"/>
        </w:rPr>
        <w:t xml:space="preserve">. </w:t>
      </w:r>
      <w:r w:rsidRPr="006D613E">
        <w:rPr>
          <w:noProof w:val="0"/>
        </w:rPr>
        <w:t xml:space="preserve">Use of the PRT segment is an extraction from </w:t>
      </w:r>
      <w:r w:rsidR="006D613E">
        <w:rPr>
          <w:noProof w:val="0"/>
        </w:rPr>
        <w:t>HL7</w:t>
      </w:r>
      <w:r w:rsidR="00995105" w:rsidRPr="006D613E">
        <w:rPr>
          <w:noProof w:val="0"/>
        </w:rPr>
        <w:t xml:space="preserve"> </w:t>
      </w:r>
      <w:r w:rsidRPr="006D613E">
        <w:rPr>
          <w:noProof w:val="0"/>
        </w:rPr>
        <w:t>v2.8</w:t>
      </w:r>
      <w:r w:rsidR="002E782A" w:rsidRPr="006D613E">
        <w:rPr>
          <w:noProof w:val="0"/>
        </w:rPr>
        <w:t xml:space="preserve">. </w:t>
      </w:r>
      <w:r w:rsidRPr="006D613E">
        <w:rPr>
          <w:noProof w:val="0"/>
        </w:rPr>
        <w:t>However, segment optionality and repeat indications are specific to the PCD-04 message</w:t>
      </w:r>
      <w:r w:rsidR="002E782A" w:rsidRPr="006D613E">
        <w:rPr>
          <w:noProof w:val="0"/>
        </w:rPr>
        <w:t xml:space="preserve">. </w:t>
      </w:r>
      <w:r w:rsidRPr="006D613E">
        <w:rPr>
          <w:noProof w:val="0"/>
        </w:rPr>
        <w:t>There is one recipient per PRT segment occurrence</w:t>
      </w:r>
      <w:r w:rsidR="002E782A" w:rsidRPr="006D613E">
        <w:rPr>
          <w:noProof w:val="0"/>
        </w:rPr>
        <w:t xml:space="preserve">. </w:t>
      </w:r>
      <w:r w:rsidRPr="006D613E">
        <w:rPr>
          <w:noProof w:val="0"/>
        </w:rPr>
        <w:t>The group of PRT segments optionally identifying the additional recipients is in the PCD-04 message after the OBR segment identifying the alert and before any OBX observation segments associated with the alert.</w:t>
      </w:r>
    </w:p>
    <w:p w14:paraId="1B7CAEBB" w14:textId="09C78CA3" w:rsidR="00A22356" w:rsidRPr="006D613E" w:rsidRDefault="00A22356" w:rsidP="008E18BD">
      <w:pPr>
        <w:pStyle w:val="HL7FieldIndent2"/>
        <w:rPr>
          <w:noProof w:val="0"/>
        </w:rPr>
      </w:pPr>
      <w:r w:rsidRPr="006D613E">
        <w:rPr>
          <w:noProof w:val="0"/>
        </w:rPr>
        <w:t xml:space="preserve">The content of a PRT segment shall resolve to an unambiguous single recipient, be it an identified person in PRT-5 or a communication endpoint device destination identified by </w:t>
      </w:r>
      <w:r w:rsidRPr="006D613E">
        <w:rPr>
          <w:noProof w:val="0"/>
        </w:rPr>
        <w:lastRenderedPageBreak/>
        <w:t>its telecommunication address in PRT-15</w:t>
      </w:r>
      <w:r w:rsidR="002E782A" w:rsidRPr="006D613E">
        <w:rPr>
          <w:noProof w:val="0"/>
        </w:rPr>
        <w:t xml:space="preserve">. </w:t>
      </w:r>
      <w:r w:rsidRPr="006D613E">
        <w:rPr>
          <w:noProof w:val="0"/>
        </w:rPr>
        <w:t xml:space="preserve">If both PRT-5 and PRT-15 are populated the </w:t>
      </w:r>
      <w:r w:rsidR="009E2B46">
        <w:rPr>
          <w:noProof w:val="0"/>
        </w:rPr>
        <w:t>Alert Manager</w:t>
      </w:r>
      <w:r w:rsidRPr="006D613E">
        <w:rPr>
          <w:noProof w:val="0"/>
        </w:rPr>
        <w:t xml:space="preserve"> may send the alert notification to additional endpoint communication devices associated with the person identified in PRT-5.</w:t>
      </w:r>
    </w:p>
    <w:p w14:paraId="1947EE96" w14:textId="77777777" w:rsidR="00A22356" w:rsidRPr="006D613E" w:rsidRDefault="00A22356" w:rsidP="00C10546">
      <w:pPr>
        <w:pStyle w:val="BodyText"/>
      </w:pPr>
    </w:p>
    <w:p w14:paraId="7798C23C" w14:textId="476AFD24" w:rsidR="00A22356" w:rsidRPr="006D613E" w:rsidRDefault="00A22356" w:rsidP="00123C7B">
      <w:pPr>
        <w:pStyle w:val="TableTitle"/>
        <w:outlineLvl w:val="0"/>
      </w:pPr>
      <w:r w:rsidRPr="006D613E">
        <w:t>Table B.7.1.1-</w:t>
      </w:r>
      <w:r w:rsidR="00C136DC" w:rsidRPr="006D613E">
        <w:t>1</w:t>
      </w:r>
      <w:r w:rsidRPr="006D613E">
        <w:t xml:space="preserve">: </w:t>
      </w:r>
      <w:r w:rsidR="006D613E">
        <w:t>HL7</w:t>
      </w:r>
      <w:r w:rsidR="00995105" w:rsidRPr="006D613E">
        <w:t xml:space="preserve"> </w:t>
      </w:r>
      <w:r w:rsidRPr="006D613E">
        <w:t>Attribute Table – PRT – Participation 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97"/>
        <w:gridCol w:w="760"/>
        <w:gridCol w:w="772"/>
        <w:gridCol w:w="805"/>
        <w:gridCol w:w="921"/>
        <w:gridCol w:w="3578"/>
      </w:tblGrid>
      <w:tr w:rsidR="00A22356" w:rsidRPr="006D613E" w14:paraId="615F4A2C" w14:textId="77777777" w:rsidTr="00C10546">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3A607E85" w14:textId="77777777" w:rsidR="00A22356" w:rsidRPr="006D613E" w:rsidRDefault="00A22356" w:rsidP="001A673A">
            <w:pPr>
              <w:pStyle w:val="TableEntryHeader"/>
            </w:pPr>
            <w:r w:rsidRPr="006D613E">
              <w:t>SEQ</w:t>
            </w:r>
          </w:p>
        </w:tc>
        <w:tc>
          <w:tcPr>
            <w:tcW w:w="79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E27E93" w14:textId="77777777" w:rsidR="00A22356" w:rsidRPr="006D613E" w:rsidRDefault="00A22356" w:rsidP="001A673A">
            <w:pPr>
              <w:pStyle w:val="TableEntryHeader"/>
            </w:pPr>
            <w:r w:rsidRPr="006D613E">
              <w:t>LEN</w:t>
            </w:r>
          </w:p>
        </w:tc>
        <w:tc>
          <w:tcPr>
            <w:tcW w:w="7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61E811A" w14:textId="77777777" w:rsidR="00A22356" w:rsidRPr="006D613E" w:rsidRDefault="00A22356" w:rsidP="001A673A">
            <w:pPr>
              <w:pStyle w:val="TableEntryHeader"/>
            </w:pPr>
            <w:r w:rsidRPr="006D613E">
              <w:t>DT</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3B4BA906" w14:textId="77777777" w:rsidR="00A22356" w:rsidRPr="006D613E" w:rsidRDefault="00A22356" w:rsidP="001A673A">
            <w:pPr>
              <w:pStyle w:val="TableEntryHeader"/>
            </w:pPr>
            <w:r w:rsidRPr="006D613E">
              <w:t>OPT</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0A01834" w14:textId="77777777" w:rsidR="00A22356" w:rsidRPr="006D613E" w:rsidRDefault="00A22356" w:rsidP="001A673A">
            <w:pPr>
              <w:pStyle w:val="TableEntryHeader"/>
            </w:pPr>
            <w:r w:rsidRPr="006D613E">
              <w:t>RP/#</w:t>
            </w:r>
          </w:p>
        </w:tc>
        <w:tc>
          <w:tcPr>
            <w:tcW w:w="9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CD789A" w14:textId="77777777" w:rsidR="00A22356" w:rsidRPr="006D613E" w:rsidRDefault="00A22356" w:rsidP="001A673A">
            <w:pPr>
              <w:pStyle w:val="TableEntryHeader"/>
            </w:pPr>
            <w:r w:rsidRPr="006D613E">
              <w:t>TBL#</w:t>
            </w:r>
          </w:p>
        </w:tc>
        <w:tc>
          <w:tcPr>
            <w:tcW w:w="357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D98937E" w14:textId="77777777" w:rsidR="00A22356" w:rsidRPr="006D613E" w:rsidRDefault="00A22356" w:rsidP="001A673A">
            <w:pPr>
              <w:pStyle w:val="TableEntryHeader"/>
            </w:pPr>
            <w:r w:rsidRPr="006D613E">
              <w:t>ELEMENT NAME</w:t>
            </w:r>
          </w:p>
        </w:tc>
      </w:tr>
      <w:tr w:rsidR="00A22356" w:rsidRPr="006D613E" w14:paraId="74990D3A"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FAD6E80" w14:textId="77777777" w:rsidR="00A22356" w:rsidRPr="006D613E" w:rsidRDefault="00A22356" w:rsidP="00C10546">
            <w:pPr>
              <w:pStyle w:val="TableEntry"/>
              <w:spacing w:before="0"/>
            </w:pPr>
            <w:r w:rsidRPr="006D613E">
              <w:t>1</w:t>
            </w:r>
          </w:p>
        </w:tc>
        <w:tc>
          <w:tcPr>
            <w:tcW w:w="797" w:type="dxa"/>
            <w:tcBorders>
              <w:top w:val="single" w:sz="4" w:space="0" w:color="auto"/>
              <w:left w:val="single" w:sz="4" w:space="0" w:color="auto"/>
              <w:bottom w:val="single" w:sz="4" w:space="0" w:color="auto"/>
              <w:right w:val="single" w:sz="4" w:space="0" w:color="auto"/>
            </w:tcBorders>
            <w:vAlign w:val="center"/>
            <w:hideMark/>
          </w:tcPr>
          <w:p w14:paraId="5B74E948" w14:textId="77777777" w:rsidR="00A22356" w:rsidRPr="006D613E" w:rsidRDefault="00A22356" w:rsidP="00C10546">
            <w:pPr>
              <w:pStyle w:val="TableEntry"/>
              <w:spacing w:before="0"/>
            </w:pPr>
            <w:r w:rsidRPr="006D613E">
              <w:t>1..4</w:t>
            </w:r>
          </w:p>
        </w:tc>
        <w:tc>
          <w:tcPr>
            <w:tcW w:w="760" w:type="dxa"/>
            <w:tcBorders>
              <w:top w:val="single" w:sz="4" w:space="0" w:color="auto"/>
              <w:left w:val="single" w:sz="4" w:space="0" w:color="auto"/>
              <w:bottom w:val="single" w:sz="4" w:space="0" w:color="auto"/>
              <w:right w:val="single" w:sz="4" w:space="0" w:color="auto"/>
            </w:tcBorders>
            <w:vAlign w:val="center"/>
            <w:hideMark/>
          </w:tcPr>
          <w:p w14:paraId="2F26659F" w14:textId="77777777" w:rsidR="00A22356" w:rsidRPr="006D613E" w:rsidRDefault="00A22356" w:rsidP="00C10546">
            <w:pPr>
              <w:pStyle w:val="TableEntry"/>
              <w:spacing w:before="0"/>
            </w:pPr>
            <w:r w:rsidRPr="006D613E">
              <w:t>EI</w:t>
            </w:r>
          </w:p>
        </w:tc>
        <w:tc>
          <w:tcPr>
            <w:tcW w:w="0" w:type="auto"/>
            <w:tcBorders>
              <w:top w:val="single" w:sz="4" w:space="0" w:color="auto"/>
              <w:left w:val="single" w:sz="4" w:space="0" w:color="auto"/>
              <w:bottom w:val="single" w:sz="4" w:space="0" w:color="auto"/>
              <w:right w:val="single" w:sz="4" w:space="0" w:color="auto"/>
            </w:tcBorders>
            <w:vAlign w:val="center"/>
            <w:hideMark/>
          </w:tcPr>
          <w:p w14:paraId="6F153EE7" w14:textId="77777777" w:rsidR="00A22356" w:rsidRPr="006D613E" w:rsidRDefault="00A22356" w:rsidP="00C10546">
            <w:pPr>
              <w:pStyle w:val="TableEntry"/>
              <w:spacing w:before="0"/>
            </w:pPr>
            <w:r w:rsidRPr="006D613E">
              <w:t>R</w:t>
            </w:r>
          </w:p>
        </w:tc>
        <w:tc>
          <w:tcPr>
            <w:tcW w:w="0" w:type="auto"/>
            <w:tcBorders>
              <w:top w:val="single" w:sz="4" w:space="0" w:color="auto"/>
              <w:left w:val="single" w:sz="4" w:space="0" w:color="auto"/>
              <w:bottom w:val="single" w:sz="4" w:space="0" w:color="auto"/>
              <w:right w:val="single" w:sz="4" w:space="0" w:color="auto"/>
            </w:tcBorders>
            <w:vAlign w:val="center"/>
            <w:hideMark/>
          </w:tcPr>
          <w:p w14:paraId="1D1B2253" w14:textId="77777777" w:rsidR="00A22356" w:rsidRPr="006D613E" w:rsidRDefault="00A22356" w:rsidP="00C10546">
            <w:pPr>
              <w:pStyle w:val="TableEntry"/>
              <w:spacing w:before="0"/>
            </w:pPr>
            <w:r w:rsidRPr="006D613E">
              <w:t>N</w:t>
            </w:r>
          </w:p>
        </w:tc>
        <w:tc>
          <w:tcPr>
            <w:tcW w:w="921" w:type="dxa"/>
            <w:tcBorders>
              <w:top w:val="single" w:sz="4" w:space="0" w:color="auto"/>
              <w:left w:val="single" w:sz="4" w:space="0" w:color="auto"/>
              <w:bottom w:val="single" w:sz="4" w:space="0" w:color="auto"/>
              <w:right w:val="single" w:sz="4" w:space="0" w:color="auto"/>
            </w:tcBorders>
            <w:vAlign w:val="center"/>
          </w:tcPr>
          <w:p w14:paraId="35008E1D" w14:textId="77777777" w:rsidR="00A22356" w:rsidRPr="006D613E" w:rsidRDefault="00A22356" w:rsidP="00C10546">
            <w:pPr>
              <w:pStyle w:val="BodyText"/>
              <w:keepNext/>
              <w:keepLines/>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7158BEB5" w14:textId="77777777" w:rsidR="00A22356" w:rsidRPr="006D613E" w:rsidRDefault="00A22356" w:rsidP="00C10546">
            <w:pPr>
              <w:pStyle w:val="TableEntry"/>
              <w:spacing w:before="0"/>
            </w:pPr>
            <w:r w:rsidRPr="006D613E">
              <w:t>Participation Instance ID</w:t>
            </w:r>
          </w:p>
        </w:tc>
      </w:tr>
      <w:tr w:rsidR="00A22356" w:rsidRPr="006D613E" w14:paraId="35F66F2C"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E9D646E" w14:textId="77777777" w:rsidR="00A22356" w:rsidRPr="006D613E" w:rsidRDefault="00A22356" w:rsidP="00C10546">
            <w:pPr>
              <w:pStyle w:val="TableEntry"/>
              <w:spacing w:before="0"/>
            </w:pPr>
            <w:r w:rsidRPr="006D613E">
              <w:t>2</w:t>
            </w:r>
          </w:p>
        </w:tc>
        <w:tc>
          <w:tcPr>
            <w:tcW w:w="797" w:type="dxa"/>
            <w:tcBorders>
              <w:top w:val="single" w:sz="4" w:space="0" w:color="auto"/>
              <w:left w:val="single" w:sz="4" w:space="0" w:color="auto"/>
              <w:bottom w:val="single" w:sz="4" w:space="0" w:color="auto"/>
              <w:right w:val="single" w:sz="4" w:space="0" w:color="auto"/>
            </w:tcBorders>
            <w:vAlign w:val="center"/>
            <w:hideMark/>
          </w:tcPr>
          <w:p w14:paraId="67229B43" w14:textId="77777777" w:rsidR="00A22356" w:rsidRPr="006D613E" w:rsidRDefault="00A22356" w:rsidP="00C10546">
            <w:pPr>
              <w:pStyle w:val="TableEntry"/>
              <w:spacing w:before="0"/>
            </w:pPr>
            <w:r w:rsidRPr="006D613E">
              <w:t>2..2</w:t>
            </w:r>
          </w:p>
        </w:tc>
        <w:tc>
          <w:tcPr>
            <w:tcW w:w="760" w:type="dxa"/>
            <w:tcBorders>
              <w:top w:val="single" w:sz="4" w:space="0" w:color="auto"/>
              <w:left w:val="single" w:sz="4" w:space="0" w:color="auto"/>
              <w:bottom w:val="single" w:sz="4" w:space="0" w:color="auto"/>
              <w:right w:val="single" w:sz="4" w:space="0" w:color="auto"/>
            </w:tcBorders>
            <w:vAlign w:val="center"/>
            <w:hideMark/>
          </w:tcPr>
          <w:p w14:paraId="35AB483C" w14:textId="77777777" w:rsidR="00A22356" w:rsidRPr="006D613E" w:rsidRDefault="00A22356" w:rsidP="00C10546">
            <w:pPr>
              <w:pStyle w:val="TableEntry"/>
              <w:spacing w:before="0"/>
            </w:pPr>
            <w:r w:rsidRPr="006D613E">
              <w:t>ID</w:t>
            </w:r>
          </w:p>
        </w:tc>
        <w:tc>
          <w:tcPr>
            <w:tcW w:w="0" w:type="auto"/>
            <w:tcBorders>
              <w:top w:val="single" w:sz="4" w:space="0" w:color="auto"/>
              <w:left w:val="single" w:sz="4" w:space="0" w:color="auto"/>
              <w:bottom w:val="single" w:sz="4" w:space="0" w:color="auto"/>
              <w:right w:val="single" w:sz="4" w:space="0" w:color="auto"/>
            </w:tcBorders>
            <w:vAlign w:val="center"/>
            <w:hideMark/>
          </w:tcPr>
          <w:p w14:paraId="06FEF90C" w14:textId="77777777" w:rsidR="00A22356" w:rsidRPr="006D613E" w:rsidRDefault="00A22356" w:rsidP="00C10546">
            <w:pPr>
              <w:pStyle w:val="TableEntry"/>
              <w:spacing w:before="0"/>
            </w:pPr>
            <w:r w:rsidRPr="006D613E">
              <w:t>R</w:t>
            </w:r>
          </w:p>
        </w:tc>
        <w:tc>
          <w:tcPr>
            <w:tcW w:w="0" w:type="auto"/>
            <w:tcBorders>
              <w:top w:val="single" w:sz="4" w:space="0" w:color="auto"/>
              <w:left w:val="single" w:sz="4" w:space="0" w:color="auto"/>
              <w:bottom w:val="single" w:sz="4" w:space="0" w:color="auto"/>
              <w:right w:val="single" w:sz="4" w:space="0" w:color="auto"/>
            </w:tcBorders>
            <w:vAlign w:val="center"/>
          </w:tcPr>
          <w:p w14:paraId="7EA4ED44" w14:textId="77777777" w:rsidR="00A22356" w:rsidRPr="006D613E" w:rsidRDefault="00A22356" w:rsidP="00C10546">
            <w:pPr>
              <w:pStyle w:val="BodyText"/>
              <w:spacing w:before="0"/>
              <w:jc w:val="center"/>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hideMark/>
          </w:tcPr>
          <w:p w14:paraId="182F347B" w14:textId="77777777" w:rsidR="00A22356" w:rsidRPr="006D613E" w:rsidRDefault="00A22356" w:rsidP="00C10546">
            <w:pPr>
              <w:pStyle w:val="TableEntry"/>
              <w:spacing w:before="0"/>
            </w:pPr>
            <w:r w:rsidRPr="006D613E">
              <w:t>0287</w:t>
            </w:r>
          </w:p>
        </w:tc>
        <w:tc>
          <w:tcPr>
            <w:tcW w:w="3578" w:type="dxa"/>
            <w:tcBorders>
              <w:top w:val="single" w:sz="4" w:space="0" w:color="auto"/>
              <w:left w:val="single" w:sz="4" w:space="0" w:color="auto"/>
              <w:bottom w:val="single" w:sz="4" w:space="0" w:color="auto"/>
              <w:right w:val="single" w:sz="4" w:space="0" w:color="auto"/>
            </w:tcBorders>
            <w:vAlign w:val="center"/>
            <w:hideMark/>
          </w:tcPr>
          <w:p w14:paraId="65FD0003" w14:textId="77777777" w:rsidR="00A22356" w:rsidRPr="006D613E" w:rsidRDefault="00A22356" w:rsidP="00C10546">
            <w:pPr>
              <w:pStyle w:val="TableEntry"/>
              <w:spacing w:before="0"/>
            </w:pPr>
            <w:r w:rsidRPr="006D613E">
              <w:t>Action Code</w:t>
            </w:r>
          </w:p>
        </w:tc>
      </w:tr>
      <w:tr w:rsidR="00A22356" w:rsidRPr="006D613E" w14:paraId="45C84331"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A13BD08" w14:textId="77777777" w:rsidR="00A22356" w:rsidRPr="006D613E" w:rsidRDefault="00A22356" w:rsidP="00C10546">
            <w:pPr>
              <w:pStyle w:val="TableEntry"/>
              <w:spacing w:before="0"/>
            </w:pPr>
            <w:r w:rsidRPr="006D613E">
              <w:t>3</w:t>
            </w:r>
          </w:p>
        </w:tc>
        <w:tc>
          <w:tcPr>
            <w:tcW w:w="797" w:type="dxa"/>
            <w:tcBorders>
              <w:top w:val="single" w:sz="4" w:space="0" w:color="auto"/>
              <w:left w:val="single" w:sz="4" w:space="0" w:color="auto"/>
              <w:bottom w:val="single" w:sz="4" w:space="0" w:color="auto"/>
              <w:right w:val="single" w:sz="4" w:space="0" w:color="auto"/>
            </w:tcBorders>
            <w:vAlign w:val="center"/>
          </w:tcPr>
          <w:p w14:paraId="7247B1C5"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437BD8EA" w14:textId="77777777" w:rsidR="00A22356" w:rsidRPr="006D613E" w:rsidRDefault="00A22356" w:rsidP="00C10546">
            <w:pPr>
              <w:pStyle w:val="TableEntry"/>
              <w:spacing w:before="0"/>
            </w:pPr>
            <w:r w:rsidRPr="006D613E">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013D56B6" w14:textId="77777777" w:rsidR="00A22356" w:rsidRPr="006D613E" w:rsidRDefault="00A22356" w:rsidP="00C10546">
            <w:pPr>
              <w:pStyle w:val="TableEntry"/>
              <w:spacing w:before="0"/>
            </w:pPr>
            <w:r w:rsidRPr="006D613E">
              <w:t>O</w:t>
            </w:r>
          </w:p>
        </w:tc>
        <w:tc>
          <w:tcPr>
            <w:tcW w:w="0" w:type="auto"/>
            <w:tcBorders>
              <w:top w:val="single" w:sz="4" w:space="0" w:color="auto"/>
              <w:left w:val="single" w:sz="4" w:space="0" w:color="auto"/>
              <w:bottom w:val="single" w:sz="4" w:space="0" w:color="auto"/>
              <w:right w:val="single" w:sz="4" w:space="0" w:color="auto"/>
            </w:tcBorders>
            <w:vAlign w:val="center"/>
          </w:tcPr>
          <w:p w14:paraId="29344575" w14:textId="77777777" w:rsidR="00A22356" w:rsidRPr="006D613E" w:rsidRDefault="00A22356" w:rsidP="00C10546">
            <w:pPr>
              <w:pStyle w:val="BodyText"/>
              <w:spacing w:before="0"/>
              <w:jc w:val="center"/>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55595BF7" w14:textId="77777777" w:rsidR="00A22356" w:rsidRPr="006D613E" w:rsidRDefault="00A22356" w:rsidP="00C10546">
            <w:pPr>
              <w:pStyle w:val="BodyText"/>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6029FC7D" w14:textId="77777777" w:rsidR="00A22356" w:rsidRPr="006D613E" w:rsidRDefault="00A22356" w:rsidP="00C10546">
            <w:pPr>
              <w:pStyle w:val="TableEntry"/>
              <w:spacing w:before="0"/>
            </w:pPr>
            <w:r w:rsidRPr="006D613E">
              <w:t>Action Reason</w:t>
            </w:r>
          </w:p>
        </w:tc>
      </w:tr>
      <w:tr w:rsidR="00A22356" w:rsidRPr="006D613E" w14:paraId="18985018"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EC68B57" w14:textId="77777777" w:rsidR="00A22356" w:rsidRPr="006D613E" w:rsidRDefault="00A22356" w:rsidP="00C10546">
            <w:pPr>
              <w:pStyle w:val="TableEntry"/>
              <w:spacing w:before="0"/>
            </w:pPr>
            <w:r w:rsidRPr="006D613E">
              <w:t>4</w:t>
            </w:r>
          </w:p>
        </w:tc>
        <w:tc>
          <w:tcPr>
            <w:tcW w:w="797" w:type="dxa"/>
            <w:tcBorders>
              <w:top w:val="single" w:sz="4" w:space="0" w:color="auto"/>
              <w:left w:val="single" w:sz="4" w:space="0" w:color="auto"/>
              <w:bottom w:val="single" w:sz="4" w:space="0" w:color="auto"/>
              <w:right w:val="single" w:sz="4" w:space="0" w:color="auto"/>
            </w:tcBorders>
            <w:vAlign w:val="center"/>
          </w:tcPr>
          <w:p w14:paraId="11DC4899"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4AD9CDB4" w14:textId="77777777" w:rsidR="00A22356" w:rsidRPr="006D613E" w:rsidRDefault="00A22356" w:rsidP="00C10546">
            <w:pPr>
              <w:pStyle w:val="TableEntry"/>
              <w:spacing w:before="0"/>
            </w:pPr>
            <w:r w:rsidRPr="006D613E">
              <w:t>CEW</w:t>
            </w:r>
          </w:p>
        </w:tc>
        <w:tc>
          <w:tcPr>
            <w:tcW w:w="0" w:type="auto"/>
            <w:tcBorders>
              <w:top w:val="single" w:sz="4" w:space="0" w:color="auto"/>
              <w:left w:val="single" w:sz="4" w:space="0" w:color="auto"/>
              <w:bottom w:val="single" w:sz="4" w:space="0" w:color="auto"/>
              <w:right w:val="single" w:sz="4" w:space="0" w:color="auto"/>
            </w:tcBorders>
            <w:vAlign w:val="center"/>
            <w:hideMark/>
          </w:tcPr>
          <w:p w14:paraId="20B54E1B" w14:textId="77777777" w:rsidR="00A22356" w:rsidRPr="006D613E" w:rsidRDefault="00A22356" w:rsidP="00C10546">
            <w:pPr>
              <w:pStyle w:val="TableEntry"/>
              <w:spacing w:before="0"/>
            </w:pPr>
            <w:r w:rsidRPr="006D613E">
              <w:t>R</w:t>
            </w:r>
          </w:p>
        </w:tc>
        <w:tc>
          <w:tcPr>
            <w:tcW w:w="0" w:type="auto"/>
            <w:tcBorders>
              <w:top w:val="single" w:sz="4" w:space="0" w:color="auto"/>
              <w:left w:val="single" w:sz="4" w:space="0" w:color="auto"/>
              <w:bottom w:val="single" w:sz="4" w:space="0" w:color="auto"/>
              <w:right w:val="single" w:sz="4" w:space="0" w:color="auto"/>
            </w:tcBorders>
            <w:vAlign w:val="center"/>
          </w:tcPr>
          <w:p w14:paraId="668221DF" w14:textId="77777777" w:rsidR="00A22356" w:rsidRPr="006D613E" w:rsidRDefault="00A22356" w:rsidP="00C10546">
            <w:pPr>
              <w:pStyle w:val="BodyText"/>
              <w:spacing w:before="0"/>
              <w:jc w:val="center"/>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hideMark/>
          </w:tcPr>
          <w:p w14:paraId="295A4D77" w14:textId="77777777" w:rsidR="00A22356" w:rsidRPr="006D613E" w:rsidRDefault="00A22356" w:rsidP="00C10546">
            <w:pPr>
              <w:pStyle w:val="TableEntry"/>
              <w:spacing w:before="0"/>
            </w:pPr>
            <w:r w:rsidRPr="006D613E">
              <w:t>0912</w:t>
            </w:r>
          </w:p>
        </w:tc>
        <w:tc>
          <w:tcPr>
            <w:tcW w:w="3578" w:type="dxa"/>
            <w:tcBorders>
              <w:top w:val="single" w:sz="4" w:space="0" w:color="auto"/>
              <w:left w:val="single" w:sz="4" w:space="0" w:color="auto"/>
              <w:bottom w:val="single" w:sz="4" w:space="0" w:color="auto"/>
              <w:right w:val="single" w:sz="4" w:space="0" w:color="auto"/>
            </w:tcBorders>
            <w:vAlign w:val="center"/>
            <w:hideMark/>
          </w:tcPr>
          <w:p w14:paraId="085AA5D3" w14:textId="77777777" w:rsidR="00A22356" w:rsidRPr="006D613E" w:rsidRDefault="00A22356" w:rsidP="00C10546">
            <w:pPr>
              <w:pStyle w:val="TableEntry"/>
              <w:spacing w:before="0"/>
            </w:pPr>
            <w:r w:rsidRPr="006D613E">
              <w:t>Participation</w:t>
            </w:r>
          </w:p>
        </w:tc>
      </w:tr>
      <w:tr w:rsidR="00A22356" w:rsidRPr="006D613E" w14:paraId="18F78919"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645644A" w14:textId="77777777" w:rsidR="00A22356" w:rsidRPr="006D613E" w:rsidRDefault="00A22356" w:rsidP="00C10546">
            <w:pPr>
              <w:pStyle w:val="TableEntry"/>
              <w:spacing w:before="0"/>
            </w:pPr>
            <w:r w:rsidRPr="006D613E">
              <w:t>5</w:t>
            </w:r>
          </w:p>
        </w:tc>
        <w:tc>
          <w:tcPr>
            <w:tcW w:w="797" w:type="dxa"/>
            <w:tcBorders>
              <w:top w:val="single" w:sz="4" w:space="0" w:color="auto"/>
              <w:left w:val="single" w:sz="4" w:space="0" w:color="auto"/>
              <w:bottom w:val="single" w:sz="4" w:space="0" w:color="auto"/>
              <w:right w:val="single" w:sz="4" w:space="0" w:color="auto"/>
            </w:tcBorders>
            <w:vAlign w:val="center"/>
          </w:tcPr>
          <w:p w14:paraId="4F252DDE"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605D8652" w14:textId="77777777" w:rsidR="00A22356" w:rsidRPr="006D613E" w:rsidRDefault="00A22356" w:rsidP="00C10546">
            <w:pPr>
              <w:pStyle w:val="TableEntry"/>
              <w:spacing w:before="0"/>
            </w:pPr>
            <w:r w:rsidRPr="006D613E">
              <w:t>XCN</w:t>
            </w:r>
          </w:p>
        </w:tc>
        <w:tc>
          <w:tcPr>
            <w:tcW w:w="0" w:type="auto"/>
            <w:tcBorders>
              <w:top w:val="single" w:sz="4" w:space="0" w:color="auto"/>
              <w:left w:val="single" w:sz="4" w:space="0" w:color="auto"/>
              <w:bottom w:val="single" w:sz="4" w:space="0" w:color="auto"/>
              <w:right w:val="single" w:sz="4" w:space="0" w:color="auto"/>
            </w:tcBorders>
            <w:vAlign w:val="center"/>
            <w:hideMark/>
          </w:tcPr>
          <w:p w14:paraId="7EF6EE79" w14:textId="77777777" w:rsidR="00A22356" w:rsidRPr="006D613E" w:rsidRDefault="00A22356" w:rsidP="00C10546">
            <w:pPr>
              <w:pStyle w:val="TableEntry"/>
              <w:spacing w:before="0"/>
            </w:pPr>
            <w:r w:rsidRPr="006D613E">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62278D5E" w14:textId="77777777" w:rsidR="00A22356" w:rsidRPr="006D613E" w:rsidRDefault="00A22356" w:rsidP="00C10546">
            <w:pPr>
              <w:pStyle w:val="TableEntry"/>
              <w:spacing w:before="0"/>
            </w:pPr>
            <w:r w:rsidRPr="006D613E">
              <w:t>N</w:t>
            </w:r>
          </w:p>
        </w:tc>
        <w:tc>
          <w:tcPr>
            <w:tcW w:w="921" w:type="dxa"/>
            <w:tcBorders>
              <w:top w:val="single" w:sz="4" w:space="0" w:color="auto"/>
              <w:left w:val="single" w:sz="4" w:space="0" w:color="auto"/>
              <w:bottom w:val="single" w:sz="4" w:space="0" w:color="auto"/>
              <w:right w:val="single" w:sz="4" w:space="0" w:color="auto"/>
            </w:tcBorders>
            <w:vAlign w:val="center"/>
          </w:tcPr>
          <w:p w14:paraId="22674144" w14:textId="77777777" w:rsidR="00A22356" w:rsidRPr="006D613E" w:rsidRDefault="00A22356" w:rsidP="00C10546">
            <w:pPr>
              <w:pStyle w:val="BodyText"/>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6E3F99AE" w14:textId="77777777" w:rsidR="00A22356" w:rsidRPr="006D613E" w:rsidRDefault="00A22356" w:rsidP="00C10546">
            <w:pPr>
              <w:pStyle w:val="TableEntry"/>
              <w:spacing w:before="0"/>
            </w:pPr>
            <w:r w:rsidRPr="006D613E">
              <w:t>Participation Person</w:t>
            </w:r>
          </w:p>
        </w:tc>
      </w:tr>
      <w:tr w:rsidR="00A22356" w:rsidRPr="006D613E" w14:paraId="04C06BE4"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53324F" w14:textId="77777777" w:rsidR="00A22356" w:rsidRPr="006D613E" w:rsidRDefault="00A22356" w:rsidP="00C10546">
            <w:pPr>
              <w:pStyle w:val="TableEntry"/>
              <w:spacing w:before="0"/>
            </w:pPr>
            <w:r w:rsidRPr="006D613E">
              <w:t>6</w:t>
            </w:r>
          </w:p>
        </w:tc>
        <w:tc>
          <w:tcPr>
            <w:tcW w:w="797" w:type="dxa"/>
            <w:tcBorders>
              <w:top w:val="single" w:sz="4" w:space="0" w:color="auto"/>
              <w:left w:val="single" w:sz="4" w:space="0" w:color="auto"/>
              <w:bottom w:val="single" w:sz="4" w:space="0" w:color="auto"/>
              <w:right w:val="single" w:sz="4" w:space="0" w:color="auto"/>
            </w:tcBorders>
            <w:vAlign w:val="center"/>
          </w:tcPr>
          <w:p w14:paraId="71BE03AC"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219FCACF" w14:textId="77777777" w:rsidR="00A22356" w:rsidRPr="006D613E" w:rsidRDefault="00A22356" w:rsidP="00C10546">
            <w:pPr>
              <w:pStyle w:val="TableEntry"/>
              <w:spacing w:before="0"/>
            </w:pPr>
            <w:r w:rsidRPr="006D613E">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41B47" w14:textId="77777777" w:rsidR="00A22356" w:rsidRPr="006D613E" w:rsidRDefault="00A22356" w:rsidP="00C10546">
            <w:pPr>
              <w:pStyle w:val="TableEntry"/>
              <w:spacing w:before="0"/>
            </w:pPr>
            <w:r w:rsidRPr="006D613E">
              <w:t>O</w:t>
            </w:r>
          </w:p>
        </w:tc>
        <w:tc>
          <w:tcPr>
            <w:tcW w:w="0" w:type="auto"/>
            <w:tcBorders>
              <w:top w:val="single" w:sz="4" w:space="0" w:color="auto"/>
              <w:left w:val="single" w:sz="4" w:space="0" w:color="auto"/>
              <w:bottom w:val="single" w:sz="4" w:space="0" w:color="auto"/>
              <w:right w:val="single" w:sz="4" w:space="0" w:color="auto"/>
            </w:tcBorders>
            <w:vAlign w:val="center"/>
          </w:tcPr>
          <w:p w14:paraId="0C072F7D" w14:textId="77777777" w:rsidR="00A22356" w:rsidRPr="006D613E" w:rsidRDefault="00A22356" w:rsidP="00C10546">
            <w:pPr>
              <w:pStyle w:val="BodyText"/>
              <w:spacing w:before="0"/>
              <w:jc w:val="center"/>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0AB586D6" w14:textId="77777777" w:rsidR="00A22356" w:rsidRPr="006D613E" w:rsidRDefault="00A22356" w:rsidP="00C10546">
            <w:pPr>
              <w:pStyle w:val="BodyText"/>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71026A99" w14:textId="77777777" w:rsidR="00A22356" w:rsidRPr="006D613E" w:rsidRDefault="00A22356" w:rsidP="00C10546">
            <w:pPr>
              <w:pStyle w:val="TableEntry"/>
              <w:spacing w:before="0"/>
            </w:pPr>
            <w:r w:rsidRPr="006D613E">
              <w:t>Participation Person Provider Type</w:t>
            </w:r>
          </w:p>
        </w:tc>
      </w:tr>
      <w:tr w:rsidR="00A22356" w:rsidRPr="006D613E" w14:paraId="557A6903"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4F7CA7D" w14:textId="77777777" w:rsidR="00A22356" w:rsidRPr="006D613E" w:rsidRDefault="00A22356" w:rsidP="00C10546">
            <w:pPr>
              <w:pStyle w:val="TableEntry"/>
              <w:spacing w:before="0"/>
            </w:pPr>
            <w:r w:rsidRPr="006D613E">
              <w:t>7</w:t>
            </w:r>
          </w:p>
        </w:tc>
        <w:tc>
          <w:tcPr>
            <w:tcW w:w="797" w:type="dxa"/>
            <w:tcBorders>
              <w:top w:val="single" w:sz="4" w:space="0" w:color="auto"/>
              <w:left w:val="single" w:sz="4" w:space="0" w:color="auto"/>
              <w:bottom w:val="single" w:sz="4" w:space="0" w:color="auto"/>
              <w:right w:val="single" w:sz="4" w:space="0" w:color="auto"/>
            </w:tcBorders>
            <w:vAlign w:val="center"/>
          </w:tcPr>
          <w:p w14:paraId="11201440"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16B591E0" w14:textId="77777777" w:rsidR="00A22356" w:rsidRPr="006D613E" w:rsidRDefault="00A22356" w:rsidP="00C10546">
            <w:pPr>
              <w:pStyle w:val="TableEntry"/>
              <w:spacing w:before="0"/>
            </w:pPr>
            <w:r w:rsidRPr="006D613E">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4EAA01CF" w14:textId="77777777" w:rsidR="00A22356" w:rsidRPr="006D613E" w:rsidRDefault="00A22356" w:rsidP="00C10546">
            <w:pPr>
              <w:pStyle w:val="TableEntry"/>
              <w:spacing w:before="0"/>
            </w:pPr>
            <w:r w:rsidRPr="006D613E">
              <w:t>O</w:t>
            </w:r>
          </w:p>
        </w:tc>
        <w:tc>
          <w:tcPr>
            <w:tcW w:w="0" w:type="auto"/>
            <w:tcBorders>
              <w:top w:val="single" w:sz="4" w:space="0" w:color="auto"/>
              <w:left w:val="single" w:sz="4" w:space="0" w:color="auto"/>
              <w:bottom w:val="single" w:sz="4" w:space="0" w:color="auto"/>
              <w:right w:val="single" w:sz="4" w:space="0" w:color="auto"/>
            </w:tcBorders>
            <w:vAlign w:val="center"/>
          </w:tcPr>
          <w:p w14:paraId="6B144E52" w14:textId="77777777" w:rsidR="00A22356" w:rsidRPr="006D613E" w:rsidRDefault="00A22356" w:rsidP="00C10546">
            <w:pPr>
              <w:pStyle w:val="BodyText"/>
              <w:spacing w:before="0"/>
              <w:jc w:val="center"/>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hideMark/>
          </w:tcPr>
          <w:p w14:paraId="050D7DC1" w14:textId="77777777" w:rsidR="00A22356" w:rsidRPr="006D613E" w:rsidRDefault="00A22356" w:rsidP="00C10546">
            <w:pPr>
              <w:pStyle w:val="TableEntry"/>
              <w:spacing w:before="0"/>
            </w:pPr>
            <w:r w:rsidRPr="006D613E">
              <w:t>0406</w:t>
            </w:r>
          </w:p>
        </w:tc>
        <w:tc>
          <w:tcPr>
            <w:tcW w:w="3578" w:type="dxa"/>
            <w:tcBorders>
              <w:top w:val="single" w:sz="4" w:space="0" w:color="auto"/>
              <w:left w:val="single" w:sz="4" w:space="0" w:color="auto"/>
              <w:bottom w:val="single" w:sz="4" w:space="0" w:color="auto"/>
              <w:right w:val="single" w:sz="4" w:space="0" w:color="auto"/>
            </w:tcBorders>
            <w:vAlign w:val="center"/>
            <w:hideMark/>
          </w:tcPr>
          <w:p w14:paraId="719E0032" w14:textId="77777777" w:rsidR="00A22356" w:rsidRPr="006D613E" w:rsidRDefault="00A22356" w:rsidP="00C10546">
            <w:pPr>
              <w:pStyle w:val="TableEntry"/>
              <w:spacing w:before="0"/>
            </w:pPr>
            <w:r w:rsidRPr="006D613E">
              <w:t>Participation Orga</w:t>
            </w:r>
            <w:r w:rsidR="009C3179" w:rsidRPr="006D613E">
              <w:t>ni</w:t>
            </w:r>
            <w:r w:rsidRPr="006D613E">
              <w:t>zation Unit Type</w:t>
            </w:r>
          </w:p>
        </w:tc>
      </w:tr>
      <w:tr w:rsidR="00A22356" w:rsidRPr="006D613E" w14:paraId="52151301"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1B72D4" w14:textId="77777777" w:rsidR="00A22356" w:rsidRPr="006D613E" w:rsidRDefault="00A22356" w:rsidP="00C10546">
            <w:pPr>
              <w:pStyle w:val="TableEntry"/>
              <w:spacing w:before="0"/>
            </w:pPr>
            <w:r w:rsidRPr="006D613E">
              <w:t>8</w:t>
            </w:r>
          </w:p>
        </w:tc>
        <w:tc>
          <w:tcPr>
            <w:tcW w:w="797" w:type="dxa"/>
            <w:tcBorders>
              <w:top w:val="single" w:sz="4" w:space="0" w:color="auto"/>
              <w:left w:val="single" w:sz="4" w:space="0" w:color="auto"/>
              <w:bottom w:val="single" w:sz="4" w:space="0" w:color="auto"/>
              <w:right w:val="single" w:sz="4" w:space="0" w:color="auto"/>
            </w:tcBorders>
            <w:vAlign w:val="center"/>
          </w:tcPr>
          <w:p w14:paraId="3C110795"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745CAD6D" w14:textId="77777777" w:rsidR="00A22356" w:rsidRPr="006D613E" w:rsidRDefault="00A22356" w:rsidP="00C10546">
            <w:pPr>
              <w:pStyle w:val="TableEntry"/>
              <w:spacing w:before="0"/>
            </w:pPr>
            <w:r w:rsidRPr="006D613E">
              <w:t>XON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27627AF" w14:textId="77777777" w:rsidR="00A22356" w:rsidRPr="006D613E" w:rsidRDefault="00A22356" w:rsidP="00C10546">
            <w:pPr>
              <w:pStyle w:val="TableEntry"/>
              <w:spacing w:before="0"/>
            </w:pPr>
            <w:r w:rsidRPr="006D613E">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9DD2C6F" w14:textId="77777777" w:rsidR="00A22356" w:rsidRPr="006D613E" w:rsidRDefault="00A22356" w:rsidP="00C10546">
            <w:pPr>
              <w:pStyle w:val="TableEntry"/>
              <w:spacing w:before="0"/>
            </w:pPr>
            <w:r w:rsidRPr="006D613E">
              <w:t>N</w:t>
            </w:r>
          </w:p>
        </w:tc>
        <w:tc>
          <w:tcPr>
            <w:tcW w:w="921" w:type="dxa"/>
            <w:tcBorders>
              <w:top w:val="single" w:sz="4" w:space="0" w:color="auto"/>
              <w:left w:val="single" w:sz="4" w:space="0" w:color="auto"/>
              <w:bottom w:val="single" w:sz="4" w:space="0" w:color="auto"/>
              <w:right w:val="single" w:sz="4" w:space="0" w:color="auto"/>
            </w:tcBorders>
            <w:vAlign w:val="center"/>
          </w:tcPr>
          <w:p w14:paraId="24FE5938" w14:textId="77777777" w:rsidR="00A22356" w:rsidRPr="006D613E" w:rsidRDefault="00A22356" w:rsidP="00C10546">
            <w:pPr>
              <w:pStyle w:val="BodyText"/>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4CB18A57" w14:textId="77777777" w:rsidR="00A22356" w:rsidRPr="006D613E" w:rsidRDefault="00A22356" w:rsidP="00C10546">
            <w:pPr>
              <w:pStyle w:val="TableEntry"/>
              <w:spacing w:before="0"/>
            </w:pPr>
            <w:r w:rsidRPr="006D613E">
              <w:t>Participation Organization</w:t>
            </w:r>
          </w:p>
        </w:tc>
      </w:tr>
      <w:tr w:rsidR="00A22356" w:rsidRPr="006D613E" w14:paraId="362BDA9A"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D8700AE" w14:textId="77777777" w:rsidR="00A22356" w:rsidRPr="006D613E" w:rsidRDefault="00A22356" w:rsidP="00C10546">
            <w:pPr>
              <w:pStyle w:val="TableEntry"/>
              <w:spacing w:before="0"/>
            </w:pPr>
            <w:r w:rsidRPr="006D613E">
              <w:t>9</w:t>
            </w:r>
          </w:p>
        </w:tc>
        <w:tc>
          <w:tcPr>
            <w:tcW w:w="797" w:type="dxa"/>
            <w:tcBorders>
              <w:top w:val="single" w:sz="4" w:space="0" w:color="auto"/>
              <w:left w:val="single" w:sz="4" w:space="0" w:color="auto"/>
              <w:bottom w:val="single" w:sz="4" w:space="0" w:color="auto"/>
              <w:right w:val="single" w:sz="4" w:space="0" w:color="auto"/>
            </w:tcBorders>
            <w:vAlign w:val="center"/>
          </w:tcPr>
          <w:p w14:paraId="0F31DB98"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06C21B88" w14:textId="77777777" w:rsidR="00A22356" w:rsidRPr="006D613E" w:rsidRDefault="00A22356" w:rsidP="00C10546">
            <w:pPr>
              <w:pStyle w:val="TableEntry"/>
              <w:spacing w:before="0"/>
            </w:pPr>
            <w:r w:rsidRPr="006D613E">
              <w:t>PL</w:t>
            </w:r>
          </w:p>
        </w:tc>
        <w:tc>
          <w:tcPr>
            <w:tcW w:w="0" w:type="auto"/>
            <w:tcBorders>
              <w:top w:val="single" w:sz="4" w:space="0" w:color="auto"/>
              <w:left w:val="single" w:sz="4" w:space="0" w:color="auto"/>
              <w:bottom w:val="single" w:sz="4" w:space="0" w:color="auto"/>
              <w:right w:val="single" w:sz="4" w:space="0" w:color="auto"/>
            </w:tcBorders>
            <w:vAlign w:val="center"/>
            <w:hideMark/>
          </w:tcPr>
          <w:p w14:paraId="5FA6E48E" w14:textId="77777777" w:rsidR="00A22356" w:rsidRPr="006D613E" w:rsidRDefault="00A22356" w:rsidP="00C10546">
            <w:pPr>
              <w:pStyle w:val="TableEntry"/>
              <w:spacing w:before="0"/>
            </w:pPr>
            <w:r w:rsidRPr="006D613E">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09B059D" w14:textId="77777777" w:rsidR="00A22356" w:rsidRPr="006D613E" w:rsidRDefault="00A22356" w:rsidP="00C10546">
            <w:pPr>
              <w:pStyle w:val="TableEntry"/>
              <w:spacing w:before="0"/>
            </w:pPr>
            <w:r w:rsidRPr="006D613E">
              <w:t>N</w:t>
            </w:r>
          </w:p>
        </w:tc>
        <w:tc>
          <w:tcPr>
            <w:tcW w:w="921" w:type="dxa"/>
            <w:tcBorders>
              <w:top w:val="single" w:sz="4" w:space="0" w:color="auto"/>
              <w:left w:val="single" w:sz="4" w:space="0" w:color="auto"/>
              <w:bottom w:val="single" w:sz="4" w:space="0" w:color="auto"/>
              <w:right w:val="single" w:sz="4" w:space="0" w:color="auto"/>
            </w:tcBorders>
            <w:vAlign w:val="center"/>
          </w:tcPr>
          <w:p w14:paraId="76330C55" w14:textId="77777777" w:rsidR="00A22356" w:rsidRPr="006D613E" w:rsidRDefault="00A22356" w:rsidP="00C10546">
            <w:pPr>
              <w:pStyle w:val="BodyText"/>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1F6D10D7" w14:textId="77777777" w:rsidR="00A22356" w:rsidRPr="006D613E" w:rsidRDefault="00A22356" w:rsidP="00C10546">
            <w:pPr>
              <w:pStyle w:val="TableEntry"/>
              <w:spacing w:before="0"/>
            </w:pPr>
            <w:r w:rsidRPr="006D613E">
              <w:t>Participation Location</w:t>
            </w:r>
          </w:p>
        </w:tc>
      </w:tr>
      <w:tr w:rsidR="00A22356" w:rsidRPr="006D613E" w14:paraId="112665A3"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6E1F42" w14:textId="77777777" w:rsidR="00A22356" w:rsidRPr="006D613E" w:rsidRDefault="00A22356" w:rsidP="00C10546">
            <w:pPr>
              <w:pStyle w:val="TableEntry"/>
              <w:spacing w:before="0"/>
            </w:pPr>
            <w:r w:rsidRPr="006D613E">
              <w:t>10</w:t>
            </w:r>
          </w:p>
        </w:tc>
        <w:tc>
          <w:tcPr>
            <w:tcW w:w="797" w:type="dxa"/>
            <w:tcBorders>
              <w:top w:val="single" w:sz="4" w:space="0" w:color="auto"/>
              <w:left w:val="single" w:sz="4" w:space="0" w:color="auto"/>
              <w:bottom w:val="single" w:sz="4" w:space="0" w:color="auto"/>
              <w:right w:val="single" w:sz="4" w:space="0" w:color="auto"/>
            </w:tcBorders>
            <w:vAlign w:val="center"/>
          </w:tcPr>
          <w:p w14:paraId="5AB21498"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7CCD0174" w14:textId="77777777" w:rsidR="00A22356" w:rsidRPr="006D613E" w:rsidRDefault="00A22356" w:rsidP="00C10546">
            <w:pPr>
              <w:pStyle w:val="TableEntry"/>
              <w:spacing w:before="0"/>
            </w:pPr>
            <w:r w:rsidRPr="006D613E">
              <w:t>EI</w:t>
            </w:r>
          </w:p>
        </w:tc>
        <w:tc>
          <w:tcPr>
            <w:tcW w:w="0" w:type="auto"/>
            <w:tcBorders>
              <w:top w:val="single" w:sz="4" w:space="0" w:color="auto"/>
              <w:left w:val="single" w:sz="4" w:space="0" w:color="auto"/>
              <w:bottom w:val="single" w:sz="4" w:space="0" w:color="auto"/>
              <w:right w:val="single" w:sz="4" w:space="0" w:color="auto"/>
            </w:tcBorders>
            <w:vAlign w:val="center"/>
            <w:hideMark/>
          </w:tcPr>
          <w:p w14:paraId="5FBDB11B" w14:textId="77777777" w:rsidR="00A22356" w:rsidRPr="006D613E" w:rsidRDefault="00A22356" w:rsidP="00C10546">
            <w:pPr>
              <w:pStyle w:val="TableEntry"/>
              <w:spacing w:before="0"/>
            </w:pPr>
            <w:r w:rsidRPr="006D613E">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0B403D4A" w14:textId="77777777" w:rsidR="00A22356" w:rsidRPr="006D613E" w:rsidRDefault="00A22356" w:rsidP="00C10546">
            <w:pPr>
              <w:pStyle w:val="TableEntry"/>
              <w:spacing w:before="0"/>
            </w:pPr>
            <w:r w:rsidRPr="006D613E">
              <w:t>N</w:t>
            </w:r>
          </w:p>
        </w:tc>
        <w:tc>
          <w:tcPr>
            <w:tcW w:w="921" w:type="dxa"/>
            <w:tcBorders>
              <w:top w:val="single" w:sz="4" w:space="0" w:color="auto"/>
              <w:left w:val="single" w:sz="4" w:space="0" w:color="auto"/>
              <w:bottom w:val="single" w:sz="4" w:space="0" w:color="auto"/>
              <w:right w:val="single" w:sz="4" w:space="0" w:color="auto"/>
            </w:tcBorders>
            <w:vAlign w:val="center"/>
          </w:tcPr>
          <w:p w14:paraId="3A7C099D" w14:textId="77777777" w:rsidR="00A22356" w:rsidRPr="006D613E" w:rsidRDefault="00A22356" w:rsidP="00C10546">
            <w:pPr>
              <w:pStyle w:val="BodyText"/>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43899BAF" w14:textId="77777777" w:rsidR="00A22356" w:rsidRPr="006D613E" w:rsidRDefault="00A22356" w:rsidP="00C10546">
            <w:pPr>
              <w:pStyle w:val="TableEntry"/>
              <w:spacing w:before="0"/>
            </w:pPr>
            <w:r w:rsidRPr="006D613E">
              <w:t>Participation Device</w:t>
            </w:r>
          </w:p>
        </w:tc>
      </w:tr>
      <w:tr w:rsidR="00A22356" w:rsidRPr="006D613E" w14:paraId="3EACB265"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15E89F" w14:textId="77777777" w:rsidR="00A22356" w:rsidRPr="006D613E" w:rsidRDefault="00A22356" w:rsidP="00C10546">
            <w:pPr>
              <w:pStyle w:val="TableEntry"/>
              <w:spacing w:before="0"/>
            </w:pPr>
            <w:r w:rsidRPr="006D613E">
              <w:t>11</w:t>
            </w:r>
          </w:p>
        </w:tc>
        <w:tc>
          <w:tcPr>
            <w:tcW w:w="797" w:type="dxa"/>
            <w:tcBorders>
              <w:top w:val="single" w:sz="4" w:space="0" w:color="auto"/>
              <w:left w:val="single" w:sz="4" w:space="0" w:color="auto"/>
              <w:bottom w:val="single" w:sz="4" w:space="0" w:color="auto"/>
              <w:right w:val="single" w:sz="4" w:space="0" w:color="auto"/>
            </w:tcBorders>
            <w:vAlign w:val="center"/>
          </w:tcPr>
          <w:p w14:paraId="2889DD67"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4BFF7064" w14:textId="77777777" w:rsidR="00A22356" w:rsidRPr="006D613E" w:rsidRDefault="00A22356" w:rsidP="00C10546">
            <w:pPr>
              <w:pStyle w:val="TableEntry"/>
              <w:spacing w:before="0"/>
            </w:pPr>
            <w:r w:rsidRPr="006D613E">
              <w:t>DTM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1877A1B" w14:textId="77777777" w:rsidR="00A22356" w:rsidRPr="006D613E" w:rsidRDefault="00A22356" w:rsidP="00C10546">
            <w:pPr>
              <w:pStyle w:val="TableEntry"/>
              <w:spacing w:before="0"/>
            </w:pPr>
            <w:r w:rsidRPr="006D613E">
              <w:t>O</w:t>
            </w:r>
          </w:p>
        </w:tc>
        <w:tc>
          <w:tcPr>
            <w:tcW w:w="0" w:type="auto"/>
            <w:tcBorders>
              <w:top w:val="single" w:sz="4" w:space="0" w:color="auto"/>
              <w:left w:val="single" w:sz="4" w:space="0" w:color="auto"/>
              <w:bottom w:val="single" w:sz="4" w:space="0" w:color="auto"/>
              <w:right w:val="single" w:sz="4" w:space="0" w:color="auto"/>
            </w:tcBorders>
            <w:vAlign w:val="center"/>
          </w:tcPr>
          <w:p w14:paraId="6564261D" w14:textId="77777777" w:rsidR="00A22356" w:rsidRPr="006D613E" w:rsidRDefault="00A22356" w:rsidP="00C10546">
            <w:pPr>
              <w:pStyle w:val="BodyText"/>
              <w:spacing w:before="0"/>
              <w:jc w:val="center"/>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4E170B3D" w14:textId="77777777" w:rsidR="00A22356" w:rsidRPr="006D613E" w:rsidRDefault="00A22356" w:rsidP="00C10546">
            <w:pPr>
              <w:pStyle w:val="BodyText"/>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651701CB" w14:textId="77777777" w:rsidR="00A22356" w:rsidRPr="006D613E" w:rsidRDefault="00A22356" w:rsidP="00C10546">
            <w:pPr>
              <w:pStyle w:val="TableEntry"/>
              <w:spacing w:before="0"/>
            </w:pPr>
            <w:r w:rsidRPr="006D613E">
              <w:t>Participation Begin Date/Time (arrival Time)</w:t>
            </w:r>
          </w:p>
        </w:tc>
      </w:tr>
      <w:tr w:rsidR="00A22356" w:rsidRPr="006D613E" w14:paraId="39682241"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44AAE1" w14:textId="77777777" w:rsidR="00A22356" w:rsidRPr="006D613E" w:rsidRDefault="00A22356" w:rsidP="00C10546">
            <w:pPr>
              <w:pStyle w:val="TableEntry"/>
              <w:spacing w:before="0"/>
            </w:pPr>
            <w:r w:rsidRPr="006D613E">
              <w:t>12</w:t>
            </w:r>
          </w:p>
        </w:tc>
        <w:tc>
          <w:tcPr>
            <w:tcW w:w="797" w:type="dxa"/>
            <w:tcBorders>
              <w:top w:val="single" w:sz="4" w:space="0" w:color="auto"/>
              <w:left w:val="single" w:sz="4" w:space="0" w:color="auto"/>
              <w:bottom w:val="single" w:sz="4" w:space="0" w:color="auto"/>
              <w:right w:val="single" w:sz="4" w:space="0" w:color="auto"/>
            </w:tcBorders>
            <w:vAlign w:val="center"/>
          </w:tcPr>
          <w:p w14:paraId="1F5C3994"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3019B351" w14:textId="77777777" w:rsidR="00A22356" w:rsidRPr="006D613E" w:rsidRDefault="00A22356" w:rsidP="00C10546">
            <w:pPr>
              <w:pStyle w:val="TableEntry"/>
              <w:spacing w:before="0"/>
            </w:pPr>
            <w:r w:rsidRPr="006D613E">
              <w:t>DTM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500FF05" w14:textId="77777777" w:rsidR="00A22356" w:rsidRPr="006D613E" w:rsidRDefault="00A22356" w:rsidP="00C10546">
            <w:pPr>
              <w:pStyle w:val="TableEntry"/>
              <w:spacing w:before="0"/>
            </w:pPr>
            <w:r w:rsidRPr="006D613E">
              <w:t>O</w:t>
            </w:r>
          </w:p>
        </w:tc>
        <w:tc>
          <w:tcPr>
            <w:tcW w:w="0" w:type="auto"/>
            <w:tcBorders>
              <w:top w:val="single" w:sz="4" w:space="0" w:color="auto"/>
              <w:left w:val="single" w:sz="4" w:space="0" w:color="auto"/>
              <w:bottom w:val="single" w:sz="4" w:space="0" w:color="auto"/>
              <w:right w:val="single" w:sz="4" w:space="0" w:color="auto"/>
            </w:tcBorders>
            <w:vAlign w:val="center"/>
          </w:tcPr>
          <w:p w14:paraId="72443F6D" w14:textId="77777777" w:rsidR="00A22356" w:rsidRPr="006D613E" w:rsidRDefault="00A22356" w:rsidP="00C10546">
            <w:pPr>
              <w:pStyle w:val="BodyText"/>
              <w:spacing w:before="0"/>
              <w:jc w:val="center"/>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3F4225EB" w14:textId="77777777" w:rsidR="00A22356" w:rsidRPr="006D613E" w:rsidRDefault="00A22356" w:rsidP="00C10546">
            <w:pPr>
              <w:pStyle w:val="BodyText"/>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67B582CF" w14:textId="77777777" w:rsidR="00A22356" w:rsidRPr="006D613E" w:rsidRDefault="00A22356" w:rsidP="00C10546">
            <w:pPr>
              <w:pStyle w:val="TableEntry"/>
              <w:spacing w:before="0"/>
            </w:pPr>
            <w:r w:rsidRPr="006D613E">
              <w:t>Participation End Date/Time (departure time)</w:t>
            </w:r>
          </w:p>
        </w:tc>
      </w:tr>
      <w:tr w:rsidR="00A22356" w:rsidRPr="006D613E" w14:paraId="0357FD55"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F6F665" w14:textId="77777777" w:rsidR="00A22356" w:rsidRPr="006D613E" w:rsidRDefault="00A22356" w:rsidP="00C10546">
            <w:pPr>
              <w:pStyle w:val="TableEntry"/>
              <w:spacing w:before="0"/>
            </w:pPr>
            <w:r w:rsidRPr="006D613E">
              <w:t>13</w:t>
            </w:r>
          </w:p>
        </w:tc>
        <w:tc>
          <w:tcPr>
            <w:tcW w:w="797" w:type="dxa"/>
            <w:tcBorders>
              <w:top w:val="single" w:sz="4" w:space="0" w:color="auto"/>
              <w:left w:val="single" w:sz="4" w:space="0" w:color="auto"/>
              <w:bottom w:val="single" w:sz="4" w:space="0" w:color="auto"/>
              <w:right w:val="single" w:sz="4" w:space="0" w:color="auto"/>
            </w:tcBorders>
            <w:vAlign w:val="center"/>
          </w:tcPr>
          <w:p w14:paraId="1F577847"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79AE11BC" w14:textId="77777777" w:rsidR="00A22356" w:rsidRPr="006D613E" w:rsidRDefault="00A22356" w:rsidP="00C10546">
            <w:pPr>
              <w:pStyle w:val="TableEntry"/>
              <w:spacing w:before="0"/>
            </w:pPr>
            <w:r w:rsidRPr="006D613E">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EB4040" w14:textId="77777777" w:rsidR="00A22356" w:rsidRPr="006D613E" w:rsidRDefault="00A22356" w:rsidP="00C10546">
            <w:pPr>
              <w:pStyle w:val="TableEntry"/>
              <w:spacing w:before="0"/>
            </w:pPr>
            <w:r w:rsidRPr="006D613E">
              <w:t>O</w:t>
            </w:r>
          </w:p>
        </w:tc>
        <w:tc>
          <w:tcPr>
            <w:tcW w:w="0" w:type="auto"/>
            <w:tcBorders>
              <w:top w:val="single" w:sz="4" w:space="0" w:color="auto"/>
              <w:left w:val="single" w:sz="4" w:space="0" w:color="auto"/>
              <w:bottom w:val="single" w:sz="4" w:space="0" w:color="auto"/>
              <w:right w:val="single" w:sz="4" w:space="0" w:color="auto"/>
            </w:tcBorders>
            <w:vAlign w:val="center"/>
          </w:tcPr>
          <w:p w14:paraId="4D0CA0E7" w14:textId="77777777" w:rsidR="00A22356" w:rsidRPr="006D613E" w:rsidRDefault="00A22356" w:rsidP="00C10546">
            <w:pPr>
              <w:pStyle w:val="BodyText"/>
              <w:spacing w:before="0"/>
              <w:jc w:val="center"/>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7885ACF5" w14:textId="77777777" w:rsidR="00A22356" w:rsidRPr="006D613E" w:rsidRDefault="00A22356" w:rsidP="00C10546">
            <w:pPr>
              <w:pStyle w:val="BodyText"/>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3B493A8D" w14:textId="77777777" w:rsidR="00A22356" w:rsidRPr="006D613E" w:rsidRDefault="00A22356" w:rsidP="00C10546">
            <w:pPr>
              <w:pStyle w:val="TableEntry"/>
              <w:spacing w:before="0"/>
            </w:pPr>
            <w:r w:rsidRPr="006D613E">
              <w:t xml:space="preserve">Participation </w:t>
            </w:r>
            <w:r w:rsidR="009C3179" w:rsidRPr="006D613E">
              <w:t>Qualitative</w:t>
            </w:r>
            <w:r w:rsidRPr="006D613E">
              <w:t xml:space="preserve"> Duration</w:t>
            </w:r>
          </w:p>
        </w:tc>
      </w:tr>
      <w:tr w:rsidR="00A22356" w:rsidRPr="006D613E" w14:paraId="6D91FFDC"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9E4BA4" w14:textId="77777777" w:rsidR="00A22356" w:rsidRPr="006D613E" w:rsidRDefault="00A22356" w:rsidP="00C10546">
            <w:pPr>
              <w:pStyle w:val="TableEntry"/>
              <w:spacing w:before="0"/>
            </w:pPr>
            <w:r w:rsidRPr="006D613E">
              <w:t>14</w:t>
            </w:r>
          </w:p>
        </w:tc>
        <w:tc>
          <w:tcPr>
            <w:tcW w:w="797" w:type="dxa"/>
            <w:tcBorders>
              <w:top w:val="single" w:sz="4" w:space="0" w:color="auto"/>
              <w:left w:val="single" w:sz="4" w:space="0" w:color="auto"/>
              <w:bottom w:val="single" w:sz="4" w:space="0" w:color="auto"/>
              <w:right w:val="single" w:sz="4" w:space="0" w:color="auto"/>
            </w:tcBorders>
            <w:vAlign w:val="center"/>
          </w:tcPr>
          <w:p w14:paraId="10C8C166"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00B03256" w14:textId="77777777" w:rsidR="00A22356" w:rsidRPr="006D613E" w:rsidRDefault="00A22356" w:rsidP="00C10546">
            <w:pPr>
              <w:pStyle w:val="TableEntry"/>
              <w:spacing w:before="0"/>
            </w:pPr>
            <w:r w:rsidRPr="006D613E">
              <w:t>XAD</w:t>
            </w:r>
          </w:p>
        </w:tc>
        <w:tc>
          <w:tcPr>
            <w:tcW w:w="0" w:type="auto"/>
            <w:tcBorders>
              <w:top w:val="single" w:sz="4" w:space="0" w:color="auto"/>
              <w:left w:val="single" w:sz="4" w:space="0" w:color="auto"/>
              <w:bottom w:val="single" w:sz="4" w:space="0" w:color="auto"/>
              <w:right w:val="single" w:sz="4" w:space="0" w:color="auto"/>
            </w:tcBorders>
            <w:vAlign w:val="center"/>
            <w:hideMark/>
          </w:tcPr>
          <w:p w14:paraId="0287BD46" w14:textId="77777777" w:rsidR="00A22356" w:rsidRPr="006D613E" w:rsidRDefault="00A22356" w:rsidP="00C10546">
            <w:pPr>
              <w:pStyle w:val="TableEntry"/>
              <w:spacing w:before="0"/>
            </w:pPr>
            <w:r w:rsidRPr="006D613E">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C74EA78" w14:textId="77777777" w:rsidR="00A22356" w:rsidRPr="006D613E" w:rsidRDefault="00A22356" w:rsidP="00C10546">
            <w:pPr>
              <w:pStyle w:val="TableEntry"/>
              <w:spacing w:before="0"/>
            </w:pPr>
            <w:r w:rsidRPr="006D613E">
              <w:t>N</w:t>
            </w:r>
          </w:p>
        </w:tc>
        <w:tc>
          <w:tcPr>
            <w:tcW w:w="921" w:type="dxa"/>
            <w:tcBorders>
              <w:top w:val="single" w:sz="4" w:space="0" w:color="auto"/>
              <w:left w:val="single" w:sz="4" w:space="0" w:color="auto"/>
              <w:bottom w:val="single" w:sz="4" w:space="0" w:color="auto"/>
              <w:right w:val="single" w:sz="4" w:space="0" w:color="auto"/>
            </w:tcBorders>
            <w:vAlign w:val="center"/>
          </w:tcPr>
          <w:p w14:paraId="1C53B9E0" w14:textId="77777777" w:rsidR="00A22356" w:rsidRPr="006D613E" w:rsidRDefault="00A22356" w:rsidP="00C10546">
            <w:pPr>
              <w:pStyle w:val="BodyText"/>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530E7B03" w14:textId="77777777" w:rsidR="00A22356" w:rsidRPr="006D613E" w:rsidRDefault="00A22356" w:rsidP="00C10546">
            <w:pPr>
              <w:pStyle w:val="TableEntry"/>
              <w:spacing w:before="0"/>
            </w:pPr>
            <w:r w:rsidRPr="006D613E">
              <w:t>Participation Address</w:t>
            </w:r>
          </w:p>
        </w:tc>
      </w:tr>
      <w:tr w:rsidR="00A22356" w:rsidRPr="006D613E" w14:paraId="04AE6609"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511944F" w14:textId="77777777" w:rsidR="00A22356" w:rsidRPr="006D613E" w:rsidRDefault="00A22356" w:rsidP="00C10546">
            <w:pPr>
              <w:pStyle w:val="TableEntry"/>
              <w:spacing w:before="0"/>
            </w:pPr>
            <w:r w:rsidRPr="006D613E">
              <w:t>15</w:t>
            </w:r>
          </w:p>
        </w:tc>
        <w:tc>
          <w:tcPr>
            <w:tcW w:w="797" w:type="dxa"/>
            <w:tcBorders>
              <w:top w:val="single" w:sz="4" w:space="0" w:color="auto"/>
              <w:left w:val="single" w:sz="4" w:space="0" w:color="auto"/>
              <w:bottom w:val="single" w:sz="4" w:space="0" w:color="auto"/>
              <w:right w:val="single" w:sz="4" w:space="0" w:color="auto"/>
            </w:tcBorders>
            <w:vAlign w:val="center"/>
          </w:tcPr>
          <w:p w14:paraId="5E735810" w14:textId="77777777" w:rsidR="00A22356" w:rsidRPr="006D613E" w:rsidRDefault="00A22356" w:rsidP="00C10546">
            <w:pPr>
              <w:pStyle w:val="BodyText"/>
              <w:spacing w:before="0"/>
              <w:jc w:val="center"/>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0A0654F4" w14:textId="77777777" w:rsidR="00A22356" w:rsidRPr="006D613E" w:rsidRDefault="00A22356" w:rsidP="00C10546">
            <w:pPr>
              <w:pStyle w:val="TableEntry"/>
              <w:spacing w:before="0"/>
            </w:pPr>
            <w:r w:rsidRPr="006D613E">
              <w:t>XTN</w:t>
            </w:r>
          </w:p>
        </w:tc>
        <w:tc>
          <w:tcPr>
            <w:tcW w:w="0" w:type="auto"/>
            <w:tcBorders>
              <w:top w:val="single" w:sz="4" w:space="0" w:color="auto"/>
              <w:left w:val="single" w:sz="4" w:space="0" w:color="auto"/>
              <w:bottom w:val="single" w:sz="4" w:space="0" w:color="auto"/>
              <w:right w:val="single" w:sz="4" w:space="0" w:color="auto"/>
            </w:tcBorders>
            <w:vAlign w:val="center"/>
            <w:hideMark/>
          </w:tcPr>
          <w:p w14:paraId="2FF5C0C6" w14:textId="77777777" w:rsidR="00A22356" w:rsidRPr="006D613E" w:rsidRDefault="00A22356" w:rsidP="00C10546">
            <w:pPr>
              <w:pStyle w:val="TableEntry"/>
              <w:spacing w:before="0"/>
            </w:pPr>
            <w:r w:rsidRPr="006D613E">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01F14540" w14:textId="77777777" w:rsidR="00A22356" w:rsidRPr="006D613E" w:rsidRDefault="00A22356" w:rsidP="00C10546">
            <w:pPr>
              <w:pStyle w:val="TableEntry"/>
              <w:spacing w:before="0"/>
            </w:pPr>
            <w:r w:rsidRPr="006D613E">
              <w:t>N</w:t>
            </w:r>
          </w:p>
        </w:tc>
        <w:tc>
          <w:tcPr>
            <w:tcW w:w="921" w:type="dxa"/>
            <w:tcBorders>
              <w:top w:val="single" w:sz="4" w:space="0" w:color="auto"/>
              <w:left w:val="single" w:sz="4" w:space="0" w:color="auto"/>
              <w:bottom w:val="single" w:sz="4" w:space="0" w:color="auto"/>
              <w:right w:val="single" w:sz="4" w:space="0" w:color="auto"/>
            </w:tcBorders>
            <w:vAlign w:val="center"/>
          </w:tcPr>
          <w:p w14:paraId="1FFA4925" w14:textId="77777777" w:rsidR="00A22356" w:rsidRPr="006D613E" w:rsidRDefault="00A22356" w:rsidP="00C10546">
            <w:pPr>
              <w:pStyle w:val="BodyText"/>
              <w:spacing w:before="0"/>
              <w:jc w:val="center"/>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5FD4E051" w14:textId="77777777" w:rsidR="00A22356" w:rsidRPr="006D613E" w:rsidRDefault="00A22356" w:rsidP="00C10546">
            <w:pPr>
              <w:pStyle w:val="TableEntry"/>
              <w:spacing w:before="0"/>
            </w:pPr>
            <w:r w:rsidRPr="006D613E">
              <w:t>Participation Telecommunication Address</w:t>
            </w:r>
          </w:p>
        </w:tc>
      </w:tr>
    </w:tbl>
    <w:p w14:paraId="318D1C3F" w14:textId="77777777" w:rsidR="00A22356" w:rsidRPr="006D613E" w:rsidRDefault="00A22356" w:rsidP="002E6C5E">
      <w:pPr>
        <w:pStyle w:val="BodyText"/>
      </w:pPr>
    </w:p>
    <w:p w14:paraId="0D81607A" w14:textId="77777777" w:rsidR="00A22356" w:rsidRPr="006D613E" w:rsidRDefault="00A22356" w:rsidP="00123C7B">
      <w:pPr>
        <w:pStyle w:val="HL7Field"/>
        <w:outlineLvl w:val="0"/>
      </w:pPr>
      <w:r w:rsidRPr="006D613E">
        <w:t>PRT-1 Participation Instance ID (EI) 02379</w:t>
      </w:r>
    </w:p>
    <w:p w14:paraId="375ED5A7" w14:textId="77777777" w:rsidR="00A22356" w:rsidRPr="006D613E" w:rsidRDefault="00A22356" w:rsidP="00C10546">
      <w:pPr>
        <w:pStyle w:val="HL7FieldIndent2"/>
        <w:rPr>
          <w:noProof w:val="0"/>
        </w:rPr>
      </w:pPr>
      <w:r w:rsidRPr="006D613E">
        <w:rPr>
          <w:noProof w:val="0"/>
        </w:rPr>
        <w:t>This field contains a unique identifier of the specific participation record.</w:t>
      </w:r>
    </w:p>
    <w:p w14:paraId="4C373D63" w14:textId="77777777" w:rsidR="00A22356" w:rsidRPr="006D613E" w:rsidRDefault="00A22356" w:rsidP="00123C7B">
      <w:pPr>
        <w:pStyle w:val="HL7Field"/>
        <w:outlineLvl w:val="0"/>
      </w:pPr>
      <w:r w:rsidRPr="006D613E">
        <w:t>PRT-2 Action Code (ID) 00816</w:t>
      </w:r>
    </w:p>
    <w:p w14:paraId="7E3AD102" w14:textId="77777777" w:rsidR="00A22356" w:rsidRPr="006D613E" w:rsidRDefault="00A22356" w:rsidP="00C10546">
      <w:pPr>
        <w:pStyle w:val="HL7FieldIndent2"/>
        <w:rPr>
          <w:noProof w:val="0"/>
        </w:rPr>
      </w:pPr>
      <w:r w:rsidRPr="006D613E">
        <w:rPr>
          <w:noProof w:val="0"/>
        </w:rPr>
        <w:t>For the PCD-04 message this field shall contain the value AD indicating Add.</w:t>
      </w:r>
    </w:p>
    <w:p w14:paraId="317135F5" w14:textId="77777777" w:rsidR="00A22356" w:rsidRPr="006D613E" w:rsidRDefault="00A22356" w:rsidP="00123C7B">
      <w:pPr>
        <w:pStyle w:val="HL7Field"/>
        <w:outlineLvl w:val="0"/>
      </w:pPr>
      <w:r w:rsidRPr="006D613E">
        <w:t>PRT-3 Action Reason (CWE) 02380</w:t>
      </w:r>
    </w:p>
    <w:p w14:paraId="5F2FD823" w14:textId="77777777" w:rsidR="00A22356" w:rsidRPr="006D613E" w:rsidRDefault="00A22356" w:rsidP="00C10546">
      <w:pPr>
        <w:pStyle w:val="HL7FieldIndent2"/>
        <w:rPr>
          <w:noProof w:val="0"/>
        </w:rPr>
      </w:pPr>
      <w:r w:rsidRPr="006D613E">
        <w:rPr>
          <w:noProof w:val="0"/>
        </w:rPr>
        <w:t>For the PCD-04 message this field is optional.</w:t>
      </w:r>
    </w:p>
    <w:p w14:paraId="49839247" w14:textId="77777777" w:rsidR="00A22356" w:rsidRPr="006D613E" w:rsidRDefault="00A22356" w:rsidP="00123C7B">
      <w:pPr>
        <w:pStyle w:val="HL7Field"/>
        <w:outlineLvl w:val="0"/>
      </w:pPr>
      <w:r w:rsidRPr="006D613E">
        <w:t>PRT-4 Participation (CWE) 02381</w:t>
      </w:r>
    </w:p>
    <w:p w14:paraId="578F8648" w14:textId="78191C30" w:rsidR="00A22356" w:rsidRPr="006D613E" w:rsidRDefault="00A22356" w:rsidP="00C10546">
      <w:pPr>
        <w:pStyle w:val="HL7FieldIndent2"/>
        <w:rPr>
          <w:noProof w:val="0"/>
        </w:rPr>
      </w:pPr>
      <w:r w:rsidRPr="006D613E">
        <w:rPr>
          <w:noProof w:val="0"/>
        </w:rPr>
        <w:t xml:space="preserve">For PCD-04 this field shall contain </w:t>
      </w:r>
      <w:r w:rsidR="009E2B46">
        <w:rPr>
          <w:noProof w:val="0"/>
        </w:rPr>
        <w:t>Alert Reporter</w:t>
      </w:r>
      <w:r w:rsidRPr="006D613E">
        <w:rPr>
          <w:noProof w:val="0"/>
        </w:rPr>
        <w:t xml:space="preserve"> indicating Alert Recipient</w:t>
      </w:r>
      <w:r w:rsidR="002E782A" w:rsidRPr="006D613E">
        <w:rPr>
          <w:noProof w:val="0"/>
        </w:rPr>
        <w:t xml:space="preserve">. </w:t>
      </w:r>
      <w:r w:rsidRPr="006D613E">
        <w:rPr>
          <w:noProof w:val="0"/>
        </w:rPr>
        <w:t xml:space="preserve">This is an addition to </w:t>
      </w:r>
      <w:r w:rsidR="006D613E">
        <w:rPr>
          <w:noProof w:val="0"/>
        </w:rPr>
        <w:t>HL7</w:t>
      </w:r>
      <w:r w:rsidR="00995105" w:rsidRPr="006D613E">
        <w:rPr>
          <w:noProof w:val="0"/>
        </w:rPr>
        <w:t xml:space="preserve"> </w:t>
      </w:r>
      <w:r w:rsidRPr="006D613E">
        <w:rPr>
          <w:noProof w:val="0"/>
        </w:rPr>
        <w:t>v2.8 Table 0912 specifically for the PCD-04 message such that PRT segment occurrences identifying alert recipients can be unambiguously identified for processing, independent of unrelated to alert processing PRT segments containing RCT (indicating Result Copies To).</w:t>
      </w:r>
    </w:p>
    <w:p w14:paraId="381F65DA" w14:textId="77777777" w:rsidR="00A22356" w:rsidRPr="006D613E" w:rsidRDefault="00A22356" w:rsidP="00123C7B">
      <w:pPr>
        <w:pStyle w:val="HL7Field"/>
        <w:keepNext/>
        <w:outlineLvl w:val="0"/>
      </w:pPr>
      <w:r w:rsidRPr="006D613E">
        <w:lastRenderedPageBreak/>
        <w:t>PRT-5 Participation Person (XCN) 02382</w:t>
      </w:r>
    </w:p>
    <w:p w14:paraId="2793330A" w14:textId="765B5459" w:rsidR="00A22356" w:rsidRPr="006D613E" w:rsidRDefault="00A22356" w:rsidP="00C10546">
      <w:pPr>
        <w:pStyle w:val="HL7FieldIndent2"/>
        <w:rPr>
          <w:noProof w:val="0"/>
        </w:rPr>
      </w:pPr>
      <w:r w:rsidRPr="006D613E">
        <w:rPr>
          <w:noProof w:val="0"/>
        </w:rPr>
        <w:t>This is the identification of the person that is the recipient of the alert notification</w:t>
      </w:r>
      <w:r w:rsidR="002E782A" w:rsidRPr="006D613E">
        <w:rPr>
          <w:noProof w:val="0"/>
        </w:rPr>
        <w:t xml:space="preserve">. </w:t>
      </w:r>
      <w:r w:rsidRPr="006D613E">
        <w:rPr>
          <w:noProof w:val="0"/>
        </w:rPr>
        <w:t xml:space="preserve">If this field is populated it shall unambiguously resolve to one person. If this field is populated and PRT-15 is not populated it presumes the </w:t>
      </w:r>
      <w:r w:rsidR="009E2B46">
        <w:rPr>
          <w:noProof w:val="0"/>
        </w:rPr>
        <w:t>Alert Manager</w:t>
      </w:r>
      <w:r w:rsidRPr="006D613E">
        <w:rPr>
          <w:noProof w:val="0"/>
        </w:rPr>
        <w:t xml:space="preserve"> will internally resolve the person to their currently assigned endpoint communication device or devices.</w:t>
      </w:r>
    </w:p>
    <w:p w14:paraId="5519CE1D" w14:textId="77777777" w:rsidR="00A22356" w:rsidRPr="006D613E" w:rsidRDefault="00A22356" w:rsidP="00123C7B">
      <w:pPr>
        <w:pStyle w:val="HL7Field"/>
        <w:outlineLvl w:val="0"/>
      </w:pPr>
      <w:r w:rsidRPr="006D613E">
        <w:t>PRT-6 Participation Person Provider Type (CWE) 02383</w:t>
      </w:r>
    </w:p>
    <w:p w14:paraId="5A051350" w14:textId="77777777" w:rsidR="00A22356" w:rsidRPr="006D613E" w:rsidRDefault="00A22356" w:rsidP="00C10546">
      <w:pPr>
        <w:pStyle w:val="HL7FieldIndent2"/>
        <w:rPr>
          <w:noProof w:val="0"/>
        </w:rPr>
      </w:pPr>
      <w:r w:rsidRPr="006D613E">
        <w:rPr>
          <w:noProof w:val="0"/>
        </w:rPr>
        <w:t>For the PCD-04 message this field is optional.</w:t>
      </w:r>
    </w:p>
    <w:p w14:paraId="0FC2C9AB" w14:textId="77777777" w:rsidR="00A22356" w:rsidRPr="006D613E" w:rsidRDefault="00A22356" w:rsidP="00123C7B">
      <w:pPr>
        <w:pStyle w:val="HL7Field"/>
        <w:outlineLvl w:val="0"/>
      </w:pPr>
      <w:r w:rsidRPr="006D613E">
        <w:t>PRT-7 Participation Organization Unit Type (CWE) 02384</w:t>
      </w:r>
    </w:p>
    <w:p w14:paraId="3EBF6449" w14:textId="77777777" w:rsidR="00A22356" w:rsidRPr="006D613E" w:rsidRDefault="00A22356" w:rsidP="00C10546">
      <w:pPr>
        <w:pStyle w:val="HL7FieldIndent2"/>
        <w:rPr>
          <w:noProof w:val="0"/>
        </w:rPr>
      </w:pPr>
      <w:r w:rsidRPr="006D613E">
        <w:rPr>
          <w:noProof w:val="0"/>
        </w:rPr>
        <w:t>For the PCD-04 message this field is optional</w:t>
      </w:r>
      <w:r w:rsidR="008E18BD" w:rsidRPr="006D613E">
        <w:rPr>
          <w:noProof w:val="0"/>
        </w:rPr>
        <w:t>.</w:t>
      </w:r>
    </w:p>
    <w:p w14:paraId="4F772314" w14:textId="77777777" w:rsidR="00A22356" w:rsidRPr="006D613E" w:rsidRDefault="00A22356" w:rsidP="00123C7B">
      <w:pPr>
        <w:pStyle w:val="HL7Field"/>
        <w:outlineLvl w:val="0"/>
      </w:pPr>
      <w:r w:rsidRPr="006D613E">
        <w:t>PRT-8 Participation Organization (XON) 02385</w:t>
      </w:r>
    </w:p>
    <w:p w14:paraId="288998F3" w14:textId="77777777" w:rsidR="00A22356" w:rsidRPr="006D613E" w:rsidRDefault="00A22356" w:rsidP="00C10546">
      <w:pPr>
        <w:pStyle w:val="HL7FieldIndent2"/>
        <w:rPr>
          <w:noProof w:val="0"/>
        </w:rPr>
      </w:pPr>
      <w:r w:rsidRPr="006D613E">
        <w:rPr>
          <w:noProof w:val="0"/>
        </w:rPr>
        <w:t>For the PCD-04 message this field is optional.</w:t>
      </w:r>
    </w:p>
    <w:p w14:paraId="41BD5E38" w14:textId="77777777" w:rsidR="00A22356" w:rsidRPr="006D613E" w:rsidRDefault="00A22356" w:rsidP="00123C7B">
      <w:pPr>
        <w:pStyle w:val="HL7Field"/>
        <w:keepNext/>
        <w:outlineLvl w:val="0"/>
      </w:pPr>
      <w:r w:rsidRPr="006D613E">
        <w:t>PRT-9 Participation Location (PL) 02386</w:t>
      </w:r>
    </w:p>
    <w:p w14:paraId="18D4702D" w14:textId="77777777" w:rsidR="00A22356" w:rsidRPr="006D613E" w:rsidRDefault="00A22356" w:rsidP="00C10546">
      <w:pPr>
        <w:pStyle w:val="HL7FieldIndent2"/>
        <w:rPr>
          <w:noProof w:val="0"/>
        </w:rPr>
      </w:pPr>
      <w:r w:rsidRPr="006D613E">
        <w:rPr>
          <w:noProof w:val="0"/>
        </w:rPr>
        <w:t>For the PCD-04 message this field is not used.</w:t>
      </w:r>
    </w:p>
    <w:p w14:paraId="28E01C0E" w14:textId="77777777" w:rsidR="00A22356" w:rsidRPr="006D613E" w:rsidRDefault="00A22356" w:rsidP="00123C7B">
      <w:pPr>
        <w:pStyle w:val="HL7Field"/>
        <w:outlineLvl w:val="0"/>
      </w:pPr>
      <w:r w:rsidRPr="006D613E">
        <w:t>PRT-10 Participation Device (EI) 02348</w:t>
      </w:r>
    </w:p>
    <w:p w14:paraId="38A11748" w14:textId="77777777" w:rsidR="00A22356" w:rsidRPr="006D613E" w:rsidRDefault="00A22356" w:rsidP="00C10546">
      <w:pPr>
        <w:pStyle w:val="HL7FieldIndent2"/>
        <w:rPr>
          <w:noProof w:val="0"/>
        </w:rPr>
      </w:pPr>
      <w:r w:rsidRPr="006D613E">
        <w:rPr>
          <w:noProof w:val="0"/>
        </w:rPr>
        <w:t>For the PCD-04 message this field is not used.</w:t>
      </w:r>
    </w:p>
    <w:p w14:paraId="170708F7" w14:textId="77777777" w:rsidR="00A22356" w:rsidRPr="006D613E" w:rsidRDefault="00A22356" w:rsidP="00123C7B">
      <w:pPr>
        <w:pStyle w:val="HL7Field"/>
        <w:keepNext/>
        <w:outlineLvl w:val="0"/>
      </w:pPr>
      <w:r w:rsidRPr="006D613E">
        <w:t>PRT-11 Participation Begin Date/Time (DTM) 02387</w:t>
      </w:r>
    </w:p>
    <w:p w14:paraId="03EF9D1D" w14:textId="77777777" w:rsidR="00A22356" w:rsidRPr="006D613E" w:rsidRDefault="00A22356" w:rsidP="00C10546">
      <w:pPr>
        <w:pStyle w:val="HL7FieldIndent2"/>
        <w:rPr>
          <w:noProof w:val="0"/>
        </w:rPr>
      </w:pPr>
      <w:r w:rsidRPr="006D613E">
        <w:rPr>
          <w:noProof w:val="0"/>
        </w:rPr>
        <w:t>For the PCD-04 message this field is not used.</w:t>
      </w:r>
    </w:p>
    <w:p w14:paraId="1A6B098D" w14:textId="77777777" w:rsidR="00A22356" w:rsidRPr="006D613E" w:rsidRDefault="00A22356" w:rsidP="00123C7B">
      <w:pPr>
        <w:pStyle w:val="HL7Field"/>
        <w:outlineLvl w:val="0"/>
      </w:pPr>
      <w:r w:rsidRPr="006D613E">
        <w:t>PRT-12 Participation End Date/Time (DTM) 02388</w:t>
      </w:r>
    </w:p>
    <w:p w14:paraId="175A198D" w14:textId="77777777" w:rsidR="00A22356" w:rsidRPr="006D613E" w:rsidRDefault="00A22356" w:rsidP="00C10546">
      <w:pPr>
        <w:pStyle w:val="HL7FieldIndent2"/>
        <w:rPr>
          <w:noProof w:val="0"/>
        </w:rPr>
      </w:pPr>
      <w:r w:rsidRPr="006D613E">
        <w:rPr>
          <w:noProof w:val="0"/>
        </w:rPr>
        <w:t>For the PCD-04 message this field is not used.</w:t>
      </w:r>
    </w:p>
    <w:p w14:paraId="7692F9F4" w14:textId="77777777" w:rsidR="00A22356" w:rsidRPr="006D613E" w:rsidRDefault="00A22356" w:rsidP="00123C7B">
      <w:pPr>
        <w:pStyle w:val="HL7Field"/>
        <w:outlineLvl w:val="0"/>
      </w:pPr>
      <w:r w:rsidRPr="006D613E">
        <w:t>PRT-13 Participation Qualitative Duration (CWE) 02389</w:t>
      </w:r>
    </w:p>
    <w:p w14:paraId="7F8C0DA2" w14:textId="77777777" w:rsidR="00A22356" w:rsidRPr="006D613E" w:rsidRDefault="00A22356" w:rsidP="00C10546">
      <w:pPr>
        <w:pStyle w:val="HL7FieldIndent2"/>
        <w:rPr>
          <w:noProof w:val="0"/>
        </w:rPr>
      </w:pPr>
      <w:r w:rsidRPr="006D613E">
        <w:rPr>
          <w:noProof w:val="0"/>
        </w:rPr>
        <w:t>For the PCD-04 message this field is not used.</w:t>
      </w:r>
    </w:p>
    <w:p w14:paraId="3AF3F3C4" w14:textId="77777777" w:rsidR="00A22356" w:rsidRPr="006D613E" w:rsidRDefault="00A22356" w:rsidP="00123C7B">
      <w:pPr>
        <w:pStyle w:val="HL7Field"/>
        <w:outlineLvl w:val="0"/>
      </w:pPr>
      <w:r w:rsidRPr="006D613E">
        <w:t>PRT-14 Participation Address (XAD) 02390</w:t>
      </w:r>
    </w:p>
    <w:p w14:paraId="3BDB800B" w14:textId="77777777" w:rsidR="00A22356" w:rsidRPr="006D613E" w:rsidRDefault="00A22356" w:rsidP="00C10546">
      <w:pPr>
        <w:pStyle w:val="HL7FieldIndent2"/>
        <w:rPr>
          <w:noProof w:val="0"/>
        </w:rPr>
      </w:pPr>
      <w:r w:rsidRPr="006D613E">
        <w:rPr>
          <w:noProof w:val="0"/>
        </w:rPr>
        <w:t>For the PCD-04 message this field is not used.</w:t>
      </w:r>
    </w:p>
    <w:p w14:paraId="6ECBF7AA" w14:textId="77777777" w:rsidR="00A22356" w:rsidRPr="006D613E" w:rsidRDefault="00A22356" w:rsidP="00123C7B">
      <w:pPr>
        <w:pStyle w:val="HL7Field"/>
        <w:outlineLvl w:val="0"/>
      </w:pPr>
      <w:r w:rsidRPr="006D613E">
        <w:t>PRT-15 Participation Telecommunication Address (XTN) 02391</w:t>
      </w:r>
    </w:p>
    <w:p w14:paraId="21E93483" w14:textId="28BFBE5D" w:rsidR="00A22356" w:rsidRPr="006D613E" w:rsidRDefault="00A22356" w:rsidP="00C10546">
      <w:pPr>
        <w:pStyle w:val="HL7FieldIndent2"/>
        <w:rPr>
          <w:noProof w:val="0"/>
        </w:rPr>
      </w:pPr>
      <w:r w:rsidRPr="006D613E">
        <w:rPr>
          <w:noProof w:val="0"/>
        </w:rPr>
        <w:t>This field optionally contains the telecommunication identification of the alert notification recipient’s telecommunication device (phone #, carrier and PIN, etc.)</w:t>
      </w:r>
      <w:r w:rsidR="002E782A" w:rsidRPr="006D613E">
        <w:rPr>
          <w:noProof w:val="0"/>
        </w:rPr>
        <w:t xml:space="preserve">. </w:t>
      </w:r>
      <w:r w:rsidRPr="006D613E">
        <w:rPr>
          <w:noProof w:val="0"/>
        </w:rPr>
        <w:t>If this field is populated it shall unambiguously resolve to one endpoint communication device</w:t>
      </w:r>
      <w:r w:rsidR="002E782A" w:rsidRPr="006D613E">
        <w:rPr>
          <w:noProof w:val="0"/>
        </w:rPr>
        <w:t xml:space="preserve">. </w:t>
      </w:r>
      <w:r w:rsidRPr="006D613E">
        <w:rPr>
          <w:noProof w:val="0"/>
        </w:rPr>
        <w:t xml:space="preserve">If this field is not populated then PRT-5 Participation Person shall be populated and it is presume the </w:t>
      </w:r>
      <w:r w:rsidR="009E2B46">
        <w:rPr>
          <w:noProof w:val="0"/>
        </w:rPr>
        <w:t>Alert Manager</w:t>
      </w:r>
      <w:r w:rsidRPr="006D613E">
        <w:rPr>
          <w:noProof w:val="0"/>
        </w:rPr>
        <w:t xml:space="preserve"> will internally resolve the person to their currently assigned endpoint communication device or devices.</w:t>
      </w:r>
    </w:p>
    <w:p w14:paraId="0A9053E5" w14:textId="49C542C0" w:rsidR="00B11855" w:rsidRPr="006D613E" w:rsidRDefault="00A22356" w:rsidP="00A17802">
      <w:pPr>
        <w:pStyle w:val="HL7FieldIndent2"/>
        <w:rPr>
          <w:noProof w:val="0"/>
        </w:rPr>
      </w:pPr>
      <w:r w:rsidRPr="006D613E">
        <w:rPr>
          <w:noProof w:val="0"/>
        </w:rPr>
        <w:t>If the field value represents a telecommunications carrier identification and PIN reference</w:t>
      </w:r>
      <w:r w:rsidR="0028379E">
        <w:rPr>
          <w:noProof w:val="0"/>
        </w:rPr>
        <w:t>,</w:t>
      </w:r>
      <w:r w:rsidRPr="006D613E">
        <w:rPr>
          <w:noProof w:val="0"/>
        </w:rPr>
        <w:t xml:space="preserve"> the carrier identification string goes in the fourth component Communication Address and the PIN string goes in the seventh component Local Number</w:t>
      </w:r>
      <w:r w:rsidR="002E782A" w:rsidRPr="006D613E">
        <w:rPr>
          <w:noProof w:val="0"/>
        </w:rPr>
        <w:t xml:space="preserve">. </w:t>
      </w:r>
      <w:r w:rsidRPr="006D613E">
        <w:rPr>
          <w:noProof w:val="0"/>
        </w:rPr>
        <w:t xml:space="preserve">If the field value represents a telephony dial string it can either be split into its XTN data type </w:t>
      </w:r>
      <w:r w:rsidRPr="006D613E">
        <w:rPr>
          <w:noProof w:val="0"/>
        </w:rPr>
        <w:lastRenderedPageBreak/>
        <w:t xml:space="preserve">components or it can be a dial string in the </w:t>
      </w:r>
      <w:r w:rsidR="009C3179" w:rsidRPr="006D613E">
        <w:rPr>
          <w:noProof w:val="0"/>
        </w:rPr>
        <w:t>twelfth</w:t>
      </w:r>
      <w:r w:rsidRPr="006D613E">
        <w:rPr>
          <w:noProof w:val="0"/>
        </w:rPr>
        <w:t xml:space="preserve"> component Unformatted Telephone number.</w:t>
      </w:r>
    </w:p>
    <w:p w14:paraId="5DEF248C" w14:textId="77777777" w:rsidR="00B11855" w:rsidRPr="006D613E" w:rsidRDefault="003D003E" w:rsidP="005F16F9">
      <w:pPr>
        <w:pStyle w:val="AppendixHeading2"/>
        <w:rPr>
          <w:noProof w:val="0"/>
        </w:rPr>
      </w:pPr>
      <w:bookmarkStart w:id="598" w:name="_Toc401769866"/>
      <w:bookmarkStart w:id="599" w:name="_Toc466373809"/>
      <w:r w:rsidRPr="006D613E">
        <w:rPr>
          <w:noProof w:val="0"/>
        </w:rPr>
        <w:t xml:space="preserve">OBX </w:t>
      </w:r>
      <w:r w:rsidR="00D52943" w:rsidRPr="006D613E">
        <w:rPr>
          <w:rFonts w:eastAsia="MS Gothic"/>
          <w:noProof w:val="0"/>
        </w:rPr>
        <w:t>-</w:t>
      </w:r>
      <w:r w:rsidR="00D52943" w:rsidRPr="006D613E">
        <w:rPr>
          <w:noProof w:val="0"/>
        </w:rPr>
        <w:t xml:space="preserve"> </w:t>
      </w:r>
      <w:r w:rsidRPr="006D613E">
        <w:rPr>
          <w:noProof w:val="0"/>
        </w:rPr>
        <w:t>Observation/Result segment</w:t>
      </w:r>
      <w:bookmarkEnd w:id="598"/>
      <w:bookmarkEnd w:id="599"/>
    </w:p>
    <w:p w14:paraId="3A59FD14" w14:textId="5EF6BC24" w:rsidR="00B11855" w:rsidRPr="006D613E" w:rsidRDefault="003D003E" w:rsidP="0012636E">
      <w:pPr>
        <w:pStyle w:val="BodyText"/>
      </w:pPr>
      <w:r w:rsidRPr="006D613E">
        <w:t xml:space="preserve">Refer to </w:t>
      </w:r>
      <w:r w:rsidR="006D613E">
        <w:t>HL7</w:t>
      </w:r>
      <w:r w:rsidR="00995105" w:rsidRPr="006D613E">
        <w:t xml:space="preserve"> </w:t>
      </w:r>
      <w:r w:rsidRPr="006D613E">
        <w:t xml:space="preserve">v2.6: Section 7.4.2 </w:t>
      </w:r>
    </w:p>
    <w:p w14:paraId="294EC986" w14:textId="3A9CA06C" w:rsidR="00B11855" w:rsidRPr="006D613E" w:rsidRDefault="003D003E" w:rsidP="0012636E">
      <w:pPr>
        <w:pStyle w:val="BodyText"/>
      </w:pPr>
      <w:r w:rsidRPr="006D613E">
        <w:t xml:space="preserve">The </w:t>
      </w:r>
      <w:r w:rsidR="006D613E">
        <w:t>HL7</w:t>
      </w:r>
      <w:r w:rsidR="00995105" w:rsidRPr="006D613E">
        <w:t xml:space="preserve"> </w:t>
      </w:r>
      <w:r w:rsidRPr="006D613E">
        <w:t>OBX segment is used to transmit a single observation or observation fragment. For special considerations concerning OBX field usage in PCD-03 transactions, see section 3.3.4.4.</w:t>
      </w:r>
      <w:r w:rsidR="00E86B15" w:rsidRPr="006D613E">
        <w:t>8</w:t>
      </w:r>
      <w:r w:rsidRPr="006D613E">
        <w:t>.</w:t>
      </w:r>
    </w:p>
    <w:p w14:paraId="4E95EAAD" w14:textId="77777777" w:rsidR="00B11855" w:rsidRPr="006D613E" w:rsidRDefault="003D003E" w:rsidP="0012636E">
      <w:pPr>
        <w:pStyle w:val="BodyText"/>
      </w:pPr>
      <w:r w:rsidRPr="006D613E">
        <w:t xml:space="preserve">It is important to note that the values used for the OBX fields depend upon whether the OBX is being used to provide information about the device(s) from which measurements are derived or to provide information related to the measurement metrics and related information. </w:t>
      </w:r>
      <w:r w:rsidR="00A32D52" w:rsidRPr="006D613E">
        <w:t>T</w:t>
      </w:r>
      <w:r w:rsidRPr="006D613E">
        <w:t>he IHE PCD TF defines the appropriate coding for usage in a device related or metric related context. Each OBX shall be coded for a specific context – device related or metric related.</w:t>
      </w:r>
    </w:p>
    <w:p w14:paraId="6858D63F" w14:textId="77777777" w:rsidR="00C15551" w:rsidRPr="006D613E" w:rsidRDefault="00C15551" w:rsidP="0012636E">
      <w:pPr>
        <w:pStyle w:val="BodyText"/>
      </w:pPr>
    </w:p>
    <w:p w14:paraId="33202234" w14:textId="77777777" w:rsidR="00B11855" w:rsidRPr="006D613E" w:rsidRDefault="003D003E" w:rsidP="00123C7B">
      <w:pPr>
        <w:pStyle w:val="TableTitle"/>
        <w:keepLines/>
        <w:outlineLvl w:val="0"/>
      </w:pPr>
      <w:r w:rsidRPr="006D613E">
        <w:t>Table B.8</w:t>
      </w:r>
      <w:r w:rsidR="00D52943" w:rsidRPr="006D613E">
        <w:rPr>
          <w:rFonts w:eastAsia="MS Gothic"/>
        </w:rPr>
        <w:t>-</w:t>
      </w:r>
      <w:r w:rsidRPr="006D613E">
        <w:t>1: OBX segment</w:t>
      </w:r>
    </w:p>
    <w:tbl>
      <w:tblPr>
        <w:tblW w:w="87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8"/>
        <w:gridCol w:w="783"/>
        <w:gridCol w:w="834"/>
        <w:gridCol w:w="1187"/>
        <w:gridCol w:w="985"/>
        <w:gridCol w:w="884"/>
        <w:gridCol w:w="2753"/>
      </w:tblGrid>
      <w:tr w:rsidR="00C40FD5" w:rsidRPr="006D613E" w14:paraId="3D47F168" w14:textId="77777777" w:rsidTr="00A92110">
        <w:trPr>
          <w:cantSplit/>
          <w:tblHeader/>
          <w:jc w:val="center"/>
        </w:trPr>
        <w:tc>
          <w:tcPr>
            <w:tcW w:w="1308" w:type="dxa"/>
            <w:shd w:val="clear" w:color="auto" w:fill="D9D9D9"/>
          </w:tcPr>
          <w:p w14:paraId="72CCED45" w14:textId="77777777" w:rsidR="00B11855" w:rsidRPr="006D613E" w:rsidRDefault="003D003E" w:rsidP="004824A8">
            <w:pPr>
              <w:pStyle w:val="TableEntryHeader"/>
              <w:keepNext/>
              <w:keepLines/>
            </w:pPr>
            <w:r w:rsidRPr="006D613E">
              <w:t>SEQ</w:t>
            </w:r>
          </w:p>
        </w:tc>
        <w:tc>
          <w:tcPr>
            <w:tcW w:w="783" w:type="dxa"/>
            <w:shd w:val="clear" w:color="auto" w:fill="D9D9D9"/>
          </w:tcPr>
          <w:p w14:paraId="3AB75BBD" w14:textId="77777777" w:rsidR="00B11855" w:rsidRPr="006D613E" w:rsidRDefault="003D003E" w:rsidP="004824A8">
            <w:pPr>
              <w:pStyle w:val="TableEntryHeader"/>
              <w:keepNext/>
              <w:keepLines/>
            </w:pPr>
            <w:r w:rsidRPr="006D613E">
              <w:t>LEN</w:t>
            </w:r>
          </w:p>
        </w:tc>
        <w:tc>
          <w:tcPr>
            <w:tcW w:w="834" w:type="dxa"/>
            <w:shd w:val="clear" w:color="auto" w:fill="D9D9D9"/>
          </w:tcPr>
          <w:p w14:paraId="27473C40" w14:textId="77777777" w:rsidR="00B11855" w:rsidRPr="006D613E" w:rsidRDefault="003D003E" w:rsidP="004824A8">
            <w:pPr>
              <w:pStyle w:val="TableEntryHeader"/>
              <w:keepNext/>
              <w:keepLines/>
            </w:pPr>
            <w:r w:rsidRPr="006D613E">
              <w:t>DT</w:t>
            </w:r>
          </w:p>
        </w:tc>
        <w:tc>
          <w:tcPr>
            <w:tcW w:w="1187" w:type="dxa"/>
            <w:shd w:val="clear" w:color="auto" w:fill="D9D9D9"/>
          </w:tcPr>
          <w:p w14:paraId="72DF2DE0" w14:textId="77777777" w:rsidR="00B11855" w:rsidRPr="006D613E" w:rsidRDefault="003D003E" w:rsidP="004824A8">
            <w:pPr>
              <w:pStyle w:val="TableEntryHeader"/>
              <w:keepNext/>
              <w:keepLines/>
            </w:pPr>
            <w:r w:rsidRPr="006D613E">
              <w:t>Usage</w:t>
            </w:r>
          </w:p>
        </w:tc>
        <w:tc>
          <w:tcPr>
            <w:tcW w:w="985" w:type="dxa"/>
            <w:shd w:val="clear" w:color="auto" w:fill="D9D9D9"/>
          </w:tcPr>
          <w:p w14:paraId="76EFE747" w14:textId="77777777" w:rsidR="00B11855" w:rsidRPr="006D613E" w:rsidRDefault="003D003E" w:rsidP="004824A8">
            <w:pPr>
              <w:pStyle w:val="TableEntryHeader"/>
              <w:keepNext/>
              <w:keepLines/>
            </w:pPr>
            <w:r w:rsidRPr="006D613E">
              <w:t>Card.</w:t>
            </w:r>
          </w:p>
        </w:tc>
        <w:tc>
          <w:tcPr>
            <w:tcW w:w="884" w:type="dxa"/>
            <w:shd w:val="clear" w:color="auto" w:fill="D9D9D9"/>
          </w:tcPr>
          <w:p w14:paraId="6C888733" w14:textId="77777777" w:rsidR="00B11855" w:rsidRPr="006D613E" w:rsidRDefault="003D003E" w:rsidP="004824A8">
            <w:pPr>
              <w:pStyle w:val="TableEntryHeader"/>
              <w:keepNext/>
              <w:keepLines/>
            </w:pPr>
            <w:r w:rsidRPr="006D613E">
              <w:t>TBL#</w:t>
            </w:r>
          </w:p>
        </w:tc>
        <w:tc>
          <w:tcPr>
            <w:tcW w:w="2753" w:type="dxa"/>
            <w:shd w:val="clear" w:color="auto" w:fill="D9D9D9"/>
          </w:tcPr>
          <w:p w14:paraId="4CB7ABD5" w14:textId="77777777" w:rsidR="00B11855" w:rsidRPr="006D613E" w:rsidRDefault="003D003E" w:rsidP="004824A8">
            <w:pPr>
              <w:pStyle w:val="TableEntryHeader"/>
              <w:keepNext/>
              <w:keepLines/>
            </w:pPr>
            <w:r w:rsidRPr="006D613E">
              <w:t>Element name</w:t>
            </w:r>
          </w:p>
        </w:tc>
      </w:tr>
      <w:tr w:rsidR="00C40FD5" w:rsidRPr="006D613E" w14:paraId="00269387" w14:textId="77777777" w:rsidTr="00A92110">
        <w:trPr>
          <w:cantSplit/>
          <w:jc w:val="center"/>
        </w:trPr>
        <w:tc>
          <w:tcPr>
            <w:tcW w:w="1308" w:type="dxa"/>
            <w:shd w:val="clear" w:color="auto" w:fill="auto"/>
          </w:tcPr>
          <w:p w14:paraId="0C04F342" w14:textId="77777777" w:rsidR="00B11855" w:rsidRPr="006D613E" w:rsidRDefault="003D003E" w:rsidP="004824A8">
            <w:pPr>
              <w:pStyle w:val="TableEntry"/>
              <w:keepNext/>
              <w:keepLines/>
            </w:pPr>
            <w:r w:rsidRPr="006D613E">
              <w:t>1</w:t>
            </w:r>
          </w:p>
        </w:tc>
        <w:tc>
          <w:tcPr>
            <w:tcW w:w="783" w:type="dxa"/>
            <w:shd w:val="clear" w:color="auto" w:fill="auto"/>
          </w:tcPr>
          <w:p w14:paraId="34F4E19A" w14:textId="77777777" w:rsidR="00B11855" w:rsidRPr="006D613E" w:rsidRDefault="003D003E" w:rsidP="004824A8">
            <w:pPr>
              <w:pStyle w:val="TableEntry"/>
              <w:keepNext/>
              <w:keepLines/>
            </w:pPr>
            <w:r w:rsidRPr="006D613E">
              <w:t>4</w:t>
            </w:r>
          </w:p>
        </w:tc>
        <w:tc>
          <w:tcPr>
            <w:tcW w:w="834" w:type="dxa"/>
            <w:shd w:val="clear" w:color="auto" w:fill="auto"/>
          </w:tcPr>
          <w:p w14:paraId="317F9462" w14:textId="77777777" w:rsidR="00B11855" w:rsidRPr="006D613E" w:rsidRDefault="003D003E" w:rsidP="004824A8">
            <w:pPr>
              <w:pStyle w:val="TableEntry"/>
              <w:keepNext/>
              <w:keepLines/>
            </w:pPr>
            <w:r w:rsidRPr="006D613E">
              <w:t>SI</w:t>
            </w:r>
          </w:p>
        </w:tc>
        <w:tc>
          <w:tcPr>
            <w:tcW w:w="1187" w:type="dxa"/>
            <w:shd w:val="clear" w:color="auto" w:fill="auto"/>
          </w:tcPr>
          <w:p w14:paraId="066C395D" w14:textId="77777777" w:rsidR="00B11855" w:rsidRPr="006D613E" w:rsidRDefault="003D003E" w:rsidP="004824A8">
            <w:pPr>
              <w:pStyle w:val="TableEntry"/>
              <w:keepNext/>
              <w:keepLines/>
            </w:pPr>
            <w:r w:rsidRPr="006D613E">
              <w:t>R</w:t>
            </w:r>
          </w:p>
        </w:tc>
        <w:tc>
          <w:tcPr>
            <w:tcW w:w="985" w:type="dxa"/>
            <w:shd w:val="clear" w:color="auto" w:fill="auto"/>
          </w:tcPr>
          <w:p w14:paraId="00E15C63" w14:textId="77777777" w:rsidR="00B11855" w:rsidRPr="006D613E" w:rsidRDefault="003D003E" w:rsidP="004824A8">
            <w:pPr>
              <w:pStyle w:val="TableEntry"/>
              <w:keepNext/>
              <w:keepLines/>
            </w:pPr>
            <w:r w:rsidRPr="006D613E">
              <w:t>[1..1]</w:t>
            </w:r>
          </w:p>
        </w:tc>
        <w:tc>
          <w:tcPr>
            <w:tcW w:w="884" w:type="dxa"/>
            <w:shd w:val="clear" w:color="auto" w:fill="auto"/>
          </w:tcPr>
          <w:p w14:paraId="60A1ECE6" w14:textId="77777777" w:rsidR="00B11855" w:rsidRPr="006D613E" w:rsidRDefault="00B11855" w:rsidP="004824A8">
            <w:pPr>
              <w:pStyle w:val="TableEntry"/>
              <w:keepNext/>
              <w:keepLines/>
            </w:pPr>
          </w:p>
        </w:tc>
        <w:tc>
          <w:tcPr>
            <w:tcW w:w="2753" w:type="dxa"/>
            <w:shd w:val="clear" w:color="auto" w:fill="auto"/>
          </w:tcPr>
          <w:p w14:paraId="3F0A1078" w14:textId="77777777" w:rsidR="00B11855" w:rsidRPr="006D613E" w:rsidRDefault="003D003E" w:rsidP="004824A8">
            <w:pPr>
              <w:pStyle w:val="TableEntry"/>
              <w:keepNext/>
              <w:keepLines/>
            </w:pPr>
            <w:r w:rsidRPr="006D613E">
              <w:t>Set ID – OBX</w:t>
            </w:r>
          </w:p>
        </w:tc>
      </w:tr>
      <w:tr w:rsidR="00C40FD5" w:rsidRPr="006D613E" w14:paraId="62EE1805" w14:textId="77777777" w:rsidTr="00A92110">
        <w:trPr>
          <w:cantSplit/>
          <w:jc w:val="center"/>
        </w:trPr>
        <w:tc>
          <w:tcPr>
            <w:tcW w:w="1308" w:type="dxa"/>
            <w:shd w:val="clear" w:color="auto" w:fill="auto"/>
          </w:tcPr>
          <w:p w14:paraId="62F663E7" w14:textId="77777777" w:rsidR="00B11855" w:rsidRPr="006D613E" w:rsidRDefault="003D003E" w:rsidP="004824A8">
            <w:pPr>
              <w:pStyle w:val="TableEntry"/>
              <w:keepNext/>
              <w:keepLines/>
            </w:pPr>
            <w:r w:rsidRPr="006D613E">
              <w:t>2</w:t>
            </w:r>
          </w:p>
        </w:tc>
        <w:tc>
          <w:tcPr>
            <w:tcW w:w="783" w:type="dxa"/>
            <w:shd w:val="clear" w:color="auto" w:fill="auto"/>
          </w:tcPr>
          <w:p w14:paraId="21638829" w14:textId="77777777" w:rsidR="00B11855" w:rsidRPr="006D613E" w:rsidRDefault="003D003E" w:rsidP="004824A8">
            <w:pPr>
              <w:pStyle w:val="TableEntry"/>
              <w:keepNext/>
              <w:keepLines/>
            </w:pPr>
            <w:r w:rsidRPr="006D613E">
              <w:t>3</w:t>
            </w:r>
          </w:p>
        </w:tc>
        <w:tc>
          <w:tcPr>
            <w:tcW w:w="834" w:type="dxa"/>
            <w:shd w:val="clear" w:color="auto" w:fill="auto"/>
          </w:tcPr>
          <w:p w14:paraId="026B5CB2" w14:textId="77777777" w:rsidR="00B11855" w:rsidRPr="006D613E" w:rsidRDefault="003D003E" w:rsidP="004824A8">
            <w:pPr>
              <w:pStyle w:val="TableEntry"/>
              <w:keepNext/>
              <w:keepLines/>
            </w:pPr>
            <w:r w:rsidRPr="006D613E">
              <w:t>ID</w:t>
            </w:r>
          </w:p>
        </w:tc>
        <w:tc>
          <w:tcPr>
            <w:tcW w:w="1187" w:type="dxa"/>
            <w:shd w:val="clear" w:color="auto" w:fill="auto"/>
          </w:tcPr>
          <w:p w14:paraId="6BCFDD4C" w14:textId="77777777" w:rsidR="00B11855" w:rsidRPr="006D613E" w:rsidRDefault="003D003E" w:rsidP="004824A8">
            <w:pPr>
              <w:pStyle w:val="TableEntry"/>
              <w:keepNext/>
              <w:keepLines/>
            </w:pPr>
            <w:r w:rsidRPr="006D613E">
              <w:t>C</w:t>
            </w:r>
          </w:p>
        </w:tc>
        <w:tc>
          <w:tcPr>
            <w:tcW w:w="985" w:type="dxa"/>
            <w:shd w:val="clear" w:color="auto" w:fill="auto"/>
          </w:tcPr>
          <w:p w14:paraId="20699524" w14:textId="77777777" w:rsidR="00B11855" w:rsidRPr="006D613E" w:rsidRDefault="003D003E" w:rsidP="004824A8">
            <w:pPr>
              <w:pStyle w:val="TableEntry"/>
              <w:keepNext/>
              <w:keepLines/>
            </w:pPr>
            <w:r w:rsidRPr="006D613E">
              <w:t>[0..1]</w:t>
            </w:r>
          </w:p>
        </w:tc>
        <w:tc>
          <w:tcPr>
            <w:tcW w:w="884" w:type="dxa"/>
            <w:shd w:val="clear" w:color="auto" w:fill="auto"/>
          </w:tcPr>
          <w:p w14:paraId="0D8B391C" w14:textId="77777777" w:rsidR="00B11855" w:rsidRPr="006D613E" w:rsidRDefault="003D003E" w:rsidP="004824A8">
            <w:pPr>
              <w:pStyle w:val="TableEntry"/>
              <w:keepNext/>
              <w:keepLines/>
            </w:pPr>
            <w:r w:rsidRPr="006D613E">
              <w:t>0125</w:t>
            </w:r>
          </w:p>
        </w:tc>
        <w:tc>
          <w:tcPr>
            <w:tcW w:w="2753" w:type="dxa"/>
            <w:shd w:val="clear" w:color="auto" w:fill="auto"/>
          </w:tcPr>
          <w:p w14:paraId="311A8F09" w14:textId="77777777" w:rsidR="00B11855" w:rsidRPr="006D613E" w:rsidRDefault="003D003E" w:rsidP="004824A8">
            <w:pPr>
              <w:pStyle w:val="TableEntry"/>
              <w:keepNext/>
              <w:keepLines/>
            </w:pPr>
            <w:r w:rsidRPr="006D613E">
              <w:t>Value Type</w:t>
            </w:r>
          </w:p>
        </w:tc>
      </w:tr>
      <w:tr w:rsidR="00C40FD5" w:rsidRPr="006D613E" w14:paraId="557B9A0A" w14:textId="77777777" w:rsidTr="00A92110">
        <w:trPr>
          <w:cantSplit/>
          <w:jc w:val="center"/>
        </w:trPr>
        <w:tc>
          <w:tcPr>
            <w:tcW w:w="1308" w:type="dxa"/>
            <w:shd w:val="clear" w:color="auto" w:fill="auto"/>
          </w:tcPr>
          <w:p w14:paraId="631C6A28" w14:textId="77777777" w:rsidR="00B11855" w:rsidRPr="006D613E" w:rsidRDefault="003D003E" w:rsidP="004824A8">
            <w:pPr>
              <w:pStyle w:val="TableEntry"/>
              <w:keepNext/>
              <w:keepLines/>
            </w:pPr>
            <w:r w:rsidRPr="006D613E">
              <w:t>3</w:t>
            </w:r>
          </w:p>
        </w:tc>
        <w:tc>
          <w:tcPr>
            <w:tcW w:w="783" w:type="dxa"/>
            <w:shd w:val="clear" w:color="auto" w:fill="auto"/>
          </w:tcPr>
          <w:p w14:paraId="5421616A" w14:textId="77777777" w:rsidR="00B11855" w:rsidRPr="006D613E" w:rsidRDefault="003D003E" w:rsidP="004824A8">
            <w:pPr>
              <w:pStyle w:val="TableEntry"/>
              <w:keepNext/>
              <w:keepLines/>
            </w:pPr>
            <w:r w:rsidRPr="006D613E">
              <w:t>705</w:t>
            </w:r>
          </w:p>
        </w:tc>
        <w:tc>
          <w:tcPr>
            <w:tcW w:w="834" w:type="dxa"/>
            <w:shd w:val="clear" w:color="auto" w:fill="auto"/>
          </w:tcPr>
          <w:p w14:paraId="1FA2F407" w14:textId="77777777" w:rsidR="00B11855" w:rsidRPr="006D613E" w:rsidRDefault="003D003E" w:rsidP="004824A8">
            <w:pPr>
              <w:pStyle w:val="TableEntry"/>
              <w:keepNext/>
              <w:keepLines/>
            </w:pPr>
            <w:r w:rsidRPr="006D613E">
              <w:t>CWE</w:t>
            </w:r>
          </w:p>
        </w:tc>
        <w:tc>
          <w:tcPr>
            <w:tcW w:w="1187" w:type="dxa"/>
            <w:shd w:val="clear" w:color="auto" w:fill="auto"/>
          </w:tcPr>
          <w:p w14:paraId="49788630" w14:textId="77777777" w:rsidR="00B11855" w:rsidRPr="006D613E" w:rsidRDefault="003D003E" w:rsidP="004824A8">
            <w:pPr>
              <w:pStyle w:val="TableEntry"/>
              <w:keepNext/>
              <w:keepLines/>
            </w:pPr>
            <w:r w:rsidRPr="006D613E">
              <w:t>R</w:t>
            </w:r>
          </w:p>
        </w:tc>
        <w:tc>
          <w:tcPr>
            <w:tcW w:w="985" w:type="dxa"/>
            <w:shd w:val="clear" w:color="auto" w:fill="auto"/>
          </w:tcPr>
          <w:p w14:paraId="2FC0AA84" w14:textId="77777777" w:rsidR="00B11855" w:rsidRPr="006D613E" w:rsidRDefault="003D003E" w:rsidP="004824A8">
            <w:pPr>
              <w:pStyle w:val="TableEntry"/>
              <w:keepNext/>
              <w:keepLines/>
            </w:pPr>
            <w:r w:rsidRPr="006D613E">
              <w:t>[1..1]</w:t>
            </w:r>
          </w:p>
        </w:tc>
        <w:tc>
          <w:tcPr>
            <w:tcW w:w="884" w:type="dxa"/>
            <w:shd w:val="clear" w:color="auto" w:fill="auto"/>
          </w:tcPr>
          <w:p w14:paraId="0D5A63F2" w14:textId="77777777" w:rsidR="00B11855" w:rsidRPr="006D613E" w:rsidRDefault="00B11855" w:rsidP="004824A8">
            <w:pPr>
              <w:pStyle w:val="TableEntry"/>
              <w:keepNext/>
              <w:keepLines/>
            </w:pPr>
          </w:p>
        </w:tc>
        <w:tc>
          <w:tcPr>
            <w:tcW w:w="2753" w:type="dxa"/>
            <w:shd w:val="clear" w:color="auto" w:fill="auto"/>
          </w:tcPr>
          <w:p w14:paraId="5FB8F428" w14:textId="77777777" w:rsidR="00B11855" w:rsidRPr="006D613E" w:rsidRDefault="003D003E" w:rsidP="004824A8">
            <w:pPr>
              <w:pStyle w:val="TableEntry"/>
              <w:keepNext/>
              <w:keepLines/>
            </w:pPr>
            <w:r w:rsidRPr="006D613E">
              <w:t>Observation Identifier</w:t>
            </w:r>
          </w:p>
        </w:tc>
      </w:tr>
      <w:tr w:rsidR="00C40FD5" w:rsidRPr="006D613E" w14:paraId="30874C49" w14:textId="77777777" w:rsidTr="00A92110">
        <w:trPr>
          <w:cantSplit/>
          <w:jc w:val="center"/>
        </w:trPr>
        <w:tc>
          <w:tcPr>
            <w:tcW w:w="1308" w:type="dxa"/>
            <w:shd w:val="clear" w:color="auto" w:fill="auto"/>
          </w:tcPr>
          <w:p w14:paraId="01D166FA" w14:textId="77777777" w:rsidR="00B11855" w:rsidRPr="006D613E" w:rsidRDefault="003D003E" w:rsidP="004824A8">
            <w:pPr>
              <w:pStyle w:val="TableEntry"/>
              <w:keepNext/>
              <w:keepLines/>
            </w:pPr>
            <w:r w:rsidRPr="006D613E">
              <w:t>4</w:t>
            </w:r>
          </w:p>
        </w:tc>
        <w:tc>
          <w:tcPr>
            <w:tcW w:w="783" w:type="dxa"/>
            <w:shd w:val="clear" w:color="auto" w:fill="auto"/>
          </w:tcPr>
          <w:p w14:paraId="5968232A" w14:textId="77777777" w:rsidR="00B11855" w:rsidRPr="006D613E" w:rsidRDefault="003D003E" w:rsidP="004824A8">
            <w:pPr>
              <w:pStyle w:val="TableEntry"/>
              <w:keepNext/>
              <w:keepLines/>
            </w:pPr>
            <w:r w:rsidRPr="006D613E">
              <w:t>20</w:t>
            </w:r>
          </w:p>
        </w:tc>
        <w:tc>
          <w:tcPr>
            <w:tcW w:w="834" w:type="dxa"/>
            <w:shd w:val="clear" w:color="auto" w:fill="auto"/>
          </w:tcPr>
          <w:p w14:paraId="0B19F1C2" w14:textId="77777777" w:rsidR="00B11855" w:rsidRPr="006D613E" w:rsidRDefault="003D003E" w:rsidP="004824A8">
            <w:pPr>
              <w:pStyle w:val="TableEntry"/>
              <w:keepNext/>
              <w:keepLines/>
            </w:pPr>
            <w:r w:rsidRPr="006D613E">
              <w:t>ST</w:t>
            </w:r>
          </w:p>
        </w:tc>
        <w:tc>
          <w:tcPr>
            <w:tcW w:w="1187" w:type="dxa"/>
            <w:shd w:val="clear" w:color="auto" w:fill="auto"/>
          </w:tcPr>
          <w:p w14:paraId="7D5C4E61" w14:textId="77777777" w:rsidR="00B11855" w:rsidRPr="006D613E" w:rsidRDefault="003D003E" w:rsidP="004824A8">
            <w:pPr>
              <w:pStyle w:val="TableEntry"/>
              <w:keepNext/>
              <w:keepLines/>
            </w:pPr>
            <w:r w:rsidRPr="006D613E">
              <w:t>R</w:t>
            </w:r>
          </w:p>
        </w:tc>
        <w:tc>
          <w:tcPr>
            <w:tcW w:w="985" w:type="dxa"/>
            <w:shd w:val="clear" w:color="auto" w:fill="auto"/>
          </w:tcPr>
          <w:p w14:paraId="5937D433" w14:textId="77777777" w:rsidR="00B11855" w:rsidRPr="006D613E" w:rsidRDefault="003D003E" w:rsidP="004824A8">
            <w:pPr>
              <w:pStyle w:val="TableEntry"/>
              <w:keepNext/>
              <w:keepLines/>
            </w:pPr>
            <w:r w:rsidRPr="006D613E">
              <w:t>[1..1]</w:t>
            </w:r>
          </w:p>
        </w:tc>
        <w:tc>
          <w:tcPr>
            <w:tcW w:w="884" w:type="dxa"/>
            <w:shd w:val="clear" w:color="auto" w:fill="auto"/>
          </w:tcPr>
          <w:p w14:paraId="4DD49732" w14:textId="77777777" w:rsidR="00B11855" w:rsidRPr="006D613E" w:rsidRDefault="00B11855" w:rsidP="004824A8">
            <w:pPr>
              <w:pStyle w:val="TableEntry"/>
              <w:keepNext/>
              <w:keepLines/>
            </w:pPr>
          </w:p>
        </w:tc>
        <w:tc>
          <w:tcPr>
            <w:tcW w:w="2753" w:type="dxa"/>
            <w:shd w:val="clear" w:color="auto" w:fill="auto"/>
          </w:tcPr>
          <w:p w14:paraId="6FB93DDD" w14:textId="77777777" w:rsidR="00B11855" w:rsidRPr="006D613E" w:rsidRDefault="003D003E" w:rsidP="004824A8">
            <w:pPr>
              <w:pStyle w:val="TableEntry"/>
              <w:keepNext/>
              <w:keepLines/>
            </w:pPr>
            <w:r w:rsidRPr="006D613E">
              <w:t>Observation Sub-ID</w:t>
            </w:r>
          </w:p>
        </w:tc>
      </w:tr>
      <w:tr w:rsidR="00C40FD5" w:rsidRPr="006D613E" w14:paraId="359F4E75" w14:textId="77777777" w:rsidTr="00A92110">
        <w:trPr>
          <w:cantSplit/>
          <w:jc w:val="center"/>
        </w:trPr>
        <w:tc>
          <w:tcPr>
            <w:tcW w:w="1308" w:type="dxa"/>
            <w:shd w:val="clear" w:color="auto" w:fill="auto"/>
          </w:tcPr>
          <w:p w14:paraId="51864FE1" w14:textId="77777777" w:rsidR="00B11855" w:rsidRPr="006D613E" w:rsidRDefault="003D003E" w:rsidP="004824A8">
            <w:pPr>
              <w:pStyle w:val="TableEntry"/>
              <w:keepNext/>
              <w:keepLines/>
            </w:pPr>
            <w:r w:rsidRPr="006D613E">
              <w:t>5</w:t>
            </w:r>
          </w:p>
        </w:tc>
        <w:tc>
          <w:tcPr>
            <w:tcW w:w="783" w:type="dxa"/>
            <w:shd w:val="clear" w:color="auto" w:fill="auto"/>
          </w:tcPr>
          <w:p w14:paraId="28B34FE5" w14:textId="77777777" w:rsidR="00B11855" w:rsidRPr="006D613E" w:rsidRDefault="003D003E" w:rsidP="004824A8">
            <w:pPr>
              <w:pStyle w:val="TableEntry"/>
              <w:keepNext/>
              <w:keepLines/>
            </w:pPr>
            <w:r w:rsidRPr="006D613E">
              <w:t>99999</w:t>
            </w:r>
          </w:p>
        </w:tc>
        <w:tc>
          <w:tcPr>
            <w:tcW w:w="834" w:type="dxa"/>
            <w:shd w:val="clear" w:color="auto" w:fill="auto"/>
          </w:tcPr>
          <w:p w14:paraId="020CBFEA" w14:textId="77777777" w:rsidR="00B11855" w:rsidRPr="006D613E" w:rsidRDefault="003D003E" w:rsidP="004824A8">
            <w:pPr>
              <w:pStyle w:val="TableEntry"/>
              <w:keepNext/>
              <w:keepLines/>
            </w:pPr>
            <w:r w:rsidRPr="006D613E">
              <w:t>Varies</w:t>
            </w:r>
          </w:p>
        </w:tc>
        <w:tc>
          <w:tcPr>
            <w:tcW w:w="1187" w:type="dxa"/>
            <w:shd w:val="clear" w:color="auto" w:fill="auto"/>
          </w:tcPr>
          <w:p w14:paraId="3E2B1E91" w14:textId="77777777" w:rsidR="00B11855" w:rsidRPr="006D613E" w:rsidRDefault="003D003E" w:rsidP="004824A8">
            <w:pPr>
              <w:pStyle w:val="TableEntry"/>
              <w:keepNext/>
              <w:keepLines/>
            </w:pPr>
            <w:r w:rsidRPr="006D613E">
              <w:t>C</w:t>
            </w:r>
          </w:p>
        </w:tc>
        <w:tc>
          <w:tcPr>
            <w:tcW w:w="985" w:type="dxa"/>
            <w:shd w:val="clear" w:color="auto" w:fill="auto"/>
          </w:tcPr>
          <w:p w14:paraId="1740811D" w14:textId="77777777" w:rsidR="00B11855" w:rsidRPr="006D613E" w:rsidRDefault="003D003E" w:rsidP="004824A8">
            <w:pPr>
              <w:pStyle w:val="TableEntry"/>
              <w:keepNext/>
              <w:keepLines/>
            </w:pPr>
            <w:r w:rsidRPr="006D613E">
              <w:t>[0..1]</w:t>
            </w:r>
          </w:p>
        </w:tc>
        <w:tc>
          <w:tcPr>
            <w:tcW w:w="884" w:type="dxa"/>
            <w:shd w:val="clear" w:color="auto" w:fill="auto"/>
          </w:tcPr>
          <w:p w14:paraId="20A5F740" w14:textId="77777777" w:rsidR="00B11855" w:rsidRPr="006D613E" w:rsidRDefault="00B11855" w:rsidP="004824A8">
            <w:pPr>
              <w:pStyle w:val="TableEntry"/>
              <w:keepNext/>
              <w:keepLines/>
            </w:pPr>
          </w:p>
        </w:tc>
        <w:tc>
          <w:tcPr>
            <w:tcW w:w="2753" w:type="dxa"/>
            <w:shd w:val="clear" w:color="auto" w:fill="auto"/>
          </w:tcPr>
          <w:p w14:paraId="1A0B1131" w14:textId="77777777" w:rsidR="00B11855" w:rsidRPr="006D613E" w:rsidRDefault="003D003E" w:rsidP="004824A8">
            <w:pPr>
              <w:pStyle w:val="TableEntry"/>
              <w:keepNext/>
              <w:keepLines/>
            </w:pPr>
            <w:r w:rsidRPr="006D613E">
              <w:t>Observation Value</w:t>
            </w:r>
          </w:p>
        </w:tc>
      </w:tr>
      <w:tr w:rsidR="00C40FD5" w:rsidRPr="006D613E" w14:paraId="305178E3" w14:textId="77777777" w:rsidTr="00A92110">
        <w:trPr>
          <w:cantSplit/>
          <w:jc w:val="center"/>
        </w:trPr>
        <w:tc>
          <w:tcPr>
            <w:tcW w:w="1308" w:type="dxa"/>
            <w:shd w:val="clear" w:color="auto" w:fill="auto"/>
          </w:tcPr>
          <w:p w14:paraId="3B91A72F" w14:textId="77777777" w:rsidR="00B11855" w:rsidRPr="006D613E" w:rsidRDefault="003D003E" w:rsidP="004824A8">
            <w:pPr>
              <w:pStyle w:val="TableEntry"/>
              <w:keepNext/>
              <w:keepLines/>
            </w:pPr>
            <w:r w:rsidRPr="006D613E">
              <w:t>6</w:t>
            </w:r>
          </w:p>
        </w:tc>
        <w:tc>
          <w:tcPr>
            <w:tcW w:w="783" w:type="dxa"/>
            <w:shd w:val="clear" w:color="auto" w:fill="auto"/>
          </w:tcPr>
          <w:p w14:paraId="5DC79741" w14:textId="77777777" w:rsidR="00B11855" w:rsidRPr="006D613E" w:rsidRDefault="003D003E" w:rsidP="004824A8">
            <w:pPr>
              <w:pStyle w:val="TableEntry"/>
              <w:keepNext/>
              <w:keepLines/>
            </w:pPr>
            <w:r w:rsidRPr="006D613E">
              <w:t>705</w:t>
            </w:r>
          </w:p>
        </w:tc>
        <w:tc>
          <w:tcPr>
            <w:tcW w:w="834" w:type="dxa"/>
            <w:shd w:val="clear" w:color="auto" w:fill="auto"/>
          </w:tcPr>
          <w:p w14:paraId="4D028901" w14:textId="77777777" w:rsidR="00B11855" w:rsidRPr="006D613E" w:rsidRDefault="003D003E" w:rsidP="004824A8">
            <w:pPr>
              <w:pStyle w:val="TableEntry"/>
              <w:keepNext/>
              <w:keepLines/>
            </w:pPr>
            <w:r w:rsidRPr="006D613E">
              <w:t>CWE</w:t>
            </w:r>
          </w:p>
        </w:tc>
        <w:tc>
          <w:tcPr>
            <w:tcW w:w="1187" w:type="dxa"/>
            <w:shd w:val="clear" w:color="auto" w:fill="auto"/>
          </w:tcPr>
          <w:p w14:paraId="754ED6E2" w14:textId="77777777" w:rsidR="00B11855" w:rsidRPr="006D613E" w:rsidRDefault="003D003E" w:rsidP="004824A8">
            <w:pPr>
              <w:pStyle w:val="TableEntry"/>
              <w:keepNext/>
              <w:keepLines/>
            </w:pPr>
            <w:r w:rsidRPr="006D613E">
              <w:t>C</w:t>
            </w:r>
          </w:p>
        </w:tc>
        <w:tc>
          <w:tcPr>
            <w:tcW w:w="985" w:type="dxa"/>
            <w:shd w:val="clear" w:color="auto" w:fill="auto"/>
          </w:tcPr>
          <w:p w14:paraId="6C968F0A" w14:textId="77777777" w:rsidR="00B11855" w:rsidRPr="006D613E" w:rsidRDefault="003D003E" w:rsidP="004824A8">
            <w:pPr>
              <w:pStyle w:val="TableEntry"/>
              <w:keepNext/>
              <w:keepLines/>
            </w:pPr>
            <w:r w:rsidRPr="006D613E">
              <w:t>[0..1]</w:t>
            </w:r>
          </w:p>
        </w:tc>
        <w:tc>
          <w:tcPr>
            <w:tcW w:w="884" w:type="dxa"/>
            <w:shd w:val="clear" w:color="auto" w:fill="auto"/>
          </w:tcPr>
          <w:p w14:paraId="66FA650C" w14:textId="77777777" w:rsidR="00B11855" w:rsidRPr="006D613E" w:rsidRDefault="00B11855" w:rsidP="004824A8">
            <w:pPr>
              <w:pStyle w:val="TableEntry"/>
              <w:keepNext/>
              <w:keepLines/>
            </w:pPr>
          </w:p>
        </w:tc>
        <w:tc>
          <w:tcPr>
            <w:tcW w:w="2753" w:type="dxa"/>
            <w:shd w:val="clear" w:color="auto" w:fill="auto"/>
          </w:tcPr>
          <w:p w14:paraId="2F036549" w14:textId="77777777" w:rsidR="00B11855" w:rsidRPr="006D613E" w:rsidRDefault="003D003E" w:rsidP="004824A8">
            <w:pPr>
              <w:pStyle w:val="TableEntry"/>
              <w:keepNext/>
              <w:keepLines/>
            </w:pPr>
            <w:r w:rsidRPr="006D613E">
              <w:t>Units</w:t>
            </w:r>
          </w:p>
        </w:tc>
      </w:tr>
      <w:tr w:rsidR="00C40FD5" w:rsidRPr="006D613E" w14:paraId="2930C4F7" w14:textId="77777777" w:rsidTr="00A92110">
        <w:trPr>
          <w:cantSplit/>
          <w:jc w:val="center"/>
        </w:trPr>
        <w:tc>
          <w:tcPr>
            <w:tcW w:w="1308" w:type="dxa"/>
            <w:shd w:val="clear" w:color="auto" w:fill="auto"/>
          </w:tcPr>
          <w:p w14:paraId="40976E5D" w14:textId="77777777" w:rsidR="00B11855" w:rsidRPr="006D613E" w:rsidRDefault="003D003E" w:rsidP="004824A8">
            <w:pPr>
              <w:pStyle w:val="TableEntry"/>
              <w:keepNext/>
              <w:keepLines/>
            </w:pPr>
            <w:r w:rsidRPr="006D613E">
              <w:t>7</w:t>
            </w:r>
          </w:p>
        </w:tc>
        <w:tc>
          <w:tcPr>
            <w:tcW w:w="783" w:type="dxa"/>
            <w:shd w:val="clear" w:color="auto" w:fill="auto"/>
          </w:tcPr>
          <w:p w14:paraId="0C71ADB8" w14:textId="77777777" w:rsidR="00B11855" w:rsidRPr="006D613E" w:rsidRDefault="003D003E" w:rsidP="004824A8">
            <w:pPr>
              <w:pStyle w:val="TableEntry"/>
              <w:keepNext/>
              <w:keepLines/>
            </w:pPr>
            <w:r w:rsidRPr="006D613E">
              <w:t xml:space="preserve"> 60</w:t>
            </w:r>
          </w:p>
        </w:tc>
        <w:tc>
          <w:tcPr>
            <w:tcW w:w="834" w:type="dxa"/>
            <w:shd w:val="clear" w:color="auto" w:fill="auto"/>
          </w:tcPr>
          <w:p w14:paraId="00222DB6" w14:textId="77777777" w:rsidR="00B11855" w:rsidRPr="006D613E" w:rsidRDefault="003D003E" w:rsidP="004824A8">
            <w:pPr>
              <w:pStyle w:val="TableEntry"/>
              <w:keepNext/>
              <w:keepLines/>
            </w:pPr>
            <w:r w:rsidRPr="006D613E">
              <w:t>ST</w:t>
            </w:r>
          </w:p>
        </w:tc>
        <w:tc>
          <w:tcPr>
            <w:tcW w:w="1187" w:type="dxa"/>
            <w:shd w:val="clear" w:color="auto" w:fill="auto"/>
          </w:tcPr>
          <w:p w14:paraId="3A4045A2" w14:textId="77777777" w:rsidR="00B11855" w:rsidRPr="006D613E" w:rsidRDefault="003D003E" w:rsidP="004824A8">
            <w:pPr>
              <w:pStyle w:val="TableEntry"/>
              <w:keepNext/>
              <w:keepLines/>
            </w:pPr>
            <w:r w:rsidRPr="006D613E">
              <w:t>CE</w:t>
            </w:r>
          </w:p>
        </w:tc>
        <w:tc>
          <w:tcPr>
            <w:tcW w:w="985" w:type="dxa"/>
            <w:shd w:val="clear" w:color="auto" w:fill="auto"/>
          </w:tcPr>
          <w:p w14:paraId="4EBC1944" w14:textId="77777777" w:rsidR="00B11855" w:rsidRPr="006D613E" w:rsidRDefault="003D003E" w:rsidP="004824A8">
            <w:pPr>
              <w:pStyle w:val="TableEntry"/>
              <w:keepNext/>
              <w:keepLines/>
            </w:pPr>
            <w:r w:rsidRPr="006D613E">
              <w:t>[0..1]</w:t>
            </w:r>
          </w:p>
        </w:tc>
        <w:tc>
          <w:tcPr>
            <w:tcW w:w="884" w:type="dxa"/>
            <w:shd w:val="clear" w:color="auto" w:fill="auto"/>
          </w:tcPr>
          <w:p w14:paraId="21221D85" w14:textId="77777777" w:rsidR="00B11855" w:rsidRPr="006D613E" w:rsidRDefault="00B11855" w:rsidP="004824A8">
            <w:pPr>
              <w:pStyle w:val="TableEntry"/>
              <w:keepNext/>
              <w:keepLines/>
            </w:pPr>
          </w:p>
        </w:tc>
        <w:tc>
          <w:tcPr>
            <w:tcW w:w="2753" w:type="dxa"/>
            <w:shd w:val="clear" w:color="auto" w:fill="auto"/>
          </w:tcPr>
          <w:p w14:paraId="34D34CA9" w14:textId="77777777" w:rsidR="00B11855" w:rsidRPr="006D613E" w:rsidRDefault="003D003E" w:rsidP="004824A8">
            <w:pPr>
              <w:pStyle w:val="TableEntry"/>
              <w:keepNext/>
              <w:keepLines/>
            </w:pPr>
            <w:r w:rsidRPr="006D613E">
              <w:t>References Range</w:t>
            </w:r>
          </w:p>
        </w:tc>
      </w:tr>
      <w:tr w:rsidR="00C40FD5" w:rsidRPr="006D613E" w14:paraId="5351A00D" w14:textId="77777777" w:rsidTr="00A92110">
        <w:trPr>
          <w:cantSplit/>
          <w:jc w:val="center"/>
        </w:trPr>
        <w:tc>
          <w:tcPr>
            <w:tcW w:w="1308" w:type="dxa"/>
            <w:shd w:val="clear" w:color="auto" w:fill="auto"/>
          </w:tcPr>
          <w:p w14:paraId="4F00FBD7" w14:textId="77777777" w:rsidR="00B11855" w:rsidRPr="006D613E" w:rsidRDefault="003D003E" w:rsidP="004824A8">
            <w:pPr>
              <w:pStyle w:val="TableEntry"/>
              <w:keepNext/>
              <w:keepLines/>
            </w:pPr>
            <w:r w:rsidRPr="006D613E">
              <w:t>8</w:t>
            </w:r>
          </w:p>
        </w:tc>
        <w:tc>
          <w:tcPr>
            <w:tcW w:w="783" w:type="dxa"/>
            <w:shd w:val="clear" w:color="auto" w:fill="auto"/>
          </w:tcPr>
          <w:p w14:paraId="73CA4536" w14:textId="77777777" w:rsidR="00B11855" w:rsidRPr="006D613E" w:rsidRDefault="003D003E" w:rsidP="004824A8">
            <w:pPr>
              <w:pStyle w:val="TableEntry"/>
              <w:keepNext/>
              <w:keepLines/>
            </w:pPr>
            <w:r w:rsidRPr="006D613E">
              <w:t>5</w:t>
            </w:r>
          </w:p>
        </w:tc>
        <w:tc>
          <w:tcPr>
            <w:tcW w:w="834" w:type="dxa"/>
            <w:shd w:val="clear" w:color="auto" w:fill="auto"/>
          </w:tcPr>
          <w:p w14:paraId="31CE2E37" w14:textId="77777777" w:rsidR="00B11855" w:rsidRPr="006D613E" w:rsidRDefault="003D003E" w:rsidP="004824A8">
            <w:pPr>
              <w:pStyle w:val="TableEntry"/>
              <w:keepNext/>
              <w:keepLines/>
            </w:pPr>
            <w:r w:rsidRPr="006D613E">
              <w:t>IS</w:t>
            </w:r>
          </w:p>
        </w:tc>
        <w:tc>
          <w:tcPr>
            <w:tcW w:w="1187" w:type="dxa"/>
            <w:shd w:val="clear" w:color="auto" w:fill="auto"/>
          </w:tcPr>
          <w:p w14:paraId="4DCFC8B9" w14:textId="77777777" w:rsidR="00B11855" w:rsidRPr="006D613E" w:rsidRDefault="003D003E" w:rsidP="004824A8">
            <w:pPr>
              <w:pStyle w:val="TableEntry"/>
              <w:keepNext/>
              <w:keepLines/>
            </w:pPr>
            <w:r w:rsidRPr="006D613E">
              <w:t>CE</w:t>
            </w:r>
          </w:p>
        </w:tc>
        <w:tc>
          <w:tcPr>
            <w:tcW w:w="985" w:type="dxa"/>
            <w:shd w:val="clear" w:color="auto" w:fill="auto"/>
          </w:tcPr>
          <w:p w14:paraId="37544BC2" w14:textId="77777777" w:rsidR="00B11855" w:rsidRPr="006D613E" w:rsidRDefault="003D003E" w:rsidP="004824A8">
            <w:pPr>
              <w:pStyle w:val="TableEntry"/>
              <w:keepNext/>
              <w:keepLines/>
            </w:pPr>
            <w:r w:rsidRPr="006D613E">
              <w:t>[0..1]</w:t>
            </w:r>
          </w:p>
        </w:tc>
        <w:tc>
          <w:tcPr>
            <w:tcW w:w="884" w:type="dxa"/>
            <w:shd w:val="clear" w:color="auto" w:fill="auto"/>
          </w:tcPr>
          <w:p w14:paraId="37EB1031" w14:textId="77777777" w:rsidR="00B11855" w:rsidRPr="006D613E" w:rsidRDefault="003D003E" w:rsidP="004824A8">
            <w:pPr>
              <w:pStyle w:val="TableEntry"/>
              <w:keepNext/>
              <w:keepLines/>
            </w:pPr>
            <w:r w:rsidRPr="006D613E">
              <w:t>0078</w:t>
            </w:r>
          </w:p>
        </w:tc>
        <w:tc>
          <w:tcPr>
            <w:tcW w:w="2753" w:type="dxa"/>
            <w:shd w:val="clear" w:color="auto" w:fill="auto"/>
          </w:tcPr>
          <w:p w14:paraId="4FD902EA" w14:textId="77777777" w:rsidR="00B11855" w:rsidRPr="006D613E" w:rsidRDefault="003D003E" w:rsidP="004824A8">
            <w:pPr>
              <w:pStyle w:val="TableEntry"/>
              <w:keepNext/>
              <w:keepLines/>
            </w:pPr>
            <w:r w:rsidRPr="006D613E">
              <w:t>Abnormal Flags</w:t>
            </w:r>
          </w:p>
        </w:tc>
      </w:tr>
      <w:tr w:rsidR="00C40FD5" w:rsidRPr="006D613E" w14:paraId="7F1E188E" w14:textId="77777777" w:rsidTr="00A92110">
        <w:trPr>
          <w:cantSplit/>
          <w:jc w:val="center"/>
        </w:trPr>
        <w:tc>
          <w:tcPr>
            <w:tcW w:w="1308" w:type="dxa"/>
            <w:shd w:val="clear" w:color="auto" w:fill="auto"/>
          </w:tcPr>
          <w:p w14:paraId="7D75F2C7" w14:textId="77777777" w:rsidR="00B11855" w:rsidRPr="006D613E" w:rsidRDefault="003D003E" w:rsidP="004824A8">
            <w:pPr>
              <w:pStyle w:val="TableEntry"/>
              <w:keepNext/>
              <w:keepLines/>
            </w:pPr>
            <w:r w:rsidRPr="006D613E">
              <w:t>9</w:t>
            </w:r>
          </w:p>
        </w:tc>
        <w:tc>
          <w:tcPr>
            <w:tcW w:w="783" w:type="dxa"/>
            <w:shd w:val="clear" w:color="auto" w:fill="auto"/>
          </w:tcPr>
          <w:p w14:paraId="30EFB740" w14:textId="77777777" w:rsidR="00B11855" w:rsidRPr="006D613E" w:rsidRDefault="003D003E" w:rsidP="004824A8">
            <w:pPr>
              <w:pStyle w:val="TableEntry"/>
              <w:keepNext/>
              <w:keepLines/>
            </w:pPr>
            <w:r w:rsidRPr="006D613E">
              <w:t>5</w:t>
            </w:r>
          </w:p>
        </w:tc>
        <w:tc>
          <w:tcPr>
            <w:tcW w:w="834" w:type="dxa"/>
            <w:shd w:val="clear" w:color="auto" w:fill="auto"/>
          </w:tcPr>
          <w:p w14:paraId="7755EEEF" w14:textId="77777777" w:rsidR="00B11855" w:rsidRPr="006D613E" w:rsidRDefault="003D003E" w:rsidP="004824A8">
            <w:pPr>
              <w:pStyle w:val="TableEntry"/>
              <w:keepNext/>
              <w:keepLines/>
            </w:pPr>
            <w:r w:rsidRPr="006D613E">
              <w:t>NM</w:t>
            </w:r>
          </w:p>
        </w:tc>
        <w:tc>
          <w:tcPr>
            <w:tcW w:w="1187" w:type="dxa"/>
            <w:shd w:val="clear" w:color="auto" w:fill="auto"/>
          </w:tcPr>
          <w:p w14:paraId="36BC3B1D" w14:textId="77777777" w:rsidR="00B11855" w:rsidRPr="006D613E" w:rsidRDefault="003D003E" w:rsidP="004824A8">
            <w:pPr>
              <w:pStyle w:val="TableEntry"/>
              <w:keepNext/>
              <w:keepLines/>
            </w:pPr>
            <w:r w:rsidRPr="006D613E">
              <w:t>X</w:t>
            </w:r>
          </w:p>
        </w:tc>
        <w:tc>
          <w:tcPr>
            <w:tcW w:w="985" w:type="dxa"/>
            <w:shd w:val="clear" w:color="auto" w:fill="auto"/>
          </w:tcPr>
          <w:p w14:paraId="6E349DC6" w14:textId="77777777" w:rsidR="00B11855" w:rsidRPr="006D613E" w:rsidRDefault="003D003E" w:rsidP="004824A8">
            <w:pPr>
              <w:pStyle w:val="TableEntry"/>
              <w:keepNext/>
              <w:keepLines/>
            </w:pPr>
            <w:r w:rsidRPr="006D613E">
              <w:t>[0..0]</w:t>
            </w:r>
          </w:p>
        </w:tc>
        <w:tc>
          <w:tcPr>
            <w:tcW w:w="884" w:type="dxa"/>
            <w:shd w:val="clear" w:color="auto" w:fill="auto"/>
          </w:tcPr>
          <w:p w14:paraId="7395B7C0" w14:textId="77777777" w:rsidR="00B11855" w:rsidRPr="006D613E" w:rsidRDefault="00B11855" w:rsidP="004824A8">
            <w:pPr>
              <w:pStyle w:val="TableEntry"/>
              <w:keepNext/>
              <w:keepLines/>
            </w:pPr>
          </w:p>
        </w:tc>
        <w:tc>
          <w:tcPr>
            <w:tcW w:w="2753" w:type="dxa"/>
            <w:shd w:val="clear" w:color="auto" w:fill="auto"/>
          </w:tcPr>
          <w:p w14:paraId="51B746A5" w14:textId="77777777" w:rsidR="00B11855" w:rsidRPr="006D613E" w:rsidRDefault="003D003E" w:rsidP="004824A8">
            <w:pPr>
              <w:pStyle w:val="TableEntry"/>
              <w:keepNext/>
              <w:keepLines/>
            </w:pPr>
            <w:r w:rsidRPr="006D613E">
              <w:t>Probability</w:t>
            </w:r>
          </w:p>
        </w:tc>
      </w:tr>
      <w:tr w:rsidR="00C40FD5" w:rsidRPr="006D613E" w14:paraId="79AEB4CA" w14:textId="77777777" w:rsidTr="00A92110">
        <w:trPr>
          <w:cantSplit/>
          <w:jc w:val="center"/>
        </w:trPr>
        <w:tc>
          <w:tcPr>
            <w:tcW w:w="1308" w:type="dxa"/>
            <w:shd w:val="clear" w:color="auto" w:fill="auto"/>
          </w:tcPr>
          <w:p w14:paraId="40A10003" w14:textId="77777777" w:rsidR="00B11855" w:rsidRPr="006D613E" w:rsidRDefault="003D003E" w:rsidP="004824A8">
            <w:pPr>
              <w:pStyle w:val="TableEntry"/>
              <w:keepNext/>
              <w:keepLines/>
            </w:pPr>
            <w:r w:rsidRPr="006D613E">
              <w:t>10</w:t>
            </w:r>
          </w:p>
        </w:tc>
        <w:tc>
          <w:tcPr>
            <w:tcW w:w="783" w:type="dxa"/>
            <w:shd w:val="clear" w:color="auto" w:fill="auto"/>
          </w:tcPr>
          <w:p w14:paraId="7B8A59D0" w14:textId="77777777" w:rsidR="00B11855" w:rsidRPr="006D613E" w:rsidRDefault="003D003E" w:rsidP="004824A8">
            <w:pPr>
              <w:pStyle w:val="TableEntry"/>
              <w:keepNext/>
              <w:keepLines/>
            </w:pPr>
            <w:r w:rsidRPr="006D613E">
              <w:t>2</w:t>
            </w:r>
          </w:p>
        </w:tc>
        <w:tc>
          <w:tcPr>
            <w:tcW w:w="834" w:type="dxa"/>
            <w:shd w:val="clear" w:color="auto" w:fill="auto"/>
          </w:tcPr>
          <w:p w14:paraId="05A481E5" w14:textId="77777777" w:rsidR="00B11855" w:rsidRPr="006D613E" w:rsidRDefault="003D003E" w:rsidP="004824A8">
            <w:pPr>
              <w:pStyle w:val="TableEntry"/>
              <w:keepNext/>
              <w:keepLines/>
            </w:pPr>
            <w:r w:rsidRPr="006D613E">
              <w:t>ID</w:t>
            </w:r>
          </w:p>
        </w:tc>
        <w:tc>
          <w:tcPr>
            <w:tcW w:w="1187" w:type="dxa"/>
            <w:shd w:val="clear" w:color="auto" w:fill="auto"/>
          </w:tcPr>
          <w:p w14:paraId="1317CF17" w14:textId="77777777" w:rsidR="00B11855" w:rsidRPr="006D613E" w:rsidRDefault="003D003E" w:rsidP="004824A8">
            <w:pPr>
              <w:pStyle w:val="TableEntry"/>
              <w:keepNext/>
              <w:keepLines/>
            </w:pPr>
            <w:r w:rsidRPr="006D613E">
              <w:t>CE</w:t>
            </w:r>
          </w:p>
        </w:tc>
        <w:tc>
          <w:tcPr>
            <w:tcW w:w="985" w:type="dxa"/>
            <w:shd w:val="clear" w:color="auto" w:fill="auto"/>
          </w:tcPr>
          <w:p w14:paraId="13704EDE" w14:textId="77777777" w:rsidR="00B11855" w:rsidRPr="006D613E" w:rsidRDefault="003D003E" w:rsidP="004824A8">
            <w:pPr>
              <w:pStyle w:val="TableEntry"/>
              <w:keepNext/>
              <w:keepLines/>
            </w:pPr>
            <w:r w:rsidRPr="006D613E">
              <w:t>[0..1]</w:t>
            </w:r>
          </w:p>
        </w:tc>
        <w:tc>
          <w:tcPr>
            <w:tcW w:w="884" w:type="dxa"/>
            <w:shd w:val="clear" w:color="auto" w:fill="auto"/>
          </w:tcPr>
          <w:p w14:paraId="568E6640" w14:textId="77777777" w:rsidR="00B11855" w:rsidRPr="006D613E" w:rsidRDefault="003D003E" w:rsidP="004824A8">
            <w:pPr>
              <w:pStyle w:val="TableEntry"/>
              <w:keepNext/>
              <w:keepLines/>
            </w:pPr>
            <w:r w:rsidRPr="006D613E">
              <w:t>0080</w:t>
            </w:r>
          </w:p>
        </w:tc>
        <w:tc>
          <w:tcPr>
            <w:tcW w:w="2753" w:type="dxa"/>
            <w:shd w:val="clear" w:color="auto" w:fill="auto"/>
          </w:tcPr>
          <w:p w14:paraId="2FF589A8" w14:textId="77777777" w:rsidR="00B11855" w:rsidRPr="006D613E" w:rsidRDefault="003D003E" w:rsidP="004824A8">
            <w:pPr>
              <w:pStyle w:val="TableEntry"/>
              <w:keepNext/>
              <w:keepLines/>
            </w:pPr>
            <w:r w:rsidRPr="006D613E">
              <w:t>Nature of Abnormal Test</w:t>
            </w:r>
          </w:p>
        </w:tc>
      </w:tr>
      <w:tr w:rsidR="00C40FD5" w:rsidRPr="006D613E" w14:paraId="7C5BA28B" w14:textId="77777777" w:rsidTr="00A92110">
        <w:trPr>
          <w:cantSplit/>
          <w:jc w:val="center"/>
        </w:trPr>
        <w:tc>
          <w:tcPr>
            <w:tcW w:w="1308" w:type="dxa"/>
            <w:shd w:val="clear" w:color="auto" w:fill="auto"/>
          </w:tcPr>
          <w:p w14:paraId="3E5AA384" w14:textId="77777777" w:rsidR="00B11855" w:rsidRPr="006D613E" w:rsidRDefault="003D003E" w:rsidP="004824A8">
            <w:pPr>
              <w:pStyle w:val="TableEntry"/>
              <w:keepNext/>
              <w:keepLines/>
            </w:pPr>
            <w:r w:rsidRPr="006D613E">
              <w:t>11</w:t>
            </w:r>
          </w:p>
        </w:tc>
        <w:tc>
          <w:tcPr>
            <w:tcW w:w="783" w:type="dxa"/>
            <w:shd w:val="clear" w:color="auto" w:fill="auto"/>
          </w:tcPr>
          <w:p w14:paraId="363FDBCA" w14:textId="77777777" w:rsidR="00B11855" w:rsidRPr="006D613E" w:rsidRDefault="003D003E" w:rsidP="004824A8">
            <w:pPr>
              <w:pStyle w:val="TableEntry"/>
              <w:keepNext/>
              <w:keepLines/>
            </w:pPr>
            <w:r w:rsidRPr="006D613E">
              <w:t>1</w:t>
            </w:r>
          </w:p>
        </w:tc>
        <w:tc>
          <w:tcPr>
            <w:tcW w:w="834" w:type="dxa"/>
            <w:shd w:val="clear" w:color="auto" w:fill="auto"/>
          </w:tcPr>
          <w:p w14:paraId="4ADFB03F" w14:textId="77777777" w:rsidR="00B11855" w:rsidRPr="006D613E" w:rsidRDefault="003D003E" w:rsidP="004824A8">
            <w:pPr>
              <w:pStyle w:val="TableEntry"/>
              <w:keepNext/>
              <w:keepLines/>
            </w:pPr>
            <w:r w:rsidRPr="006D613E">
              <w:t>ID</w:t>
            </w:r>
          </w:p>
        </w:tc>
        <w:tc>
          <w:tcPr>
            <w:tcW w:w="1187" w:type="dxa"/>
            <w:shd w:val="clear" w:color="auto" w:fill="auto"/>
          </w:tcPr>
          <w:p w14:paraId="02792EE4" w14:textId="77777777" w:rsidR="00B11855" w:rsidRPr="006D613E" w:rsidRDefault="003D003E" w:rsidP="004824A8">
            <w:pPr>
              <w:pStyle w:val="TableEntry"/>
              <w:keepNext/>
              <w:keepLines/>
            </w:pPr>
            <w:r w:rsidRPr="006D613E">
              <w:t>R</w:t>
            </w:r>
          </w:p>
        </w:tc>
        <w:tc>
          <w:tcPr>
            <w:tcW w:w="985" w:type="dxa"/>
            <w:shd w:val="clear" w:color="auto" w:fill="auto"/>
          </w:tcPr>
          <w:p w14:paraId="7E0897AC" w14:textId="77777777" w:rsidR="00B11855" w:rsidRPr="006D613E" w:rsidRDefault="003D003E" w:rsidP="004824A8">
            <w:pPr>
              <w:pStyle w:val="TableEntry"/>
              <w:keepNext/>
              <w:keepLines/>
            </w:pPr>
            <w:r w:rsidRPr="006D613E">
              <w:t>[1..1]</w:t>
            </w:r>
          </w:p>
        </w:tc>
        <w:tc>
          <w:tcPr>
            <w:tcW w:w="884" w:type="dxa"/>
            <w:shd w:val="clear" w:color="auto" w:fill="auto"/>
          </w:tcPr>
          <w:p w14:paraId="2AAFA031" w14:textId="77777777" w:rsidR="00B11855" w:rsidRPr="006D613E" w:rsidRDefault="003D003E" w:rsidP="004824A8">
            <w:pPr>
              <w:pStyle w:val="TableEntry"/>
              <w:keepNext/>
              <w:keepLines/>
            </w:pPr>
            <w:r w:rsidRPr="006D613E">
              <w:t>0085</w:t>
            </w:r>
          </w:p>
        </w:tc>
        <w:tc>
          <w:tcPr>
            <w:tcW w:w="2753" w:type="dxa"/>
            <w:shd w:val="clear" w:color="auto" w:fill="auto"/>
          </w:tcPr>
          <w:p w14:paraId="2EA14833" w14:textId="77777777" w:rsidR="00B11855" w:rsidRPr="006D613E" w:rsidRDefault="003D003E" w:rsidP="004824A8">
            <w:pPr>
              <w:pStyle w:val="TableEntry"/>
              <w:keepNext/>
              <w:keepLines/>
            </w:pPr>
            <w:r w:rsidRPr="006D613E">
              <w:t>Observation Result Status</w:t>
            </w:r>
          </w:p>
        </w:tc>
      </w:tr>
      <w:tr w:rsidR="00C40FD5" w:rsidRPr="006D613E" w14:paraId="514EAE02" w14:textId="77777777" w:rsidTr="00A92110">
        <w:trPr>
          <w:cantSplit/>
          <w:jc w:val="center"/>
        </w:trPr>
        <w:tc>
          <w:tcPr>
            <w:tcW w:w="1308" w:type="dxa"/>
            <w:shd w:val="clear" w:color="auto" w:fill="auto"/>
          </w:tcPr>
          <w:p w14:paraId="62779C6A" w14:textId="77777777" w:rsidR="00B11855" w:rsidRPr="006D613E" w:rsidRDefault="003D003E" w:rsidP="004824A8">
            <w:pPr>
              <w:pStyle w:val="TableEntry"/>
              <w:keepNext/>
              <w:keepLines/>
            </w:pPr>
            <w:r w:rsidRPr="006D613E">
              <w:t>12</w:t>
            </w:r>
          </w:p>
        </w:tc>
        <w:tc>
          <w:tcPr>
            <w:tcW w:w="783" w:type="dxa"/>
            <w:shd w:val="clear" w:color="auto" w:fill="auto"/>
          </w:tcPr>
          <w:p w14:paraId="21B87A55" w14:textId="77777777" w:rsidR="00B11855" w:rsidRPr="006D613E" w:rsidRDefault="003D003E" w:rsidP="004824A8">
            <w:pPr>
              <w:pStyle w:val="TableEntry"/>
              <w:keepNext/>
              <w:keepLines/>
            </w:pPr>
            <w:r w:rsidRPr="006D613E">
              <w:t>24</w:t>
            </w:r>
          </w:p>
        </w:tc>
        <w:tc>
          <w:tcPr>
            <w:tcW w:w="834" w:type="dxa"/>
            <w:shd w:val="clear" w:color="auto" w:fill="auto"/>
          </w:tcPr>
          <w:p w14:paraId="3D39D0F7" w14:textId="77777777" w:rsidR="00B11855" w:rsidRPr="006D613E" w:rsidRDefault="003D003E" w:rsidP="004824A8">
            <w:pPr>
              <w:pStyle w:val="TableEntry"/>
              <w:keepNext/>
              <w:keepLines/>
            </w:pPr>
            <w:r w:rsidRPr="006D613E">
              <w:t>DTM</w:t>
            </w:r>
          </w:p>
        </w:tc>
        <w:tc>
          <w:tcPr>
            <w:tcW w:w="1187" w:type="dxa"/>
            <w:shd w:val="clear" w:color="auto" w:fill="auto"/>
          </w:tcPr>
          <w:p w14:paraId="6E127582" w14:textId="77777777" w:rsidR="00B11855" w:rsidRPr="006D613E" w:rsidRDefault="003D003E" w:rsidP="004824A8">
            <w:pPr>
              <w:pStyle w:val="TableEntry"/>
              <w:keepNext/>
              <w:keepLines/>
            </w:pPr>
            <w:r w:rsidRPr="006D613E">
              <w:t>X</w:t>
            </w:r>
          </w:p>
        </w:tc>
        <w:tc>
          <w:tcPr>
            <w:tcW w:w="985" w:type="dxa"/>
            <w:shd w:val="clear" w:color="auto" w:fill="auto"/>
          </w:tcPr>
          <w:p w14:paraId="5532FE00" w14:textId="77777777" w:rsidR="00B11855" w:rsidRPr="006D613E" w:rsidRDefault="003D003E" w:rsidP="004824A8">
            <w:pPr>
              <w:pStyle w:val="TableEntry"/>
              <w:keepNext/>
              <w:keepLines/>
            </w:pPr>
            <w:r w:rsidRPr="006D613E">
              <w:t>[0..0]</w:t>
            </w:r>
          </w:p>
        </w:tc>
        <w:tc>
          <w:tcPr>
            <w:tcW w:w="884" w:type="dxa"/>
            <w:shd w:val="clear" w:color="auto" w:fill="auto"/>
          </w:tcPr>
          <w:p w14:paraId="204736EB" w14:textId="77777777" w:rsidR="00B11855" w:rsidRPr="006D613E" w:rsidRDefault="00B11855" w:rsidP="004824A8">
            <w:pPr>
              <w:pStyle w:val="TableEntry"/>
              <w:keepNext/>
              <w:keepLines/>
            </w:pPr>
          </w:p>
        </w:tc>
        <w:tc>
          <w:tcPr>
            <w:tcW w:w="2753" w:type="dxa"/>
            <w:shd w:val="clear" w:color="auto" w:fill="auto"/>
          </w:tcPr>
          <w:p w14:paraId="6712A4F1" w14:textId="77777777" w:rsidR="00B11855" w:rsidRPr="006D613E" w:rsidRDefault="003D003E" w:rsidP="004824A8">
            <w:pPr>
              <w:pStyle w:val="TableEntry"/>
              <w:keepNext/>
              <w:keepLines/>
            </w:pPr>
            <w:r w:rsidRPr="006D613E">
              <w:t>Effective Date of Reference Range</w:t>
            </w:r>
          </w:p>
        </w:tc>
      </w:tr>
      <w:tr w:rsidR="00C40FD5" w:rsidRPr="006D613E" w14:paraId="5F7784E9" w14:textId="77777777" w:rsidTr="00A92110">
        <w:trPr>
          <w:cantSplit/>
          <w:jc w:val="center"/>
        </w:trPr>
        <w:tc>
          <w:tcPr>
            <w:tcW w:w="1308" w:type="dxa"/>
            <w:shd w:val="clear" w:color="auto" w:fill="auto"/>
          </w:tcPr>
          <w:p w14:paraId="52765140" w14:textId="77777777" w:rsidR="00B11855" w:rsidRPr="006D613E" w:rsidRDefault="003D003E" w:rsidP="004824A8">
            <w:pPr>
              <w:pStyle w:val="TableEntry"/>
              <w:keepNext/>
              <w:keepLines/>
            </w:pPr>
            <w:r w:rsidRPr="006D613E">
              <w:t>13</w:t>
            </w:r>
          </w:p>
        </w:tc>
        <w:tc>
          <w:tcPr>
            <w:tcW w:w="783" w:type="dxa"/>
            <w:shd w:val="clear" w:color="auto" w:fill="auto"/>
          </w:tcPr>
          <w:p w14:paraId="2017EBE1" w14:textId="77777777" w:rsidR="00B11855" w:rsidRPr="006D613E" w:rsidRDefault="003D003E" w:rsidP="004824A8">
            <w:pPr>
              <w:pStyle w:val="TableEntry"/>
              <w:keepNext/>
              <w:keepLines/>
            </w:pPr>
            <w:r w:rsidRPr="006D613E">
              <w:t>20</w:t>
            </w:r>
          </w:p>
        </w:tc>
        <w:tc>
          <w:tcPr>
            <w:tcW w:w="834" w:type="dxa"/>
            <w:shd w:val="clear" w:color="auto" w:fill="auto"/>
          </w:tcPr>
          <w:p w14:paraId="50C0D23B" w14:textId="77777777" w:rsidR="00B11855" w:rsidRPr="006D613E" w:rsidRDefault="003D003E" w:rsidP="004824A8">
            <w:pPr>
              <w:pStyle w:val="TableEntry"/>
              <w:keepNext/>
              <w:keepLines/>
            </w:pPr>
            <w:r w:rsidRPr="006D613E">
              <w:t>ST</w:t>
            </w:r>
          </w:p>
        </w:tc>
        <w:tc>
          <w:tcPr>
            <w:tcW w:w="1187" w:type="dxa"/>
            <w:shd w:val="clear" w:color="auto" w:fill="auto"/>
          </w:tcPr>
          <w:p w14:paraId="104E03D1" w14:textId="77777777" w:rsidR="00B11855" w:rsidRPr="006D613E" w:rsidRDefault="003D003E" w:rsidP="004824A8">
            <w:pPr>
              <w:pStyle w:val="TableEntry"/>
              <w:keepNext/>
              <w:keepLines/>
            </w:pPr>
            <w:r w:rsidRPr="006D613E">
              <w:t>X</w:t>
            </w:r>
          </w:p>
        </w:tc>
        <w:tc>
          <w:tcPr>
            <w:tcW w:w="985" w:type="dxa"/>
            <w:shd w:val="clear" w:color="auto" w:fill="auto"/>
          </w:tcPr>
          <w:p w14:paraId="1BF52F5C" w14:textId="77777777" w:rsidR="00B11855" w:rsidRPr="006D613E" w:rsidRDefault="003D003E" w:rsidP="004824A8">
            <w:pPr>
              <w:pStyle w:val="TableEntry"/>
              <w:keepNext/>
              <w:keepLines/>
            </w:pPr>
            <w:r w:rsidRPr="006D613E">
              <w:t>[0..0]</w:t>
            </w:r>
          </w:p>
        </w:tc>
        <w:tc>
          <w:tcPr>
            <w:tcW w:w="884" w:type="dxa"/>
            <w:shd w:val="clear" w:color="auto" w:fill="auto"/>
          </w:tcPr>
          <w:p w14:paraId="2826AC5F" w14:textId="77777777" w:rsidR="00B11855" w:rsidRPr="006D613E" w:rsidRDefault="00B11855" w:rsidP="004824A8">
            <w:pPr>
              <w:pStyle w:val="TableEntry"/>
              <w:keepNext/>
              <w:keepLines/>
            </w:pPr>
          </w:p>
        </w:tc>
        <w:tc>
          <w:tcPr>
            <w:tcW w:w="2753" w:type="dxa"/>
            <w:shd w:val="clear" w:color="auto" w:fill="auto"/>
          </w:tcPr>
          <w:p w14:paraId="6EAF8B15" w14:textId="77777777" w:rsidR="00B11855" w:rsidRPr="006D613E" w:rsidRDefault="003D003E" w:rsidP="004824A8">
            <w:pPr>
              <w:pStyle w:val="TableEntry"/>
              <w:keepNext/>
              <w:keepLines/>
            </w:pPr>
            <w:r w:rsidRPr="006D613E">
              <w:t>User Defined Access Checks</w:t>
            </w:r>
          </w:p>
        </w:tc>
      </w:tr>
      <w:tr w:rsidR="00C40FD5" w:rsidRPr="006D613E" w14:paraId="4B7C0DD6" w14:textId="77777777" w:rsidTr="00A92110">
        <w:trPr>
          <w:cantSplit/>
          <w:jc w:val="center"/>
        </w:trPr>
        <w:tc>
          <w:tcPr>
            <w:tcW w:w="1308" w:type="dxa"/>
            <w:shd w:val="clear" w:color="auto" w:fill="auto"/>
          </w:tcPr>
          <w:p w14:paraId="0732C839" w14:textId="77777777" w:rsidR="00B11855" w:rsidRPr="006D613E" w:rsidRDefault="003D003E" w:rsidP="004824A8">
            <w:pPr>
              <w:pStyle w:val="TableEntry"/>
              <w:keepNext/>
              <w:keepLines/>
            </w:pPr>
            <w:r w:rsidRPr="006D613E">
              <w:t>14</w:t>
            </w:r>
          </w:p>
        </w:tc>
        <w:tc>
          <w:tcPr>
            <w:tcW w:w="783" w:type="dxa"/>
            <w:shd w:val="clear" w:color="auto" w:fill="auto"/>
          </w:tcPr>
          <w:p w14:paraId="4237E38F" w14:textId="77777777" w:rsidR="00B11855" w:rsidRPr="006D613E" w:rsidRDefault="003D003E" w:rsidP="004824A8">
            <w:pPr>
              <w:pStyle w:val="TableEntry"/>
              <w:keepNext/>
              <w:keepLines/>
            </w:pPr>
            <w:r w:rsidRPr="006D613E">
              <w:t>24</w:t>
            </w:r>
          </w:p>
        </w:tc>
        <w:tc>
          <w:tcPr>
            <w:tcW w:w="834" w:type="dxa"/>
            <w:shd w:val="clear" w:color="auto" w:fill="auto"/>
          </w:tcPr>
          <w:p w14:paraId="7521CF45" w14:textId="77777777" w:rsidR="00B11855" w:rsidRPr="006D613E" w:rsidRDefault="003D003E" w:rsidP="004824A8">
            <w:pPr>
              <w:pStyle w:val="TableEntry"/>
              <w:keepNext/>
              <w:keepLines/>
            </w:pPr>
            <w:r w:rsidRPr="006D613E">
              <w:t>DTM</w:t>
            </w:r>
          </w:p>
        </w:tc>
        <w:tc>
          <w:tcPr>
            <w:tcW w:w="1187" w:type="dxa"/>
            <w:shd w:val="clear" w:color="auto" w:fill="auto"/>
          </w:tcPr>
          <w:p w14:paraId="2D19809B" w14:textId="77777777" w:rsidR="00B11855" w:rsidRPr="006D613E" w:rsidRDefault="003D003E" w:rsidP="004824A8">
            <w:pPr>
              <w:pStyle w:val="TableEntry"/>
              <w:keepNext/>
              <w:keepLines/>
            </w:pPr>
            <w:r w:rsidRPr="006D613E">
              <w:t>RE</w:t>
            </w:r>
          </w:p>
        </w:tc>
        <w:tc>
          <w:tcPr>
            <w:tcW w:w="985" w:type="dxa"/>
            <w:shd w:val="clear" w:color="auto" w:fill="auto"/>
          </w:tcPr>
          <w:p w14:paraId="46677B92" w14:textId="77777777" w:rsidR="00B11855" w:rsidRPr="006D613E" w:rsidRDefault="003D003E" w:rsidP="004824A8">
            <w:pPr>
              <w:pStyle w:val="TableEntry"/>
              <w:keepNext/>
              <w:keepLines/>
            </w:pPr>
            <w:r w:rsidRPr="006D613E">
              <w:t>[0..1]</w:t>
            </w:r>
          </w:p>
        </w:tc>
        <w:tc>
          <w:tcPr>
            <w:tcW w:w="884" w:type="dxa"/>
            <w:shd w:val="clear" w:color="auto" w:fill="auto"/>
          </w:tcPr>
          <w:p w14:paraId="0AFC71E6" w14:textId="77777777" w:rsidR="00B11855" w:rsidRPr="006D613E" w:rsidRDefault="00B11855" w:rsidP="004824A8">
            <w:pPr>
              <w:pStyle w:val="TableEntry"/>
              <w:keepNext/>
              <w:keepLines/>
            </w:pPr>
          </w:p>
        </w:tc>
        <w:tc>
          <w:tcPr>
            <w:tcW w:w="2753" w:type="dxa"/>
            <w:shd w:val="clear" w:color="auto" w:fill="auto"/>
          </w:tcPr>
          <w:p w14:paraId="11AA4093" w14:textId="77777777" w:rsidR="00B11855" w:rsidRPr="006D613E" w:rsidRDefault="003D003E" w:rsidP="004824A8">
            <w:pPr>
              <w:pStyle w:val="TableEntry"/>
              <w:keepNext/>
              <w:keepLines/>
            </w:pPr>
            <w:r w:rsidRPr="006D613E">
              <w:t>Date/Time of the Observation</w:t>
            </w:r>
          </w:p>
        </w:tc>
      </w:tr>
      <w:tr w:rsidR="00C40FD5" w:rsidRPr="006D613E" w14:paraId="1E860498" w14:textId="77777777" w:rsidTr="00A92110">
        <w:trPr>
          <w:cantSplit/>
          <w:jc w:val="center"/>
        </w:trPr>
        <w:tc>
          <w:tcPr>
            <w:tcW w:w="1308" w:type="dxa"/>
            <w:shd w:val="clear" w:color="auto" w:fill="auto"/>
          </w:tcPr>
          <w:p w14:paraId="712B9AB0" w14:textId="77777777" w:rsidR="00B11855" w:rsidRPr="006D613E" w:rsidRDefault="003D003E" w:rsidP="004824A8">
            <w:pPr>
              <w:pStyle w:val="TableEntry"/>
              <w:keepNext/>
              <w:keepLines/>
            </w:pPr>
            <w:r w:rsidRPr="006D613E">
              <w:t>15</w:t>
            </w:r>
          </w:p>
        </w:tc>
        <w:tc>
          <w:tcPr>
            <w:tcW w:w="783" w:type="dxa"/>
            <w:shd w:val="clear" w:color="auto" w:fill="auto"/>
          </w:tcPr>
          <w:p w14:paraId="30DA4ADF" w14:textId="77777777" w:rsidR="00B11855" w:rsidRPr="006D613E" w:rsidRDefault="003D003E" w:rsidP="004824A8">
            <w:pPr>
              <w:pStyle w:val="TableEntry"/>
              <w:keepNext/>
              <w:keepLines/>
            </w:pPr>
            <w:r w:rsidRPr="006D613E">
              <w:t>705</w:t>
            </w:r>
          </w:p>
        </w:tc>
        <w:tc>
          <w:tcPr>
            <w:tcW w:w="834" w:type="dxa"/>
            <w:shd w:val="clear" w:color="auto" w:fill="auto"/>
          </w:tcPr>
          <w:p w14:paraId="41772D72" w14:textId="77777777" w:rsidR="00B11855" w:rsidRPr="006D613E" w:rsidRDefault="003D003E" w:rsidP="004824A8">
            <w:pPr>
              <w:pStyle w:val="TableEntry"/>
              <w:keepNext/>
              <w:keepLines/>
            </w:pPr>
            <w:r w:rsidRPr="006D613E">
              <w:t>CWE</w:t>
            </w:r>
          </w:p>
        </w:tc>
        <w:tc>
          <w:tcPr>
            <w:tcW w:w="1187" w:type="dxa"/>
            <w:shd w:val="clear" w:color="auto" w:fill="auto"/>
          </w:tcPr>
          <w:p w14:paraId="14173F7D" w14:textId="77777777" w:rsidR="00B11855" w:rsidRPr="006D613E" w:rsidRDefault="003D003E" w:rsidP="004824A8">
            <w:pPr>
              <w:pStyle w:val="TableEntry"/>
              <w:keepNext/>
              <w:keepLines/>
            </w:pPr>
            <w:r w:rsidRPr="006D613E">
              <w:t>RE</w:t>
            </w:r>
          </w:p>
        </w:tc>
        <w:tc>
          <w:tcPr>
            <w:tcW w:w="985" w:type="dxa"/>
            <w:shd w:val="clear" w:color="auto" w:fill="auto"/>
          </w:tcPr>
          <w:p w14:paraId="5AEB666A" w14:textId="77777777" w:rsidR="00B11855" w:rsidRPr="006D613E" w:rsidRDefault="003D003E" w:rsidP="004824A8">
            <w:pPr>
              <w:pStyle w:val="TableEntry"/>
              <w:keepNext/>
              <w:keepLines/>
            </w:pPr>
            <w:r w:rsidRPr="006D613E">
              <w:t>[0..1]</w:t>
            </w:r>
          </w:p>
        </w:tc>
        <w:tc>
          <w:tcPr>
            <w:tcW w:w="884" w:type="dxa"/>
            <w:shd w:val="clear" w:color="auto" w:fill="auto"/>
          </w:tcPr>
          <w:p w14:paraId="13C4DFB4" w14:textId="77777777" w:rsidR="00B11855" w:rsidRPr="006D613E" w:rsidRDefault="00B11855" w:rsidP="004824A8">
            <w:pPr>
              <w:pStyle w:val="TableEntry"/>
              <w:keepNext/>
              <w:keepLines/>
            </w:pPr>
          </w:p>
        </w:tc>
        <w:tc>
          <w:tcPr>
            <w:tcW w:w="2753" w:type="dxa"/>
            <w:shd w:val="clear" w:color="auto" w:fill="auto"/>
          </w:tcPr>
          <w:p w14:paraId="02C6C526" w14:textId="77777777" w:rsidR="00B11855" w:rsidRPr="006D613E" w:rsidRDefault="003D003E" w:rsidP="004824A8">
            <w:pPr>
              <w:pStyle w:val="TableEntry"/>
              <w:keepNext/>
              <w:keepLines/>
            </w:pPr>
            <w:r w:rsidRPr="006D613E">
              <w:t>Producer's ID</w:t>
            </w:r>
          </w:p>
        </w:tc>
      </w:tr>
      <w:tr w:rsidR="00C40FD5" w:rsidRPr="006D613E" w14:paraId="499D9AB6" w14:textId="77777777" w:rsidTr="00A92110">
        <w:trPr>
          <w:cantSplit/>
          <w:jc w:val="center"/>
        </w:trPr>
        <w:tc>
          <w:tcPr>
            <w:tcW w:w="1308" w:type="dxa"/>
            <w:shd w:val="clear" w:color="auto" w:fill="auto"/>
          </w:tcPr>
          <w:p w14:paraId="166B0122" w14:textId="77777777" w:rsidR="00B11855" w:rsidRPr="006D613E" w:rsidRDefault="003D003E" w:rsidP="004824A8">
            <w:pPr>
              <w:pStyle w:val="TableEntry"/>
              <w:keepNext/>
              <w:keepLines/>
            </w:pPr>
            <w:r w:rsidRPr="006D613E">
              <w:t>16</w:t>
            </w:r>
          </w:p>
        </w:tc>
        <w:tc>
          <w:tcPr>
            <w:tcW w:w="783" w:type="dxa"/>
            <w:shd w:val="clear" w:color="auto" w:fill="auto"/>
          </w:tcPr>
          <w:p w14:paraId="22172B87" w14:textId="77777777" w:rsidR="00B11855" w:rsidRPr="006D613E" w:rsidRDefault="003D003E" w:rsidP="004824A8">
            <w:pPr>
              <w:pStyle w:val="TableEntry"/>
              <w:keepNext/>
              <w:keepLines/>
            </w:pPr>
            <w:r w:rsidRPr="006D613E">
              <w:t>3220</w:t>
            </w:r>
          </w:p>
        </w:tc>
        <w:tc>
          <w:tcPr>
            <w:tcW w:w="834" w:type="dxa"/>
            <w:shd w:val="clear" w:color="auto" w:fill="auto"/>
          </w:tcPr>
          <w:p w14:paraId="6DED9A07" w14:textId="77777777" w:rsidR="00B11855" w:rsidRPr="006D613E" w:rsidRDefault="003D003E" w:rsidP="004824A8">
            <w:pPr>
              <w:pStyle w:val="TableEntry"/>
              <w:keepNext/>
              <w:keepLines/>
            </w:pPr>
            <w:r w:rsidRPr="006D613E">
              <w:t>XCN</w:t>
            </w:r>
          </w:p>
        </w:tc>
        <w:tc>
          <w:tcPr>
            <w:tcW w:w="1187" w:type="dxa"/>
            <w:shd w:val="clear" w:color="auto" w:fill="auto"/>
          </w:tcPr>
          <w:p w14:paraId="4F3B0364" w14:textId="77777777" w:rsidR="00B11855" w:rsidRPr="006D613E" w:rsidRDefault="003D003E" w:rsidP="004824A8">
            <w:pPr>
              <w:pStyle w:val="TableEntry"/>
              <w:keepNext/>
              <w:keepLines/>
            </w:pPr>
            <w:r w:rsidRPr="006D613E">
              <w:t>RE</w:t>
            </w:r>
          </w:p>
        </w:tc>
        <w:tc>
          <w:tcPr>
            <w:tcW w:w="985" w:type="dxa"/>
            <w:shd w:val="clear" w:color="auto" w:fill="auto"/>
          </w:tcPr>
          <w:p w14:paraId="25FDEF1E" w14:textId="77777777" w:rsidR="00B11855" w:rsidRPr="006D613E" w:rsidRDefault="003D003E" w:rsidP="004824A8">
            <w:pPr>
              <w:pStyle w:val="TableEntry"/>
              <w:keepNext/>
              <w:keepLines/>
            </w:pPr>
            <w:r w:rsidRPr="006D613E">
              <w:t>[0..1]</w:t>
            </w:r>
          </w:p>
        </w:tc>
        <w:tc>
          <w:tcPr>
            <w:tcW w:w="884" w:type="dxa"/>
            <w:shd w:val="clear" w:color="auto" w:fill="auto"/>
          </w:tcPr>
          <w:p w14:paraId="19CB18EF" w14:textId="77777777" w:rsidR="00B11855" w:rsidRPr="006D613E" w:rsidRDefault="00B11855" w:rsidP="004824A8">
            <w:pPr>
              <w:pStyle w:val="TableEntry"/>
              <w:keepNext/>
              <w:keepLines/>
            </w:pPr>
          </w:p>
        </w:tc>
        <w:tc>
          <w:tcPr>
            <w:tcW w:w="2753" w:type="dxa"/>
            <w:shd w:val="clear" w:color="auto" w:fill="auto"/>
          </w:tcPr>
          <w:p w14:paraId="1F8843CC" w14:textId="77777777" w:rsidR="00B11855" w:rsidRPr="006D613E" w:rsidRDefault="003D003E" w:rsidP="004824A8">
            <w:pPr>
              <w:pStyle w:val="TableEntry"/>
              <w:keepNext/>
              <w:keepLines/>
            </w:pPr>
            <w:r w:rsidRPr="006D613E">
              <w:t>Responsible Observer</w:t>
            </w:r>
          </w:p>
        </w:tc>
      </w:tr>
      <w:tr w:rsidR="00C40FD5" w:rsidRPr="006D613E" w14:paraId="528A08F7" w14:textId="77777777" w:rsidTr="00A92110">
        <w:trPr>
          <w:cantSplit/>
          <w:jc w:val="center"/>
        </w:trPr>
        <w:tc>
          <w:tcPr>
            <w:tcW w:w="1308" w:type="dxa"/>
            <w:shd w:val="clear" w:color="auto" w:fill="auto"/>
          </w:tcPr>
          <w:p w14:paraId="3E451B66" w14:textId="77777777" w:rsidR="00B11855" w:rsidRPr="006D613E" w:rsidRDefault="003D003E" w:rsidP="004824A8">
            <w:pPr>
              <w:pStyle w:val="TableEntry"/>
              <w:keepNext/>
              <w:keepLines/>
            </w:pPr>
            <w:r w:rsidRPr="006D613E">
              <w:t>17</w:t>
            </w:r>
          </w:p>
        </w:tc>
        <w:tc>
          <w:tcPr>
            <w:tcW w:w="783" w:type="dxa"/>
            <w:shd w:val="clear" w:color="auto" w:fill="auto"/>
          </w:tcPr>
          <w:p w14:paraId="7C38E561" w14:textId="77777777" w:rsidR="00B11855" w:rsidRPr="006D613E" w:rsidRDefault="003D003E" w:rsidP="004824A8">
            <w:pPr>
              <w:pStyle w:val="TableEntry"/>
              <w:keepNext/>
              <w:keepLines/>
            </w:pPr>
            <w:r w:rsidRPr="006D613E">
              <w:t>705</w:t>
            </w:r>
          </w:p>
        </w:tc>
        <w:tc>
          <w:tcPr>
            <w:tcW w:w="834" w:type="dxa"/>
            <w:shd w:val="clear" w:color="auto" w:fill="auto"/>
          </w:tcPr>
          <w:p w14:paraId="2DC4A576" w14:textId="77777777" w:rsidR="00B11855" w:rsidRPr="006D613E" w:rsidRDefault="003D003E" w:rsidP="004824A8">
            <w:pPr>
              <w:pStyle w:val="TableEntry"/>
              <w:keepNext/>
              <w:keepLines/>
            </w:pPr>
            <w:r w:rsidRPr="006D613E">
              <w:t>CWE</w:t>
            </w:r>
          </w:p>
        </w:tc>
        <w:tc>
          <w:tcPr>
            <w:tcW w:w="1187" w:type="dxa"/>
            <w:shd w:val="clear" w:color="auto" w:fill="auto"/>
          </w:tcPr>
          <w:p w14:paraId="6C0C7702" w14:textId="77777777" w:rsidR="00B11855" w:rsidRPr="006D613E" w:rsidRDefault="003D003E" w:rsidP="004824A8">
            <w:pPr>
              <w:pStyle w:val="TableEntry"/>
              <w:keepNext/>
              <w:keepLines/>
            </w:pPr>
            <w:r w:rsidRPr="006D613E">
              <w:t>RE</w:t>
            </w:r>
          </w:p>
        </w:tc>
        <w:tc>
          <w:tcPr>
            <w:tcW w:w="985" w:type="dxa"/>
            <w:shd w:val="clear" w:color="auto" w:fill="auto"/>
          </w:tcPr>
          <w:p w14:paraId="353E6B15" w14:textId="77777777" w:rsidR="00B11855" w:rsidRPr="006D613E" w:rsidRDefault="003D003E" w:rsidP="004824A8">
            <w:pPr>
              <w:pStyle w:val="TableEntry"/>
              <w:keepNext/>
              <w:keepLines/>
            </w:pPr>
            <w:r w:rsidRPr="006D613E">
              <w:t>[0..n]</w:t>
            </w:r>
          </w:p>
        </w:tc>
        <w:tc>
          <w:tcPr>
            <w:tcW w:w="884" w:type="dxa"/>
            <w:shd w:val="clear" w:color="auto" w:fill="auto"/>
          </w:tcPr>
          <w:p w14:paraId="369ED913" w14:textId="77777777" w:rsidR="00B11855" w:rsidRPr="006D613E" w:rsidRDefault="00B11855" w:rsidP="004824A8">
            <w:pPr>
              <w:pStyle w:val="TableEntry"/>
              <w:keepNext/>
              <w:keepLines/>
            </w:pPr>
          </w:p>
        </w:tc>
        <w:tc>
          <w:tcPr>
            <w:tcW w:w="2753" w:type="dxa"/>
            <w:shd w:val="clear" w:color="auto" w:fill="auto"/>
          </w:tcPr>
          <w:p w14:paraId="06FA7C95" w14:textId="77777777" w:rsidR="00B11855" w:rsidRPr="006D613E" w:rsidRDefault="003D003E" w:rsidP="004824A8">
            <w:pPr>
              <w:pStyle w:val="TableEntry"/>
              <w:keepNext/>
              <w:keepLines/>
            </w:pPr>
            <w:r w:rsidRPr="006D613E">
              <w:t>Observation Method</w:t>
            </w:r>
          </w:p>
        </w:tc>
      </w:tr>
      <w:tr w:rsidR="00C40FD5" w:rsidRPr="006D613E" w14:paraId="69C7699C" w14:textId="77777777" w:rsidTr="00A92110">
        <w:trPr>
          <w:cantSplit/>
          <w:jc w:val="center"/>
        </w:trPr>
        <w:tc>
          <w:tcPr>
            <w:tcW w:w="1308" w:type="dxa"/>
            <w:shd w:val="clear" w:color="auto" w:fill="auto"/>
          </w:tcPr>
          <w:p w14:paraId="1486C559" w14:textId="77777777" w:rsidR="00B11855" w:rsidRPr="006D613E" w:rsidRDefault="003D003E" w:rsidP="004824A8">
            <w:pPr>
              <w:pStyle w:val="TableEntry"/>
              <w:keepNext/>
              <w:keepLines/>
            </w:pPr>
            <w:r w:rsidRPr="006D613E">
              <w:t>18</w:t>
            </w:r>
          </w:p>
        </w:tc>
        <w:tc>
          <w:tcPr>
            <w:tcW w:w="783" w:type="dxa"/>
            <w:shd w:val="clear" w:color="auto" w:fill="auto"/>
          </w:tcPr>
          <w:p w14:paraId="114DA41A" w14:textId="77777777" w:rsidR="00B11855" w:rsidRPr="006D613E" w:rsidRDefault="003D003E" w:rsidP="004824A8">
            <w:pPr>
              <w:pStyle w:val="TableEntry"/>
              <w:keepNext/>
              <w:keepLines/>
            </w:pPr>
            <w:r w:rsidRPr="006D613E">
              <w:t>427</w:t>
            </w:r>
          </w:p>
        </w:tc>
        <w:tc>
          <w:tcPr>
            <w:tcW w:w="834" w:type="dxa"/>
            <w:shd w:val="clear" w:color="auto" w:fill="auto"/>
          </w:tcPr>
          <w:p w14:paraId="6A9D38D5" w14:textId="77777777" w:rsidR="00B11855" w:rsidRPr="006D613E" w:rsidRDefault="003D003E" w:rsidP="004824A8">
            <w:pPr>
              <w:pStyle w:val="TableEntry"/>
              <w:keepNext/>
              <w:keepLines/>
            </w:pPr>
            <w:r w:rsidRPr="006D613E">
              <w:t>EI</w:t>
            </w:r>
          </w:p>
        </w:tc>
        <w:tc>
          <w:tcPr>
            <w:tcW w:w="1187" w:type="dxa"/>
            <w:shd w:val="clear" w:color="auto" w:fill="auto"/>
          </w:tcPr>
          <w:p w14:paraId="2C9A36D8" w14:textId="77777777" w:rsidR="00B11855" w:rsidRPr="006D613E" w:rsidRDefault="003D003E" w:rsidP="004824A8">
            <w:pPr>
              <w:pStyle w:val="TableEntry"/>
              <w:keepNext/>
              <w:keepLines/>
            </w:pPr>
            <w:r w:rsidRPr="006D613E">
              <w:t>RE</w:t>
            </w:r>
          </w:p>
        </w:tc>
        <w:tc>
          <w:tcPr>
            <w:tcW w:w="985" w:type="dxa"/>
            <w:shd w:val="clear" w:color="auto" w:fill="auto"/>
          </w:tcPr>
          <w:p w14:paraId="3336D2CA" w14:textId="77777777" w:rsidR="00B11855" w:rsidRPr="006D613E" w:rsidRDefault="003D003E" w:rsidP="004824A8">
            <w:pPr>
              <w:pStyle w:val="TableEntry"/>
              <w:keepNext/>
              <w:keepLines/>
            </w:pPr>
            <w:r w:rsidRPr="006D613E">
              <w:t>[0..1]</w:t>
            </w:r>
          </w:p>
        </w:tc>
        <w:tc>
          <w:tcPr>
            <w:tcW w:w="884" w:type="dxa"/>
            <w:shd w:val="clear" w:color="auto" w:fill="auto"/>
          </w:tcPr>
          <w:p w14:paraId="59414C73" w14:textId="77777777" w:rsidR="00B11855" w:rsidRPr="006D613E" w:rsidRDefault="00B11855" w:rsidP="004824A8">
            <w:pPr>
              <w:pStyle w:val="TableEntry"/>
              <w:keepNext/>
              <w:keepLines/>
            </w:pPr>
          </w:p>
        </w:tc>
        <w:tc>
          <w:tcPr>
            <w:tcW w:w="2753" w:type="dxa"/>
            <w:shd w:val="clear" w:color="auto" w:fill="auto"/>
          </w:tcPr>
          <w:p w14:paraId="391EB30A" w14:textId="77777777" w:rsidR="00B11855" w:rsidRPr="006D613E" w:rsidRDefault="003D003E" w:rsidP="004824A8">
            <w:pPr>
              <w:pStyle w:val="TableEntry"/>
              <w:keepNext/>
              <w:keepLines/>
            </w:pPr>
            <w:r w:rsidRPr="006D613E">
              <w:t>Equipment Instance Identifier</w:t>
            </w:r>
          </w:p>
        </w:tc>
      </w:tr>
      <w:tr w:rsidR="00C40FD5" w:rsidRPr="006D613E" w14:paraId="0DE07EFE" w14:textId="77777777" w:rsidTr="00A92110">
        <w:trPr>
          <w:cantSplit/>
          <w:jc w:val="center"/>
        </w:trPr>
        <w:tc>
          <w:tcPr>
            <w:tcW w:w="1308" w:type="dxa"/>
            <w:shd w:val="clear" w:color="auto" w:fill="auto"/>
          </w:tcPr>
          <w:p w14:paraId="222B83DA" w14:textId="77777777" w:rsidR="00B11855" w:rsidRPr="006D613E" w:rsidRDefault="003D003E" w:rsidP="004824A8">
            <w:pPr>
              <w:pStyle w:val="TableEntry"/>
              <w:keepNext/>
              <w:keepLines/>
            </w:pPr>
            <w:r w:rsidRPr="006D613E">
              <w:t>19</w:t>
            </w:r>
          </w:p>
        </w:tc>
        <w:tc>
          <w:tcPr>
            <w:tcW w:w="783" w:type="dxa"/>
            <w:shd w:val="clear" w:color="auto" w:fill="auto"/>
          </w:tcPr>
          <w:p w14:paraId="7A6E1789" w14:textId="77777777" w:rsidR="00B11855" w:rsidRPr="006D613E" w:rsidRDefault="003D003E" w:rsidP="004824A8">
            <w:pPr>
              <w:pStyle w:val="TableEntry"/>
              <w:keepNext/>
              <w:keepLines/>
            </w:pPr>
            <w:r w:rsidRPr="006D613E">
              <w:t>24</w:t>
            </w:r>
          </w:p>
        </w:tc>
        <w:tc>
          <w:tcPr>
            <w:tcW w:w="834" w:type="dxa"/>
            <w:shd w:val="clear" w:color="auto" w:fill="auto"/>
          </w:tcPr>
          <w:p w14:paraId="6C89DEB3" w14:textId="77777777" w:rsidR="00B11855" w:rsidRPr="006D613E" w:rsidRDefault="003D003E" w:rsidP="004824A8">
            <w:pPr>
              <w:pStyle w:val="TableEntry"/>
              <w:keepNext/>
              <w:keepLines/>
            </w:pPr>
            <w:r w:rsidRPr="006D613E">
              <w:t>DTM</w:t>
            </w:r>
          </w:p>
        </w:tc>
        <w:tc>
          <w:tcPr>
            <w:tcW w:w="1187" w:type="dxa"/>
            <w:shd w:val="clear" w:color="auto" w:fill="auto"/>
          </w:tcPr>
          <w:p w14:paraId="003163A8" w14:textId="77777777" w:rsidR="00B11855" w:rsidRPr="006D613E" w:rsidRDefault="003D003E" w:rsidP="004824A8">
            <w:pPr>
              <w:pStyle w:val="TableEntry"/>
              <w:keepNext/>
              <w:keepLines/>
            </w:pPr>
            <w:r w:rsidRPr="006D613E">
              <w:t>CE</w:t>
            </w:r>
          </w:p>
        </w:tc>
        <w:tc>
          <w:tcPr>
            <w:tcW w:w="985" w:type="dxa"/>
            <w:shd w:val="clear" w:color="auto" w:fill="auto"/>
          </w:tcPr>
          <w:p w14:paraId="01C8C36E" w14:textId="77777777" w:rsidR="00B11855" w:rsidRPr="006D613E" w:rsidRDefault="003D003E" w:rsidP="004824A8">
            <w:pPr>
              <w:pStyle w:val="TableEntry"/>
              <w:keepNext/>
              <w:keepLines/>
            </w:pPr>
            <w:r w:rsidRPr="006D613E">
              <w:t>[0..1]</w:t>
            </w:r>
          </w:p>
        </w:tc>
        <w:tc>
          <w:tcPr>
            <w:tcW w:w="884" w:type="dxa"/>
            <w:shd w:val="clear" w:color="auto" w:fill="auto"/>
          </w:tcPr>
          <w:p w14:paraId="0DFE0A90" w14:textId="77777777" w:rsidR="00B11855" w:rsidRPr="006D613E" w:rsidRDefault="00B11855" w:rsidP="004824A8">
            <w:pPr>
              <w:pStyle w:val="TableEntry"/>
              <w:keepNext/>
              <w:keepLines/>
            </w:pPr>
          </w:p>
        </w:tc>
        <w:tc>
          <w:tcPr>
            <w:tcW w:w="2753" w:type="dxa"/>
            <w:shd w:val="clear" w:color="auto" w:fill="auto"/>
          </w:tcPr>
          <w:p w14:paraId="65E7EF9E" w14:textId="77777777" w:rsidR="00B11855" w:rsidRPr="006D613E" w:rsidRDefault="003D003E" w:rsidP="004824A8">
            <w:pPr>
              <w:pStyle w:val="TableEntry"/>
              <w:keepNext/>
              <w:keepLines/>
            </w:pPr>
            <w:r w:rsidRPr="006D613E">
              <w:t>Date/Time of the Analysis</w:t>
            </w:r>
          </w:p>
        </w:tc>
      </w:tr>
      <w:tr w:rsidR="00C40FD5" w:rsidRPr="006D613E" w14:paraId="475E74CF" w14:textId="77777777" w:rsidTr="00A92110">
        <w:trPr>
          <w:cantSplit/>
          <w:jc w:val="center"/>
        </w:trPr>
        <w:tc>
          <w:tcPr>
            <w:tcW w:w="1308" w:type="dxa"/>
            <w:shd w:val="clear" w:color="auto" w:fill="auto"/>
          </w:tcPr>
          <w:p w14:paraId="7874985B" w14:textId="77777777" w:rsidR="00B11855" w:rsidRPr="006D613E" w:rsidRDefault="003D003E" w:rsidP="00506FBD">
            <w:pPr>
              <w:pStyle w:val="TableEntry"/>
            </w:pPr>
            <w:r w:rsidRPr="006D613E">
              <w:t>20</w:t>
            </w:r>
          </w:p>
        </w:tc>
        <w:tc>
          <w:tcPr>
            <w:tcW w:w="783" w:type="dxa"/>
            <w:shd w:val="clear" w:color="auto" w:fill="auto"/>
          </w:tcPr>
          <w:p w14:paraId="2C05E334" w14:textId="77777777" w:rsidR="00B11855" w:rsidRPr="006D613E" w:rsidRDefault="003D003E" w:rsidP="00506FBD">
            <w:pPr>
              <w:pStyle w:val="TableEntry"/>
            </w:pPr>
            <w:r w:rsidRPr="006D613E">
              <w:t>705</w:t>
            </w:r>
          </w:p>
        </w:tc>
        <w:tc>
          <w:tcPr>
            <w:tcW w:w="834" w:type="dxa"/>
            <w:shd w:val="clear" w:color="auto" w:fill="auto"/>
          </w:tcPr>
          <w:p w14:paraId="78EA1D60" w14:textId="77777777" w:rsidR="00B11855" w:rsidRPr="006D613E" w:rsidRDefault="003D003E" w:rsidP="00506FBD">
            <w:pPr>
              <w:pStyle w:val="TableEntry"/>
            </w:pPr>
            <w:r w:rsidRPr="006D613E">
              <w:t>CWE</w:t>
            </w:r>
          </w:p>
        </w:tc>
        <w:tc>
          <w:tcPr>
            <w:tcW w:w="1187" w:type="dxa"/>
            <w:shd w:val="clear" w:color="auto" w:fill="auto"/>
          </w:tcPr>
          <w:p w14:paraId="4875E3C3" w14:textId="77777777" w:rsidR="00B11855" w:rsidRPr="006D613E" w:rsidRDefault="003D003E" w:rsidP="00506FBD">
            <w:pPr>
              <w:pStyle w:val="TableEntry"/>
            </w:pPr>
            <w:r w:rsidRPr="006D613E">
              <w:t>RE</w:t>
            </w:r>
          </w:p>
        </w:tc>
        <w:tc>
          <w:tcPr>
            <w:tcW w:w="985" w:type="dxa"/>
            <w:shd w:val="clear" w:color="auto" w:fill="auto"/>
          </w:tcPr>
          <w:p w14:paraId="6DAF7B4A" w14:textId="77777777" w:rsidR="00B11855" w:rsidRPr="006D613E" w:rsidRDefault="003D003E" w:rsidP="00506FBD">
            <w:pPr>
              <w:pStyle w:val="TableEntry"/>
            </w:pPr>
            <w:r w:rsidRPr="006D613E">
              <w:t>[0..*]</w:t>
            </w:r>
          </w:p>
        </w:tc>
        <w:tc>
          <w:tcPr>
            <w:tcW w:w="884" w:type="dxa"/>
            <w:shd w:val="clear" w:color="auto" w:fill="auto"/>
          </w:tcPr>
          <w:p w14:paraId="0019C2B8" w14:textId="77777777" w:rsidR="00B11855" w:rsidRPr="006D613E" w:rsidRDefault="003D003E" w:rsidP="00506FBD">
            <w:pPr>
              <w:pStyle w:val="TableEntry"/>
            </w:pPr>
            <w:r w:rsidRPr="006D613E">
              <w:t>0163</w:t>
            </w:r>
          </w:p>
        </w:tc>
        <w:tc>
          <w:tcPr>
            <w:tcW w:w="2753" w:type="dxa"/>
            <w:shd w:val="clear" w:color="auto" w:fill="auto"/>
          </w:tcPr>
          <w:p w14:paraId="774FB1A1" w14:textId="77777777" w:rsidR="00B11855" w:rsidRPr="006D613E" w:rsidRDefault="003D003E" w:rsidP="00506FBD">
            <w:pPr>
              <w:pStyle w:val="TableEntry"/>
            </w:pPr>
            <w:r w:rsidRPr="006D613E">
              <w:t>Observation Site</w:t>
            </w:r>
          </w:p>
        </w:tc>
      </w:tr>
    </w:tbl>
    <w:p w14:paraId="0DB4127A" w14:textId="77777777" w:rsidR="00C156EC" w:rsidRPr="006D613E" w:rsidRDefault="00C156EC" w:rsidP="00A92110">
      <w:pPr>
        <w:pStyle w:val="BodyText"/>
      </w:pPr>
    </w:p>
    <w:p w14:paraId="50358DAA" w14:textId="77777777" w:rsidR="00B11855" w:rsidRPr="006D613E" w:rsidRDefault="003D003E" w:rsidP="00506FBD">
      <w:pPr>
        <w:pStyle w:val="HL7Field"/>
      </w:pPr>
      <w:r w:rsidRPr="006D613E">
        <w:t>OBX-1   Set ID - OBX</w:t>
      </w:r>
    </w:p>
    <w:p w14:paraId="31888734" w14:textId="77777777" w:rsidR="00B11855" w:rsidRPr="006D613E" w:rsidRDefault="003D003E" w:rsidP="00506FBD">
      <w:pPr>
        <w:pStyle w:val="HL7FieldIndent2"/>
        <w:rPr>
          <w:noProof w:val="0"/>
        </w:rPr>
      </w:pPr>
      <w:r w:rsidRPr="006D613E">
        <w:rPr>
          <w:noProof w:val="0"/>
        </w:rPr>
        <w:lastRenderedPageBreak/>
        <w:t xml:space="preserve">This field contains the sequence number of the OBX in this message; i.e., </w:t>
      </w:r>
      <w:r w:rsidR="00DF4204" w:rsidRPr="006D613E">
        <w:rPr>
          <w:noProof w:val="0"/>
        </w:rPr>
        <w:t xml:space="preserve">1st OBX Set ID = 1, 2nd OBX set </w:t>
      </w:r>
      <w:r w:rsidRPr="006D613E">
        <w:rPr>
          <w:noProof w:val="0"/>
        </w:rPr>
        <w:t>ID = 2, etc., regardless of whether the OBX refers to a device or a metric value.</w:t>
      </w:r>
    </w:p>
    <w:p w14:paraId="5DB7A490" w14:textId="77777777" w:rsidR="00B11855" w:rsidRPr="006D613E" w:rsidRDefault="003D003E" w:rsidP="00506FBD">
      <w:pPr>
        <w:pStyle w:val="HL7Field"/>
      </w:pPr>
      <w:r w:rsidRPr="006D613E">
        <w:t>OBX-2   Value Type</w:t>
      </w:r>
    </w:p>
    <w:p w14:paraId="69311DDF" w14:textId="77777777" w:rsidR="00B11855" w:rsidRPr="006D613E" w:rsidRDefault="003D003E" w:rsidP="00506FBD">
      <w:pPr>
        <w:pStyle w:val="HL7FieldIndent2"/>
        <w:rPr>
          <w:noProof w:val="0"/>
        </w:rPr>
      </w:pPr>
      <w:r w:rsidRPr="006D613E">
        <w:rPr>
          <w:noProof w:val="0"/>
        </w:rPr>
        <w:t>Condition Predicate: must be valued if the value of OBX-11 is not X.</w:t>
      </w:r>
    </w:p>
    <w:p w14:paraId="1C53F3FE" w14:textId="4A92D501" w:rsidR="00B11855" w:rsidRPr="006D613E" w:rsidRDefault="002F745D" w:rsidP="002F745D">
      <w:pPr>
        <w:pStyle w:val="HL7FieldIndent2"/>
        <w:rPr>
          <w:noProof w:val="0"/>
        </w:rPr>
      </w:pPr>
      <w:r w:rsidRPr="006D613E">
        <w:rPr>
          <w:noProof w:val="0"/>
        </w:rPr>
        <w:t xml:space="preserve">The Value Type field shall be filled according to </w:t>
      </w:r>
      <w:r w:rsidR="006D613E">
        <w:rPr>
          <w:noProof w:val="0"/>
        </w:rPr>
        <w:t>HL7</w:t>
      </w:r>
      <w:r w:rsidR="00995105" w:rsidRPr="006D613E">
        <w:rPr>
          <w:noProof w:val="0"/>
        </w:rPr>
        <w:t xml:space="preserve"> </w:t>
      </w:r>
      <w:r w:rsidRPr="006D613E">
        <w:rPr>
          <w:noProof w:val="0"/>
        </w:rPr>
        <w:t>Version 2.6 standard (table 0125). For example, if the result is "&gt;300" the Value Type "SN" (Structured Numeric) SHALL be used instead of the "ST" (String) value type that was used in previous versions of HL7. For example, if reporting a displayed I</w:t>
      </w:r>
      <w:proofErr w:type="gramStart"/>
      <w:r w:rsidRPr="006D613E">
        <w:rPr>
          <w:noProof w:val="0"/>
        </w:rPr>
        <w:t>:E</w:t>
      </w:r>
      <w:proofErr w:type="gramEnd"/>
      <w:r w:rsidRPr="006D613E">
        <w:rPr>
          <w:noProof w:val="0"/>
        </w:rPr>
        <w:t xml:space="preserve"> ratio of 1:2, the Value Type "SN" (Structured Numeric) MAY be used in lieu of the "NM" (Numeric) datatype, </w:t>
      </w:r>
      <w:r w:rsidR="00576EDB" w:rsidRPr="006D613E">
        <w:rPr>
          <w:noProof w:val="0"/>
        </w:rPr>
        <w:t xml:space="preserve">e.g., </w:t>
      </w:r>
      <w:r w:rsidRPr="006D613E">
        <w:rPr>
          <w:noProof w:val="0"/>
        </w:rPr>
        <w:t xml:space="preserve">|^1^:^2|, to express the ratio in a clinically familiar format (the "ST" value type SHALL NOT be used in this case). See the details and the examples in the </w:t>
      </w:r>
      <w:r w:rsidR="006D613E">
        <w:rPr>
          <w:noProof w:val="0"/>
        </w:rPr>
        <w:t>HL7</w:t>
      </w:r>
      <w:r w:rsidR="00995105" w:rsidRPr="006D613E">
        <w:rPr>
          <w:noProof w:val="0"/>
        </w:rPr>
        <w:t xml:space="preserve"> </w:t>
      </w:r>
      <w:r w:rsidRPr="006D613E">
        <w:rPr>
          <w:noProof w:val="0"/>
        </w:rPr>
        <w:t>V2.6 (7.4.2). For an observation that consists of a time measurement (e.g., bleeding time) the TM Value Type is preferred to NM but this is not made mandatory</w:t>
      </w:r>
      <w:r w:rsidR="002E782A" w:rsidRPr="006D613E">
        <w:rPr>
          <w:noProof w:val="0"/>
        </w:rPr>
        <w:t xml:space="preserve">. </w:t>
      </w:r>
    </w:p>
    <w:p w14:paraId="5BC4140A" w14:textId="77777777" w:rsidR="00B11855" w:rsidRPr="006D613E" w:rsidRDefault="003D003E" w:rsidP="00506FBD">
      <w:pPr>
        <w:pStyle w:val="HL7FieldIndent2"/>
        <w:rPr>
          <w:noProof w:val="0"/>
        </w:rPr>
      </w:pPr>
      <w:r w:rsidRPr="006D613E">
        <w:rPr>
          <w:noProof w:val="0"/>
        </w:rPr>
        <w:t>Refer to TF-3 for details of the data types used in the mappings.</w:t>
      </w:r>
    </w:p>
    <w:p w14:paraId="0C41A964" w14:textId="77777777" w:rsidR="00B11855" w:rsidRPr="006D613E" w:rsidRDefault="003D003E" w:rsidP="00506FBD">
      <w:pPr>
        <w:pStyle w:val="HL7Field"/>
      </w:pPr>
      <w:r w:rsidRPr="006D613E">
        <w:t>OBX-3   Observation Identifier</w:t>
      </w:r>
    </w:p>
    <w:p w14:paraId="4E0C0811" w14:textId="3F37B875" w:rsidR="00B11855" w:rsidRPr="006D613E" w:rsidRDefault="003D003E" w:rsidP="00506FBD">
      <w:pPr>
        <w:pStyle w:val="HL7FieldIndent2"/>
        <w:rPr>
          <w:noProof w:val="0"/>
        </w:rPr>
      </w:pPr>
      <w:proofErr w:type="gramStart"/>
      <w:r w:rsidRPr="006D613E">
        <w:rPr>
          <w:noProof w:val="0"/>
        </w:rPr>
        <w:t>Identifies the type of device providing the related values.</w:t>
      </w:r>
      <w:proofErr w:type="gramEnd"/>
      <w:r w:rsidRPr="006D613E">
        <w:rPr>
          <w:noProof w:val="0"/>
        </w:rPr>
        <w:t xml:space="preserve"> This is required if structured device (and if relevant, </w:t>
      </w:r>
      <w:proofErr w:type="spellStart"/>
      <w:r w:rsidRPr="006D613E">
        <w:rPr>
          <w:noProof w:val="0"/>
        </w:rPr>
        <w:t>subdevice</w:t>
      </w:r>
      <w:proofErr w:type="spellEnd"/>
      <w:r w:rsidRPr="006D613E">
        <w:rPr>
          <w:noProof w:val="0"/>
        </w:rPr>
        <w:t xml:space="preserve">) identification is provided in the message. For the PDC TF, this shall be used for all devices capable of providing structured device information. For the IHE PCD transactions, implementations shall use the terms defined in the current version of the Harmonized Rosetta Terminology (Volume 3 of the Technical Framework contains further details and references on the Rosetta Terminology Mapping as well as important information on system responsibilities regarding terminology). The Rosetta codes are based on terms from the ISO/IEEE 11073 Nomenclature where available, and where the Nomenclature does not currently contain a matching term, gives provisional vendor-neutral terms to be submitted to the IEEE 11073 Upper Layers Committee as suggestions for adoption into the Nomenclature. If term cannot be found in this way and a matching term is available in LOINC, then the next preference is to use the LOINC term. If LOINC also does not support a term then SNOMED CT or another coding scheme recognized by the </w:t>
      </w:r>
      <w:r w:rsidR="006D613E">
        <w:rPr>
          <w:noProof w:val="0"/>
        </w:rPr>
        <w:t>HL7</w:t>
      </w:r>
      <w:r w:rsidR="00995105" w:rsidRPr="006D613E">
        <w:rPr>
          <w:noProof w:val="0"/>
        </w:rPr>
        <w:t xml:space="preserve"> </w:t>
      </w:r>
      <w:r w:rsidRPr="006D613E">
        <w:rPr>
          <w:noProof w:val="0"/>
        </w:rPr>
        <w:t>standard takes precedence if a matching term is available. In the cases where such resources are not explicitly identified by standards, implementations may, by local arrangement, utilize any resource (including proprietary or local) to achieve compatibility among the systems involved, provided also that any licensing/copyright requirements are satisfied</w:t>
      </w:r>
    </w:p>
    <w:p w14:paraId="3E9E4A7E" w14:textId="77777777" w:rsidR="00B11855" w:rsidRPr="006D613E" w:rsidRDefault="003D003E" w:rsidP="00506FBD">
      <w:pPr>
        <w:pStyle w:val="HL7FieldIndent2"/>
        <w:rPr>
          <w:noProof w:val="0"/>
        </w:rPr>
      </w:pPr>
      <w:r w:rsidRPr="006D613E">
        <w:rPr>
          <w:noProof w:val="0"/>
        </w:rPr>
        <w:t xml:space="preserve">In the case where the nomenclature term does not convey the distinction between an observation measurement and a setting for a quantity that may be either, see OBX-17 Observation Method for a way of encoding the distinction. </w:t>
      </w:r>
    </w:p>
    <w:p w14:paraId="599CA734" w14:textId="77777777" w:rsidR="00B11855" w:rsidRPr="006D613E" w:rsidRDefault="003D003E" w:rsidP="00506FBD">
      <w:pPr>
        <w:pStyle w:val="HL7FieldIndent2"/>
        <w:rPr>
          <w:noProof w:val="0"/>
        </w:rPr>
      </w:pPr>
      <w:proofErr w:type="gramStart"/>
      <w:r w:rsidRPr="006D613E">
        <w:rPr>
          <w:noProof w:val="0"/>
        </w:rPr>
        <w:t>In the case where the nomenclature item does not distinguish between a manually initiated (episodic) measurement and one that is automatically initiated on a schedule (periodic measurement), the OBX-17 Observation Method may also be used to add this information.</w:t>
      </w:r>
      <w:proofErr w:type="gramEnd"/>
    </w:p>
    <w:p w14:paraId="69C75127" w14:textId="77777777" w:rsidR="00B11855" w:rsidRPr="006D613E" w:rsidRDefault="003D003E" w:rsidP="00C10546">
      <w:pPr>
        <w:pStyle w:val="HL7Field"/>
        <w:keepNext/>
      </w:pPr>
      <w:r w:rsidRPr="006D613E">
        <w:lastRenderedPageBreak/>
        <w:t>OBX-4   Observation Sub-ID</w:t>
      </w:r>
    </w:p>
    <w:p w14:paraId="1E812827" w14:textId="77777777" w:rsidR="0065066B" w:rsidRPr="006D613E" w:rsidRDefault="003D003E" w:rsidP="00506FBD">
      <w:pPr>
        <w:pStyle w:val="HL7FieldIndent2"/>
        <w:rPr>
          <w:noProof w:val="0"/>
        </w:rPr>
      </w:pPr>
      <w:r w:rsidRPr="006D613E">
        <w:rPr>
          <w:noProof w:val="0"/>
        </w:rPr>
        <w:t xml:space="preserve">This field shall be used to distinguish between multiple OBX segments and represent the hierarchical (containment) relations among the segments. It does so by providing an unambiguous mapping from observation contained in the OBX segment to the IEEE 11073 containment tree for the Medical Device System sourcing the observation (See Appendix </w:t>
      </w:r>
      <w:proofErr w:type="gramStart"/>
      <w:r w:rsidRPr="006D613E">
        <w:rPr>
          <w:noProof w:val="0"/>
        </w:rPr>
        <w:t>A</w:t>
      </w:r>
      <w:proofErr w:type="gramEnd"/>
      <w:r w:rsidRPr="006D613E">
        <w:rPr>
          <w:noProof w:val="0"/>
        </w:rPr>
        <w:t xml:space="preserve"> Mapping ISO/IEEE 11073 Domain Information Model to HL7). </w:t>
      </w:r>
    </w:p>
    <w:p w14:paraId="5BEE119F" w14:textId="77777777" w:rsidR="00DC78FE" w:rsidRPr="006D613E" w:rsidRDefault="00DC78FE" w:rsidP="00DC78FE">
      <w:pPr>
        <w:pStyle w:val="AppendixHeading3"/>
        <w:rPr>
          <w:noProof w:val="0"/>
        </w:rPr>
      </w:pPr>
      <w:bookmarkStart w:id="600" w:name="_Toc466373810"/>
      <w:r w:rsidRPr="006D613E">
        <w:rPr>
          <w:noProof w:val="0"/>
        </w:rPr>
        <w:t>OBX-4 in a 'flattened' representation of a device</w:t>
      </w:r>
      <w:bookmarkEnd w:id="600"/>
    </w:p>
    <w:p w14:paraId="5726D61B" w14:textId="025BB545" w:rsidR="00892C12" w:rsidRPr="006D613E" w:rsidRDefault="0065066B" w:rsidP="00506FBD">
      <w:pPr>
        <w:pStyle w:val="HL7FieldIndent2"/>
        <w:rPr>
          <w:noProof w:val="0"/>
        </w:rPr>
      </w:pPr>
      <w:r w:rsidRPr="006D613E">
        <w:rPr>
          <w:noProof w:val="0"/>
        </w:rPr>
        <w:t xml:space="preserve">A 'map' of the hierarchical structure of the device representation, </w:t>
      </w:r>
      <w:r w:rsidR="00A80B91" w:rsidRPr="006D613E">
        <w:rPr>
          <w:noProof w:val="0"/>
        </w:rPr>
        <w:t>in other words</w:t>
      </w:r>
      <w:r w:rsidRPr="006D613E">
        <w:rPr>
          <w:noProof w:val="0"/>
        </w:rPr>
        <w:t xml:space="preserve"> the </w:t>
      </w:r>
      <w:proofErr w:type="gramStart"/>
      <w:r w:rsidRPr="006D613E">
        <w:rPr>
          <w:noProof w:val="0"/>
        </w:rPr>
        <w:t>device</w:t>
      </w:r>
      <w:r w:rsidR="00A80B91" w:rsidRPr="006D613E">
        <w:rPr>
          <w:noProof w:val="0"/>
        </w:rPr>
        <w:t>'s</w:t>
      </w:r>
      <w:proofErr w:type="gramEnd"/>
      <w:r w:rsidR="00A80B91" w:rsidRPr="006D613E">
        <w:rPr>
          <w:noProof w:val="0"/>
        </w:rPr>
        <w:t xml:space="preserve"> containment tree can be co</w:t>
      </w:r>
      <w:r w:rsidRPr="006D613E">
        <w:rPr>
          <w:noProof w:val="0"/>
        </w:rPr>
        <w:t xml:space="preserve">nstructed from the set of OBX-4 values in a full observation report </w:t>
      </w:r>
      <w:r w:rsidR="00A80B91" w:rsidRPr="006D613E">
        <w:rPr>
          <w:noProof w:val="0"/>
        </w:rPr>
        <w:t>of all metrics the device produces.</w:t>
      </w:r>
      <w:r w:rsidRPr="006D613E">
        <w:rPr>
          <w:noProof w:val="0"/>
        </w:rPr>
        <w:t xml:space="preserve"> The highest (most inclusive) hierarchical level </w:t>
      </w:r>
      <w:r w:rsidR="00A80B91" w:rsidRPr="006D613E">
        <w:rPr>
          <w:noProof w:val="0"/>
        </w:rPr>
        <w:t>is the Medical Device System (MDS), representing the whole device. In the simplest, "flattened", representation of a device, it is the only level that is present. In the flattened representation, no Virtual Medical Devices (VMD) and no channels are identified in the hierarchy. Every metric is treated as contained only by the MDS</w:t>
      </w:r>
      <w:r w:rsidR="006F7F52" w:rsidRPr="006D613E">
        <w:rPr>
          <w:noProof w:val="0"/>
        </w:rPr>
        <w:t>, and it has an O</w:t>
      </w:r>
      <w:r w:rsidR="00A80B91" w:rsidRPr="006D613E">
        <w:rPr>
          <w:noProof w:val="0"/>
        </w:rPr>
        <w:t>BX-4 value of</w:t>
      </w:r>
      <w:r w:rsidR="006F7F52" w:rsidRPr="006D613E">
        <w:rPr>
          <w:noProof w:val="0"/>
        </w:rPr>
        <w:t xml:space="preserve"> &lt;n&gt;.</w:t>
      </w:r>
      <w:r w:rsidR="00A80B91" w:rsidRPr="006D613E">
        <w:rPr>
          <w:noProof w:val="0"/>
        </w:rPr>
        <w:t>0.0</w:t>
      </w:r>
      <w:proofErr w:type="gramStart"/>
      <w:r w:rsidR="00A80B91" w:rsidRPr="006D613E">
        <w:rPr>
          <w:noProof w:val="0"/>
        </w:rPr>
        <w:t>.</w:t>
      </w:r>
      <w:r w:rsidR="006F7F52" w:rsidRPr="006D613E">
        <w:rPr>
          <w:noProof w:val="0"/>
        </w:rPr>
        <w:t>&lt;</w:t>
      </w:r>
      <w:proofErr w:type="gramEnd"/>
      <w:r w:rsidR="006F7F52" w:rsidRPr="006D613E">
        <w:rPr>
          <w:noProof w:val="0"/>
        </w:rPr>
        <w:t>m&gt;, where</w:t>
      </w:r>
      <w:r w:rsidR="00892C12" w:rsidRPr="006D613E">
        <w:rPr>
          <w:noProof w:val="0"/>
        </w:rPr>
        <w:t xml:space="preserve"> &lt;</w:t>
      </w:r>
      <w:r w:rsidR="00DD3513" w:rsidRPr="006D613E">
        <w:rPr>
          <w:noProof w:val="0"/>
        </w:rPr>
        <w:t>n</w:t>
      </w:r>
      <w:r w:rsidR="00892C12" w:rsidRPr="006D613E">
        <w:rPr>
          <w:noProof w:val="0"/>
        </w:rPr>
        <w:t xml:space="preserve">&gt; is the unsigned number chosen to identify the MDS (for simplicity, our examples will use 1 to identify the </w:t>
      </w:r>
      <w:r w:rsidR="0028379E" w:rsidRPr="006D613E">
        <w:rPr>
          <w:noProof w:val="0"/>
        </w:rPr>
        <w:t>first or</w:t>
      </w:r>
      <w:r w:rsidR="00892C12" w:rsidRPr="006D613E">
        <w:rPr>
          <w:noProof w:val="0"/>
        </w:rPr>
        <w:t xml:space="preserve"> sole MDS</w:t>
      </w:r>
      <w:r w:rsidR="00DD3513" w:rsidRPr="006D613E">
        <w:rPr>
          <w:noProof w:val="0"/>
        </w:rPr>
        <w:t>, but other numbers may be applied</w:t>
      </w:r>
      <w:r w:rsidR="00892C12" w:rsidRPr="006D613E">
        <w:rPr>
          <w:noProof w:val="0"/>
        </w:rPr>
        <w:t>), and</w:t>
      </w:r>
      <w:r w:rsidR="006F7F52" w:rsidRPr="006D613E">
        <w:rPr>
          <w:noProof w:val="0"/>
        </w:rPr>
        <w:t xml:space="preserve"> the </w:t>
      </w:r>
      <w:r w:rsidR="00892C12" w:rsidRPr="006D613E">
        <w:rPr>
          <w:noProof w:val="0"/>
        </w:rPr>
        <w:t>unsigned number</w:t>
      </w:r>
      <w:r w:rsidR="006F7F52" w:rsidRPr="006D613E">
        <w:rPr>
          <w:noProof w:val="0"/>
        </w:rPr>
        <w:t xml:space="preserve"> &lt;</w:t>
      </w:r>
      <w:r w:rsidR="00DD3513" w:rsidRPr="006D613E">
        <w:rPr>
          <w:noProof w:val="0"/>
        </w:rPr>
        <w:t>m</w:t>
      </w:r>
      <w:r w:rsidR="006F7F52" w:rsidRPr="006D613E">
        <w:rPr>
          <w:noProof w:val="0"/>
        </w:rPr>
        <w:t>&gt;</w:t>
      </w:r>
      <w:r w:rsidR="00892C12" w:rsidRPr="006D613E">
        <w:rPr>
          <w:noProof w:val="0"/>
        </w:rPr>
        <w:t>identifies the particular metric, and must be different for each metric</w:t>
      </w:r>
      <w:r w:rsidR="00A80B91" w:rsidRPr="006D613E">
        <w:rPr>
          <w:noProof w:val="0"/>
        </w:rPr>
        <w:t xml:space="preserve">. </w:t>
      </w:r>
      <w:r w:rsidR="00DC78FE" w:rsidRPr="006D613E">
        <w:rPr>
          <w:noProof w:val="0"/>
        </w:rPr>
        <w:t>The flattened representation has only one device-related OBX segment, the one representing the MDS.</w:t>
      </w:r>
    </w:p>
    <w:p w14:paraId="07F09F61" w14:textId="77777777" w:rsidR="00DC78FE" w:rsidRPr="006D613E" w:rsidRDefault="00DC78FE" w:rsidP="00DC78FE">
      <w:pPr>
        <w:pStyle w:val="AppendixHeading3"/>
        <w:rPr>
          <w:noProof w:val="0"/>
        </w:rPr>
      </w:pPr>
      <w:bookmarkStart w:id="601" w:name="_Toc466373811"/>
      <w:r w:rsidRPr="006D613E">
        <w:rPr>
          <w:noProof w:val="0"/>
        </w:rPr>
        <w:t>OBX-4 in a hierarchical representation of a device</w:t>
      </w:r>
      <w:bookmarkEnd w:id="601"/>
    </w:p>
    <w:p w14:paraId="351F1059" w14:textId="77777777" w:rsidR="00DD3513" w:rsidRPr="006D613E" w:rsidRDefault="009629BD" w:rsidP="00C10546">
      <w:pPr>
        <w:pStyle w:val="BodyText"/>
      </w:pPr>
      <w:r w:rsidRPr="006D613E">
        <w:t xml:space="preserve">Examples of the </w:t>
      </w:r>
      <w:r w:rsidR="00892C12" w:rsidRPr="006D613E">
        <w:t>disadvantages of the flattened representation are that</w:t>
      </w:r>
      <w:r w:rsidR="00DD3513" w:rsidRPr="006D613E">
        <w:t>:</w:t>
      </w:r>
    </w:p>
    <w:p w14:paraId="03C30472" w14:textId="77777777" w:rsidR="009629BD" w:rsidRPr="006D613E" w:rsidRDefault="00DD3513" w:rsidP="00C10546">
      <w:pPr>
        <w:pStyle w:val="BodyText"/>
      </w:pPr>
      <w:r w:rsidRPr="006D613E">
        <w:t>I</w:t>
      </w:r>
      <w:r w:rsidR="00892C12" w:rsidRPr="006D613E">
        <w:t xml:space="preserve">t doesn't allow making the </w:t>
      </w:r>
      <w:r w:rsidR="00DC78FE" w:rsidRPr="006D613E">
        <w:t xml:space="preserve">sometimes </w:t>
      </w:r>
      <w:r w:rsidR="00892C12" w:rsidRPr="006D613E">
        <w:t>vital distinction between channels in an infusion pump</w:t>
      </w:r>
      <w:r w:rsidR="009629BD" w:rsidRPr="006D613E">
        <w:t>.</w:t>
      </w:r>
    </w:p>
    <w:p w14:paraId="6B8E4248" w14:textId="77777777" w:rsidR="009629BD" w:rsidRPr="006D613E" w:rsidRDefault="009629BD" w:rsidP="00C10546">
      <w:pPr>
        <w:pStyle w:val="ListBullet2"/>
      </w:pPr>
      <w:r w:rsidRPr="006D613E">
        <w:t>I</w:t>
      </w:r>
      <w:r w:rsidR="002E102A" w:rsidRPr="006D613E">
        <w:t>t</w:t>
      </w:r>
      <w:r w:rsidRPr="006D613E">
        <w:t xml:space="preserve"> doesn't allow distinguishing two measurements with the same OBX-3 Observation Identifier coming from the same MDS, which is possible in a complex monitoring situation, so that one of them is typically dropped.</w:t>
      </w:r>
    </w:p>
    <w:p w14:paraId="4B91BF30" w14:textId="77777777" w:rsidR="007436FF" w:rsidRPr="006D613E" w:rsidRDefault="009629BD" w:rsidP="00C10546">
      <w:pPr>
        <w:pStyle w:val="ListBullet2"/>
      </w:pPr>
      <w:r w:rsidRPr="006D613E">
        <w:t>I</w:t>
      </w:r>
      <w:r w:rsidR="007436FF" w:rsidRPr="006D613E">
        <w:t xml:space="preserve">t doesn't allow for the </w:t>
      </w:r>
      <w:r w:rsidRPr="006D613E">
        <w:t xml:space="preserve">logical </w:t>
      </w:r>
      <w:r w:rsidR="007436FF" w:rsidRPr="006D613E">
        <w:t xml:space="preserve">representation </w:t>
      </w:r>
      <w:r w:rsidR="002E102A" w:rsidRPr="006D613E">
        <w:t>of</w:t>
      </w:r>
      <w:r w:rsidRPr="006D613E">
        <w:t xml:space="preserve"> </w:t>
      </w:r>
      <w:r w:rsidR="007436FF" w:rsidRPr="006D613E">
        <w:t xml:space="preserve">VMDs </w:t>
      </w:r>
      <w:r w:rsidRPr="006D613E">
        <w:t xml:space="preserve">for a </w:t>
      </w:r>
      <w:r w:rsidR="00DD3513" w:rsidRPr="006D613E">
        <w:t xml:space="preserve">subsystem module of a </w:t>
      </w:r>
      <w:r w:rsidR="007436FF" w:rsidRPr="006D613E">
        <w:t>modular device</w:t>
      </w:r>
      <w:r w:rsidRPr="006D613E">
        <w:t>,</w:t>
      </w:r>
      <w:r w:rsidR="007436FF" w:rsidRPr="006D613E">
        <w:t xml:space="preserve"> which in turn allows for the traceability of a measure</w:t>
      </w:r>
      <w:r w:rsidRPr="006D613E">
        <w:t>ment to a particular module. It also allows</w:t>
      </w:r>
      <w:r w:rsidR="00DD3513" w:rsidRPr="006D613E">
        <w:t xml:space="preserve"> </w:t>
      </w:r>
      <w:r w:rsidR="007436FF" w:rsidRPr="006D613E">
        <w:t xml:space="preserve">giving information about the module itself such as its </w:t>
      </w:r>
      <w:r w:rsidRPr="006D613E">
        <w:t>serial number</w:t>
      </w:r>
      <w:r w:rsidR="007436FF" w:rsidRPr="006D613E">
        <w:t xml:space="preserve">. </w:t>
      </w:r>
    </w:p>
    <w:p w14:paraId="3160782B" w14:textId="77777777" w:rsidR="0065066B" w:rsidRPr="006D613E" w:rsidRDefault="00A80B91" w:rsidP="00C10546">
      <w:pPr>
        <w:pStyle w:val="BodyText"/>
      </w:pPr>
      <w:r w:rsidRPr="006D613E">
        <w:t>In a full hierarchical representation</w:t>
      </w:r>
      <w:r w:rsidR="007436FF" w:rsidRPr="006D613E">
        <w:t xml:space="preserve"> these </w:t>
      </w:r>
      <w:r w:rsidR="00DD3513" w:rsidRPr="006D613E">
        <w:t>limitations are removed</w:t>
      </w:r>
      <w:r w:rsidR="007436FF" w:rsidRPr="006D613E">
        <w:t xml:space="preserve"> because</w:t>
      </w:r>
      <w:r w:rsidRPr="006D613E">
        <w:t xml:space="preserve"> the metrics are represented as belonging </w:t>
      </w:r>
      <w:r w:rsidR="00DD3513" w:rsidRPr="006D613E">
        <w:t xml:space="preserve">not only to a particular MDS, but also </w:t>
      </w:r>
      <w:r w:rsidRPr="006D613E">
        <w:t>to a particular VMD, and, when desired, as belonging to a particular channel</w:t>
      </w:r>
      <w:r w:rsidR="009629BD" w:rsidRPr="006D613E">
        <w:t>, and each one of higher-level entities has a device-related OBX segment identifying it, which can be correlated with the OBX-4 values in the OBX segments of the metrics it produces.</w:t>
      </w:r>
    </w:p>
    <w:p w14:paraId="5CEEDA64" w14:textId="77777777" w:rsidR="0065066B" w:rsidRPr="006D613E" w:rsidRDefault="0065066B" w:rsidP="00C10546">
      <w:pPr>
        <w:pStyle w:val="BodyText"/>
      </w:pPr>
      <w:r w:rsidRPr="006D613E">
        <w:t xml:space="preserve">The implementer of a Device Observation Reporter may choose the hierarchical representation for a particular device, </w:t>
      </w:r>
      <w:r w:rsidR="00A86910" w:rsidRPr="006D613E">
        <w:t xml:space="preserve">simplifying to a flattened representation if it meets the needs of the use case. </w:t>
      </w:r>
      <w:r w:rsidR="00F47093" w:rsidRPr="006D613E">
        <w:t>When</w:t>
      </w:r>
      <w:r w:rsidRPr="006D613E">
        <w:t xml:space="preserve"> a content model is specified for the class of device in Volume 3 of the IHE PCD Technical Framework, the model should be used as the basis for the representation.</w:t>
      </w:r>
    </w:p>
    <w:p w14:paraId="523D2730" w14:textId="77777777" w:rsidR="00DC78FE" w:rsidRPr="006D613E" w:rsidRDefault="00DC78FE" w:rsidP="00DC78FE">
      <w:pPr>
        <w:pStyle w:val="AppendixHeading3"/>
        <w:rPr>
          <w:noProof w:val="0"/>
        </w:rPr>
      </w:pPr>
      <w:bookmarkStart w:id="602" w:name="_Toc466373812"/>
      <w:r w:rsidRPr="006D613E">
        <w:rPr>
          <w:noProof w:val="0"/>
        </w:rPr>
        <w:lastRenderedPageBreak/>
        <w:t xml:space="preserve">'Device-related' and 'metric-related' OBX segments </w:t>
      </w:r>
      <w:r w:rsidR="00761B9B" w:rsidRPr="006D613E">
        <w:rPr>
          <w:noProof w:val="0"/>
        </w:rPr>
        <w:t xml:space="preserve">in hierarchy </w:t>
      </w:r>
      <w:r w:rsidRPr="006D613E">
        <w:rPr>
          <w:noProof w:val="0"/>
        </w:rPr>
        <w:t>are tied together by their OBX-4 values</w:t>
      </w:r>
      <w:bookmarkEnd w:id="602"/>
    </w:p>
    <w:p w14:paraId="0F1535C1" w14:textId="1345C866" w:rsidR="00B15BAF" w:rsidRPr="006D613E" w:rsidRDefault="007436FF" w:rsidP="00C10546">
      <w:pPr>
        <w:pStyle w:val="BodyText"/>
      </w:pPr>
      <w:r w:rsidRPr="006D613E">
        <w:t>The MDS, and any VMD and channels included in the models, shall each be represented by a 'device-related' OBX which gives in OBX-3 the MDC code for the kind of MDS, VMD, or channel that it is.</w:t>
      </w:r>
      <w:r w:rsidR="00DF4204" w:rsidRPr="006D613E">
        <w:t xml:space="preserve"> </w:t>
      </w:r>
      <w:r w:rsidRPr="006D613E">
        <w:t>The set of device-related OBX segments</w:t>
      </w:r>
      <w:r w:rsidR="003D003E" w:rsidRPr="006D613E">
        <w:t xml:space="preserve"> </w:t>
      </w:r>
      <w:r w:rsidR="00B40084" w:rsidRPr="006D613E">
        <w:t>show the hierarchical structure or containment tree of the device</w:t>
      </w:r>
      <w:r w:rsidR="003D003E" w:rsidRPr="006D613E">
        <w:t>. For metric related data</w:t>
      </w:r>
      <w:r w:rsidR="0028379E">
        <w:t>,</w:t>
      </w:r>
      <w:r w:rsidR="003D003E" w:rsidRPr="006D613E">
        <w:t xml:space="preserve"> this field is used</w:t>
      </w:r>
      <w:r w:rsidR="00B40084" w:rsidRPr="006D613E">
        <w:t xml:space="preserve"> to associate metrics to MDS and potentially VMD and channel</w:t>
      </w:r>
      <w:r w:rsidR="003D003E" w:rsidRPr="006D613E">
        <w:t xml:space="preserve"> hierarchically, and to each other. The dotted notation provided for in </w:t>
      </w:r>
      <w:r w:rsidR="006D613E">
        <w:t>HL7</w:t>
      </w:r>
      <w:r w:rsidR="00995105" w:rsidRPr="006D613E">
        <w:t xml:space="preserve"> </w:t>
      </w:r>
      <w:r w:rsidR="003D003E" w:rsidRPr="006D613E">
        <w:t xml:space="preserve">Ch7, 7.4.2.4, Fig 4 shall be used as follows: &lt;MDS&gt;.&lt;VMD&gt;.&lt;Channel&gt;.&lt;Metric&gt; [.FACET [.SUBFACET]], where the optional facet and </w:t>
      </w:r>
      <w:proofErr w:type="spellStart"/>
      <w:r w:rsidR="003D003E" w:rsidRPr="006D613E">
        <w:t>subfacet</w:t>
      </w:r>
      <w:proofErr w:type="spellEnd"/>
      <w:r w:rsidR="003D003E" w:rsidRPr="006D613E">
        <w:t xml:space="preserve"> entries are used only when specified for a particular profile, and distinguish multiple information items related to the same metric according to a specific scheme documented with the particular profile. </w:t>
      </w:r>
    </w:p>
    <w:p w14:paraId="3BBBF45F" w14:textId="77777777" w:rsidR="00B11855" w:rsidRPr="006D613E" w:rsidRDefault="003D003E" w:rsidP="00C10546">
      <w:pPr>
        <w:pStyle w:val="BodyText"/>
      </w:pPr>
      <w:r w:rsidRPr="006D613E">
        <w:t xml:space="preserve">For device related </w:t>
      </w:r>
      <w:r w:rsidR="00B15BAF" w:rsidRPr="006D613E">
        <w:t>OBX segments</w:t>
      </w:r>
      <w:r w:rsidRPr="006D613E">
        <w:t xml:space="preserve"> that convey information about hierarchical levels higher than METRIC (that is, information about an MDS, VMD, or Channel), the entries in the dotted notation concerning the lower dot-levels (that is, VMD, Channel or metric levels for an MDS, channel and METRIC for a VMD, and so forth) have no meaning and this should be signified by </w:t>
      </w:r>
      <w:r w:rsidR="004C60BF" w:rsidRPr="006D613E">
        <w:t>setting</w:t>
      </w:r>
      <w:r w:rsidR="00A4475D" w:rsidRPr="006D613E">
        <w:t xml:space="preserve"> them to zero. </w:t>
      </w:r>
      <w:r w:rsidRPr="006D613E">
        <w:t xml:space="preserve">So, for information relating to the first MDS, OBX-4 should be 1.0.0.0. Receiving systems shall recognize from such trailing zeros in OBX-4 </w:t>
      </w:r>
      <w:r w:rsidR="00CE6ED0" w:rsidRPr="006D613E">
        <w:t>that</w:t>
      </w:r>
      <w:r w:rsidRPr="006D613E">
        <w:t xml:space="preserve"> the </w:t>
      </w:r>
      <w:r w:rsidR="00CE6ED0" w:rsidRPr="006D613E">
        <w:t xml:space="preserve">segment is device-related and the </w:t>
      </w:r>
      <w:r w:rsidRPr="006D613E">
        <w:t>information applies to an MDS, VMD, or channel rather than a metric.</w:t>
      </w:r>
    </w:p>
    <w:p w14:paraId="349AB063" w14:textId="77777777" w:rsidR="00B11855" w:rsidRPr="006D613E" w:rsidRDefault="003D003E" w:rsidP="00C10546">
      <w:pPr>
        <w:pStyle w:val="BodyText"/>
      </w:pPr>
      <w:r w:rsidRPr="006D613E">
        <w:t>This scheme allows the VMD, CHAN, METRIC and FACET information to be associated with ‘ancestor’ information higher up in the observation hierarchy. This is especially critical for devices like infusion pumps that have multiple channels with the same METRIC level identifiers. The scheme uses simple dotted decimal numeric identifiers where each number is a nonnegative integer. These must create unique n-tuples for each OBX. (That is, each OBX in a set grouped within the scope of an OBR segment must have a distinct value of OBX-4).</w:t>
      </w:r>
    </w:p>
    <w:p w14:paraId="2D6D9192" w14:textId="77777777" w:rsidR="003962DD" w:rsidRPr="006D613E" w:rsidRDefault="003962DD" w:rsidP="00C10546">
      <w:pPr>
        <w:pStyle w:val="BodyText"/>
      </w:pPr>
      <w:r w:rsidRPr="006D613E">
        <w:t>The OBX-4 Sub-ID is not normative for a given metric (identified in OBX-3)</w:t>
      </w:r>
      <w:r w:rsidR="00CA3A2C" w:rsidRPr="006D613E">
        <w:t xml:space="preserve">. </w:t>
      </w:r>
      <w:r w:rsidRPr="006D613E">
        <w:t xml:space="preserve">For example, an OBX-4 of 1.2.3.4 is not fixed to “heart rate.”  If a parameter is included in multiple places within a containment (i.e., OBX-3 has the same value), the OBX-4 Sub-ID </w:t>
      </w:r>
      <w:r w:rsidR="00B15BAF" w:rsidRPr="006D613E">
        <w:t xml:space="preserve">for each place </w:t>
      </w:r>
      <w:r w:rsidRPr="006D613E">
        <w:t>will be unique</w:t>
      </w:r>
      <w:r w:rsidR="00CE6ED0" w:rsidRPr="006D613E">
        <w:t xml:space="preserve">, </w:t>
      </w:r>
      <w:r w:rsidR="00DF4204" w:rsidRPr="006D613E">
        <w:t>distinguishing</w:t>
      </w:r>
      <w:r w:rsidRPr="006D613E">
        <w:t xml:space="preserve"> each instance</w:t>
      </w:r>
      <w:r w:rsidR="00CA3A2C" w:rsidRPr="006D613E">
        <w:t xml:space="preserve">. </w:t>
      </w:r>
      <w:r w:rsidRPr="006D613E">
        <w:t xml:space="preserve">Different systems may generate different OBX-4 identifiers for the same metric – the only requirement is that the OBX-4 uniquely identifies each instance of a metric within </w:t>
      </w:r>
      <w:proofErr w:type="gramStart"/>
      <w:r w:rsidRPr="006D613E">
        <w:t>a containment</w:t>
      </w:r>
      <w:proofErr w:type="gramEnd"/>
      <w:r w:rsidR="00CA3A2C" w:rsidRPr="006D613E">
        <w:t xml:space="preserve">. </w:t>
      </w:r>
    </w:p>
    <w:p w14:paraId="5F764C14" w14:textId="77777777" w:rsidR="00B11855" w:rsidRPr="006D613E" w:rsidRDefault="00B15BAF" w:rsidP="00C10546">
      <w:pPr>
        <w:pStyle w:val="BodyText"/>
      </w:pPr>
      <w:r w:rsidRPr="006D613E">
        <w:t>In the OBX-4 field of a metric OBX, t</w:t>
      </w:r>
      <w:r w:rsidR="003D003E" w:rsidRPr="006D613E">
        <w:t>he special value ‘0’ implies an ‘anonymous’ placeholder for the corresponding position in the containment hierarchy</w:t>
      </w:r>
      <w:r w:rsidRPr="006D613E">
        <w:t>. This would be used for</w:t>
      </w:r>
      <w:r w:rsidR="003D003E" w:rsidRPr="006D613E">
        <w:t xml:space="preserve"> an unspecified VMD and/or CHAN</w:t>
      </w:r>
      <w:r w:rsidRPr="006D613E">
        <w:t xml:space="preserve"> (but note that </w:t>
      </w:r>
      <w:r w:rsidR="003D003E" w:rsidRPr="006D613E">
        <w:t xml:space="preserve">when the '0' is part of a sequence of trailing '0' entries signifying that the dotted notation identifies data related to an MDS, VMD, or channel rather than a metric </w:t>
      </w:r>
      <w:r w:rsidRPr="006D613E">
        <w:t>as described above</w:t>
      </w:r>
      <w:r w:rsidR="003D003E" w:rsidRPr="006D613E">
        <w:t>).</w:t>
      </w:r>
    </w:p>
    <w:p w14:paraId="58518464" w14:textId="77777777" w:rsidR="00B11855" w:rsidRPr="006D613E" w:rsidRDefault="003D003E" w:rsidP="00C10546">
      <w:pPr>
        <w:pStyle w:val="BodyText"/>
      </w:pPr>
      <w:r w:rsidRPr="006D613E">
        <w:t xml:space="preserve">IEEE 11073-20601 for Personal Health Devices </w:t>
      </w:r>
      <w:r w:rsidR="00C93762" w:rsidRPr="006D613E">
        <w:t xml:space="preserve">uses a 'flattened' device representation and thus </w:t>
      </w:r>
      <w:r w:rsidRPr="006D613E">
        <w:t>does not use the VMD</w:t>
      </w:r>
      <w:r w:rsidR="00C93762" w:rsidRPr="006D613E">
        <w:t xml:space="preserve"> or CHAN levels, </w:t>
      </w:r>
      <w:r w:rsidR="00B15BAF" w:rsidRPr="006D613E">
        <w:t xml:space="preserve">so these levels will be '0', consistent with the rule just given. For example, an OBX-4 value of </w:t>
      </w:r>
      <w:r w:rsidR="00C93762" w:rsidRPr="006D613E">
        <w:t>1.0.0.1 c</w:t>
      </w:r>
      <w:r w:rsidRPr="006D613E">
        <w:t>ould be used</w:t>
      </w:r>
      <w:r w:rsidR="00C93762" w:rsidRPr="006D613E">
        <w:t xml:space="preserve">, </w:t>
      </w:r>
      <w:r w:rsidRPr="006D613E">
        <w:t>for the observation hierarchy MDC_DEV_SPEC_PROFILE_ PULS_OX</w:t>
      </w:r>
      <w:r w:rsidR="00B15BAF" w:rsidRPr="006D613E">
        <w:t>IM/&lt;no VMD&gt;/&lt;No channel&gt;/</w:t>
      </w:r>
      <w:r w:rsidRPr="006D613E">
        <w:t>MDC_PULS_OXIM_PULS_RATE.</w:t>
      </w:r>
    </w:p>
    <w:p w14:paraId="4A50C419" w14:textId="77777777" w:rsidR="00B11855" w:rsidRPr="006D613E" w:rsidRDefault="003D003E" w:rsidP="00C10546">
      <w:pPr>
        <w:pStyle w:val="BodyText"/>
      </w:pPr>
      <w:r w:rsidRPr="006D613E">
        <w:lastRenderedPageBreak/>
        <w:t>The values of the 'dotted notations' of the OBX segments associated with a particular OBR (forming an ORDER_OBSERVATION segment group) establish a nested hierarchical arrangement representing the containment of lower-level within higher-level construc</w:t>
      </w:r>
      <w:r w:rsidR="00DF4204" w:rsidRPr="006D613E">
        <w:t>ts (for example, all metric OBX</w:t>
      </w:r>
      <w:r w:rsidRPr="006D613E">
        <w:t>s with a dotted notation beginning with '1.2' belong to the second VMD of the first MDS). This is exploited to support a form of inheritance for time stamps (see Section B.7.2 Time Stamps and Time Synchronization) so that, for example, a time stamp given in OBX-14 at the channel level applies to all metrics contained within that channel unless overridden by a time stamp in OBX-14 in the metric itself.</w:t>
      </w:r>
    </w:p>
    <w:p w14:paraId="177FCFC5" w14:textId="77777777" w:rsidR="00CE6ED0" w:rsidRPr="006D613E" w:rsidRDefault="00761B9B" w:rsidP="00C10546">
      <w:pPr>
        <w:pStyle w:val="BodyText"/>
      </w:pPr>
      <w:r w:rsidRPr="006D613E">
        <w:rPr>
          <w:b/>
        </w:rPr>
        <w:t>Expected future usage, not supported in current version of the Technical Framework</w:t>
      </w:r>
      <w:r w:rsidRPr="006D613E">
        <w:t xml:space="preserve">: </w:t>
      </w:r>
      <w:r w:rsidR="00CE6ED0" w:rsidRPr="006D613E">
        <w:t>If it is desired to add OBX segments giving values for attributes of an MDS, VMD, or channel, that is, information about the MDS, VMD or channel itself rather than a contained metric (for example, the battery state of a portable monitor which applies to the whole device rather than to a particular metric, or the off-on state of a module corresponding to a VMD), the OBX segments giving the information should immediately follow the relevant 'device-related' OBX segment, and should have as its OBX-4 value the OBX-4 value of the relevant MDS, VMD, or channel, followed by</w:t>
      </w:r>
      <w:r w:rsidR="00DF4204" w:rsidRPr="006D613E">
        <w:t xml:space="preserve"> </w:t>
      </w:r>
      <w:r w:rsidR="00CE6ED0" w:rsidRPr="006D613E">
        <w:t>a non-zero facet number</w:t>
      </w:r>
      <w:r w:rsidR="00C93762" w:rsidRPr="006D613E">
        <w:t>. Multiple attributes of this kind shall have distinct facet numbers.</w:t>
      </w:r>
    </w:p>
    <w:p w14:paraId="1D52867F" w14:textId="77777777" w:rsidR="00A34843" w:rsidRPr="006D613E" w:rsidRDefault="00A34843" w:rsidP="00A34843">
      <w:pPr>
        <w:pStyle w:val="AppendixHeading3"/>
        <w:rPr>
          <w:noProof w:val="0"/>
        </w:rPr>
      </w:pPr>
      <w:bookmarkStart w:id="603" w:name="_Toc466373813"/>
      <w:r w:rsidRPr="006D613E">
        <w:rPr>
          <w:noProof w:val="0"/>
        </w:rPr>
        <w:t>Dictionary ordering of 'device-related' and 'metric-related' OBX segments</w:t>
      </w:r>
      <w:bookmarkEnd w:id="603"/>
    </w:p>
    <w:p w14:paraId="01FE6605" w14:textId="77777777" w:rsidR="00B11855" w:rsidRPr="006D613E" w:rsidRDefault="003D003E" w:rsidP="00C10546">
      <w:pPr>
        <w:pStyle w:val="BodyText"/>
      </w:pPr>
      <w:r w:rsidRPr="006D613E">
        <w:t>To facilitate processing and use of this containment hierarchy, OBX segments should be arranged in "dictionary order" of dotted notations</w:t>
      </w:r>
      <w:r w:rsidR="00A34843" w:rsidRPr="006D613E">
        <w:t xml:space="preserve">. This implies that, although numbers assigned to MDS, VMD, and channels need not constrained to start at one and step upward by one (although for simplicity the examples in this document will </w:t>
      </w:r>
      <w:r w:rsidR="007A6B87" w:rsidRPr="006D613E">
        <w:t xml:space="preserve">usually </w:t>
      </w:r>
      <w:r w:rsidR="00A34843" w:rsidRPr="006D613E">
        <w:t>do so)</w:t>
      </w:r>
      <w:r w:rsidRPr="006D613E">
        <w:t xml:space="preserve">, </w:t>
      </w:r>
      <w:r w:rsidR="00A34843" w:rsidRPr="006D613E">
        <w:t>the magnitude of the numbers are significant as they will be used as the basis of sorting. Dict</w:t>
      </w:r>
      <w:r w:rsidR="00C93762" w:rsidRPr="006D613E">
        <w:t>i</w:t>
      </w:r>
      <w:r w:rsidR="00A34843" w:rsidRPr="006D613E">
        <w:t>onary order means</w:t>
      </w:r>
      <w:r w:rsidRPr="006D613E">
        <w:t xml:space="preserve"> for example that all metrics belonging to the second channel should appear together in order of their metric-level element of the dotted notation (x.y.2.1, x.y.2.2, etc.) after any metrics belonging to the first channel (x.y.1.z) and before any metrics belonging to the third channel (x.y.3.z). Similarly, all OBX segments belonging to the </w:t>
      </w:r>
      <w:r w:rsidR="00A4475D" w:rsidRPr="006D613E">
        <w:t xml:space="preserve">first </w:t>
      </w:r>
      <w:r w:rsidRPr="006D613E">
        <w:t xml:space="preserve">VMD should be placed before those belonging to the second, and so </w:t>
      </w:r>
      <w:r w:rsidR="007A6B87" w:rsidRPr="006D613E">
        <w:t>on</w:t>
      </w:r>
      <w:r w:rsidRPr="006D613E">
        <w:t xml:space="preserve">. This scheme may be used for '0' values in any position simply by inserting them in the sort order before '1' values (simple numeric sort within dot position). Note that this is not a simple string sort, because of the possibility that the numbers in a particular level may be more than a single digit long (e.g., 1.11.2.3). </w:t>
      </w:r>
    </w:p>
    <w:p w14:paraId="179C83EB" w14:textId="77777777" w:rsidR="00B11855" w:rsidRPr="006D613E" w:rsidRDefault="003D003E" w:rsidP="00C10546">
      <w:pPr>
        <w:pStyle w:val="BodyText"/>
      </w:pPr>
      <w:r w:rsidRPr="006D613E">
        <w:t>This ‘dictionary order’ should also be applied to device-related as well as to metric OBX segments: all MDS device-related segments for the first device should precede all VMD device-related segments for the first VMD of the first device, which in turn should precede any channel device-related segment(s) for the first channel, if any, of the first device (recall that channels are optional), and any channel segments should precede all the metric OBX segments of the first VMD and channel of the first device. The order goes to the second channel of the first VMD if any, and so on until the contents of all the channels of the first VMD have been given, then device-related segments for the second VMD, and so on in a similar fashion. (</w:t>
      </w:r>
      <w:r w:rsidR="007A6B87" w:rsidRPr="006D613E">
        <w:t xml:space="preserve">In programming terms, this is </w:t>
      </w:r>
      <w:r w:rsidRPr="006D613E">
        <w:t>a depth-first traversal of the 11073 “containment tree” of the objects in the device).</w:t>
      </w:r>
    </w:p>
    <w:p w14:paraId="6A7D8764" w14:textId="77777777" w:rsidR="002F16E3" w:rsidRPr="006D613E" w:rsidRDefault="002F16E3" w:rsidP="00C10546">
      <w:pPr>
        <w:pStyle w:val="BodyText"/>
      </w:pPr>
      <w:r w:rsidRPr="006D613E">
        <w:lastRenderedPageBreak/>
        <w:t>The following illustration shows the OBX-4 values in a legal "dictionary order" message. It is merely one illustration and not normative. For example, the numbers don't need to start at one and increase by one at each level. The aspects that are required are:</w:t>
      </w:r>
    </w:p>
    <w:p w14:paraId="6CC000EF" w14:textId="77777777" w:rsidR="00E13F58" w:rsidRPr="006D613E" w:rsidRDefault="00E13F58" w:rsidP="00C10546">
      <w:pPr>
        <w:pStyle w:val="ListNumber2"/>
        <w:numPr>
          <w:ilvl w:val="0"/>
          <w:numId w:val="26"/>
        </w:numPr>
      </w:pPr>
      <w:r w:rsidRPr="006D613E">
        <w:t>Each OBX segment has a distinct OBX-4 value</w:t>
      </w:r>
      <w:r w:rsidR="00CB0A15" w:rsidRPr="006D613E">
        <w:t xml:space="preserve"> and no</w:t>
      </w:r>
      <w:r w:rsidR="00F47093" w:rsidRPr="006D613E">
        <w:t xml:space="preserve"> device or metric OBX segment is repeated</w:t>
      </w:r>
      <w:r w:rsidR="00CB0A15" w:rsidRPr="006D613E">
        <w:t xml:space="preserve"> within an ORDER_OBSERVATION segment group (that is, under one OBR segment)</w:t>
      </w:r>
      <w:r w:rsidRPr="006D613E">
        <w:t>.</w:t>
      </w:r>
    </w:p>
    <w:p w14:paraId="1CF0C976" w14:textId="77777777" w:rsidR="00CB0A15" w:rsidRPr="006D613E" w:rsidRDefault="00CB0A15" w:rsidP="00C10546">
      <w:pPr>
        <w:pStyle w:val="ListNumber2"/>
      </w:pPr>
      <w:r w:rsidRPr="006D613E">
        <w:t xml:space="preserve">A distinct value for an OBX-4 component of an OBX-4 value implies that the corresponding element (MDS, VMD, Channel, </w:t>
      </w:r>
      <w:proofErr w:type="gramStart"/>
      <w:r w:rsidRPr="006D613E">
        <w:t>Metric</w:t>
      </w:r>
      <w:proofErr w:type="gramEnd"/>
      <w:r w:rsidRPr="006D613E">
        <w:t xml:space="preserve">) is distinct, and the same value of a component always implies the same corresponding </w:t>
      </w:r>
      <w:r w:rsidR="00F47093" w:rsidRPr="006D613E">
        <w:t>entity</w:t>
      </w:r>
      <w:r w:rsidRPr="006D613E">
        <w:t xml:space="preserve"> in all OBX segments.</w:t>
      </w:r>
    </w:p>
    <w:p w14:paraId="5C6D786D" w14:textId="77777777" w:rsidR="002F16E3" w:rsidRPr="006D613E" w:rsidRDefault="002F16E3" w:rsidP="00C10546">
      <w:pPr>
        <w:pStyle w:val="ListNumber2"/>
      </w:pPr>
      <w:r w:rsidRPr="006D613E">
        <w:t xml:space="preserve">The </w:t>
      </w:r>
      <w:r w:rsidR="00E13F58" w:rsidRPr="006D613E">
        <w:t xml:space="preserve">sequences of MDS, VMD, Channel, and Metric </w:t>
      </w:r>
      <w:r w:rsidRPr="006D613E">
        <w:t>numbers</w:t>
      </w:r>
      <w:r w:rsidR="00E13F58" w:rsidRPr="006D613E">
        <w:t xml:space="preserve"> in the OBX-4 value</w:t>
      </w:r>
      <w:r w:rsidRPr="006D613E">
        <w:t xml:space="preserve"> </w:t>
      </w:r>
      <w:r w:rsidR="00E13F58" w:rsidRPr="006D613E">
        <w:t>shall</w:t>
      </w:r>
      <w:r w:rsidRPr="006D613E">
        <w:t xml:space="preserve"> be in dictionary (lexicographic) order</w:t>
      </w:r>
      <w:r w:rsidR="00E13F58" w:rsidRPr="006D613E">
        <w:t xml:space="preserve"> following the usual mathematical definition (see, for example, </w:t>
      </w:r>
      <w:hyperlink r:id="rId63" w:history="1">
        <w:r w:rsidR="00E13F58" w:rsidRPr="006D613E">
          <w:rPr>
            <w:rStyle w:val="Hyperlink"/>
          </w:rPr>
          <w:t>https://en.wikipedia.org/wiki/Lexicographical_order</w:t>
        </w:r>
      </w:hyperlink>
      <w:r w:rsidR="00E13F58" w:rsidRPr="006D613E">
        <w:t>)</w:t>
      </w:r>
      <w:r w:rsidRPr="006D613E">
        <w:t>.</w:t>
      </w:r>
      <w:r w:rsidR="00D639E4" w:rsidRPr="006D613E">
        <w:t xml:space="preserve"> An acceptable variation is to include all device-related OBX segments with their OBX-4 values in dictionary order, followed by all metric OBX segments in lexicographic order – this also </w:t>
      </w:r>
      <w:r w:rsidR="00585576" w:rsidRPr="006D613E">
        <w:t>achieves</w:t>
      </w:r>
      <w:r w:rsidR="00D639E4" w:rsidRPr="006D613E">
        <w:t xml:space="preserve"> the design goal of having all references from metric OBX segments to device-related segments be references to information sent earlier in the data stream.</w:t>
      </w:r>
    </w:p>
    <w:p w14:paraId="6EB1CF27" w14:textId="77777777" w:rsidR="002F16E3" w:rsidRPr="006D613E" w:rsidRDefault="00E13F58" w:rsidP="00C10546">
      <w:pPr>
        <w:pStyle w:val="ListNumber2"/>
      </w:pPr>
      <w:r w:rsidRPr="006D613E">
        <w:t xml:space="preserve">If follows from </w:t>
      </w:r>
      <w:r w:rsidR="002E102A" w:rsidRPr="006D613E">
        <w:t>this</w:t>
      </w:r>
      <w:r w:rsidRPr="006D613E">
        <w:t xml:space="preserve"> and the structure and rules already given for OBX-4 components, that t</w:t>
      </w:r>
      <w:r w:rsidR="002F16E3" w:rsidRPr="006D613E">
        <w:t>he metric OBX segments follow their corresponding device-related OBX segments.</w:t>
      </w:r>
    </w:p>
    <w:p w14:paraId="3664F80A" w14:textId="77777777" w:rsidR="00CB0A15" w:rsidRPr="006D613E" w:rsidRDefault="00CB0A15" w:rsidP="0034511D">
      <w:pPr>
        <w:pStyle w:val="BodyText"/>
      </w:pPr>
    </w:p>
    <w:p w14:paraId="5A8C6EA0" w14:textId="77777777" w:rsidR="007A6B87" w:rsidRPr="006D613E" w:rsidRDefault="005741A0" w:rsidP="00123C7B">
      <w:pPr>
        <w:pStyle w:val="TableTitle"/>
        <w:outlineLvl w:val="0"/>
      </w:pPr>
      <w:r w:rsidRPr="006D613E">
        <w:t>"Dictionary order" illustration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488"/>
      </w:tblGrid>
      <w:tr w:rsidR="005741A0" w:rsidRPr="006D613E" w14:paraId="08F91343" w14:textId="77777777" w:rsidTr="00C10546">
        <w:tc>
          <w:tcPr>
            <w:tcW w:w="1980" w:type="dxa"/>
            <w:shd w:val="clear" w:color="auto" w:fill="D9D9D9"/>
          </w:tcPr>
          <w:p w14:paraId="587CC58B" w14:textId="77777777" w:rsidR="005741A0" w:rsidRPr="006D613E" w:rsidRDefault="005741A0" w:rsidP="00C10546">
            <w:pPr>
              <w:pStyle w:val="TableEntryHeader"/>
            </w:pPr>
            <w:r w:rsidRPr="006D613E">
              <w:t>OBX-4 value</w:t>
            </w:r>
          </w:p>
        </w:tc>
        <w:tc>
          <w:tcPr>
            <w:tcW w:w="7488" w:type="dxa"/>
            <w:shd w:val="clear" w:color="auto" w:fill="D9D9D9"/>
          </w:tcPr>
          <w:p w14:paraId="45B34208" w14:textId="77777777" w:rsidR="005741A0" w:rsidRPr="006D613E" w:rsidRDefault="005741A0" w:rsidP="00C10546">
            <w:pPr>
              <w:pStyle w:val="TableEntryHeader"/>
            </w:pPr>
            <w:r w:rsidRPr="006D613E">
              <w:t>Comment</w:t>
            </w:r>
          </w:p>
        </w:tc>
      </w:tr>
      <w:tr w:rsidR="005741A0" w:rsidRPr="006D613E" w14:paraId="3A84E731" w14:textId="77777777" w:rsidTr="00C10546">
        <w:tc>
          <w:tcPr>
            <w:tcW w:w="1980" w:type="dxa"/>
            <w:shd w:val="clear" w:color="auto" w:fill="auto"/>
          </w:tcPr>
          <w:p w14:paraId="5664A976" w14:textId="77777777" w:rsidR="005741A0" w:rsidRPr="006D613E" w:rsidRDefault="005741A0" w:rsidP="00C10546">
            <w:pPr>
              <w:pStyle w:val="TableEntry"/>
            </w:pPr>
            <w:r w:rsidRPr="006D613E">
              <w:t>1.0.0.0</w:t>
            </w:r>
          </w:p>
        </w:tc>
        <w:tc>
          <w:tcPr>
            <w:tcW w:w="7488" w:type="dxa"/>
            <w:shd w:val="clear" w:color="auto" w:fill="auto"/>
          </w:tcPr>
          <w:p w14:paraId="6EC5EF94" w14:textId="77777777" w:rsidR="005741A0" w:rsidRPr="006D613E" w:rsidRDefault="005741A0" w:rsidP="00C10546">
            <w:pPr>
              <w:pStyle w:val="TableEntry"/>
            </w:pPr>
            <w:r w:rsidRPr="006D613E">
              <w:t>MDS 'device-related' OBX</w:t>
            </w:r>
          </w:p>
        </w:tc>
      </w:tr>
      <w:tr w:rsidR="005741A0" w:rsidRPr="006D613E" w14:paraId="4FAAA495" w14:textId="77777777" w:rsidTr="00C10546">
        <w:tc>
          <w:tcPr>
            <w:tcW w:w="1980" w:type="dxa"/>
            <w:shd w:val="clear" w:color="auto" w:fill="auto"/>
          </w:tcPr>
          <w:p w14:paraId="17A62855" w14:textId="77777777" w:rsidR="005741A0" w:rsidRPr="006D613E" w:rsidRDefault="005741A0" w:rsidP="00C10546">
            <w:pPr>
              <w:pStyle w:val="TableEntry"/>
            </w:pPr>
            <w:r w:rsidRPr="006D613E">
              <w:t>1.1.0.0</w:t>
            </w:r>
          </w:p>
        </w:tc>
        <w:tc>
          <w:tcPr>
            <w:tcW w:w="7488" w:type="dxa"/>
            <w:shd w:val="clear" w:color="auto" w:fill="auto"/>
          </w:tcPr>
          <w:p w14:paraId="5C65FD13" w14:textId="77777777" w:rsidR="005741A0" w:rsidRPr="006D613E" w:rsidRDefault="005741A0" w:rsidP="00C10546">
            <w:pPr>
              <w:pStyle w:val="TableEntry"/>
            </w:pPr>
            <w:r w:rsidRPr="006D613E">
              <w:t>VMD 1 within MDS 1 'device-related' OBX</w:t>
            </w:r>
          </w:p>
        </w:tc>
      </w:tr>
      <w:tr w:rsidR="005741A0" w:rsidRPr="006D613E" w14:paraId="78F5AE3C" w14:textId="77777777" w:rsidTr="00C10546">
        <w:tc>
          <w:tcPr>
            <w:tcW w:w="1980" w:type="dxa"/>
            <w:shd w:val="clear" w:color="auto" w:fill="auto"/>
          </w:tcPr>
          <w:p w14:paraId="6078CA6F" w14:textId="77777777" w:rsidR="005741A0" w:rsidRPr="006D613E" w:rsidRDefault="005741A0" w:rsidP="00C10546">
            <w:pPr>
              <w:pStyle w:val="TableEntry"/>
            </w:pPr>
            <w:r w:rsidRPr="006D613E">
              <w:t>1.1.1.0</w:t>
            </w:r>
          </w:p>
        </w:tc>
        <w:tc>
          <w:tcPr>
            <w:tcW w:w="7488" w:type="dxa"/>
            <w:shd w:val="clear" w:color="auto" w:fill="auto"/>
          </w:tcPr>
          <w:p w14:paraId="14FAEA28" w14:textId="77777777" w:rsidR="005741A0" w:rsidRPr="006D613E" w:rsidRDefault="005741A0" w:rsidP="00C10546">
            <w:pPr>
              <w:pStyle w:val="TableEntry"/>
            </w:pPr>
            <w:r w:rsidRPr="006D613E">
              <w:t>Channel 1 within VMD 1 within MDS 1 'device-related' OBX</w:t>
            </w:r>
          </w:p>
        </w:tc>
      </w:tr>
      <w:tr w:rsidR="005741A0" w:rsidRPr="006D613E" w14:paraId="1F500FE6" w14:textId="77777777" w:rsidTr="00C10546">
        <w:tc>
          <w:tcPr>
            <w:tcW w:w="1980" w:type="dxa"/>
            <w:shd w:val="clear" w:color="auto" w:fill="auto"/>
          </w:tcPr>
          <w:p w14:paraId="042A2C5C" w14:textId="77777777" w:rsidR="005741A0" w:rsidRPr="006D613E" w:rsidRDefault="005741A0" w:rsidP="00C10546">
            <w:pPr>
              <w:pStyle w:val="TableEntry"/>
            </w:pPr>
            <w:r w:rsidRPr="006D613E">
              <w:t>1.1.1.1</w:t>
            </w:r>
          </w:p>
        </w:tc>
        <w:tc>
          <w:tcPr>
            <w:tcW w:w="7488" w:type="dxa"/>
            <w:shd w:val="clear" w:color="auto" w:fill="auto"/>
          </w:tcPr>
          <w:p w14:paraId="60F482F0" w14:textId="77777777" w:rsidR="005741A0" w:rsidRPr="006D613E" w:rsidRDefault="005741A0" w:rsidP="00C10546">
            <w:pPr>
              <w:pStyle w:val="TableEntry"/>
            </w:pPr>
            <w:r w:rsidRPr="006D613E">
              <w:t>Metric 1 within Channel 1 within VMD 1 within MDS 1 metric OBX</w:t>
            </w:r>
          </w:p>
        </w:tc>
      </w:tr>
      <w:tr w:rsidR="005741A0" w:rsidRPr="006D613E" w14:paraId="3C8047EB" w14:textId="77777777" w:rsidTr="00C10546">
        <w:tc>
          <w:tcPr>
            <w:tcW w:w="1980" w:type="dxa"/>
            <w:shd w:val="clear" w:color="auto" w:fill="auto"/>
          </w:tcPr>
          <w:p w14:paraId="5D7EB4CF" w14:textId="77777777" w:rsidR="005741A0" w:rsidRPr="006D613E" w:rsidRDefault="005741A0" w:rsidP="00C10546">
            <w:pPr>
              <w:pStyle w:val="TableEntry"/>
            </w:pPr>
            <w:r w:rsidRPr="006D613E">
              <w:t>1.1.1.2</w:t>
            </w:r>
          </w:p>
        </w:tc>
        <w:tc>
          <w:tcPr>
            <w:tcW w:w="7488" w:type="dxa"/>
            <w:shd w:val="clear" w:color="auto" w:fill="auto"/>
          </w:tcPr>
          <w:p w14:paraId="60EB4343" w14:textId="77777777" w:rsidR="005741A0" w:rsidRPr="006D613E" w:rsidRDefault="005741A0" w:rsidP="00C10546">
            <w:pPr>
              <w:pStyle w:val="TableEntry"/>
            </w:pPr>
            <w:r w:rsidRPr="006D613E">
              <w:t>Metric 2 within Channel 1 within VMD 1 within MDS 1 metric OBX</w:t>
            </w:r>
          </w:p>
        </w:tc>
      </w:tr>
      <w:tr w:rsidR="005741A0" w:rsidRPr="006D613E" w14:paraId="528195F8" w14:textId="77777777" w:rsidTr="00C10546">
        <w:tc>
          <w:tcPr>
            <w:tcW w:w="1980" w:type="dxa"/>
            <w:shd w:val="clear" w:color="auto" w:fill="auto"/>
          </w:tcPr>
          <w:p w14:paraId="2053CF66" w14:textId="77777777" w:rsidR="005741A0" w:rsidRPr="006D613E" w:rsidRDefault="005741A0" w:rsidP="00C10546">
            <w:pPr>
              <w:pStyle w:val="TableEntry"/>
            </w:pPr>
            <w:r w:rsidRPr="006D613E">
              <w:t>1.1.2.0</w:t>
            </w:r>
          </w:p>
        </w:tc>
        <w:tc>
          <w:tcPr>
            <w:tcW w:w="7488" w:type="dxa"/>
            <w:shd w:val="clear" w:color="auto" w:fill="auto"/>
          </w:tcPr>
          <w:p w14:paraId="4A484B67" w14:textId="77777777" w:rsidR="005741A0" w:rsidRPr="006D613E" w:rsidRDefault="005741A0" w:rsidP="00C10546">
            <w:pPr>
              <w:pStyle w:val="TableEntry"/>
            </w:pPr>
            <w:r w:rsidRPr="006D613E">
              <w:t>Channel 2 within VMD 1 within MDS 1 'device-related' OBX</w:t>
            </w:r>
          </w:p>
        </w:tc>
      </w:tr>
      <w:tr w:rsidR="005741A0" w:rsidRPr="006D613E" w14:paraId="671BC9FE" w14:textId="77777777" w:rsidTr="00C10546">
        <w:tc>
          <w:tcPr>
            <w:tcW w:w="1980" w:type="dxa"/>
            <w:shd w:val="clear" w:color="auto" w:fill="auto"/>
          </w:tcPr>
          <w:p w14:paraId="506325FB" w14:textId="77777777" w:rsidR="005741A0" w:rsidRPr="006D613E" w:rsidRDefault="005741A0" w:rsidP="00C10546">
            <w:pPr>
              <w:pStyle w:val="TableEntry"/>
            </w:pPr>
            <w:r w:rsidRPr="006D613E">
              <w:t>1.1.</w:t>
            </w:r>
            <w:r w:rsidR="00E13F58" w:rsidRPr="006D613E">
              <w:t>2</w:t>
            </w:r>
            <w:r w:rsidRPr="006D613E">
              <w:t>.1</w:t>
            </w:r>
          </w:p>
        </w:tc>
        <w:tc>
          <w:tcPr>
            <w:tcW w:w="7488" w:type="dxa"/>
            <w:shd w:val="clear" w:color="auto" w:fill="auto"/>
          </w:tcPr>
          <w:p w14:paraId="06B4F4B0" w14:textId="77777777" w:rsidR="005741A0" w:rsidRPr="006D613E" w:rsidRDefault="005741A0" w:rsidP="00C10546">
            <w:pPr>
              <w:pStyle w:val="TableEntry"/>
            </w:pPr>
            <w:r w:rsidRPr="006D613E">
              <w:t>Metric 1 within Channel 2 within VMD 1 within MDS 1 metric OBX</w:t>
            </w:r>
          </w:p>
        </w:tc>
      </w:tr>
      <w:tr w:rsidR="005741A0" w:rsidRPr="006D613E" w14:paraId="574E52F5" w14:textId="77777777" w:rsidTr="00C10546">
        <w:tc>
          <w:tcPr>
            <w:tcW w:w="1980" w:type="dxa"/>
            <w:shd w:val="clear" w:color="auto" w:fill="auto"/>
          </w:tcPr>
          <w:p w14:paraId="30210F1C" w14:textId="77777777" w:rsidR="005741A0" w:rsidRPr="006D613E" w:rsidRDefault="005741A0" w:rsidP="00C10546">
            <w:pPr>
              <w:pStyle w:val="TableEntry"/>
            </w:pPr>
            <w:r w:rsidRPr="006D613E">
              <w:t>1.2.0.0</w:t>
            </w:r>
          </w:p>
        </w:tc>
        <w:tc>
          <w:tcPr>
            <w:tcW w:w="7488" w:type="dxa"/>
            <w:shd w:val="clear" w:color="auto" w:fill="auto"/>
          </w:tcPr>
          <w:p w14:paraId="7F4D65FB" w14:textId="77777777" w:rsidR="005741A0" w:rsidRPr="006D613E" w:rsidRDefault="005741A0" w:rsidP="00C10546">
            <w:pPr>
              <w:pStyle w:val="TableEntry"/>
            </w:pPr>
            <w:r w:rsidRPr="006D613E">
              <w:t>VMD 2 within MDS 1 'device-related' OBX</w:t>
            </w:r>
          </w:p>
        </w:tc>
      </w:tr>
      <w:tr w:rsidR="005741A0" w:rsidRPr="006D613E" w14:paraId="40BA380D" w14:textId="77777777" w:rsidTr="00C10546">
        <w:tc>
          <w:tcPr>
            <w:tcW w:w="1980" w:type="dxa"/>
            <w:shd w:val="clear" w:color="auto" w:fill="auto"/>
          </w:tcPr>
          <w:p w14:paraId="72D155BF" w14:textId="77777777" w:rsidR="005741A0" w:rsidRPr="006D613E" w:rsidRDefault="005741A0" w:rsidP="00C10546">
            <w:pPr>
              <w:pStyle w:val="TableEntry"/>
            </w:pPr>
            <w:r w:rsidRPr="006D613E">
              <w:t>1.</w:t>
            </w:r>
            <w:r w:rsidR="00E13F58" w:rsidRPr="006D613E">
              <w:t>2</w:t>
            </w:r>
            <w:r w:rsidRPr="006D613E">
              <w:t>.0.1</w:t>
            </w:r>
          </w:p>
        </w:tc>
        <w:tc>
          <w:tcPr>
            <w:tcW w:w="7488" w:type="dxa"/>
            <w:shd w:val="clear" w:color="auto" w:fill="auto"/>
          </w:tcPr>
          <w:p w14:paraId="63D36AEF" w14:textId="77777777" w:rsidR="005741A0" w:rsidRPr="006D613E" w:rsidRDefault="005741A0" w:rsidP="00C10546">
            <w:pPr>
              <w:pStyle w:val="TableEntry"/>
            </w:pPr>
            <w:r w:rsidRPr="006D613E">
              <w:t>Metric 1 within VMD 2 within MDS 1 metric OBX (Note: this VMD has no channels, so channel entry in OBX-4 is zero</w:t>
            </w:r>
            <w:r w:rsidR="00D639E4" w:rsidRPr="006D613E">
              <w:t xml:space="preserve"> and no device-related OBX segment for channel is included</w:t>
            </w:r>
            <w:r w:rsidRPr="006D613E">
              <w:t>)</w:t>
            </w:r>
          </w:p>
        </w:tc>
      </w:tr>
      <w:tr w:rsidR="005741A0" w:rsidRPr="006D613E" w14:paraId="4A2289BE" w14:textId="77777777" w:rsidTr="00C10546">
        <w:tc>
          <w:tcPr>
            <w:tcW w:w="1980" w:type="dxa"/>
            <w:shd w:val="clear" w:color="auto" w:fill="auto"/>
          </w:tcPr>
          <w:p w14:paraId="430533C6" w14:textId="77777777" w:rsidR="005741A0" w:rsidRPr="006D613E" w:rsidRDefault="005741A0" w:rsidP="00C10546">
            <w:pPr>
              <w:pStyle w:val="TableEntry"/>
            </w:pPr>
            <w:r w:rsidRPr="006D613E">
              <w:t>2.0.0.0</w:t>
            </w:r>
          </w:p>
        </w:tc>
        <w:tc>
          <w:tcPr>
            <w:tcW w:w="7488" w:type="dxa"/>
            <w:shd w:val="clear" w:color="auto" w:fill="auto"/>
          </w:tcPr>
          <w:p w14:paraId="399FFFBB" w14:textId="77777777" w:rsidR="005741A0" w:rsidRPr="006D613E" w:rsidRDefault="005741A0" w:rsidP="00C10546">
            <w:pPr>
              <w:pStyle w:val="TableEntry"/>
            </w:pPr>
            <w:r w:rsidRPr="006D613E">
              <w:t>MDS 2 'device-related' OBX</w:t>
            </w:r>
          </w:p>
        </w:tc>
      </w:tr>
      <w:tr w:rsidR="002F16E3" w:rsidRPr="006D613E" w14:paraId="02EF9C54" w14:textId="77777777" w:rsidTr="00C10546">
        <w:tc>
          <w:tcPr>
            <w:tcW w:w="1980" w:type="dxa"/>
            <w:shd w:val="clear" w:color="auto" w:fill="auto"/>
          </w:tcPr>
          <w:p w14:paraId="2A0B0B93" w14:textId="77777777" w:rsidR="002F16E3" w:rsidRPr="006D613E" w:rsidRDefault="002F16E3" w:rsidP="00C10546">
            <w:pPr>
              <w:pStyle w:val="TableEntry"/>
            </w:pPr>
          </w:p>
        </w:tc>
        <w:tc>
          <w:tcPr>
            <w:tcW w:w="7488" w:type="dxa"/>
            <w:shd w:val="clear" w:color="auto" w:fill="auto"/>
          </w:tcPr>
          <w:p w14:paraId="04C7E02C" w14:textId="77777777" w:rsidR="002F16E3" w:rsidRPr="006D613E" w:rsidRDefault="002F16E3" w:rsidP="00C10546">
            <w:pPr>
              <w:pStyle w:val="TableEntry"/>
            </w:pPr>
            <w:r w:rsidRPr="006D613E">
              <w:t>(and so on)</w:t>
            </w:r>
          </w:p>
        </w:tc>
      </w:tr>
    </w:tbl>
    <w:p w14:paraId="3D4CF9AA" w14:textId="77777777" w:rsidR="005741A0" w:rsidRPr="006D613E" w:rsidRDefault="005741A0" w:rsidP="0034511D">
      <w:pPr>
        <w:pStyle w:val="BodyText"/>
      </w:pPr>
    </w:p>
    <w:p w14:paraId="4D12BC9C" w14:textId="77777777" w:rsidR="00B11855" w:rsidRPr="006D613E" w:rsidRDefault="00995849" w:rsidP="005F16F9">
      <w:pPr>
        <w:pStyle w:val="AppendixHeading3"/>
        <w:rPr>
          <w:noProof w:val="0"/>
        </w:rPr>
      </w:pPr>
      <w:bookmarkStart w:id="604" w:name="_Toc401769867"/>
      <w:bookmarkStart w:id="605" w:name="_Toc466373814"/>
      <w:r w:rsidRPr="006D613E">
        <w:rPr>
          <w:noProof w:val="0"/>
        </w:rPr>
        <w:t>O</w:t>
      </w:r>
      <w:r w:rsidR="003D003E" w:rsidRPr="006D613E">
        <w:rPr>
          <w:noProof w:val="0"/>
        </w:rPr>
        <w:t>BX-4 Sub-id in Alert Communication Management transactions (PCD-04, PCD-06, PCD-07)</w:t>
      </w:r>
      <w:bookmarkEnd w:id="604"/>
      <w:bookmarkEnd w:id="605"/>
    </w:p>
    <w:p w14:paraId="62DA92F2" w14:textId="77777777" w:rsidR="00B11855" w:rsidRPr="006D613E" w:rsidRDefault="003D003E" w:rsidP="00116FF2">
      <w:pPr>
        <w:pStyle w:val="BodyText"/>
      </w:pPr>
      <w:r w:rsidRPr="006D613E">
        <w:t>The 11073 MDS indication is in the OBX-5 Observation Value field of the observation segment occurrence whose OBX-4 Sub-ID field dot notation element 1 maps to the 11073 MDS value.</w:t>
      </w:r>
    </w:p>
    <w:p w14:paraId="76444BCA" w14:textId="77777777" w:rsidR="00B11855" w:rsidRPr="006D613E" w:rsidRDefault="003D003E" w:rsidP="00116FF2">
      <w:pPr>
        <w:pStyle w:val="BodyText"/>
      </w:pPr>
      <w:r w:rsidRPr="006D613E">
        <w:lastRenderedPageBreak/>
        <w:t xml:space="preserve">The 11073 VMD </w:t>
      </w:r>
      <w:proofErr w:type="gramStart"/>
      <w:r w:rsidRPr="006D613E">
        <w:t>indication</w:t>
      </w:r>
      <w:proofErr w:type="gramEnd"/>
      <w:r w:rsidRPr="006D613E">
        <w:t xml:space="preserve"> is in the OBX-5 Observation Value field of the observation segment occurrence whose OBX-4 Sub-ID field dot notation element 2 maps to the 11073 VMD value.</w:t>
      </w:r>
    </w:p>
    <w:p w14:paraId="351C8A95" w14:textId="77777777" w:rsidR="00B11855" w:rsidRPr="006D613E" w:rsidRDefault="003D003E" w:rsidP="00116FF2">
      <w:pPr>
        <w:pStyle w:val="BodyText"/>
      </w:pPr>
      <w:r w:rsidRPr="006D613E">
        <w:t xml:space="preserve">The 11073 CHANNEL </w:t>
      </w:r>
      <w:proofErr w:type="gramStart"/>
      <w:r w:rsidRPr="006D613E">
        <w:t>indication</w:t>
      </w:r>
      <w:proofErr w:type="gramEnd"/>
      <w:r w:rsidRPr="006D613E">
        <w:t xml:space="preserve"> is in the OBX-5 Observation Value field of the observation segment occurrence whose OBX-4 Sub-ID field dot notation element 3 maps to the 11073 CHANNEL value.</w:t>
      </w:r>
    </w:p>
    <w:p w14:paraId="22FD35E5" w14:textId="77777777" w:rsidR="00B11855" w:rsidRPr="006D613E" w:rsidRDefault="003D003E" w:rsidP="00116FF2">
      <w:pPr>
        <w:pStyle w:val="BodyText"/>
      </w:pPr>
      <w:r w:rsidRPr="006D613E">
        <w:t xml:space="preserve">The 11073 NU </w:t>
      </w:r>
      <w:proofErr w:type="gramStart"/>
      <w:r w:rsidRPr="006D613E">
        <w:t>indication</w:t>
      </w:r>
      <w:proofErr w:type="gramEnd"/>
      <w:r w:rsidRPr="006D613E">
        <w:t xml:space="preserve"> is in the OBX-5 Observation Value field of the observation segment occurrence whose OBX-4 Sub-ID field dot notation element 4 (METRIC) maps to the 11073 NU value.</w:t>
      </w:r>
    </w:p>
    <w:p w14:paraId="67095BC5" w14:textId="77777777" w:rsidR="00744F22" w:rsidRPr="006D613E" w:rsidRDefault="003D003E" w:rsidP="00116FF2">
      <w:pPr>
        <w:pStyle w:val="BodyText"/>
      </w:pPr>
      <w:r w:rsidRPr="006D613E">
        <w:t xml:space="preserve">In the Alert Communications Management </w:t>
      </w:r>
      <w:r w:rsidR="00CA3A2C" w:rsidRPr="006D613E">
        <w:t>Profile</w:t>
      </w:r>
      <w:r w:rsidRPr="006D613E">
        <w:t xml:space="preserve">, a fifth element, &lt;FACET&gt;, </w:t>
      </w:r>
      <w:r w:rsidR="00693DA1" w:rsidRPr="006D613E">
        <w:t xml:space="preserve">was originally </w:t>
      </w:r>
      <w:r w:rsidRPr="006D613E">
        <w:t xml:space="preserve">added to distinguish the additional </w:t>
      </w:r>
      <w:r w:rsidR="00DA360B" w:rsidRPr="006D613E">
        <w:t>attributes</w:t>
      </w:r>
      <w:r w:rsidRPr="006D613E">
        <w:t xml:space="preserve"> of an alert, such as Alert State, Phase, Inactivation State, and Evidentiary Data, that must be conveyed in associated additional OBX segments beyond the first</w:t>
      </w:r>
      <w:r w:rsidR="00CA3A2C" w:rsidRPr="006D613E">
        <w:t xml:space="preserve">. </w:t>
      </w:r>
      <w:r w:rsidRPr="006D613E">
        <w:t xml:space="preserve">They shall be in </w:t>
      </w:r>
      <w:proofErr w:type="spellStart"/>
      <w:r w:rsidRPr="006D613E">
        <w:t>Facet</w:t>
      </w:r>
      <w:proofErr w:type="spellEnd"/>
      <w:r w:rsidRPr="006D613E">
        <w:t xml:space="preserve"> value sequential ascending order.</w:t>
      </w:r>
    </w:p>
    <w:p w14:paraId="6D127CA4" w14:textId="77777777" w:rsidR="00B11855" w:rsidRPr="006D613E" w:rsidRDefault="00693DA1" w:rsidP="00116FF2">
      <w:pPr>
        <w:pStyle w:val="BodyText"/>
      </w:pPr>
      <w:r w:rsidRPr="006D613E">
        <w:t xml:space="preserve">As of IEEE 11073-10101a the ACM </w:t>
      </w:r>
      <w:r w:rsidR="00FF5580" w:rsidRPr="006D613E">
        <w:t>Profile</w:t>
      </w:r>
      <w:r w:rsidRPr="006D613E">
        <w:t xml:space="preserve"> now has official MDC codes and REFIDs for </w:t>
      </w:r>
      <w:r w:rsidR="00744F22" w:rsidRPr="006D613E">
        <w:t xml:space="preserve">the </w:t>
      </w:r>
      <w:r w:rsidRPr="006D613E">
        <w:t>alert basic containment observations</w:t>
      </w:r>
      <w:r w:rsidR="002E782A" w:rsidRPr="006D613E">
        <w:t xml:space="preserve">. </w:t>
      </w:r>
      <w:r w:rsidRPr="006D613E">
        <w:t>Use of these official values is required</w:t>
      </w:r>
      <w:r w:rsidR="00744F22" w:rsidRPr="006D613E">
        <w:t xml:space="preserve"> for implementations going forward</w:t>
      </w:r>
      <w:r w:rsidR="002E782A" w:rsidRPr="006D613E">
        <w:t xml:space="preserve">. </w:t>
      </w:r>
      <w:r w:rsidRPr="006D613E">
        <w:t>Use of &lt;FACET&gt; is retained for backward compatibility</w:t>
      </w:r>
      <w:r w:rsidR="00744F22" w:rsidRPr="006D613E">
        <w:t xml:space="preserve"> for existing implementations</w:t>
      </w:r>
      <w:r w:rsidRPr="006D613E">
        <w:t>.</w:t>
      </w:r>
    </w:p>
    <w:p w14:paraId="794484E1" w14:textId="31E2FE21" w:rsidR="00B11855" w:rsidRDefault="003D003E" w:rsidP="00116FF2">
      <w:pPr>
        <w:pStyle w:val="BodyText"/>
      </w:pPr>
      <w:r w:rsidRPr="006D613E">
        <w:t xml:space="preserve">The FACET </w:t>
      </w:r>
      <w:proofErr w:type="gramStart"/>
      <w:r w:rsidR="00DA360B" w:rsidRPr="006D613E">
        <w:t>are</w:t>
      </w:r>
      <w:proofErr w:type="gramEnd"/>
      <w:r w:rsidR="00DA360B" w:rsidRPr="006D613E">
        <w:t xml:space="preserve"> identified</w:t>
      </w:r>
      <w:r w:rsidRPr="006D613E">
        <w:t xml:space="preserve"> </w:t>
      </w:r>
      <w:r w:rsidR="00E86B15" w:rsidRPr="006D613E">
        <w:t xml:space="preserve">by </w:t>
      </w:r>
      <w:r w:rsidRPr="006D613E">
        <w:t>their associated OBX-3 Observation Identifier</w:t>
      </w:r>
      <w:r w:rsidR="00CA3A2C" w:rsidRPr="006D613E">
        <w:t xml:space="preserve">. </w:t>
      </w:r>
      <w:r w:rsidRPr="006D613E">
        <w:t xml:space="preserve">Refer to the OBX-3 Value column in </w:t>
      </w:r>
      <w:r w:rsidR="00CA3A2C" w:rsidRPr="006D613E">
        <w:t>Table</w:t>
      </w:r>
      <w:r w:rsidRPr="006D613E">
        <w:t xml:space="preserve"> </w:t>
      </w:r>
      <w:r w:rsidR="00470496" w:rsidRPr="006D613E">
        <w:t>B.8.</w:t>
      </w:r>
      <w:r w:rsidR="00C136DC" w:rsidRPr="006D613E">
        <w:t>5</w:t>
      </w:r>
      <w:r w:rsidR="00470496" w:rsidRPr="006D613E">
        <w:t>-1</w:t>
      </w:r>
      <w:r w:rsidR="00E86B15" w:rsidRPr="006D613E">
        <w:t xml:space="preserve"> </w:t>
      </w:r>
      <w:r w:rsidRPr="006D613E">
        <w:t>for the value of OBX-3</w:t>
      </w:r>
      <w:r w:rsidR="00CA3A2C" w:rsidRPr="006D613E">
        <w:t xml:space="preserve">. </w:t>
      </w:r>
      <w:r w:rsidRPr="006D613E">
        <w:t>For identification of physiological (numeric) alarms versus technical (non-numeric) alarms refer to the value of OBX-8 Abnormal Flags for the Event Identification Facet</w:t>
      </w:r>
      <w:r w:rsidR="00CA3A2C" w:rsidRPr="006D613E">
        <w:t xml:space="preserve">. </w:t>
      </w:r>
      <w:del w:id="606" w:author="Monroe Pattillo" w:date="2017-09-02T13:08:00Z">
        <w:r w:rsidRPr="006D613E" w:rsidDel="00AC7B6C">
          <w:delText>If the message does not contain an alarm type identification then it is assumed to be a physiological alarm.</w:delText>
        </w:r>
      </w:del>
    </w:p>
    <w:p w14:paraId="29EC8818" w14:textId="77777777" w:rsidR="00FE1495" w:rsidRPr="006D613E" w:rsidRDefault="00FE1495" w:rsidP="00116FF2">
      <w:pPr>
        <w:pStyle w:val="BodyText"/>
      </w:pPr>
    </w:p>
    <w:p w14:paraId="30262A3C" w14:textId="77777777" w:rsidR="00B11855" w:rsidRPr="006D613E" w:rsidRDefault="003D003E" w:rsidP="0034511D">
      <w:pPr>
        <w:pStyle w:val="TableTitle"/>
        <w:widowControl w:val="0"/>
        <w:outlineLvl w:val="0"/>
      </w:pPr>
      <w:r w:rsidRPr="006D613E">
        <w:lastRenderedPageBreak/>
        <w:t xml:space="preserve">Table </w:t>
      </w:r>
      <w:r w:rsidR="00470496" w:rsidRPr="006D613E">
        <w:t>B.8.</w:t>
      </w:r>
      <w:r w:rsidR="00C136DC" w:rsidRPr="006D613E">
        <w:t>5</w:t>
      </w:r>
      <w:r w:rsidR="00470496" w:rsidRPr="006D613E">
        <w:t>-1</w:t>
      </w:r>
      <w:r w:rsidRPr="006D613E">
        <w:t>: Observation Sub-ID Facets</w:t>
      </w:r>
    </w:p>
    <w:tbl>
      <w:tblPr>
        <w:tblW w:w="96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3"/>
        <w:gridCol w:w="2070"/>
        <w:gridCol w:w="4500"/>
        <w:gridCol w:w="2103"/>
      </w:tblGrid>
      <w:tr w:rsidR="00C40FD5" w:rsidRPr="006D613E" w14:paraId="6B4AC452" w14:textId="77777777" w:rsidTr="0034511D">
        <w:trPr>
          <w:tblHeader/>
          <w:jc w:val="center"/>
        </w:trPr>
        <w:tc>
          <w:tcPr>
            <w:tcW w:w="933" w:type="dxa"/>
            <w:shd w:val="clear" w:color="auto" w:fill="D9D9D9"/>
          </w:tcPr>
          <w:p w14:paraId="432F0196" w14:textId="77777777" w:rsidR="00B11855" w:rsidRPr="006D613E" w:rsidRDefault="00F7428B" w:rsidP="004824A8">
            <w:pPr>
              <w:pStyle w:val="TableEntryHeader"/>
              <w:keepNext/>
            </w:pPr>
            <w:r w:rsidRPr="006D613E">
              <w:t>Facet</w:t>
            </w:r>
            <w:r w:rsidR="003D003E" w:rsidRPr="006D613E">
              <w:t xml:space="preserve"> value</w:t>
            </w:r>
          </w:p>
        </w:tc>
        <w:tc>
          <w:tcPr>
            <w:tcW w:w="2070" w:type="dxa"/>
            <w:shd w:val="clear" w:color="auto" w:fill="D9D9D9"/>
          </w:tcPr>
          <w:p w14:paraId="7D5C9D66" w14:textId="77777777" w:rsidR="00B11855" w:rsidRPr="006D613E" w:rsidRDefault="003D003E" w:rsidP="004824A8">
            <w:pPr>
              <w:pStyle w:val="TableEntryHeader"/>
              <w:keepNext/>
            </w:pPr>
            <w:r w:rsidRPr="006D613E">
              <w:t>Facet name</w:t>
            </w:r>
          </w:p>
        </w:tc>
        <w:tc>
          <w:tcPr>
            <w:tcW w:w="4500" w:type="dxa"/>
            <w:shd w:val="clear" w:color="auto" w:fill="D9D9D9"/>
          </w:tcPr>
          <w:p w14:paraId="650F3DF3" w14:textId="77777777" w:rsidR="00B11855" w:rsidRPr="006D613E" w:rsidRDefault="003D003E" w:rsidP="004824A8">
            <w:pPr>
              <w:pStyle w:val="TableEntryHeader"/>
              <w:keepNext/>
            </w:pPr>
            <w:r w:rsidRPr="006D613E">
              <w:t>OBX-3 Value</w:t>
            </w:r>
          </w:p>
        </w:tc>
        <w:tc>
          <w:tcPr>
            <w:tcW w:w="2103" w:type="dxa"/>
            <w:shd w:val="clear" w:color="auto" w:fill="D9D9D9"/>
          </w:tcPr>
          <w:p w14:paraId="14C882B3" w14:textId="77777777" w:rsidR="00B11855" w:rsidRPr="006D613E" w:rsidRDefault="003D003E" w:rsidP="004824A8">
            <w:pPr>
              <w:pStyle w:val="TableEntryHeader"/>
              <w:keepNext/>
            </w:pPr>
            <w:r w:rsidRPr="006D613E">
              <w:t>Comments</w:t>
            </w:r>
          </w:p>
        </w:tc>
      </w:tr>
      <w:tr w:rsidR="00B11855" w:rsidRPr="006D613E" w14:paraId="1F488CDD" w14:textId="77777777" w:rsidTr="0034511D">
        <w:trPr>
          <w:jc w:val="center"/>
        </w:trPr>
        <w:tc>
          <w:tcPr>
            <w:tcW w:w="933" w:type="dxa"/>
            <w:shd w:val="clear" w:color="auto" w:fill="auto"/>
          </w:tcPr>
          <w:p w14:paraId="2E5A7FF1" w14:textId="77777777" w:rsidR="00B11855" w:rsidRPr="006D613E" w:rsidRDefault="003D003E" w:rsidP="004824A8">
            <w:pPr>
              <w:pStyle w:val="TableEntry"/>
              <w:keepNext/>
            </w:pPr>
            <w:r w:rsidRPr="006D613E">
              <w:t>1</w:t>
            </w:r>
          </w:p>
        </w:tc>
        <w:tc>
          <w:tcPr>
            <w:tcW w:w="2070" w:type="dxa"/>
            <w:shd w:val="clear" w:color="auto" w:fill="auto"/>
          </w:tcPr>
          <w:p w14:paraId="60EB07A8" w14:textId="77777777" w:rsidR="00B11855" w:rsidRPr="006D613E" w:rsidRDefault="003D003E" w:rsidP="004824A8">
            <w:pPr>
              <w:pStyle w:val="TableEntry"/>
              <w:keepNext/>
            </w:pPr>
            <w:r w:rsidRPr="006D613E">
              <w:t>Event identification</w:t>
            </w:r>
          </w:p>
        </w:tc>
        <w:tc>
          <w:tcPr>
            <w:tcW w:w="4500" w:type="dxa"/>
            <w:shd w:val="clear" w:color="auto" w:fill="auto"/>
          </w:tcPr>
          <w:p w14:paraId="3391A055" w14:textId="54AF403C" w:rsidR="00B11855" w:rsidRPr="006D613E" w:rsidRDefault="00AC7B6C" w:rsidP="004824A8">
            <w:pPr>
              <w:pStyle w:val="TableEntry"/>
              <w:keepNext/>
            </w:pPr>
            <w:ins w:id="607" w:author="Monroe Pattillo" w:date="2017-09-02T13:07:00Z">
              <w:r w:rsidRPr="00AC7B6C">
                <w:t>In the case of physiologic alarm, type of alerts this is the associated MDC value for the alert.  In the case of technical alarm type alerts and advisory type alerts this is 196616^MDC_EVT_ALARM^MDC and OBX-5 contains the specific identification of the alert.</w:t>
              </w:r>
            </w:ins>
            <w:del w:id="608" w:author="Monroe Pattillo" w:date="2017-09-02T13:07:00Z">
              <w:r w:rsidR="003D003E" w:rsidRPr="006D613E" w:rsidDel="00AC7B6C">
                <w:delText>Associated MDC value for the alert</w:delText>
              </w:r>
            </w:del>
          </w:p>
        </w:tc>
        <w:tc>
          <w:tcPr>
            <w:tcW w:w="2103" w:type="dxa"/>
            <w:shd w:val="clear" w:color="auto" w:fill="auto"/>
          </w:tcPr>
          <w:p w14:paraId="74C0B0B9" w14:textId="77777777" w:rsidR="00B11855" w:rsidRPr="006D613E" w:rsidRDefault="003D003E" w:rsidP="004824A8">
            <w:pPr>
              <w:pStyle w:val="TableEntry"/>
              <w:keepNext/>
            </w:pPr>
            <w:r w:rsidRPr="006D613E">
              <w:t>This facet specifies the MDC event code for the alert</w:t>
            </w:r>
          </w:p>
        </w:tc>
      </w:tr>
      <w:tr w:rsidR="00B11855" w:rsidRPr="006D613E" w14:paraId="4B780298" w14:textId="77777777" w:rsidTr="0034511D">
        <w:trPr>
          <w:jc w:val="center"/>
        </w:trPr>
        <w:tc>
          <w:tcPr>
            <w:tcW w:w="933" w:type="dxa"/>
            <w:shd w:val="clear" w:color="auto" w:fill="auto"/>
          </w:tcPr>
          <w:p w14:paraId="3D50C43D" w14:textId="77777777" w:rsidR="00B11855" w:rsidRPr="006D613E" w:rsidRDefault="003D003E" w:rsidP="004824A8">
            <w:pPr>
              <w:pStyle w:val="TableEntry"/>
              <w:keepNext/>
            </w:pPr>
            <w:r w:rsidRPr="006D613E">
              <w:t>2</w:t>
            </w:r>
          </w:p>
        </w:tc>
        <w:tc>
          <w:tcPr>
            <w:tcW w:w="2070" w:type="dxa"/>
            <w:shd w:val="clear" w:color="auto" w:fill="auto"/>
          </w:tcPr>
          <w:p w14:paraId="5E853CB6" w14:textId="77777777" w:rsidR="00B11855" w:rsidRPr="006D613E" w:rsidRDefault="003D003E" w:rsidP="004824A8">
            <w:pPr>
              <w:pStyle w:val="TableEntry"/>
              <w:keepNext/>
            </w:pPr>
            <w:r w:rsidRPr="006D613E">
              <w:t>Source identification</w:t>
            </w:r>
          </w:p>
        </w:tc>
        <w:tc>
          <w:tcPr>
            <w:tcW w:w="4500" w:type="dxa"/>
            <w:shd w:val="clear" w:color="auto" w:fill="auto"/>
          </w:tcPr>
          <w:p w14:paraId="3877092E" w14:textId="368F4808" w:rsidR="00B11855" w:rsidRPr="006D613E" w:rsidRDefault="003D003E" w:rsidP="004824A8">
            <w:pPr>
              <w:pStyle w:val="TableEntry"/>
              <w:keepNext/>
            </w:pPr>
            <w:r w:rsidRPr="006D613E">
              <w:t xml:space="preserve">For numeric alarms = MDC nomenclature for the source of the alarm, for technical alarms = </w:t>
            </w:r>
            <w:r w:rsidR="00BA5119" w:rsidRPr="00BA5119">
              <w:t>68480</w:t>
            </w:r>
            <w:r w:rsidRPr="006D613E">
              <w:t>^MDC_ATTR_ALERT_SOURCE^MDC</w:t>
            </w:r>
          </w:p>
        </w:tc>
        <w:tc>
          <w:tcPr>
            <w:tcW w:w="2103" w:type="dxa"/>
            <w:shd w:val="clear" w:color="auto" w:fill="auto"/>
          </w:tcPr>
          <w:p w14:paraId="49A7F53D" w14:textId="77777777" w:rsidR="00B11855" w:rsidRPr="006D613E" w:rsidRDefault="003D003E" w:rsidP="004824A8">
            <w:pPr>
              <w:pStyle w:val="TableEntry"/>
              <w:keepNext/>
            </w:pPr>
            <w:r w:rsidRPr="006D613E">
              <w:t>Identifies the physiological measurement or technical source responsible for the alert.</w:t>
            </w:r>
          </w:p>
        </w:tc>
      </w:tr>
      <w:tr w:rsidR="00B11855" w:rsidRPr="006D613E" w14:paraId="3FE39384" w14:textId="77777777" w:rsidTr="0034511D">
        <w:trPr>
          <w:jc w:val="center"/>
        </w:trPr>
        <w:tc>
          <w:tcPr>
            <w:tcW w:w="933" w:type="dxa"/>
            <w:shd w:val="clear" w:color="auto" w:fill="auto"/>
          </w:tcPr>
          <w:p w14:paraId="56086E77" w14:textId="77777777" w:rsidR="00B11855" w:rsidRPr="006D613E" w:rsidRDefault="003D003E" w:rsidP="004824A8">
            <w:pPr>
              <w:pStyle w:val="TableEntry"/>
              <w:keepNext/>
            </w:pPr>
            <w:r w:rsidRPr="006D613E">
              <w:t>3</w:t>
            </w:r>
          </w:p>
        </w:tc>
        <w:tc>
          <w:tcPr>
            <w:tcW w:w="2070" w:type="dxa"/>
            <w:shd w:val="clear" w:color="auto" w:fill="auto"/>
          </w:tcPr>
          <w:p w14:paraId="1C829EA1" w14:textId="77777777" w:rsidR="00B11855" w:rsidRPr="006D613E" w:rsidRDefault="003D003E" w:rsidP="004824A8">
            <w:pPr>
              <w:pStyle w:val="TableEntry"/>
              <w:keepNext/>
            </w:pPr>
            <w:r w:rsidRPr="006D613E">
              <w:t>Event phase</w:t>
            </w:r>
          </w:p>
        </w:tc>
        <w:tc>
          <w:tcPr>
            <w:tcW w:w="4500" w:type="dxa"/>
            <w:shd w:val="clear" w:color="auto" w:fill="auto"/>
          </w:tcPr>
          <w:p w14:paraId="5A0C4055" w14:textId="31CB1F2B" w:rsidR="00B11855" w:rsidRPr="006D613E" w:rsidRDefault="00EF5BD8" w:rsidP="004824A8">
            <w:pPr>
              <w:pStyle w:val="TableEntry"/>
              <w:keepNext/>
            </w:pPr>
            <w:r w:rsidRPr="00EF5BD8">
              <w:t>68481</w:t>
            </w:r>
            <w:r w:rsidR="003D003E" w:rsidRPr="006D613E">
              <w:t>^MDC_ATTR_EVENT_PHASE^MDC</w:t>
            </w:r>
          </w:p>
        </w:tc>
        <w:tc>
          <w:tcPr>
            <w:tcW w:w="2103" w:type="dxa"/>
            <w:shd w:val="clear" w:color="auto" w:fill="auto"/>
          </w:tcPr>
          <w:p w14:paraId="230CDF69" w14:textId="77777777" w:rsidR="00B11855" w:rsidRPr="006D613E" w:rsidRDefault="003D003E" w:rsidP="004824A8">
            <w:pPr>
              <w:pStyle w:val="TableEntry"/>
              <w:keepNext/>
            </w:pPr>
            <w:r w:rsidRPr="006D613E">
              <w:t>Whether the stimulus for the message is the beginning, end, or some other state or state transition of the alert.</w:t>
            </w:r>
          </w:p>
        </w:tc>
      </w:tr>
      <w:tr w:rsidR="00B11855" w:rsidRPr="006D613E" w14:paraId="075AED95" w14:textId="77777777" w:rsidTr="0034511D">
        <w:trPr>
          <w:jc w:val="center"/>
        </w:trPr>
        <w:tc>
          <w:tcPr>
            <w:tcW w:w="933" w:type="dxa"/>
            <w:shd w:val="clear" w:color="auto" w:fill="auto"/>
          </w:tcPr>
          <w:p w14:paraId="189EF6AA" w14:textId="77777777" w:rsidR="00B11855" w:rsidRPr="006D613E" w:rsidRDefault="003D003E" w:rsidP="004824A8">
            <w:pPr>
              <w:pStyle w:val="TableEntry"/>
              <w:keepNext/>
            </w:pPr>
            <w:r w:rsidRPr="006D613E">
              <w:t>4</w:t>
            </w:r>
          </w:p>
        </w:tc>
        <w:tc>
          <w:tcPr>
            <w:tcW w:w="2070" w:type="dxa"/>
            <w:shd w:val="clear" w:color="auto" w:fill="auto"/>
          </w:tcPr>
          <w:p w14:paraId="256984B7" w14:textId="77777777" w:rsidR="00B11855" w:rsidRPr="006D613E" w:rsidRDefault="003D003E" w:rsidP="004824A8">
            <w:pPr>
              <w:pStyle w:val="TableEntry"/>
              <w:keepNext/>
            </w:pPr>
            <w:r w:rsidRPr="006D613E">
              <w:t>Alert state</w:t>
            </w:r>
          </w:p>
        </w:tc>
        <w:tc>
          <w:tcPr>
            <w:tcW w:w="4500" w:type="dxa"/>
            <w:shd w:val="clear" w:color="auto" w:fill="auto"/>
          </w:tcPr>
          <w:p w14:paraId="5C1539B8" w14:textId="58777A4E" w:rsidR="00B11855" w:rsidRPr="006D613E" w:rsidRDefault="004B004B" w:rsidP="004824A8">
            <w:pPr>
              <w:pStyle w:val="TableEntry"/>
              <w:keepNext/>
            </w:pPr>
            <w:r w:rsidRPr="004B004B">
              <w:t>68482</w:t>
            </w:r>
            <w:r w:rsidR="003D003E" w:rsidRPr="006D613E">
              <w:t>^MDC_ATTR_ALARM_STATE^MDC</w:t>
            </w:r>
          </w:p>
        </w:tc>
        <w:tc>
          <w:tcPr>
            <w:tcW w:w="2103" w:type="dxa"/>
            <w:shd w:val="clear" w:color="auto" w:fill="auto"/>
          </w:tcPr>
          <w:p w14:paraId="35542E7F" w14:textId="77777777" w:rsidR="00B11855" w:rsidRPr="006D613E" w:rsidRDefault="003D003E" w:rsidP="004824A8">
            <w:pPr>
              <w:pStyle w:val="TableEntry"/>
              <w:keepNext/>
            </w:pPr>
            <w:r w:rsidRPr="006D613E">
              <w:t>Indicates the state of the underlying alert condition at the patient care device:</w:t>
            </w:r>
          </w:p>
          <w:p w14:paraId="79889221" w14:textId="77777777" w:rsidR="00B11855" w:rsidRPr="006D613E" w:rsidRDefault="003D003E" w:rsidP="004824A8">
            <w:pPr>
              <w:pStyle w:val="TableEntry"/>
              <w:keepNext/>
            </w:pPr>
            <w:r w:rsidRPr="006D613E">
              <w:t>inactive |</w:t>
            </w:r>
            <w:r w:rsidRPr="006D613E">
              <w:br/>
              <w:t>active |</w:t>
            </w:r>
            <w:r w:rsidRPr="006D613E">
              <w:br/>
              <w:t>latched (no longer active but persisted to allow caregivers to be notified of transient but significant events)</w:t>
            </w:r>
          </w:p>
        </w:tc>
      </w:tr>
      <w:tr w:rsidR="00B11855" w:rsidRPr="006D613E" w14:paraId="3234739D" w14:textId="77777777" w:rsidTr="0034511D">
        <w:trPr>
          <w:jc w:val="center"/>
        </w:trPr>
        <w:tc>
          <w:tcPr>
            <w:tcW w:w="933" w:type="dxa"/>
            <w:shd w:val="clear" w:color="auto" w:fill="auto"/>
          </w:tcPr>
          <w:p w14:paraId="46592EB1" w14:textId="77777777" w:rsidR="00B11855" w:rsidRPr="006D613E" w:rsidRDefault="003D003E" w:rsidP="004824A8">
            <w:pPr>
              <w:pStyle w:val="TableEntry"/>
              <w:keepNext/>
            </w:pPr>
            <w:r w:rsidRPr="006D613E">
              <w:t>5</w:t>
            </w:r>
          </w:p>
        </w:tc>
        <w:tc>
          <w:tcPr>
            <w:tcW w:w="2070" w:type="dxa"/>
            <w:shd w:val="clear" w:color="auto" w:fill="auto"/>
          </w:tcPr>
          <w:p w14:paraId="666113AA" w14:textId="77777777" w:rsidR="00B11855" w:rsidRPr="006D613E" w:rsidRDefault="003D003E" w:rsidP="004824A8">
            <w:pPr>
              <w:pStyle w:val="TableEntry"/>
              <w:keepNext/>
            </w:pPr>
            <w:r w:rsidRPr="006D613E">
              <w:t>Inactivation State</w:t>
            </w:r>
          </w:p>
        </w:tc>
        <w:tc>
          <w:tcPr>
            <w:tcW w:w="4500" w:type="dxa"/>
            <w:shd w:val="clear" w:color="auto" w:fill="auto"/>
          </w:tcPr>
          <w:p w14:paraId="353C5905" w14:textId="7A9BD953" w:rsidR="00B11855" w:rsidRPr="006D613E" w:rsidRDefault="004B004B" w:rsidP="004824A8">
            <w:pPr>
              <w:pStyle w:val="TableEntry"/>
              <w:keepNext/>
            </w:pPr>
            <w:r w:rsidRPr="004B004B">
              <w:t>68483</w:t>
            </w:r>
            <w:r w:rsidR="003D003E" w:rsidRPr="006D613E">
              <w:t>^MDC_ATTR_ALARM_INACTIVATION_STATE^MDC</w:t>
            </w:r>
          </w:p>
        </w:tc>
        <w:tc>
          <w:tcPr>
            <w:tcW w:w="2103" w:type="dxa"/>
            <w:shd w:val="clear" w:color="auto" w:fill="auto"/>
          </w:tcPr>
          <w:p w14:paraId="672FDCBF" w14:textId="77777777" w:rsidR="00B11855" w:rsidRPr="006D613E" w:rsidRDefault="003D003E" w:rsidP="004824A8">
            <w:pPr>
              <w:pStyle w:val="TableEntry"/>
              <w:keepNext/>
            </w:pPr>
            <w:r w:rsidRPr="006D613E">
              <w:t>Indicates whether visual or aural indications at the patient care device are inactivated.</w:t>
            </w:r>
          </w:p>
        </w:tc>
      </w:tr>
      <w:tr w:rsidR="00B11855" w:rsidRPr="006D613E" w14:paraId="27299ECE" w14:textId="77777777" w:rsidTr="0034511D">
        <w:trPr>
          <w:jc w:val="center"/>
        </w:trPr>
        <w:tc>
          <w:tcPr>
            <w:tcW w:w="933" w:type="dxa"/>
            <w:shd w:val="clear" w:color="auto" w:fill="auto"/>
          </w:tcPr>
          <w:p w14:paraId="21441AEA" w14:textId="77777777" w:rsidR="00B11855" w:rsidRPr="006D613E" w:rsidRDefault="003D003E" w:rsidP="004824A8">
            <w:pPr>
              <w:pStyle w:val="TableEntry"/>
              <w:keepNext/>
            </w:pPr>
            <w:r w:rsidRPr="006D613E">
              <w:t>6</w:t>
            </w:r>
          </w:p>
        </w:tc>
        <w:tc>
          <w:tcPr>
            <w:tcW w:w="2070" w:type="dxa"/>
            <w:shd w:val="clear" w:color="auto" w:fill="auto"/>
          </w:tcPr>
          <w:p w14:paraId="4CC9446B" w14:textId="77777777" w:rsidR="00B11855" w:rsidRPr="006D613E" w:rsidRDefault="003D003E" w:rsidP="004824A8">
            <w:pPr>
              <w:pStyle w:val="TableEntry"/>
              <w:keepNext/>
            </w:pPr>
            <w:r w:rsidRPr="006D613E">
              <w:t>Alarm Priority*</w:t>
            </w:r>
          </w:p>
        </w:tc>
        <w:tc>
          <w:tcPr>
            <w:tcW w:w="4500" w:type="dxa"/>
            <w:shd w:val="clear" w:color="auto" w:fill="auto"/>
          </w:tcPr>
          <w:p w14:paraId="6052ACAA" w14:textId="47ED40EF" w:rsidR="00B11855" w:rsidRPr="006D613E" w:rsidRDefault="004B004B" w:rsidP="004824A8">
            <w:pPr>
              <w:pStyle w:val="TableEntry"/>
              <w:keepNext/>
            </w:pPr>
            <w:r>
              <w:t>68484</w:t>
            </w:r>
            <w:r w:rsidR="003D003E" w:rsidRPr="006D613E">
              <w:t>^MDC_ATTR_ALARM_PRIORITY^MDC</w:t>
            </w:r>
          </w:p>
        </w:tc>
        <w:tc>
          <w:tcPr>
            <w:tcW w:w="2103" w:type="dxa"/>
            <w:shd w:val="clear" w:color="auto" w:fill="auto"/>
          </w:tcPr>
          <w:p w14:paraId="5EB6CFE5" w14:textId="77777777" w:rsidR="00B11855" w:rsidRPr="006D613E" w:rsidRDefault="00DA360B" w:rsidP="004824A8">
            <w:pPr>
              <w:pStyle w:val="TableEntry"/>
              <w:keepNext/>
            </w:pPr>
            <w:r w:rsidRPr="006D613E">
              <w:t xml:space="preserve">Shall be a </w:t>
            </w:r>
            <w:r w:rsidR="003D003E" w:rsidRPr="006D613E">
              <w:t>separate OBX segment occurrence if not a component OBX-8 Abnormal Flags:</w:t>
            </w:r>
          </w:p>
          <w:p w14:paraId="265271BD" w14:textId="77777777" w:rsidR="00B11855" w:rsidRPr="006D613E" w:rsidRDefault="003D003E" w:rsidP="004824A8">
            <w:pPr>
              <w:pStyle w:val="TableEntry"/>
              <w:keepNext/>
            </w:pPr>
            <w:r w:rsidRPr="006D613E">
              <w:t xml:space="preserve">This specifies the alarm priority, with possible values of </w:t>
            </w:r>
          </w:p>
          <w:p w14:paraId="43E22891" w14:textId="77777777" w:rsidR="00B11855" w:rsidRPr="006D613E" w:rsidRDefault="003D003E" w:rsidP="004824A8">
            <w:pPr>
              <w:pStyle w:val="TableEntry"/>
              <w:keepNext/>
            </w:pPr>
            <w:r w:rsidRPr="006D613E">
              <w:t>PN = not indicated</w:t>
            </w:r>
          </w:p>
          <w:p w14:paraId="563B1266" w14:textId="77777777" w:rsidR="00B11855" w:rsidRPr="006D613E" w:rsidRDefault="003D003E" w:rsidP="004824A8">
            <w:pPr>
              <w:pStyle w:val="TableEntry"/>
              <w:keepNext/>
            </w:pPr>
            <w:r w:rsidRPr="006D613E">
              <w:t>PL = Low</w:t>
            </w:r>
          </w:p>
          <w:p w14:paraId="333DB716" w14:textId="77777777" w:rsidR="00B11855" w:rsidRPr="006D613E" w:rsidRDefault="003D003E" w:rsidP="004824A8">
            <w:pPr>
              <w:pStyle w:val="TableEntry"/>
              <w:keepNext/>
            </w:pPr>
            <w:r w:rsidRPr="006D613E">
              <w:t>PM = Medium</w:t>
            </w:r>
          </w:p>
          <w:p w14:paraId="61A58D46" w14:textId="77777777" w:rsidR="00B11855" w:rsidRPr="006D613E" w:rsidRDefault="003D003E" w:rsidP="004824A8">
            <w:pPr>
              <w:pStyle w:val="TableEntry"/>
              <w:keepNext/>
            </w:pPr>
            <w:r w:rsidRPr="006D613E">
              <w:t>PH = High</w:t>
            </w:r>
          </w:p>
        </w:tc>
      </w:tr>
      <w:tr w:rsidR="00B11855" w:rsidRPr="006D613E" w14:paraId="7B748CC4" w14:textId="77777777" w:rsidTr="0034511D">
        <w:trPr>
          <w:jc w:val="center"/>
        </w:trPr>
        <w:tc>
          <w:tcPr>
            <w:tcW w:w="933" w:type="dxa"/>
            <w:shd w:val="clear" w:color="auto" w:fill="auto"/>
          </w:tcPr>
          <w:p w14:paraId="02BE1FA7" w14:textId="77777777" w:rsidR="00B11855" w:rsidRPr="006D613E" w:rsidRDefault="003D003E" w:rsidP="00A92110">
            <w:pPr>
              <w:pStyle w:val="TableEntry"/>
            </w:pPr>
            <w:r w:rsidRPr="006D613E">
              <w:t>7</w:t>
            </w:r>
          </w:p>
        </w:tc>
        <w:tc>
          <w:tcPr>
            <w:tcW w:w="2070" w:type="dxa"/>
            <w:shd w:val="clear" w:color="auto" w:fill="auto"/>
          </w:tcPr>
          <w:p w14:paraId="52D102D6" w14:textId="77777777" w:rsidR="00B11855" w:rsidRPr="006D613E" w:rsidRDefault="003D003E" w:rsidP="00A92110">
            <w:pPr>
              <w:pStyle w:val="TableEntry"/>
            </w:pPr>
            <w:r w:rsidRPr="006D613E">
              <w:t>Alert Type*</w:t>
            </w:r>
          </w:p>
        </w:tc>
        <w:tc>
          <w:tcPr>
            <w:tcW w:w="4500" w:type="dxa"/>
            <w:shd w:val="clear" w:color="auto" w:fill="auto"/>
          </w:tcPr>
          <w:p w14:paraId="3766BC4A" w14:textId="73E0ED5C" w:rsidR="00B11855" w:rsidRPr="006D613E" w:rsidRDefault="00742243" w:rsidP="00A92110">
            <w:pPr>
              <w:pStyle w:val="TableEntry"/>
            </w:pPr>
            <w:r w:rsidRPr="00742243">
              <w:t>68485</w:t>
            </w:r>
            <w:r w:rsidR="003D003E" w:rsidRPr="006D613E">
              <w:t>^MDC_ATTR_ALERT_TYPE^MDC</w:t>
            </w:r>
          </w:p>
        </w:tc>
        <w:tc>
          <w:tcPr>
            <w:tcW w:w="2103" w:type="dxa"/>
            <w:shd w:val="clear" w:color="auto" w:fill="auto"/>
          </w:tcPr>
          <w:p w14:paraId="7B52269D" w14:textId="77777777" w:rsidR="00B11855" w:rsidRPr="006D613E" w:rsidRDefault="007C0ACA" w:rsidP="00A92110">
            <w:pPr>
              <w:pStyle w:val="TableEntry"/>
            </w:pPr>
            <w:r w:rsidRPr="006D613E">
              <w:t xml:space="preserve">Shall be a </w:t>
            </w:r>
            <w:r w:rsidR="003D003E" w:rsidRPr="006D613E">
              <w:t xml:space="preserve">separate OBX segment occurrence if not a component of OBX-8 Abnormal Flags:  This specifies the alert type, </w:t>
            </w:r>
            <w:r w:rsidR="003D003E" w:rsidRPr="006D613E">
              <w:lastRenderedPageBreak/>
              <w:t>with possible values of</w:t>
            </w:r>
          </w:p>
          <w:p w14:paraId="19A05D08" w14:textId="77777777" w:rsidR="00B11855" w:rsidRPr="006D613E" w:rsidRDefault="003D003E" w:rsidP="00A92110">
            <w:pPr>
              <w:pStyle w:val="TableEntry"/>
            </w:pPr>
            <w:r w:rsidRPr="006D613E">
              <w:t>SP = Alert is Alarm – Physiological</w:t>
            </w:r>
          </w:p>
          <w:p w14:paraId="381DC975" w14:textId="77777777" w:rsidR="00B11855" w:rsidRPr="006D613E" w:rsidRDefault="003D003E" w:rsidP="00A92110">
            <w:pPr>
              <w:pStyle w:val="TableEntry"/>
            </w:pPr>
            <w:r w:rsidRPr="006D613E">
              <w:t>ST = Alert is Alarm – Technical</w:t>
            </w:r>
          </w:p>
          <w:p w14:paraId="69C66744" w14:textId="77777777" w:rsidR="00B11855" w:rsidRPr="006D613E" w:rsidRDefault="003D003E" w:rsidP="00A92110">
            <w:pPr>
              <w:pStyle w:val="TableEntry"/>
            </w:pPr>
            <w:r w:rsidRPr="006D613E">
              <w:t>SA = Alert is Advisory</w:t>
            </w:r>
          </w:p>
        </w:tc>
      </w:tr>
    </w:tbl>
    <w:p w14:paraId="41493F14" w14:textId="29C5A7F7" w:rsidR="00B11855" w:rsidRPr="006D613E" w:rsidRDefault="003D003E" w:rsidP="00116FF2">
      <w:pPr>
        <w:pStyle w:val="Note"/>
      </w:pPr>
      <w:r w:rsidRPr="006D613E">
        <w:lastRenderedPageBreak/>
        <w:t>*Alarm Priority and Alert Type inclusion location is either-or</w:t>
      </w:r>
      <w:r w:rsidR="00CA3A2C" w:rsidRPr="006D613E">
        <w:t xml:space="preserve">. </w:t>
      </w:r>
      <w:r w:rsidRPr="006D613E">
        <w:t>Either both are indicated in components of the same OBX-8 Abnormal Flags field of the OBX segment occurrence associated with the alert indication or both as separate OBX segment occurrences, one for MDC_ATTR_ALERT_TYPE and one for MDC_ATTR_ALARM_PRIORITY</w:t>
      </w:r>
      <w:r w:rsidR="00CA3A2C" w:rsidRPr="006D613E">
        <w:t xml:space="preserve">. </w:t>
      </w:r>
      <w:r w:rsidRPr="006D613E">
        <w:t>The OBX-8 components approach is deprecated</w:t>
      </w:r>
      <w:r w:rsidR="00CA3A2C" w:rsidRPr="006D613E">
        <w:t xml:space="preserve">. </w:t>
      </w:r>
      <w:r w:rsidRPr="006D613E">
        <w:t>All new implementations are to use the separate OBX segments approach</w:t>
      </w:r>
      <w:r w:rsidR="00CA3A2C" w:rsidRPr="006D613E">
        <w:t xml:space="preserve">. </w:t>
      </w:r>
      <w:r w:rsidRPr="006D613E">
        <w:t xml:space="preserve">The </w:t>
      </w:r>
      <w:r w:rsidR="00DA0123" w:rsidRPr="006D613E">
        <w:t>effectivity</w:t>
      </w:r>
      <w:r w:rsidRPr="006D613E">
        <w:t xml:space="preserve"> is such that the </w:t>
      </w:r>
      <w:r w:rsidR="009E2B46">
        <w:t>Alert Manager</w:t>
      </w:r>
      <w:r w:rsidRPr="006D613E">
        <w:t xml:space="preserve"> shall implement the new approach in addition to the original approach</w:t>
      </w:r>
      <w:r w:rsidR="00CA3A2C" w:rsidRPr="006D613E">
        <w:t xml:space="preserve">. </w:t>
      </w:r>
      <w:r w:rsidRPr="006D613E">
        <w:t>The new approach takes precedent over the original approach</w:t>
      </w:r>
      <w:r w:rsidR="00CA3A2C" w:rsidRPr="006D613E">
        <w:t xml:space="preserve">. </w:t>
      </w:r>
      <w:r w:rsidRPr="006D613E">
        <w:t xml:space="preserve">If both approaches are </w:t>
      </w:r>
      <w:r w:rsidR="0028379E" w:rsidRPr="006D613E">
        <w:t>present,</w:t>
      </w:r>
      <w:r w:rsidRPr="006D613E">
        <w:t xml:space="preserve"> the </w:t>
      </w:r>
      <w:r w:rsidR="009E2B46">
        <w:t>Alert Manager</w:t>
      </w:r>
      <w:r w:rsidRPr="006D613E">
        <w:t xml:space="preserve"> shall ignore the original approach.</w:t>
      </w:r>
    </w:p>
    <w:p w14:paraId="3205B01E" w14:textId="77777777" w:rsidR="00B11855" w:rsidRDefault="00B11855" w:rsidP="002E102A">
      <w:pPr>
        <w:pStyle w:val="BodyText"/>
        <w:rPr>
          <w:ins w:id="609" w:author="Monroe Pattillo" w:date="2017-09-02T13:08:00Z"/>
          <w:rStyle w:val="Strong"/>
          <w:b w:val="0"/>
          <w:bCs w:val="0"/>
        </w:rPr>
      </w:pPr>
    </w:p>
    <w:p w14:paraId="2B180199" w14:textId="77777777" w:rsidR="00AC7B6C" w:rsidRDefault="00AC7B6C" w:rsidP="00AC7B6C">
      <w:pPr>
        <w:pStyle w:val="BodyText"/>
        <w:keepNext/>
        <w:keepLines/>
        <w:jc w:val="center"/>
        <w:rPr>
          <w:ins w:id="610" w:author="Monroe Pattillo" w:date="2017-09-02T13:08:00Z"/>
          <w:b/>
        </w:rPr>
      </w:pPr>
      <w:ins w:id="611" w:author="Monroe Pattillo" w:date="2017-09-02T13:08:00Z">
        <w:r>
          <w:rPr>
            <w:b/>
          </w:rPr>
          <w:t>Table B.8.5-2: Report Alert (PCD-04) Facet Usage by Alert Type</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390"/>
        <w:gridCol w:w="1243"/>
        <w:gridCol w:w="1182"/>
      </w:tblGrid>
      <w:tr w:rsidR="00AC7B6C" w14:paraId="21C81F74" w14:textId="77777777" w:rsidTr="00AC7B6C">
        <w:trPr>
          <w:trHeight w:val="485"/>
          <w:jc w:val="center"/>
          <w:ins w:id="612" w:author="Monroe Pattillo" w:date="2017-09-02T13:08:00Z"/>
        </w:trPr>
        <w:tc>
          <w:tcPr>
            <w:tcW w:w="2177" w:type="dxa"/>
            <w:vMerge w:val="restart"/>
            <w:tcBorders>
              <w:top w:val="single" w:sz="4" w:space="0" w:color="auto"/>
              <w:left w:val="single" w:sz="4" w:space="0" w:color="auto"/>
              <w:bottom w:val="single" w:sz="4" w:space="0" w:color="auto"/>
              <w:right w:val="single" w:sz="4" w:space="0" w:color="auto"/>
            </w:tcBorders>
            <w:vAlign w:val="center"/>
            <w:hideMark/>
          </w:tcPr>
          <w:p w14:paraId="530203AD" w14:textId="77777777" w:rsidR="00AC7B6C" w:rsidRDefault="00AC7B6C">
            <w:pPr>
              <w:pStyle w:val="BodyText"/>
              <w:keepNext/>
              <w:keepLines/>
              <w:spacing w:before="0"/>
              <w:jc w:val="center"/>
              <w:rPr>
                <w:ins w:id="613" w:author="Monroe Pattillo" w:date="2017-09-02T13:08:00Z"/>
                <w:b/>
                <w:sz w:val="22"/>
              </w:rPr>
            </w:pPr>
            <w:ins w:id="614" w:author="Monroe Pattillo" w:date="2017-09-02T13:08:00Z">
              <w:r>
                <w:rPr>
                  <w:b/>
                  <w:sz w:val="22"/>
                </w:rPr>
                <w:t>Facet Name</w:t>
              </w:r>
            </w:ins>
          </w:p>
        </w:tc>
        <w:tc>
          <w:tcPr>
            <w:tcW w:w="3815" w:type="dxa"/>
            <w:gridSpan w:val="3"/>
            <w:tcBorders>
              <w:top w:val="single" w:sz="4" w:space="0" w:color="auto"/>
              <w:left w:val="single" w:sz="4" w:space="0" w:color="auto"/>
              <w:bottom w:val="single" w:sz="4" w:space="0" w:color="auto"/>
              <w:right w:val="single" w:sz="4" w:space="0" w:color="auto"/>
            </w:tcBorders>
            <w:vAlign w:val="center"/>
            <w:hideMark/>
          </w:tcPr>
          <w:p w14:paraId="0F53ED6D" w14:textId="77777777" w:rsidR="00AC7B6C" w:rsidRDefault="00AC7B6C">
            <w:pPr>
              <w:pStyle w:val="BodyText"/>
              <w:keepNext/>
              <w:keepLines/>
              <w:spacing w:before="0"/>
              <w:jc w:val="center"/>
              <w:rPr>
                <w:ins w:id="615" w:author="Monroe Pattillo" w:date="2017-09-02T13:08:00Z"/>
                <w:b/>
                <w:sz w:val="22"/>
              </w:rPr>
            </w:pPr>
            <w:ins w:id="616" w:author="Monroe Pattillo" w:date="2017-09-02T13:08:00Z">
              <w:r>
                <w:rPr>
                  <w:b/>
                  <w:sz w:val="22"/>
                </w:rPr>
                <w:t>Facet Usage by Alert Type</w:t>
              </w:r>
            </w:ins>
          </w:p>
        </w:tc>
      </w:tr>
      <w:tr w:rsidR="00AC7B6C" w14:paraId="333A31A8" w14:textId="77777777" w:rsidTr="00AC7B6C">
        <w:trPr>
          <w:jc w:val="center"/>
          <w:ins w:id="617" w:author="Monroe Pattillo" w:date="2017-09-02T13:08: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6B691A" w14:textId="77777777" w:rsidR="00AC7B6C" w:rsidRDefault="00AC7B6C">
            <w:pPr>
              <w:rPr>
                <w:ins w:id="618" w:author="Monroe Pattillo" w:date="2017-09-02T13:08:00Z"/>
                <w:b/>
                <w:noProof/>
                <w:sz w:val="22"/>
              </w:rPr>
            </w:pPr>
          </w:p>
        </w:tc>
        <w:tc>
          <w:tcPr>
            <w:tcW w:w="1390" w:type="dxa"/>
            <w:tcBorders>
              <w:top w:val="single" w:sz="4" w:space="0" w:color="auto"/>
              <w:left w:val="single" w:sz="4" w:space="0" w:color="auto"/>
              <w:bottom w:val="single" w:sz="4" w:space="0" w:color="auto"/>
              <w:right w:val="single" w:sz="4" w:space="0" w:color="auto"/>
            </w:tcBorders>
            <w:vAlign w:val="center"/>
            <w:hideMark/>
          </w:tcPr>
          <w:p w14:paraId="54ABDA9E" w14:textId="77777777" w:rsidR="00AC7B6C" w:rsidRDefault="00AC7B6C">
            <w:pPr>
              <w:pStyle w:val="BodyText"/>
              <w:keepNext/>
              <w:keepLines/>
              <w:spacing w:before="0"/>
              <w:jc w:val="center"/>
              <w:rPr>
                <w:ins w:id="619" w:author="Monroe Pattillo" w:date="2017-09-02T13:08:00Z"/>
                <w:b/>
                <w:sz w:val="22"/>
              </w:rPr>
            </w:pPr>
            <w:ins w:id="620" w:author="Monroe Pattillo" w:date="2017-09-02T13:08:00Z">
              <w:r>
                <w:rPr>
                  <w:b/>
                  <w:sz w:val="22"/>
                </w:rPr>
                <w:t>Alarm</w:t>
              </w:r>
            </w:ins>
          </w:p>
          <w:p w14:paraId="5FEEC6DF" w14:textId="77777777" w:rsidR="00AC7B6C" w:rsidRDefault="00AC7B6C">
            <w:pPr>
              <w:pStyle w:val="BodyText"/>
              <w:keepNext/>
              <w:keepLines/>
              <w:spacing w:before="0"/>
              <w:jc w:val="center"/>
              <w:rPr>
                <w:ins w:id="621" w:author="Monroe Pattillo" w:date="2017-09-02T13:08:00Z"/>
                <w:b/>
                <w:sz w:val="22"/>
              </w:rPr>
            </w:pPr>
            <w:ins w:id="622" w:author="Monroe Pattillo" w:date="2017-09-02T13:08:00Z">
              <w:r>
                <w:rPr>
                  <w:b/>
                  <w:sz w:val="22"/>
                </w:rPr>
                <w:t>Physiologic</w:t>
              </w:r>
            </w:ins>
          </w:p>
        </w:tc>
        <w:tc>
          <w:tcPr>
            <w:tcW w:w="1243" w:type="dxa"/>
            <w:tcBorders>
              <w:top w:val="single" w:sz="4" w:space="0" w:color="auto"/>
              <w:left w:val="single" w:sz="4" w:space="0" w:color="auto"/>
              <w:bottom w:val="single" w:sz="4" w:space="0" w:color="auto"/>
              <w:right w:val="single" w:sz="4" w:space="0" w:color="auto"/>
            </w:tcBorders>
            <w:vAlign w:val="center"/>
            <w:hideMark/>
          </w:tcPr>
          <w:p w14:paraId="6650534B" w14:textId="77777777" w:rsidR="00AC7B6C" w:rsidRDefault="00AC7B6C">
            <w:pPr>
              <w:pStyle w:val="BodyText"/>
              <w:keepNext/>
              <w:keepLines/>
              <w:spacing w:before="0"/>
              <w:jc w:val="center"/>
              <w:rPr>
                <w:ins w:id="623" w:author="Monroe Pattillo" w:date="2017-09-02T13:08:00Z"/>
                <w:b/>
                <w:sz w:val="22"/>
              </w:rPr>
            </w:pPr>
            <w:ins w:id="624" w:author="Monroe Pattillo" w:date="2017-09-02T13:08:00Z">
              <w:r>
                <w:rPr>
                  <w:b/>
                  <w:sz w:val="22"/>
                </w:rPr>
                <w:t>Alarm</w:t>
              </w:r>
            </w:ins>
          </w:p>
          <w:p w14:paraId="32984EDF" w14:textId="77777777" w:rsidR="00AC7B6C" w:rsidRDefault="00AC7B6C">
            <w:pPr>
              <w:pStyle w:val="BodyText"/>
              <w:keepNext/>
              <w:keepLines/>
              <w:spacing w:before="0"/>
              <w:jc w:val="center"/>
              <w:rPr>
                <w:ins w:id="625" w:author="Monroe Pattillo" w:date="2017-09-02T13:08:00Z"/>
                <w:b/>
                <w:sz w:val="22"/>
              </w:rPr>
            </w:pPr>
            <w:ins w:id="626" w:author="Monroe Pattillo" w:date="2017-09-02T13:08:00Z">
              <w:r>
                <w:rPr>
                  <w:b/>
                  <w:sz w:val="22"/>
                </w:rPr>
                <w:t>Technical</w:t>
              </w:r>
            </w:ins>
          </w:p>
        </w:tc>
        <w:tc>
          <w:tcPr>
            <w:tcW w:w="1182" w:type="dxa"/>
            <w:tcBorders>
              <w:top w:val="single" w:sz="4" w:space="0" w:color="auto"/>
              <w:left w:val="single" w:sz="4" w:space="0" w:color="auto"/>
              <w:bottom w:val="single" w:sz="4" w:space="0" w:color="auto"/>
              <w:right w:val="single" w:sz="4" w:space="0" w:color="auto"/>
            </w:tcBorders>
            <w:vAlign w:val="center"/>
            <w:hideMark/>
          </w:tcPr>
          <w:p w14:paraId="181686B3" w14:textId="77777777" w:rsidR="00AC7B6C" w:rsidRDefault="00AC7B6C">
            <w:pPr>
              <w:pStyle w:val="BodyText"/>
              <w:keepNext/>
              <w:keepLines/>
              <w:spacing w:before="0"/>
              <w:jc w:val="center"/>
              <w:rPr>
                <w:ins w:id="627" w:author="Monroe Pattillo" w:date="2017-09-02T13:08:00Z"/>
                <w:b/>
                <w:sz w:val="22"/>
              </w:rPr>
            </w:pPr>
            <w:ins w:id="628" w:author="Monroe Pattillo" w:date="2017-09-02T13:08:00Z">
              <w:r>
                <w:rPr>
                  <w:b/>
                  <w:sz w:val="22"/>
                </w:rPr>
                <w:t>Advisory</w:t>
              </w:r>
            </w:ins>
          </w:p>
        </w:tc>
      </w:tr>
      <w:tr w:rsidR="00AC7B6C" w14:paraId="3A4D5DFD" w14:textId="77777777" w:rsidTr="00AC7B6C">
        <w:trPr>
          <w:jc w:val="center"/>
          <w:ins w:id="629" w:author="Monroe Pattillo" w:date="2017-09-02T13:08:00Z"/>
        </w:trPr>
        <w:tc>
          <w:tcPr>
            <w:tcW w:w="2177" w:type="dxa"/>
            <w:tcBorders>
              <w:top w:val="single" w:sz="4" w:space="0" w:color="auto"/>
              <w:left w:val="single" w:sz="4" w:space="0" w:color="auto"/>
              <w:bottom w:val="single" w:sz="4" w:space="0" w:color="auto"/>
              <w:right w:val="single" w:sz="4" w:space="0" w:color="auto"/>
            </w:tcBorders>
            <w:vAlign w:val="center"/>
            <w:hideMark/>
          </w:tcPr>
          <w:p w14:paraId="5A8FCF73" w14:textId="77777777" w:rsidR="00AC7B6C" w:rsidRDefault="00AC7B6C">
            <w:pPr>
              <w:pStyle w:val="BodyText"/>
              <w:keepNext/>
              <w:keepLines/>
              <w:spacing w:before="0"/>
              <w:rPr>
                <w:ins w:id="630" w:author="Monroe Pattillo" w:date="2017-09-02T13:08:00Z"/>
                <w:sz w:val="22"/>
              </w:rPr>
            </w:pPr>
            <w:ins w:id="631" w:author="Monroe Pattillo" w:date="2017-09-02T13:08:00Z">
              <w:r>
                <w:rPr>
                  <w:sz w:val="22"/>
                </w:rPr>
                <w:t>Event Identification</w:t>
              </w:r>
            </w:ins>
          </w:p>
        </w:tc>
        <w:tc>
          <w:tcPr>
            <w:tcW w:w="1390" w:type="dxa"/>
            <w:tcBorders>
              <w:top w:val="single" w:sz="4" w:space="0" w:color="auto"/>
              <w:left w:val="single" w:sz="4" w:space="0" w:color="auto"/>
              <w:bottom w:val="single" w:sz="4" w:space="0" w:color="auto"/>
              <w:right w:val="single" w:sz="4" w:space="0" w:color="auto"/>
            </w:tcBorders>
            <w:vAlign w:val="center"/>
            <w:hideMark/>
          </w:tcPr>
          <w:p w14:paraId="5A164B50" w14:textId="77777777" w:rsidR="00AC7B6C" w:rsidRDefault="00AC7B6C">
            <w:pPr>
              <w:pStyle w:val="BodyText"/>
              <w:keepNext/>
              <w:keepLines/>
              <w:spacing w:before="0"/>
              <w:jc w:val="center"/>
              <w:rPr>
                <w:ins w:id="632" w:author="Monroe Pattillo" w:date="2017-09-02T13:08:00Z"/>
                <w:sz w:val="22"/>
              </w:rPr>
            </w:pPr>
            <w:ins w:id="633" w:author="Monroe Pattillo" w:date="2017-09-02T13:08:00Z">
              <w:r>
                <w:rPr>
                  <w:sz w:val="22"/>
                </w:rPr>
                <w:t>R</w:t>
              </w:r>
            </w:ins>
          </w:p>
        </w:tc>
        <w:tc>
          <w:tcPr>
            <w:tcW w:w="1243" w:type="dxa"/>
            <w:tcBorders>
              <w:top w:val="single" w:sz="4" w:space="0" w:color="auto"/>
              <w:left w:val="single" w:sz="4" w:space="0" w:color="auto"/>
              <w:bottom w:val="single" w:sz="4" w:space="0" w:color="auto"/>
              <w:right w:val="single" w:sz="4" w:space="0" w:color="auto"/>
            </w:tcBorders>
            <w:vAlign w:val="center"/>
            <w:hideMark/>
          </w:tcPr>
          <w:p w14:paraId="2454226B" w14:textId="77777777" w:rsidR="00AC7B6C" w:rsidRDefault="00AC7B6C">
            <w:pPr>
              <w:jc w:val="center"/>
              <w:rPr>
                <w:ins w:id="634" w:author="Monroe Pattillo" w:date="2017-09-02T13:08:00Z"/>
              </w:rPr>
            </w:pPr>
            <w:ins w:id="635" w:author="Monroe Pattillo" w:date="2017-09-02T13:08:00Z">
              <w:r>
                <w:rPr>
                  <w:sz w:val="22"/>
                </w:rPr>
                <w:t>R</w:t>
              </w:r>
            </w:ins>
          </w:p>
        </w:tc>
        <w:tc>
          <w:tcPr>
            <w:tcW w:w="1182" w:type="dxa"/>
            <w:tcBorders>
              <w:top w:val="single" w:sz="4" w:space="0" w:color="auto"/>
              <w:left w:val="single" w:sz="4" w:space="0" w:color="auto"/>
              <w:bottom w:val="single" w:sz="4" w:space="0" w:color="auto"/>
              <w:right w:val="single" w:sz="4" w:space="0" w:color="auto"/>
            </w:tcBorders>
            <w:vAlign w:val="center"/>
            <w:hideMark/>
          </w:tcPr>
          <w:p w14:paraId="4AB91AFE" w14:textId="77777777" w:rsidR="00AC7B6C" w:rsidRDefault="00AC7B6C">
            <w:pPr>
              <w:jc w:val="center"/>
              <w:rPr>
                <w:ins w:id="636" w:author="Monroe Pattillo" w:date="2017-09-02T13:08:00Z"/>
              </w:rPr>
            </w:pPr>
            <w:ins w:id="637" w:author="Monroe Pattillo" w:date="2017-09-02T13:08:00Z">
              <w:r>
                <w:rPr>
                  <w:sz w:val="22"/>
                </w:rPr>
                <w:t>R</w:t>
              </w:r>
            </w:ins>
          </w:p>
        </w:tc>
      </w:tr>
      <w:tr w:rsidR="00AC7B6C" w14:paraId="31521084" w14:textId="77777777" w:rsidTr="00AC7B6C">
        <w:trPr>
          <w:jc w:val="center"/>
          <w:ins w:id="638" w:author="Monroe Pattillo" w:date="2017-09-02T13:08:00Z"/>
        </w:trPr>
        <w:tc>
          <w:tcPr>
            <w:tcW w:w="2177" w:type="dxa"/>
            <w:tcBorders>
              <w:top w:val="single" w:sz="4" w:space="0" w:color="auto"/>
              <w:left w:val="single" w:sz="4" w:space="0" w:color="auto"/>
              <w:bottom w:val="single" w:sz="4" w:space="0" w:color="auto"/>
              <w:right w:val="single" w:sz="4" w:space="0" w:color="auto"/>
            </w:tcBorders>
            <w:vAlign w:val="center"/>
            <w:hideMark/>
          </w:tcPr>
          <w:p w14:paraId="451B72F9" w14:textId="77777777" w:rsidR="00AC7B6C" w:rsidRDefault="00AC7B6C">
            <w:pPr>
              <w:pStyle w:val="BodyText"/>
              <w:keepNext/>
              <w:keepLines/>
              <w:spacing w:before="0"/>
              <w:rPr>
                <w:ins w:id="639" w:author="Monroe Pattillo" w:date="2017-09-02T13:08:00Z"/>
                <w:sz w:val="22"/>
              </w:rPr>
            </w:pPr>
            <w:ins w:id="640" w:author="Monroe Pattillo" w:date="2017-09-02T13:08:00Z">
              <w:r>
                <w:rPr>
                  <w:sz w:val="22"/>
                </w:rPr>
                <w:t>Source Identification</w:t>
              </w:r>
            </w:ins>
          </w:p>
        </w:tc>
        <w:tc>
          <w:tcPr>
            <w:tcW w:w="1390" w:type="dxa"/>
            <w:tcBorders>
              <w:top w:val="single" w:sz="4" w:space="0" w:color="auto"/>
              <w:left w:val="single" w:sz="4" w:space="0" w:color="auto"/>
              <w:bottom w:val="single" w:sz="4" w:space="0" w:color="auto"/>
              <w:right w:val="single" w:sz="4" w:space="0" w:color="auto"/>
            </w:tcBorders>
            <w:vAlign w:val="center"/>
            <w:hideMark/>
          </w:tcPr>
          <w:p w14:paraId="49169FE9" w14:textId="77777777" w:rsidR="00AC7B6C" w:rsidRDefault="00AC7B6C">
            <w:pPr>
              <w:pStyle w:val="BodyText"/>
              <w:keepNext/>
              <w:keepLines/>
              <w:spacing w:before="0"/>
              <w:jc w:val="center"/>
              <w:rPr>
                <w:ins w:id="641" w:author="Monroe Pattillo" w:date="2017-09-02T13:08:00Z"/>
                <w:sz w:val="22"/>
              </w:rPr>
            </w:pPr>
            <w:ins w:id="642" w:author="Monroe Pattillo" w:date="2017-09-02T13:08:00Z">
              <w:r>
                <w:rPr>
                  <w:sz w:val="22"/>
                </w:rPr>
                <w:t>R</w:t>
              </w:r>
            </w:ins>
          </w:p>
        </w:tc>
        <w:tc>
          <w:tcPr>
            <w:tcW w:w="1243" w:type="dxa"/>
            <w:tcBorders>
              <w:top w:val="single" w:sz="4" w:space="0" w:color="auto"/>
              <w:left w:val="single" w:sz="4" w:space="0" w:color="auto"/>
              <w:bottom w:val="single" w:sz="4" w:space="0" w:color="auto"/>
              <w:right w:val="single" w:sz="4" w:space="0" w:color="auto"/>
            </w:tcBorders>
            <w:vAlign w:val="center"/>
            <w:hideMark/>
          </w:tcPr>
          <w:p w14:paraId="0401853D" w14:textId="77777777" w:rsidR="00AC7B6C" w:rsidRDefault="00AC7B6C">
            <w:pPr>
              <w:jc w:val="center"/>
              <w:rPr>
                <w:ins w:id="643" w:author="Monroe Pattillo" w:date="2017-09-02T13:08:00Z"/>
              </w:rPr>
            </w:pPr>
            <w:ins w:id="644" w:author="Monroe Pattillo" w:date="2017-09-02T13:08:00Z">
              <w:r>
                <w:rPr>
                  <w:sz w:val="22"/>
                </w:rPr>
                <w:t>R</w:t>
              </w:r>
            </w:ins>
          </w:p>
        </w:tc>
        <w:tc>
          <w:tcPr>
            <w:tcW w:w="1182" w:type="dxa"/>
            <w:tcBorders>
              <w:top w:val="single" w:sz="4" w:space="0" w:color="auto"/>
              <w:left w:val="single" w:sz="4" w:space="0" w:color="auto"/>
              <w:bottom w:val="single" w:sz="4" w:space="0" w:color="auto"/>
              <w:right w:val="single" w:sz="4" w:space="0" w:color="auto"/>
            </w:tcBorders>
            <w:vAlign w:val="center"/>
            <w:hideMark/>
          </w:tcPr>
          <w:p w14:paraId="49613599" w14:textId="77777777" w:rsidR="00AC7B6C" w:rsidRDefault="00AC7B6C">
            <w:pPr>
              <w:jc w:val="center"/>
              <w:rPr>
                <w:ins w:id="645" w:author="Monroe Pattillo" w:date="2017-09-02T13:08:00Z"/>
              </w:rPr>
            </w:pPr>
            <w:ins w:id="646" w:author="Monroe Pattillo" w:date="2017-09-02T13:08:00Z">
              <w:r>
                <w:rPr>
                  <w:sz w:val="22"/>
                </w:rPr>
                <w:t>R</w:t>
              </w:r>
            </w:ins>
          </w:p>
        </w:tc>
      </w:tr>
      <w:tr w:rsidR="00AC7B6C" w14:paraId="75094AE2" w14:textId="77777777" w:rsidTr="00AC7B6C">
        <w:trPr>
          <w:jc w:val="center"/>
          <w:ins w:id="647" w:author="Monroe Pattillo" w:date="2017-09-02T13:08:00Z"/>
        </w:trPr>
        <w:tc>
          <w:tcPr>
            <w:tcW w:w="2177" w:type="dxa"/>
            <w:tcBorders>
              <w:top w:val="single" w:sz="4" w:space="0" w:color="auto"/>
              <w:left w:val="single" w:sz="4" w:space="0" w:color="auto"/>
              <w:bottom w:val="single" w:sz="4" w:space="0" w:color="auto"/>
              <w:right w:val="single" w:sz="4" w:space="0" w:color="auto"/>
            </w:tcBorders>
            <w:vAlign w:val="center"/>
            <w:hideMark/>
          </w:tcPr>
          <w:p w14:paraId="34505AF1" w14:textId="77777777" w:rsidR="00AC7B6C" w:rsidRDefault="00AC7B6C">
            <w:pPr>
              <w:pStyle w:val="BodyText"/>
              <w:keepNext/>
              <w:keepLines/>
              <w:spacing w:before="0"/>
              <w:rPr>
                <w:ins w:id="648" w:author="Monroe Pattillo" w:date="2017-09-02T13:08:00Z"/>
                <w:sz w:val="22"/>
              </w:rPr>
            </w:pPr>
            <w:ins w:id="649" w:author="Monroe Pattillo" w:date="2017-09-02T13:08:00Z">
              <w:r>
                <w:rPr>
                  <w:sz w:val="22"/>
                </w:rPr>
                <w:t>Event Phase</w:t>
              </w:r>
            </w:ins>
          </w:p>
        </w:tc>
        <w:tc>
          <w:tcPr>
            <w:tcW w:w="1390" w:type="dxa"/>
            <w:tcBorders>
              <w:top w:val="single" w:sz="4" w:space="0" w:color="auto"/>
              <w:left w:val="single" w:sz="4" w:space="0" w:color="auto"/>
              <w:bottom w:val="single" w:sz="4" w:space="0" w:color="auto"/>
              <w:right w:val="single" w:sz="4" w:space="0" w:color="auto"/>
            </w:tcBorders>
            <w:vAlign w:val="center"/>
            <w:hideMark/>
          </w:tcPr>
          <w:p w14:paraId="09BD91DE" w14:textId="77777777" w:rsidR="00AC7B6C" w:rsidRDefault="00AC7B6C">
            <w:pPr>
              <w:pStyle w:val="BodyText"/>
              <w:keepNext/>
              <w:keepLines/>
              <w:spacing w:before="0"/>
              <w:jc w:val="center"/>
              <w:rPr>
                <w:ins w:id="650" w:author="Monroe Pattillo" w:date="2017-09-02T13:08:00Z"/>
                <w:sz w:val="22"/>
              </w:rPr>
            </w:pPr>
            <w:ins w:id="651" w:author="Monroe Pattillo" w:date="2017-09-02T13:08:00Z">
              <w:r>
                <w:rPr>
                  <w:sz w:val="22"/>
                </w:rPr>
                <w:t>R</w:t>
              </w:r>
            </w:ins>
          </w:p>
        </w:tc>
        <w:tc>
          <w:tcPr>
            <w:tcW w:w="1243" w:type="dxa"/>
            <w:tcBorders>
              <w:top w:val="single" w:sz="4" w:space="0" w:color="auto"/>
              <w:left w:val="single" w:sz="4" w:space="0" w:color="auto"/>
              <w:bottom w:val="single" w:sz="4" w:space="0" w:color="auto"/>
              <w:right w:val="single" w:sz="4" w:space="0" w:color="auto"/>
            </w:tcBorders>
            <w:vAlign w:val="center"/>
            <w:hideMark/>
          </w:tcPr>
          <w:p w14:paraId="48919B9C" w14:textId="77777777" w:rsidR="00AC7B6C" w:rsidRDefault="00AC7B6C">
            <w:pPr>
              <w:jc w:val="center"/>
              <w:rPr>
                <w:ins w:id="652" w:author="Monroe Pattillo" w:date="2017-09-02T13:08:00Z"/>
              </w:rPr>
            </w:pPr>
            <w:ins w:id="653" w:author="Monroe Pattillo" w:date="2017-09-02T13:08:00Z">
              <w:r>
                <w:rPr>
                  <w:sz w:val="22"/>
                </w:rPr>
                <w:t>R</w:t>
              </w:r>
            </w:ins>
          </w:p>
        </w:tc>
        <w:tc>
          <w:tcPr>
            <w:tcW w:w="1182" w:type="dxa"/>
            <w:tcBorders>
              <w:top w:val="single" w:sz="4" w:space="0" w:color="auto"/>
              <w:left w:val="single" w:sz="4" w:space="0" w:color="auto"/>
              <w:bottom w:val="single" w:sz="4" w:space="0" w:color="auto"/>
              <w:right w:val="single" w:sz="4" w:space="0" w:color="auto"/>
            </w:tcBorders>
            <w:vAlign w:val="center"/>
            <w:hideMark/>
          </w:tcPr>
          <w:p w14:paraId="150B7EB9" w14:textId="77777777" w:rsidR="00AC7B6C" w:rsidRDefault="00AC7B6C">
            <w:pPr>
              <w:jc w:val="center"/>
              <w:rPr>
                <w:ins w:id="654" w:author="Monroe Pattillo" w:date="2017-09-02T13:08:00Z"/>
              </w:rPr>
            </w:pPr>
            <w:ins w:id="655" w:author="Monroe Pattillo" w:date="2017-09-02T13:08:00Z">
              <w:r>
                <w:rPr>
                  <w:sz w:val="22"/>
                </w:rPr>
                <w:t>R</w:t>
              </w:r>
            </w:ins>
          </w:p>
        </w:tc>
      </w:tr>
      <w:tr w:rsidR="00AC7B6C" w14:paraId="3814EC37" w14:textId="77777777" w:rsidTr="00AC7B6C">
        <w:trPr>
          <w:jc w:val="center"/>
          <w:ins w:id="656" w:author="Monroe Pattillo" w:date="2017-09-02T13:08:00Z"/>
        </w:trPr>
        <w:tc>
          <w:tcPr>
            <w:tcW w:w="2177" w:type="dxa"/>
            <w:tcBorders>
              <w:top w:val="single" w:sz="4" w:space="0" w:color="auto"/>
              <w:left w:val="single" w:sz="4" w:space="0" w:color="auto"/>
              <w:bottom w:val="single" w:sz="4" w:space="0" w:color="auto"/>
              <w:right w:val="single" w:sz="4" w:space="0" w:color="auto"/>
            </w:tcBorders>
            <w:vAlign w:val="center"/>
            <w:hideMark/>
          </w:tcPr>
          <w:p w14:paraId="008AAB7A" w14:textId="77777777" w:rsidR="00AC7B6C" w:rsidRDefault="00AC7B6C">
            <w:pPr>
              <w:pStyle w:val="BodyText"/>
              <w:keepNext/>
              <w:keepLines/>
              <w:spacing w:before="0"/>
              <w:rPr>
                <w:ins w:id="657" w:author="Monroe Pattillo" w:date="2017-09-02T13:08:00Z"/>
                <w:sz w:val="22"/>
              </w:rPr>
            </w:pPr>
            <w:ins w:id="658" w:author="Monroe Pattillo" w:date="2017-09-02T13:08:00Z">
              <w:r>
                <w:rPr>
                  <w:sz w:val="22"/>
                </w:rPr>
                <w:t>Alert State</w:t>
              </w:r>
            </w:ins>
          </w:p>
        </w:tc>
        <w:tc>
          <w:tcPr>
            <w:tcW w:w="1390" w:type="dxa"/>
            <w:tcBorders>
              <w:top w:val="single" w:sz="4" w:space="0" w:color="auto"/>
              <w:left w:val="single" w:sz="4" w:space="0" w:color="auto"/>
              <w:bottom w:val="single" w:sz="4" w:space="0" w:color="auto"/>
              <w:right w:val="single" w:sz="4" w:space="0" w:color="auto"/>
            </w:tcBorders>
            <w:vAlign w:val="center"/>
            <w:hideMark/>
          </w:tcPr>
          <w:p w14:paraId="62E12609" w14:textId="77777777" w:rsidR="00AC7B6C" w:rsidRDefault="00AC7B6C">
            <w:pPr>
              <w:jc w:val="center"/>
              <w:rPr>
                <w:ins w:id="659" w:author="Monroe Pattillo" w:date="2017-09-02T13:08:00Z"/>
              </w:rPr>
            </w:pPr>
            <w:ins w:id="660" w:author="Monroe Pattillo" w:date="2017-09-02T13:08:00Z">
              <w:r>
                <w:rPr>
                  <w:sz w:val="22"/>
                </w:rPr>
                <w:t>R</w:t>
              </w:r>
            </w:ins>
          </w:p>
        </w:tc>
        <w:tc>
          <w:tcPr>
            <w:tcW w:w="1243" w:type="dxa"/>
            <w:tcBorders>
              <w:top w:val="single" w:sz="4" w:space="0" w:color="auto"/>
              <w:left w:val="single" w:sz="4" w:space="0" w:color="auto"/>
              <w:bottom w:val="single" w:sz="4" w:space="0" w:color="auto"/>
              <w:right w:val="single" w:sz="4" w:space="0" w:color="auto"/>
            </w:tcBorders>
            <w:vAlign w:val="center"/>
            <w:hideMark/>
          </w:tcPr>
          <w:p w14:paraId="727D0261" w14:textId="77777777" w:rsidR="00AC7B6C" w:rsidRDefault="00AC7B6C">
            <w:pPr>
              <w:jc w:val="center"/>
              <w:rPr>
                <w:ins w:id="661" w:author="Monroe Pattillo" w:date="2017-09-02T13:08:00Z"/>
              </w:rPr>
            </w:pPr>
            <w:ins w:id="662" w:author="Monroe Pattillo" w:date="2017-09-02T13:08:00Z">
              <w:r>
                <w:rPr>
                  <w:sz w:val="22"/>
                </w:rPr>
                <w:t>R</w:t>
              </w:r>
            </w:ins>
          </w:p>
        </w:tc>
        <w:tc>
          <w:tcPr>
            <w:tcW w:w="1182" w:type="dxa"/>
            <w:tcBorders>
              <w:top w:val="single" w:sz="4" w:space="0" w:color="auto"/>
              <w:left w:val="single" w:sz="4" w:space="0" w:color="auto"/>
              <w:bottom w:val="single" w:sz="4" w:space="0" w:color="auto"/>
              <w:right w:val="single" w:sz="4" w:space="0" w:color="auto"/>
            </w:tcBorders>
            <w:vAlign w:val="center"/>
            <w:hideMark/>
          </w:tcPr>
          <w:p w14:paraId="40D14A1C" w14:textId="77777777" w:rsidR="00AC7B6C" w:rsidRDefault="00AC7B6C">
            <w:pPr>
              <w:jc w:val="center"/>
              <w:rPr>
                <w:ins w:id="663" w:author="Monroe Pattillo" w:date="2017-09-02T13:08:00Z"/>
              </w:rPr>
            </w:pPr>
            <w:ins w:id="664" w:author="Monroe Pattillo" w:date="2017-09-02T13:08:00Z">
              <w:r>
                <w:rPr>
                  <w:sz w:val="22"/>
                </w:rPr>
                <w:t>R</w:t>
              </w:r>
            </w:ins>
          </w:p>
        </w:tc>
      </w:tr>
      <w:tr w:rsidR="00AC7B6C" w14:paraId="66FA3C06" w14:textId="77777777" w:rsidTr="00AC7B6C">
        <w:trPr>
          <w:jc w:val="center"/>
          <w:ins w:id="665" w:author="Monroe Pattillo" w:date="2017-09-02T13:08:00Z"/>
        </w:trPr>
        <w:tc>
          <w:tcPr>
            <w:tcW w:w="2177" w:type="dxa"/>
            <w:tcBorders>
              <w:top w:val="single" w:sz="4" w:space="0" w:color="auto"/>
              <w:left w:val="single" w:sz="4" w:space="0" w:color="auto"/>
              <w:bottom w:val="single" w:sz="4" w:space="0" w:color="auto"/>
              <w:right w:val="single" w:sz="4" w:space="0" w:color="auto"/>
            </w:tcBorders>
            <w:vAlign w:val="center"/>
            <w:hideMark/>
          </w:tcPr>
          <w:p w14:paraId="15B6BDDE" w14:textId="77777777" w:rsidR="00AC7B6C" w:rsidRDefault="00AC7B6C">
            <w:pPr>
              <w:pStyle w:val="BodyText"/>
              <w:keepNext/>
              <w:keepLines/>
              <w:spacing w:before="0"/>
              <w:rPr>
                <w:ins w:id="666" w:author="Monroe Pattillo" w:date="2017-09-02T13:08:00Z"/>
                <w:sz w:val="22"/>
              </w:rPr>
            </w:pPr>
            <w:ins w:id="667" w:author="Monroe Pattillo" w:date="2017-09-02T13:08:00Z">
              <w:r>
                <w:rPr>
                  <w:sz w:val="22"/>
                </w:rPr>
                <w:t>Inactivation State</w:t>
              </w:r>
            </w:ins>
          </w:p>
        </w:tc>
        <w:tc>
          <w:tcPr>
            <w:tcW w:w="1390" w:type="dxa"/>
            <w:tcBorders>
              <w:top w:val="single" w:sz="4" w:space="0" w:color="auto"/>
              <w:left w:val="single" w:sz="4" w:space="0" w:color="auto"/>
              <w:bottom w:val="single" w:sz="4" w:space="0" w:color="auto"/>
              <w:right w:val="single" w:sz="4" w:space="0" w:color="auto"/>
            </w:tcBorders>
            <w:vAlign w:val="center"/>
            <w:hideMark/>
          </w:tcPr>
          <w:p w14:paraId="1E9EB6DB" w14:textId="77777777" w:rsidR="00AC7B6C" w:rsidRDefault="00AC7B6C">
            <w:pPr>
              <w:jc w:val="center"/>
              <w:rPr>
                <w:ins w:id="668" w:author="Monroe Pattillo" w:date="2017-09-02T13:08:00Z"/>
              </w:rPr>
            </w:pPr>
            <w:ins w:id="669" w:author="Monroe Pattillo" w:date="2017-09-02T13:08:00Z">
              <w:r>
                <w:rPr>
                  <w:sz w:val="22"/>
                </w:rPr>
                <w:t>R</w:t>
              </w:r>
            </w:ins>
          </w:p>
        </w:tc>
        <w:tc>
          <w:tcPr>
            <w:tcW w:w="1243" w:type="dxa"/>
            <w:tcBorders>
              <w:top w:val="single" w:sz="4" w:space="0" w:color="auto"/>
              <w:left w:val="single" w:sz="4" w:space="0" w:color="auto"/>
              <w:bottom w:val="single" w:sz="4" w:space="0" w:color="auto"/>
              <w:right w:val="single" w:sz="4" w:space="0" w:color="auto"/>
            </w:tcBorders>
            <w:vAlign w:val="center"/>
            <w:hideMark/>
          </w:tcPr>
          <w:p w14:paraId="49D9B4CB" w14:textId="77777777" w:rsidR="00AC7B6C" w:rsidRDefault="00AC7B6C">
            <w:pPr>
              <w:jc w:val="center"/>
              <w:rPr>
                <w:ins w:id="670" w:author="Monroe Pattillo" w:date="2017-09-02T13:08:00Z"/>
              </w:rPr>
            </w:pPr>
            <w:ins w:id="671" w:author="Monroe Pattillo" w:date="2017-09-02T13:08:00Z">
              <w:r>
                <w:rPr>
                  <w:sz w:val="22"/>
                </w:rPr>
                <w:t>R</w:t>
              </w:r>
            </w:ins>
          </w:p>
        </w:tc>
        <w:tc>
          <w:tcPr>
            <w:tcW w:w="1182" w:type="dxa"/>
            <w:tcBorders>
              <w:top w:val="single" w:sz="4" w:space="0" w:color="auto"/>
              <w:left w:val="single" w:sz="4" w:space="0" w:color="auto"/>
              <w:bottom w:val="single" w:sz="4" w:space="0" w:color="auto"/>
              <w:right w:val="single" w:sz="4" w:space="0" w:color="auto"/>
            </w:tcBorders>
            <w:vAlign w:val="center"/>
            <w:hideMark/>
          </w:tcPr>
          <w:p w14:paraId="3FF9A34B" w14:textId="77777777" w:rsidR="00AC7B6C" w:rsidRDefault="00AC7B6C">
            <w:pPr>
              <w:jc w:val="center"/>
              <w:rPr>
                <w:ins w:id="672" w:author="Monroe Pattillo" w:date="2017-09-02T13:08:00Z"/>
              </w:rPr>
            </w:pPr>
            <w:ins w:id="673" w:author="Monroe Pattillo" w:date="2017-09-02T13:08:00Z">
              <w:r>
                <w:rPr>
                  <w:sz w:val="22"/>
                </w:rPr>
                <w:t>R</w:t>
              </w:r>
            </w:ins>
          </w:p>
        </w:tc>
      </w:tr>
      <w:tr w:rsidR="00AC7B6C" w14:paraId="051D6AEC" w14:textId="77777777" w:rsidTr="00AC7B6C">
        <w:trPr>
          <w:jc w:val="center"/>
          <w:ins w:id="674" w:author="Monroe Pattillo" w:date="2017-09-02T13:08:00Z"/>
        </w:trPr>
        <w:tc>
          <w:tcPr>
            <w:tcW w:w="2177" w:type="dxa"/>
            <w:tcBorders>
              <w:top w:val="single" w:sz="4" w:space="0" w:color="auto"/>
              <w:left w:val="single" w:sz="4" w:space="0" w:color="auto"/>
              <w:bottom w:val="single" w:sz="4" w:space="0" w:color="auto"/>
              <w:right w:val="single" w:sz="4" w:space="0" w:color="auto"/>
            </w:tcBorders>
            <w:vAlign w:val="center"/>
            <w:hideMark/>
          </w:tcPr>
          <w:p w14:paraId="28DDB2D5" w14:textId="77777777" w:rsidR="00AC7B6C" w:rsidRDefault="00AC7B6C">
            <w:pPr>
              <w:pStyle w:val="BodyText"/>
              <w:keepNext/>
              <w:keepLines/>
              <w:spacing w:before="0"/>
              <w:rPr>
                <w:ins w:id="675" w:author="Monroe Pattillo" w:date="2017-09-02T13:08:00Z"/>
                <w:sz w:val="22"/>
              </w:rPr>
            </w:pPr>
            <w:ins w:id="676" w:author="Monroe Pattillo" w:date="2017-09-02T13:08:00Z">
              <w:r>
                <w:rPr>
                  <w:sz w:val="22"/>
                </w:rPr>
                <w:t>Alarm Priority*</w:t>
              </w:r>
            </w:ins>
          </w:p>
        </w:tc>
        <w:tc>
          <w:tcPr>
            <w:tcW w:w="1390" w:type="dxa"/>
            <w:tcBorders>
              <w:top w:val="single" w:sz="4" w:space="0" w:color="auto"/>
              <w:left w:val="single" w:sz="4" w:space="0" w:color="auto"/>
              <w:bottom w:val="single" w:sz="4" w:space="0" w:color="auto"/>
              <w:right w:val="single" w:sz="4" w:space="0" w:color="auto"/>
            </w:tcBorders>
            <w:vAlign w:val="center"/>
            <w:hideMark/>
          </w:tcPr>
          <w:p w14:paraId="5C226A7F" w14:textId="77777777" w:rsidR="00AC7B6C" w:rsidRDefault="00AC7B6C">
            <w:pPr>
              <w:jc w:val="center"/>
              <w:rPr>
                <w:ins w:id="677" w:author="Monroe Pattillo" w:date="2017-09-02T13:08:00Z"/>
              </w:rPr>
            </w:pPr>
            <w:ins w:id="678" w:author="Monroe Pattillo" w:date="2017-09-02T13:08:00Z">
              <w:r>
                <w:rPr>
                  <w:sz w:val="22"/>
                </w:rPr>
                <w:t>R</w:t>
              </w:r>
            </w:ins>
          </w:p>
        </w:tc>
        <w:tc>
          <w:tcPr>
            <w:tcW w:w="1243" w:type="dxa"/>
            <w:tcBorders>
              <w:top w:val="single" w:sz="4" w:space="0" w:color="auto"/>
              <w:left w:val="single" w:sz="4" w:space="0" w:color="auto"/>
              <w:bottom w:val="single" w:sz="4" w:space="0" w:color="auto"/>
              <w:right w:val="single" w:sz="4" w:space="0" w:color="auto"/>
            </w:tcBorders>
            <w:vAlign w:val="center"/>
            <w:hideMark/>
          </w:tcPr>
          <w:p w14:paraId="2F5C712A" w14:textId="77777777" w:rsidR="00AC7B6C" w:rsidRDefault="00AC7B6C">
            <w:pPr>
              <w:jc w:val="center"/>
              <w:rPr>
                <w:ins w:id="679" w:author="Monroe Pattillo" w:date="2017-09-02T13:08:00Z"/>
              </w:rPr>
            </w:pPr>
            <w:ins w:id="680" w:author="Monroe Pattillo" w:date="2017-09-02T13:08:00Z">
              <w:r>
                <w:rPr>
                  <w:sz w:val="22"/>
                </w:rPr>
                <w:t>R</w:t>
              </w:r>
            </w:ins>
          </w:p>
        </w:tc>
        <w:tc>
          <w:tcPr>
            <w:tcW w:w="1182" w:type="dxa"/>
            <w:tcBorders>
              <w:top w:val="single" w:sz="4" w:space="0" w:color="auto"/>
              <w:left w:val="single" w:sz="4" w:space="0" w:color="auto"/>
              <w:bottom w:val="single" w:sz="4" w:space="0" w:color="auto"/>
              <w:right w:val="single" w:sz="4" w:space="0" w:color="auto"/>
            </w:tcBorders>
            <w:vAlign w:val="center"/>
            <w:hideMark/>
          </w:tcPr>
          <w:p w14:paraId="086E28BC" w14:textId="77777777" w:rsidR="00AC7B6C" w:rsidRDefault="00AC7B6C">
            <w:pPr>
              <w:jc w:val="center"/>
              <w:rPr>
                <w:ins w:id="681" w:author="Monroe Pattillo" w:date="2017-09-02T13:08:00Z"/>
              </w:rPr>
            </w:pPr>
            <w:ins w:id="682" w:author="Monroe Pattillo" w:date="2017-09-02T13:08:00Z">
              <w:r>
                <w:rPr>
                  <w:sz w:val="22"/>
                </w:rPr>
                <w:t>R</w:t>
              </w:r>
            </w:ins>
          </w:p>
        </w:tc>
      </w:tr>
      <w:tr w:rsidR="00AC7B6C" w14:paraId="61256961" w14:textId="77777777" w:rsidTr="00AC7B6C">
        <w:trPr>
          <w:jc w:val="center"/>
          <w:ins w:id="683" w:author="Monroe Pattillo" w:date="2017-09-02T13:08:00Z"/>
        </w:trPr>
        <w:tc>
          <w:tcPr>
            <w:tcW w:w="2177" w:type="dxa"/>
            <w:tcBorders>
              <w:top w:val="single" w:sz="4" w:space="0" w:color="auto"/>
              <w:left w:val="single" w:sz="4" w:space="0" w:color="auto"/>
              <w:bottom w:val="single" w:sz="4" w:space="0" w:color="auto"/>
              <w:right w:val="single" w:sz="4" w:space="0" w:color="auto"/>
            </w:tcBorders>
            <w:vAlign w:val="center"/>
            <w:hideMark/>
          </w:tcPr>
          <w:p w14:paraId="549BA32B" w14:textId="77777777" w:rsidR="00AC7B6C" w:rsidRDefault="00AC7B6C">
            <w:pPr>
              <w:pStyle w:val="BodyText"/>
              <w:keepNext/>
              <w:keepLines/>
              <w:spacing w:before="0"/>
              <w:rPr>
                <w:ins w:id="684" w:author="Monroe Pattillo" w:date="2017-09-02T13:08:00Z"/>
                <w:sz w:val="22"/>
              </w:rPr>
            </w:pPr>
            <w:ins w:id="685" w:author="Monroe Pattillo" w:date="2017-09-02T13:08:00Z">
              <w:r>
                <w:rPr>
                  <w:sz w:val="22"/>
                </w:rPr>
                <w:t>Alert Type*</w:t>
              </w:r>
            </w:ins>
          </w:p>
        </w:tc>
        <w:tc>
          <w:tcPr>
            <w:tcW w:w="1390" w:type="dxa"/>
            <w:tcBorders>
              <w:top w:val="single" w:sz="4" w:space="0" w:color="auto"/>
              <w:left w:val="single" w:sz="4" w:space="0" w:color="auto"/>
              <w:bottom w:val="single" w:sz="4" w:space="0" w:color="auto"/>
              <w:right w:val="single" w:sz="4" w:space="0" w:color="auto"/>
            </w:tcBorders>
            <w:vAlign w:val="center"/>
            <w:hideMark/>
          </w:tcPr>
          <w:p w14:paraId="71CF94BD" w14:textId="77777777" w:rsidR="00AC7B6C" w:rsidRDefault="00AC7B6C">
            <w:pPr>
              <w:jc w:val="center"/>
              <w:rPr>
                <w:ins w:id="686" w:author="Monroe Pattillo" w:date="2017-09-02T13:08:00Z"/>
              </w:rPr>
            </w:pPr>
            <w:ins w:id="687" w:author="Monroe Pattillo" w:date="2017-09-02T13:08:00Z">
              <w:r>
                <w:rPr>
                  <w:sz w:val="22"/>
                </w:rPr>
                <w:t>R</w:t>
              </w:r>
            </w:ins>
          </w:p>
        </w:tc>
        <w:tc>
          <w:tcPr>
            <w:tcW w:w="1243" w:type="dxa"/>
            <w:tcBorders>
              <w:top w:val="single" w:sz="4" w:space="0" w:color="auto"/>
              <w:left w:val="single" w:sz="4" w:space="0" w:color="auto"/>
              <w:bottom w:val="single" w:sz="4" w:space="0" w:color="auto"/>
              <w:right w:val="single" w:sz="4" w:space="0" w:color="auto"/>
            </w:tcBorders>
            <w:vAlign w:val="center"/>
            <w:hideMark/>
          </w:tcPr>
          <w:p w14:paraId="438A1AFC" w14:textId="77777777" w:rsidR="00AC7B6C" w:rsidRDefault="00AC7B6C">
            <w:pPr>
              <w:jc w:val="center"/>
              <w:rPr>
                <w:ins w:id="688" w:author="Monroe Pattillo" w:date="2017-09-02T13:08:00Z"/>
              </w:rPr>
            </w:pPr>
            <w:ins w:id="689" w:author="Monroe Pattillo" w:date="2017-09-02T13:08:00Z">
              <w:r>
                <w:rPr>
                  <w:sz w:val="22"/>
                </w:rPr>
                <w:t>R</w:t>
              </w:r>
            </w:ins>
          </w:p>
        </w:tc>
        <w:tc>
          <w:tcPr>
            <w:tcW w:w="1182" w:type="dxa"/>
            <w:tcBorders>
              <w:top w:val="single" w:sz="4" w:space="0" w:color="auto"/>
              <w:left w:val="single" w:sz="4" w:space="0" w:color="auto"/>
              <w:bottom w:val="single" w:sz="4" w:space="0" w:color="auto"/>
              <w:right w:val="single" w:sz="4" w:space="0" w:color="auto"/>
            </w:tcBorders>
            <w:vAlign w:val="center"/>
            <w:hideMark/>
          </w:tcPr>
          <w:p w14:paraId="243A06D9" w14:textId="77777777" w:rsidR="00AC7B6C" w:rsidRDefault="00AC7B6C">
            <w:pPr>
              <w:jc w:val="center"/>
              <w:rPr>
                <w:ins w:id="690" w:author="Monroe Pattillo" w:date="2017-09-02T13:08:00Z"/>
              </w:rPr>
            </w:pPr>
            <w:ins w:id="691" w:author="Monroe Pattillo" w:date="2017-09-02T13:08:00Z">
              <w:r>
                <w:rPr>
                  <w:sz w:val="22"/>
                </w:rPr>
                <w:t>R</w:t>
              </w:r>
            </w:ins>
          </w:p>
        </w:tc>
      </w:tr>
    </w:tbl>
    <w:p w14:paraId="73489111" w14:textId="77777777" w:rsidR="00AC7B6C" w:rsidRDefault="00AC7B6C" w:rsidP="00AC7B6C">
      <w:pPr>
        <w:pStyle w:val="BodyText"/>
        <w:keepNext/>
        <w:keepLines/>
        <w:rPr>
          <w:ins w:id="692" w:author="Monroe Pattillo" w:date="2017-09-02T13:08:00Z"/>
        </w:rPr>
      </w:pPr>
      <w:ins w:id="693" w:author="Monroe Pattillo" w:date="2017-09-02T13:08:00Z">
        <w:r>
          <w:t>Where O = optional and R = required.</w:t>
        </w:r>
      </w:ins>
    </w:p>
    <w:p w14:paraId="664433C5" w14:textId="41F2296B" w:rsidR="00AC7B6C" w:rsidRDefault="00AC7B6C" w:rsidP="00AC7B6C">
      <w:pPr>
        <w:pStyle w:val="BodyText"/>
        <w:rPr>
          <w:ins w:id="694" w:author="Monroe Pattillo" w:date="2017-09-02T13:08:00Z"/>
          <w:rStyle w:val="Strong"/>
          <w:b w:val="0"/>
          <w:bCs w:val="0"/>
        </w:rPr>
      </w:pPr>
      <w:ins w:id="695" w:author="Monroe Pattillo" w:date="2017-09-02T13:08:00Z">
        <w:r>
          <w:t>*Originally contained in OBX-8 Abnormal Flags, implementations going forward should include as separate OBX segments.</w:t>
        </w:r>
      </w:ins>
    </w:p>
    <w:p w14:paraId="753087A2" w14:textId="77777777" w:rsidR="00AC7B6C" w:rsidRDefault="00AC7B6C" w:rsidP="002E102A">
      <w:pPr>
        <w:pStyle w:val="BodyText"/>
        <w:rPr>
          <w:ins w:id="696" w:author="Monroe Pattillo" w:date="2017-09-02T13:10:00Z"/>
          <w:rStyle w:val="Strong"/>
          <w:b w:val="0"/>
          <w:bCs w:val="0"/>
        </w:rPr>
      </w:pPr>
    </w:p>
    <w:p w14:paraId="267694AE" w14:textId="13096395" w:rsidR="00AC7B6C" w:rsidRDefault="00AC7B6C" w:rsidP="002E102A">
      <w:pPr>
        <w:pStyle w:val="BodyText"/>
        <w:rPr>
          <w:ins w:id="697" w:author="Monroe Pattillo" w:date="2017-09-02T13:10:00Z"/>
          <w:rStyle w:val="Strong"/>
          <w:b w:val="0"/>
          <w:bCs w:val="0"/>
        </w:rPr>
      </w:pPr>
      <w:ins w:id="698" w:author="Monroe Pattillo" w:date="2017-09-02T13:10:00Z">
        <w:r>
          <w:rPr>
            <w:rStyle w:val="Strong"/>
            <w:b w:val="0"/>
            <w:bCs w:val="0"/>
          </w:rPr>
          <w:t>The following table maps ISO 60601-1-8 alarm signal states to IHE ACM PCD-04 attributes and values.</w:t>
        </w:r>
      </w:ins>
    </w:p>
    <w:p w14:paraId="15EF2920" w14:textId="77777777" w:rsidR="00AC7B6C" w:rsidRDefault="00AC7B6C" w:rsidP="002E102A">
      <w:pPr>
        <w:pStyle w:val="BodyText"/>
        <w:rPr>
          <w:ins w:id="699" w:author="Monroe Pattillo" w:date="2017-09-02T13:10:00Z"/>
          <w:rStyle w:val="Strong"/>
          <w:b w:val="0"/>
          <w:bCs w:val="0"/>
        </w:rPr>
      </w:pPr>
    </w:p>
    <w:p w14:paraId="54585C9D" w14:textId="24674269" w:rsidR="00AC7B6C" w:rsidRPr="00F903B8" w:rsidRDefault="00AC7B6C" w:rsidP="00AC7B6C">
      <w:pPr>
        <w:pStyle w:val="Caption"/>
        <w:keepNext/>
        <w:rPr>
          <w:ins w:id="700" w:author="Monroe Pattillo" w:date="2017-09-02T13:12:00Z"/>
          <w:sz w:val="24"/>
          <w:szCs w:val="24"/>
          <w:rPrChange w:id="701" w:author="Monroe Pattillo" w:date="2017-09-02T13:13:00Z">
            <w:rPr>
              <w:ins w:id="702" w:author="Monroe Pattillo" w:date="2017-09-02T13:12:00Z"/>
            </w:rPr>
          </w:rPrChange>
        </w:rPr>
        <w:pPrChange w:id="703" w:author="Monroe Pattillo" w:date="2017-09-02T13:12:00Z">
          <w:pPr/>
        </w:pPrChange>
      </w:pPr>
      <w:ins w:id="704" w:author="Monroe Pattillo" w:date="2017-09-02T13:12:00Z">
        <w:r w:rsidRPr="00F903B8">
          <w:rPr>
            <w:sz w:val="24"/>
            <w:szCs w:val="24"/>
            <w:rPrChange w:id="705" w:author="Monroe Pattillo" w:date="2017-09-02T13:13:00Z">
              <w:rPr/>
            </w:rPrChange>
          </w:rPr>
          <w:t>Table B.8.5-3: ISO 60601-1-8 Alarm condition and alarm signal states mapping to IHE ACM PCD-04 attributes</w:t>
        </w:r>
      </w:ins>
    </w:p>
    <w:tbl>
      <w:tblPr>
        <w:tblStyle w:val="TableGrid"/>
        <w:tblW w:w="9288" w:type="dxa"/>
        <w:tblLayout w:type="fixed"/>
        <w:tblLook w:val="04A0" w:firstRow="1" w:lastRow="0" w:firstColumn="1" w:lastColumn="0" w:noHBand="0" w:noVBand="1"/>
        <w:tblPrChange w:id="706" w:author="Monroe Pattillo" w:date="2017-09-02T13:13:00Z">
          <w:tblPr>
            <w:tblStyle w:val="TableGrid"/>
            <w:tblW w:w="10278" w:type="dxa"/>
            <w:tblLook w:val="04A0" w:firstRow="1" w:lastRow="0" w:firstColumn="1" w:lastColumn="0" w:noHBand="0" w:noVBand="1"/>
          </w:tblPr>
        </w:tblPrChange>
      </w:tblPr>
      <w:tblGrid>
        <w:gridCol w:w="1709"/>
        <w:gridCol w:w="1660"/>
        <w:gridCol w:w="5919"/>
        <w:tblGridChange w:id="707">
          <w:tblGrid>
            <w:gridCol w:w="1709"/>
            <w:gridCol w:w="1660"/>
            <w:gridCol w:w="6909"/>
          </w:tblGrid>
        </w:tblGridChange>
      </w:tblGrid>
      <w:tr w:rsidR="00AC7B6C" w14:paraId="52D024AD" w14:textId="77777777" w:rsidTr="00F903B8">
        <w:trPr>
          <w:ins w:id="708" w:author="Monroe Pattillo" w:date="2017-09-02T13:10:00Z"/>
        </w:trPr>
        <w:tc>
          <w:tcPr>
            <w:tcW w:w="1709" w:type="dxa"/>
            <w:tcBorders>
              <w:top w:val="single" w:sz="12" w:space="0" w:color="auto"/>
              <w:left w:val="single" w:sz="12" w:space="0" w:color="auto"/>
              <w:bottom w:val="single" w:sz="12" w:space="0" w:color="auto"/>
            </w:tcBorders>
            <w:tcPrChange w:id="709" w:author="Monroe Pattillo" w:date="2017-09-02T13:13:00Z">
              <w:tcPr>
                <w:tcW w:w="2988" w:type="dxa"/>
                <w:tcBorders>
                  <w:top w:val="single" w:sz="12" w:space="0" w:color="auto"/>
                  <w:left w:val="single" w:sz="12" w:space="0" w:color="auto"/>
                  <w:bottom w:val="single" w:sz="12" w:space="0" w:color="auto"/>
                </w:tcBorders>
              </w:tcPr>
            </w:tcPrChange>
          </w:tcPr>
          <w:p w14:paraId="04F24425" w14:textId="77777777" w:rsidR="00AC7B6C" w:rsidRPr="008D4C2C" w:rsidRDefault="00AC7B6C" w:rsidP="00536BE5">
            <w:pPr>
              <w:jc w:val="center"/>
              <w:rPr>
                <w:ins w:id="710" w:author="Monroe Pattillo" w:date="2017-09-02T13:10:00Z"/>
                <w:b/>
              </w:rPr>
            </w:pPr>
            <w:ins w:id="711" w:author="Monroe Pattillo" w:date="2017-09-02T13:10:00Z">
              <w:r w:rsidRPr="008D4C2C">
                <w:rPr>
                  <w:b/>
                </w:rPr>
                <w:t>ISO 60601-1-8</w:t>
              </w:r>
            </w:ins>
          </w:p>
        </w:tc>
        <w:tc>
          <w:tcPr>
            <w:tcW w:w="1660" w:type="dxa"/>
            <w:tcBorders>
              <w:top w:val="single" w:sz="12" w:space="0" w:color="auto"/>
              <w:bottom w:val="single" w:sz="12" w:space="0" w:color="auto"/>
            </w:tcBorders>
            <w:tcPrChange w:id="712" w:author="Monroe Pattillo" w:date="2017-09-02T13:13:00Z">
              <w:tcPr>
                <w:tcW w:w="1800" w:type="dxa"/>
                <w:tcBorders>
                  <w:top w:val="single" w:sz="12" w:space="0" w:color="auto"/>
                  <w:bottom w:val="single" w:sz="12" w:space="0" w:color="auto"/>
                </w:tcBorders>
              </w:tcPr>
            </w:tcPrChange>
          </w:tcPr>
          <w:p w14:paraId="5D2CE7C0" w14:textId="77777777" w:rsidR="00AC7B6C" w:rsidRPr="008D4C2C" w:rsidRDefault="00AC7B6C" w:rsidP="00536BE5">
            <w:pPr>
              <w:jc w:val="center"/>
              <w:rPr>
                <w:ins w:id="713" w:author="Monroe Pattillo" w:date="2017-09-02T13:10:00Z"/>
                <w:b/>
              </w:rPr>
            </w:pPr>
            <w:ins w:id="714" w:author="Monroe Pattillo" w:date="2017-09-02T13:10:00Z">
              <w:r>
                <w:rPr>
                  <w:b/>
                </w:rPr>
                <w:t>ISO Value</w:t>
              </w:r>
            </w:ins>
          </w:p>
        </w:tc>
        <w:tc>
          <w:tcPr>
            <w:tcW w:w="5919" w:type="dxa"/>
            <w:tcBorders>
              <w:top w:val="single" w:sz="12" w:space="0" w:color="auto"/>
              <w:bottom w:val="single" w:sz="12" w:space="0" w:color="auto"/>
              <w:right w:val="single" w:sz="12" w:space="0" w:color="auto"/>
            </w:tcBorders>
            <w:tcPrChange w:id="715" w:author="Monroe Pattillo" w:date="2017-09-02T13:13:00Z">
              <w:tcPr>
                <w:tcW w:w="5490" w:type="dxa"/>
                <w:tcBorders>
                  <w:top w:val="single" w:sz="12" w:space="0" w:color="auto"/>
                  <w:bottom w:val="single" w:sz="12" w:space="0" w:color="auto"/>
                  <w:right w:val="single" w:sz="12" w:space="0" w:color="auto"/>
                </w:tcBorders>
              </w:tcPr>
            </w:tcPrChange>
          </w:tcPr>
          <w:p w14:paraId="1EC3A651" w14:textId="77777777" w:rsidR="00AC7B6C" w:rsidRPr="008D4C2C" w:rsidRDefault="00AC7B6C" w:rsidP="00536BE5">
            <w:pPr>
              <w:jc w:val="center"/>
              <w:rPr>
                <w:ins w:id="716" w:author="Monroe Pattillo" w:date="2017-09-02T13:10:00Z"/>
                <w:b/>
              </w:rPr>
            </w:pPr>
            <w:ins w:id="717" w:author="Monroe Pattillo" w:date="2017-09-02T13:10:00Z">
              <w:r w:rsidRPr="008D4C2C">
                <w:rPr>
                  <w:b/>
                </w:rPr>
                <w:t xml:space="preserve">IHE ACM </w:t>
              </w:r>
              <w:r>
                <w:rPr>
                  <w:b/>
                </w:rPr>
                <w:t>PCD-04 IEEE 11073-10101a attribute and value</w:t>
              </w:r>
            </w:ins>
          </w:p>
        </w:tc>
      </w:tr>
      <w:tr w:rsidR="00AC7B6C" w14:paraId="1F98DA2F" w14:textId="77777777" w:rsidTr="00F903B8">
        <w:trPr>
          <w:ins w:id="718" w:author="Monroe Pattillo" w:date="2017-09-02T13:10:00Z"/>
        </w:trPr>
        <w:tc>
          <w:tcPr>
            <w:tcW w:w="1709" w:type="dxa"/>
            <w:tcBorders>
              <w:top w:val="single" w:sz="12" w:space="0" w:color="auto"/>
              <w:left w:val="single" w:sz="12" w:space="0" w:color="auto"/>
            </w:tcBorders>
            <w:tcPrChange w:id="719" w:author="Monroe Pattillo" w:date="2017-09-02T13:13:00Z">
              <w:tcPr>
                <w:tcW w:w="2988" w:type="dxa"/>
                <w:tcBorders>
                  <w:top w:val="single" w:sz="12" w:space="0" w:color="auto"/>
                  <w:left w:val="single" w:sz="12" w:space="0" w:color="auto"/>
                </w:tcBorders>
              </w:tcPr>
            </w:tcPrChange>
          </w:tcPr>
          <w:p w14:paraId="161BE3FB" w14:textId="77777777" w:rsidR="00AC7B6C" w:rsidRPr="008D4C2C" w:rsidRDefault="00AC7B6C" w:rsidP="00536BE5">
            <w:pPr>
              <w:rPr>
                <w:ins w:id="720" w:author="Monroe Pattillo" w:date="2017-09-02T13:10:00Z"/>
                <w:b/>
              </w:rPr>
            </w:pPr>
            <w:ins w:id="721" w:author="Monroe Pattillo" w:date="2017-09-02T13:10:00Z">
              <w:r w:rsidRPr="008D4C2C">
                <w:rPr>
                  <w:b/>
                </w:rPr>
                <w:t xml:space="preserve">Alarm </w:t>
              </w:r>
              <w:r>
                <w:rPr>
                  <w:b/>
                </w:rPr>
                <w:t>Condition</w:t>
              </w:r>
              <w:r w:rsidRPr="008D4C2C">
                <w:rPr>
                  <w:b/>
                </w:rPr>
                <w:t xml:space="preserve"> State</w:t>
              </w:r>
            </w:ins>
          </w:p>
        </w:tc>
        <w:tc>
          <w:tcPr>
            <w:tcW w:w="1660" w:type="dxa"/>
            <w:tcBorders>
              <w:top w:val="single" w:sz="12" w:space="0" w:color="auto"/>
            </w:tcBorders>
            <w:tcPrChange w:id="722" w:author="Monroe Pattillo" w:date="2017-09-02T13:13:00Z">
              <w:tcPr>
                <w:tcW w:w="1800" w:type="dxa"/>
                <w:tcBorders>
                  <w:top w:val="single" w:sz="12" w:space="0" w:color="auto"/>
                </w:tcBorders>
              </w:tcPr>
            </w:tcPrChange>
          </w:tcPr>
          <w:p w14:paraId="4705D393" w14:textId="77777777" w:rsidR="00AC7B6C" w:rsidRDefault="00AC7B6C" w:rsidP="00536BE5">
            <w:pPr>
              <w:rPr>
                <w:ins w:id="723" w:author="Monroe Pattillo" w:date="2017-09-02T13:10:00Z"/>
              </w:rPr>
            </w:pPr>
          </w:p>
        </w:tc>
        <w:tc>
          <w:tcPr>
            <w:tcW w:w="5919" w:type="dxa"/>
            <w:tcBorders>
              <w:top w:val="single" w:sz="12" w:space="0" w:color="auto"/>
              <w:right w:val="single" w:sz="12" w:space="0" w:color="auto"/>
            </w:tcBorders>
            <w:tcPrChange w:id="724" w:author="Monroe Pattillo" w:date="2017-09-02T13:13:00Z">
              <w:tcPr>
                <w:tcW w:w="5490" w:type="dxa"/>
                <w:tcBorders>
                  <w:top w:val="single" w:sz="12" w:space="0" w:color="auto"/>
                  <w:right w:val="single" w:sz="12" w:space="0" w:color="auto"/>
                </w:tcBorders>
              </w:tcPr>
            </w:tcPrChange>
          </w:tcPr>
          <w:p w14:paraId="45927B81" w14:textId="77777777" w:rsidR="00AC7B6C" w:rsidRPr="00596EF5" w:rsidRDefault="00AC7B6C" w:rsidP="00536BE5">
            <w:pPr>
              <w:rPr>
                <w:ins w:id="725" w:author="Monroe Pattillo" w:date="2017-09-02T13:10:00Z"/>
                <w:b/>
              </w:rPr>
            </w:pPr>
            <w:ins w:id="726" w:author="Monroe Pattillo" w:date="2017-09-02T13:10:00Z">
              <w:r w:rsidRPr="00596EF5">
                <w:rPr>
                  <w:b/>
                </w:rPr>
                <w:t>68482^MDC_ATTR_ALARM_STATE^MDC</w:t>
              </w:r>
              <w:r>
                <w:rPr>
                  <w:b/>
                </w:rPr>
                <w:t xml:space="preserve"> (multiple is ok)</w:t>
              </w:r>
            </w:ins>
          </w:p>
        </w:tc>
      </w:tr>
      <w:tr w:rsidR="00AC7B6C" w14:paraId="264D304F" w14:textId="77777777" w:rsidTr="00F903B8">
        <w:trPr>
          <w:ins w:id="727" w:author="Monroe Pattillo" w:date="2017-09-02T13:10:00Z"/>
        </w:trPr>
        <w:tc>
          <w:tcPr>
            <w:tcW w:w="1709" w:type="dxa"/>
            <w:tcBorders>
              <w:left w:val="single" w:sz="12" w:space="0" w:color="auto"/>
            </w:tcBorders>
            <w:tcPrChange w:id="728" w:author="Monroe Pattillo" w:date="2017-09-02T13:13:00Z">
              <w:tcPr>
                <w:tcW w:w="2988" w:type="dxa"/>
                <w:tcBorders>
                  <w:left w:val="single" w:sz="12" w:space="0" w:color="auto"/>
                </w:tcBorders>
              </w:tcPr>
            </w:tcPrChange>
          </w:tcPr>
          <w:p w14:paraId="45F6FA24" w14:textId="77777777" w:rsidR="00AC7B6C" w:rsidRDefault="00AC7B6C" w:rsidP="00536BE5">
            <w:pPr>
              <w:rPr>
                <w:ins w:id="729" w:author="Monroe Pattillo" w:date="2017-09-02T13:10:00Z"/>
              </w:rPr>
            </w:pPr>
          </w:p>
        </w:tc>
        <w:tc>
          <w:tcPr>
            <w:tcW w:w="1660" w:type="dxa"/>
            <w:tcPrChange w:id="730" w:author="Monroe Pattillo" w:date="2017-09-02T13:13:00Z">
              <w:tcPr>
                <w:tcW w:w="1800" w:type="dxa"/>
              </w:tcPr>
            </w:tcPrChange>
          </w:tcPr>
          <w:p w14:paraId="2EE71258" w14:textId="77777777" w:rsidR="00AC7B6C" w:rsidRDefault="00AC7B6C" w:rsidP="00536BE5">
            <w:pPr>
              <w:rPr>
                <w:ins w:id="731" w:author="Monroe Pattillo" w:date="2017-09-02T13:10:00Z"/>
              </w:rPr>
            </w:pPr>
            <w:ins w:id="732" w:author="Monroe Pattillo" w:date="2017-09-02T13:10:00Z">
              <w:r>
                <w:t>Off</w:t>
              </w:r>
            </w:ins>
          </w:p>
        </w:tc>
        <w:tc>
          <w:tcPr>
            <w:tcW w:w="5919" w:type="dxa"/>
            <w:tcBorders>
              <w:right w:val="single" w:sz="12" w:space="0" w:color="auto"/>
            </w:tcBorders>
            <w:tcPrChange w:id="733" w:author="Monroe Pattillo" w:date="2017-09-02T13:13:00Z">
              <w:tcPr>
                <w:tcW w:w="5490" w:type="dxa"/>
                <w:tcBorders>
                  <w:right w:val="single" w:sz="12" w:space="0" w:color="auto"/>
                </w:tcBorders>
              </w:tcPr>
            </w:tcPrChange>
          </w:tcPr>
          <w:p w14:paraId="71B77695" w14:textId="77777777" w:rsidR="00AC7B6C" w:rsidRDefault="00AC7B6C" w:rsidP="00536BE5">
            <w:pPr>
              <w:rPr>
                <w:ins w:id="734" w:author="Monroe Pattillo" w:date="2017-09-02T13:10:00Z"/>
              </w:rPr>
            </w:pPr>
            <w:ins w:id="735" w:author="Monroe Pattillo" w:date="2017-09-02T13:10:00Z">
              <w:r>
                <w:t>(off – need to CP ACM/PCD TF to add value)</w:t>
              </w:r>
            </w:ins>
          </w:p>
        </w:tc>
      </w:tr>
      <w:tr w:rsidR="00AC7B6C" w14:paraId="2EC3E235" w14:textId="77777777" w:rsidTr="00F903B8">
        <w:trPr>
          <w:ins w:id="736" w:author="Monroe Pattillo" w:date="2017-09-02T13:10:00Z"/>
        </w:trPr>
        <w:tc>
          <w:tcPr>
            <w:tcW w:w="1709" w:type="dxa"/>
            <w:tcBorders>
              <w:left w:val="single" w:sz="12" w:space="0" w:color="auto"/>
            </w:tcBorders>
            <w:tcPrChange w:id="737" w:author="Monroe Pattillo" w:date="2017-09-02T13:13:00Z">
              <w:tcPr>
                <w:tcW w:w="2988" w:type="dxa"/>
                <w:tcBorders>
                  <w:left w:val="single" w:sz="12" w:space="0" w:color="auto"/>
                </w:tcBorders>
              </w:tcPr>
            </w:tcPrChange>
          </w:tcPr>
          <w:p w14:paraId="7A431C0A" w14:textId="77777777" w:rsidR="00AC7B6C" w:rsidRDefault="00AC7B6C" w:rsidP="00536BE5">
            <w:pPr>
              <w:rPr>
                <w:ins w:id="738" w:author="Monroe Pattillo" w:date="2017-09-02T13:10:00Z"/>
              </w:rPr>
            </w:pPr>
          </w:p>
        </w:tc>
        <w:tc>
          <w:tcPr>
            <w:tcW w:w="1660" w:type="dxa"/>
            <w:tcPrChange w:id="739" w:author="Monroe Pattillo" w:date="2017-09-02T13:13:00Z">
              <w:tcPr>
                <w:tcW w:w="1800" w:type="dxa"/>
              </w:tcPr>
            </w:tcPrChange>
          </w:tcPr>
          <w:p w14:paraId="7B97A790" w14:textId="77777777" w:rsidR="00AC7B6C" w:rsidRDefault="00AC7B6C" w:rsidP="00536BE5">
            <w:pPr>
              <w:rPr>
                <w:ins w:id="740" w:author="Monroe Pattillo" w:date="2017-09-02T13:10:00Z"/>
              </w:rPr>
            </w:pPr>
            <w:ins w:id="741" w:author="Monroe Pattillo" w:date="2017-09-02T13:10:00Z">
              <w:r>
                <w:t>Inactive</w:t>
              </w:r>
            </w:ins>
          </w:p>
        </w:tc>
        <w:tc>
          <w:tcPr>
            <w:tcW w:w="5919" w:type="dxa"/>
            <w:tcBorders>
              <w:right w:val="single" w:sz="12" w:space="0" w:color="auto"/>
            </w:tcBorders>
            <w:tcPrChange w:id="742" w:author="Monroe Pattillo" w:date="2017-09-02T13:13:00Z">
              <w:tcPr>
                <w:tcW w:w="5490" w:type="dxa"/>
                <w:tcBorders>
                  <w:right w:val="single" w:sz="12" w:space="0" w:color="auto"/>
                </w:tcBorders>
              </w:tcPr>
            </w:tcPrChange>
          </w:tcPr>
          <w:p w14:paraId="040429CA" w14:textId="77777777" w:rsidR="00AC7B6C" w:rsidRDefault="00AC7B6C" w:rsidP="00536BE5">
            <w:pPr>
              <w:rPr>
                <w:ins w:id="743" w:author="Monroe Pattillo" w:date="2017-09-02T13:10:00Z"/>
              </w:rPr>
            </w:pPr>
            <w:ins w:id="744" w:author="Monroe Pattillo" w:date="2017-09-02T13:10:00Z">
              <w:r>
                <w:t>Inactive</w:t>
              </w:r>
            </w:ins>
          </w:p>
        </w:tc>
      </w:tr>
      <w:tr w:rsidR="00AC7B6C" w14:paraId="6670BEB5" w14:textId="77777777" w:rsidTr="00F903B8">
        <w:trPr>
          <w:ins w:id="745" w:author="Monroe Pattillo" w:date="2017-09-02T13:10:00Z"/>
        </w:trPr>
        <w:tc>
          <w:tcPr>
            <w:tcW w:w="1709" w:type="dxa"/>
            <w:tcBorders>
              <w:left w:val="single" w:sz="12" w:space="0" w:color="auto"/>
              <w:bottom w:val="single" w:sz="4" w:space="0" w:color="auto"/>
            </w:tcBorders>
            <w:tcPrChange w:id="746" w:author="Monroe Pattillo" w:date="2017-09-02T13:13:00Z">
              <w:tcPr>
                <w:tcW w:w="2988" w:type="dxa"/>
                <w:tcBorders>
                  <w:left w:val="single" w:sz="12" w:space="0" w:color="auto"/>
                  <w:bottom w:val="single" w:sz="4" w:space="0" w:color="auto"/>
                </w:tcBorders>
              </w:tcPr>
            </w:tcPrChange>
          </w:tcPr>
          <w:p w14:paraId="2BC9CB18" w14:textId="77777777" w:rsidR="00AC7B6C" w:rsidRDefault="00AC7B6C" w:rsidP="00536BE5">
            <w:pPr>
              <w:rPr>
                <w:ins w:id="747" w:author="Monroe Pattillo" w:date="2017-09-02T13:10:00Z"/>
              </w:rPr>
            </w:pPr>
          </w:p>
        </w:tc>
        <w:tc>
          <w:tcPr>
            <w:tcW w:w="1660" w:type="dxa"/>
            <w:tcBorders>
              <w:bottom w:val="single" w:sz="4" w:space="0" w:color="auto"/>
            </w:tcBorders>
            <w:tcPrChange w:id="748" w:author="Monroe Pattillo" w:date="2017-09-02T13:13:00Z">
              <w:tcPr>
                <w:tcW w:w="1800" w:type="dxa"/>
                <w:tcBorders>
                  <w:bottom w:val="single" w:sz="4" w:space="0" w:color="auto"/>
                </w:tcBorders>
              </w:tcPr>
            </w:tcPrChange>
          </w:tcPr>
          <w:p w14:paraId="77812843" w14:textId="77777777" w:rsidR="00AC7B6C" w:rsidRDefault="00AC7B6C" w:rsidP="00536BE5">
            <w:pPr>
              <w:rPr>
                <w:ins w:id="749" w:author="Monroe Pattillo" w:date="2017-09-02T13:10:00Z"/>
              </w:rPr>
            </w:pPr>
            <w:ins w:id="750" w:author="Monroe Pattillo" w:date="2017-09-02T13:10:00Z">
              <w:r>
                <w:t>Active</w:t>
              </w:r>
            </w:ins>
          </w:p>
        </w:tc>
        <w:tc>
          <w:tcPr>
            <w:tcW w:w="5919" w:type="dxa"/>
            <w:tcBorders>
              <w:bottom w:val="single" w:sz="4" w:space="0" w:color="auto"/>
              <w:right w:val="single" w:sz="12" w:space="0" w:color="auto"/>
            </w:tcBorders>
            <w:tcPrChange w:id="751" w:author="Monroe Pattillo" w:date="2017-09-02T13:13:00Z">
              <w:tcPr>
                <w:tcW w:w="5490" w:type="dxa"/>
                <w:tcBorders>
                  <w:bottom w:val="single" w:sz="4" w:space="0" w:color="auto"/>
                  <w:right w:val="single" w:sz="12" w:space="0" w:color="auto"/>
                </w:tcBorders>
              </w:tcPr>
            </w:tcPrChange>
          </w:tcPr>
          <w:p w14:paraId="30F29CA9" w14:textId="77777777" w:rsidR="00AC7B6C" w:rsidRDefault="00AC7B6C" w:rsidP="00536BE5">
            <w:pPr>
              <w:rPr>
                <w:ins w:id="752" w:author="Monroe Pattillo" w:date="2017-09-02T13:10:00Z"/>
              </w:rPr>
            </w:pPr>
            <w:ins w:id="753" w:author="Monroe Pattillo" w:date="2017-09-02T13:10:00Z">
              <w:r>
                <w:t>Active</w:t>
              </w:r>
            </w:ins>
          </w:p>
        </w:tc>
      </w:tr>
      <w:tr w:rsidR="00AC7B6C" w14:paraId="64F2FC0E" w14:textId="77777777" w:rsidTr="00F903B8">
        <w:trPr>
          <w:ins w:id="754" w:author="Monroe Pattillo" w:date="2017-09-02T13:10:00Z"/>
        </w:trPr>
        <w:tc>
          <w:tcPr>
            <w:tcW w:w="1709" w:type="dxa"/>
            <w:tcBorders>
              <w:left w:val="single" w:sz="12" w:space="0" w:color="auto"/>
              <w:bottom w:val="single" w:sz="12" w:space="0" w:color="auto"/>
            </w:tcBorders>
            <w:tcPrChange w:id="755" w:author="Monroe Pattillo" w:date="2017-09-02T13:13:00Z">
              <w:tcPr>
                <w:tcW w:w="2988" w:type="dxa"/>
                <w:tcBorders>
                  <w:left w:val="single" w:sz="12" w:space="0" w:color="auto"/>
                  <w:bottom w:val="single" w:sz="12" w:space="0" w:color="auto"/>
                </w:tcBorders>
              </w:tcPr>
            </w:tcPrChange>
          </w:tcPr>
          <w:p w14:paraId="0E511241" w14:textId="77777777" w:rsidR="00AC7B6C" w:rsidRDefault="00AC7B6C" w:rsidP="00536BE5">
            <w:pPr>
              <w:rPr>
                <w:ins w:id="756" w:author="Monroe Pattillo" w:date="2017-09-02T13:10:00Z"/>
              </w:rPr>
            </w:pPr>
          </w:p>
        </w:tc>
        <w:tc>
          <w:tcPr>
            <w:tcW w:w="1660" w:type="dxa"/>
            <w:tcBorders>
              <w:bottom w:val="single" w:sz="12" w:space="0" w:color="auto"/>
            </w:tcBorders>
            <w:tcPrChange w:id="757" w:author="Monroe Pattillo" w:date="2017-09-02T13:13:00Z">
              <w:tcPr>
                <w:tcW w:w="1800" w:type="dxa"/>
                <w:tcBorders>
                  <w:bottom w:val="single" w:sz="12" w:space="0" w:color="auto"/>
                </w:tcBorders>
              </w:tcPr>
            </w:tcPrChange>
          </w:tcPr>
          <w:p w14:paraId="5735FBB0" w14:textId="77777777" w:rsidR="00AC7B6C" w:rsidRDefault="00AC7B6C" w:rsidP="00536BE5">
            <w:pPr>
              <w:rPr>
                <w:ins w:id="758" w:author="Monroe Pattillo" w:date="2017-09-02T13:10:00Z"/>
              </w:rPr>
            </w:pPr>
            <w:ins w:id="759" w:author="Monroe Pattillo" w:date="2017-09-02T13:10:00Z">
              <w:r>
                <w:t>Latched</w:t>
              </w:r>
            </w:ins>
          </w:p>
        </w:tc>
        <w:tc>
          <w:tcPr>
            <w:tcW w:w="5919" w:type="dxa"/>
            <w:tcBorders>
              <w:bottom w:val="single" w:sz="12" w:space="0" w:color="auto"/>
              <w:right w:val="single" w:sz="12" w:space="0" w:color="auto"/>
            </w:tcBorders>
            <w:tcPrChange w:id="760" w:author="Monroe Pattillo" w:date="2017-09-02T13:13:00Z">
              <w:tcPr>
                <w:tcW w:w="5490" w:type="dxa"/>
                <w:tcBorders>
                  <w:bottom w:val="single" w:sz="12" w:space="0" w:color="auto"/>
                  <w:right w:val="single" w:sz="12" w:space="0" w:color="auto"/>
                </w:tcBorders>
              </w:tcPr>
            </w:tcPrChange>
          </w:tcPr>
          <w:p w14:paraId="4D0571FE" w14:textId="77777777" w:rsidR="00AC7B6C" w:rsidRDefault="00AC7B6C" w:rsidP="00536BE5">
            <w:pPr>
              <w:rPr>
                <w:ins w:id="761" w:author="Monroe Pattillo" w:date="2017-09-02T13:10:00Z"/>
              </w:rPr>
            </w:pPr>
            <w:ins w:id="762" w:author="Monroe Pattillo" w:date="2017-09-02T13:10:00Z">
              <w:r>
                <w:t>Latched (may be indicated with other enumeration values)</w:t>
              </w:r>
            </w:ins>
          </w:p>
        </w:tc>
      </w:tr>
      <w:tr w:rsidR="00AC7B6C" w14:paraId="2BB43EBB" w14:textId="77777777" w:rsidTr="00F903B8">
        <w:trPr>
          <w:ins w:id="763" w:author="Monroe Pattillo" w:date="2017-09-02T13:10:00Z"/>
        </w:trPr>
        <w:tc>
          <w:tcPr>
            <w:tcW w:w="1709" w:type="dxa"/>
            <w:tcBorders>
              <w:top w:val="single" w:sz="12" w:space="0" w:color="auto"/>
              <w:left w:val="single" w:sz="12" w:space="0" w:color="auto"/>
            </w:tcBorders>
            <w:tcPrChange w:id="764" w:author="Monroe Pattillo" w:date="2017-09-02T13:13:00Z">
              <w:tcPr>
                <w:tcW w:w="2988" w:type="dxa"/>
                <w:tcBorders>
                  <w:top w:val="single" w:sz="12" w:space="0" w:color="auto"/>
                  <w:left w:val="single" w:sz="12" w:space="0" w:color="auto"/>
                </w:tcBorders>
              </w:tcPr>
            </w:tcPrChange>
          </w:tcPr>
          <w:p w14:paraId="58BC9CAC" w14:textId="77777777" w:rsidR="00AC7B6C" w:rsidRPr="008D4C2C" w:rsidRDefault="00AC7B6C" w:rsidP="00536BE5">
            <w:pPr>
              <w:rPr>
                <w:ins w:id="765" w:author="Monroe Pattillo" w:date="2017-09-02T13:10:00Z"/>
                <w:b/>
              </w:rPr>
            </w:pPr>
            <w:ins w:id="766" w:author="Monroe Pattillo" w:date="2017-09-02T13:10:00Z">
              <w:r w:rsidRPr="008D4C2C">
                <w:rPr>
                  <w:b/>
                </w:rPr>
                <w:t>Alarm condition type</w:t>
              </w:r>
            </w:ins>
          </w:p>
        </w:tc>
        <w:tc>
          <w:tcPr>
            <w:tcW w:w="1660" w:type="dxa"/>
            <w:tcBorders>
              <w:top w:val="single" w:sz="12" w:space="0" w:color="auto"/>
            </w:tcBorders>
            <w:tcPrChange w:id="767" w:author="Monroe Pattillo" w:date="2017-09-02T13:13:00Z">
              <w:tcPr>
                <w:tcW w:w="1800" w:type="dxa"/>
                <w:tcBorders>
                  <w:top w:val="single" w:sz="12" w:space="0" w:color="auto"/>
                </w:tcBorders>
              </w:tcPr>
            </w:tcPrChange>
          </w:tcPr>
          <w:p w14:paraId="56D3486D" w14:textId="77777777" w:rsidR="00AC7B6C" w:rsidRDefault="00AC7B6C" w:rsidP="00536BE5">
            <w:pPr>
              <w:rPr>
                <w:ins w:id="768" w:author="Monroe Pattillo" w:date="2017-09-02T13:10:00Z"/>
              </w:rPr>
            </w:pPr>
          </w:p>
        </w:tc>
        <w:tc>
          <w:tcPr>
            <w:tcW w:w="5919" w:type="dxa"/>
            <w:tcBorders>
              <w:top w:val="single" w:sz="12" w:space="0" w:color="auto"/>
              <w:right w:val="single" w:sz="12" w:space="0" w:color="auto"/>
            </w:tcBorders>
            <w:tcPrChange w:id="769" w:author="Monroe Pattillo" w:date="2017-09-02T13:13:00Z">
              <w:tcPr>
                <w:tcW w:w="5490" w:type="dxa"/>
                <w:tcBorders>
                  <w:top w:val="single" w:sz="12" w:space="0" w:color="auto"/>
                  <w:right w:val="single" w:sz="12" w:space="0" w:color="auto"/>
                </w:tcBorders>
              </w:tcPr>
            </w:tcPrChange>
          </w:tcPr>
          <w:p w14:paraId="028E648E" w14:textId="77777777" w:rsidR="00AC7B6C" w:rsidRPr="00596EF5" w:rsidRDefault="00AC7B6C" w:rsidP="00536BE5">
            <w:pPr>
              <w:rPr>
                <w:ins w:id="770" w:author="Monroe Pattillo" w:date="2017-09-02T13:10:00Z"/>
                <w:b/>
              </w:rPr>
            </w:pPr>
            <w:ins w:id="771" w:author="Monroe Pattillo" w:date="2017-09-02T13:10:00Z">
              <w:r w:rsidRPr="00596EF5">
                <w:rPr>
                  <w:b/>
                </w:rPr>
                <w:t>8485^MDC_ATTR_ALERT_TYPE^MDC</w:t>
              </w:r>
            </w:ins>
          </w:p>
        </w:tc>
      </w:tr>
      <w:tr w:rsidR="00AC7B6C" w14:paraId="5DD1E0C0" w14:textId="77777777" w:rsidTr="00F903B8">
        <w:trPr>
          <w:ins w:id="772" w:author="Monroe Pattillo" w:date="2017-09-02T13:10:00Z"/>
        </w:trPr>
        <w:tc>
          <w:tcPr>
            <w:tcW w:w="1709" w:type="dxa"/>
            <w:tcBorders>
              <w:left w:val="single" w:sz="12" w:space="0" w:color="auto"/>
            </w:tcBorders>
            <w:tcPrChange w:id="773" w:author="Monroe Pattillo" w:date="2017-09-02T13:13:00Z">
              <w:tcPr>
                <w:tcW w:w="2988" w:type="dxa"/>
                <w:tcBorders>
                  <w:left w:val="single" w:sz="12" w:space="0" w:color="auto"/>
                </w:tcBorders>
              </w:tcPr>
            </w:tcPrChange>
          </w:tcPr>
          <w:p w14:paraId="3CD746AE" w14:textId="77777777" w:rsidR="00AC7B6C" w:rsidRDefault="00AC7B6C" w:rsidP="00536BE5">
            <w:pPr>
              <w:rPr>
                <w:ins w:id="774" w:author="Monroe Pattillo" w:date="2017-09-02T13:10:00Z"/>
              </w:rPr>
            </w:pPr>
          </w:p>
        </w:tc>
        <w:tc>
          <w:tcPr>
            <w:tcW w:w="1660" w:type="dxa"/>
            <w:tcPrChange w:id="775" w:author="Monroe Pattillo" w:date="2017-09-02T13:13:00Z">
              <w:tcPr>
                <w:tcW w:w="1800" w:type="dxa"/>
              </w:tcPr>
            </w:tcPrChange>
          </w:tcPr>
          <w:p w14:paraId="29BF5B47" w14:textId="77777777" w:rsidR="00AC7B6C" w:rsidRDefault="00AC7B6C" w:rsidP="00536BE5">
            <w:pPr>
              <w:rPr>
                <w:ins w:id="776" w:author="Monroe Pattillo" w:date="2017-09-02T13:10:00Z"/>
              </w:rPr>
            </w:pPr>
            <w:ins w:id="777" w:author="Monroe Pattillo" w:date="2017-09-02T13:10:00Z">
              <w:r>
                <w:t>Physiological</w:t>
              </w:r>
            </w:ins>
          </w:p>
        </w:tc>
        <w:tc>
          <w:tcPr>
            <w:tcW w:w="5919" w:type="dxa"/>
            <w:tcBorders>
              <w:right w:val="single" w:sz="12" w:space="0" w:color="auto"/>
            </w:tcBorders>
            <w:tcPrChange w:id="778" w:author="Monroe Pattillo" w:date="2017-09-02T13:13:00Z">
              <w:tcPr>
                <w:tcW w:w="5490" w:type="dxa"/>
                <w:tcBorders>
                  <w:right w:val="single" w:sz="12" w:space="0" w:color="auto"/>
                </w:tcBorders>
              </w:tcPr>
            </w:tcPrChange>
          </w:tcPr>
          <w:p w14:paraId="2D1D7302" w14:textId="77777777" w:rsidR="00AC7B6C" w:rsidRDefault="00AC7B6C" w:rsidP="00536BE5">
            <w:pPr>
              <w:rPr>
                <w:ins w:id="779" w:author="Monroe Pattillo" w:date="2017-09-02T13:10:00Z"/>
              </w:rPr>
            </w:pPr>
            <w:ins w:id="780" w:author="Monroe Pattillo" w:date="2017-09-02T13:10:00Z">
              <w:r>
                <w:t>SP – Physiological</w:t>
              </w:r>
            </w:ins>
          </w:p>
        </w:tc>
      </w:tr>
      <w:tr w:rsidR="00AC7B6C" w14:paraId="547CBCFA" w14:textId="77777777" w:rsidTr="00F903B8">
        <w:trPr>
          <w:ins w:id="781" w:author="Monroe Pattillo" w:date="2017-09-02T13:10:00Z"/>
        </w:trPr>
        <w:tc>
          <w:tcPr>
            <w:tcW w:w="1709" w:type="dxa"/>
            <w:tcBorders>
              <w:left w:val="single" w:sz="12" w:space="0" w:color="auto"/>
              <w:bottom w:val="single" w:sz="4" w:space="0" w:color="auto"/>
            </w:tcBorders>
            <w:tcPrChange w:id="782" w:author="Monroe Pattillo" w:date="2017-09-02T13:13:00Z">
              <w:tcPr>
                <w:tcW w:w="2988" w:type="dxa"/>
                <w:tcBorders>
                  <w:left w:val="single" w:sz="12" w:space="0" w:color="auto"/>
                  <w:bottom w:val="single" w:sz="4" w:space="0" w:color="auto"/>
                </w:tcBorders>
              </w:tcPr>
            </w:tcPrChange>
          </w:tcPr>
          <w:p w14:paraId="57A81B76" w14:textId="77777777" w:rsidR="00AC7B6C" w:rsidRDefault="00AC7B6C" w:rsidP="00536BE5">
            <w:pPr>
              <w:rPr>
                <w:ins w:id="783" w:author="Monroe Pattillo" w:date="2017-09-02T13:10:00Z"/>
              </w:rPr>
            </w:pPr>
          </w:p>
        </w:tc>
        <w:tc>
          <w:tcPr>
            <w:tcW w:w="1660" w:type="dxa"/>
            <w:tcBorders>
              <w:bottom w:val="single" w:sz="4" w:space="0" w:color="auto"/>
            </w:tcBorders>
            <w:tcPrChange w:id="784" w:author="Monroe Pattillo" w:date="2017-09-02T13:13:00Z">
              <w:tcPr>
                <w:tcW w:w="1800" w:type="dxa"/>
                <w:tcBorders>
                  <w:bottom w:val="single" w:sz="4" w:space="0" w:color="auto"/>
                </w:tcBorders>
              </w:tcPr>
            </w:tcPrChange>
          </w:tcPr>
          <w:p w14:paraId="6732656B" w14:textId="77777777" w:rsidR="00AC7B6C" w:rsidRDefault="00AC7B6C" w:rsidP="00536BE5">
            <w:pPr>
              <w:rPr>
                <w:ins w:id="785" w:author="Monroe Pattillo" w:date="2017-09-02T13:10:00Z"/>
              </w:rPr>
            </w:pPr>
            <w:ins w:id="786" w:author="Monroe Pattillo" w:date="2017-09-02T13:10:00Z">
              <w:r>
                <w:t>Technical</w:t>
              </w:r>
            </w:ins>
          </w:p>
        </w:tc>
        <w:tc>
          <w:tcPr>
            <w:tcW w:w="5919" w:type="dxa"/>
            <w:tcBorders>
              <w:bottom w:val="single" w:sz="4" w:space="0" w:color="auto"/>
              <w:right w:val="single" w:sz="12" w:space="0" w:color="auto"/>
            </w:tcBorders>
            <w:tcPrChange w:id="787" w:author="Monroe Pattillo" w:date="2017-09-02T13:13:00Z">
              <w:tcPr>
                <w:tcW w:w="5490" w:type="dxa"/>
                <w:tcBorders>
                  <w:bottom w:val="single" w:sz="4" w:space="0" w:color="auto"/>
                  <w:right w:val="single" w:sz="12" w:space="0" w:color="auto"/>
                </w:tcBorders>
              </w:tcPr>
            </w:tcPrChange>
          </w:tcPr>
          <w:p w14:paraId="136994C3" w14:textId="77777777" w:rsidR="00AC7B6C" w:rsidRDefault="00AC7B6C" w:rsidP="00536BE5">
            <w:pPr>
              <w:rPr>
                <w:ins w:id="788" w:author="Monroe Pattillo" w:date="2017-09-02T13:10:00Z"/>
              </w:rPr>
            </w:pPr>
            <w:ins w:id="789" w:author="Monroe Pattillo" w:date="2017-09-02T13:10:00Z">
              <w:r>
                <w:t>ST – Technical</w:t>
              </w:r>
            </w:ins>
          </w:p>
        </w:tc>
      </w:tr>
      <w:tr w:rsidR="00AC7B6C" w14:paraId="6FDF052F" w14:textId="77777777" w:rsidTr="00F903B8">
        <w:trPr>
          <w:ins w:id="790" w:author="Monroe Pattillo" w:date="2017-09-02T13:10:00Z"/>
        </w:trPr>
        <w:tc>
          <w:tcPr>
            <w:tcW w:w="1709" w:type="dxa"/>
            <w:tcBorders>
              <w:left w:val="single" w:sz="12" w:space="0" w:color="auto"/>
              <w:bottom w:val="single" w:sz="12" w:space="0" w:color="auto"/>
            </w:tcBorders>
            <w:tcPrChange w:id="791" w:author="Monroe Pattillo" w:date="2017-09-02T13:13:00Z">
              <w:tcPr>
                <w:tcW w:w="2988" w:type="dxa"/>
                <w:tcBorders>
                  <w:left w:val="single" w:sz="12" w:space="0" w:color="auto"/>
                  <w:bottom w:val="single" w:sz="12" w:space="0" w:color="auto"/>
                </w:tcBorders>
              </w:tcPr>
            </w:tcPrChange>
          </w:tcPr>
          <w:p w14:paraId="506AAF3E" w14:textId="77777777" w:rsidR="00AC7B6C" w:rsidRDefault="00AC7B6C" w:rsidP="00536BE5">
            <w:pPr>
              <w:rPr>
                <w:ins w:id="792" w:author="Monroe Pattillo" w:date="2017-09-02T13:10:00Z"/>
              </w:rPr>
            </w:pPr>
          </w:p>
        </w:tc>
        <w:tc>
          <w:tcPr>
            <w:tcW w:w="1660" w:type="dxa"/>
            <w:tcBorders>
              <w:bottom w:val="single" w:sz="12" w:space="0" w:color="auto"/>
            </w:tcBorders>
            <w:tcPrChange w:id="793" w:author="Monroe Pattillo" w:date="2017-09-02T13:13:00Z">
              <w:tcPr>
                <w:tcW w:w="1800" w:type="dxa"/>
                <w:tcBorders>
                  <w:bottom w:val="single" w:sz="12" w:space="0" w:color="auto"/>
                </w:tcBorders>
              </w:tcPr>
            </w:tcPrChange>
          </w:tcPr>
          <w:p w14:paraId="27D1B0FF" w14:textId="77777777" w:rsidR="00AC7B6C" w:rsidRDefault="00AC7B6C" w:rsidP="00536BE5">
            <w:pPr>
              <w:rPr>
                <w:ins w:id="794" w:author="Monroe Pattillo" w:date="2017-09-02T13:10:00Z"/>
              </w:rPr>
            </w:pPr>
            <w:ins w:id="795" w:author="Monroe Pattillo" w:date="2017-09-02T13:10:00Z">
              <w:r>
                <w:t>(Information?)</w:t>
              </w:r>
            </w:ins>
          </w:p>
        </w:tc>
        <w:tc>
          <w:tcPr>
            <w:tcW w:w="5919" w:type="dxa"/>
            <w:tcBorders>
              <w:bottom w:val="single" w:sz="12" w:space="0" w:color="auto"/>
              <w:right w:val="single" w:sz="12" w:space="0" w:color="auto"/>
            </w:tcBorders>
            <w:tcPrChange w:id="796" w:author="Monroe Pattillo" w:date="2017-09-02T13:13:00Z">
              <w:tcPr>
                <w:tcW w:w="5490" w:type="dxa"/>
                <w:tcBorders>
                  <w:bottom w:val="single" w:sz="12" w:space="0" w:color="auto"/>
                  <w:right w:val="single" w:sz="12" w:space="0" w:color="auto"/>
                </w:tcBorders>
              </w:tcPr>
            </w:tcPrChange>
          </w:tcPr>
          <w:p w14:paraId="327FE773" w14:textId="77777777" w:rsidR="00AC7B6C" w:rsidRDefault="00AC7B6C" w:rsidP="00536BE5">
            <w:pPr>
              <w:rPr>
                <w:ins w:id="797" w:author="Monroe Pattillo" w:date="2017-09-02T13:10:00Z"/>
              </w:rPr>
            </w:pPr>
            <w:ins w:id="798" w:author="Monroe Pattillo" w:date="2017-09-02T13:10:00Z">
              <w:r>
                <w:t>SA – Advisory [alert, but not an alarm]</w:t>
              </w:r>
            </w:ins>
          </w:p>
        </w:tc>
      </w:tr>
      <w:tr w:rsidR="00AC7B6C" w14:paraId="63FD1D16" w14:textId="77777777" w:rsidTr="00F903B8">
        <w:trPr>
          <w:ins w:id="799" w:author="Monroe Pattillo" w:date="2017-09-02T13:10:00Z"/>
        </w:trPr>
        <w:tc>
          <w:tcPr>
            <w:tcW w:w="1709" w:type="dxa"/>
            <w:tcBorders>
              <w:top w:val="single" w:sz="12" w:space="0" w:color="auto"/>
              <w:left w:val="single" w:sz="12" w:space="0" w:color="auto"/>
            </w:tcBorders>
            <w:tcPrChange w:id="800" w:author="Monroe Pattillo" w:date="2017-09-02T13:13:00Z">
              <w:tcPr>
                <w:tcW w:w="2988" w:type="dxa"/>
                <w:tcBorders>
                  <w:top w:val="single" w:sz="12" w:space="0" w:color="auto"/>
                  <w:left w:val="single" w:sz="12" w:space="0" w:color="auto"/>
                </w:tcBorders>
              </w:tcPr>
            </w:tcPrChange>
          </w:tcPr>
          <w:p w14:paraId="59D6D72E" w14:textId="77777777" w:rsidR="00AC7B6C" w:rsidRPr="008D4C2C" w:rsidRDefault="00AC7B6C" w:rsidP="00536BE5">
            <w:pPr>
              <w:rPr>
                <w:ins w:id="801" w:author="Monroe Pattillo" w:date="2017-09-02T13:10:00Z"/>
                <w:b/>
              </w:rPr>
            </w:pPr>
            <w:ins w:id="802" w:author="Monroe Pattillo" w:date="2017-09-02T13:10:00Z">
              <w:r w:rsidRPr="008D4C2C">
                <w:rPr>
                  <w:b/>
                </w:rPr>
                <w:t>Alarm type class</w:t>
              </w:r>
            </w:ins>
          </w:p>
        </w:tc>
        <w:tc>
          <w:tcPr>
            <w:tcW w:w="1660" w:type="dxa"/>
            <w:tcBorders>
              <w:top w:val="single" w:sz="12" w:space="0" w:color="auto"/>
            </w:tcBorders>
            <w:tcPrChange w:id="803" w:author="Monroe Pattillo" w:date="2017-09-02T13:13:00Z">
              <w:tcPr>
                <w:tcW w:w="1800" w:type="dxa"/>
                <w:tcBorders>
                  <w:top w:val="single" w:sz="12" w:space="0" w:color="auto"/>
                </w:tcBorders>
              </w:tcPr>
            </w:tcPrChange>
          </w:tcPr>
          <w:p w14:paraId="2209EA56" w14:textId="77777777" w:rsidR="00AC7B6C" w:rsidRDefault="00AC7B6C" w:rsidP="00536BE5">
            <w:pPr>
              <w:rPr>
                <w:ins w:id="804" w:author="Monroe Pattillo" w:date="2017-09-02T13:10:00Z"/>
              </w:rPr>
            </w:pPr>
          </w:p>
        </w:tc>
        <w:tc>
          <w:tcPr>
            <w:tcW w:w="5919" w:type="dxa"/>
            <w:tcBorders>
              <w:top w:val="single" w:sz="12" w:space="0" w:color="auto"/>
              <w:right w:val="single" w:sz="12" w:space="0" w:color="auto"/>
            </w:tcBorders>
            <w:tcPrChange w:id="805" w:author="Monroe Pattillo" w:date="2017-09-02T13:13:00Z">
              <w:tcPr>
                <w:tcW w:w="5490" w:type="dxa"/>
                <w:tcBorders>
                  <w:top w:val="single" w:sz="12" w:space="0" w:color="auto"/>
                  <w:right w:val="single" w:sz="12" w:space="0" w:color="auto"/>
                </w:tcBorders>
              </w:tcPr>
            </w:tcPrChange>
          </w:tcPr>
          <w:p w14:paraId="716FAAEC" w14:textId="77777777" w:rsidR="00AC7B6C" w:rsidRDefault="00AC7B6C" w:rsidP="00536BE5">
            <w:pPr>
              <w:rPr>
                <w:ins w:id="806" w:author="Monroe Pattillo" w:date="2017-09-02T13:10:00Z"/>
              </w:rPr>
            </w:pPr>
            <w:ins w:id="807" w:author="Monroe Pattillo" w:date="2017-09-02T13:10:00Z">
              <w:r>
                <w:t>Indicated in alert indication MDC/REFID</w:t>
              </w:r>
            </w:ins>
          </w:p>
        </w:tc>
      </w:tr>
      <w:tr w:rsidR="00AC7B6C" w14:paraId="17415835" w14:textId="77777777" w:rsidTr="00F903B8">
        <w:trPr>
          <w:ins w:id="808" w:author="Monroe Pattillo" w:date="2017-09-02T13:10:00Z"/>
        </w:trPr>
        <w:tc>
          <w:tcPr>
            <w:tcW w:w="1709" w:type="dxa"/>
            <w:tcBorders>
              <w:left w:val="single" w:sz="12" w:space="0" w:color="auto"/>
              <w:bottom w:val="single" w:sz="4" w:space="0" w:color="auto"/>
            </w:tcBorders>
            <w:tcPrChange w:id="809" w:author="Monroe Pattillo" w:date="2017-09-02T13:13:00Z">
              <w:tcPr>
                <w:tcW w:w="2988" w:type="dxa"/>
                <w:tcBorders>
                  <w:left w:val="single" w:sz="12" w:space="0" w:color="auto"/>
                  <w:bottom w:val="single" w:sz="4" w:space="0" w:color="auto"/>
                </w:tcBorders>
              </w:tcPr>
            </w:tcPrChange>
          </w:tcPr>
          <w:p w14:paraId="0051D0DA" w14:textId="77777777" w:rsidR="00AC7B6C" w:rsidRDefault="00AC7B6C" w:rsidP="00536BE5">
            <w:pPr>
              <w:rPr>
                <w:ins w:id="810" w:author="Monroe Pattillo" w:date="2017-09-02T13:10:00Z"/>
              </w:rPr>
            </w:pPr>
          </w:p>
        </w:tc>
        <w:tc>
          <w:tcPr>
            <w:tcW w:w="1660" w:type="dxa"/>
            <w:tcBorders>
              <w:bottom w:val="single" w:sz="4" w:space="0" w:color="auto"/>
            </w:tcBorders>
            <w:tcPrChange w:id="811" w:author="Monroe Pattillo" w:date="2017-09-02T13:13:00Z">
              <w:tcPr>
                <w:tcW w:w="1800" w:type="dxa"/>
                <w:tcBorders>
                  <w:bottom w:val="single" w:sz="4" w:space="0" w:color="auto"/>
                </w:tcBorders>
              </w:tcPr>
            </w:tcPrChange>
          </w:tcPr>
          <w:p w14:paraId="5DC5F856" w14:textId="77777777" w:rsidR="00AC7B6C" w:rsidRDefault="00AC7B6C" w:rsidP="00536BE5">
            <w:pPr>
              <w:rPr>
                <w:ins w:id="812" w:author="Monroe Pattillo" w:date="2017-09-02T13:10:00Z"/>
              </w:rPr>
            </w:pPr>
            <w:ins w:id="813" w:author="Monroe Pattillo" w:date="2017-09-02T13:10:00Z">
              <w:r>
                <w:t>Threshold</w:t>
              </w:r>
            </w:ins>
          </w:p>
        </w:tc>
        <w:tc>
          <w:tcPr>
            <w:tcW w:w="5919" w:type="dxa"/>
            <w:tcBorders>
              <w:bottom w:val="single" w:sz="4" w:space="0" w:color="auto"/>
              <w:right w:val="single" w:sz="12" w:space="0" w:color="auto"/>
            </w:tcBorders>
            <w:tcPrChange w:id="814" w:author="Monroe Pattillo" w:date="2017-09-02T13:13:00Z">
              <w:tcPr>
                <w:tcW w:w="5490" w:type="dxa"/>
                <w:tcBorders>
                  <w:bottom w:val="single" w:sz="4" w:space="0" w:color="auto"/>
                  <w:right w:val="single" w:sz="12" w:space="0" w:color="auto"/>
                </w:tcBorders>
              </w:tcPr>
            </w:tcPrChange>
          </w:tcPr>
          <w:p w14:paraId="0ED4DD7A" w14:textId="77777777" w:rsidR="00AC7B6C" w:rsidRDefault="00AC7B6C" w:rsidP="00536BE5">
            <w:pPr>
              <w:rPr>
                <w:ins w:id="815" w:author="Monroe Pattillo" w:date="2017-09-02T13:10:00Z"/>
              </w:rPr>
            </w:pPr>
          </w:p>
        </w:tc>
      </w:tr>
      <w:tr w:rsidR="00AC7B6C" w14:paraId="338571D1" w14:textId="77777777" w:rsidTr="00F903B8">
        <w:trPr>
          <w:ins w:id="816" w:author="Monroe Pattillo" w:date="2017-09-02T13:10:00Z"/>
        </w:trPr>
        <w:tc>
          <w:tcPr>
            <w:tcW w:w="1709" w:type="dxa"/>
            <w:tcBorders>
              <w:left w:val="single" w:sz="12" w:space="0" w:color="auto"/>
              <w:bottom w:val="single" w:sz="12" w:space="0" w:color="auto"/>
            </w:tcBorders>
            <w:tcPrChange w:id="817" w:author="Monroe Pattillo" w:date="2017-09-02T13:13:00Z">
              <w:tcPr>
                <w:tcW w:w="2988" w:type="dxa"/>
                <w:tcBorders>
                  <w:left w:val="single" w:sz="12" w:space="0" w:color="auto"/>
                  <w:bottom w:val="single" w:sz="12" w:space="0" w:color="auto"/>
                </w:tcBorders>
              </w:tcPr>
            </w:tcPrChange>
          </w:tcPr>
          <w:p w14:paraId="40E19649" w14:textId="77777777" w:rsidR="00AC7B6C" w:rsidRDefault="00AC7B6C" w:rsidP="00536BE5">
            <w:pPr>
              <w:rPr>
                <w:ins w:id="818" w:author="Monroe Pattillo" w:date="2017-09-02T13:10:00Z"/>
              </w:rPr>
            </w:pPr>
          </w:p>
        </w:tc>
        <w:tc>
          <w:tcPr>
            <w:tcW w:w="1660" w:type="dxa"/>
            <w:tcBorders>
              <w:bottom w:val="single" w:sz="12" w:space="0" w:color="auto"/>
            </w:tcBorders>
            <w:tcPrChange w:id="819" w:author="Monroe Pattillo" w:date="2017-09-02T13:13:00Z">
              <w:tcPr>
                <w:tcW w:w="1800" w:type="dxa"/>
                <w:tcBorders>
                  <w:bottom w:val="single" w:sz="12" w:space="0" w:color="auto"/>
                </w:tcBorders>
              </w:tcPr>
            </w:tcPrChange>
          </w:tcPr>
          <w:p w14:paraId="294F4EBB" w14:textId="77777777" w:rsidR="00AC7B6C" w:rsidRDefault="00AC7B6C" w:rsidP="00536BE5">
            <w:pPr>
              <w:rPr>
                <w:ins w:id="820" w:author="Monroe Pattillo" w:date="2017-09-02T13:10:00Z"/>
              </w:rPr>
            </w:pPr>
            <w:ins w:id="821" w:author="Monroe Pattillo" w:date="2017-09-02T13:10:00Z">
              <w:r>
                <w:t>Event</w:t>
              </w:r>
            </w:ins>
          </w:p>
        </w:tc>
        <w:tc>
          <w:tcPr>
            <w:tcW w:w="5919" w:type="dxa"/>
            <w:tcBorders>
              <w:bottom w:val="single" w:sz="12" w:space="0" w:color="auto"/>
              <w:right w:val="single" w:sz="12" w:space="0" w:color="auto"/>
            </w:tcBorders>
            <w:tcPrChange w:id="822" w:author="Monroe Pattillo" w:date="2017-09-02T13:13:00Z">
              <w:tcPr>
                <w:tcW w:w="5490" w:type="dxa"/>
                <w:tcBorders>
                  <w:bottom w:val="single" w:sz="12" w:space="0" w:color="auto"/>
                  <w:right w:val="single" w:sz="12" w:space="0" w:color="auto"/>
                </w:tcBorders>
              </w:tcPr>
            </w:tcPrChange>
          </w:tcPr>
          <w:p w14:paraId="628C1819" w14:textId="77777777" w:rsidR="00AC7B6C" w:rsidRDefault="00AC7B6C" w:rsidP="00536BE5">
            <w:pPr>
              <w:rPr>
                <w:ins w:id="823" w:author="Monroe Pattillo" w:date="2017-09-02T13:10:00Z"/>
              </w:rPr>
            </w:pPr>
          </w:p>
        </w:tc>
      </w:tr>
      <w:tr w:rsidR="00AC7B6C" w14:paraId="650BA65B" w14:textId="77777777" w:rsidTr="00F903B8">
        <w:trPr>
          <w:ins w:id="824" w:author="Monroe Pattillo" w:date="2017-09-02T13:10:00Z"/>
        </w:trPr>
        <w:tc>
          <w:tcPr>
            <w:tcW w:w="1709" w:type="dxa"/>
            <w:tcBorders>
              <w:top w:val="single" w:sz="12" w:space="0" w:color="auto"/>
              <w:left w:val="single" w:sz="12" w:space="0" w:color="auto"/>
            </w:tcBorders>
            <w:tcPrChange w:id="825" w:author="Monroe Pattillo" w:date="2017-09-02T13:13:00Z">
              <w:tcPr>
                <w:tcW w:w="2988" w:type="dxa"/>
                <w:tcBorders>
                  <w:top w:val="single" w:sz="12" w:space="0" w:color="auto"/>
                  <w:left w:val="single" w:sz="12" w:space="0" w:color="auto"/>
                </w:tcBorders>
              </w:tcPr>
            </w:tcPrChange>
          </w:tcPr>
          <w:p w14:paraId="216C26A2" w14:textId="77777777" w:rsidR="00AC7B6C" w:rsidRPr="008D4C2C" w:rsidRDefault="00AC7B6C" w:rsidP="00536BE5">
            <w:pPr>
              <w:rPr>
                <w:ins w:id="826" w:author="Monroe Pattillo" w:date="2017-09-02T13:10:00Z"/>
                <w:b/>
              </w:rPr>
            </w:pPr>
            <w:ins w:id="827" w:author="Monroe Pattillo" w:date="2017-09-02T13:10:00Z">
              <w:r w:rsidRPr="008D4C2C">
                <w:rPr>
                  <w:b/>
                </w:rPr>
                <w:t>Alarm Limit Violation</w:t>
              </w:r>
            </w:ins>
          </w:p>
        </w:tc>
        <w:tc>
          <w:tcPr>
            <w:tcW w:w="1660" w:type="dxa"/>
            <w:tcBorders>
              <w:top w:val="single" w:sz="12" w:space="0" w:color="auto"/>
            </w:tcBorders>
            <w:tcPrChange w:id="828" w:author="Monroe Pattillo" w:date="2017-09-02T13:13:00Z">
              <w:tcPr>
                <w:tcW w:w="1800" w:type="dxa"/>
                <w:tcBorders>
                  <w:top w:val="single" w:sz="12" w:space="0" w:color="auto"/>
                </w:tcBorders>
              </w:tcPr>
            </w:tcPrChange>
          </w:tcPr>
          <w:p w14:paraId="4D12E82C" w14:textId="77777777" w:rsidR="00AC7B6C" w:rsidRDefault="00AC7B6C" w:rsidP="00536BE5">
            <w:pPr>
              <w:rPr>
                <w:ins w:id="829" w:author="Monroe Pattillo" w:date="2017-09-02T13:10:00Z"/>
              </w:rPr>
            </w:pPr>
          </w:p>
        </w:tc>
        <w:tc>
          <w:tcPr>
            <w:tcW w:w="5919" w:type="dxa"/>
            <w:tcBorders>
              <w:top w:val="single" w:sz="12" w:space="0" w:color="auto"/>
              <w:right w:val="single" w:sz="12" w:space="0" w:color="auto"/>
            </w:tcBorders>
            <w:tcPrChange w:id="830" w:author="Monroe Pattillo" w:date="2017-09-02T13:13:00Z">
              <w:tcPr>
                <w:tcW w:w="5490" w:type="dxa"/>
                <w:tcBorders>
                  <w:top w:val="single" w:sz="12" w:space="0" w:color="auto"/>
                  <w:right w:val="single" w:sz="12" w:space="0" w:color="auto"/>
                </w:tcBorders>
              </w:tcPr>
            </w:tcPrChange>
          </w:tcPr>
          <w:p w14:paraId="6961B939" w14:textId="77777777" w:rsidR="00AC7B6C" w:rsidRDefault="00AC7B6C" w:rsidP="00536BE5">
            <w:pPr>
              <w:rPr>
                <w:ins w:id="831" w:author="Monroe Pattillo" w:date="2017-09-02T13:10:00Z"/>
              </w:rPr>
            </w:pPr>
            <w:ins w:id="832" w:author="Monroe Pattillo" w:date="2017-09-02T13:10:00Z">
              <w:r>
                <w:t>Indicated in the alert indication MDC/REFID</w:t>
              </w:r>
            </w:ins>
          </w:p>
        </w:tc>
      </w:tr>
      <w:tr w:rsidR="00AC7B6C" w14:paraId="4E83DA18" w14:textId="77777777" w:rsidTr="00F903B8">
        <w:trPr>
          <w:ins w:id="833" w:author="Monroe Pattillo" w:date="2017-09-02T13:10:00Z"/>
        </w:trPr>
        <w:tc>
          <w:tcPr>
            <w:tcW w:w="1709" w:type="dxa"/>
            <w:tcBorders>
              <w:left w:val="single" w:sz="12" w:space="0" w:color="auto"/>
            </w:tcBorders>
            <w:tcPrChange w:id="834" w:author="Monroe Pattillo" w:date="2017-09-02T13:13:00Z">
              <w:tcPr>
                <w:tcW w:w="2988" w:type="dxa"/>
                <w:tcBorders>
                  <w:left w:val="single" w:sz="12" w:space="0" w:color="auto"/>
                </w:tcBorders>
              </w:tcPr>
            </w:tcPrChange>
          </w:tcPr>
          <w:p w14:paraId="0AF9EB6C" w14:textId="77777777" w:rsidR="00AC7B6C" w:rsidRDefault="00AC7B6C" w:rsidP="00536BE5">
            <w:pPr>
              <w:rPr>
                <w:ins w:id="835" w:author="Monroe Pattillo" w:date="2017-09-02T13:10:00Z"/>
              </w:rPr>
            </w:pPr>
          </w:p>
        </w:tc>
        <w:tc>
          <w:tcPr>
            <w:tcW w:w="1660" w:type="dxa"/>
            <w:tcPrChange w:id="836" w:author="Monroe Pattillo" w:date="2017-09-02T13:13:00Z">
              <w:tcPr>
                <w:tcW w:w="1800" w:type="dxa"/>
              </w:tcPr>
            </w:tcPrChange>
          </w:tcPr>
          <w:p w14:paraId="30C9331A" w14:textId="77777777" w:rsidR="00AC7B6C" w:rsidRDefault="00AC7B6C" w:rsidP="00536BE5">
            <w:pPr>
              <w:rPr>
                <w:ins w:id="837" w:author="Monroe Pattillo" w:date="2017-09-02T13:10:00Z"/>
              </w:rPr>
            </w:pPr>
            <w:ins w:id="838" w:author="Monroe Pattillo" w:date="2017-09-02T13:10:00Z">
              <w:r>
                <w:t>High</w:t>
              </w:r>
            </w:ins>
          </w:p>
        </w:tc>
        <w:tc>
          <w:tcPr>
            <w:tcW w:w="5919" w:type="dxa"/>
            <w:tcBorders>
              <w:right w:val="single" w:sz="12" w:space="0" w:color="auto"/>
            </w:tcBorders>
            <w:tcPrChange w:id="839" w:author="Monroe Pattillo" w:date="2017-09-02T13:13:00Z">
              <w:tcPr>
                <w:tcW w:w="5490" w:type="dxa"/>
                <w:tcBorders>
                  <w:right w:val="single" w:sz="12" w:space="0" w:color="auto"/>
                </w:tcBorders>
              </w:tcPr>
            </w:tcPrChange>
          </w:tcPr>
          <w:p w14:paraId="31BA2E02" w14:textId="77777777" w:rsidR="00AC7B6C" w:rsidRDefault="00AC7B6C" w:rsidP="00536BE5">
            <w:pPr>
              <w:rPr>
                <w:ins w:id="840" w:author="Monroe Pattillo" w:date="2017-09-02T13:10:00Z"/>
              </w:rPr>
            </w:pPr>
          </w:p>
        </w:tc>
      </w:tr>
      <w:tr w:rsidR="00AC7B6C" w14:paraId="5F9DF4E7" w14:textId="77777777" w:rsidTr="00F903B8">
        <w:trPr>
          <w:ins w:id="841" w:author="Monroe Pattillo" w:date="2017-09-02T13:10:00Z"/>
        </w:trPr>
        <w:tc>
          <w:tcPr>
            <w:tcW w:w="1709" w:type="dxa"/>
            <w:tcBorders>
              <w:left w:val="single" w:sz="12" w:space="0" w:color="auto"/>
              <w:bottom w:val="single" w:sz="4" w:space="0" w:color="auto"/>
            </w:tcBorders>
            <w:tcPrChange w:id="842" w:author="Monroe Pattillo" w:date="2017-09-02T13:13:00Z">
              <w:tcPr>
                <w:tcW w:w="2988" w:type="dxa"/>
                <w:tcBorders>
                  <w:left w:val="single" w:sz="12" w:space="0" w:color="auto"/>
                  <w:bottom w:val="single" w:sz="4" w:space="0" w:color="auto"/>
                </w:tcBorders>
              </w:tcPr>
            </w:tcPrChange>
          </w:tcPr>
          <w:p w14:paraId="33529C9E" w14:textId="77777777" w:rsidR="00AC7B6C" w:rsidRDefault="00AC7B6C" w:rsidP="00536BE5">
            <w:pPr>
              <w:rPr>
                <w:ins w:id="843" w:author="Monroe Pattillo" w:date="2017-09-02T13:10:00Z"/>
              </w:rPr>
            </w:pPr>
          </w:p>
        </w:tc>
        <w:tc>
          <w:tcPr>
            <w:tcW w:w="1660" w:type="dxa"/>
            <w:tcBorders>
              <w:bottom w:val="single" w:sz="4" w:space="0" w:color="auto"/>
            </w:tcBorders>
            <w:tcPrChange w:id="844" w:author="Monroe Pattillo" w:date="2017-09-02T13:13:00Z">
              <w:tcPr>
                <w:tcW w:w="1800" w:type="dxa"/>
                <w:tcBorders>
                  <w:bottom w:val="single" w:sz="4" w:space="0" w:color="auto"/>
                </w:tcBorders>
              </w:tcPr>
            </w:tcPrChange>
          </w:tcPr>
          <w:p w14:paraId="034F2155" w14:textId="77777777" w:rsidR="00AC7B6C" w:rsidRDefault="00AC7B6C" w:rsidP="00536BE5">
            <w:pPr>
              <w:rPr>
                <w:ins w:id="845" w:author="Monroe Pattillo" w:date="2017-09-02T13:10:00Z"/>
              </w:rPr>
            </w:pPr>
            <w:ins w:id="846" w:author="Monroe Pattillo" w:date="2017-09-02T13:10:00Z">
              <w:r>
                <w:t>Low</w:t>
              </w:r>
            </w:ins>
          </w:p>
        </w:tc>
        <w:tc>
          <w:tcPr>
            <w:tcW w:w="5919" w:type="dxa"/>
            <w:tcBorders>
              <w:bottom w:val="single" w:sz="4" w:space="0" w:color="auto"/>
              <w:right w:val="single" w:sz="12" w:space="0" w:color="auto"/>
            </w:tcBorders>
            <w:tcPrChange w:id="847" w:author="Monroe Pattillo" w:date="2017-09-02T13:13:00Z">
              <w:tcPr>
                <w:tcW w:w="5490" w:type="dxa"/>
                <w:tcBorders>
                  <w:bottom w:val="single" w:sz="4" w:space="0" w:color="auto"/>
                  <w:right w:val="single" w:sz="12" w:space="0" w:color="auto"/>
                </w:tcBorders>
              </w:tcPr>
            </w:tcPrChange>
          </w:tcPr>
          <w:p w14:paraId="0DBE7BBF" w14:textId="77777777" w:rsidR="00AC7B6C" w:rsidRDefault="00AC7B6C" w:rsidP="00536BE5">
            <w:pPr>
              <w:rPr>
                <w:ins w:id="848" w:author="Monroe Pattillo" w:date="2017-09-02T13:10:00Z"/>
              </w:rPr>
            </w:pPr>
          </w:p>
        </w:tc>
      </w:tr>
      <w:tr w:rsidR="00AC7B6C" w14:paraId="1F06628A" w14:textId="77777777" w:rsidTr="00F903B8">
        <w:trPr>
          <w:ins w:id="849" w:author="Monroe Pattillo" w:date="2017-09-02T13:10:00Z"/>
        </w:trPr>
        <w:tc>
          <w:tcPr>
            <w:tcW w:w="1709" w:type="dxa"/>
            <w:tcBorders>
              <w:left w:val="single" w:sz="12" w:space="0" w:color="auto"/>
              <w:bottom w:val="single" w:sz="12" w:space="0" w:color="auto"/>
            </w:tcBorders>
            <w:tcPrChange w:id="850" w:author="Monroe Pattillo" w:date="2017-09-02T13:13:00Z">
              <w:tcPr>
                <w:tcW w:w="2988" w:type="dxa"/>
                <w:tcBorders>
                  <w:left w:val="single" w:sz="12" w:space="0" w:color="auto"/>
                  <w:bottom w:val="single" w:sz="12" w:space="0" w:color="auto"/>
                </w:tcBorders>
              </w:tcPr>
            </w:tcPrChange>
          </w:tcPr>
          <w:p w14:paraId="49C91A55" w14:textId="77777777" w:rsidR="00AC7B6C" w:rsidRDefault="00AC7B6C" w:rsidP="00536BE5">
            <w:pPr>
              <w:rPr>
                <w:ins w:id="851" w:author="Monroe Pattillo" w:date="2017-09-02T13:10:00Z"/>
              </w:rPr>
            </w:pPr>
          </w:p>
        </w:tc>
        <w:tc>
          <w:tcPr>
            <w:tcW w:w="1660" w:type="dxa"/>
            <w:tcBorders>
              <w:bottom w:val="single" w:sz="12" w:space="0" w:color="auto"/>
            </w:tcBorders>
            <w:tcPrChange w:id="852" w:author="Monroe Pattillo" w:date="2017-09-02T13:13:00Z">
              <w:tcPr>
                <w:tcW w:w="1800" w:type="dxa"/>
                <w:tcBorders>
                  <w:bottom w:val="single" w:sz="12" w:space="0" w:color="auto"/>
                </w:tcBorders>
              </w:tcPr>
            </w:tcPrChange>
          </w:tcPr>
          <w:p w14:paraId="4304159B" w14:textId="77777777" w:rsidR="00AC7B6C" w:rsidRDefault="00AC7B6C" w:rsidP="00536BE5">
            <w:pPr>
              <w:rPr>
                <w:ins w:id="853" w:author="Monroe Pattillo" w:date="2017-09-02T13:10:00Z"/>
              </w:rPr>
            </w:pPr>
            <w:ins w:id="854" w:author="Monroe Pattillo" w:date="2017-09-02T13:10:00Z">
              <w:r>
                <w:t>event description</w:t>
              </w:r>
            </w:ins>
          </w:p>
        </w:tc>
        <w:tc>
          <w:tcPr>
            <w:tcW w:w="5919" w:type="dxa"/>
            <w:tcBorders>
              <w:bottom w:val="single" w:sz="12" w:space="0" w:color="auto"/>
              <w:right w:val="single" w:sz="12" w:space="0" w:color="auto"/>
            </w:tcBorders>
            <w:tcPrChange w:id="855" w:author="Monroe Pattillo" w:date="2017-09-02T13:13:00Z">
              <w:tcPr>
                <w:tcW w:w="5490" w:type="dxa"/>
                <w:tcBorders>
                  <w:bottom w:val="single" w:sz="12" w:space="0" w:color="auto"/>
                  <w:right w:val="single" w:sz="12" w:space="0" w:color="auto"/>
                </w:tcBorders>
              </w:tcPr>
            </w:tcPrChange>
          </w:tcPr>
          <w:p w14:paraId="0EBDB646" w14:textId="77777777" w:rsidR="00AC7B6C" w:rsidRDefault="00AC7B6C" w:rsidP="00536BE5">
            <w:pPr>
              <w:rPr>
                <w:ins w:id="856" w:author="Monroe Pattillo" w:date="2017-09-02T13:10:00Z"/>
              </w:rPr>
            </w:pPr>
          </w:p>
        </w:tc>
      </w:tr>
      <w:tr w:rsidR="00AC7B6C" w14:paraId="57D67CC8" w14:textId="77777777" w:rsidTr="00F903B8">
        <w:trPr>
          <w:ins w:id="857" w:author="Monroe Pattillo" w:date="2017-09-02T13:10:00Z"/>
        </w:trPr>
        <w:tc>
          <w:tcPr>
            <w:tcW w:w="1709" w:type="dxa"/>
            <w:tcBorders>
              <w:top w:val="single" w:sz="12" w:space="0" w:color="auto"/>
              <w:left w:val="single" w:sz="12" w:space="0" w:color="auto"/>
            </w:tcBorders>
            <w:tcPrChange w:id="858" w:author="Monroe Pattillo" w:date="2017-09-02T13:13:00Z">
              <w:tcPr>
                <w:tcW w:w="2988" w:type="dxa"/>
                <w:tcBorders>
                  <w:top w:val="single" w:sz="12" w:space="0" w:color="auto"/>
                  <w:left w:val="single" w:sz="12" w:space="0" w:color="auto"/>
                </w:tcBorders>
              </w:tcPr>
            </w:tcPrChange>
          </w:tcPr>
          <w:p w14:paraId="52FF0A12" w14:textId="77777777" w:rsidR="00AC7B6C" w:rsidRPr="008D4C2C" w:rsidRDefault="00AC7B6C" w:rsidP="00536BE5">
            <w:pPr>
              <w:rPr>
                <w:ins w:id="859" w:author="Monroe Pattillo" w:date="2017-09-02T13:10:00Z"/>
                <w:b/>
              </w:rPr>
            </w:pPr>
            <w:ins w:id="860" w:author="Monroe Pattillo" w:date="2017-09-02T13:10:00Z">
              <w:r w:rsidRPr="008D4C2C">
                <w:rPr>
                  <w:b/>
                </w:rPr>
                <w:t>Alarm Condition Priority</w:t>
              </w:r>
            </w:ins>
          </w:p>
        </w:tc>
        <w:tc>
          <w:tcPr>
            <w:tcW w:w="1660" w:type="dxa"/>
            <w:tcBorders>
              <w:top w:val="single" w:sz="12" w:space="0" w:color="auto"/>
            </w:tcBorders>
            <w:tcPrChange w:id="861" w:author="Monroe Pattillo" w:date="2017-09-02T13:13:00Z">
              <w:tcPr>
                <w:tcW w:w="1800" w:type="dxa"/>
                <w:tcBorders>
                  <w:top w:val="single" w:sz="12" w:space="0" w:color="auto"/>
                </w:tcBorders>
              </w:tcPr>
            </w:tcPrChange>
          </w:tcPr>
          <w:p w14:paraId="1D322863" w14:textId="77777777" w:rsidR="00AC7B6C" w:rsidRDefault="00AC7B6C" w:rsidP="00536BE5">
            <w:pPr>
              <w:rPr>
                <w:ins w:id="862" w:author="Monroe Pattillo" w:date="2017-09-02T13:10:00Z"/>
              </w:rPr>
            </w:pPr>
          </w:p>
        </w:tc>
        <w:tc>
          <w:tcPr>
            <w:tcW w:w="5919" w:type="dxa"/>
            <w:tcBorders>
              <w:top w:val="single" w:sz="12" w:space="0" w:color="auto"/>
              <w:right w:val="single" w:sz="12" w:space="0" w:color="auto"/>
            </w:tcBorders>
            <w:tcPrChange w:id="863" w:author="Monroe Pattillo" w:date="2017-09-02T13:13:00Z">
              <w:tcPr>
                <w:tcW w:w="5490" w:type="dxa"/>
                <w:tcBorders>
                  <w:top w:val="single" w:sz="12" w:space="0" w:color="auto"/>
                  <w:right w:val="single" w:sz="12" w:space="0" w:color="auto"/>
                </w:tcBorders>
              </w:tcPr>
            </w:tcPrChange>
          </w:tcPr>
          <w:p w14:paraId="28441B42" w14:textId="77777777" w:rsidR="00AC7B6C" w:rsidRPr="00596EF5" w:rsidRDefault="00AC7B6C" w:rsidP="00536BE5">
            <w:pPr>
              <w:rPr>
                <w:ins w:id="864" w:author="Monroe Pattillo" w:date="2017-09-02T13:10:00Z"/>
                <w:b/>
              </w:rPr>
            </w:pPr>
            <w:ins w:id="865" w:author="Monroe Pattillo" w:date="2017-09-02T13:10:00Z">
              <w:r w:rsidRPr="00596EF5">
                <w:rPr>
                  <w:b/>
                </w:rPr>
                <w:t>68484^MDC_ATTR_ALARM_PRIORITY^MDC</w:t>
              </w:r>
            </w:ins>
          </w:p>
        </w:tc>
      </w:tr>
      <w:tr w:rsidR="00AC7B6C" w14:paraId="3951535D" w14:textId="77777777" w:rsidTr="00F903B8">
        <w:trPr>
          <w:ins w:id="866" w:author="Monroe Pattillo" w:date="2017-09-02T13:10:00Z"/>
        </w:trPr>
        <w:tc>
          <w:tcPr>
            <w:tcW w:w="1709" w:type="dxa"/>
            <w:tcBorders>
              <w:left w:val="single" w:sz="12" w:space="0" w:color="auto"/>
            </w:tcBorders>
            <w:tcPrChange w:id="867" w:author="Monroe Pattillo" w:date="2017-09-02T13:13:00Z">
              <w:tcPr>
                <w:tcW w:w="2988" w:type="dxa"/>
                <w:tcBorders>
                  <w:left w:val="single" w:sz="12" w:space="0" w:color="auto"/>
                </w:tcBorders>
              </w:tcPr>
            </w:tcPrChange>
          </w:tcPr>
          <w:p w14:paraId="5A7DDB46" w14:textId="77777777" w:rsidR="00AC7B6C" w:rsidRDefault="00AC7B6C" w:rsidP="00536BE5">
            <w:pPr>
              <w:rPr>
                <w:ins w:id="868" w:author="Monroe Pattillo" w:date="2017-09-02T13:10:00Z"/>
              </w:rPr>
            </w:pPr>
          </w:p>
        </w:tc>
        <w:tc>
          <w:tcPr>
            <w:tcW w:w="1660" w:type="dxa"/>
            <w:tcPrChange w:id="869" w:author="Monroe Pattillo" w:date="2017-09-02T13:13:00Z">
              <w:tcPr>
                <w:tcW w:w="1800" w:type="dxa"/>
              </w:tcPr>
            </w:tcPrChange>
          </w:tcPr>
          <w:p w14:paraId="2951E55F" w14:textId="77777777" w:rsidR="00AC7B6C" w:rsidRDefault="00AC7B6C" w:rsidP="00536BE5">
            <w:pPr>
              <w:rPr>
                <w:ins w:id="870" w:author="Monroe Pattillo" w:date="2017-09-02T13:10:00Z"/>
              </w:rPr>
            </w:pPr>
            <w:ins w:id="871" w:author="Monroe Pattillo" w:date="2017-09-02T13:10:00Z">
              <w:r>
                <w:t>High</w:t>
              </w:r>
            </w:ins>
          </w:p>
        </w:tc>
        <w:tc>
          <w:tcPr>
            <w:tcW w:w="5919" w:type="dxa"/>
            <w:tcBorders>
              <w:right w:val="single" w:sz="12" w:space="0" w:color="auto"/>
            </w:tcBorders>
            <w:tcPrChange w:id="872" w:author="Monroe Pattillo" w:date="2017-09-02T13:13:00Z">
              <w:tcPr>
                <w:tcW w:w="5490" w:type="dxa"/>
                <w:tcBorders>
                  <w:right w:val="single" w:sz="12" w:space="0" w:color="auto"/>
                </w:tcBorders>
              </w:tcPr>
            </w:tcPrChange>
          </w:tcPr>
          <w:p w14:paraId="45D9384A" w14:textId="77777777" w:rsidR="00AC7B6C" w:rsidRDefault="00AC7B6C" w:rsidP="00536BE5">
            <w:pPr>
              <w:rPr>
                <w:ins w:id="873" w:author="Monroe Pattillo" w:date="2017-09-02T13:10:00Z"/>
              </w:rPr>
            </w:pPr>
            <w:ins w:id="874" w:author="Monroe Pattillo" w:date="2017-09-02T13:10:00Z">
              <w:r>
                <w:t>PH – High</w:t>
              </w:r>
            </w:ins>
          </w:p>
        </w:tc>
      </w:tr>
      <w:tr w:rsidR="00AC7B6C" w14:paraId="18CD7301" w14:textId="77777777" w:rsidTr="00F903B8">
        <w:trPr>
          <w:ins w:id="875" w:author="Monroe Pattillo" w:date="2017-09-02T13:10:00Z"/>
        </w:trPr>
        <w:tc>
          <w:tcPr>
            <w:tcW w:w="1709" w:type="dxa"/>
            <w:tcBorders>
              <w:left w:val="single" w:sz="12" w:space="0" w:color="auto"/>
            </w:tcBorders>
            <w:tcPrChange w:id="876" w:author="Monroe Pattillo" w:date="2017-09-02T13:13:00Z">
              <w:tcPr>
                <w:tcW w:w="2988" w:type="dxa"/>
                <w:tcBorders>
                  <w:left w:val="single" w:sz="12" w:space="0" w:color="auto"/>
                </w:tcBorders>
              </w:tcPr>
            </w:tcPrChange>
          </w:tcPr>
          <w:p w14:paraId="7FF7E083" w14:textId="77777777" w:rsidR="00AC7B6C" w:rsidRDefault="00AC7B6C" w:rsidP="00536BE5">
            <w:pPr>
              <w:rPr>
                <w:ins w:id="877" w:author="Monroe Pattillo" w:date="2017-09-02T13:10:00Z"/>
              </w:rPr>
            </w:pPr>
          </w:p>
        </w:tc>
        <w:tc>
          <w:tcPr>
            <w:tcW w:w="1660" w:type="dxa"/>
            <w:tcPrChange w:id="878" w:author="Monroe Pattillo" w:date="2017-09-02T13:13:00Z">
              <w:tcPr>
                <w:tcW w:w="1800" w:type="dxa"/>
              </w:tcPr>
            </w:tcPrChange>
          </w:tcPr>
          <w:p w14:paraId="636CF79A" w14:textId="77777777" w:rsidR="00AC7B6C" w:rsidRDefault="00AC7B6C" w:rsidP="00536BE5">
            <w:pPr>
              <w:rPr>
                <w:ins w:id="879" w:author="Monroe Pattillo" w:date="2017-09-02T13:10:00Z"/>
              </w:rPr>
            </w:pPr>
            <w:ins w:id="880" w:author="Monroe Pattillo" w:date="2017-09-02T13:10:00Z">
              <w:r>
                <w:t>Medium</w:t>
              </w:r>
            </w:ins>
          </w:p>
        </w:tc>
        <w:tc>
          <w:tcPr>
            <w:tcW w:w="5919" w:type="dxa"/>
            <w:tcBorders>
              <w:right w:val="single" w:sz="12" w:space="0" w:color="auto"/>
            </w:tcBorders>
            <w:tcPrChange w:id="881" w:author="Monroe Pattillo" w:date="2017-09-02T13:13:00Z">
              <w:tcPr>
                <w:tcW w:w="5490" w:type="dxa"/>
                <w:tcBorders>
                  <w:right w:val="single" w:sz="12" w:space="0" w:color="auto"/>
                </w:tcBorders>
              </w:tcPr>
            </w:tcPrChange>
          </w:tcPr>
          <w:p w14:paraId="6663AC14" w14:textId="77777777" w:rsidR="00AC7B6C" w:rsidRDefault="00AC7B6C" w:rsidP="00536BE5">
            <w:pPr>
              <w:rPr>
                <w:ins w:id="882" w:author="Monroe Pattillo" w:date="2017-09-02T13:10:00Z"/>
              </w:rPr>
            </w:pPr>
            <w:ins w:id="883" w:author="Monroe Pattillo" w:date="2017-09-02T13:10:00Z">
              <w:r>
                <w:t>PM – Medium</w:t>
              </w:r>
            </w:ins>
          </w:p>
        </w:tc>
      </w:tr>
      <w:tr w:rsidR="00AC7B6C" w14:paraId="0AC452F9" w14:textId="77777777" w:rsidTr="00F903B8">
        <w:trPr>
          <w:ins w:id="884" w:author="Monroe Pattillo" w:date="2017-09-02T13:10:00Z"/>
        </w:trPr>
        <w:tc>
          <w:tcPr>
            <w:tcW w:w="1709" w:type="dxa"/>
            <w:tcBorders>
              <w:left w:val="single" w:sz="12" w:space="0" w:color="auto"/>
            </w:tcBorders>
            <w:tcPrChange w:id="885" w:author="Monroe Pattillo" w:date="2017-09-02T13:13:00Z">
              <w:tcPr>
                <w:tcW w:w="2988" w:type="dxa"/>
                <w:tcBorders>
                  <w:left w:val="single" w:sz="12" w:space="0" w:color="auto"/>
                </w:tcBorders>
              </w:tcPr>
            </w:tcPrChange>
          </w:tcPr>
          <w:p w14:paraId="1CC1AAE2" w14:textId="77777777" w:rsidR="00AC7B6C" w:rsidRDefault="00AC7B6C" w:rsidP="00536BE5">
            <w:pPr>
              <w:rPr>
                <w:ins w:id="886" w:author="Monroe Pattillo" w:date="2017-09-02T13:10:00Z"/>
              </w:rPr>
            </w:pPr>
          </w:p>
        </w:tc>
        <w:tc>
          <w:tcPr>
            <w:tcW w:w="1660" w:type="dxa"/>
            <w:tcPrChange w:id="887" w:author="Monroe Pattillo" w:date="2017-09-02T13:13:00Z">
              <w:tcPr>
                <w:tcW w:w="1800" w:type="dxa"/>
              </w:tcPr>
            </w:tcPrChange>
          </w:tcPr>
          <w:p w14:paraId="4CC55872" w14:textId="77777777" w:rsidR="00AC7B6C" w:rsidRDefault="00AC7B6C" w:rsidP="00536BE5">
            <w:pPr>
              <w:rPr>
                <w:ins w:id="888" w:author="Monroe Pattillo" w:date="2017-09-02T13:10:00Z"/>
              </w:rPr>
            </w:pPr>
            <w:ins w:id="889" w:author="Monroe Pattillo" w:date="2017-09-02T13:10:00Z">
              <w:r>
                <w:t>Low</w:t>
              </w:r>
            </w:ins>
          </w:p>
        </w:tc>
        <w:tc>
          <w:tcPr>
            <w:tcW w:w="5919" w:type="dxa"/>
            <w:tcBorders>
              <w:right w:val="single" w:sz="12" w:space="0" w:color="auto"/>
            </w:tcBorders>
            <w:tcPrChange w:id="890" w:author="Monroe Pattillo" w:date="2017-09-02T13:13:00Z">
              <w:tcPr>
                <w:tcW w:w="5490" w:type="dxa"/>
                <w:tcBorders>
                  <w:right w:val="single" w:sz="12" w:space="0" w:color="auto"/>
                </w:tcBorders>
              </w:tcPr>
            </w:tcPrChange>
          </w:tcPr>
          <w:p w14:paraId="49DEFE08" w14:textId="77777777" w:rsidR="00AC7B6C" w:rsidRDefault="00AC7B6C" w:rsidP="00536BE5">
            <w:pPr>
              <w:rPr>
                <w:ins w:id="891" w:author="Monroe Pattillo" w:date="2017-09-02T13:10:00Z"/>
              </w:rPr>
            </w:pPr>
            <w:ins w:id="892" w:author="Monroe Pattillo" w:date="2017-09-02T13:10:00Z">
              <w:r>
                <w:t>PL – Low</w:t>
              </w:r>
            </w:ins>
          </w:p>
        </w:tc>
      </w:tr>
      <w:tr w:rsidR="00AC7B6C" w14:paraId="1B293BD1" w14:textId="77777777" w:rsidTr="00F903B8">
        <w:trPr>
          <w:ins w:id="893" w:author="Monroe Pattillo" w:date="2017-09-02T13:10:00Z"/>
        </w:trPr>
        <w:tc>
          <w:tcPr>
            <w:tcW w:w="1709" w:type="dxa"/>
            <w:tcBorders>
              <w:left w:val="single" w:sz="12" w:space="0" w:color="auto"/>
            </w:tcBorders>
            <w:tcPrChange w:id="894" w:author="Monroe Pattillo" w:date="2017-09-02T13:13:00Z">
              <w:tcPr>
                <w:tcW w:w="2988" w:type="dxa"/>
                <w:tcBorders>
                  <w:left w:val="single" w:sz="12" w:space="0" w:color="auto"/>
                </w:tcBorders>
              </w:tcPr>
            </w:tcPrChange>
          </w:tcPr>
          <w:p w14:paraId="28AFDAAC" w14:textId="77777777" w:rsidR="00AC7B6C" w:rsidRDefault="00AC7B6C" w:rsidP="00536BE5">
            <w:pPr>
              <w:rPr>
                <w:ins w:id="895" w:author="Monroe Pattillo" w:date="2017-09-02T13:10:00Z"/>
              </w:rPr>
            </w:pPr>
          </w:p>
        </w:tc>
        <w:tc>
          <w:tcPr>
            <w:tcW w:w="1660" w:type="dxa"/>
            <w:tcPrChange w:id="896" w:author="Monroe Pattillo" w:date="2017-09-02T13:13:00Z">
              <w:tcPr>
                <w:tcW w:w="1800" w:type="dxa"/>
              </w:tcPr>
            </w:tcPrChange>
          </w:tcPr>
          <w:p w14:paraId="7D64C582" w14:textId="77777777" w:rsidR="00AC7B6C" w:rsidRDefault="00AC7B6C" w:rsidP="00536BE5">
            <w:pPr>
              <w:rPr>
                <w:ins w:id="897" w:author="Monroe Pattillo" w:date="2017-09-02T13:10:00Z"/>
              </w:rPr>
            </w:pPr>
            <w:ins w:id="898" w:author="Monroe Pattillo" w:date="2017-09-02T13:10:00Z">
              <w:r>
                <w:t>Information</w:t>
              </w:r>
            </w:ins>
          </w:p>
        </w:tc>
        <w:tc>
          <w:tcPr>
            <w:tcW w:w="5919" w:type="dxa"/>
            <w:tcBorders>
              <w:right w:val="single" w:sz="12" w:space="0" w:color="auto"/>
            </w:tcBorders>
            <w:tcPrChange w:id="899" w:author="Monroe Pattillo" w:date="2017-09-02T13:13:00Z">
              <w:tcPr>
                <w:tcW w:w="5490" w:type="dxa"/>
                <w:tcBorders>
                  <w:right w:val="single" w:sz="12" w:space="0" w:color="auto"/>
                </w:tcBorders>
              </w:tcPr>
            </w:tcPrChange>
          </w:tcPr>
          <w:p w14:paraId="1DFA01F1" w14:textId="77777777" w:rsidR="00AC7B6C" w:rsidRDefault="00AC7B6C" w:rsidP="00536BE5">
            <w:pPr>
              <w:rPr>
                <w:ins w:id="900" w:author="Monroe Pattillo" w:date="2017-09-02T13:10:00Z"/>
              </w:rPr>
            </w:pPr>
            <w:ins w:id="901" w:author="Monroe Pattillo" w:date="2017-09-02T13:10:00Z">
              <w:r>
                <w:t>(PI – need to CP ACM/PCD TF to add value)</w:t>
              </w:r>
            </w:ins>
          </w:p>
        </w:tc>
      </w:tr>
      <w:tr w:rsidR="00AC7B6C" w14:paraId="0E727F50" w14:textId="77777777" w:rsidTr="00F903B8">
        <w:trPr>
          <w:ins w:id="902" w:author="Monroe Pattillo" w:date="2017-09-02T13:10:00Z"/>
        </w:trPr>
        <w:tc>
          <w:tcPr>
            <w:tcW w:w="1709" w:type="dxa"/>
            <w:tcBorders>
              <w:left w:val="single" w:sz="12" w:space="0" w:color="auto"/>
              <w:bottom w:val="single" w:sz="4" w:space="0" w:color="auto"/>
            </w:tcBorders>
            <w:tcPrChange w:id="903" w:author="Monroe Pattillo" w:date="2017-09-02T13:13:00Z">
              <w:tcPr>
                <w:tcW w:w="2988" w:type="dxa"/>
                <w:tcBorders>
                  <w:left w:val="single" w:sz="12" w:space="0" w:color="auto"/>
                  <w:bottom w:val="single" w:sz="4" w:space="0" w:color="auto"/>
                </w:tcBorders>
              </w:tcPr>
            </w:tcPrChange>
          </w:tcPr>
          <w:p w14:paraId="17E87C6C" w14:textId="77777777" w:rsidR="00AC7B6C" w:rsidRDefault="00AC7B6C" w:rsidP="00536BE5">
            <w:pPr>
              <w:rPr>
                <w:ins w:id="904" w:author="Monroe Pattillo" w:date="2017-09-02T13:10:00Z"/>
              </w:rPr>
            </w:pPr>
          </w:p>
        </w:tc>
        <w:tc>
          <w:tcPr>
            <w:tcW w:w="1660" w:type="dxa"/>
            <w:tcBorders>
              <w:bottom w:val="single" w:sz="4" w:space="0" w:color="auto"/>
            </w:tcBorders>
            <w:tcPrChange w:id="905" w:author="Monroe Pattillo" w:date="2017-09-02T13:13:00Z">
              <w:tcPr>
                <w:tcW w:w="1800" w:type="dxa"/>
                <w:tcBorders>
                  <w:bottom w:val="single" w:sz="4" w:space="0" w:color="auto"/>
                </w:tcBorders>
              </w:tcPr>
            </w:tcPrChange>
          </w:tcPr>
          <w:p w14:paraId="4CF9F740" w14:textId="77777777" w:rsidR="00AC7B6C" w:rsidRDefault="00AC7B6C" w:rsidP="00536BE5">
            <w:pPr>
              <w:rPr>
                <w:ins w:id="906" w:author="Monroe Pattillo" w:date="2017-09-02T13:10:00Z"/>
              </w:rPr>
            </w:pPr>
            <w:ins w:id="907" w:author="Monroe Pattillo" w:date="2017-09-02T13:10:00Z">
              <w:r>
                <w:t>(not-indicated)</w:t>
              </w:r>
            </w:ins>
          </w:p>
        </w:tc>
        <w:tc>
          <w:tcPr>
            <w:tcW w:w="5919" w:type="dxa"/>
            <w:tcBorders>
              <w:bottom w:val="single" w:sz="4" w:space="0" w:color="auto"/>
              <w:right w:val="single" w:sz="12" w:space="0" w:color="auto"/>
            </w:tcBorders>
            <w:tcPrChange w:id="908" w:author="Monroe Pattillo" w:date="2017-09-02T13:13:00Z">
              <w:tcPr>
                <w:tcW w:w="5490" w:type="dxa"/>
                <w:tcBorders>
                  <w:bottom w:val="single" w:sz="4" w:space="0" w:color="auto"/>
                  <w:right w:val="single" w:sz="12" w:space="0" w:color="auto"/>
                </w:tcBorders>
              </w:tcPr>
            </w:tcPrChange>
          </w:tcPr>
          <w:p w14:paraId="2C8F3F0C" w14:textId="77777777" w:rsidR="00AC7B6C" w:rsidRDefault="00AC7B6C" w:rsidP="00536BE5">
            <w:pPr>
              <w:rPr>
                <w:ins w:id="909" w:author="Monroe Pattillo" w:date="2017-09-02T13:10:00Z"/>
              </w:rPr>
            </w:pPr>
            <w:ins w:id="910" w:author="Monroe Pattillo" w:date="2017-09-02T13:10:00Z">
              <w:r>
                <w:t>PN – Not Indicated</w:t>
              </w:r>
            </w:ins>
          </w:p>
        </w:tc>
      </w:tr>
      <w:tr w:rsidR="00AC7B6C" w14:paraId="1DFAC9A1" w14:textId="77777777" w:rsidTr="00F903B8">
        <w:trPr>
          <w:ins w:id="911" w:author="Monroe Pattillo" w:date="2017-09-02T13:10:00Z"/>
        </w:trPr>
        <w:tc>
          <w:tcPr>
            <w:tcW w:w="1709" w:type="dxa"/>
            <w:tcBorders>
              <w:left w:val="single" w:sz="12" w:space="0" w:color="auto"/>
              <w:bottom w:val="single" w:sz="12" w:space="0" w:color="auto"/>
            </w:tcBorders>
            <w:tcPrChange w:id="912" w:author="Monroe Pattillo" w:date="2017-09-02T13:13:00Z">
              <w:tcPr>
                <w:tcW w:w="2988" w:type="dxa"/>
                <w:tcBorders>
                  <w:left w:val="single" w:sz="12" w:space="0" w:color="auto"/>
                  <w:bottom w:val="single" w:sz="12" w:space="0" w:color="auto"/>
                </w:tcBorders>
              </w:tcPr>
            </w:tcPrChange>
          </w:tcPr>
          <w:p w14:paraId="598ACC45" w14:textId="77777777" w:rsidR="00AC7B6C" w:rsidRDefault="00AC7B6C" w:rsidP="00536BE5">
            <w:pPr>
              <w:rPr>
                <w:ins w:id="913" w:author="Monroe Pattillo" w:date="2017-09-02T13:10:00Z"/>
              </w:rPr>
            </w:pPr>
          </w:p>
        </w:tc>
        <w:tc>
          <w:tcPr>
            <w:tcW w:w="1660" w:type="dxa"/>
            <w:tcBorders>
              <w:bottom w:val="single" w:sz="12" w:space="0" w:color="auto"/>
            </w:tcBorders>
            <w:tcPrChange w:id="914" w:author="Monroe Pattillo" w:date="2017-09-02T13:13:00Z">
              <w:tcPr>
                <w:tcW w:w="1800" w:type="dxa"/>
                <w:tcBorders>
                  <w:bottom w:val="single" w:sz="12" w:space="0" w:color="auto"/>
                </w:tcBorders>
              </w:tcPr>
            </w:tcPrChange>
          </w:tcPr>
          <w:p w14:paraId="3CCB535A" w14:textId="77777777" w:rsidR="00AC7B6C" w:rsidRDefault="00AC7B6C" w:rsidP="00536BE5">
            <w:pPr>
              <w:rPr>
                <w:ins w:id="915" w:author="Monroe Pattillo" w:date="2017-09-02T13:10:00Z"/>
              </w:rPr>
            </w:pPr>
            <w:ins w:id="916" w:author="Monroe Pattillo" w:date="2017-09-02T13:10:00Z">
              <w:r>
                <w:t>(not-known)</w:t>
              </w:r>
            </w:ins>
          </w:p>
        </w:tc>
        <w:tc>
          <w:tcPr>
            <w:tcW w:w="5919" w:type="dxa"/>
            <w:tcBorders>
              <w:bottom w:val="single" w:sz="12" w:space="0" w:color="auto"/>
              <w:right w:val="single" w:sz="12" w:space="0" w:color="auto"/>
            </w:tcBorders>
            <w:tcPrChange w:id="917" w:author="Monroe Pattillo" w:date="2017-09-02T13:13:00Z">
              <w:tcPr>
                <w:tcW w:w="5490" w:type="dxa"/>
                <w:tcBorders>
                  <w:bottom w:val="single" w:sz="12" w:space="0" w:color="auto"/>
                  <w:right w:val="single" w:sz="12" w:space="0" w:color="auto"/>
                </w:tcBorders>
              </w:tcPr>
            </w:tcPrChange>
          </w:tcPr>
          <w:p w14:paraId="5F4966D4" w14:textId="77777777" w:rsidR="00AC7B6C" w:rsidRDefault="00AC7B6C" w:rsidP="00536BE5">
            <w:pPr>
              <w:rPr>
                <w:ins w:id="918" w:author="Monroe Pattillo" w:date="2017-09-02T13:10:00Z"/>
              </w:rPr>
            </w:pPr>
            <w:ins w:id="919" w:author="Monroe Pattillo" w:date="2017-09-02T13:10:00Z">
              <w:r>
                <w:t>(PU – need to CP ACM/PCD TF to add value)</w:t>
              </w:r>
            </w:ins>
          </w:p>
        </w:tc>
      </w:tr>
      <w:tr w:rsidR="00AC7B6C" w14:paraId="77AA982F" w14:textId="77777777" w:rsidTr="00F903B8">
        <w:trPr>
          <w:ins w:id="920" w:author="Monroe Pattillo" w:date="2017-09-02T13:10:00Z"/>
        </w:trPr>
        <w:tc>
          <w:tcPr>
            <w:tcW w:w="1709" w:type="dxa"/>
            <w:tcBorders>
              <w:top w:val="single" w:sz="12" w:space="0" w:color="auto"/>
              <w:left w:val="single" w:sz="12" w:space="0" w:color="auto"/>
            </w:tcBorders>
            <w:tcPrChange w:id="921" w:author="Monroe Pattillo" w:date="2017-09-02T13:13:00Z">
              <w:tcPr>
                <w:tcW w:w="2988" w:type="dxa"/>
                <w:tcBorders>
                  <w:top w:val="single" w:sz="12" w:space="0" w:color="auto"/>
                  <w:left w:val="single" w:sz="12" w:space="0" w:color="auto"/>
                </w:tcBorders>
              </w:tcPr>
            </w:tcPrChange>
          </w:tcPr>
          <w:p w14:paraId="3915ED92" w14:textId="77777777" w:rsidR="00AC7B6C" w:rsidRPr="00596EF5" w:rsidRDefault="00AC7B6C" w:rsidP="00536BE5">
            <w:pPr>
              <w:rPr>
                <w:ins w:id="922" w:author="Monroe Pattillo" w:date="2017-09-02T13:10:00Z"/>
                <w:b/>
              </w:rPr>
            </w:pPr>
            <w:ins w:id="923" w:author="Monroe Pattillo" w:date="2017-09-02T13:10:00Z">
              <w:r w:rsidRPr="00596EF5">
                <w:rPr>
                  <w:b/>
                </w:rPr>
                <w:t>Alarm signal inactivation state</w:t>
              </w:r>
            </w:ins>
          </w:p>
        </w:tc>
        <w:tc>
          <w:tcPr>
            <w:tcW w:w="1660" w:type="dxa"/>
            <w:tcBorders>
              <w:top w:val="single" w:sz="12" w:space="0" w:color="auto"/>
            </w:tcBorders>
            <w:tcPrChange w:id="924" w:author="Monroe Pattillo" w:date="2017-09-02T13:13:00Z">
              <w:tcPr>
                <w:tcW w:w="1800" w:type="dxa"/>
                <w:tcBorders>
                  <w:top w:val="single" w:sz="12" w:space="0" w:color="auto"/>
                </w:tcBorders>
              </w:tcPr>
            </w:tcPrChange>
          </w:tcPr>
          <w:p w14:paraId="1947C9D7" w14:textId="77777777" w:rsidR="00AC7B6C" w:rsidRDefault="00AC7B6C" w:rsidP="00536BE5">
            <w:pPr>
              <w:rPr>
                <w:ins w:id="925" w:author="Monroe Pattillo" w:date="2017-09-02T13:10:00Z"/>
              </w:rPr>
            </w:pPr>
          </w:p>
        </w:tc>
        <w:tc>
          <w:tcPr>
            <w:tcW w:w="5919" w:type="dxa"/>
            <w:tcBorders>
              <w:top w:val="single" w:sz="12" w:space="0" w:color="auto"/>
              <w:right w:val="single" w:sz="12" w:space="0" w:color="auto"/>
            </w:tcBorders>
            <w:tcPrChange w:id="926" w:author="Monroe Pattillo" w:date="2017-09-02T13:13:00Z">
              <w:tcPr>
                <w:tcW w:w="5490" w:type="dxa"/>
                <w:tcBorders>
                  <w:top w:val="single" w:sz="12" w:space="0" w:color="auto"/>
                  <w:right w:val="single" w:sz="12" w:space="0" w:color="auto"/>
                </w:tcBorders>
              </w:tcPr>
            </w:tcPrChange>
          </w:tcPr>
          <w:p w14:paraId="721701BD" w14:textId="77777777" w:rsidR="00AC7B6C" w:rsidRPr="00596EF5" w:rsidRDefault="00AC7B6C" w:rsidP="00536BE5">
            <w:pPr>
              <w:rPr>
                <w:ins w:id="927" w:author="Monroe Pattillo" w:date="2017-09-02T13:10:00Z"/>
                <w:b/>
              </w:rPr>
            </w:pPr>
            <w:ins w:id="928" w:author="Monroe Pattillo" w:date="2017-09-02T13:10:00Z">
              <w:r w:rsidRPr="00596EF5">
                <w:rPr>
                  <w:b/>
                </w:rPr>
                <w:t>68483^MDC_ATTR_ALARM_INACTIVATION_STATE^MDC</w:t>
              </w:r>
            </w:ins>
          </w:p>
        </w:tc>
      </w:tr>
      <w:tr w:rsidR="00AC7B6C" w14:paraId="6498AE9D" w14:textId="77777777" w:rsidTr="00F903B8">
        <w:trPr>
          <w:ins w:id="929" w:author="Monroe Pattillo" w:date="2017-09-02T13:10:00Z"/>
        </w:trPr>
        <w:tc>
          <w:tcPr>
            <w:tcW w:w="1709" w:type="dxa"/>
            <w:tcBorders>
              <w:left w:val="single" w:sz="12" w:space="0" w:color="auto"/>
            </w:tcBorders>
            <w:tcPrChange w:id="930" w:author="Monroe Pattillo" w:date="2017-09-02T13:13:00Z">
              <w:tcPr>
                <w:tcW w:w="2988" w:type="dxa"/>
                <w:tcBorders>
                  <w:left w:val="single" w:sz="12" w:space="0" w:color="auto"/>
                </w:tcBorders>
              </w:tcPr>
            </w:tcPrChange>
          </w:tcPr>
          <w:p w14:paraId="669D2BE6" w14:textId="77777777" w:rsidR="00AC7B6C" w:rsidRDefault="00AC7B6C" w:rsidP="00536BE5">
            <w:pPr>
              <w:rPr>
                <w:ins w:id="931" w:author="Monroe Pattillo" w:date="2017-09-02T13:10:00Z"/>
              </w:rPr>
            </w:pPr>
          </w:p>
        </w:tc>
        <w:tc>
          <w:tcPr>
            <w:tcW w:w="1660" w:type="dxa"/>
            <w:tcPrChange w:id="932" w:author="Monroe Pattillo" w:date="2017-09-02T13:13:00Z">
              <w:tcPr>
                <w:tcW w:w="1800" w:type="dxa"/>
              </w:tcPr>
            </w:tcPrChange>
          </w:tcPr>
          <w:p w14:paraId="36A9F4E4" w14:textId="77777777" w:rsidR="00AC7B6C" w:rsidRDefault="00AC7B6C" w:rsidP="00536BE5">
            <w:pPr>
              <w:rPr>
                <w:ins w:id="933" w:author="Monroe Pattillo" w:date="2017-09-02T13:10:00Z"/>
              </w:rPr>
            </w:pPr>
            <w:proofErr w:type="gramStart"/>
            <w:ins w:id="934" w:author="Monroe Pattillo" w:date="2017-09-02T13:10:00Z">
              <w:r>
                <w:t>none</w:t>
              </w:r>
              <w:proofErr w:type="gramEnd"/>
              <w:r>
                <w:t xml:space="preserve"> (enable?) </w:t>
              </w:r>
            </w:ins>
          </w:p>
        </w:tc>
        <w:tc>
          <w:tcPr>
            <w:tcW w:w="5919" w:type="dxa"/>
            <w:tcBorders>
              <w:right w:val="single" w:sz="12" w:space="0" w:color="auto"/>
            </w:tcBorders>
            <w:tcPrChange w:id="935" w:author="Monroe Pattillo" w:date="2017-09-02T13:13:00Z">
              <w:tcPr>
                <w:tcW w:w="5490" w:type="dxa"/>
                <w:tcBorders>
                  <w:right w:val="single" w:sz="12" w:space="0" w:color="auto"/>
                </w:tcBorders>
              </w:tcPr>
            </w:tcPrChange>
          </w:tcPr>
          <w:p w14:paraId="31249C9B" w14:textId="77777777" w:rsidR="00AC7B6C" w:rsidRPr="009473B2" w:rsidRDefault="00AC7B6C" w:rsidP="00536BE5">
            <w:pPr>
              <w:rPr>
                <w:ins w:id="936" w:author="Monroe Pattillo" w:date="2017-09-02T13:10:00Z"/>
              </w:rPr>
            </w:pPr>
            <w:ins w:id="937" w:author="Monroe Pattillo" w:date="2017-09-02T13:10:00Z">
              <w:r>
                <w:t>enabled (note the “d” on the end)</w:t>
              </w:r>
            </w:ins>
          </w:p>
        </w:tc>
      </w:tr>
      <w:tr w:rsidR="00AC7B6C" w14:paraId="4F139B60" w14:textId="77777777" w:rsidTr="00F903B8">
        <w:trPr>
          <w:ins w:id="938" w:author="Monroe Pattillo" w:date="2017-09-02T13:10:00Z"/>
        </w:trPr>
        <w:tc>
          <w:tcPr>
            <w:tcW w:w="1709" w:type="dxa"/>
            <w:tcBorders>
              <w:left w:val="single" w:sz="12" w:space="0" w:color="auto"/>
            </w:tcBorders>
            <w:tcPrChange w:id="939" w:author="Monroe Pattillo" w:date="2017-09-02T13:13:00Z">
              <w:tcPr>
                <w:tcW w:w="2988" w:type="dxa"/>
                <w:tcBorders>
                  <w:left w:val="single" w:sz="12" w:space="0" w:color="auto"/>
                </w:tcBorders>
              </w:tcPr>
            </w:tcPrChange>
          </w:tcPr>
          <w:p w14:paraId="506FA1BD" w14:textId="77777777" w:rsidR="00AC7B6C" w:rsidRDefault="00AC7B6C" w:rsidP="00536BE5">
            <w:pPr>
              <w:rPr>
                <w:ins w:id="940" w:author="Monroe Pattillo" w:date="2017-09-02T13:10:00Z"/>
              </w:rPr>
            </w:pPr>
          </w:p>
        </w:tc>
        <w:tc>
          <w:tcPr>
            <w:tcW w:w="1660" w:type="dxa"/>
            <w:tcPrChange w:id="941" w:author="Monroe Pattillo" w:date="2017-09-02T13:13:00Z">
              <w:tcPr>
                <w:tcW w:w="1800" w:type="dxa"/>
              </w:tcPr>
            </w:tcPrChange>
          </w:tcPr>
          <w:p w14:paraId="659CAE4B" w14:textId="77777777" w:rsidR="00AC7B6C" w:rsidRDefault="00AC7B6C" w:rsidP="00536BE5">
            <w:pPr>
              <w:rPr>
                <w:ins w:id="942" w:author="Monroe Pattillo" w:date="2017-09-02T13:10:00Z"/>
              </w:rPr>
            </w:pPr>
            <w:ins w:id="943" w:author="Monroe Pattillo" w:date="2017-09-02T13:10:00Z">
              <w:r>
                <w:t>audio-paused</w:t>
              </w:r>
            </w:ins>
          </w:p>
        </w:tc>
        <w:tc>
          <w:tcPr>
            <w:tcW w:w="5919" w:type="dxa"/>
            <w:tcBorders>
              <w:right w:val="single" w:sz="12" w:space="0" w:color="auto"/>
            </w:tcBorders>
            <w:tcPrChange w:id="944" w:author="Monroe Pattillo" w:date="2017-09-02T13:13:00Z">
              <w:tcPr>
                <w:tcW w:w="5490" w:type="dxa"/>
                <w:tcBorders>
                  <w:right w:val="single" w:sz="12" w:space="0" w:color="auto"/>
                </w:tcBorders>
              </w:tcPr>
            </w:tcPrChange>
          </w:tcPr>
          <w:p w14:paraId="46D75CE5" w14:textId="77777777" w:rsidR="00AC7B6C" w:rsidRPr="009473B2" w:rsidRDefault="00AC7B6C" w:rsidP="00536BE5">
            <w:pPr>
              <w:rPr>
                <w:ins w:id="945" w:author="Monroe Pattillo" w:date="2017-09-02T13:10:00Z"/>
              </w:rPr>
            </w:pPr>
            <w:ins w:id="946" w:author="Monroe Pattillo" w:date="2017-09-02T13:10:00Z">
              <w:r>
                <w:t>audio-paused</w:t>
              </w:r>
            </w:ins>
          </w:p>
        </w:tc>
      </w:tr>
      <w:tr w:rsidR="00AC7B6C" w14:paraId="36879FA2" w14:textId="77777777" w:rsidTr="00F903B8">
        <w:trPr>
          <w:ins w:id="947" w:author="Monroe Pattillo" w:date="2017-09-02T13:10:00Z"/>
        </w:trPr>
        <w:tc>
          <w:tcPr>
            <w:tcW w:w="1709" w:type="dxa"/>
            <w:tcBorders>
              <w:left w:val="single" w:sz="12" w:space="0" w:color="auto"/>
            </w:tcBorders>
            <w:tcPrChange w:id="948" w:author="Monroe Pattillo" w:date="2017-09-02T13:13:00Z">
              <w:tcPr>
                <w:tcW w:w="2988" w:type="dxa"/>
                <w:tcBorders>
                  <w:left w:val="single" w:sz="12" w:space="0" w:color="auto"/>
                </w:tcBorders>
              </w:tcPr>
            </w:tcPrChange>
          </w:tcPr>
          <w:p w14:paraId="3E3C9814" w14:textId="77777777" w:rsidR="00AC7B6C" w:rsidRDefault="00AC7B6C" w:rsidP="00536BE5">
            <w:pPr>
              <w:rPr>
                <w:ins w:id="949" w:author="Monroe Pattillo" w:date="2017-09-02T13:10:00Z"/>
              </w:rPr>
            </w:pPr>
          </w:p>
        </w:tc>
        <w:tc>
          <w:tcPr>
            <w:tcW w:w="1660" w:type="dxa"/>
            <w:tcPrChange w:id="950" w:author="Monroe Pattillo" w:date="2017-09-02T13:13:00Z">
              <w:tcPr>
                <w:tcW w:w="1800" w:type="dxa"/>
              </w:tcPr>
            </w:tcPrChange>
          </w:tcPr>
          <w:p w14:paraId="35A307D1" w14:textId="77777777" w:rsidR="00AC7B6C" w:rsidRDefault="00AC7B6C" w:rsidP="00536BE5">
            <w:pPr>
              <w:rPr>
                <w:ins w:id="951" w:author="Monroe Pattillo" w:date="2017-09-02T13:10:00Z"/>
              </w:rPr>
            </w:pPr>
            <w:ins w:id="952" w:author="Monroe Pattillo" w:date="2017-09-02T13:10:00Z">
              <w:r>
                <w:t>audio-off</w:t>
              </w:r>
            </w:ins>
          </w:p>
        </w:tc>
        <w:tc>
          <w:tcPr>
            <w:tcW w:w="5919" w:type="dxa"/>
            <w:tcBorders>
              <w:right w:val="single" w:sz="12" w:space="0" w:color="auto"/>
            </w:tcBorders>
            <w:tcPrChange w:id="953" w:author="Monroe Pattillo" w:date="2017-09-02T13:13:00Z">
              <w:tcPr>
                <w:tcW w:w="5490" w:type="dxa"/>
                <w:tcBorders>
                  <w:right w:val="single" w:sz="12" w:space="0" w:color="auto"/>
                </w:tcBorders>
              </w:tcPr>
            </w:tcPrChange>
          </w:tcPr>
          <w:p w14:paraId="4A6F9A84" w14:textId="77777777" w:rsidR="00AC7B6C" w:rsidRDefault="00AC7B6C" w:rsidP="00536BE5">
            <w:pPr>
              <w:rPr>
                <w:ins w:id="954" w:author="Monroe Pattillo" w:date="2017-09-02T13:10:00Z"/>
              </w:rPr>
            </w:pPr>
            <w:ins w:id="955" w:author="Monroe Pattillo" w:date="2017-09-02T13:10:00Z">
              <w:r>
                <w:t>audio-off</w:t>
              </w:r>
            </w:ins>
          </w:p>
        </w:tc>
      </w:tr>
      <w:tr w:rsidR="00AC7B6C" w14:paraId="2F9F90BB" w14:textId="77777777" w:rsidTr="00F903B8">
        <w:trPr>
          <w:ins w:id="956" w:author="Monroe Pattillo" w:date="2017-09-02T13:10:00Z"/>
        </w:trPr>
        <w:tc>
          <w:tcPr>
            <w:tcW w:w="1709" w:type="dxa"/>
            <w:tcBorders>
              <w:left w:val="single" w:sz="12" w:space="0" w:color="auto"/>
            </w:tcBorders>
            <w:tcPrChange w:id="957" w:author="Monroe Pattillo" w:date="2017-09-02T13:13:00Z">
              <w:tcPr>
                <w:tcW w:w="2988" w:type="dxa"/>
                <w:tcBorders>
                  <w:left w:val="single" w:sz="12" w:space="0" w:color="auto"/>
                </w:tcBorders>
              </w:tcPr>
            </w:tcPrChange>
          </w:tcPr>
          <w:p w14:paraId="0C03CFFD" w14:textId="77777777" w:rsidR="00AC7B6C" w:rsidRDefault="00AC7B6C" w:rsidP="00536BE5">
            <w:pPr>
              <w:rPr>
                <w:ins w:id="958" w:author="Monroe Pattillo" w:date="2017-09-02T13:10:00Z"/>
              </w:rPr>
            </w:pPr>
          </w:p>
        </w:tc>
        <w:tc>
          <w:tcPr>
            <w:tcW w:w="1660" w:type="dxa"/>
            <w:tcPrChange w:id="959" w:author="Monroe Pattillo" w:date="2017-09-02T13:13:00Z">
              <w:tcPr>
                <w:tcW w:w="1800" w:type="dxa"/>
              </w:tcPr>
            </w:tcPrChange>
          </w:tcPr>
          <w:p w14:paraId="094ED0FD" w14:textId="77777777" w:rsidR="00AC7B6C" w:rsidRDefault="00AC7B6C" w:rsidP="00536BE5">
            <w:pPr>
              <w:rPr>
                <w:ins w:id="960" w:author="Monroe Pattillo" w:date="2017-09-02T13:10:00Z"/>
              </w:rPr>
            </w:pPr>
            <w:ins w:id="961" w:author="Monroe Pattillo" w:date="2017-09-02T13:10:00Z">
              <w:r>
                <w:t>alarm-paused</w:t>
              </w:r>
            </w:ins>
          </w:p>
        </w:tc>
        <w:tc>
          <w:tcPr>
            <w:tcW w:w="5919" w:type="dxa"/>
            <w:tcBorders>
              <w:right w:val="single" w:sz="12" w:space="0" w:color="auto"/>
            </w:tcBorders>
            <w:tcPrChange w:id="962" w:author="Monroe Pattillo" w:date="2017-09-02T13:13:00Z">
              <w:tcPr>
                <w:tcW w:w="5490" w:type="dxa"/>
                <w:tcBorders>
                  <w:right w:val="single" w:sz="12" w:space="0" w:color="auto"/>
                </w:tcBorders>
              </w:tcPr>
            </w:tcPrChange>
          </w:tcPr>
          <w:p w14:paraId="2FB4369A" w14:textId="77777777" w:rsidR="00AC7B6C" w:rsidRDefault="00AC7B6C" w:rsidP="00536BE5">
            <w:pPr>
              <w:rPr>
                <w:ins w:id="963" w:author="Monroe Pattillo" w:date="2017-09-02T13:10:00Z"/>
              </w:rPr>
            </w:pPr>
            <w:ins w:id="964" w:author="Monroe Pattillo" w:date="2017-09-02T13:10:00Z">
              <w:r>
                <w:t>alarm-paused</w:t>
              </w:r>
            </w:ins>
          </w:p>
        </w:tc>
      </w:tr>
      <w:tr w:rsidR="00AC7B6C" w14:paraId="1DEAD327" w14:textId="77777777" w:rsidTr="00F903B8">
        <w:trPr>
          <w:ins w:id="965" w:author="Monroe Pattillo" w:date="2017-09-02T13:10:00Z"/>
        </w:trPr>
        <w:tc>
          <w:tcPr>
            <w:tcW w:w="1709" w:type="dxa"/>
            <w:tcBorders>
              <w:left w:val="single" w:sz="12" w:space="0" w:color="auto"/>
              <w:bottom w:val="single" w:sz="4" w:space="0" w:color="auto"/>
            </w:tcBorders>
            <w:tcPrChange w:id="966" w:author="Monroe Pattillo" w:date="2017-09-02T13:13:00Z">
              <w:tcPr>
                <w:tcW w:w="2988" w:type="dxa"/>
                <w:tcBorders>
                  <w:left w:val="single" w:sz="12" w:space="0" w:color="auto"/>
                  <w:bottom w:val="single" w:sz="4" w:space="0" w:color="auto"/>
                </w:tcBorders>
              </w:tcPr>
            </w:tcPrChange>
          </w:tcPr>
          <w:p w14:paraId="17802729" w14:textId="77777777" w:rsidR="00AC7B6C" w:rsidRDefault="00AC7B6C" w:rsidP="00536BE5">
            <w:pPr>
              <w:rPr>
                <w:ins w:id="967" w:author="Monroe Pattillo" w:date="2017-09-02T13:10:00Z"/>
              </w:rPr>
            </w:pPr>
          </w:p>
        </w:tc>
        <w:tc>
          <w:tcPr>
            <w:tcW w:w="1660" w:type="dxa"/>
            <w:tcBorders>
              <w:bottom w:val="single" w:sz="4" w:space="0" w:color="auto"/>
            </w:tcBorders>
            <w:tcPrChange w:id="968" w:author="Monroe Pattillo" w:date="2017-09-02T13:13:00Z">
              <w:tcPr>
                <w:tcW w:w="1800" w:type="dxa"/>
                <w:tcBorders>
                  <w:bottom w:val="single" w:sz="4" w:space="0" w:color="auto"/>
                </w:tcBorders>
              </w:tcPr>
            </w:tcPrChange>
          </w:tcPr>
          <w:p w14:paraId="2A6AFF7A" w14:textId="77777777" w:rsidR="00AC7B6C" w:rsidRDefault="00AC7B6C" w:rsidP="00536BE5">
            <w:pPr>
              <w:rPr>
                <w:ins w:id="969" w:author="Monroe Pattillo" w:date="2017-09-02T13:10:00Z"/>
              </w:rPr>
            </w:pPr>
            <w:ins w:id="970" w:author="Monroe Pattillo" w:date="2017-09-02T13:10:00Z">
              <w:r>
                <w:t>alarm-off</w:t>
              </w:r>
            </w:ins>
          </w:p>
        </w:tc>
        <w:tc>
          <w:tcPr>
            <w:tcW w:w="5919" w:type="dxa"/>
            <w:tcBorders>
              <w:bottom w:val="single" w:sz="4" w:space="0" w:color="auto"/>
              <w:right w:val="single" w:sz="12" w:space="0" w:color="auto"/>
            </w:tcBorders>
            <w:tcPrChange w:id="971" w:author="Monroe Pattillo" w:date="2017-09-02T13:13:00Z">
              <w:tcPr>
                <w:tcW w:w="5490" w:type="dxa"/>
                <w:tcBorders>
                  <w:bottom w:val="single" w:sz="4" w:space="0" w:color="auto"/>
                  <w:right w:val="single" w:sz="12" w:space="0" w:color="auto"/>
                </w:tcBorders>
              </w:tcPr>
            </w:tcPrChange>
          </w:tcPr>
          <w:p w14:paraId="65D7ABE8" w14:textId="77777777" w:rsidR="00AC7B6C" w:rsidRDefault="00AC7B6C" w:rsidP="00536BE5">
            <w:pPr>
              <w:rPr>
                <w:ins w:id="972" w:author="Monroe Pattillo" w:date="2017-09-02T13:10:00Z"/>
              </w:rPr>
            </w:pPr>
            <w:ins w:id="973" w:author="Monroe Pattillo" w:date="2017-09-02T13:10:00Z">
              <w:r>
                <w:t>alarm-off</w:t>
              </w:r>
            </w:ins>
          </w:p>
        </w:tc>
      </w:tr>
      <w:tr w:rsidR="00AC7B6C" w14:paraId="3727847E" w14:textId="77777777" w:rsidTr="00F903B8">
        <w:trPr>
          <w:ins w:id="974" w:author="Monroe Pattillo" w:date="2017-09-02T13:10:00Z"/>
        </w:trPr>
        <w:tc>
          <w:tcPr>
            <w:tcW w:w="1709" w:type="dxa"/>
            <w:tcBorders>
              <w:left w:val="single" w:sz="12" w:space="0" w:color="auto"/>
              <w:bottom w:val="single" w:sz="12" w:space="0" w:color="auto"/>
            </w:tcBorders>
            <w:tcPrChange w:id="975" w:author="Monroe Pattillo" w:date="2017-09-02T13:13:00Z">
              <w:tcPr>
                <w:tcW w:w="2988" w:type="dxa"/>
                <w:tcBorders>
                  <w:left w:val="single" w:sz="12" w:space="0" w:color="auto"/>
                  <w:bottom w:val="single" w:sz="12" w:space="0" w:color="auto"/>
                </w:tcBorders>
              </w:tcPr>
            </w:tcPrChange>
          </w:tcPr>
          <w:p w14:paraId="54B339E9" w14:textId="77777777" w:rsidR="00AC7B6C" w:rsidRDefault="00AC7B6C" w:rsidP="00536BE5">
            <w:pPr>
              <w:rPr>
                <w:ins w:id="976" w:author="Monroe Pattillo" w:date="2017-09-02T13:10:00Z"/>
              </w:rPr>
            </w:pPr>
          </w:p>
        </w:tc>
        <w:tc>
          <w:tcPr>
            <w:tcW w:w="1660" w:type="dxa"/>
            <w:tcBorders>
              <w:bottom w:val="single" w:sz="12" w:space="0" w:color="auto"/>
            </w:tcBorders>
            <w:tcPrChange w:id="977" w:author="Monroe Pattillo" w:date="2017-09-02T13:13:00Z">
              <w:tcPr>
                <w:tcW w:w="1800" w:type="dxa"/>
                <w:tcBorders>
                  <w:bottom w:val="single" w:sz="12" w:space="0" w:color="auto"/>
                </w:tcBorders>
              </w:tcPr>
            </w:tcPrChange>
          </w:tcPr>
          <w:p w14:paraId="7AC18911" w14:textId="77777777" w:rsidR="00AC7B6C" w:rsidRDefault="00AC7B6C" w:rsidP="00536BE5">
            <w:pPr>
              <w:rPr>
                <w:ins w:id="978" w:author="Monroe Pattillo" w:date="2017-09-02T13:10:00Z"/>
              </w:rPr>
            </w:pPr>
            <w:ins w:id="979" w:author="Monroe Pattillo" w:date="2017-09-02T13:10:00Z">
              <w:r>
                <w:t>acknowledged</w:t>
              </w:r>
            </w:ins>
          </w:p>
        </w:tc>
        <w:tc>
          <w:tcPr>
            <w:tcW w:w="5919" w:type="dxa"/>
            <w:tcBorders>
              <w:bottom w:val="single" w:sz="12" w:space="0" w:color="auto"/>
              <w:right w:val="single" w:sz="12" w:space="0" w:color="auto"/>
            </w:tcBorders>
            <w:tcPrChange w:id="980" w:author="Monroe Pattillo" w:date="2017-09-02T13:13:00Z">
              <w:tcPr>
                <w:tcW w:w="5490" w:type="dxa"/>
                <w:tcBorders>
                  <w:bottom w:val="single" w:sz="12" w:space="0" w:color="auto"/>
                  <w:right w:val="single" w:sz="12" w:space="0" w:color="auto"/>
                </w:tcBorders>
              </w:tcPr>
            </w:tcPrChange>
          </w:tcPr>
          <w:p w14:paraId="6DB440D1" w14:textId="77777777" w:rsidR="00AC7B6C" w:rsidRDefault="00AC7B6C" w:rsidP="00536BE5">
            <w:pPr>
              <w:rPr>
                <w:ins w:id="981" w:author="Monroe Pattillo" w:date="2017-09-02T13:10:00Z"/>
              </w:rPr>
            </w:pPr>
            <w:ins w:id="982" w:author="Monroe Pattillo" w:date="2017-09-02T13:10:00Z">
              <w:r w:rsidRPr="006827D3">
                <w:t>alert-acknowledged</w:t>
              </w:r>
              <w:r>
                <w:t xml:space="preserve"> – per ACM/PCD TF CP #126</w:t>
              </w:r>
            </w:ins>
          </w:p>
        </w:tc>
      </w:tr>
      <w:tr w:rsidR="00AC7B6C" w14:paraId="4D012CB0" w14:textId="77777777" w:rsidTr="00F903B8">
        <w:trPr>
          <w:ins w:id="983" w:author="Monroe Pattillo" w:date="2017-09-02T13:10:00Z"/>
        </w:trPr>
        <w:tc>
          <w:tcPr>
            <w:tcW w:w="1709" w:type="dxa"/>
            <w:tcBorders>
              <w:top w:val="single" w:sz="12" w:space="0" w:color="auto"/>
              <w:left w:val="single" w:sz="12" w:space="0" w:color="auto"/>
              <w:bottom w:val="single" w:sz="4" w:space="0" w:color="auto"/>
            </w:tcBorders>
            <w:tcPrChange w:id="984" w:author="Monroe Pattillo" w:date="2017-09-02T13:13:00Z">
              <w:tcPr>
                <w:tcW w:w="2988" w:type="dxa"/>
                <w:tcBorders>
                  <w:top w:val="single" w:sz="12" w:space="0" w:color="auto"/>
                  <w:left w:val="single" w:sz="12" w:space="0" w:color="auto"/>
                  <w:bottom w:val="single" w:sz="4" w:space="0" w:color="auto"/>
                </w:tcBorders>
              </w:tcPr>
            </w:tcPrChange>
          </w:tcPr>
          <w:p w14:paraId="0212A547" w14:textId="77777777" w:rsidR="00AC7B6C" w:rsidRDefault="00AC7B6C" w:rsidP="00536BE5">
            <w:pPr>
              <w:rPr>
                <w:ins w:id="985" w:author="Monroe Pattillo" w:date="2017-09-02T13:10:00Z"/>
              </w:rPr>
            </w:pPr>
            <w:ins w:id="986" w:author="Monroe Pattillo" w:date="2017-09-02T13:10:00Z">
              <w:r>
                <w:t>Phase is not an attribute</w:t>
              </w:r>
            </w:ins>
          </w:p>
        </w:tc>
        <w:tc>
          <w:tcPr>
            <w:tcW w:w="1660" w:type="dxa"/>
            <w:tcBorders>
              <w:top w:val="single" w:sz="12" w:space="0" w:color="auto"/>
              <w:bottom w:val="single" w:sz="4" w:space="0" w:color="auto"/>
            </w:tcBorders>
            <w:tcPrChange w:id="987" w:author="Monroe Pattillo" w:date="2017-09-02T13:13:00Z">
              <w:tcPr>
                <w:tcW w:w="1800" w:type="dxa"/>
                <w:tcBorders>
                  <w:top w:val="single" w:sz="12" w:space="0" w:color="auto"/>
                  <w:bottom w:val="single" w:sz="4" w:space="0" w:color="auto"/>
                </w:tcBorders>
              </w:tcPr>
            </w:tcPrChange>
          </w:tcPr>
          <w:p w14:paraId="205B3D8E" w14:textId="77777777" w:rsidR="00AC7B6C" w:rsidRDefault="00AC7B6C" w:rsidP="00536BE5">
            <w:pPr>
              <w:rPr>
                <w:ins w:id="988" w:author="Monroe Pattillo" w:date="2017-09-02T13:10:00Z"/>
              </w:rPr>
            </w:pPr>
          </w:p>
        </w:tc>
        <w:tc>
          <w:tcPr>
            <w:tcW w:w="5919" w:type="dxa"/>
            <w:tcBorders>
              <w:top w:val="single" w:sz="12" w:space="0" w:color="auto"/>
              <w:bottom w:val="single" w:sz="4" w:space="0" w:color="auto"/>
              <w:right w:val="single" w:sz="12" w:space="0" w:color="auto"/>
            </w:tcBorders>
            <w:tcPrChange w:id="989" w:author="Monroe Pattillo" w:date="2017-09-02T13:13:00Z">
              <w:tcPr>
                <w:tcW w:w="5490" w:type="dxa"/>
                <w:tcBorders>
                  <w:top w:val="single" w:sz="12" w:space="0" w:color="auto"/>
                  <w:bottom w:val="single" w:sz="4" w:space="0" w:color="auto"/>
                  <w:right w:val="single" w:sz="12" w:space="0" w:color="auto"/>
                </w:tcBorders>
              </w:tcPr>
            </w:tcPrChange>
          </w:tcPr>
          <w:p w14:paraId="6755433B" w14:textId="77777777" w:rsidR="00AC7B6C" w:rsidRPr="00596EF5" w:rsidRDefault="00AC7B6C" w:rsidP="00536BE5">
            <w:pPr>
              <w:rPr>
                <w:ins w:id="990" w:author="Monroe Pattillo" w:date="2017-09-02T13:10:00Z"/>
                <w:b/>
              </w:rPr>
            </w:pPr>
            <w:ins w:id="991" w:author="Monroe Pattillo" w:date="2017-09-02T13:10:00Z">
              <w:r w:rsidRPr="00596EF5">
                <w:rPr>
                  <w:b/>
                </w:rPr>
                <w:t>68481^MDC_ATTR_EVENT_PHASE^MDC</w:t>
              </w:r>
            </w:ins>
          </w:p>
        </w:tc>
      </w:tr>
      <w:tr w:rsidR="00AC7B6C" w14:paraId="3999172E" w14:textId="77777777" w:rsidTr="00F903B8">
        <w:trPr>
          <w:ins w:id="992" w:author="Monroe Pattillo" w:date="2017-09-02T13:10:00Z"/>
        </w:trPr>
        <w:tc>
          <w:tcPr>
            <w:tcW w:w="1709" w:type="dxa"/>
            <w:tcBorders>
              <w:left w:val="single" w:sz="12" w:space="0" w:color="auto"/>
              <w:bottom w:val="single" w:sz="12" w:space="0" w:color="auto"/>
            </w:tcBorders>
            <w:tcPrChange w:id="993" w:author="Monroe Pattillo" w:date="2017-09-02T13:13:00Z">
              <w:tcPr>
                <w:tcW w:w="2988" w:type="dxa"/>
                <w:tcBorders>
                  <w:left w:val="single" w:sz="12" w:space="0" w:color="auto"/>
                  <w:bottom w:val="single" w:sz="12" w:space="0" w:color="auto"/>
                </w:tcBorders>
              </w:tcPr>
            </w:tcPrChange>
          </w:tcPr>
          <w:p w14:paraId="411C3840" w14:textId="77777777" w:rsidR="00AC7B6C" w:rsidRDefault="00AC7B6C" w:rsidP="00536BE5">
            <w:pPr>
              <w:rPr>
                <w:ins w:id="994" w:author="Monroe Pattillo" w:date="2017-09-02T13:10:00Z"/>
              </w:rPr>
            </w:pPr>
          </w:p>
        </w:tc>
        <w:tc>
          <w:tcPr>
            <w:tcW w:w="1660" w:type="dxa"/>
            <w:tcBorders>
              <w:bottom w:val="single" w:sz="12" w:space="0" w:color="auto"/>
            </w:tcBorders>
            <w:tcPrChange w:id="995" w:author="Monroe Pattillo" w:date="2017-09-02T13:13:00Z">
              <w:tcPr>
                <w:tcW w:w="1800" w:type="dxa"/>
                <w:tcBorders>
                  <w:bottom w:val="single" w:sz="12" w:space="0" w:color="auto"/>
                </w:tcBorders>
              </w:tcPr>
            </w:tcPrChange>
          </w:tcPr>
          <w:p w14:paraId="72A6C0B2" w14:textId="77777777" w:rsidR="00AC7B6C" w:rsidRDefault="00AC7B6C" w:rsidP="00536BE5">
            <w:pPr>
              <w:rPr>
                <w:ins w:id="996" w:author="Monroe Pattillo" w:date="2017-09-02T13:10:00Z"/>
              </w:rPr>
            </w:pPr>
          </w:p>
        </w:tc>
        <w:tc>
          <w:tcPr>
            <w:tcW w:w="5919" w:type="dxa"/>
            <w:tcBorders>
              <w:bottom w:val="single" w:sz="12" w:space="0" w:color="auto"/>
              <w:right w:val="single" w:sz="12" w:space="0" w:color="auto"/>
            </w:tcBorders>
            <w:tcPrChange w:id="997" w:author="Monroe Pattillo" w:date="2017-09-02T13:13:00Z">
              <w:tcPr>
                <w:tcW w:w="5490" w:type="dxa"/>
                <w:tcBorders>
                  <w:bottom w:val="single" w:sz="12" w:space="0" w:color="auto"/>
                  <w:right w:val="single" w:sz="12" w:space="0" w:color="auto"/>
                </w:tcBorders>
              </w:tcPr>
            </w:tcPrChange>
          </w:tcPr>
          <w:p w14:paraId="023B5784" w14:textId="77777777" w:rsidR="00AC7B6C" w:rsidRPr="002D14C6" w:rsidRDefault="00AC7B6C" w:rsidP="00536BE5">
            <w:pPr>
              <w:rPr>
                <w:ins w:id="998" w:author="Monroe Pattillo" w:date="2017-09-02T13:10:00Z"/>
              </w:rPr>
            </w:pPr>
            <w:proofErr w:type="spellStart"/>
            <w:ins w:id="999" w:author="Monroe Pattillo" w:date="2017-09-02T13:10:00Z">
              <w:r w:rsidRPr="002D14C6">
                <w:t>tpoint</w:t>
              </w:r>
              <w:proofErr w:type="spellEnd"/>
              <w:r w:rsidRPr="002D14C6">
                <w:t xml:space="preserve">, start, </w:t>
              </w:r>
              <w:proofErr w:type="spellStart"/>
              <w:r w:rsidRPr="002D14C6">
                <w:t>start_only</w:t>
              </w:r>
              <w:proofErr w:type="spellEnd"/>
              <w:r w:rsidRPr="002D14C6">
                <w:t>, continue, end, present, update, escalate, inactivate, acknowledged</w:t>
              </w:r>
              <w:r>
                <w:t xml:space="preserve"> – per ACM/PCD TF CP #126</w:t>
              </w:r>
              <w:r w:rsidRPr="002D14C6">
                <w:t>, deescalate, reset, stop</w:t>
              </w:r>
              <w:r>
                <w:t xml:space="preserve">, (ACM/PCD TF CP to add </w:t>
              </w:r>
              <w:r w:rsidRPr="00D276C0">
                <w:rPr>
                  <w:b/>
                  <w:i/>
                </w:rPr>
                <w:t>information</w:t>
              </w:r>
              <w:r>
                <w:t xml:space="preserve"> or maybe </w:t>
              </w:r>
              <w:proofErr w:type="spellStart"/>
              <w:r w:rsidRPr="00D276C0">
                <w:rPr>
                  <w:b/>
                  <w:i/>
                </w:rPr>
                <w:t>no_alert</w:t>
              </w:r>
              <w:proofErr w:type="spellEnd"/>
              <w:r>
                <w:t xml:space="preserve"> phase indication for signaling of AIS updates not in the presence of active alerts)</w:t>
              </w:r>
            </w:ins>
          </w:p>
        </w:tc>
      </w:tr>
      <w:tr w:rsidR="00AC7B6C" w14:paraId="13CF46A1" w14:textId="77777777" w:rsidTr="00F903B8">
        <w:trPr>
          <w:ins w:id="1000" w:author="Monroe Pattillo" w:date="2017-09-02T13:10:00Z"/>
        </w:trPr>
        <w:tc>
          <w:tcPr>
            <w:tcW w:w="1709" w:type="dxa"/>
            <w:tcBorders>
              <w:top w:val="single" w:sz="12" w:space="0" w:color="auto"/>
              <w:left w:val="single" w:sz="12" w:space="0" w:color="auto"/>
            </w:tcBorders>
            <w:tcPrChange w:id="1001" w:author="Monroe Pattillo" w:date="2017-09-02T13:13:00Z">
              <w:tcPr>
                <w:tcW w:w="2988" w:type="dxa"/>
                <w:tcBorders>
                  <w:top w:val="single" w:sz="12" w:space="0" w:color="auto"/>
                  <w:left w:val="single" w:sz="12" w:space="0" w:color="auto"/>
                </w:tcBorders>
              </w:tcPr>
            </w:tcPrChange>
          </w:tcPr>
          <w:p w14:paraId="411B0A58" w14:textId="77777777" w:rsidR="00AC7B6C" w:rsidRDefault="00AC7B6C" w:rsidP="00536BE5">
            <w:pPr>
              <w:rPr>
                <w:ins w:id="1002" w:author="Monroe Pattillo" w:date="2017-09-02T13:10:00Z"/>
              </w:rPr>
            </w:pPr>
            <w:ins w:id="1003" w:author="Monroe Pattillo" w:date="2017-09-02T13:10:00Z">
              <w:r>
                <w:t>Source is an implied attribute</w:t>
              </w:r>
            </w:ins>
          </w:p>
        </w:tc>
        <w:tc>
          <w:tcPr>
            <w:tcW w:w="1660" w:type="dxa"/>
            <w:tcBorders>
              <w:top w:val="single" w:sz="12" w:space="0" w:color="auto"/>
            </w:tcBorders>
            <w:tcPrChange w:id="1004" w:author="Monroe Pattillo" w:date="2017-09-02T13:13:00Z">
              <w:tcPr>
                <w:tcW w:w="1800" w:type="dxa"/>
                <w:tcBorders>
                  <w:top w:val="single" w:sz="12" w:space="0" w:color="auto"/>
                </w:tcBorders>
              </w:tcPr>
            </w:tcPrChange>
          </w:tcPr>
          <w:p w14:paraId="45689927" w14:textId="77777777" w:rsidR="00AC7B6C" w:rsidRDefault="00AC7B6C" w:rsidP="00536BE5">
            <w:pPr>
              <w:rPr>
                <w:ins w:id="1005" w:author="Monroe Pattillo" w:date="2017-09-02T13:10:00Z"/>
              </w:rPr>
            </w:pPr>
          </w:p>
        </w:tc>
        <w:tc>
          <w:tcPr>
            <w:tcW w:w="5919" w:type="dxa"/>
            <w:tcBorders>
              <w:top w:val="single" w:sz="12" w:space="0" w:color="auto"/>
              <w:right w:val="single" w:sz="12" w:space="0" w:color="auto"/>
            </w:tcBorders>
            <w:tcPrChange w:id="1006" w:author="Monroe Pattillo" w:date="2017-09-02T13:13:00Z">
              <w:tcPr>
                <w:tcW w:w="5490" w:type="dxa"/>
                <w:tcBorders>
                  <w:top w:val="single" w:sz="12" w:space="0" w:color="auto"/>
                  <w:right w:val="single" w:sz="12" w:space="0" w:color="auto"/>
                </w:tcBorders>
              </w:tcPr>
            </w:tcPrChange>
          </w:tcPr>
          <w:p w14:paraId="58C83612" w14:textId="77777777" w:rsidR="00AC7B6C" w:rsidRPr="002D14C6" w:rsidRDefault="00AC7B6C" w:rsidP="00536BE5">
            <w:pPr>
              <w:rPr>
                <w:ins w:id="1007" w:author="Monroe Pattillo" w:date="2017-09-02T13:10:00Z"/>
                <w:b/>
              </w:rPr>
            </w:pPr>
            <w:ins w:id="1008" w:author="Monroe Pattillo" w:date="2017-09-02T13:10:00Z">
              <w:r w:rsidRPr="002D14C6">
                <w:rPr>
                  <w:b/>
                </w:rPr>
                <w:t>68480^MDC_ATTR_ALERT_SOURCE^MDC</w:t>
              </w:r>
            </w:ins>
          </w:p>
        </w:tc>
      </w:tr>
      <w:tr w:rsidR="00AC7B6C" w14:paraId="7E0018FF" w14:textId="77777777" w:rsidTr="00F903B8">
        <w:trPr>
          <w:ins w:id="1009" w:author="Monroe Pattillo" w:date="2017-09-02T13:10:00Z"/>
        </w:trPr>
        <w:tc>
          <w:tcPr>
            <w:tcW w:w="1709" w:type="dxa"/>
            <w:tcBorders>
              <w:left w:val="single" w:sz="12" w:space="0" w:color="auto"/>
              <w:bottom w:val="single" w:sz="12" w:space="0" w:color="auto"/>
            </w:tcBorders>
            <w:tcPrChange w:id="1010" w:author="Monroe Pattillo" w:date="2017-09-02T13:13:00Z">
              <w:tcPr>
                <w:tcW w:w="2988" w:type="dxa"/>
                <w:tcBorders>
                  <w:left w:val="single" w:sz="12" w:space="0" w:color="auto"/>
                  <w:bottom w:val="single" w:sz="12" w:space="0" w:color="auto"/>
                </w:tcBorders>
              </w:tcPr>
            </w:tcPrChange>
          </w:tcPr>
          <w:p w14:paraId="11D54C28" w14:textId="77777777" w:rsidR="00AC7B6C" w:rsidRDefault="00AC7B6C" w:rsidP="00536BE5">
            <w:pPr>
              <w:rPr>
                <w:ins w:id="1011" w:author="Monroe Pattillo" w:date="2017-09-02T13:10:00Z"/>
              </w:rPr>
            </w:pPr>
          </w:p>
        </w:tc>
        <w:tc>
          <w:tcPr>
            <w:tcW w:w="1660" w:type="dxa"/>
            <w:tcBorders>
              <w:bottom w:val="single" w:sz="12" w:space="0" w:color="auto"/>
            </w:tcBorders>
            <w:tcPrChange w:id="1012" w:author="Monroe Pattillo" w:date="2017-09-02T13:13:00Z">
              <w:tcPr>
                <w:tcW w:w="1800" w:type="dxa"/>
                <w:tcBorders>
                  <w:bottom w:val="single" w:sz="12" w:space="0" w:color="auto"/>
                </w:tcBorders>
              </w:tcPr>
            </w:tcPrChange>
          </w:tcPr>
          <w:p w14:paraId="3ED760D0" w14:textId="77777777" w:rsidR="00AC7B6C" w:rsidRDefault="00AC7B6C" w:rsidP="00536BE5">
            <w:pPr>
              <w:rPr>
                <w:ins w:id="1013" w:author="Monroe Pattillo" w:date="2017-09-02T13:10:00Z"/>
              </w:rPr>
            </w:pPr>
          </w:p>
        </w:tc>
        <w:tc>
          <w:tcPr>
            <w:tcW w:w="5919" w:type="dxa"/>
            <w:tcBorders>
              <w:bottom w:val="single" w:sz="12" w:space="0" w:color="auto"/>
              <w:right w:val="single" w:sz="12" w:space="0" w:color="auto"/>
            </w:tcBorders>
            <w:tcPrChange w:id="1014" w:author="Monroe Pattillo" w:date="2017-09-02T13:13:00Z">
              <w:tcPr>
                <w:tcW w:w="5490" w:type="dxa"/>
                <w:tcBorders>
                  <w:bottom w:val="single" w:sz="12" w:space="0" w:color="auto"/>
                  <w:right w:val="single" w:sz="12" w:space="0" w:color="auto"/>
                </w:tcBorders>
              </w:tcPr>
            </w:tcPrChange>
          </w:tcPr>
          <w:p w14:paraId="67A9F3EF" w14:textId="77777777" w:rsidR="00AC7B6C" w:rsidRPr="009473B2" w:rsidRDefault="00AC7B6C" w:rsidP="00536BE5">
            <w:pPr>
              <w:rPr>
                <w:ins w:id="1015" w:author="Monroe Pattillo" w:date="2017-09-02T13:10:00Z"/>
              </w:rPr>
            </w:pPr>
            <w:ins w:id="1016" w:author="Monroe Pattillo" w:date="2017-09-02T13:10:00Z">
              <w:r>
                <w:t>VMD, plus preferably CHAN</w:t>
              </w:r>
            </w:ins>
          </w:p>
        </w:tc>
      </w:tr>
    </w:tbl>
    <w:p w14:paraId="38A3C897" w14:textId="77777777" w:rsidR="00AC7B6C" w:rsidRDefault="00AC7B6C" w:rsidP="002E102A">
      <w:pPr>
        <w:pStyle w:val="BodyText"/>
        <w:rPr>
          <w:ins w:id="1017" w:author="Monroe Pattillo" w:date="2017-09-02T13:10:00Z"/>
          <w:rStyle w:val="Strong"/>
          <w:b w:val="0"/>
          <w:bCs w:val="0"/>
        </w:rPr>
      </w:pPr>
    </w:p>
    <w:p w14:paraId="08F771F5" w14:textId="77777777" w:rsidR="00AC7B6C" w:rsidRPr="006D613E" w:rsidRDefault="00AC7B6C" w:rsidP="002E102A">
      <w:pPr>
        <w:pStyle w:val="BodyText"/>
        <w:rPr>
          <w:rStyle w:val="Strong"/>
          <w:b w:val="0"/>
          <w:bCs w:val="0"/>
        </w:rPr>
      </w:pPr>
    </w:p>
    <w:p w14:paraId="1F423E2D" w14:textId="77777777" w:rsidR="00B11855" w:rsidRPr="006D613E" w:rsidRDefault="003D003E" w:rsidP="00EB7483">
      <w:pPr>
        <w:pStyle w:val="HL7Field"/>
        <w:keepNext/>
      </w:pPr>
      <w:r w:rsidRPr="006D613E">
        <w:t xml:space="preserve">OBX-5   Observation Value </w:t>
      </w:r>
    </w:p>
    <w:p w14:paraId="4B57FE91" w14:textId="77777777" w:rsidR="00B11855" w:rsidRPr="006D613E" w:rsidRDefault="003D003E" w:rsidP="00116FF2">
      <w:pPr>
        <w:pStyle w:val="HL7FieldIndent2"/>
        <w:rPr>
          <w:noProof w:val="0"/>
        </w:rPr>
      </w:pPr>
      <w:r w:rsidRPr="006D613E">
        <w:rPr>
          <w:noProof w:val="0"/>
        </w:rPr>
        <w:t>Definition: This field contains the value observed by the observation producer. OBX-2-value type contains the data type for this field according to which observation value is formatted. It is not a required field because some systems will report only the normal</w:t>
      </w:r>
      <w:r w:rsidR="00470496" w:rsidRPr="006D613E">
        <w:rPr>
          <w:noProof w:val="0"/>
        </w:rPr>
        <w:t>ity or abnormality</w:t>
      </w:r>
      <w:r w:rsidRPr="006D613E">
        <w:rPr>
          <w:noProof w:val="0"/>
        </w:rPr>
        <w:t xml:space="preserve"> (OBX-8), especially in product experience reporting. The length of the observation field is variable, depending upon OBX-3-value type. This field may repeat for multipart, single answer results with appropriate data types, e.g., CWE, TX, and FT data types.</w:t>
      </w:r>
    </w:p>
    <w:p w14:paraId="09CDDFB0" w14:textId="77777777" w:rsidR="00B11855" w:rsidRPr="006D613E" w:rsidRDefault="003D003E" w:rsidP="00116FF2">
      <w:pPr>
        <w:pStyle w:val="HL7FieldIndent2"/>
        <w:rPr>
          <w:noProof w:val="0"/>
        </w:rPr>
      </w:pPr>
      <w:r w:rsidRPr="006D613E">
        <w:rPr>
          <w:noProof w:val="0"/>
        </w:rPr>
        <w:t>When the Observation Value is numeric, IHE PCD adopts the convention that the number of digits to the right of the decimal point shall reflect the precision ascribed by the device to the measurement and such digits shall not be arbitrarily dropped from string representations of the value. So if the measurement has, say, two significant digits after the decimal point and happens to include one or more trailing zeros, the string representing the measurement shall include the trailing zeros to reflect precision, even though they do not change the numeric value.</w:t>
      </w:r>
    </w:p>
    <w:p w14:paraId="3A0B22B4" w14:textId="77777777" w:rsidR="00B11855" w:rsidRPr="006D613E" w:rsidRDefault="003D003E" w:rsidP="00116FF2">
      <w:pPr>
        <w:pStyle w:val="HL7FieldIndent2"/>
        <w:rPr>
          <w:noProof w:val="0"/>
        </w:rPr>
      </w:pPr>
      <w:r w:rsidRPr="006D613E">
        <w:rPr>
          <w:noProof w:val="0"/>
        </w:rPr>
        <w:t xml:space="preserve">For the PCD TF this field is required for metric related segments and is null for device related segments. </w:t>
      </w:r>
    </w:p>
    <w:p w14:paraId="583F1CF8" w14:textId="77777777" w:rsidR="00B11855" w:rsidRPr="006D613E" w:rsidRDefault="003D003E" w:rsidP="00123C7B">
      <w:pPr>
        <w:pStyle w:val="HL7Field"/>
        <w:outlineLvl w:val="0"/>
      </w:pPr>
      <w:r w:rsidRPr="006D613E">
        <w:t>OBX-5 Observation Value in PCD-04 and other Alert Communications transactions</w:t>
      </w:r>
    </w:p>
    <w:p w14:paraId="08473E2C" w14:textId="77777777" w:rsidR="00B11855" w:rsidRPr="006D613E" w:rsidRDefault="003D003E" w:rsidP="00A92110">
      <w:pPr>
        <w:pStyle w:val="HL7FieldIndent2"/>
        <w:rPr>
          <w:noProof w:val="0"/>
        </w:rPr>
      </w:pPr>
      <w:r w:rsidRPr="006D613E">
        <w:rPr>
          <w:noProof w:val="0"/>
        </w:rPr>
        <w:lastRenderedPageBreak/>
        <w:t>This field contains the value observed by the Alert Reporter. Its meaning differs according to the facet identified in OBX-4 Sub-ID (see above). The following sections give the details for each facet.</w:t>
      </w:r>
    </w:p>
    <w:p w14:paraId="3028DCED" w14:textId="77777777" w:rsidR="00B11855" w:rsidRPr="006D613E" w:rsidRDefault="003D003E" w:rsidP="00A92110">
      <w:pPr>
        <w:pStyle w:val="HL7FieldIndent2"/>
        <w:rPr>
          <w:noProof w:val="0"/>
        </w:rPr>
      </w:pPr>
      <w:r w:rsidRPr="006D613E">
        <w:rPr>
          <w:noProof w:val="0"/>
        </w:rPr>
        <w:t>In all cases, OBX-2-value type contains the data type for this field according to which observation value is formatted. It is not a required field because some systems will report only the abnormal flags for the observation (OBX-8). The length of the observation field is variable, depending upon OBX-3-value type. This field may repeat for multipart, single answer results with appropriate data types, e.g., C</w:t>
      </w:r>
      <w:r w:rsidR="00E86B15" w:rsidRPr="006D613E">
        <w:rPr>
          <w:noProof w:val="0"/>
        </w:rPr>
        <w:t>W</w:t>
      </w:r>
      <w:r w:rsidRPr="006D613E">
        <w:rPr>
          <w:noProof w:val="0"/>
        </w:rPr>
        <w:t xml:space="preserve">E, TX, and FT data types. </w:t>
      </w:r>
    </w:p>
    <w:p w14:paraId="2AB039C1" w14:textId="77777777" w:rsidR="00B11855" w:rsidRPr="006D613E" w:rsidRDefault="003D003E" w:rsidP="00123C7B">
      <w:pPr>
        <w:pStyle w:val="UnnumberedHeadingIndent"/>
        <w:outlineLvl w:val="0"/>
      </w:pPr>
      <w:r w:rsidRPr="006D613E">
        <w:t>Event Identification</w:t>
      </w:r>
      <w:r w:rsidR="00F6415B" w:rsidRPr="006D613E">
        <w:t xml:space="preserve"> Facet</w:t>
      </w:r>
    </w:p>
    <w:p w14:paraId="45A469CB" w14:textId="77777777" w:rsidR="009622F0" w:rsidRPr="006D613E" w:rsidRDefault="003D003E" w:rsidP="009622F0">
      <w:pPr>
        <w:pStyle w:val="HL7FieldIndent2"/>
        <w:rPr>
          <w:noProof w:val="0"/>
        </w:rPr>
      </w:pPr>
      <w:r w:rsidRPr="006D613E">
        <w:rPr>
          <w:noProof w:val="0"/>
        </w:rPr>
        <w:t>The identity of alerts is represented by event codes from ISO/IEEE 11073-10101 nomenclature for alerts (Block E).</w:t>
      </w:r>
    </w:p>
    <w:p w14:paraId="4F7B71ED" w14:textId="22D19A85" w:rsidR="009622F0" w:rsidRPr="006D613E" w:rsidRDefault="009622F0" w:rsidP="009622F0">
      <w:pPr>
        <w:pStyle w:val="HL7FieldIndent2"/>
        <w:rPr>
          <w:noProof w:val="0"/>
        </w:rPr>
      </w:pPr>
      <w:r w:rsidRPr="006D613E">
        <w:rPr>
          <w:noProof w:val="0"/>
        </w:rPr>
        <w:t xml:space="preserve">For the ACM profile in the PCD-04 message, the OBX instance associated with the Event Identification Facet (where OBX-5 is equal to 196616^MDC_EVT_ALARM^MDC or the identification of the physiologic limit exceed for physiologic alarms), if the data type is CWE then the Display Text/Print Text component 23 of the CWE data type is brought forward from HL7 version 2.8 and can be optionally used as a suffix to the </w:t>
      </w:r>
      <w:r w:rsidR="009E2B46">
        <w:rPr>
          <w:noProof w:val="0"/>
        </w:rPr>
        <w:t>Alert Manager</w:t>
      </w:r>
      <w:r w:rsidRPr="006D613E">
        <w:rPr>
          <w:noProof w:val="0"/>
        </w:rPr>
        <w:t xml:space="preserve"> synthesized alert text to be included in the alert text to be communicated to the </w:t>
      </w:r>
      <w:r w:rsidR="00916BBE">
        <w:rPr>
          <w:noProof w:val="0"/>
        </w:rPr>
        <w:t>Alert Communicator</w:t>
      </w:r>
      <w:r w:rsidRPr="006D613E">
        <w:rPr>
          <w:noProof w:val="0"/>
        </w:rPr>
        <w:t xml:space="preserve"> alert notification recipients</w:t>
      </w:r>
      <w:r w:rsidR="006D613E">
        <w:rPr>
          <w:noProof w:val="0"/>
        </w:rPr>
        <w:t xml:space="preserve">. </w:t>
      </w:r>
    </w:p>
    <w:p w14:paraId="4DCE817D" w14:textId="2E7F749C" w:rsidR="00B11855" w:rsidRPr="006D613E" w:rsidRDefault="009622F0" w:rsidP="009622F0">
      <w:pPr>
        <w:pStyle w:val="HL7FieldIndent2"/>
        <w:rPr>
          <w:noProof w:val="0"/>
        </w:rPr>
      </w:pPr>
      <w:r w:rsidRPr="006D613E">
        <w:rPr>
          <w:noProof w:val="0"/>
        </w:rPr>
        <w:t xml:space="preserve">This capability permits the </w:t>
      </w:r>
      <w:r w:rsidR="009E2B46">
        <w:rPr>
          <w:noProof w:val="0"/>
        </w:rPr>
        <w:t>Alert Reporter</w:t>
      </w:r>
      <w:r w:rsidRPr="006D613E">
        <w:rPr>
          <w:noProof w:val="0"/>
        </w:rPr>
        <w:t xml:space="preserve"> to contribute text specifically for inclusion into the </w:t>
      </w:r>
      <w:r w:rsidR="009E2B46">
        <w:rPr>
          <w:noProof w:val="0"/>
        </w:rPr>
        <w:t>Alert Manager</w:t>
      </w:r>
      <w:r w:rsidRPr="006D613E">
        <w:rPr>
          <w:noProof w:val="0"/>
        </w:rPr>
        <w:t xml:space="preserve"> synthesized alert notification text</w:t>
      </w:r>
      <w:r w:rsidR="006D613E">
        <w:rPr>
          <w:noProof w:val="0"/>
        </w:rPr>
        <w:t xml:space="preserve">. </w:t>
      </w:r>
      <w:r w:rsidRPr="006D613E">
        <w:rPr>
          <w:noProof w:val="0"/>
        </w:rPr>
        <w:t>This can be useful in the case of textual information not well integrated into an HL7 standard data item</w:t>
      </w:r>
      <w:r w:rsidR="006D613E">
        <w:rPr>
          <w:noProof w:val="0"/>
        </w:rPr>
        <w:t xml:space="preserve">. </w:t>
      </w:r>
      <w:r w:rsidRPr="006D613E">
        <w:rPr>
          <w:noProof w:val="0"/>
        </w:rPr>
        <w:t xml:space="preserve">It can also be used as a foreign language mapping of the alert reason for which the </w:t>
      </w:r>
      <w:r w:rsidR="009E2B46">
        <w:rPr>
          <w:noProof w:val="0"/>
        </w:rPr>
        <w:t>Alert Manager</w:t>
      </w:r>
      <w:r w:rsidRPr="006D613E">
        <w:rPr>
          <w:noProof w:val="0"/>
        </w:rPr>
        <w:t xml:space="preserve"> requires abstraction</w:t>
      </w:r>
      <w:r w:rsidR="006D613E">
        <w:rPr>
          <w:noProof w:val="0"/>
        </w:rPr>
        <w:t xml:space="preserve">. </w:t>
      </w:r>
      <w:r w:rsidRPr="006D613E">
        <w:rPr>
          <w:noProof w:val="0"/>
        </w:rPr>
        <w:t xml:space="preserve">This can be if the </w:t>
      </w:r>
      <w:r w:rsidR="009E2B46">
        <w:rPr>
          <w:noProof w:val="0"/>
        </w:rPr>
        <w:t>Alert Reporter</w:t>
      </w:r>
      <w:r w:rsidRPr="006D613E">
        <w:rPr>
          <w:noProof w:val="0"/>
        </w:rPr>
        <w:t xml:space="preserve">, the alerting medical device, and the alert notification recipients are in one country, and the </w:t>
      </w:r>
      <w:r w:rsidR="009E2B46">
        <w:rPr>
          <w:noProof w:val="0"/>
        </w:rPr>
        <w:t>Alert Manager</w:t>
      </w:r>
      <w:r w:rsidRPr="006D613E">
        <w:rPr>
          <w:noProof w:val="0"/>
        </w:rPr>
        <w:t xml:space="preserve"> is centralized in a different country.</w:t>
      </w:r>
    </w:p>
    <w:p w14:paraId="064A83F0" w14:textId="77777777" w:rsidR="00700617" w:rsidRPr="006D613E" w:rsidRDefault="00700617" w:rsidP="00286763">
      <w:pPr>
        <w:pStyle w:val="BodyText"/>
      </w:pPr>
    </w:p>
    <w:p w14:paraId="73B43466" w14:textId="77777777" w:rsidR="00B11855" w:rsidRPr="006D613E" w:rsidRDefault="00F73333" w:rsidP="002E6C5E">
      <w:pPr>
        <w:pStyle w:val="BodyText"/>
      </w:pPr>
      <w:r w:rsidRPr="006D613E">
        <w:rPr>
          <w:noProof/>
        </w:rPr>
        <w:drawing>
          <wp:inline distT="0" distB="0" distL="0" distR="0" wp14:anchorId="654BB3BA" wp14:editId="243ADF22">
            <wp:extent cx="5059680" cy="2109470"/>
            <wp:effectExtent l="0" t="0" r="7620" b="5080"/>
            <wp:docPr id="13" name="Picture 13" descr="Figur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B"/>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59680" cy="2109470"/>
                    </a:xfrm>
                    <a:prstGeom prst="rect">
                      <a:avLst/>
                    </a:prstGeom>
                    <a:noFill/>
                    <a:ln>
                      <a:noFill/>
                    </a:ln>
                  </pic:spPr>
                </pic:pic>
              </a:graphicData>
            </a:graphic>
          </wp:inline>
        </w:drawing>
      </w:r>
    </w:p>
    <w:p w14:paraId="634B1F52" w14:textId="77777777" w:rsidR="00B11855" w:rsidRPr="006D613E" w:rsidRDefault="003D003E" w:rsidP="00123C7B">
      <w:pPr>
        <w:pStyle w:val="FigureTitle"/>
        <w:outlineLvl w:val="0"/>
      </w:pPr>
      <w:r w:rsidRPr="006D613E">
        <w:t>Figure</w:t>
      </w:r>
      <w:r w:rsidR="00700617" w:rsidRPr="006D613E">
        <w:t xml:space="preserve"> </w:t>
      </w:r>
      <w:r w:rsidR="00E86B15" w:rsidRPr="006D613E">
        <w:t>B.8</w:t>
      </w:r>
      <w:r w:rsidR="004E547A" w:rsidRPr="006D613E">
        <w:t>.5</w:t>
      </w:r>
      <w:r w:rsidR="00E86B15" w:rsidRPr="006D613E">
        <w:t>-1</w:t>
      </w:r>
      <w:r w:rsidRPr="006D613E">
        <w:t>: Event Identification Facet</w:t>
      </w:r>
      <w:r w:rsidR="00991ED6" w:rsidRPr="006D613E">
        <w:t xml:space="preserve"> (</w:t>
      </w:r>
      <w:r w:rsidR="004C60BF" w:rsidRPr="006D613E">
        <w:t>Informative</w:t>
      </w:r>
      <w:r w:rsidR="00991ED6" w:rsidRPr="006D613E">
        <w:t>)</w:t>
      </w:r>
    </w:p>
    <w:p w14:paraId="53FD66C7" w14:textId="77777777" w:rsidR="00700617" w:rsidRPr="006D613E" w:rsidRDefault="00700617" w:rsidP="00286763">
      <w:pPr>
        <w:pStyle w:val="BodyText"/>
      </w:pPr>
    </w:p>
    <w:p w14:paraId="3B5CBFE7" w14:textId="77777777" w:rsidR="00B11855" w:rsidRPr="006D613E" w:rsidRDefault="003D003E" w:rsidP="00123C7B">
      <w:pPr>
        <w:pStyle w:val="UnnumberedHeading"/>
        <w:outlineLvl w:val="0"/>
      </w:pPr>
      <w:r w:rsidRPr="006D613E">
        <w:lastRenderedPageBreak/>
        <w:t>Source identification</w:t>
      </w:r>
      <w:r w:rsidR="00F6415B" w:rsidRPr="006D613E">
        <w:t xml:space="preserve"> Facet</w:t>
      </w:r>
    </w:p>
    <w:p w14:paraId="703AD210" w14:textId="77777777" w:rsidR="00B11855" w:rsidRPr="006D613E" w:rsidRDefault="003D003E" w:rsidP="00BA3791">
      <w:pPr>
        <w:pStyle w:val="BodyText"/>
      </w:pPr>
      <w:r w:rsidRPr="006D613E">
        <w:t>For an event code corresponding with a metric alarm, this segment identifies the particular measurement that is the source of the alarm by its MDC nomenclature code in OBX-3 Observation Identifier. If it has a numeric value, it shall be in OBX-5 Observation Value, and if available the alarm range set in the device will be encoded in OBX-7 Reference Rang</w:t>
      </w:r>
    </w:p>
    <w:p w14:paraId="1B99A527" w14:textId="77777777" w:rsidR="00B11855" w:rsidRPr="006D613E" w:rsidRDefault="003D003E" w:rsidP="00BA3791">
      <w:pPr>
        <w:pStyle w:val="BodyText"/>
      </w:pPr>
      <w:r w:rsidRPr="006D613E">
        <w:t>For a technical alert, this facet specifies the subsystem that is the source of the event by its MDC object code in OBX-5 Observation Value, and by its dotted sub-ID notation according to the DEC specification for OBX-4 Observation Sub-ID.</w:t>
      </w:r>
    </w:p>
    <w:p w14:paraId="70618E06" w14:textId="77777777" w:rsidR="00B11855" w:rsidRPr="006D613E" w:rsidRDefault="003D003E" w:rsidP="00123C7B">
      <w:pPr>
        <w:pStyle w:val="UnnumberedHeading"/>
        <w:outlineLvl w:val="0"/>
      </w:pPr>
      <w:r w:rsidRPr="006D613E">
        <w:t>Event Phase</w:t>
      </w:r>
      <w:r w:rsidR="00F6415B" w:rsidRPr="006D613E">
        <w:t xml:space="preserve"> Facet</w:t>
      </w:r>
    </w:p>
    <w:p w14:paraId="6992799C" w14:textId="77777777" w:rsidR="00B11855" w:rsidRPr="006D613E" w:rsidRDefault="003D003E" w:rsidP="00BA3791">
      <w:pPr>
        <w:pStyle w:val="BodyText"/>
      </w:pPr>
      <w:r w:rsidRPr="006D613E">
        <w:t xml:space="preserve">Each occurrence contains one of the following phase indications of the alert from the </w:t>
      </w:r>
      <w:proofErr w:type="spellStart"/>
      <w:r w:rsidRPr="006D613E">
        <w:t>EventCurrentPhase</w:t>
      </w:r>
      <w:proofErr w:type="spellEnd"/>
      <w:r w:rsidRPr="006D613E">
        <w:t xml:space="preserve"> enumeration:</w:t>
      </w:r>
    </w:p>
    <w:p w14:paraId="26A3019C" w14:textId="77777777" w:rsidR="00B11855" w:rsidRPr="006D613E" w:rsidRDefault="003D003E" w:rsidP="00123C7B">
      <w:pPr>
        <w:pStyle w:val="TableTitle"/>
        <w:outlineLvl w:val="0"/>
      </w:pPr>
      <w:r w:rsidRPr="006D613E">
        <w:t xml:space="preserve">Table </w:t>
      </w:r>
      <w:r w:rsidR="00E86B15" w:rsidRPr="006D613E">
        <w:t>B.8</w:t>
      </w:r>
      <w:r w:rsidR="004E547A" w:rsidRPr="006D613E">
        <w:t>.5</w:t>
      </w:r>
      <w:r w:rsidR="00E86B15" w:rsidRPr="006D613E">
        <w:t>-2</w:t>
      </w:r>
      <w:r w:rsidRPr="006D613E">
        <w:t>: Event Phase Coordinated Definitions</w:t>
      </w:r>
    </w:p>
    <w:tbl>
      <w:tblPr>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5"/>
        <w:gridCol w:w="1843"/>
        <w:gridCol w:w="5010"/>
      </w:tblGrid>
      <w:tr w:rsidR="00C40FD5" w:rsidRPr="006D613E" w14:paraId="7DE78DE9" w14:textId="77777777" w:rsidTr="00A92110">
        <w:trPr>
          <w:cantSplit/>
          <w:tblHeader/>
          <w:jc w:val="center"/>
        </w:trPr>
        <w:tc>
          <w:tcPr>
            <w:tcW w:w="1895" w:type="dxa"/>
            <w:shd w:val="clear" w:color="auto" w:fill="D9D9D9"/>
          </w:tcPr>
          <w:p w14:paraId="568175CB" w14:textId="77777777" w:rsidR="00B11855" w:rsidRPr="006D613E" w:rsidRDefault="006C4608" w:rsidP="00286763">
            <w:pPr>
              <w:pStyle w:val="TableEntryHeader"/>
            </w:pPr>
            <w:r w:rsidRPr="006D613E">
              <w:t>future assignment</w:t>
            </w:r>
          </w:p>
        </w:tc>
        <w:tc>
          <w:tcPr>
            <w:tcW w:w="1843" w:type="dxa"/>
            <w:shd w:val="clear" w:color="auto" w:fill="D9D9D9"/>
          </w:tcPr>
          <w:p w14:paraId="3F90C875" w14:textId="77777777" w:rsidR="00B11855" w:rsidRPr="006D613E" w:rsidRDefault="006C4608" w:rsidP="00286763">
            <w:pPr>
              <w:pStyle w:val="TableEntryHeader"/>
            </w:pPr>
            <w:r w:rsidRPr="006D613E">
              <w:t>assigned</w:t>
            </w:r>
          </w:p>
        </w:tc>
        <w:tc>
          <w:tcPr>
            <w:tcW w:w="5010" w:type="dxa"/>
            <w:shd w:val="clear" w:color="auto" w:fill="D9D9D9"/>
          </w:tcPr>
          <w:p w14:paraId="306716EF" w14:textId="77777777" w:rsidR="00B11855" w:rsidRPr="006D613E" w:rsidRDefault="003D003E" w:rsidP="00286763">
            <w:pPr>
              <w:pStyle w:val="TableEntryHeader"/>
            </w:pPr>
            <w:r w:rsidRPr="006D613E">
              <w:t>definition</w:t>
            </w:r>
          </w:p>
        </w:tc>
      </w:tr>
      <w:tr w:rsidR="00B11855" w:rsidRPr="006D613E" w14:paraId="298B7AA6" w14:textId="77777777" w:rsidTr="006C0E8E">
        <w:trPr>
          <w:cantSplit/>
          <w:jc w:val="center"/>
        </w:trPr>
        <w:tc>
          <w:tcPr>
            <w:tcW w:w="1895" w:type="dxa"/>
            <w:shd w:val="clear" w:color="auto" w:fill="auto"/>
          </w:tcPr>
          <w:p w14:paraId="373C219A" w14:textId="77777777" w:rsidR="00B11855" w:rsidRPr="006D613E" w:rsidRDefault="003D003E" w:rsidP="00286763">
            <w:pPr>
              <w:pStyle w:val="TableEntry"/>
            </w:pPr>
            <w:proofErr w:type="spellStart"/>
            <w:r w:rsidRPr="006D613E">
              <w:t>tpoint</w:t>
            </w:r>
            <w:proofErr w:type="spellEnd"/>
          </w:p>
        </w:tc>
        <w:tc>
          <w:tcPr>
            <w:tcW w:w="1843" w:type="dxa"/>
            <w:shd w:val="clear" w:color="auto" w:fill="auto"/>
          </w:tcPr>
          <w:p w14:paraId="18E1D176" w14:textId="77777777" w:rsidR="00B11855" w:rsidRPr="006D613E" w:rsidRDefault="00B11855" w:rsidP="00286763">
            <w:pPr>
              <w:pStyle w:val="TableEntry"/>
            </w:pPr>
          </w:p>
        </w:tc>
        <w:tc>
          <w:tcPr>
            <w:tcW w:w="5010" w:type="dxa"/>
            <w:shd w:val="clear" w:color="auto" w:fill="auto"/>
          </w:tcPr>
          <w:p w14:paraId="2A2D5E68" w14:textId="77777777" w:rsidR="00B11855" w:rsidRPr="006D613E" w:rsidRDefault="003D003E" w:rsidP="00286763">
            <w:pPr>
              <w:pStyle w:val="TableEntry"/>
            </w:pPr>
            <w:r w:rsidRPr="006D613E">
              <w:t>time-point</w:t>
            </w:r>
          </w:p>
        </w:tc>
      </w:tr>
      <w:tr w:rsidR="00B11855" w:rsidRPr="006D613E" w14:paraId="4DAD91AB" w14:textId="77777777" w:rsidTr="006C0E8E">
        <w:trPr>
          <w:cantSplit/>
          <w:jc w:val="center"/>
        </w:trPr>
        <w:tc>
          <w:tcPr>
            <w:tcW w:w="1895" w:type="dxa"/>
            <w:shd w:val="clear" w:color="auto" w:fill="auto"/>
          </w:tcPr>
          <w:p w14:paraId="66ECF4FD" w14:textId="77777777" w:rsidR="00B11855" w:rsidRPr="006D613E" w:rsidRDefault="003D003E" w:rsidP="00286763">
            <w:pPr>
              <w:pStyle w:val="TableEntry"/>
            </w:pPr>
            <w:r w:rsidRPr="006D613E">
              <w:t>start</w:t>
            </w:r>
          </w:p>
        </w:tc>
        <w:tc>
          <w:tcPr>
            <w:tcW w:w="1843" w:type="dxa"/>
            <w:shd w:val="clear" w:color="auto" w:fill="auto"/>
          </w:tcPr>
          <w:p w14:paraId="2B7F8114" w14:textId="77777777" w:rsidR="00B11855" w:rsidRPr="006D613E" w:rsidRDefault="003D003E" w:rsidP="00286763">
            <w:pPr>
              <w:pStyle w:val="TableEntry"/>
            </w:pPr>
            <w:r w:rsidRPr="006D613E">
              <w:t>_START</w:t>
            </w:r>
          </w:p>
        </w:tc>
        <w:tc>
          <w:tcPr>
            <w:tcW w:w="5010" w:type="dxa"/>
            <w:shd w:val="clear" w:color="auto" w:fill="auto"/>
          </w:tcPr>
          <w:p w14:paraId="558796B5" w14:textId="77777777" w:rsidR="00B11855" w:rsidRPr="006D613E" w:rsidRDefault="003D003E" w:rsidP="00286763">
            <w:pPr>
              <w:pStyle w:val="TableEntry"/>
            </w:pPr>
            <w:r w:rsidRPr="006D613E">
              <w:t>start (of an interval event/alert) – an end is expected</w:t>
            </w:r>
          </w:p>
        </w:tc>
      </w:tr>
      <w:tr w:rsidR="00B11855" w:rsidRPr="006D613E" w14:paraId="57B5DE33" w14:textId="77777777" w:rsidTr="006C0E8E">
        <w:trPr>
          <w:cantSplit/>
          <w:jc w:val="center"/>
        </w:trPr>
        <w:tc>
          <w:tcPr>
            <w:tcW w:w="1895" w:type="dxa"/>
            <w:shd w:val="clear" w:color="auto" w:fill="auto"/>
          </w:tcPr>
          <w:p w14:paraId="16BA26E3" w14:textId="77777777" w:rsidR="00B11855" w:rsidRPr="006D613E" w:rsidRDefault="003D003E" w:rsidP="00286763">
            <w:pPr>
              <w:pStyle w:val="TableEntry"/>
            </w:pPr>
            <w:proofErr w:type="spellStart"/>
            <w:r w:rsidRPr="006D613E">
              <w:t>start_only</w:t>
            </w:r>
            <w:proofErr w:type="spellEnd"/>
          </w:p>
        </w:tc>
        <w:tc>
          <w:tcPr>
            <w:tcW w:w="1843" w:type="dxa"/>
            <w:shd w:val="clear" w:color="auto" w:fill="auto"/>
          </w:tcPr>
          <w:p w14:paraId="7E729D2A" w14:textId="77777777" w:rsidR="00B11855" w:rsidRPr="006D613E" w:rsidRDefault="00B11855" w:rsidP="00286763">
            <w:pPr>
              <w:pStyle w:val="TableEntry"/>
            </w:pPr>
          </w:p>
        </w:tc>
        <w:tc>
          <w:tcPr>
            <w:tcW w:w="5010" w:type="dxa"/>
            <w:shd w:val="clear" w:color="auto" w:fill="auto"/>
          </w:tcPr>
          <w:p w14:paraId="0E045823" w14:textId="77777777" w:rsidR="00B11855" w:rsidRPr="006D613E" w:rsidRDefault="003D003E" w:rsidP="00286763">
            <w:pPr>
              <w:pStyle w:val="TableEntry"/>
            </w:pPr>
            <w:r w:rsidRPr="006D613E">
              <w:t>start – continue and end are not to be expected</w:t>
            </w:r>
          </w:p>
        </w:tc>
      </w:tr>
      <w:tr w:rsidR="00B11855" w:rsidRPr="006D613E" w14:paraId="3F2E7C89" w14:textId="77777777" w:rsidTr="006C0E8E">
        <w:trPr>
          <w:cantSplit/>
          <w:jc w:val="center"/>
        </w:trPr>
        <w:tc>
          <w:tcPr>
            <w:tcW w:w="1895" w:type="dxa"/>
            <w:shd w:val="clear" w:color="auto" w:fill="auto"/>
          </w:tcPr>
          <w:p w14:paraId="771A4029" w14:textId="77777777" w:rsidR="00B11855" w:rsidRPr="006D613E" w:rsidRDefault="003D003E" w:rsidP="00286763">
            <w:pPr>
              <w:pStyle w:val="TableEntry"/>
            </w:pPr>
            <w:r w:rsidRPr="006D613E">
              <w:t>continue</w:t>
            </w:r>
          </w:p>
        </w:tc>
        <w:tc>
          <w:tcPr>
            <w:tcW w:w="1843" w:type="dxa"/>
            <w:shd w:val="clear" w:color="auto" w:fill="auto"/>
          </w:tcPr>
          <w:p w14:paraId="451C6BD7" w14:textId="77777777" w:rsidR="00B11855" w:rsidRPr="006D613E" w:rsidRDefault="00B11855" w:rsidP="00286763">
            <w:pPr>
              <w:pStyle w:val="TableEntry"/>
            </w:pPr>
          </w:p>
        </w:tc>
        <w:tc>
          <w:tcPr>
            <w:tcW w:w="5010" w:type="dxa"/>
            <w:shd w:val="clear" w:color="auto" w:fill="auto"/>
          </w:tcPr>
          <w:p w14:paraId="6E61F630" w14:textId="77777777" w:rsidR="00B11855" w:rsidRPr="006D613E" w:rsidRDefault="003D003E" w:rsidP="00286763">
            <w:pPr>
              <w:pStyle w:val="TableEntry"/>
            </w:pPr>
            <w:r w:rsidRPr="006D613E">
              <w:t>continuation  (of an ongoing interval event/alert)</w:t>
            </w:r>
          </w:p>
        </w:tc>
      </w:tr>
      <w:tr w:rsidR="00B11855" w:rsidRPr="006D613E" w14:paraId="7D71C83C" w14:textId="77777777" w:rsidTr="006C0E8E">
        <w:trPr>
          <w:cantSplit/>
          <w:jc w:val="center"/>
        </w:trPr>
        <w:tc>
          <w:tcPr>
            <w:tcW w:w="1895" w:type="dxa"/>
            <w:shd w:val="clear" w:color="auto" w:fill="auto"/>
          </w:tcPr>
          <w:p w14:paraId="756C593A" w14:textId="77777777" w:rsidR="00B11855" w:rsidRPr="006D613E" w:rsidRDefault="003D003E" w:rsidP="00286763">
            <w:pPr>
              <w:pStyle w:val="TableEntry"/>
            </w:pPr>
            <w:r w:rsidRPr="006D613E">
              <w:t>end</w:t>
            </w:r>
          </w:p>
        </w:tc>
        <w:tc>
          <w:tcPr>
            <w:tcW w:w="1843" w:type="dxa"/>
            <w:shd w:val="clear" w:color="auto" w:fill="auto"/>
          </w:tcPr>
          <w:p w14:paraId="58A7EE85" w14:textId="77777777" w:rsidR="00B11855" w:rsidRPr="006D613E" w:rsidRDefault="003D003E" w:rsidP="00286763">
            <w:pPr>
              <w:pStyle w:val="TableEntry"/>
            </w:pPr>
            <w:r w:rsidRPr="006D613E">
              <w:t>_END</w:t>
            </w:r>
          </w:p>
        </w:tc>
        <w:tc>
          <w:tcPr>
            <w:tcW w:w="5010" w:type="dxa"/>
            <w:shd w:val="clear" w:color="auto" w:fill="auto"/>
          </w:tcPr>
          <w:p w14:paraId="3D764640" w14:textId="77777777" w:rsidR="00B11855" w:rsidRPr="006D613E" w:rsidRDefault="003D003E" w:rsidP="00286763">
            <w:pPr>
              <w:pStyle w:val="TableEntry"/>
            </w:pPr>
            <w:r w:rsidRPr="006D613E">
              <w:t>end  (of an interval event/alert)</w:t>
            </w:r>
          </w:p>
        </w:tc>
      </w:tr>
      <w:tr w:rsidR="00B11855" w:rsidRPr="006D613E" w14:paraId="7A1383D2" w14:textId="77777777" w:rsidTr="006C0E8E">
        <w:trPr>
          <w:cantSplit/>
          <w:jc w:val="center"/>
        </w:trPr>
        <w:tc>
          <w:tcPr>
            <w:tcW w:w="1895" w:type="dxa"/>
            <w:shd w:val="clear" w:color="auto" w:fill="auto"/>
          </w:tcPr>
          <w:p w14:paraId="111B8E7A" w14:textId="77777777" w:rsidR="00B11855" w:rsidRPr="006D613E" w:rsidRDefault="003D003E" w:rsidP="00286763">
            <w:pPr>
              <w:pStyle w:val="TableEntry"/>
            </w:pPr>
            <w:r w:rsidRPr="006D613E">
              <w:t>present</w:t>
            </w:r>
          </w:p>
        </w:tc>
        <w:tc>
          <w:tcPr>
            <w:tcW w:w="1843" w:type="dxa"/>
            <w:shd w:val="clear" w:color="auto" w:fill="auto"/>
          </w:tcPr>
          <w:p w14:paraId="6935885A" w14:textId="77777777" w:rsidR="00B11855" w:rsidRPr="006D613E" w:rsidRDefault="00B11855" w:rsidP="00286763">
            <w:pPr>
              <w:pStyle w:val="TableEntry"/>
            </w:pPr>
          </w:p>
        </w:tc>
        <w:tc>
          <w:tcPr>
            <w:tcW w:w="5010" w:type="dxa"/>
            <w:shd w:val="clear" w:color="auto" w:fill="auto"/>
          </w:tcPr>
          <w:p w14:paraId="45BCE114" w14:textId="77777777" w:rsidR="00B11855" w:rsidRPr="006D613E" w:rsidRDefault="003D003E" w:rsidP="00286763">
            <w:pPr>
              <w:pStyle w:val="TableEntry"/>
            </w:pPr>
            <w:r w:rsidRPr="006D613E">
              <w:t>event/alert is active at this time</w:t>
            </w:r>
          </w:p>
        </w:tc>
      </w:tr>
      <w:tr w:rsidR="00B11855" w:rsidRPr="006D613E" w14:paraId="0FD6457E" w14:textId="77777777" w:rsidTr="006C0E8E">
        <w:trPr>
          <w:cantSplit/>
          <w:jc w:val="center"/>
        </w:trPr>
        <w:tc>
          <w:tcPr>
            <w:tcW w:w="1895" w:type="dxa"/>
            <w:shd w:val="clear" w:color="auto" w:fill="auto"/>
          </w:tcPr>
          <w:p w14:paraId="59B4FB09" w14:textId="77777777" w:rsidR="00B11855" w:rsidRPr="006D613E" w:rsidRDefault="003D003E" w:rsidP="00286763">
            <w:pPr>
              <w:pStyle w:val="TableEntry"/>
            </w:pPr>
            <w:r w:rsidRPr="006D613E">
              <w:t>update</w:t>
            </w:r>
          </w:p>
        </w:tc>
        <w:tc>
          <w:tcPr>
            <w:tcW w:w="1843" w:type="dxa"/>
            <w:shd w:val="clear" w:color="auto" w:fill="auto"/>
          </w:tcPr>
          <w:p w14:paraId="0F0F69E8" w14:textId="77777777" w:rsidR="00B11855" w:rsidRPr="006D613E" w:rsidRDefault="00B11855" w:rsidP="00286763">
            <w:pPr>
              <w:pStyle w:val="TableEntry"/>
            </w:pPr>
          </w:p>
        </w:tc>
        <w:tc>
          <w:tcPr>
            <w:tcW w:w="5010" w:type="dxa"/>
            <w:shd w:val="clear" w:color="auto" w:fill="auto"/>
          </w:tcPr>
          <w:p w14:paraId="5D5E9064" w14:textId="77777777" w:rsidR="00B11855" w:rsidRPr="006D613E" w:rsidRDefault="003D003E" w:rsidP="00286763">
            <w:pPr>
              <w:pStyle w:val="TableEntry"/>
            </w:pPr>
            <w:r w:rsidRPr="006D613E">
              <w:t>Update</w:t>
            </w:r>
          </w:p>
        </w:tc>
      </w:tr>
      <w:tr w:rsidR="00B11855" w:rsidRPr="006D613E" w14:paraId="6D046D0B" w14:textId="77777777" w:rsidTr="006C0E8E">
        <w:trPr>
          <w:cantSplit/>
          <w:jc w:val="center"/>
        </w:trPr>
        <w:tc>
          <w:tcPr>
            <w:tcW w:w="1895" w:type="dxa"/>
            <w:shd w:val="clear" w:color="auto" w:fill="auto"/>
          </w:tcPr>
          <w:p w14:paraId="2A349B3D" w14:textId="77777777" w:rsidR="00B11855" w:rsidRPr="006D613E" w:rsidRDefault="003D003E" w:rsidP="00286763">
            <w:pPr>
              <w:pStyle w:val="TableEntry"/>
            </w:pPr>
            <w:r w:rsidRPr="006D613E">
              <w:t>escalate</w:t>
            </w:r>
          </w:p>
        </w:tc>
        <w:tc>
          <w:tcPr>
            <w:tcW w:w="1843" w:type="dxa"/>
            <w:shd w:val="clear" w:color="auto" w:fill="auto"/>
          </w:tcPr>
          <w:p w14:paraId="3F3429EF" w14:textId="77777777" w:rsidR="00B11855" w:rsidRPr="006D613E" w:rsidRDefault="00B11855" w:rsidP="00286763">
            <w:pPr>
              <w:pStyle w:val="TableEntry"/>
            </w:pPr>
          </w:p>
        </w:tc>
        <w:tc>
          <w:tcPr>
            <w:tcW w:w="5010" w:type="dxa"/>
            <w:shd w:val="clear" w:color="auto" w:fill="auto"/>
          </w:tcPr>
          <w:p w14:paraId="4F398732" w14:textId="77777777" w:rsidR="00B11855" w:rsidRPr="006D613E" w:rsidRDefault="003D003E" w:rsidP="00286763">
            <w:pPr>
              <w:pStyle w:val="TableEntry"/>
            </w:pPr>
            <w:r w:rsidRPr="006D613E">
              <w:t>escalation of an ongoing alert/alarm</w:t>
            </w:r>
          </w:p>
        </w:tc>
      </w:tr>
      <w:tr w:rsidR="00B11855" w:rsidRPr="006D613E" w14:paraId="558F44F5" w14:textId="77777777" w:rsidTr="006C0E8E">
        <w:trPr>
          <w:cantSplit/>
          <w:jc w:val="center"/>
        </w:trPr>
        <w:tc>
          <w:tcPr>
            <w:tcW w:w="1895" w:type="dxa"/>
            <w:shd w:val="clear" w:color="auto" w:fill="auto"/>
          </w:tcPr>
          <w:p w14:paraId="5DD81DB4" w14:textId="77777777" w:rsidR="00B11855" w:rsidRPr="006D613E" w:rsidRDefault="003D003E" w:rsidP="00286763">
            <w:pPr>
              <w:pStyle w:val="TableEntry"/>
            </w:pPr>
            <w:r w:rsidRPr="006D613E">
              <w:t>inactivate</w:t>
            </w:r>
          </w:p>
        </w:tc>
        <w:tc>
          <w:tcPr>
            <w:tcW w:w="1843" w:type="dxa"/>
            <w:shd w:val="clear" w:color="auto" w:fill="auto"/>
          </w:tcPr>
          <w:p w14:paraId="46F87302" w14:textId="77777777" w:rsidR="00B11855" w:rsidRPr="006D613E" w:rsidRDefault="00B11855" w:rsidP="00286763">
            <w:pPr>
              <w:pStyle w:val="TableEntry"/>
            </w:pPr>
          </w:p>
        </w:tc>
        <w:tc>
          <w:tcPr>
            <w:tcW w:w="5010" w:type="dxa"/>
            <w:shd w:val="clear" w:color="auto" w:fill="auto"/>
          </w:tcPr>
          <w:p w14:paraId="4460EDCA" w14:textId="77777777" w:rsidR="00B11855" w:rsidRPr="006D613E" w:rsidRDefault="003D003E" w:rsidP="00286763">
            <w:pPr>
              <w:pStyle w:val="TableEntry"/>
            </w:pPr>
            <w:r w:rsidRPr="006D613E">
              <w:t>Inactivation (</w:t>
            </w:r>
            <w:r w:rsidR="00CA3A2C" w:rsidRPr="006D613E">
              <w:t>e.g.,</w:t>
            </w:r>
            <w:r w:rsidRPr="006D613E">
              <w:t xml:space="preserve"> silence)</w:t>
            </w:r>
          </w:p>
        </w:tc>
      </w:tr>
      <w:tr w:rsidR="00D7018D" w:rsidRPr="006D613E" w14:paraId="7C5208D4" w14:textId="77777777" w:rsidTr="006C0E8E">
        <w:trPr>
          <w:cantSplit/>
          <w:jc w:val="center"/>
        </w:trPr>
        <w:tc>
          <w:tcPr>
            <w:tcW w:w="1895" w:type="dxa"/>
            <w:shd w:val="clear" w:color="auto" w:fill="auto"/>
          </w:tcPr>
          <w:p w14:paraId="74555E64" w14:textId="77777777" w:rsidR="00D7018D" w:rsidRPr="006D613E" w:rsidRDefault="00D7018D" w:rsidP="00286763">
            <w:pPr>
              <w:pStyle w:val="TableEntry"/>
            </w:pPr>
            <w:r w:rsidRPr="006D613E">
              <w:t>acknowledged</w:t>
            </w:r>
          </w:p>
        </w:tc>
        <w:tc>
          <w:tcPr>
            <w:tcW w:w="1843" w:type="dxa"/>
            <w:shd w:val="clear" w:color="auto" w:fill="auto"/>
          </w:tcPr>
          <w:p w14:paraId="0A13180B" w14:textId="77777777" w:rsidR="00D7018D" w:rsidRPr="006D613E" w:rsidRDefault="00D7018D" w:rsidP="00286763">
            <w:pPr>
              <w:pStyle w:val="TableEntry"/>
            </w:pPr>
          </w:p>
        </w:tc>
        <w:tc>
          <w:tcPr>
            <w:tcW w:w="5010" w:type="dxa"/>
            <w:shd w:val="clear" w:color="auto" w:fill="auto"/>
          </w:tcPr>
          <w:p w14:paraId="198E1F43" w14:textId="77777777" w:rsidR="00D7018D" w:rsidRPr="006D613E" w:rsidRDefault="00D7018D" w:rsidP="00286763">
            <w:pPr>
              <w:pStyle w:val="TableEntry"/>
            </w:pPr>
            <w:r w:rsidRPr="006D613E">
              <w:t>Alert acknowledged at the source device</w:t>
            </w:r>
          </w:p>
        </w:tc>
      </w:tr>
      <w:tr w:rsidR="00B11855" w:rsidRPr="006D613E" w14:paraId="6BBE5E91" w14:textId="77777777" w:rsidTr="006C0E8E">
        <w:trPr>
          <w:cantSplit/>
          <w:jc w:val="center"/>
        </w:trPr>
        <w:tc>
          <w:tcPr>
            <w:tcW w:w="1895" w:type="dxa"/>
            <w:shd w:val="clear" w:color="auto" w:fill="auto"/>
          </w:tcPr>
          <w:p w14:paraId="7229B5C2" w14:textId="77777777" w:rsidR="00B11855" w:rsidRPr="006D613E" w:rsidRDefault="003D003E" w:rsidP="00286763">
            <w:pPr>
              <w:pStyle w:val="TableEntry"/>
            </w:pPr>
            <w:r w:rsidRPr="006D613E">
              <w:t>deescalate</w:t>
            </w:r>
          </w:p>
        </w:tc>
        <w:tc>
          <w:tcPr>
            <w:tcW w:w="1843" w:type="dxa"/>
            <w:shd w:val="clear" w:color="auto" w:fill="auto"/>
          </w:tcPr>
          <w:p w14:paraId="452EC059" w14:textId="77777777" w:rsidR="00B11855" w:rsidRPr="006D613E" w:rsidRDefault="00B11855" w:rsidP="00286763">
            <w:pPr>
              <w:pStyle w:val="TableEntry"/>
            </w:pPr>
          </w:p>
        </w:tc>
        <w:tc>
          <w:tcPr>
            <w:tcW w:w="5010" w:type="dxa"/>
            <w:shd w:val="clear" w:color="auto" w:fill="auto"/>
          </w:tcPr>
          <w:p w14:paraId="2D95ED53" w14:textId="77777777" w:rsidR="00B11855" w:rsidRPr="006D613E" w:rsidRDefault="003D003E" w:rsidP="00286763">
            <w:pPr>
              <w:pStyle w:val="TableEntry"/>
            </w:pPr>
            <w:r w:rsidRPr="006D613E">
              <w:t>de-escalation of an ongoing alert/alarm</w:t>
            </w:r>
          </w:p>
        </w:tc>
      </w:tr>
      <w:tr w:rsidR="00B11855" w:rsidRPr="006D613E" w14:paraId="468C24A6" w14:textId="77777777" w:rsidTr="006C0E8E">
        <w:trPr>
          <w:cantSplit/>
          <w:jc w:val="center"/>
        </w:trPr>
        <w:tc>
          <w:tcPr>
            <w:tcW w:w="1895" w:type="dxa"/>
            <w:shd w:val="clear" w:color="auto" w:fill="auto"/>
          </w:tcPr>
          <w:p w14:paraId="013EE394" w14:textId="77777777" w:rsidR="00B11855" w:rsidRPr="006D613E" w:rsidRDefault="003D003E" w:rsidP="00286763">
            <w:pPr>
              <w:pStyle w:val="TableEntry"/>
            </w:pPr>
            <w:r w:rsidRPr="006D613E">
              <w:t>reset</w:t>
            </w:r>
          </w:p>
        </w:tc>
        <w:tc>
          <w:tcPr>
            <w:tcW w:w="1843" w:type="dxa"/>
            <w:shd w:val="clear" w:color="auto" w:fill="auto"/>
          </w:tcPr>
          <w:p w14:paraId="64AD64D4" w14:textId="77777777" w:rsidR="00B11855" w:rsidRPr="006D613E" w:rsidRDefault="00B11855" w:rsidP="00286763">
            <w:pPr>
              <w:pStyle w:val="TableEntry"/>
            </w:pPr>
          </w:p>
        </w:tc>
        <w:tc>
          <w:tcPr>
            <w:tcW w:w="5010" w:type="dxa"/>
            <w:shd w:val="clear" w:color="auto" w:fill="auto"/>
          </w:tcPr>
          <w:p w14:paraId="6B01FE78" w14:textId="77777777" w:rsidR="00B11855" w:rsidRPr="006D613E" w:rsidRDefault="003D003E" w:rsidP="00286763">
            <w:pPr>
              <w:pStyle w:val="TableEntry"/>
            </w:pPr>
            <w:r w:rsidRPr="006D613E">
              <w:t>clear latched alarm</w:t>
            </w:r>
          </w:p>
        </w:tc>
      </w:tr>
      <w:tr w:rsidR="00B11855" w:rsidRPr="006D613E" w14:paraId="5B00781C" w14:textId="77777777" w:rsidTr="006C0E8E">
        <w:trPr>
          <w:cantSplit/>
          <w:jc w:val="center"/>
        </w:trPr>
        <w:tc>
          <w:tcPr>
            <w:tcW w:w="1895" w:type="dxa"/>
            <w:shd w:val="clear" w:color="auto" w:fill="auto"/>
          </w:tcPr>
          <w:p w14:paraId="0966D33E" w14:textId="77777777" w:rsidR="00B11855" w:rsidRPr="006D613E" w:rsidRDefault="003D003E" w:rsidP="00286763">
            <w:pPr>
              <w:pStyle w:val="TableEntry"/>
            </w:pPr>
            <w:r w:rsidRPr="006D613E">
              <w:t>stop</w:t>
            </w:r>
          </w:p>
        </w:tc>
        <w:tc>
          <w:tcPr>
            <w:tcW w:w="1843" w:type="dxa"/>
            <w:shd w:val="clear" w:color="auto" w:fill="auto"/>
          </w:tcPr>
          <w:p w14:paraId="48C2AA52" w14:textId="77777777" w:rsidR="00B11855" w:rsidRPr="006D613E" w:rsidRDefault="003D003E" w:rsidP="00286763">
            <w:pPr>
              <w:pStyle w:val="TableEntry"/>
            </w:pPr>
            <w:r w:rsidRPr="006D613E">
              <w:t>_STOP</w:t>
            </w:r>
          </w:p>
        </w:tc>
        <w:tc>
          <w:tcPr>
            <w:tcW w:w="5010" w:type="dxa"/>
            <w:shd w:val="clear" w:color="auto" w:fill="auto"/>
          </w:tcPr>
          <w:p w14:paraId="6F0CD97D" w14:textId="77777777" w:rsidR="00B11855" w:rsidRPr="006D613E" w:rsidRDefault="003D003E" w:rsidP="00286763">
            <w:pPr>
              <w:pStyle w:val="TableEntry"/>
            </w:pPr>
            <w:r w:rsidRPr="006D613E">
              <w:t>pause an event/alert; could restart with same ID later</w:t>
            </w:r>
          </w:p>
        </w:tc>
      </w:tr>
      <w:tr w:rsidR="00B11855" w:rsidRPr="006D613E" w14:paraId="48A67036" w14:textId="77777777" w:rsidTr="006C0E8E">
        <w:trPr>
          <w:cantSplit/>
          <w:jc w:val="center"/>
        </w:trPr>
        <w:tc>
          <w:tcPr>
            <w:tcW w:w="1895" w:type="dxa"/>
            <w:shd w:val="clear" w:color="auto" w:fill="auto"/>
          </w:tcPr>
          <w:p w14:paraId="3C0CB2FF" w14:textId="77777777" w:rsidR="00B11855" w:rsidRPr="006D613E" w:rsidRDefault="003D003E" w:rsidP="00286763">
            <w:pPr>
              <w:pStyle w:val="TableEntry"/>
            </w:pPr>
            <w:r w:rsidRPr="006D613E">
              <w:t>update</w:t>
            </w:r>
          </w:p>
        </w:tc>
        <w:tc>
          <w:tcPr>
            <w:tcW w:w="1843" w:type="dxa"/>
            <w:shd w:val="clear" w:color="auto" w:fill="auto"/>
          </w:tcPr>
          <w:p w14:paraId="4E3BBEE5" w14:textId="77777777" w:rsidR="00B11855" w:rsidRPr="006D613E" w:rsidRDefault="003D003E" w:rsidP="00286763">
            <w:pPr>
              <w:pStyle w:val="TableEntry"/>
            </w:pPr>
            <w:r w:rsidRPr="006D613E">
              <w:t>_CHANGE</w:t>
            </w:r>
          </w:p>
        </w:tc>
        <w:tc>
          <w:tcPr>
            <w:tcW w:w="5010" w:type="dxa"/>
            <w:shd w:val="clear" w:color="auto" w:fill="auto"/>
          </w:tcPr>
          <w:p w14:paraId="6517445C" w14:textId="77777777" w:rsidR="00B11855" w:rsidRPr="006D613E" w:rsidRDefault="003D003E" w:rsidP="00286763">
            <w:pPr>
              <w:pStyle w:val="TableEntry"/>
            </w:pPr>
            <w:r w:rsidRPr="006D613E">
              <w:t>similar to CHANGED</w:t>
            </w:r>
          </w:p>
        </w:tc>
      </w:tr>
      <w:tr w:rsidR="00B11855" w:rsidRPr="006D613E" w14:paraId="4E55A746" w14:textId="77777777" w:rsidTr="006C0E8E">
        <w:trPr>
          <w:cantSplit/>
          <w:jc w:val="center"/>
        </w:trPr>
        <w:tc>
          <w:tcPr>
            <w:tcW w:w="1895" w:type="dxa"/>
            <w:shd w:val="clear" w:color="auto" w:fill="auto"/>
          </w:tcPr>
          <w:p w14:paraId="342BABF2" w14:textId="77777777" w:rsidR="00B11855" w:rsidRPr="006D613E" w:rsidRDefault="003D003E" w:rsidP="00286763">
            <w:pPr>
              <w:pStyle w:val="TableEntry"/>
            </w:pPr>
            <w:r w:rsidRPr="006D613E">
              <w:t>update</w:t>
            </w:r>
          </w:p>
        </w:tc>
        <w:tc>
          <w:tcPr>
            <w:tcW w:w="1843" w:type="dxa"/>
            <w:shd w:val="clear" w:color="auto" w:fill="auto"/>
          </w:tcPr>
          <w:p w14:paraId="0A704513" w14:textId="77777777" w:rsidR="00B11855" w:rsidRPr="006D613E" w:rsidRDefault="003D003E" w:rsidP="00286763">
            <w:pPr>
              <w:pStyle w:val="TableEntry"/>
            </w:pPr>
            <w:r w:rsidRPr="006D613E">
              <w:t>_CHANGED</w:t>
            </w:r>
          </w:p>
        </w:tc>
        <w:tc>
          <w:tcPr>
            <w:tcW w:w="5010" w:type="dxa"/>
            <w:shd w:val="clear" w:color="auto" w:fill="auto"/>
          </w:tcPr>
          <w:p w14:paraId="10169B6F" w14:textId="77777777" w:rsidR="00B11855" w:rsidRPr="006D613E" w:rsidRDefault="003D003E" w:rsidP="00286763">
            <w:pPr>
              <w:pStyle w:val="TableEntry"/>
            </w:pPr>
            <w:r w:rsidRPr="006D613E">
              <w:t>similar to CHANGE</w:t>
            </w:r>
          </w:p>
        </w:tc>
      </w:tr>
      <w:tr w:rsidR="00B11855" w:rsidRPr="006D613E" w14:paraId="1C6A183E" w14:textId="77777777" w:rsidTr="006C0E8E">
        <w:trPr>
          <w:cantSplit/>
          <w:jc w:val="center"/>
        </w:trPr>
        <w:tc>
          <w:tcPr>
            <w:tcW w:w="1895" w:type="dxa"/>
            <w:shd w:val="clear" w:color="auto" w:fill="auto"/>
          </w:tcPr>
          <w:p w14:paraId="46FEF9E0" w14:textId="77777777" w:rsidR="00B11855" w:rsidRPr="006D613E" w:rsidRDefault="003D003E" w:rsidP="00286763">
            <w:pPr>
              <w:pStyle w:val="TableEntry"/>
            </w:pPr>
            <w:r w:rsidRPr="006D613E">
              <w:t>update</w:t>
            </w:r>
          </w:p>
        </w:tc>
        <w:tc>
          <w:tcPr>
            <w:tcW w:w="1843" w:type="dxa"/>
            <w:shd w:val="clear" w:color="auto" w:fill="auto"/>
          </w:tcPr>
          <w:p w14:paraId="3EC4F139" w14:textId="77777777" w:rsidR="00B11855" w:rsidRPr="006D613E" w:rsidRDefault="003D003E" w:rsidP="00286763">
            <w:pPr>
              <w:pStyle w:val="TableEntry"/>
            </w:pPr>
            <w:r w:rsidRPr="006D613E">
              <w:t>_CLEARED</w:t>
            </w:r>
          </w:p>
        </w:tc>
        <w:tc>
          <w:tcPr>
            <w:tcW w:w="5010" w:type="dxa"/>
            <w:shd w:val="clear" w:color="auto" w:fill="auto"/>
          </w:tcPr>
          <w:p w14:paraId="2466F24C" w14:textId="77777777" w:rsidR="00B11855" w:rsidRPr="006D613E" w:rsidRDefault="003D003E" w:rsidP="00286763">
            <w:pPr>
              <w:pStyle w:val="TableEntry"/>
            </w:pPr>
            <w:r w:rsidRPr="006D613E">
              <w:t>similar to _CHANGED, except implication that some aspect of the device has been cleared</w:t>
            </w:r>
          </w:p>
        </w:tc>
      </w:tr>
      <w:tr w:rsidR="00B11855" w:rsidRPr="006D613E" w14:paraId="373300AE" w14:textId="77777777" w:rsidTr="006C0E8E">
        <w:trPr>
          <w:cantSplit/>
          <w:jc w:val="center"/>
        </w:trPr>
        <w:tc>
          <w:tcPr>
            <w:tcW w:w="1895" w:type="dxa"/>
            <w:shd w:val="clear" w:color="auto" w:fill="auto"/>
          </w:tcPr>
          <w:p w14:paraId="2D30B2B4" w14:textId="77777777" w:rsidR="00B11855" w:rsidRPr="006D613E" w:rsidRDefault="003D003E" w:rsidP="00286763">
            <w:pPr>
              <w:pStyle w:val="TableEntry"/>
            </w:pPr>
            <w:r w:rsidRPr="006D613E">
              <w:t>stop</w:t>
            </w:r>
          </w:p>
        </w:tc>
        <w:tc>
          <w:tcPr>
            <w:tcW w:w="1843" w:type="dxa"/>
            <w:shd w:val="clear" w:color="auto" w:fill="auto"/>
          </w:tcPr>
          <w:p w14:paraId="4044755D" w14:textId="77777777" w:rsidR="00B11855" w:rsidRPr="006D613E" w:rsidRDefault="003D003E" w:rsidP="00286763">
            <w:pPr>
              <w:pStyle w:val="TableEntry"/>
            </w:pPr>
            <w:r w:rsidRPr="006D613E">
              <w:t>_COMPL</w:t>
            </w:r>
          </w:p>
        </w:tc>
        <w:tc>
          <w:tcPr>
            <w:tcW w:w="5010" w:type="dxa"/>
            <w:shd w:val="clear" w:color="auto" w:fill="auto"/>
          </w:tcPr>
          <w:p w14:paraId="1D573FB0" w14:textId="77777777" w:rsidR="00B11855" w:rsidRPr="006D613E" w:rsidRDefault="003D003E" w:rsidP="00286763">
            <w:pPr>
              <w:pStyle w:val="TableEntry"/>
            </w:pPr>
            <w:r w:rsidRPr="006D613E">
              <w:t>last phase of a START_, (_STOP, _START)*, _COMPL sequence</w:t>
            </w:r>
          </w:p>
        </w:tc>
      </w:tr>
    </w:tbl>
    <w:p w14:paraId="3AADE076" w14:textId="77777777" w:rsidR="00B11855" w:rsidRPr="006D613E" w:rsidRDefault="00B11855" w:rsidP="00BA3791">
      <w:pPr>
        <w:pStyle w:val="BodyText"/>
      </w:pPr>
    </w:p>
    <w:p w14:paraId="3B88F31F" w14:textId="77777777" w:rsidR="00467BFE" w:rsidRPr="006D613E" w:rsidRDefault="006C4608" w:rsidP="00490763">
      <w:pPr>
        <w:pStyle w:val="BodyText"/>
      </w:pPr>
      <w:r w:rsidRPr="006D613E">
        <w:t>Values in the “Assigned” column are</w:t>
      </w:r>
      <w:r w:rsidR="003D003E" w:rsidRPr="006D613E">
        <w:t xml:space="preserve"> in the 11073 standard</w:t>
      </w:r>
      <w:r w:rsidR="00CA3A2C" w:rsidRPr="006D613E">
        <w:t xml:space="preserve">. </w:t>
      </w:r>
      <w:r w:rsidRPr="006D613E">
        <w:t>“Future assignments</w:t>
      </w:r>
      <w:r w:rsidR="004C60BF" w:rsidRPr="006D613E">
        <w:t>”</w:t>
      </w:r>
      <w:r w:rsidR="003D003E" w:rsidRPr="006D613E">
        <w:t xml:space="preserve"> indicates values in common use not yet in the 11073 standard.</w:t>
      </w:r>
    </w:p>
    <w:p w14:paraId="0FE3C774" w14:textId="77777777" w:rsidR="00467BFE" w:rsidRPr="006D613E" w:rsidRDefault="00F73333" w:rsidP="002E6C5E">
      <w:pPr>
        <w:pStyle w:val="BodyText"/>
      </w:pPr>
      <w:r w:rsidRPr="006D613E">
        <w:rPr>
          <w:noProof/>
        </w:rPr>
        <w:lastRenderedPageBreak/>
        <w:drawing>
          <wp:inline distT="0" distB="0" distL="0" distR="0" wp14:anchorId="018ED8CC" wp14:editId="601FBB7C">
            <wp:extent cx="5901055" cy="1962785"/>
            <wp:effectExtent l="0" t="0" r="4445" b="0"/>
            <wp:docPr id="14" name="Picture 14" descr="FIgur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B"/>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01055" cy="1962785"/>
                    </a:xfrm>
                    <a:prstGeom prst="rect">
                      <a:avLst/>
                    </a:prstGeom>
                    <a:noFill/>
                    <a:ln>
                      <a:noFill/>
                    </a:ln>
                  </pic:spPr>
                </pic:pic>
              </a:graphicData>
            </a:graphic>
          </wp:inline>
        </w:drawing>
      </w:r>
    </w:p>
    <w:p w14:paraId="306762CA" w14:textId="77777777" w:rsidR="00B11855" w:rsidRPr="006D613E" w:rsidRDefault="003D003E" w:rsidP="00123C7B">
      <w:pPr>
        <w:pStyle w:val="FigureTitle"/>
        <w:outlineLvl w:val="0"/>
        <w:rPr>
          <w:rStyle w:val="Emphasis"/>
          <w:iCs/>
        </w:rPr>
      </w:pPr>
      <w:r w:rsidRPr="006D613E">
        <w:t xml:space="preserve">Figure </w:t>
      </w:r>
      <w:r w:rsidR="00E86B15" w:rsidRPr="006D613E">
        <w:t>B.8</w:t>
      </w:r>
      <w:r w:rsidR="004E547A" w:rsidRPr="006D613E">
        <w:t>.5</w:t>
      </w:r>
      <w:r w:rsidRPr="006D613E">
        <w:t>-2: Event Phase</w:t>
      </w:r>
    </w:p>
    <w:p w14:paraId="0945BB53" w14:textId="77777777" w:rsidR="00B11855" w:rsidRPr="006D613E" w:rsidRDefault="00B11855" w:rsidP="00BA3791">
      <w:pPr>
        <w:pStyle w:val="BodyText"/>
      </w:pPr>
    </w:p>
    <w:p w14:paraId="53300DC2" w14:textId="77777777" w:rsidR="00B11855" w:rsidRPr="006D613E" w:rsidRDefault="003D003E" w:rsidP="00BA3791">
      <w:pPr>
        <w:pStyle w:val="BodyText"/>
      </w:pPr>
      <w:r w:rsidRPr="006D613E">
        <w:t xml:space="preserve">The </w:t>
      </w:r>
      <w:proofErr w:type="spellStart"/>
      <w:r w:rsidRPr="006D613E">
        <w:t>EventCurrentPhase</w:t>
      </w:r>
      <w:proofErr w:type="spellEnd"/>
      <w:r w:rsidRPr="006D613E">
        <w:t xml:space="preserve"> identifies the state transition or state that the current alert message is indicating: a </w:t>
      </w:r>
      <w:proofErr w:type="spellStart"/>
      <w:r w:rsidRPr="006D613E">
        <w:rPr>
          <w:rStyle w:val="StrongEmphasis"/>
        </w:rPr>
        <w:t>tpoint</w:t>
      </w:r>
      <w:proofErr w:type="spellEnd"/>
      <w:r w:rsidRPr="006D613E">
        <w:t xml:space="preserve"> event is a time point event with no duration, a </w:t>
      </w:r>
      <w:r w:rsidRPr="006D613E">
        <w:rPr>
          <w:rStyle w:val="StrongEmphasis"/>
        </w:rPr>
        <w:t>continue</w:t>
      </w:r>
      <w:r w:rsidRPr="006D613E">
        <w:t xml:space="preserve"> event indicates that this message does not represent a state transition but rather reports the continuation of an event that started at some previous time. An </w:t>
      </w:r>
      <w:r w:rsidRPr="006D613E">
        <w:rPr>
          <w:rStyle w:val="StrongEmphasis"/>
        </w:rPr>
        <w:t>update</w:t>
      </w:r>
      <w:r w:rsidRPr="006D613E">
        <w:t xml:space="preserve"> indicates a change other than a state transition in a previously reported alert, such as a further change in an out-of-limit metric. The phases </w:t>
      </w:r>
      <w:r w:rsidRPr="006D613E">
        <w:rPr>
          <w:rStyle w:val="StrongEmphasis"/>
        </w:rPr>
        <w:t>escalate</w:t>
      </w:r>
      <w:r w:rsidRPr="006D613E">
        <w:t xml:space="preserve"> and </w:t>
      </w:r>
      <w:r w:rsidRPr="006D613E">
        <w:rPr>
          <w:rStyle w:val="StrongEmphasis"/>
        </w:rPr>
        <w:t>de-escalate</w:t>
      </w:r>
      <w:r w:rsidRPr="006D613E">
        <w:t xml:space="preserve"> represent changes in alert priority as assessed by the patient care device. </w:t>
      </w:r>
    </w:p>
    <w:p w14:paraId="758CA490" w14:textId="77777777" w:rsidR="00B11855" w:rsidRPr="006D613E" w:rsidRDefault="003D003E" w:rsidP="00123C7B">
      <w:pPr>
        <w:pStyle w:val="UnnumberedHeading"/>
        <w:outlineLvl w:val="0"/>
      </w:pPr>
      <w:r w:rsidRPr="006D613E">
        <w:t>State transitions</w:t>
      </w:r>
    </w:p>
    <w:p w14:paraId="2F922764" w14:textId="77777777" w:rsidR="00B11855" w:rsidRPr="006D613E" w:rsidRDefault="003D003E" w:rsidP="000F208B">
      <w:pPr>
        <w:pStyle w:val="BodyText"/>
      </w:pPr>
      <w:r w:rsidRPr="006D613E">
        <w:t xml:space="preserve">A message representing an alert is sent </w:t>
      </w:r>
      <w:proofErr w:type="spellStart"/>
      <w:r w:rsidRPr="006D613E">
        <w:t>aperiodically</w:t>
      </w:r>
      <w:proofErr w:type="spellEnd"/>
      <w:r w:rsidRPr="006D613E">
        <w:t>, when the alert undergoes a state transition that may be significant for notification (alert start, alert end, escalation or de-escalation of priority as evaluated by the alert source).</w:t>
      </w:r>
    </w:p>
    <w:p w14:paraId="14FE0391" w14:textId="77777777" w:rsidR="00B11855" w:rsidRPr="006D613E" w:rsidRDefault="003D003E" w:rsidP="000F208B">
      <w:pPr>
        <w:pStyle w:val="BodyText"/>
      </w:pPr>
      <w:r w:rsidRPr="006D613E">
        <w:t xml:space="preserve">By site agreement, messages representing current state of alerts may optionally also be sent at other times, as for example on a periodic timed basis, or when systems are restarted and a list of currently active alerts is sent out by the Alert Reporter to refresh the Alert Manager. </w:t>
      </w:r>
    </w:p>
    <w:p w14:paraId="6FDB9C27" w14:textId="77777777" w:rsidR="00B11855" w:rsidRPr="006D613E" w:rsidRDefault="003D003E" w:rsidP="00123C7B">
      <w:pPr>
        <w:pStyle w:val="UnnumberedHeading"/>
        <w:outlineLvl w:val="0"/>
      </w:pPr>
      <w:r w:rsidRPr="006D613E">
        <w:t>Alert current state</w:t>
      </w:r>
      <w:r w:rsidR="00F6415B" w:rsidRPr="006D613E">
        <w:t xml:space="preserve"> facet</w:t>
      </w:r>
    </w:p>
    <w:p w14:paraId="57027323" w14:textId="77777777" w:rsidR="00C11AB9" w:rsidRPr="006D613E" w:rsidRDefault="003D003E" w:rsidP="00C11AB9">
      <w:pPr>
        <w:pStyle w:val="BodyText"/>
      </w:pPr>
      <w:r w:rsidRPr="006D613E">
        <w:t xml:space="preserve">The value of the </w:t>
      </w:r>
      <w:proofErr w:type="spellStart"/>
      <w:r w:rsidRPr="006D613E">
        <w:t>AlertState</w:t>
      </w:r>
      <w:proofErr w:type="spellEnd"/>
      <w:r w:rsidRPr="006D613E">
        <w:t xml:space="preserve"> facet reflects whether the alert condition currently exists (inactive or active) or if the alert condition formerly existed, does not now exist, but is “latched” or held by </w:t>
      </w:r>
      <w:r w:rsidR="00C11AB9" w:rsidRPr="006D613E">
        <w:t>the alert source so that caregivers may be notified of transient but significant conditions.</w:t>
      </w:r>
    </w:p>
    <w:p w14:paraId="06A764B7" w14:textId="77777777" w:rsidR="00001023" w:rsidRPr="006D613E" w:rsidRDefault="00001023" w:rsidP="002E6C5E">
      <w:pPr>
        <w:pStyle w:val="BodyText"/>
      </w:pPr>
    </w:p>
    <w:p w14:paraId="5ECF6A97" w14:textId="77777777" w:rsidR="00001023" w:rsidRPr="006D613E" w:rsidRDefault="00F73333" w:rsidP="002E6C5E">
      <w:pPr>
        <w:pStyle w:val="BodyText"/>
      </w:pPr>
      <w:r w:rsidRPr="006D613E">
        <w:rPr>
          <w:noProof/>
        </w:rPr>
        <w:lastRenderedPageBreak/>
        <w:drawing>
          <wp:inline distT="0" distB="0" distL="0" distR="0" wp14:anchorId="3C6878C9" wp14:editId="0EEE9C2D">
            <wp:extent cx="5937250" cy="246253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7250" cy="2462530"/>
                    </a:xfrm>
                    <a:prstGeom prst="rect">
                      <a:avLst/>
                    </a:prstGeom>
                    <a:noFill/>
                    <a:ln>
                      <a:noFill/>
                    </a:ln>
                  </pic:spPr>
                </pic:pic>
              </a:graphicData>
            </a:graphic>
          </wp:inline>
        </w:drawing>
      </w:r>
    </w:p>
    <w:p w14:paraId="63BBC4E7" w14:textId="77777777" w:rsidR="00B11855" w:rsidRPr="006D613E" w:rsidRDefault="003D003E" w:rsidP="00123C7B">
      <w:pPr>
        <w:pStyle w:val="FigureTitle"/>
        <w:outlineLvl w:val="0"/>
      </w:pPr>
      <w:r w:rsidRPr="006D613E">
        <w:t xml:space="preserve">Figure </w:t>
      </w:r>
      <w:r w:rsidR="00E86B15" w:rsidRPr="006D613E">
        <w:t>B.8</w:t>
      </w:r>
      <w:r w:rsidR="004E547A" w:rsidRPr="006D613E">
        <w:t>.5</w:t>
      </w:r>
      <w:r w:rsidR="00E86B15" w:rsidRPr="006D613E">
        <w:t>-3</w:t>
      </w:r>
      <w:r w:rsidRPr="006D613E">
        <w:t>: Alert Current State</w:t>
      </w:r>
    </w:p>
    <w:p w14:paraId="357DBE0A" w14:textId="77777777" w:rsidR="00B11855" w:rsidRPr="006D613E" w:rsidRDefault="00B11855" w:rsidP="00286763">
      <w:pPr>
        <w:pStyle w:val="BodyText"/>
      </w:pPr>
    </w:p>
    <w:p w14:paraId="33F06398" w14:textId="77777777" w:rsidR="00B11855" w:rsidRPr="006D613E" w:rsidRDefault="003D003E" w:rsidP="00123C7B">
      <w:pPr>
        <w:pStyle w:val="UnnumberedHeading"/>
        <w:outlineLvl w:val="0"/>
      </w:pPr>
      <w:r w:rsidRPr="006D613E">
        <w:t>Inactivation state</w:t>
      </w:r>
      <w:r w:rsidR="00F6415B" w:rsidRPr="006D613E">
        <w:t xml:space="preserve"> facet</w:t>
      </w:r>
    </w:p>
    <w:p w14:paraId="28298F85" w14:textId="77777777" w:rsidR="00B11855" w:rsidRPr="006D613E" w:rsidRDefault="003D003E" w:rsidP="000F208B">
      <w:pPr>
        <w:pStyle w:val="BodyText"/>
      </w:pPr>
      <w:r w:rsidRPr="006D613E">
        <w:t xml:space="preserve">The </w:t>
      </w:r>
      <w:proofErr w:type="spellStart"/>
      <w:r w:rsidRPr="006D613E">
        <w:t>AlertInactivationState</w:t>
      </w:r>
      <w:proofErr w:type="spellEnd"/>
      <w:r w:rsidRPr="006D613E">
        <w:t xml:space="preserve"> reflects the current state of the visual and aural alert indications at the alert source.</w:t>
      </w:r>
    </w:p>
    <w:p w14:paraId="5D7397DD" w14:textId="77777777" w:rsidR="00B11855" w:rsidRPr="006D613E" w:rsidRDefault="003D003E" w:rsidP="000F208B">
      <w:pPr>
        <w:pStyle w:val="BodyText"/>
      </w:pPr>
      <w:r w:rsidRPr="006D613E">
        <w:t>This may be empty. May contain the value 'enabled', meaning that both visual and aural alert indications are enabled at the device. May be repeated, to indicate separately the state of visual indications at the device by including zero or one of the values:</w:t>
      </w:r>
    </w:p>
    <w:p w14:paraId="3695DC1E" w14:textId="77777777" w:rsidR="00B11855" w:rsidRPr="006D613E" w:rsidRDefault="003D003E" w:rsidP="00C94C3F">
      <w:pPr>
        <w:pStyle w:val="ListBullet2"/>
      </w:pPr>
      <w:r w:rsidRPr="006D613E">
        <w:t>alarm-paused</w:t>
      </w:r>
    </w:p>
    <w:p w14:paraId="2E2A34C7" w14:textId="77777777" w:rsidR="00B11855" w:rsidRPr="006D613E" w:rsidRDefault="003D003E" w:rsidP="00C94C3F">
      <w:pPr>
        <w:pStyle w:val="ListBullet2"/>
      </w:pPr>
      <w:r w:rsidRPr="006D613E">
        <w:t>alarm-off</w:t>
      </w:r>
    </w:p>
    <w:p w14:paraId="243793E1" w14:textId="77777777" w:rsidR="00B11855" w:rsidRPr="006D613E" w:rsidRDefault="003D003E" w:rsidP="00736906">
      <w:pPr>
        <w:pStyle w:val="BodyText"/>
      </w:pPr>
      <w:proofErr w:type="gramStart"/>
      <w:r w:rsidRPr="006D613E">
        <w:t>and</w:t>
      </w:r>
      <w:proofErr w:type="gramEnd"/>
      <w:r w:rsidRPr="006D613E">
        <w:t xml:space="preserve"> zero or one of the values:</w:t>
      </w:r>
    </w:p>
    <w:p w14:paraId="0330F390" w14:textId="77777777" w:rsidR="00B11855" w:rsidRPr="006D613E" w:rsidRDefault="003D003E" w:rsidP="00A92110">
      <w:pPr>
        <w:pStyle w:val="ListBullet2"/>
      </w:pPr>
      <w:r w:rsidRPr="006D613E">
        <w:t>audio-paused</w:t>
      </w:r>
    </w:p>
    <w:p w14:paraId="07FC801B" w14:textId="77777777" w:rsidR="00B11855" w:rsidRPr="006D613E" w:rsidRDefault="003D003E" w:rsidP="00A92110">
      <w:pPr>
        <w:pStyle w:val="ListBullet2"/>
      </w:pPr>
      <w:r w:rsidRPr="006D613E">
        <w:t>audio-off</w:t>
      </w:r>
    </w:p>
    <w:p w14:paraId="7CCB4667" w14:textId="77777777" w:rsidR="00B11855" w:rsidRPr="006D613E" w:rsidRDefault="003D003E" w:rsidP="00736906">
      <w:pPr>
        <w:pStyle w:val="BodyText"/>
      </w:pPr>
      <w:r w:rsidRPr="006D613E">
        <w:t>If neither 'alarm-paused' nor 'alarm-off' is included, the visual alarm indication is assumed to be enabled regardless of whether 'enabled' is also present.</w:t>
      </w:r>
    </w:p>
    <w:p w14:paraId="1D58CFE7" w14:textId="77777777" w:rsidR="00B11855" w:rsidRPr="006D613E" w:rsidRDefault="003D003E" w:rsidP="00736906">
      <w:pPr>
        <w:pStyle w:val="BodyText"/>
      </w:pPr>
      <w:r w:rsidRPr="006D613E">
        <w:t>If neither 'audio-paused' nor 'audio-off' is included, the aural alert indication is assumed to be enabled regardless of whether 'enabled' is also present.</w:t>
      </w:r>
    </w:p>
    <w:p w14:paraId="732C8A3C" w14:textId="6AA93ED0" w:rsidR="00E65E4B" w:rsidRPr="006D613E" w:rsidRDefault="00E65E4B" w:rsidP="00736906">
      <w:pPr>
        <w:pStyle w:val="BodyText"/>
      </w:pPr>
      <w:r w:rsidRPr="006D613E">
        <w:t xml:space="preserve">If the optional state indication ‘acknowledged’ is </w:t>
      </w:r>
      <w:r w:rsidR="0028379E" w:rsidRPr="006D613E">
        <w:t>included,</w:t>
      </w:r>
      <w:r w:rsidRPr="006D613E">
        <w:t xml:space="preserve"> it indicates that the alert has been acknowledged at the alert source device</w:t>
      </w:r>
      <w:r w:rsidR="006D613E">
        <w:t xml:space="preserve">. </w:t>
      </w:r>
      <w:r w:rsidRPr="006D613E">
        <w:t>This indication offers no assurance of a resolution time for the active alert. This is independent of ‘audio-paused’ and ‘audio-off’ and is a latched status indication until the alert ends.</w:t>
      </w:r>
    </w:p>
    <w:p w14:paraId="0EC01E47" w14:textId="77777777" w:rsidR="00B11855" w:rsidRPr="006D613E" w:rsidRDefault="003D003E" w:rsidP="00EB7483">
      <w:pPr>
        <w:pStyle w:val="HL7Field"/>
        <w:keepNext/>
      </w:pPr>
      <w:r w:rsidRPr="006D613E">
        <w:t>OBX-6   Units</w:t>
      </w:r>
    </w:p>
    <w:p w14:paraId="7B5654A5" w14:textId="79DBAFF7" w:rsidR="00B11855" w:rsidRPr="006D613E" w:rsidRDefault="003D003E" w:rsidP="00286763">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2.6 Section 7.4.2.6 for further information.</w:t>
      </w:r>
    </w:p>
    <w:p w14:paraId="39FA2964" w14:textId="77777777" w:rsidR="00B11855" w:rsidRPr="006D613E" w:rsidRDefault="003D003E" w:rsidP="00286763">
      <w:pPr>
        <w:pStyle w:val="HL7FieldIndent2"/>
        <w:rPr>
          <w:noProof w:val="0"/>
        </w:rPr>
      </w:pPr>
      <w:r w:rsidRPr="006D613E">
        <w:rPr>
          <w:noProof w:val="0"/>
        </w:rPr>
        <w:lastRenderedPageBreak/>
        <w:t>For the PCD TF:</w:t>
      </w:r>
    </w:p>
    <w:p w14:paraId="4D12A716" w14:textId="77777777" w:rsidR="00B11855" w:rsidRPr="006D613E" w:rsidRDefault="003D003E" w:rsidP="00286763">
      <w:pPr>
        <w:pStyle w:val="HL7FieldIndent2"/>
        <w:rPr>
          <w:noProof w:val="0"/>
        </w:rPr>
      </w:pPr>
      <w:r w:rsidRPr="006D613E">
        <w:rPr>
          <w:noProof w:val="0"/>
        </w:rPr>
        <w:t xml:space="preserve">Condition predicate: If OBX-5 is populated </w:t>
      </w:r>
      <w:r w:rsidR="00990F3E" w:rsidRPr="006D613E">
        <w:rPr>
          <w:noProof w:val="0"/>
        </w:rPr>
        <w:t xml:space="preserve">with a numeric value </w:t>
      </w:r>
      <w:r w:rsidRPr="006D613E">
        <w:rPr>
          <w:noProof w:val="0"/>
        </w:rPr>
        <w:t>then OBX-6 must contain an appropriate value. For Device Related if OBX-7 is being used for operating range then populate.</w:t>
      </w:r>
    </w:p>
    <w:p w14:paraId="5FA0D4F3" w14:textId="46CC3C00" w:rsidR="00B11855" w:rsidRPr="006D613E" w:rsidRDefault="003D003E" w:rsidP="00286763">
      <w:pPr>
        <w:pStyle w:val="HL7FieldIndent2"/>
        <w:rPr>
          <w:noProof w:val="0"/>
        </w:rPr>
      </w:pPr>
      <w:r w:rsidRPr="006D613E">
        <w:rPr>
          <w:noProof w:val="0"/>
        </w:rPr>
        <w:t xml:space="preserve">The units used should be in conformance with the Rosetta Terminology (see </w:t>
      </w:r>
      <w:r w:rsidR="0028379E">
        <w:rPr>
          <w:noProof w:val="0"/>
        </w:rPr>
        <w:t>P</w:t>
      </w:r>
      <w:r w:rsidR="00990F3E" w:rsidRPr="006D613E">
        <w:rPr>
          <w:noProof w:val="0"/>
        </w:rPr>
        <w:t>C</w:t>
      </w:r>
      <w:r w:rsidR="0028379E">
        <w:rPr>
          <w:noProof w:val="0"/>
        </w:rPr>
        <w:t>D TF-3</w:t>
      </w:r>
      <w:r w:rsidR="00990F3E" w:rsidRPr="006D613E">
        <w:rPr>
          <w:noProof w:val="0"/>
        </w:rPr>
        <w:t xml:space="preserve"> </w:t>
      </w:r>
      <w:r w:rsidR="0028379E">
        <w:rPr>
          <w:noProof w:val="0"/>
        </w:rPr>
        <w:t>f</w:t>
      </w:r>
      <w:r w:rsidRPr="006D613E">
        <w:rPr>
          <w:noProof w:val="0"/>
        </w:rPr>
        <w:t xml:space="preserve">or further details and references). The preferred format is an MDC value, secondly a UCUM value. </w:t>
      </w:r>
    </w:p>
    <w:p w14:paraId="381665F0" w14:textId="77777777" w:rsidR="00B11855" w:rsidRPr="006D613E" w:rsidRDefault="00470496" w:rsidP="00993D66">
      <w:pPr>
        <w:pStyle w:val="HL7Field"/>
      </w:pPr>
      <w:r w:rsidRPr="006D613E">
        <w:t>OBX-7   Reference</w:t>
      </w:r>
      <w:r w:rsidR="003D003E" w:rsidRPr="006D613E">
        <w:t xml:space="preserve"> Range</w:t>
      </w:r>
    </w:p>
    <w:p w14:paraId="4E518519" w14:textId="24269F9F" w:rsidR="00B11855" w:rsidRPr="006D613E" w:rsidRDefault="003D003E" w:rsidP="00CA126A">
      <w:pPr>
        <w:pStyle w:val="HL7FieldIndent2"/>
        <w:rPr>
          <w:noProof w:val="0"/>
        </w:rPr>
      </w:pPr>
      <w:r w:rsidRPr="006D613E">
        <w:rPr>
          <w:noProof w:val="0"/>
        </w:rPr>
        <w:t xml:space="preserve">For metric related </w:t>
      </w:r>
      <w:r w:rsidR="0028379E" w:rsidRPr="006D613E">
        <w:rPr>
          <w:noProof w:val="0"/>
        </w:rPr>
        <w:t>segments,</w:t>
      </w:r>
      <w:r w:rsidRPr="006D613E">
        <w:rPr>
          <w:noProof w:val="0"/>
        </w:rPr>
        <w:t xml:space="preserve"> this should be used to provide the value ‘alarm’ ranges set with respect to the observed value metric in this OBX, although this is not strictly a reference range in the sense of the examples given in HL7.</w:t>
      </w:r>
    </w:p>
    <w:p w14:paraId="286BF2EA" w14:textId="77777777" w:rsidR="00B11855" w:rsidRPr="006D613E" w:rsidRDefault="003D003E" w:rsidP="00CA126A">
      <w:pPr>
        <w:pStyle w:val="HL7FieldIndent2"/>
        <w:rPr>
          <w:noProof w:val="0"/>
        </w:rPr>
      </w:pPr>
      <w:r w:rsidRPr="006D613E">
        <w:rPr>
          <w:noProof w:val="0"/>
        </w:rPr>
        <w:t>For device related segments this may be used to provide the device measurement range capability – NOT the metric value ‘alarm’ ranges which shall be in the appropriate observed value metric OBX, as indicated above.</w:t>
      </w:r>
    </w:p>
    <w:p w14:paraId="5052C4E3" w14:textId="78C66582" w:rsidR="00B11855" w:rsidRPr="006D613E" w:rsidRDefault="003D003E" w:rsidP="00A92110">
      <w:pPr>
        <w:pStyle w:val="HL7FieldIndent2"/>
        <w:rPr>
          <w:noProof w:val="0"/>
        </w:rPr>
      </w:pPr>
      <w:r w:rsidRPr="006D613E">
        <w:rPr>
          <w:noProof w:val="0"/>
        </w:rPr>
        <w:t xml:space="preserve">In PCD-04 and other Alert Communication transactions, this field is not used. </w:t>
      </w:r>
      <w:r w:rsidR="0028379E" w:rsidRPr="006D613E">
        <w:rPr>
          <w:noProof w:val="0"/>
        </w:rPr>
        <w:t>Instead,</w:t>
      </w:r>
      <w:r w:rsidRPr="006D613E">
        <w:rPr>
          <w:noProof w:val="0"/>
        </w:rPr>
        <w:t xml:space="preserve"> the Abnormal Flag field is used.</w:t>
      </w:r>
    </w:p>
    <w:p w14:paraId="1258160E" w14:textId="77777777" w:rsidR="00B11855" w:rsidRPr="006D613E" w:rsidRDefault="003D003E" w:rsidP="00993D66">
      <w:pPr>
        <w:pStyle w:val="HL7Field"/>
      </w:pPr>
      <w:r w:rsidRPr="006D613E">
        <w:t xml:space="preserve">OBX-8   Abnormal Flags </w:t>
      </w:r>
    </w:p>
    <w:p w14:paraId="5852C58A" w14:textId="77777777" w:rsidR="00B11855" w:rsidRPr="006D613E" w:rsidRDefault="003D003E" w:rsidP="00CA126A">
      <w:pPr>
        <w:pStyle w:val="HL7FieldIndent2"/>
        <w:rPr>
          <w:noProof w:val="0"/>
        </w:rPr>
      </w:pPr>
      <w:r w:rsidRPr="006D613E">
        <w:rPr>
          <w:noProof w:val="0"/>
        </w:rPr>
        <w:t>This field can be used to provide zero or more codes (IS data type) to augment the interpretation of the observation. Codes beyond the first are included as repetitions (using the repetition separator character, the tilde ("~").</w:t>
      </w:r>
    </w:p>
    <w:p w14:paraId="7A7130A5" w14:textId="77777777" w:rsidR="00B11855" w:rsidRPr="006D613E" w:rsidRDefault="003D003E" w:rsidP="00CA126A">
      <w:pPr>
        <w:pStyle w:val="HL7FieldIndent2"/>
        <w:rPr>
          <w:noProof w:val="0"/>
        </w:rPr>
      </w:pPr>
      <w:r w:rsidRPr="006D613E">
        <w:rPr>
          <w:noProof w:val="0"/>
        </w:rPr>
        <w:t>The following abbreviations in the OBX-8 Abnormality Flags field can be used to indicate the type of abnormality, its priority as indicated by the source patient care device, and whether it is a physiological alarm based on monitoring observations from the patient, or a technical alert indicating a condition of the patient care device and not the patient which nonetheless requires caregiver action.</w:t>
      </w:r>
    </w:p>
    <w:p w14:paraId="63643143" w14:textId="77777777" w:rsidR="00B11855" w:rsidRPr="006D613E" w:rsidRDefault="00B11855" w:rsidP="00A92110">
      <w:pPr>
        <w:pStyle w:val="BodyText"/>
      </w:pPr>
    </w:p>
    <w:p w14:paraId="15C2B2FB" w14:textId="77777777" w:rsidR="00B11855" w:rsidRPr="006D613E" w:rsidRDefault="003D003E" w:rsidP="00123C7B">
      <w:pPr>
        <w:pStyle w:val="TableTitle"/>
        <w:outlineLvl w:val="0"/>
      </w:pPr>
      <w:r w:rsidRPr="006D613E">
        <w:t xml:space="preserve">Table </w:t>
      </w:r>
      <w:r w:rsidR="00990F3E" w:rsidRPr="006D613E">
        <w:t>B.8</w:t>
      </w:r>
      <w:r w:rsidR="004E547A" w:rsidRPr="006D613E">
        <w:t>.5</w:t>
      </w:r>
      <w:r w:rsidR="00990F3E" w:rsidRPr="006D613E">
        <w:t>-3</w:t>
      </w:r>
      <w:r w:rsidR="00C11AB9" w:rsidRPr="006D613E">
        <w:t xml:space="preserve">: </w:t>
      </w:r>
      <w:r w:rsidRPr="006D613E">
        <w:t>Abnormal Flags, Abnormality Types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8"/>
        <w:gridCol w:w="4320"/>
      </w:tblGrid>
      <w:tr w:rsidR="00B11855" w:rsidRPr="006D613E" w14:paraId="5D78265D" w14:textId="77777777" w:rsidTr="00C10546">
        <w:trPr>
          <w:cantSplit/>
          <w:tblHeader/>
          <w:jc w:val="center"/>
        </w:trPr>
        <w:tc>
          <w:tcPr>
            <w:tcW w:w="4428" w:type="dxa"/>
            <w:shd w:val="clear" w:color="auto" w:fill="D9D9D9"/>
          </w:tcPr>
          <w:p w14:paraId="69590047" w14:textId="77777777" w:rsidR="00B11855" w:rsidRPr="006D613E" w:rsidRDefault="003D003E" w:rsidP="00CA126A">
            <w:pPr>
              <w:pStyle w:val="TableEntryHeader"/>
            </w:pPr>
            <w:r w:rsidRPr="006D613E">
              <w:t>Abnormality Type</w:t>
            </w:r>
          </w:p>
        </w:tc>
        <w:tc>
          <w:tcPr>
            <w:tcW w:w="4320" w:type="dxa"/>
            <w:shd w:val="clear" w:color="auto" w:fill="D9D9D9"/>
          </w:tcPr>
          <w:p w14:paraId="166C8D5F" w14:textId="77777777" w:rsidR="00B11855" w:rsidRPr="006D613E" w:rsidRDefault="003D003E" w:rsidP="00CA126A">
            <w:pPr>
              <w:pStyle w:val="TableEntryHeader"/>
            </w:pPr>
            <w:r w:rsidRPr="006D613E">
              <w:t>Abbreviation</w:t>
            </w:r>
          </w:p>
        </w:tc>
      </w:tr>
      <w:tr w:rsidR="00B11855" w:rsidRPr="006D613E" w14:paraId="3AA3B972" w14:textId="77777777" w:rsidTr="006C0E8E">
        <w:trPr>
          <w:cantSplit/>
          <w:jc w:val="center"/>
        </w:trPr>
        <w:tc>
          <w:tcPr>
            <w:tcW w:w="4428" w:type="dxa"/>
            <w:shd w:val="clear" w:color="auto" w:fill="auto"/>
          </w:tcPr>
          <w:p w14:paraId="6564A81B" w14:textId="77777777" w:rsidR="00B11855" w:rsidRPr="006D613E" w:rsidRDefault="003D003E" w:rsidP="00CA126A">
            <w:pPr>
              <w:pStyle w:val="TableEntry"/>
            </w:pPr>
            <w:r w:rsidRPr="006D613E">
              <w:t>Normal, not abnormal</w:t>
            </w:r>
          </w:p>
        </w:tc>
        <w:tc>
          <w:tcPr>
            <w:tcW w:w="4320" w:type="dxa"/>
            <w:shd w:val="clear" w:color="auto" w:fill="auto"/>
          </w:tcPr>
          <w:p w14:paraId="61920A58" w14:textId="77777777" w:rsidR="00B11855" w:rsidRPr="006D613E" w:rsidRDefault="003D003E" w:rsidP="00CA126A">
            <w:pPr>
              <w:pStyle w:val="TableEntry"/>
            </w:pPr>
            <w:r w:rsidRPr="006D613E">
              <w:t>N</w:t>
            </w:r>
          </w:p>
        </w:tc>
      </w:tr>
      <w:tr w:rsidR="00B11855" w:rsidRPr="006D613E" w14:paraId="0177538D" w14:textId="77777777" w:rsidTr="006C0E8E">
        <w:trPr>
          <w:cantSplit/>
          <w:jc w:val="center"/>
        </w:trPr>
        <w:tc>
          <w:tcPr>
            <w:tcW w:w="4428" w:type="dxa"/>
            <w:shd w:val="clear" w:color="auto" w:fill="auto"/>
          </w:tcPr>
          <w:p w14:paraId="360E1E56" w14:textId="77777777" w:rsidR="00B11855" w:rsidRPr="006D613E" w:rsidRDefault="003D003E" w:rsidP="00CA126A">
            <w:pPr>
              <w:pStyle w:val="TableEntry"/>
            </w:pPr>
            <w:r w:rsidRPr="006D613E">
              <w:t>Below low normal</w:t>
            </w:r>
          </w:p>
        </w:tc>
        <w:tc>
          <w:tcPr>
            <w:tcW w:w="4320" w:type="dxa"/>
            <w:shd w:val="clear" w:color="auto" w:fill="auto"/>
          </w:tcPr>
          <w:p w14:paraId="56AE8D80" w14:textId="77777777" w:rsidR="00B11855" w:rsidRPr="006D613E" w:rsidRDefault="003D003E" w:rsidP="00CA126A">
            <w:pPr>
              <w:pStyle w:val="TableEntry"/>
            </w:pPr>
            <w:r w:rsidRPr="006D613E">
              <w:t>L</w:t>
            </w:r>
          </w:p>
        </w:tc>
      </w:tr>
      <w:tr w:rsidR="00B11855" w:rsidRPr="006D613E" w14:paraId="18B2A70A" w14:textId="77777777" w:rsidTr="006C0E8E">
        <w:trPr>
          <w:cantSplit/>
          <w:jc w:val="center"/>
        </w:trPr>
        <w:tc>
          <w:tcPr>
            <w:tcW w:w="4428" w:type="dxa"/>
            <w:shd w:val="clear" w:color="auto" w:fill="auto"/>
          </w:tcPr>
          <w:p w14:paraId="59CCF8DA" w14:textId="77777777" w:rsidR="00B11855" w:rsidRPr="006D613E" w:rsidRDefault="003D003E" w:rsidP="00CA126A">
            <w:pPr>
              <w:pStyle w:val="TableEntry"/>
            </w:pPr>
            <w:r w:rsidRPr="006D613E">
              <w:t>Below lower panic limits</w:t>
            </w:r>
          </w:p>
        </w:tc>
        <w:tc>
          <w:tcPr>
            <w:tcW w:w="4320" w:type="dxa"/>
            <w:shd w:val="clear" w:color="auto" w:fill="auto"/>
          </w:tcPr>
          <w:p w14:paraId="2773989E" w14:textId="77777777" w:rsidR="00B11855" w:rsidRPr="006D613E" w:rsidRDefault="003D003E" w:rsidP="00CA126A">
            <w:pPr>
              <w:pStyle w:val="TableEntry"/>
            </w:pPr>
            <w:r w:rsidRPr="006D613E">
              <w:t>LL</w:t>
            </w:r>
          </w:p>
        </w:tc>
      </w:tr>
      <w:tr w:rsidR="00B11855" w:rsidRPr="006D613E" w14:paraId="49106E4C" w14:textId="77777777" w:rsidTr="006C0E8E">
        <w:trPr>
          <w:cantSplit/>
          <w:jc w:val="center"/>
        </w:trPr>
        <w:tc>
          <w:tcPr>
            <w:tcW w:w="4428" w:type="dxa"/>
            <w:shd w:val="clear" w:color="auto" w:fill="auto"/>
          </w:tcPr>
          <w:p w14:paraId="18BEE29B" w14:textId="77777777" w:rsidR="00B11855" w:rsidRPr="006D613E" w:rsidRDefault="003D003E" w:rsidP="00CA126A">
            <w:pPr>
              <w:pStyle w:val="TableEntry"/>
            </w:pPr>
            <w:r w:rsidRPr="006D613E">
              <w:t>Above high normal</w:t>
            </w:r>
          </w:p>
        </w:tc>
        <w:tc>
          <w:tcPr>
            <w:tcW w:w="4320" w:type="dxa"/>
            <w:shd w:val="clear" w:color="auto" w:fill="auto"/>
          </w:tcPr>
          <w:p w14:paraId="6E082215" w14:textId="77777777" w:rsidR="00B11855" w:rsidRPr="006D613E" w:rsidRDefault="003D003E" w:rsidP="00CA126A">
            <w:pPr>
              <w:pStyle w:val="TableEntry"/>
            </w:pPr>
            <w:r w:rsidRPr="006D613E">
              <w:t>H</w:t>
            </w:r>
          </w:p>
        </w:tc>
      </w:tr>
      <w:tr w:rsidR="00B11855" w:rsidRPr="006D613E" w14:paraId="6A723D34" w14:textId="77777777" w:rsidTr="006C0E8E">
        <w:trPr>
          <w:cantSplit/>
          <w:jc w:val="center"/>
        </w:trPr>
        <w:tc>
          <w:tcPr>
            <w:tcW w:w="4428" w:type="dxa"/>
            <w:shd w:val="clear" w:color="auto" w:fill="auto"/>
          </w:tcPr>
          <w:p w14:paraId="16643E64" w14:textId="77777777" w:rsidR="00B11855" w:rsidRPr="006D613E" w:rsidRDefault="003D003E" w:rsidP="00CA126A">
            <w:pPr>
              <w:pStyle w:val="TableEntry"/>
            </w:pPr>
            <w:r w:rsidRPr="006D613E">
              <w:t>Above higher panic limits</w:t>
            </w:r>
          </w:p>
        </w:tc>
        <w:tc>
          <w:tcPr>
            <w:tcW w:w="4320" w:type="dxa"/>
            <w:shd w:val="clear" w:color="auto" w:fill="auto"/>
          </w:tcPr>
          <w:p w14:paraId="1EBA4192" w14:textId="77777777" w:rsidR="00B11855" w:rsidRPr="006D613E" w:rsidRDefault="003D003E" w:rsidP="00CA126A">
            <w:pPr>
              <w:pStyle w:val="TableEntry"/>
            </w:pPr>
            <w:r w:rsidRPr="006D613E">
              <w:t>HH</w:t>
            </w:r>
          </w:p>
        </w:tc>
      </w:tr>
      <w:tr w:rsidR="00B11855" w:rsidRPr="006D613E" w14:paraId="236432D0" w14:textId="77777777" w:rsidTr="006C0E8E">
        <w:trPr>
          <w:cantSplit/>
          <w:jc w:val="center"/>
        </w:trPr>
        <w:tc>
          <w:tcPr>
            <w:tcW w:w="4428" w:type="dxa"/>
            <w:shd w:val="clear" w:color="auto" w:fill="auto"/>
          </w:tcPr>
          <w:p w14:paraId="3BA2D273" w14:textId="77777777" w:rsidR="00B11855" w:rsidRPr="006D613E" w:rsidRDefault="003D003E" w:rsidP="00CA126A">
            <w:pPr>
              <w:pStyle w:val="TableEntry"/>
            </w:pPr>
            <w:r w:rsidRPr="006D613E">
              <w:t>Abnormal (for non-numeric results)</w:t>
            </w:r>
          </w:p>
        </w:tc>
        <w:tc>
          <w:tcPr>
            <w:tcW w:w="4320" w:type="dxa"/>
            <w:shd w:val="clear" w:color="auto" w:fill="auto"/>
          </w:tcPr>
          <w:p w14:paraId="70706875" w14:textId="77777777" w:rsidR="00B11855" w:rsidRPr="006D613E" w:rsidRDefault="003D003E" w:rsidP="00CA126A">
            <w:pPr>
              <w:pStyle w:val="TableEntry"/>
            </w:pPr>
            <w:r w:rsidRPr="006D613E">
              <w:t>A</w:t>
            </w:r>
          </w:p>
        </w:tc>
      </w:tr>
    </w:tbl>
    <w:p w14:paraId="55FE1507" w14:textId="77777777" w:rsidR="00B11855" w:rsidRPr="006D613E" w:rsidRDefault="00B11855" w:rsidP="00225602">
      <w:pPr>
        <w:pStyle w:val="BodyText"/>
      </w:pPr>
    </w:p>
    <w:p w14:paraId="0F79819E" w14:textId="77777777" w:rsidR="00B11855" w:rsidRDefault="003D003E" w:rsidP="00225602">
      <w:pPr>
        <w:pStyle w:val="BodyText"/>
      </w:pPr>
      <w:r w:rsidRPr="006D613E">
        <w:t xml:space="preserve">Correspondence between IEEE 11073-10201 </w:t>
      </w:r>
      <w:proofErr w:type="spellStart"/>
      <w:r w:rsidRPr="006D613E">
        <w:t>MeasurementStatus</w:t>
      </w:r>
      <w:proofErr w:type="spellEnd"/>
      <w:r w:rsidRPr="006D613E">
        <w:t xml:space="preserve"> and representation in Abnormal Flags Field</w:t>
      </w:r>
    </w:p>
    <w:p w14:paraId="0CDA4EA6" w14:textId="77777777" w:rsidR="00FE1495" w:rsidRPr="006D613E" w:rsidRDefault="00FE1495" w:rsidP="00225602">
      <w:pPr>
        <w:pStyle w:val="BodyText"/>
      </w:pPr>
    </w:p>
    <w:p w14:paraId="436E363B" w14:textId="6E3128C1" w:rsidR="00B11855" w:rsidRPr="006D613E" w:rsidRDefault="00FE1495" w:rsidP="0034511D">
      <w:pPr>
        <w:pStyle w:val="TableTitle"/>
        <w:outlineLvl w:val="0"/>
      </w:pPr>
      <w:r>
        <w:lastRenderedPageBreak/>
        <w:t xml:space="preserve">Table B.8.5-4: </w:t>
      </w:r>
      <w:r w:rsidR="00C714D3">
        <w:t>Measurement Status</w:t>
      </w:r>
    </w:p>
    <w:tbl>
      <w:tblPr>
        <w:tblW w:w="84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7"/>
        <w:gridCol w:w="1040"/>
        <w:gridCol w:w="1047"/>
      </w:tblGrid>
      <w:tr w:rsidR="00C40FD5" w:rsidRPr="006D613E" w14:paraId="102702CF" w14:textId="77777777" w:rsidTr="00A92110">
        <w:trPr>
          <w:cantSplit/>
          <w:jc w:val="center"/>
        </w:trPr>
        <w:tc>
          <w:tcPr>
            <w:tcW w:w="6407" w:type="dxa"/>
            <w:shd w:val="clear" w:color="auto" w:fill="D9D9D9"/>
          </w:tcPr>
          <w:p w14:paraId="7623593C" w14:textId="77777777" w:rsidR="00B11855" w:rsidRPr="006D613E" w:rsidRDefault="003D003E" w:rsidP="00225602">
            <w:pPr>
              <w:pStyle w:val="TableEntryHeader"/>
            </w:pPr>
            <w:proofErr w:type="spellStart"/>
            <w:r w:rsidRPr="006D613E">
              <w:t>MeasurementStatus</w:t>
            </w:r>
            <w:proofErr w:type="spellEnd"/>
            <w:r w:rsidRPr="006D613E">
              <w:t xml:space="preserve"> ::= BITS-16 { ... }</w:t>
            </w:r>
          </w:p>
        </w:tc>
        <w:tc>
          <w:tcPr>
            <w:tcW w:w="1040" w:type="dxa"/>
            <w:shd w:val="clear" w:color="auto" w:fill="D9D9D9"/>
          </w:tcPr>
          <w:p w14:paraId="452350E7" w14:textId="77777777" w:rsidR="00B11855" w:rsidRPr="006D613E" w:rsidRDefault="003D003E" w:rsidP="00225602">
            <w:pPr>
              <w:pStyle w:val="TableEntryHeader"/>
            </w:pPr>
            <w:r w:rsidRPr="006D613E">
              <w:t>OBX-8</w:t>
            </w:r>
            <w:r w:rsidRPr="006D613E">
              <w:rPr>
                <w:vertAlign w:val="superscript"/>
              </w:rPr>
              <w:footnoteReference w:id="5"/>
            </w:r>
            <w:r w:rsidRPr="006D613E">
              <w:rPr>
                <w:vertAlign w:val="superscript"/>
              </w:rPr>
              <w:t xml:space="preserve"> </w:t>
            </w:r>
          </w:p>
        </w:tc>
        <w:tc>
          <w:tcPr>
            <w:tcW w:w="1047" w:type="dxa"/>
            <w:shd w:val="clear" w:color="auto" w:fill="D9D9D9"/>
          </w:tcPr>
          <w:p w14:paraId="76E37C5D" w14:textId="77777777" w:rsidR="00B11855" w:rsidRPr="006D613E" w:rsidRDefault="003D003E" w:rsidP="00225602">
            <w:pPr>
              <w:pStyle w:val="TableEntryHeader"/>
            </w:pPr>
            <w:r w:rsidRPr="006D613E">
              <w:t>OBX-11</w:t>
            </w:r>
          </w:p>
        </w:tc>
      </w:tr>
      <w:tr w:rsidR="00B11855" w:rsidRPr="006D613E" w14:paraId="1770024F" w14:textId="77777777" w:rsidTr="006C0E8E">
        <w:trPr>
          <w:cantSplit/>
          <w:jc w:val="center"/>
        </w:trPr>
        <w:tc>
          <w:tcPr>
            <w:tcW w:w="6407" w:type="dxa"/>
            <w:shd w:val="clear" w:color="auto" w:fill="auto"/>
          </w:tcPr>
          <w:p w14:paraId="43A37EF7" w14:textId="77777777" w:rsidR="00B11855" w:rsidRPr="006D613E" w:rsidRDefault="003D003E" w:rsidP="00225602">
            <w:pPr>
              <w:pStyle w:val="TableEntry"/>
            </w:pPr>
            <w:r w:rsidRPr="006D613E">
              <w:t xml:space="preserve">No bits set </w:t>
            </w:r>
            <w:r w:rsidRPr="006D613E">
              <w:sym w:font="Helvetica" w:char="003F"/>
            </w:r>
            <w:r w:rsidRPr="006D613E">
              <w:t xml:space="preserve"> raw device measurement; measurement okay, has not been reviewed nor validated</w:t>
            </w:r>
          </w:p>
        </w:tc>
        <w:tc>
          <w:tcPr>
            <w:tcW w:w="1040" w:type="dxa"/>
            <w:shd w:val="clear" w:color="auto" w:fill="auto"/>
          </w:tcPr>
          <w:p w14:paraId="724A934F" w14:textId="77777777" w:rsidR="00B11855" w:rsidRPr="006D613E" w:rsidRDefault="00B11855" w:rsidP="00225602">
            <w:pPr>
              <w:pStyle w:val="TableEntry"/>
            </w:pPr>
          </w:p>
        </w:tc>
        <w:tc>
          <w:tcPr>
            <w:tcW w:w="1047" w:type="dxa"/>
            <w:shd w:val="clear" w:color="auto" w:fill="auto"/>
          </w:tcPr>
          <w:p w14:paraId="320225C7" w14:textId="77777777" w:rsidR="00B11855" w:rsidRPr="006D613E" w:rsidRDefault="003D003E" w:rsidP="00225602">
            <w:pPr>
              <w:pStyle w:val="TableEntry"/>
            </w:pPr>
            <w:r w:rsidRPr="006D613E">
              <w:t>R</w:t>
            </w:r>
          </w:p>
        </w:tc>
      </w:tr>
      <w:tr w:rsidR="00B11855" w:rsidRPr="006D613E" w14:paraId="7EE7975A" w14:textId="77777777" w:rsidTr="006C0E8E">
        <w:trPr>
          <w:cantSplit/>
          <w:jc w:val="center"/>
        </w:trPr>
        <w:tc>
          <w:tcPr>
            <w:tcW w:w="6407" w:type="dxa"/>
            <w:shd w:val="clear" w:color="auto" w:fill="auto"/>
          </w:tcPr>
          <w:p w14:paraId="3F156153" w14:textId="77777777" w:rsidR="00B11855" w:rsidRPr="006D613E" w:rsidRDefault="003D003E" w:rsidP="00225602">
            <w:pPr>
              <w:pStyle w:val="TableEntry"/>
            </w:pPr>
            <w:r w:rsidRPr="006D613E">
              <w:t>invalid(0),</w:t>
            </w:r>
          </w:p>
        </w:tc>
        <w:tc>
          <w:tcPr>
            <w:tcW w:w="1040" w:type="dxa"/>
            <w:shd w:val="clear" w:color="auto" w:fill="auto"/>
          </w:tcPr>
          <w:p w14:paraId="324371B7" w14:textId="77777777" w:rsidR="00B11855" w:rsidRPr="006D613E" w:rsidRDefault="003D003E" w:rsidP="00225602">
            <w:pPr>
              <w:pStyle w:val="TableEntry"/>
            </w:pPr>
            <w:r w:rsidRPr="006D613E">
              <w:t>INV</w:t>
            </w:r>
          </w:p>
        </w:tc>
        <w:tc>
          <w:tcPr>
            <w:tcW w:w="1047" w:type="dxa"/>
            <w:shd w:val="clear" w:color="auto" w:fill="auto"/>
          </w:tcPr>
          <w:p w14:paraId="606E34AC" w14:textId="77777777" w:rsidR="00B11855" w:rsidRPr="006D613E" w:rsidRDefault="003D003E" w:rsidP="00225602">
            <w:pPr>
              <w:pStyle w:val="TableEntry"/>
            </w:pPr>
            <w:r w:rsidRPr="006D613E">
              <w:t>X</w:t>
            </w:r>
          </w:p>
        </w:tc>
      </w:tr>
      <w:tr w:rsidR="00B11855" w:rsidRPr="006D613E" w14:paraId="710A6B2F" w14:textId="77777777" w:rsidTr="006C0E8E">
        <w:trPr>
          <w:cantSplit/>
          <w:jc w:val="center"/>
        </w:trPr>
        <w:tc>
          <w:tcPr>
            <w:tcW w:w="6407" w:type="dxa"/>
            <w:shd w:val="clear" w:color="auto" w:fill="auto"/>
          </w:tcPr>
          <w:p w14:paraId="15A654FA" w14:textId="77777777" w:rsidR="00B11855" w:rsidRPr="006D613E" w:rsidRDefault="003D003E" w:rsidP="00225602">
            <w:pPr>
              <w:pStyle w:val="TableEntry"/>
            </w:pPr>
            <w:r w:rsidRPr="006D613E">
              <w:t>questionable(1),</w:t>
            </w:r>
          </w:p>
        </w:tc>
        <w:tc>
          <w:tcPr>
            <w:tcW w:w="1040" w:type="dxa"/>
            <w:shd w:val="clear" w:color="auto" w:fill="auto"/>
          </w:tcPr>
          <w:p w14:paraId="2916C946" w14:textId="77777777" w:rsidR="00B11855" w:rsidRPr="006D613E" w:rsidRDefault="003D003E" w:rsidP="00225602">
            <w:pPr>
              <w:pStyle w:val="TableEntry"/>
            </w:pPr>
            <w:r w:rsidRPr="006D613E">
              <w:t>QUES</w:t>
            </w:r>
          </w:p>
        </w:tc>
        <w:tc>
          <w:tcPr>
            <w:tcW w:w="1047" w:type="dxa"/>
            <w:shd w:val="clear" w:color="auto" w:fill="auto"/>
          </w:tcPr>
          <w:p w14:paraId="6A343CB9" w14:textId="77777777" w:rsidR="00B11855" w:rsidRPr="006D613E" w:rsidRDefault="003D003E" w:rsidP="00225602">
            <w:pPr>
              <w:pStyle w:val="TableEntry"/>
            </w:pPr>
            <w:r w:rsidRPr="006D613E">
              <w:t>R</w:t>
            </w:r>
          </w:p>
        </w:tc>
      </w:tr>
      <w:tr w:rsidR="00B11855" w:rsidRPr="006D613E" w14:paraId="4F520545" w14:textId="77777777" w:rsidTr="006C0E8E">
        <w:trPr>
          <w:cantSplit/>
          <w:jc w:val="center"/>
        </w:trPr>
        <w:tc>
          <w:tcPr>
            <w:tcW w:w="6407" w:type="dxa"/>
            <w:shd w:val="clear" w:color="auto" w:fill="auto"/>
          </w:tcPr>
          <w:p w14:paraId="37BECC15" w14:textId="77777777" w:rsidR="00B11855" w:rsidRPr="006D613E" w:rsidRDefault="003D003E" w:rsidP="00225602">
            <w:pPr>
              <w:pStyle w:val="TableEntry"/>
            </w:pPr>
            <w:r w:rsidRPr="006D613E">
              <w:t>not-available(2),</w:t>
            </w:r>
          </w:p>
        </w:tc>
        <w:tc>
          <w:tcPr>
            <w:tcW w:w="1040" w:type="dxa"/>
            <w:shd w:val="clear" w:color="auto" w:fill="auto"/>
          </w:tcPr>
          <w:p w14:paraId="2DA80B96" w14:textId="77777777" w:rsidR="00B11855" w:rsidRPr="006D613E" w:rsidRDefault="003D003E" w:rsidP="00225602">
            <w:pPr>
              <w:pStyle w:val="TableEntry"/>
            </w:pPr>
            <w:r w:rsidRPr="006D613E">
              <w:t>NAV</w:t>
            </w:r>
          </w:p>
        </w:tc>
        <w:tc>
          <w:tcPr>
            <w:tcW w:w="1047" w:type="dxa"/>
            <w:shd w:val="clear" w:color="auto" w:fill="auto"/>
          </w:tcPr>
          <w:p w14:paraId="22D137AF" w14:textId="77777777" w:rsidR="00B11855" w:rsidRPr="006D613E" w:rsidRDefault="003D003E" w:rsidP="00225602">
            <w:pPr>
              <w:pStyle w:val="TableEntry"/>
            </w:pPr>
            <w:r w:rsidRPr="006D613E">
              <w:t>X</w:t>
            </w:r>
          </w:p>
        </w:tc>
      </w:tr>
      <w:tr w:rsidR="00B11855" w:rsidRPr="006D613E" w14:paraId="2FB8165F" w14:textId="77777777" w:rsidTr="006C0E8E">
        <w:trPr>
          <w:cantSplit/>
          <w:jc w:val="center"/>
        </w:trPr>
        <w:tc>
          <w:tcPr>
            <w:tcW w:w="6407" w:type="dxa"/>
            <w:shd w:val="clear" w:color="auto" w:fill="auto"/>
          </w:tcPr>
          <w:p w14:paraId="18A119F6" w14:textId="77777777" w:rsidR="00B11855" w:rsidRPr="006D613E" w:rsidRDefault="003D003E" w:rsidP="00225602">
            <w:pPr>
              <w:pStyle w:val="TableEntry"/>
            </w:pPr>
            <w:r w:rsidRPr="006D613E">
              <w:t>calibration-ongoing(3),</w:t>
            </w:r>
          </w:p>
        </w:tc>
        <w:tc>
          <w:tcPr>
            <w:tcW w:w="1040" w:type="dxa"/>
            <w:shd w:val="clear" w:color="auto" w:fill="auto"/>
          </w:tcPr>
          <w:p w14:paraId="776DA970" w14:textId="77777777" w:rsidR="00B11855" w:rsidRPr="006D613E" w:rsidRDefault="003D003E" w:rsidP="00225602">
            <w:pPr>
              <w:pStyle w:val="TableEntry"/>
            </w:pPr>
            <w:r w:rsidRPr="006D613E">
              <w:t>CAL</w:t>
            </w:r>
          </w:p>
        </w:tc>
        <w:tc>
          <w:tcPr>
            <w:tcW w:w="1047" w:type="dxa"/>
            <w:shd w:val="clear" w:color="auto" w:fill="auto"/>
          </w:tcPr>
          <w:p w14:paraId="450A1AEF" w14:textId="77777777" w:rsidR="00B11855" w:rsidRPr="006D613E" w:rsidRDefault="003D003E" w:rsidP="00225602">
            <w:pPr>
              <w:pStyle w:val="TableEntry"/>
            </w:pPr>
            <w:r w:rsidRPr="006D613E">
              <w:t>R</w:t>
            </w:r>
          </w:p>
        </w:tc>
      </w:tr>
      <w:tr w:rsidR="00B11855" w:rsidRPr="006D613E" w14:paraId="56A5707D" w14:textId="77777777" w:rsidTr="006C0E8E">
        <w:trPr>
          <w:cantSplit/>
          <w:jc w:val="center"/>
        </w:trPr>
        <w:tc>
          <w:tcPr>
            <w:tcW w:w="6407" w:type="dxa"/>
            <w:shd w:val="clear" w:color="auto" w:fill="auto"/>
          </w:tcPr>
          <w:p w14:paraId="443F024B" w14:textId="77777777" w:rsidR="00B11855" w:rsidRPr="006D613E" w:rsidRDefault="003D003E" w:rsidP="00225602">
            <w:pPr>
              <w:pStyle w:val="TableEntry"/>
            </w:pPr>
            <w:r w:rsidRPr="006D613E">
              <w:t>test-data(4),</w:t>
            </w:r>
          </w:p>
        </w:tc>
        <w:tc>
          <w:tcPr>
            <w:tcW w:w="1040" w:type="dxa"/>
            <w:shd w:val="clear" w:color="auto" w:fill="auto"/>
          </w:tcPr>
          <w:p w14:paraId="4047D189" w14:textId="77777777" w:rsidR="00B11855" w:rsidRPr="006D613E" w:rsidRDefault="003D003E" w:rsidP="00225602">
            <w:pPr>
              <w:pStyle w:val="TableEntry"/>
            </w:pPr>
            <w:r w:rsidRPr="006D613E">
              <w:t>TEST</w:t>
            </w:r>
          </w:p>
        </w:tc>
        <w:tc>
          <w:tcPr>
            <w:tcW w:w="1047" w:type="dxa"/>
            <w:shd w:val="clear" w:color="auto" w:fill="auto"/>
          </w:tcPr>
          <w:p w14:paraId="1E3E49E4" w14:textId="77777777" w:rsidR="00B11855" w:rsidRPr="006D613E" w:rsidRDefault="003D003E" w:rsidP="00225602">
            <w:pPr>
              <w:pStyle w:val="TableEntry"/>
            </w:pPr>
            <w:r w:rsidRPr="006D613E">
              <w:t>R</w:t>
            </w:r>
          </w:p>
        </w:tc>
      </w:tr>
      <w:tr w:rsidR="00B11855" w:rsidRPr="006D613E" w14:paraId="57A2D452" w14:textId="77777777" w:rsidTr="006C0E8E">
        <w:trPr>
          <w:cantSplit/>
          <w:jc w:val="center"/>
        </w:trPr>
        <w:tc>
          <w:tcPr>
            <w:tcW w:w="6407" w:type="dxa"/>
            <w:shd w:val="clear" w:color="auto" w:fill="auto"/>
          </w:tcPr>
          <w:p w14:paraId="23D96240" w14:textId="77777777" w:rsidR="00B11855" w:rsidRPr="006D613E" w:rsidRDefault="003D003E" w:rsidP="00225602">
            <w:pPr>
              <w:pStyle w:val="TableEntry"/>
            </w:pPr>
            <w:r w:rsidRPr="006D613E">
              <w:t>demo-data(5),</w:t>
            </w:r>
          </w:p>
        </w:tc>
        <w:tc>
          <w:tcPr>
            <w:tcW w:w="1040" w:type="dxa"/>
            <w:shd w:val="clear" w:color="auto" w:fill="auto"/>
          </w:tcPr>
          <w:p w14:paraId="659AE7DF" w14:textId="77777777" w:rsidR="00B11855" w:rsidRPr="006D613E" w:rsidRDefault="003D003E" w:rsidP="00225602">
            <w:pPr>
              <w:pStyle w:val="TableEntry"/>
            </w:pPr>
            <w:r w:rsidRPr="006D613E">
              <w:t>DEMO</w:t>
            </w:r>
          </w:p>
        </w:tc>
        <w:tc>
          <w:tcPr>
            <w:tcW w:w="1047" w:type="dxa"/>
            <w:shd w:val="clear" w:color="auto" w:fill="auto"/>
          </w:tcPr>
          <w:p w14:paraId="02BE3FD1" w14:textId="77777777" w:rsidR="00B11855" w:rsidRPr="006D613E" w:rsidRDefault="003D003E" w:rsidP="00225602">
            <w:pPr>
              <w:pStyle w:val="TableEntry"/>
            </w:pPr>
            <w:r w:rsidRPr="006D613E">
              <w:t>R</w:t>
            </w:r>
          </w:p>
        </w:tc>
      </w:tr>
      <w:tr w:rsidR="00B11855" w:rsidRPr="006D613E" w14:paraId="6E450154" w14:textId="77777777" w:rsidTr="006C0E8E">
        <w:trPr>
          <w:cantSplit/>
          <w:jc w:val="center"/>
        </w:trPr>
        <w:tc>
          <w:tcPr>
            <w:tcW w:w="6407" w:type="dxa"/>
            <w:shd w:val="clear" w:color="auto" w:fill="auto"/>
          </w:tcPr>
          <w:p w14:paraId="1CB82BC1" w14:textId="77777777" w:rsidR="00B11855" w:rsidRPr="006D613E" w:rsidRDefault="003D003E" w:rsidP="00225602">
            <w:pPr>
              <w:pStyle w:val="TableEntry"/>
            </w:pPr>
            <w:r w:rsidRPr="006D613E">
              <w:t>validated-data(8),</w:t>
            </w:r>
            <w:r w:rsidRPr="006D613E">
              <w:tab/>
              <w:t>-- relevant, e.g., in an archive</w:t>
            </w:r>
          </w:p>
        </w:tc>
        <w:tc>
          <w:tcPr>
            <w:tcW w:w="1040" w:type="dxa"/>
            <w:shd w:val="clear" w:color="auto" w:fill="auto"/>
          </w:tcPr>
          <w:p w14:paraId="60734D0C" w14:textId="77777777" w:rsidR="00B11855" w:rsidRPr="006D613E" w:rsidRDefault="00B11855" w:rsidP="00225602">
            <w:pPr>
              <w:pStyle w:val="TableEntry"/>
            </w:pPr>
          </w:p>
        </w:tc>
        <w:tc>
          <w:tcPr>
            <w:tcW w:w="1047" w:type="dxa"/>
            <w:shd w:val="clear" w:color="auto" w:fill="auto"/>
          </w:tcPr>
          <w:p w14:paraId="425FBF91" w14:textId="77777777" w:rsidR="00B11855" w:rsidRPr="006D613E" w:rsidRDefault="003D003E" w:rsidP="00225602">
            <w:pPr>
              <w:pStyle w:val="TableEntry"/>
            </w:pPr>
            <w:r w:rsidRPr="006D613E">
              <w:t>F</w:t>
            </w:r>
          </w:p>
        </w:tc>
      </w:tr>
      <w:tr w:rsidR="00B11855" w:rsidRPr="006D613E" w14:paraId="4B4D1CB2" w14:textId="77777777" w:rsidTr="006C0E8E">
        <w:trPr>
          <w:cantSplit/>
          <w:jc w:val="center"/>
        </w:trPr>
        <w:tc>
          <w:tcPr>
            <w:tcW w:w="6407" w:type="dxa"/>
            <w:shd w:val="clear" w:color="auto" w:fill="auto"/>
          </w:tcPr>
          <w:p w14:paraId="6850E3AE" w14:textId="77777777" w:rsidR="00B11855" w:rsidRPr="006D613E" w:rsidRDefault="003D003E" w:rsidP="00225602">
            <w:pPr>
              <w:pStyle w:val="TableEntry"/>
            </w:pPr>
            <w:r w:rsidRPr="006D613E">
              <w:t>early-indication(9), -- early estimate of value</w:t>
            </w:r>
          </w:p>
        </w:tc>
        <w:tc>
          <w:tcPr>
            <w:tcW w:w="1040" w:type="dxa"/>
            <w:shd w:val="clear" w:color="auto" w:fill="auto"/>
          </w:tcPr>
          <w:p w14:paraId="023B8745" w14:textId="77777777" w:rsidR="00B11855" w:rsidRPr="006D613E" w:rsidRDefault="003D003E" w:rsidP="00225602">
            <w:pPr>
              <w:pStyle w:val="TableEntry"/>
            </w:pPr>
            <w:r w:rsidRPr="006D613E">
              <w:t>EARLY</w:t>
            </w:r>
          </w:p>
        </w:tc>
        <w:tc>
          <w:tcPr>
            <w:tcW w:w="1047" w:type="dxa"/>
            <w:shd w:val="clear" w:color="auto" w:fill="auto"/>
          </w:tcPr>
          <w:p w14:paraId="40C11B9D" w14:textId="77777777" w:rsidR="00B11855" w:rsidRPr="006D613E" w:rsidRDefault="003D003E" w:rsidP="00225602">
            <w:pPr>
              <w:pStyle w:val="TableEntry"/>
            </w:pPr>
            <w:r w:rsidRPr="006D613E">
              <w:t>R</w:t>
            </w:r>
          </w:p>
        </w:tc>
      </w:tr>
      <w:tr w:rsidR="00B11855" w:rsidRPr="006D613E" w14:paraId="6848545B" w14:textId="77777777" w:rsidTr="006C0E8E">
        <w:trPr>
          <w:cantSplit/>
          <w:jc w:val="center"/>
        </w:trPr>
        <w:tc>
          <w:tcPr>
            <w:tcW w:w="6407" w:type="dxa"/>
            <w:shd w:val="clear" w:color="auto" w:fill="auto"/>
          </w:tcPr>
          <w:p w14:paraId="6852AE28" w14:textId="77777777" w:rsidR="00B11855" w:rsidRPr="006D613E" w:rsidRDefault="003D003E" w:rsidP="00225602">
            <w:pPr>
              <w:pStyle w:val="TableEntry"/>
            </w:pPr>
            <w:proofErr w:type="spellStart"/>
            <w:r w:rsidRPr="006D613E">
              <w:t>msmt</w:t>
            </w:r>
            <w:proofErr w:type="spellEnd"/>
            <w:r w:rsidRPr="006D613E">
              <w:t>-ongoing(10), -- indicates that a new measurement is just being taken -- (episodic)</w:t>
            </w:r>
          </w:p>
        </w:tc>
        <w:tc>
          <w:tcPr>
            <w:tcW w:w="1040" w:type="dxa"/>
            <w:shd w:val="clear" w:color="auto" w:fill="auto"/>
          </w:tcPr>
          <w:p w14:paraId="46F01809" w14:textId="77777777" w:rsidR="00B11855" w:rsidRPr="006D613E" w:rsidRDefault="003D003E" w:rsidP="00225602">
            <w:pPr>
              <w:pStyle w:val="TableEntry"/>
            </w:pPr>
            <w:r w:rsidRPr="006D613E">
              <w:t>BUSY</w:t>
            </w:r>
          </w:p>
        </w:tc>
        <w:tc>
          <w:tcPr>
            <w:tcW w:w="1047" w:type="dxa"/>
            <w:shd w:val="clear" w:color="auto" w:fill="auto"/>
          </w:tcPr>
          <w:p w14:paraId="03D6F381" w14:textId="77777777" w:rsidR="00B11855" w:rsidRPr="006D613E" w:rsidRDefault="003D003E" w:rsidP="00225602">
            <w:pPr>
              <w:pStyle w:val="TableEntry"/>
            </w:pPr>
            <w:r w:rsidRPr="006D613E">
              <w:t>X</w:t>
            </w:r>
          </w:p>
        </w:tc>
      </w:tr>
      <w:tr w:rsidR="00B11855" w:rsidRPr="006D613E" w14:paraId="55C17372" w14:textId="77777777" w:rsidTr="006C0E8E">
        <w:trPr>
          <w:cantSplit/>
          <w:jc w:val="center"/>
        </w:trPr>
        <w:tc>
          <w:tcPr>
            <w:tcW w:w="6407" w:type="dxa"/>
            <w:shd w:val="clear" w:color="auto" w:fill="auto"/>
          </w:tcPr>
          <w:p w14:paraId="39D9259D" w14:textId="77777777" w:rsidR="00B11855" w:rsidRPr="006D613E" w:rsidRDefault="003D003E" w:rsidP="00225602">
            <w:pPr>
              <w:pStyle w:val="TableEntry"/>
            </w:pPr>
            <w:proofErr w:type="spellStart"/>
            <w:r w:rsidRPr="006D613E">
              <w:t>msmt</w:t>
            </w:r>
            <w:proofErr w:type="spellEnd"/>
            <w:r w:rsidRPr="006D613E">
              <w:t>-state-in-alarm(14), -- indicates that the metric has an active alarm condition</w:t>
            </w:r>
          </w:p>
        </w:tc>
        <w:tc>
          <w:tcPr>
            <w:tcW w:w="1040" w:type="dxa"/>
            <w:shd w:val="clear" w:color="auto" w:fill="auto"/>
          </w:tcPr>
          <w:p w14:paraId="5A84C9DB" w14:textId="77777777" w:rsidR="00B11855" w:rsidRPr="006D613E" w:rsidRDefault="003D003E" w:rsidP="00225602">
            <w:pPr>
              <w:pStyle w:val="TableEntry"/>
            </w:pPr>
            <w:r w:rsidRPr="006D613E">
              <w:t>ALACT</w:t>
            </w:r>
          </w:p>
        </w:tc>
        <w:tc>
          <w:tcPr>
            <w:tcW w:w="1047" w:type="dxa"/>
            <w:shd w:val="clear" w:color="auto" w:fill="auto"/>
          </w:tcPr>
          <w:p w14:paraId="3340BDE3" w14:textId="77777777" w:rsidR="00B11855" w:rsidRPr="006D613E" w:rsidRDefault="003D003E" w:rsidP="00225602">
            <w:pPr>
              <w:pStyle w:val="TableEntry"/>
            </w:pPr>
            <w:r w:rsidRPr="006D613E">
              <w:t>R</w:t>
            </w:r>
          </w:p>
        </w:tc>
      </w:tr>
      <w:tr w:rsidR="00B11855" w:rsidRPr="006D613E" w14:paraId="05053699" w14:textId="77777777" w:rsidTr="006C0E8E">
        <w:trPr>
          <w:cantSplit/>
          <w:jc w:val="center"/>
        </w:trPr>
        <w:tc>
          <w:tcPr>
            <w:tcW w:w="6407" w:type="dxa"/>
            <w:shd w:val="clear" w:color="auto" w:fill="auto"/>
          </w:tcPr>
          <w:p w14:paraId="7976CF47" w14:textId="77777777" w:rsidR="00B11855" w:rsidRPr="006D613E" w:rsidRDefault="003D003E" w:rsidP="00225602">
            <w:pPr>
              <w:pStyle w:val="TableEntry"/>
            </w:pPr>
            <w:proofErr w:type="spellStart"/>
            <w:r w:rsidRPr="006D613E">
              <w:t>msmt</w:t>
            </w:r>
            <w:proofErr w:type="spellEnd"/>
            <w:r w:rsidRPr="006D613E">
              <w:t>-state-al-inhibited(15) -- metric supports alarming and alarms are turned off -- (optional)</w:t>
            </w:r>
          </w:p>
        </w:tc>
        <w:tc>
          <w:tcPr>
            <w:tcW w:w="1040" w:type="dxa"/>
            <w:shd w:val="clear" w:color="auto" w:fill="auto"/>
          </w:tcPr>
          <w:p w14:paraId="5DFAC217" w14:textId="77777777" w:rsidR="00B11855" w:rsidRPr="006D613E" w:rsidRDefault="003D003E" w:rsidP="00225602">
            <w:pPr>
              <w:pStyle w:val="TableEntry"/>
            </w:pPr>
            <w:r w:rsidRPr="006D613E">
              <w:t>ALINH</w:t>
            </w:r>
          </w:p>
        </w:tc>
        <w:tc>
          <w:tcPr>
            <w:tcW w:w="1047" w:type="dxa"/>
            <w:shd w:val="clear" w:color="auto" w:fill="auto"/>
          </w:tcPr>
          <w:p w14:paraId="77F4CA63" w14:textId="77777777" w:rsidR="00B11855" w:rsidRPr="006D613E" w:rsidRDefault="003D003E" w:rsidP="00225602">
            <w:pPr>
              <w:pStyle w:val="TableEntry"/>
            </w:pPr>
            <w:r w:rsidRPr="006D613E">
              <w:t>R</w:t>
            </w:r>
          </w:p>
        </w:tc>
      </w:tr>
    </w:tbl>
    <w:p w14:paraId="340C3E29" w14:textId="77777777" w:rsidR="00B11855" w:rsidRPr="006D613E" w:rsidRDefault="00B11855" w:rsidP="00583053">
      <w:pPr>
        <w:pStyle w:val="BodyText"/>
      </w:pPr>
    </w:p>
    <w:p w14:paraId="54B975AC" w14:textId="77777777" w:rsidR="00B11855" w:rsidRPr="006D613E" w:rsidRDefault="003D003E" w:rsidP="00583053">
      <w:pPr>
        <w:pStyle w:val="BodyText"/>
      </w:pPr>
      <w:r w:rsidRPr="006D613E">
        <w:t xml:space="preserve">Further details of missing or invalid data can be given with codes based on </w:t>
      </w:r>
      <w:proofErr w:type="spellStart"/>
      <w:r w:rsidRPr="006D613E">
        <w:t>nullFlavors</w:t>
      </w:r>
      <w:proofErr w:type="spellEnd"/>
      <w:r w:rsidRPr="006D613E">
        <w:t>:</w:t>
      </w:r>
    </w:p>
    <w:p w14:paraId="69E42BF6" w14:textId="6977638A" w:rsidR="00B11855" w:rsidRPr="006D613E" w:rsidRDefault="00FE1495" w:rsidP="0034511D">
      <w:pPr>
        <w:pStyle w:val="TableTitle"/>
        <w:outlineLvl w:val="0"/>
      </w:pPr>
      <w:r>
        <w:t xml:space="preserve">Table B.8.5-5: </w:t>
      </w:r>
      <w:r w:rsidR="00C714D3">
        <w:t>Missing or Invalid Data Codes for OBX-8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8"/>
        <w:gridCol w:w="2340"/>
      </w:tblGrid>
      <w:tr w:rsidR="00B11855" w:rsidRPr="006D613E" w14:paraId="51683717" w14:textId="77777777" w:rsidTr="00C10546">
        <w:trPr>
          <w:cantSplit/>
          <w:tblHeader/>
          <w:jc w:val="center"/>
        </w:trPr>
        <w:tc>
          <w:tcPr>
            <w:tcW w:w="3798" w:type="dxa"/>
            <w:shd w:val="clear" w:color="auto" w:fill="D9D9D9"/>
          </w:tcPr>
          <w:p w14:paraId="71776C75" w14:textId="77777777" w:rsidR="00B11855" w:rsidRPr="006D613E" w:rsidRDefault="003D003E" w:rsidP="00583053">
            <w:pPr>
              <w:pStyle w:val="TableEntryHeader"/>
            </w:pPr>
            <w:r w:rsidRPr="006D613E">
              <w:t>Missing or Invalid Data Type</w:t>
            </w:r>
          </w:p>
        </w:tc>
        <w:tc>
          <w:tcPr>
            <w:tcW w:w="2340" w:type="dxa"/>
            <w:shd w:val="clear" w:color="auto" w:fill="D9D9D9"/>
          </w:tcPr>
          <w:p w14:paraId="0D88BA85" w14:textId="77777777" w:rsidR="00B11855" w:rsidRPr="006D613E" w:rsidRDefault="003D003E" w:rsidP="00583053">
            <w:pPr>
              <w:pStyle w:val="TableEntryHeader"/>
            </w:pPr>
            <w:r w:rsidRPr="006D613E">
              <w:t>Code</w:t>
            </w:r>
          </w:p>
        </w:tc>
      </w:tr>
      <w:tr w:rsidR="00B11855" w:rsidRPr="006D613E" w14:paraId="1B1B9F7D" w14:textId="77777777" w:rsidTr="006C0E8E">
        <w:trPr>
          <w:cantSplit/>
          <w:jc w:val="center"/>
        </w:trPr>
        <w:tc>
          <w:tcPr>
            <w:tcW w:w="3798" w:type="dxa"/>
            <w:shd w:val="clear" w:color="auto" w:fill="auto"/>
          </w:tcPr>
          <w:p w14:paraId="26163EBB" w14:textId="77777777" w:rsidR="00B11855" w:rsidRPr="006D613E" w:rsidRDefault="003D003E" w:rsidP="00583053">
            <w:pPr>
              <w:pStyle w:val="TableEntry"/>
            </w:pPr>
            <w:r w:rsidRPr="006D613E">
              <w:t>No information</w:t>
            </w:r>
          </w:p>
        </w:tc>
        <w:tc>
          <w:tcPr>
            <w:tcW w:w="2340" w:type="dxa"/>
            <w:shd w:val="clear" w:color="auto" w:fill="auto"/>
          </w:tcPr>
          <w:p w14:paraId="3E714973" w14:textId="77777777" w:rsidR="00B11855" w:rsidRPr="006D613E" w:rsidRDefault="003D003E" w:rsidP="00583053">
            <w:pPr>
              <w:pStyle w:val="TableEntry"/>
            </w:pPr>
            <w:r w:rsidRPr="006D613E">
              <w:t>NI</w:t>
            </w:r>
          </w:p>
        </w:tc>
      </w:tr>
      <w:tr w:rsidR="00B11855" w:rsidRPr="006D613E" w14:paraId="1D1D0DDE" w14:textId="77777777" w:rsidTr="006C0E8E">
        <w:trPr>
          <w:cantSplit/>
          <w:jc w:val="center"/>
        </w:trPr>
        <w:tc>
          <w:tcPr>
            <w:tcW w:w="3798" w:type="dxa"/>
            <w:shd w:val="clear" w:color="auto" w:fill="auto"/>
          </w:tcPr>
          <w:p w14:paraId="0DC248AB" w14:textId="77777777" w:rsidR="00B11855" w:rsidRPr="006D613E" w:rsidRDefault="003D003E" w:rsidP="00583053">
            <w:pPr>
              <w:pStyle w:val="TableEntry"/>
            </w:pPr>
            <w:r w:rsidRPr="006D613E">
              <w:t>Not applicable, no proper value</w:t>
            </w:r>
          </w:p>
        </w:tc>
        <w:tc>
          <w:tcPr>
            <w:tcW w:w="2340" w:type="dxa"/>
            <w:shd w:val="clear" w:color="auto" w:fill="auto"/>
          </w:tcPr>
          <w:p w14:paraId="716A7BD2" w14:textId="77777777" w:rsidR="00B11855" w:rsidRPr="006D613E" w:rsidRDefault="003D003E" w:rsidP="00583053">
            <w:pPr>
              <w:pStyle w:val="TableEntry"/>
            </w:pPr>
            <w:r w:rsidRPr="006D613E">
              <w:t>NA</w:t>
            </w:r>
          </w:p>
        </w:tc>
      </w:tr>
      <w:tr w:rsidR="00B11855" w:rsidRPr="006D613E" w14:paraId="29C6B59B" w14:textId="77777777" w:rsidTr="006C0E8E">
        <w:trPr>
          <w:cantSplit/>
          <w:jc w:val="center"/>
        </w:trPr>
        <w:tc>
          <w:tcPr>
            <w:tcW w:w="3798" w:type="dxa"/>
            <w:shd w:val="clear" w:color="auto" w:fill="auto"/>
          </w:tcPr>
          <w:p w14:paraId="7EA9CABF" w14:textId="77777777" w:rsidR="00B11855" w:rsidRPr="006D613E" w:rsidRDefault="003D003E" w:rsidP="00583053">
            <w:pPr>
              <w:pStyle w:val="TableEntry"/>
            </w:pPr>
            <w:r w:rsidRPr="006D613E">
              <w:t>Temporarily not available. Information is not available at this time but it is expected that it will be available later.</w:t>
            </w:r>
          </w:p>
        </w:tc>
        <w:tc>
          <w:tcPr>
            <w:tcW w:w="2340" w:type="dxa"/>
            <w:shd w:val="clear" w:color="auto" w:fill="auto"/>
          </w:tcPr>
          <w:p w14:paraId="52D3FE11" w14:textId="77777777" w:rsidR="00B11855" w:rsidRPr="006D613E" w:rsidRDefault="003D003E" w:rsidP="00583053">
            <w:pPr>
              <w:pStyle w:val="TableEntry"/>
            </w:pPr>
            <w:r w:rsidRPr="006D613E">
              <w:t>NAV</w:t>
            </w:r>
          </w:p>
        </w:tc>
      </w:tr>
      <w:tr w:rsidR="00B11855" w:rsidRPr="006D613E" w14:paraId="7AE5D1A1" w14:textId="77777777" w:rsidTr="006C0E8E">
        <w:trPr>
          <w:cantSplit/>
          <w:jc w:val="center"/>
        </w:trPr>
        <w:tc>
          <w:tcPr>
            <w:tcW w:w="3798" w:type="dxa"/>
            <w:shd w:val="clear" w:color="auto" w:fill="auto"/>
          </w:tcPr>
          <w:p w14:paraId="4731D692" w14:textId="77777777" w:rsidR="00B11855" w:rsidRPr="006D613E" w:rsidRDefault="003D003E" w:rsidP="00583053">
            <w:pPr>
              <w:pStyle w:val="TableEntry"/>
            </w:pPr>
            <w:r w:rsidRPr="006D613E">
              <w:t>Numeric measurement function is available but has been deactivated by user.</w:t>
            </w:r>
          </w:p>
        </w:tc>
        <w:tc>
          <w:tcPr>
            <w:tcW w:w="2340" w:type="dxa"/>
            <w:shd w:val="clear" w:color="auto" w:fill="auto"/>
          </w:tcPr>
          <w:p w14:paraId="5E018205" w14:textId="77777777" w:rsidR="00B11855" w:rsidRPr="006D613E" w:rsidRDefault="003D003E" w:rsidP="00583053">
            <w:pPr>
              <w:pStyle w:val="TableEntry"/>
            </w:pPr>
            <w:r w:rsidRPr="006D613E">
              <w:t>OFF</w:t>
            </w:r>
          </w:p>
        </w:tc>
      </w:tr>
      <w:tr w:rsidR="00B11855" w:rsidRPr="006D613E" w14:paraId="44740847" w14:textId="77777777" w:rsidTr="006C0E8E">
        <w:trPr>
          <w:cantSplit/>
          <w:jc w:val="center"/>
        </w:trPr>
        <w:tc>
          <w:tcPr>
            <w:tcW w:w="3798" w:type="dxa"/>
            <w:shd w:val="clear" w:color="auto" w:fill="auto"/>
          </w:tcPr>
          <w:p w14:paraId="5DA80932" w14:textId="77777777" w:rsidR="00B11855" w:rsidRPr="006D613E" w:rsidRDefault="003D003E" w:rsidP="00583053">
            <w:pPr>
              <w:pStyle w:val="TableEntry"/>
            </w:pPr>
            <w:r w:rsidRPr="006D613E">
              <w:t>Masked (as for security)</w:t>
            </w:r>
          </w:p>
        </w:tc>
        <w:tc>
          <w:tcPr>
            <w:tcW w:w="2340" w:type="dxa"/>
            <w:shd w:val="clear" w:color="auto" w:fill="auto"/>
          </w:tcPr>
          <w:p w14:paraId="127598CF" w14:textId="77777777" w:rsidR="00B11855" w:rsidRPr="006D613E" w:rsidRDefault="003D003E" w:rsidP="00583053">
            <w:pPr>
              <w:pStyle w:val="TableEntry"/>
            </w:pPr>
            <w:r w:rsidRPr="006D613E">
              <w:t>MSK</w:t>
            </w:r>
          </w:p>
        </w:tc>
      </w:tr>
      <w:tr w:rsidR="00B11855" w:rsidRPr="006D613E" w14:paraId="49F5C6DA" w14:textId="77777777" w:rsidTr="006C0E8E">
        <w:trPr>
          <w:cantSplit/>
          <w:jc w:val="center"/>
        </w:trPr>
        <w:tc>
          <w:tcPr>
            <w:tcW w:w="3798" w:type="dxa"/>
            <w:shd w:val="clear" w:color="auto" w:fill="auto"/>
          </w:tcPr>
          <w:p w14:paraId="326E65C8" w14:textId="77777777" w:rsidR="00B11855" w:rsidRPr="006D613E" w:rsidRDefault="003D003E" w:rsidP="00583053">
            <w:pPr>
              <w:pStyle w:val="TableEntry"/>
            </w:pPr>
            <w:r w:rsidRPr="006D613E">
              <w:t>value not in domain</w:t>
            </w:r>
          </w:p>
        </w:tc>
        <w:tc>
          <w:tcPr>
            <w:tcW w:w="2340" w:type="dxa"/>
            <w:shd w:val="clear" w:color="auto" w:fill="auto"/>
          </w:tcPr>
          <w:p w14:paraId="50438944" w14:textId="77777777" w:rsidR="00B11855" w:rsidRPr="006D613E" w:rsidRDefault="003D003E" w:rsidP="00583053">
            <w:pPr>
              <w:pStyle w:val="TableEntry"/>
            </w:pPr>
            <w:r w:rsidRPr="006D613E">
              <w:t>OTH</w:t>
            </w:r>
          </w:p>
        </w:tc>
      </w:tr>
      <w:tr w:rsidR="00B11855" w:rsidRPr="006D613E" w14:paraId="671B89DE" w14:textId="77777777" w:rsidTr="006C0E8E">
        <w:trPr>
          <w:cantSplit/>
          <w:jc w:val="center"/>
        </w:trPr>
        <w:tc>
          <w:tcPr>
            <w:tcW w:w="3798" w:type="dxa"/>
            <w:shd w:val="clear" w:color="auto" w:fill="auto"/>
          </w:tcPr>
          <w:p w14:paraId="74DA682B" w14:textId="77777777" w:rsidR="00B11855" w:rsidRPr="006D613E" w:rsidRDefault="003D003E" w:rsidP="00583053">
            <w:pPr>
              <w:pStyle w:val="TableEntry"/>
            </w:pPr>
            <w:r w:rsidRPr="006D613E">
              <w:t>Not a number</w:t>
            </w:r>
          </w:p>
        </w:tc>
        <w:tc>
          <w:tcPr>
            <w:tcW w:w="2340" w:type="dxa"/>
            <w:shd w:val="clear" w:color="auto" w:fill="auto"/>
          </w:tcPr>
          <w:p w14:paraId="79DB24B1" w14:textId="77777777" w:rsidR="00B11855" w:rsidRPr="006D613E" w:rsidRDefault="003D003E" w:rsidP="00583053">
            <w:pPr>
              <w:pStyle w:val="TableEntry"/>
            </w:pPr>
            <w:r w:rsidRPr="006D613E">
              <w:t>NAN</w:t>
            </w:r>
          </w:p>
        </w:tc>
      </w:tr>
      <w:tr w:rsidR="00B11855" w:rsidRPr="006D613E" w14:paraId="60D7E4FF" w14:textId="77777777" w:rsidTr="006C0E8E">
        <w:trPr>
          <w:cantSplit/>
          <w:jc w:val="center"/>
        </w:trPr>
        <w:tc>
          <w:tcPr>
            <w:tcW w:w="3798" w:type="dxa"/>
            <w:shd w:val="clear" w:color="auto" w:fill="auto"/>
          </w:tcPr>
          <w:p w14:paraId="2684F553" w14:textId="77777777" w:rsidR="00B11855" w:rsidRPr="006D613E" w:rsidRDefault="003D003E" w:rsidP="00583053">
            <w:pPr>
              <w:pStyle w:val="TableEntry"/>
            </w:pPr>
            <w:r w:rsidRPr="006D613E">
              <w:t>Positive infinity</w:t>
            </w:r>
          </w:p>
        </w:tc>
        <w:tc>
          <w:tcPr>
            <w:tcW w:w="2340" w:type="dxa"/>
            <w:shd w:val="clear" w:color="auto" w:fill="auto"/>
          </w:tcPr>
          <w:p w14:paraId="55C4254D" w14:textId="77777777" w:rsidR="00B11855" w:rsidRPr="006D613E" w:rsidRDefault="003D003E" w:rsidP="00583053">
            <w:pPr>
              <w:pStyle w:val="TableEntry"/>
            </w:pPr>
            <w:r w:rsidRPr="006D613E">
              <w:t>PINF</w:t>
            </w:r>
          </w:p>
        </w:tc>
      </w:tr>
      <w:tr w:rsidR="00B11855" w:rsidRPr="006D613E" w14:paraId="487A8F76" w14:textId="77777777" w:rsidTr="006C0E8E">
        <w:trPr>
          <w:cantSplit/>
          <w:jc w:val="center"/>
        </w:trPr>
        <w:tc>
          <w:tcPr>
            <w:tcW w:w="3798" w:type="dxa"/>
            <w:shd w:val="clear" w:color="auto" w:fill="auto"/>
          </w:tcPr>
          <w:p w14:paraId="5578E54D" w14:textId="77777777" w:rsidR="00B11855" w:rsidRPr="006D613E" w:rsidRDefault="003D003E" w:rsidP="00583053">
            <w:pPr>
              <w:pStyle w:val="TableEntry"/>
            </w:pPr>
            <w:r w:rsidRPr="006D613E">
              <w:t>Negative infinity</w:t>
            </w:r>
          </w:p>
        </w:tc>
        <w:tc>
          <w:tcPr>
            <w:tcW w:w="2340" w:type="dxa"/>
            <w:shd w:val="clear" w:color="auto" w:fill="auto"/>
          </w:tcPr>
          <w:p w14:paraId="1A018C92" w14:textId="77777777" w:rsidR="00B11855" w:rsidRPr="006D613E" w:rsidRDefault="003D003E" w:rsidP="00583053">
            <w:pPr>
              <w:pStyle w:val="TableEntry"/>
            </w:pPr>
            <w:r w:rsidRPr="006D613E">
              <w:t>NINF</w:t>
            </w:r>
          </w:p>
        </w:tc>
      </w:tr>
    </w:tbl>
    <w:p w14:paraId="20DE7437" w14:textId="77777777" w:rsidR="002E102A" w:rsidRPr="006D613E" w:rsidRDefault="002E102A" w:rsidP="00583053">
      <w:pPr>
        <w:pStyle w:val="BodyText"/>
      </w:pPr>
    </w:p>
    <w:p w14:paraId="111D2D5D" w14:textId="77777777" w:rsidR="00B11855" w:rsidRPr="006D613E" w:rsidRDefault="003D003E" w:rsidP="00583053">
      <w:pPr>
        <w:pStyle w:val="BodyText"/>
      </w:pPr>
      <w:r w:rsidRPr="006D613E">
        <w:lastRenderedPageBreak/>
        <w:t>This is a repeatable field and values from the above tables may be combined by entering them as repetitions of the field, for example, a field value of 'H~PH~SP' would signify a physiological measurement with an abnormally high value, constituting a high priority alert condition.</w:t>
      </w:r>
    </w:p>
    <w:p w14:paraId="2761F1EC" w14:textId="77777777" w:rsidR="00B11855" w:rsidRPr="006D613E" w:rsidRDefault="003D003E" w:rsidP="00123C7B">
      <w:pPr>
        <w:pStyle w:val="HL7Field"/>
        <w:outlineLvl w:val="0"/>
      </w:pPr>
      <w:r w:rsidRPr="006D613E">
        <w:t>OBX-8 Abnormal Flags in PCD-04 and other Alert Communications transactions</w:t>
      </w:r>
    </w:p>
    <w:p w14:paraId="16F8BD2E" w14:textId="24328797" w:rsidR="00FE1495" w:rsidRPr="006D613E" w:rsidRDefault="003D003E" w:rsidP="00784D15">
      <w:pPr>
        <w:pStyle w:val="BodyText"/>
      </w:pPr>
      <w:r w:rsidRPr="006D613E">
        <w:t>The following abbreviations in the OBX-8 Abnormality Flags field can be used to indicate the type of abnormality, its priority as indicated by the alert source, and whether the alert is a physiological alarm based on monitoring observations from the patient, or a technical alarm indicating a condition of the patient care device and not the patient which nonetheless requires caregiver action, an advisory, or a combination if simultaneous.</w:t>
      </w:r>
    </w:p>
    <w:p w14:paraId="2C08FF92" w14:textId="77777777" w:rsidR="00490763" w:rsidRPr="006D613E" w:rsidRDefault="00490763" w:rsidP="00EB7483">
      <w:pPr>
        <w:pStyle w:val="BodyText"/>
      </w:pPr>
    </w:p>
    <w:p w14:paraId="70414500" w14:textId="77777777" w:rsidR="00B11855" w:rsidRPr="006D613E" w:rsidRDefault="00F73333" w:rsidP="002E6C5E">
      <w:pPr>
        <w:pStyle w:val="BodyText"/>
      </w:pPr>
      <w:r w:rsidRPr="006D613E">
        <w:rPr>
          <w:noProof/>
        </w:rPr>
        <w:drawing>
          <wp:inline distT="0" distB="0" distL="0" distR="0" wp14:anchorId="72EA2610" wp14:editId="1BC32B1A">
            <wp:extent cx="5706110" cy="3108960"/>
            <wp:effectExtent l="0" t="0" r="8890" b="0"/>
            <wp:docPr id="17" name="Picture 17" descr="Alarm Priority Type (Inform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arm Priority Type (Informativ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06110" cy="3108960"/>
                    </a:xfrm>
                    <a:prstGeom prst="rect">
                      <a:avLst/>
                    </a:prstGeom>
                    <a:noFill/>
                    <a:ln>
                      <a:noFill/>
                    </a:ln>
                  </pic:spPr>
                </pic:pic>
              </a:graphicData>
            </a:graphic>
          </wp:inline>
        </w:drawing>
      </w:r>
    </w:p>
    <w:p w14:paraId="1300FD59" w14:textId="77777777" w:rsidR="00991ED6" w:rsidRPr="006D613E" w:rsidRDefault="00991ED6" w:rsidP="00123C7B">
      <w:pPr>
        <w:pStyle w:val="FigureTitle"/>
        <w:outlineLvl w:val="0"/>
      </w:pPr>
      <w:r w:rsidRPr="006D613E">
        <w:t>Alarm Priority and Type (Informative)</w:t>
      </w:r>
    </w:p>
    <w:p w14:paraId="3482B16D" w14:textId="77777777" w:rsidR="00FE1495" w:rsidRPr="006D613E" w:rsidRDefault="00FE1495" w:rsidP="00C10546">
      <w:pPr>
        <w:pStyle w:val="BodyText"/>
      </w:pPr>
    </w:p>
    <w:p w14:paraId="3E4C956B" w14:textId="41887942" w:rsidR="00B11855" w:rsidRPr="006D613E" w:rsidRDefault="003D003E" w:rsidP="00123C7B">
      <w:pPr>
        <w:pStyle w:val="TableTitle"/>
        <w:outlineLvl w:val="0"/>
      </w:pPr>
      <w:r w:rsidRPr="006D613E">
        <w:t xml:space="preserve">Table </w:t>
      </w:r>
      <w:r w:rsidR="00E86B15" w:rsidRPr="006D613E">
        <w:t>B.8</w:t>
      </w:r>
      <w:r w:rsidR="004E547A" w:rsidRPr="006D613E">
        <w:t>.5</w:t>
      </w:r>
      <w:r w:rsidR="00E86B15" w:rsidRPr="006D613E">
        <w:t>-</w:t>
      </w:r>
      <w:r w:rsidR="00FE1495">
        <w:t>6</w:t>
      </w:r>
      <w:r w:rsidRPr="006D613E">
        <w:t>: Abnormal Flags, Alert Priority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8"/>
        <w:gridCol w:w="4320"/>
      </w:tblGrid>
      <w:tr w:rsidR="00B11855" w:rsidRPr="006D613E" w14:paraId="3EB97EAD" w14:textId="77777777" w:rsidTr="00A92110">
        <w:trPr>
          <w:cantSplit/>
          <w:jc w:val="center"/>
        </w:trPr>
        <w:tc>
          <w:tcPr>
            <w:tcW w:w="4428" w:type="dxa"/>
            <w:shd w:val="clear" w:color="auto" w:fill="D9D9D9"/>
          </w:tcPr>
          <w:p w14:paraId="1B0CFFAB" w14:textId="77777777" w:rsidR="00B11855" w:rsidRPr="006D613E" w:rsidRDefault="003D003E" w:rsidP="00583053">
            <w:pPr>
              <w:pStyle w:val="TableEntryHeader"/>
            </w:pPr>
            <w:r w:rsidRPr="006D613E">
              <w:t>Alert Priority</w:t>
            </w:r>
          </w:p>
        </w:tc>
        <w:tc>
          <w:tcPr>
            <w:tcW w:w="4320" w:type="dxa"/>
            <w:shd w:val="clear" w:color="auto" w:fill="D9D9D9"/>
          </w:tcPr>
          <w:p w14:paraId="5CB8F5C5" w14:textId="77777777" w:rsidR="00B11855" w:rsidRPr="006D613E" w:rsidRDefault="003D003E" w:rsidP="00583053">
            <w:pPr>
              <w:pStyle w:val="TableEntryHeader"/>
            </w:pPr>
            <w:r w:rsidRPr="006D613E">
              <w:t>Abbreviation</w:t>
            </w:r>
          </w:p>
        </w:tc>
      </w:tr>
      <w:tr w:rsidR="00B11855" w:rsidRPr="006D613E" w14:paraId="6D43EF9F" w14:textId="77777777" w:rsidTr="006C0E8E">
        <w:trPr>
          <w:cantSplit/>
          <w:jc w:val="center"/>
        </w:trPr>
        <w:tc>
          <w:tcPr>
            <w:tcW w:w="4428" w:type="dxa"/>
            <w:shd w:val="clear" w:color="auto" w:fill="auto"/>
          </w:tcPr>
          <w:p w14:paraId="6D3D9334" w14:textId="77777777" w:rsidR="00B11855" w:rsidRPr="006D613E" w:rsidRDefault="003D003E" w:rsidP="00583053">
            <w:pPr>
              <w:pStyle w:val="TableEntry"/>
            </w:pPr>
            <w:r w:rsidRPr="006D613E">
              <w:t>no-alarm</w:t>
            </w:r>
          </w:p>
        </w:tc>
        <w:tc>
          <w:tcPr>
            <w:tcW w:w="4320" w:type="dxa"/>
            <w:shd w:val="clear" w:color="auto" w:fill="auto"/>
          </w:tcPr>
          <w:p w14:paraId="6E45225B" w14:textId="77777777" w:rsidR="00B11855" w:rsidRPr="006D613E" w:rsidRDefault="003D003E" w:rsidP="00583053">
            <w:pPr>
              <w:pStyle w:val="TableEntry"/>
            </w:pPr>
            <w:r w:rsidRPr="006D613E">
              <w:t>PN</w:t>
            </w:r>
          </w:p>
        </w:tc>
      </w:tr>
      <w:tr w:rsidR="00B11855" w:rsidRPr="006D613E" w14:paraId="0E9ECAC5" w14:textId="77777777" w:rsidTr="006C0E8E">
        <w:trPr>
          <w:cantSplit/>
          <w:jc w:val="center"/>
        </w:trPr>
        <w:tc>
          <w:tcPr>
            <w:tcW w:w="4428" w:type="dxa"/>
            <w:shd w:val="clear" w:color="auto" w:fill="auto"/>
          </w:tcPr>
          <w:p w14:paraId="624C9C9F" w14:textId="77777777" w:rsidR="00B11855" w:rsidRPr="006D613E" w:rsidRDefault="003D003E" w:rsidP="00583053">
            <w:pPr>
              <w:pStyle w:val="TableEntry"/>
            </w:pPr>
            <w:r w:rsidRPr="006D613E">
              <w:t>low priority</w:t>
            </w:r>
          </w:p>
        </w:tc>
        <w:tc>
          <w:tcPr>
            <w:tcW w:w="4320" w:type="dxa"/>
            <w:shd w:val="clear" w:color="auto" w:fill="auto"/>
          </w:tcPr>
          <w:p w14:paraId="30217553" w14:textId="77777777" w:rsidR="00B11855" w:rsidRPr="006D613E" w:rsidRDefault="003D003E" w:rsidP="00583053">
            <w:pPr>
              <w:pStyle w:val="TableEntry"/>
            </w:pPr>
            <w:r w:rsidRPr="006D613E">
              <w:t>PL</w:t>
            </w:r>
          </w:p>
        </w:tc>
      </w:tr>
      <w:tr w:rsidR="00B11855" w:rsidRPr="006D613E" w14:paraId="5B52B21A" w14:textId="77777777" w:rsidTr="006C0E8E">
        <w:trPr>
          <w:cantSplit/>
          <w:jc w:val="center"/>
        </w:trPr>
        <w:tc>
          <w:tcPr>
            <w:tcW w:w="4428" w:type="dxa"/>
            <w:shd w:val="clear" w:color="auto" w:fill="auto"/>
          </w:tcPr>
          <w:p w14:paraId="7CD5A454" w14:textId="77777777" w:rsidR="00B11855" w:rsidRPr="006D613E" w:rsidRDefault="003D003E" w:rsidP="00583053">
            <w:pPr>
              <w:pStyle w:val="TableEntry"/>
            </w:pPr>
            <w:r w:rsidRPr="006D613E">
              <w:t>medium priority</w:t>
            </w:r>
          </w:p>
        </w:tc>
        <w:tc>
          <w:tcPr>
            <w:tcW w:w="4320" w:type="dxa"/>
            <w:shd w:val="clear" w:color="auto" w:fill="auto"/>
          </w:tcPr>
          <w:p w14:paraId="2B0E36A2" w14:textId="77777777" w:rsidR="00B11855" w:rsidRPr="006D613E" w:rsidRDefault="003D003E" w:rsidP="00583053">
            <w:pPr>
              <w:pStyle w:val="TableEntry"/>
            </w:pPr>
            <w:r w:rsidRPr="006D613E">
              <w:t>PM</w:t>
            </w:r>
          </w:p>
        </w:tc>
      </w:tr>
      <w:tr w:rsidR="00B11855" w:rsidRPr="006D613E" w14:paraId="11939AFF" w14:textId="77777777" w:rsidTr="006C0E8E">
        <w:trPr>
          <w:cantSplit/>
          <w:jc w:val="center"/>
        </w:trPr>
        <w:tc>
          <w:tcPr>
            <w:tcW w:w="4428" w:type="dxa"/>
            <w:shd w:val="clear" w:color="auto" w:fill="auto"/>
          </w:tcPr>
          <w:p w14:paraId="0E8773B4" w14:textId="77777777" w:rsidR="00B11855" w:rsidRPr="006D613E" w:rsidRDefault="003D003E" w:rsidP="00583053">
            <w:pPr>
              <w:pStyle w:val="TableEntry"/>
            </w:pPr>
            <w:r w:rsidRPr="006D613E">
              <w:t>high priority</w:t>
            </w:r>
          </w:p>
        </w:tc>
        <w:tc>
          <w:tcPr>
            <w:tcW w:w="4320" w:type="dxa"/>
            <w:shd w:val="clear" w:color="auto" w:fill="auto"/>
          </w:tcPr>
          <w:p w14:paraId="7D6E7536" w14:textId="77777777" w:rsidR="00B11855" w:rsidRPr="006D613E" w:rsidRDefault="003D003E" w:rsidP="00583053">
            <w:pPr>
              <w:pStyle w:val="TableEntry"/>
            </w:pPr>
            <w:r w:rsidRPr="006D613E">
              <w:t>PH</w:t>
            </w:r>
          </w:p>
        </w:tc>
      </w:tr>
    </w:tbl>
    <w:p w14:paraId="66ADDE35" w14:textId="77777777" w:rsidR="00B11855" w:rsidRPr="006D613E" w:rsidRDefault="00B11855" w:rsidP="00583053">
      <w:pPr>
        <w:pStyle w:val="BodyText"/>
      </w:pPr>
    </w:p>
    <w:p w14:paraId="37329296" w14:textId="2BA0A4CE" w:rsidR="00B11855" w:rsidRPr="006D613E" w:rsidRDefault="003D003E" w:rsidP="00123C7B">
      <w:pPr>
        <w:pStyle w:val="TableTitle"/>
        <w:outlineLvl w:val="0"/>
      </w:pPr>
      <w:r w:rsidRPr="006D613E">
        <w:lastRenderedPageBreak/>
        <w:t>Table</w:t>
      </w:r>
      <w:r w:rsidR="00E86B15" w:rsidRPr="006D613E">
        <w:t xml:space="preserve"> B.8</w:t>
      </w:r>
      <w:r w:rsidR="004E547A" w:rsidRPr="006D613E">
        <w:t>.5</w:t>
      </w:r>
      <w:r w:rsidR="00E86B15" w:rsidRPr="006D613E">
        <w:t>-</w:t>
      </w:r>
      <w:r w:rsidR="00FE1495">
        <w:t>7</w:t>
      </w:r>
      <w:r w:rsidRPr="006D613E">
        <w:t>: Abnormal Flags, Alert 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8"/>
        <w:gridCol w:w="4320"/>
      </w:tblGrid>
      <w:tr w:rsidR="00B11855" w:rsidRPr="006D613E" w14:paraId="6B8C3BB4" w14:textId="77777777" w:rsidTr="00EB7483">
        <w:trPr>
          <w:cantSplit/>
          <w:tblHeader/>
          <w:jc w:val="center"/>
        </w:trPr>
        <w:tc>
          <w:tcPr>
            <w:tcW w:w="4428" w:type="dxa"/>
            <w:shd w:val="clear" w:color="auto" w:fill="D9D9D9"/>
          </w:tcPr>
          <w:p w14:paraId="2A2E5D95" w14:textId="77777777" w:rsidR="00B11855" w:rsidRPr="006D613E" w:rsidRDefault="003D003E" w:rsidP="00F7428B">
            <w:pPr>
              <w:pStyle w:val="TableEntryHeader"/>
              <w:keepNext/>
            </w:pPr>
            <w:r w:rsidRPr="006D613E">
              <w:t>Alert Source</w:t>
            </w:r>
          </w:p>
        </w:tc>
        <w:tc>
          <w:tcPr>
            <w:tcW w:w="4320" w:type="dxa"/>
            <w:shd w:val="clear" w:color="auto" w:fill="D9D9D9"/>
          </w:tcPr>
          <w:p w14:paraId="4FC8F5D8" w14:textId="77777777" w:rsidR="00B11855" w:rsidRPr="006D613E" w:rsidRDefault="003D003E" w:rsidP="00F7428B">
            <w:pPr>
              <w:pStyle w:val="TableEntryHeader"/>
              <w:keepNext/>
            </w:pPr>
            <w:r w:rsidRPr="006D613E">
              <w:t>Abbreviation</w:t>
            </w:r>
          </w:p>
        </w:tc>
      </w:tr>
      <w:tr w:rsidR="00B11855" w:rsidRPr="006D613E" w14:paraId="565CD872" w14:textId="77777777" w:rsidTr="006C0E8E">
        <w:trPr>
          <w:cantSplit/>
          <w:jc w:val="center"/>
        </w:trPr>
        <w:tc>
          <w:tcPr>
            <w:tcW w:w="4428" w:type="dxa"/>
            <w:shd w:val="clear" w:color="auto" w:fill="auto"/>
          </w:tcPr>
          <w:p w14:paraId="7DDB593B" w14:textId="77777777" w:rsidR="00B11855" w:rsidRPr="006D613E" w:rsidRDefault="003D003E" w:rsidP="00F7428B">
            <w:pPr>
              <w:pStyle w:val="TableEntry"/>
              <w:keepNext/>
            </w:pPr>
            <w:r w:rsidRPr="006D613E">
              <w:t>alarm – physiological</w:t>
            </w:r>
          </w:p>
        </w:tc>
        <w:tc>
          <w:tcPr>
            <w:tcW w:w="4320" w:type="dxa"/>
            <w:shd w:val="clear" w:color="auto" w:fill="auto"/>
          </w:tcPr>
          <w:p w14:paraId="62FB1B8D" w14:textId="77777777" w:rsidR="00B11855" w:rsidRPr="006D613E" w:rsidRDefault="003D003E" w:rsidP="00F7428B">
            <w:pPr>
              <w:pStyle w:val="TableEntry"/>
              <w:keepNext/>
            </w:pPr>
            <w:r w:rsidRPr="006D613E">
              <w:t>SP</w:t>
            </w:r>
          </w:p>
        </w:tc>
      </w:tr>
      <w:tr w:rsidR="00B11855" w:rsidRPr="006D613E" w14:paraId="4845D4D8" w14:textId="77777777" w:rsidTr="006C0E8E">
        <w:trPr>
          <w:cantSplit/>
          <w:jc w:val="center"/>
        </w:trPr>
        <w:tc>
          <w:tcPr>
            <w:tcW w:w="4428" w:type="dxa"/>
            <w:shd w:val="clear" w:color="auto" w:fill="auto"/>
          </w:tcPr>
          <w:p w14:paraId="42E880A7" w14:textId="77777777" w:rsidR="00B11855" w:rsidRPr="006D613E" w:rsidRDefault="003D003E" w:rsidP="00F7428B">
            <w:pPr>
              <w:pStyle w:val="TableEntry"/>
              <w:keepNext/>
            </w:pPr>
            <w:r w:rsidRPr="006D613E">
              <w:t>alarm – technical</w:t>
            </w:r>
          </w:p>
        </w:tc>
        <w:tc>
          <w:tcPr>
            <w:tcW w:w="4320" w:type="dxa"/>
            <w:shd w:val="clear" w:color="auto" w:fill="auto"/>
          </w:tcPr>
          <w:p w14:paraId="6C9C6E71" w14:textId="77777777" w:rsidR="00B11855" w:rsidRPr="006D613E" w:rsidRDefault="003D003E" w:rsidP="00F7428B">
            <w:pPr>
              <w:pStyle w:val="TableEntry"/>
              <w:keepNext/>
            </w:pPr>
            <w:r w:rsidRPr="006D613E">
              <w:t>ST</w:t>
            </w:r>
          </w:p>
        </w:tc>
      </w:tr>
      <w:tr w:rsidR="00B11855" w:rsidRPr="006D613E" w14:paraId="08EFE178" w14:textId="77777777" w:rsidTr="006C0E8E">
        <w:trPr>
          <w:cantSplit/>
          <w:jc w:val="center"/>
        </w:trPr>
        <w:tc>
          <w:tcPr>
            <w:tcW w:w="4428" w:type="dxa"/>
            <w:shd w:val="clear" w:color="auto" w:fill="auto"/>
          </w:tcPr>
          <w:p w14:paraId="3A033C9C" w14:textId="77777777" w:rsidR="00B11855" w:rsidRPr="006D613E" w:rsidRDefault="003D003E" w:rsidP="00F7428B">
            <w:pPr>
              <w:pStyle w:val="TableEntry"/>
              <w:keepNext/>
            </w:pPr>
            <w:r w:rsidRPr="006D613E">
              <w:t>advisory</w:t>
            </w:r>
          </w:p>
        </w:tc>
        <w:tc>
          <w:tcPr>
            <w:tcW w:w="4320" w:type="dxa"/>
            <w:shd w:val="clear" w:color="auto" w:fill="auto"/>
          </w:tcPr>
          <w:p w14:paraId="2938F3DB" w14:textId="77777777" w:rsidR="00B11855" w:rsidRPr="006D613E" w:rsidRDefault="003D003E" w:rsidP="00F7428B">
            <w:pPr>
              <w:pStyle w:val="TableEntry"/>
              <w:keepNext/>
            </w:pPr>
            <w:r w:rsidRPr="006D613E">
              <w:t>SA</w:t>
            </w:r>
          </w:p>
        </w:tc>
      </w:tr>
    </w:tbl>
    <w:p w14:paraId="75A961F4" w14:textId="77777777" w:rsidR="002E102A" w:rsidRPr="006D613E" w:rsidRDefault="002E102A" w:rsidP="00144946">
      <w:pPr>
        <w:pStyle w:val="BodyText"/>
      </w:pPr>
    </w:p>
    <w:p w14:paraId="7E1FB1AB" w14:textId="77777777" w:rsidR="00B11855" w:rsidRPr="006D613E" w:rsidRDefault="003D003E" w:rsidP="00144946">
      <w:pPr>
        <w:pStyle w:val="BodyText"/>
      </w:pPr>
      <w:r w:rsidRPr="006D613E">
        <w:t>This is a repeatable field and values from the above table may be combined by entering them as repetitions of the field, for example, a field value of 'H~PH~SP' would signify a physiological measurement with an abnormally high value, constituting an alert that is a high priority physiological alarm condition</w:t>
      </w:r>
      <w:r w:rsidR="00CA3A2C" w:rsidRPr="006D613E">
        <w:t xml:space="preserve">. </w:t>
      </w:r>
      <w:r w:rsidRPr="006D613E">
        <w:t xml:space="preserve">These values shall be recorded in the OBX-8 field of the OBX segment occurrence associated with the OBX segment identified by the Facet value (1) associated </w:t>
      </w:r>
      <w:r w:rsidR="00506FBD" w:rsidRPr="006D613E">
        <w:t>with Event</w:t>
      </w:r>
      <w:r w:rsidRPr="006D613E">
        <w:t xml:space="preserve"> </w:t>
      </w:r>
      <w:r w:rsidR="00346BD0" w:rsidRPr="006D613E">
        <w:t>Identification</w:t>
      </w:r>
      <w:r w:rsidRPr="006D613E">
        <w:t>.</w:t>
      </w:r>
    </w:p>
    <w:p w14:paraId="20EFD9D8" w14:textId="77777777" w:rsidR="00506FBD" w:rsidRPr="006D613E" w:rsidRDefault="00506FBD" w:rsidP="002E102A">
      <w:pPr>
        <w:pStyle w:val="BodyText"/>
      </w:pPr>
    </w:p>
    <w:p w14:paraId="2C84FC86" w14:textId="4CDF45C8" w:rsidR="00B11855" w:rsidRPr="006D613E" w:rsidRDefault="003D003E" w:rsidP="00123C7B">
      <w:pPr>
        <w:pStyle w:val="TableTitle"/>
        <w:outlineLvl w:val="0"/>
      </w:pPr>
      <w:r w:rsidRPr="006D613E">
        <w:t xml:space="preserve">Table </w:t>
      </w:r>
      <w:r w:rsidR="00E86B15" w:rsidRPr="006D613E">
        <w:t>B.8</w:t>
      </w:r>
      <w:r w:rsidR="004E547A" w:rsidRPr="006D613E">
        <w:t>.5</w:t>
      </w:r>
      <w:r w:rsidR="00E86B15" w:rsidRPr="006D613E">
        <w:t>-</w:t>
      </w:r>
      <w:r w:rsidR="00FE1495">
        <w:t>8</w:t>
      </w:r>
      <w:r w:rsidRPr="006D613E">
        <w:t xml:space="preserve">: 11073-10201 </w:t>
      </w:r>
      <w:proofErr w:type="spellStart"/>
      <w:r w:rsidRPr="006D613E">
        <w:t>AlertType</w:t>
      </w:r>
      <w:proofErr w:type="spellEnd"/>
      <w:r w:rsidRPr="006D613E">
        <w:t xml:space="preserve"> to OBX-8 Abnormal Flags mappings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8"/>
        <w:gridCol w:w="4320"/>
      </w:tblGrid>
      <w:tr w:rsidR="00B11855" w:rsidRPr="006D613E" w14:paraId="708308B9" w14:textId="77777777" w:rsidTr="00A92110">
        <w:trPr>
          <w:cantSplit/>
          <w:jc w:val="center"/>
        </w:trPr>
        <w:tc>
          <w:tcPr>
            <w:tcW w:w="4428" w:type="dxa"/>
            <w:shd w:val="clear" w:color="auto" w:fill="D9D9D9"/>
          </w:tcPr>
          <w:p w14:paraId="04D87E58" w14:textId="77777777" w:rsidR="00B11855" w:rsidRPr="006D613E" w:rsidRDefault="003D003E" w:rsidP="00144946">
            <w:pPr>
              <w:pStyle w:val="TableEntryHeader"/>
            </w:pPr>
            <w:proofErr w:type="spellStart"/>
            <w:r w:rsidRPr="006D613E">
              <w:t>AlertType</w:t>
            </w:r>
            <w:proofErr w:type="spellEnd"/>
          </w:p>
        </w:tc>
        <w:tc>
          <w:tcPr>
            <w:tcW w:w="4320" w:type="dxa"/>
            <w:shd w:val="clear" w:color="auto" w:fill="D9D9D9"/>
          </w:tcPr>
          <w:p w14:paraId="0073AB66" w14:textId="77777777" w:rsidR="00B11855" w:rsidRPr="006D613E" w:rsidRDefault="003D003E" w:rsidP="00144946">
            <w:pPr>
              <w:pStyle w:val="TableEntryHeader"/>
            </w:pPr>
            <w:r w:rsidRPr="006D613E">
              <w:t>OBX-8 Value</w:t>
            </w:r>
          </w:p>
        </w:tc>
      </w:tr>
      <w:tr w:rsidR="00B11855" w:rsidRPr="006D613E" w14:paraId="4D41EE64" w14:textId="77777777" w:rsidTr="006C0E8E">
        <w:trPr>
          <w:cantSplit/>
          <w:jc w:val="center"/>
        </w:trPr>
        <w:tc>
          <w:tcPr>
            <w:tcW w:w="4428" w:type="dxa"/>
            <w:shd w:val="clear" w:color="auto" w:fill="auto"/>
          </w:tcPr>
          <w:p w14:paraId="6DF2828A" w14:textId="77777777" w:rsidR="00B11855" w:rsidRPr="006D613E" w:rsidRDefault="003D003E" w:rsidP="00144946">
            <w:pPr>
              <w:pStyle w:val="TableEntry"/>
            </w:pPr>
            <w:r w:rsidRPr="006D613E">
              <w:t>no-alert</w:t>
            </w:r>
          </w:p>
        </w:tc>
        <w:tc>
          <w:tcPr>
            <w:tcW w:w="4320" w:type="dxa"/>
            <w:shd w:val="clear" w:color="auto" w:fill="auto"/>
          </w:tcPr>
          <w:p w14:paraId="0B86CBB7" w14:textId="77777777" w:rsidR="00B11855" w:rsidRPr="006D613E" w:rsidRDefault="003D003E" w:rsidP="00144946">
            <w:pPr>
              <w:pStyle w:val="TableEntry"/>
            </w:pPr>
            <w:r w:rsidRPr="006D613E">
              <w:t>PN</w:t>
            </w:r>
          </w:p>
        </w:tc>
      </w:tr>
      <w:tr w:rsidR="00B11855" w:rsidRPr="006D613E" w14:paraId="35FD883B" w14:textId="77777777" w:rsidTr="006C0E8E">
        <w:trPr>
          <w:cantSplit/>
          <w:jc w:val="center"/>
        </w:trPr>
        <w:tc>
          <w:tcPr>
            <w:tcW w:w="4428" w:type="dxa"/>
            <w:shd w:val="clear" w:color="auto" w:fill="auto"/>
          </w:tcPr>
          <w:p w14:paraId="75635408" w14:textId="77777777" w:rsidR="00B11855" w:rsidRPr="006D613E" w:rsidRDefault="003D003E" w:rsidP="00144946">
            <w:pPr>
              <w:pStyle w:val="TableEntry"/>
            </w:pPr>
            <w:r w:rsidRPr="006D613E">
              <w:t>low-</w:t>
            </w:r>
            <w:proofErr w:type="spellStart"/>
            <w:r w:rsidRPr="006D613E">
              <w:t>pri</w:t>
            </w:r>
            <w:proofErr w:type="spellEnd"/>
            <w:r w:rsidRPr="006D613E">
              <w:t>-t-al</w:t>
            </w:r>
          </w:p>
        </w:tc>
        <w:tc>
          <w:tcPr>
            <w:tcW w:w="4320" w:type="dxa"/>
            <w:shd w:val="clear" w:color="auto" w:fill="auto"/>
          </w:tcPr>
          <w:p w14:paraId="7E9BB1B6" w14:textId="77777777" w:rsidR="00B11855" w:rsidRPr="006D613E" w:rsidRDefault="003D003E" w:rsidP="00144946">
            <w:pPr>
              <w:pStyle w:val="TableEntry"/>
            </w:pPr>
            <w:r w:rsidRPr="006D613E">
              <w:t>PL~ST</w:t>
            </w:r>
          </w:p>
        </w:tc>
      </w:tr>
      <w:tr w:rsidR="00B11855" w:rsidRPr="006D613E" w14:paraId="49F73815" w14:textId="77777777" w:rsidTr="006C0E8E">
        <w:trPr>
          <w:cantSplit/>
          <w:jc w:val="center"/>
        </w:trPr>
        <w:tc>
          <w:tcPr>
            <w:tcW w:w="4428" w:type="dxa"/>
            <w:shd w:val="clear" w:color="auto" w:fill="auto"/>
          </w:tcPr>
          <w:p w14:paraId="5A6015AD" w14:textId="77777777" w:rsidR="00B11855" w:rsidRPr="006D613E" w:rsidRDefault="003D003E" w:rsidP="00144946">
            <w:pPr>
              <w:pStyle w:val="TableEntry"/>
            </w:pPr>
            <w:r w:rsidRPr="006D613E">
              <w:t>med-</w:t>
            </w:r>
            <w:proofErr w:type="spellStart"/>
            <w:r w:rsidRPr="006D613E">
              <w:t>pri</w:t>
            </w:r>
            <w:proofErr w:type="spellEnd"/>
            <w:r w:rsidRPr="006D613E">
              <w:t>-t-al</w:t>
            </w:r>
          </w:p>
        </w:tc>
        <w:tc>
          <w:tcPr>
            <w:tcW w:w="4320" w:type="dxa"/>
            <w:shd w:val="clear" w:color="auto" w:fill="auto"/>
          </w:tcPr>
          <w:p w14:paraId="332C6A4F" w14:textId="77777777" w:rsidR="00B11855" w:rsidRPr="006D613E" w:rsidRDefault="003D003E" w:rsidP="00144946">
            <w:pPr>
              <w:pStyle w:val="TableEntry"/>
            </w:pPr>
            <w:r w:rsidRPr="006D613E">
              <w:t>PM~ST</w:t>
            </w:r>
          </w:p>
        </w:tc>
      </w:tr>
      <w:tr w:rsidR="00B11855" w:rsidRPr="006D613E" w14:paraId="7B4A374C" w14:textId="77777777" w:rsidTr="006C0E8E">
        <w:trPr>
          <w:cantSplit/>
          <w:jc w:val="center"/>
        </w:trPr>
        <w:tc>
          <w:tcPr>
            <w:tcW w:w="4428" w:type="dxa"/>
            <w:shd w:val="clear" w:color="auto" w:fill="auto"/>
          </w:tcPr>
          <w:p w14:paraId="2C2F603C" w14:textId="77777777" w:rsidR="00B11855" w:rsidRPr="006D613E" w:rsidRDefault="003D003E" w:rsidP="00144946">
            <w:pPr>
              <w:pStyle w:val="TableEntry"/>
            </w:pPr>
            <w:r w:rsidRPr="006D613E">
              <w:t>hi-</w:t>
            </w:r>
            <w:proofErr w:type="spellStart"/>
            <w:r w:rsidRPr="006D613E">
              <w:t>pri</w:t>
            </w:r>
            <w:proofErr w:type="spellEnd"/>
            <w:r w:rsidRPr="006D613E">
              <w:t>-t-al</w:t>
            </w:r>
          </w:p>
        </w:tc>
        <w:tc>
          <w:tcPr>
            <w:tcW w:w="4320" w:type="dxa"/>
            <w:shd w:val="clear" w:color="auto" w:fill="auto"/>
          </w:tcPr>
          <w:p w14:paraId="308BB923" w14:textId="77777777" w:rsidR="00B11855" w:rsidRPr="006D613E" w:rsidRDefault="003D003E" w:rsidP="00144946">
            <w:pPr>
              <w:pStyle w:val="TableEntry"/>
            </w:pPr>
            <w:r w:rsidRPr="006D613E">
              <w:t>PH~ST</w:t>
            </w:r>
          </w:p>
        </w:tc>
      </w:tr>
      <w:tr w:rsidR="00B11855" w:rsidRPr="006D613E" w14:paraId="0BBB8307" w14:textId="77777777" w:rsidTr="006C0E8E">
        <w:trPr>
          <w:cantSplit/>
          <w:jc w:val="center"/>
        </w:trPr>
        <w:tc>
          <w:tcPr>
            <w:tcW w:w="4428" w:type="dxa"/>
            <w:shd w:val="clear" w:color="auto" w:fill="auto"/>
          </w:tcPr>
          <w:p w14:paraId="693858AA" w14:textId="77777777" w:rsidR="00B11855" w:rsidRPr="006D613E" w:rsidRDefault="003D003E" w:rsidP="00144946">
            <w:pPr>
              <w:pStyle w:val="TableEntry"/>
            </w:pPr>
            <w:r w:rsidRPr="006D613E">
              <w:t>low-</w:t>
            </w:r>
            <w:proofErr w:type="spellStart"/>
            <w:r w:rsidRPr="006D613E">
              <w:t>pri</w:t>
            </w:r>
            <w:proofErr w:type="spellEnd"/>
            <w:r w:rsidRPr="006D613E">
              <w:t>-p-al</w:t>
            </w:r>
          </w:p>
        </w:tc>
        <w:tc>
          <w:tcPr>
            <w:tcW w:w="4320" w:type="dxa"/>
            <w:shd w:val="clear" w:color="auto" w:fill="auto"/>
          </w:tcPr>
          <w:p w14:paraId="31AE6DEA" w14:textId="77777777" w:rsidR="00B11855" w:rsidRPr="006D613E" w:rsidRDefault="003D003E" w:rsidP="00144946">
            <w:pPr>
              <w:pStyle w:val="TableEntry"/>
            </w:pPr>
            <w:r w:rsidRPr="006D613E">
              <w:t>PL~SP</w:t>
            </w:r>
          </w:p>
        </w:tc>
      </w:tr>
      <w:tr w:rsidR="00B11855" w:rsidRPr="006D613E" w14:paraId="436BE49C" w14:textId="77777777" w:rsidTr="006C0E8E">
        <w:trPr>
          <w:cantSplit/>
          <w:jc w:val="center"/>
        </w:trPr>
        <w:tc>
          <w:tcPr>
            <w:tcW w:w="4428" w:type="dxa"/>
            <w:shd w:val="clear" w:color="auto" w:fill="auto"/>
          </w:tcPr>
          <w:p w14:paraId="339E4EED" w14:textId="77777777" w:rsidR="00B11855" w:rsidRPr="006D613E" w:rsidRDefault="003D003E" w:rsidP="00144946">
            <w:pPr>
              <w:pStyle w:val="TableEntry"/>
            </w:pPr>
            <w:r w:rsidRPr="006D613E">
              <w:t>med-</w:t>
            </w:r>
            <w:proofErr w:type="spellStart"/>
            <w:r w:rsidRPr="006D613E">
              <w:t>pri</w:t>
            </w:r>
            <w:proofErr w:type="spellEnd"/>
            <w:r w:rsidRPr="006D613E">
              <w:t>-p-al</w:t>
            </w:r>
          </w:p>
        </w:tc>
        <w:tc>
          <w:tcPr>
            <w:tcW w:w="4320" w:type="dxa"/>
            <w:shd w:val="clear" w:color="auto" w:fill="auto"/>
          </w:tcPr>
          <w:p w14:paraId="5B46BA74" w14:textId="77777777" w:rsidR="00B11855" w:rsidRPr="006D613E" w:rsidRDefault="003D003E" w:rsidP="00144946">
            <w:pPr>
              <w:pStyle w:val="TableEntry"/>
            </w:pPr>
            <w:r w:rsidRPr="006D613E">
              <w:t>PM~SP</w:t>
            </w:r>
          </w:p>
        </w:tc>
      </w:tr>
      <w:tr w:rsidR="00B11855" w:rsidRPr="006D613E" w14:paraId="4E1BF6BD" w14:textId="77777777" w:rsidTr="006C0E8E">
        <w:trPr>
          <w:cantSplit/>
          <w:jc w:val="center"/>
        </w:trPr>
        <w:tc>
          <w:tcPr>
            <w:tcW w:w="4428" w:type="dxa"/>
            <w:shd w:val="clear" w:color="auto" w:fill="auto"/>
          </w:tcPr>
          <w:p w14:paraId="1D2E00CD" w14:textId="77777777" w:rsidR="00B11855" w:rsidRPr="006D613E" w:rsidRDefault="003D003E" w:rsidP="00144946">
            <w:pPr>
              <w:pStyle w:val="TableEntry"/>
            </w:pPr>
            <w:r w:rsidRPr="006D613E">
              <w:t>hi-</w:t>
            </w:r>
            <w:proofErr w:type="spellStart"/>
            <w:r w:rsidRPr="006D613E">
              <w:t>pri</w:t>
            </w:r>
            <w:proofErr w:type="spellEnd"/>
            <w:r w:rsidRPr="006D613E">
              <w:t>-p-al</w:t>
            </w:r>
          </w:p>
        </w:tc>
        <w:tc>
          <w:tcPr>
            <w:tcW w:w="4320" w:type="dxa"/>
            <w:shd w:val="clear" w:color="auto" w:fill="auto"/>
          </w:tcPr>
          <w:p w14:paraId="08E180EF" w14:textId="77777777" w:rsidR="00B11855" w:rsidRPr="006D613E" w:rsidRDefault="003D003E" w:rsidP="00144946">
            <w:pPr>
              <w:pStyle w:val="TableEntry"/>
            </w:pPr>
            <w:r w:rsidRPr="006D613E">
              <w:t>PH~SP</w:t>
            </w:r>
          </w:p>
        </w:tc>
      </w:tr>
    </w:tbl>
    <w:p w14:paraId="21D5870E" w14:textId="77777777" w:rsidR="00B11855" w:rsidRPr="006D613E" w:rsidRDefault="00B11855" w:rsidP="002E102A">
      <w:pPr>
        <w:pStyle w:val="BodyText"/>
      </w:pPr>
    </w:p>
    <w:p w14:paraId="17AAE820" w14:textId="77777777" w:rsidR="00B11855" w:rsidRPr="006D613E" w:rsidRDefault="003D003E" w:rsidP="00993D66">
      <w:pPr>
        <w:pStyle w:val="HL7Field"/>
      </w:pPr>
      <w:r w:rsidRPr="006D613E">
        <w:t>OBX-11   Observation Result Status</w:t>
      </w:r>
    </w:p>
    <w:p w14:paraId="1297C468" w14:textId="01886BC5" w:rsidR="00B11855" w:rsidRPr="006D613E" w:rsidRDefault="003D003E" w:rsidP="001466DF">
      <w:pPr>
        <w:pStyle w:val="HL7FieldIndent2"/>
        <w:rPr>
          <w:noProof w:val="0"/>
        </w:rPr>
      </w:pPr>
      <w:r w:rsidRPr="006D613E">
        <w:rPr>
          <w:noProof w:val="0"/>
        </w:rPr>
        <w:t xml:space="preserve">This field should be filled according to </w:t>
      </w:r>
      <w:r w:rsidR="006D613E">
        <w:rPr>
          <w:noProof w:val="0"/>
        </w:rPr>
        <w:t>HL7</w:t>
      </w:r>
      <w:r w:rsidR="00995105" w:rsidRPr="006D613E">
        <w:rPr>
          <w:noProof w:val="0"/>
        </w:rPr>
        <w:t xml:space="preserve"> </w:t>
      </w:r>
      <w:r w:rsidRPr="006D613E">
        <w:rPr>
          <w:noProof w:val="0"/>
        </w:rPr>
        <w:t>Table 0085 described in Chapter 7 of HL7. For the IHE PCD TF, the possible values for this field for this profile are shown in Table B.8</w:t>
      </w:r>
      <w:r w:rsidR="00305080" w:rsidRPr="006D613E">
        <w:rPr>
          <w:rFonts w:eastAsia="MS Mincho"/>
          <w:noProof w:val="0"/>
        </w:rPr>
        <w:t>-</w:t>
      </w:r>
      <w:r w:rsidR="003570BC" w:rsidRPr="006D613E">
        <w:rPr>
          <w:noProof w:val="0"/>
        </w:rPr>
        <w:t>7</w:t>
      </w:r>
      <w:r w:rsidRPr="006D613E">
        <w:rPr>
          <w:noProof w:val="0"/>
        </w:rPr>
        <w:t xml:space="preserve">: </w:t>
      </w:r>
      <w:r w:rsidR="006D613E">
        <w:rPr>
          <w:noProof w:val="0"/>
        </w:rPr>
        <w:t>HL7</w:t>
      </w:r>
      <w:r w:rsidR="00995105" w:rsidRPr="006D613E">
        <w:rPr>
          <w:noProof w:val="0"/>
        </w:rPr>
        <w:t xml:space="preserve"> </w:t>
      </w:r>
      <w:r w:rsidRPr="006D613E">
        <w:rPr>
          <w:noProof w:val="0"/>
        </w:rPr>
        <w:t>Table 0085 selected values. The value of X is used for device related segments where OBX-7 is not used to express the device measurement range capability. Certain values of OBX-8 Abnormal Flags are semantically linked to OBX-11 Observation Results Status; see the table under OBX-8 for these cases.</w:t>
      </w:r>
    </w:p>
    <w:p w14:paraId="635686C5" w14:textId="77777777" w:rsidR="00B11855" w:rsidRPr="006D613E" w:rsidRDefault="00B11855" w:rsidP="00144946">
      <w:pPr>
        <w:pStyle w:val="BodyText"/>
      </w:pPr>
    </w:p>
    <w:p w14:paraId="097D2E3A" w14:textId="7CCE1CFC" w:rsidR="00B11855" w:rsidRPr="006D613E" w:rsidRDefault="003D003E" w:rsidP="00123C7B">
      <w:pPr>
        <w:pStyle w:val="TableTitle"/>
        <w:outlineLvl w:val="0"/>
      </w:pPr>
      <w:r w:rsidRPr="006D613E">
        <w:t>Table B.8</w:t>
      </w:r>
      <w:r w:rsidR="004E547A" w:rsidRPr="006D613E">
        <w:t>.5</w:t>
      </w:r>
      <w:r w:rsidR="003570BC" w:rsidRPr="006D613E">
        <w:rPr>
          <w:rFonts w:eastAsia="MS Gothic"/>
        </w:rPr>
        <w:t>-</w:t>
      </w:r>
      <w:r w:rsidR="00FE1495">
        <w:rPr>
          <w:rFonts w:eastAsia="MS Gothic"/>
        </w:rPr>
        <w:t>9</w:t>
      </w:r>
      <w:r w:rsidRPr="006D613E">
        <w:t xml:space="preserve">: </w:t>
      </w:r>
      <w:r w:rsidR="006D613E">
        <w:t>HL7</w:t>
      </w:r>
      <w:r w:rsidR="00995105" w:rsidRPr="006D613E">
        <w:t xml:space="preserve"> </w:t>
      </w:r>
      <w:r w:rsidRPr="006D613E">
        <w:t>Table 0085 selected values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0"/>
        <w:gridCol w:w="2330"/>
        <w:gridCol w:w="4420"/>
      </w:tblGrid>
      <w:tr w:rsidR="00C40FD5" w:rsidRPr="006D613E" w14:paraId="2801943A" w14:textId="77777777" w:rsidTr="00A92110">
        <w:trPr>
          <w:cantSplit/>
          <w:tblHeader/>
          <w:jc w:val="center"/>
        </w:trPr>
        <w:tc>
          <w:tcPr>
            <w:tcW w:w="1530" w:type="dxa"/>
            <w:shd w:val="clear" w:color="auto" w:fill="D9D9D9"/>
          </w:tcPr>
          <w:p w14:paraId="226327CF" w14:textId="77777777" w:rsidR="00B11855" w:rsidRPr="006D613E" w:rsidRDefault="003D003E" w:rsidP="006C0E8E">
            <w:pPr>
              <w:pStyle w:val="TableEntryHeader"/>
              <w:keepNext/>
            </w:pPr>
            <w:r w:rsidRPr="006D613E">
              <w:t>Value</w:t>
            </w:r>
          </w:p>
        </w:tc>
        <w:tc>
          <w:tcPr>
            <w:tcW w:w="2330" w:type="dxa"/>
            <w:shd w:val="clear" w:color="auto" w:fill="D9D9D9"/>
          </w:tcPr>
          <w:p w14:paraId="50FB07A4" w14:textId="77777777" w:rsidR="00B11855" w:rsidRPr="006D613E" w:rsidRDefault="003D003E" w:rsidP="006C0E8E">
            <w:pPr>
              <w:pStyle w:val="TableEntryHeader"/>
              <w:keepNext/>
            </w:pPr>
            <w:r w:rsidRPr="006D613E">
              <w:t>Description</w:t>
            </w:r>
          </w:p>
        </w:tc>
        <w:tc>
          <w:tcPr>
            <w:tcW w:w="4420" w:type="dxa"/>
            <w:shd w:val="clear" w:color="auto" w:fill="D9D9D9"/>
          </w:tcPr>
          <w:p w14:paraId="4960F771" w14:textId="77777777" w:rsidR="00B11855" w:rsidRPr="006D613E" w:rsidRDefault="003D003E" w:rsidP="006C0E8E">
            <w:pPr>
              <w:pStyle w:val="TableEntryHeader"/>
              <w:keepNext/>
            </w:pPr>
            <w:r w:rsidRPr="006D613E">
              <w:t>Comment</w:t>
            </w:r>
          </w:p>
        </w:tc>
      </w:tr>
      <w:tr w:rsidR="00B11855" w:rsidRPr="006D613E" w14:paraId="59191E47" w14:textId="77777777" w:rsidTr="00A92110">
        <w:trPr>
          <w:cantSplit/>
          <w:jc w:val="center"/>
        </w:trPr>
        <w:tc>
          <w:tcPr>
            <w:tcW w:w="1530" w:type="dxa"/>
            <w:shd w:val="clear" w:color="auto" w:fill="auto"/>
          </w:tcPr>
          <w:p w14:paraId="5FA0374E" w14:textId="77777777" w:rsidR="00B11855" w:rsidRPr="006D613E" w:rsidRDefault="003D003E" w:rsidP="006C0E8E">
            <w:pPr>
              <w:pStyle w:val="TableEntry"/>
              <w:keepNext/>
            </w:pPr>
            <w:r w:rsidRPr="006D613E">
              <w:t>C</w:t>
            </w:r>
          </w:p>
        </w:tc>
        <w:tc>
          <w:tcPr>
            <w:tcW w:w="2330" w:type="dxa"/>
            <w:shd w:val="clear" w:color="auto" w:fill="auto"/>
          </w:tcPr>
          <w:p w14:paraId="20769B0E" w14:textId="77777777" w:rsidR="00B11855" w:rsidRPr="006D613E" w:rsidRDefault="003D003E" w:rsidP="006C0E8E">
            <w:pPr>
              <w:pStyle w:val="TableEntry"/>
              <w:keepNext/>
            </w:pPr>
            <w:r w:rsidRPr="006D613E">
              <w:t>Record coming over is a correction and thus replaces a final result</w:t>
            </w:r>
          </w:p>
        </w:tc>
        <w:tc>
          <w:tcPr>
            <w:tcW w:w="4420" w:type="dxa"/>
            <w:shd w:val="clear" w:color="auto" w:fill="auto"/>
          </w:tcPr>
          <w:p w14:paraId="01273B43" w14:textId="77777777" w:rsidR="00B11855" w:rsidRPr="006D613E" w:rsidRDefault="00B11855" w:rsidP="006C0E8E">
            <w:pPr>
              <w:pStyle w:val="TableEntry"/>
              <w:keepNext/>
            </w:pPr>
          </w:p>
        </w:tc>
      </w:tr>
      <w:tr w:rsidR="00B11855" w:rsidRPr="006D613E" w14:paraId="7BBC1002" w14:textId="77777777" w:rsidTr="00A92110">
        <w:trPr>
          <w:cantSplit/>
          <w:jc w:val="center"/>
        </w:trPr>
        <w:tc>
          <w:tcPr>
            <w:tcW w:w="1530" w:type="dxa"/>
            <w:shd w:val="clear" w:color="auto" w:fill="auto"/>
          </w:tcPr>
          <w:p w14:paraId="33AB78B0" w14:textId="77777777" w:rsidR="00B11855" w:rsidRPr="006D613E" w:rsidRDefault="003D003E" w:rsidP="00144946">
            <w:pPr>
              <w:pStyle w:val="TableEntry"/>
            </w:pPr>
            <w:r w:rsidRPr="006D613E">
              <w:t>D</w:t>
            </w:r>
          </w:p>
        </w:tc>
        <w:tc>
          <w:tcPr>
            <w:tcW w:w="2330" w:type="dxa"/>
            <w:shd w:val="clear" w:color="auto" w:fill="auto"/>
          </w:tcPr>
          <w:p w14:paraId="5441D6A5" w14:textId="77777777" w:rsidR="00B11855" w:rsidRPr="006D613E" w:rsidRDefault="003D003E" w:rsidP="00144946">
            <w:pPr>
              <w:pStyle w:val="TableEntry"/>
            </w:pPr>
            <w:r w:rsidRPr="006D613E">
              <w:t>Deletes the OBX record</w:t>
            </w:r>
          </w:p>
        </w:tc>
        <w:tc>
          <w:tcPr>
            <w:tcW w:w="4420" w:type="dxa"/>
            <w:shd w:val="clear" w:color="auto" w:fill="auto"/>
          </w:tcPr>
          <w:p w14:paraId="7CD4688E" w14:textId="77777777" w:rsidR="00B11855" w:rsidRPr="006D613E" w:rsidRDefault="00B11855" w:rsidP="00144946">
            <w:pPr>
              <w:pStyle w:val="TableEntry"/>
            </w:pPr>
          </w:p>
        </w:tc>
      </w:tr>
      <w:tr w:rsidR="00B11855" w:rsidRPr="006D613E" w14:paraId="263BE8E3" w14:textId="77777777" w:rsidTr="00A92110">
        <w:trPr>
          <w:cantSplit/>
          <w:jc w:val="center"/>
        </w:trPr>
        <w:tc>
          <w:tcPr>
            <w:tcW w:w="1530" w:type="dxa"/>
            <w:shd w:val="clear" w:color="auto" w:fill="auto"/>
          </w:tcPr>
          <w:p w14:paraId="78BF29D0" w14:textId="77777777" w:rsidR="00B11855" w:rsidRPr="006D613E" w:rsidRDefault="003D003E" w:rsidP="00144946">
            <w:pPr>
              <w:pStyle w:val="TableEntry"/>
            </w:pPr>
            <w:r w:rsidRPr="006D613E">
              <w:t>F</w:t>
            </w:r>
          </w:p>
        </w:tc>
        <w:tc>
          <w:tcPr>
            <w:tcW w:w="2330" w:type="dxa"/>
            <w:shd w:val="clear" w:color="auto" w:fill="auto"/>
          </w:tcPr>
          <w:p w14:paraId="58B411F6" w14:textId="77777777" w:rsidR="00B11855" w:rsidRPr="006D613E" w:rsidRDefault="003D003E" w:rsidP="00144946">
            <w:pPr>
              <w:pStyle w:val="TableEntry"/>
            </w:pPr>
            <w:r w:rsidRPr="006D613E">
              <w:t>Final results; Can only be changed with a corrected result.</w:t>
            </w:r>
          </w:p>
        </w:tc>
        <w:tc>
          <w:tcPr>
            <w:tcW w:w="4420" w:type="dxa"/>
            <w:shd w:val="clear" w:color="auto" w:fill="auto"/>
          </w:tcPr>
          <w:p w14:paraId="0F21FEE2" w14:textId="77777777" w:rsidR="00B11855" w:rsidRPr="006D613E" w:rsidRDefault="00B11855" w:rsidP="00144946">
            <w:pPr>
              <w:pStyle w:val="TableEntry"/>
            </w:pPr>
          </w:p>
        </w:tc>
      </w:tr>
      <w:tr w:rsidR="00B11855" w:rsidRPr="006D613E" w14:paraId="028E30C5" w14:textId="77777777" w:rsidTr="00A92110">
        <w:trPr>
          <w:cantSplit/>
          <w:jc w:val="center"/>
        </w:trPr>
        <w:tc>
          <w:tcPr>
            <w:tcW w:w="1530" w:type="dxa"/>
            <w:shd w:val="clear" w:color="auto" w:fill="auto"/>
          </w:tcPr>
          <w:p w14:paraId="63621C90" w14:textId="77777777" w:rsidR="00B11855" w:rsidRPr="006D613E" w:rsidRDefault="003D003E" w:rsidP="00144946">
            <w:pPr>
              <w:pStyle w:val="TableEntry"/>
            </w:pPr>
            <w:r w:rsidRPr="006D613E">
              <w:lastRenderedPageBreak/>
              <w:t>P</w:t>
            </w:r>
          </w:p>
        </w:tc>
        <w:tc>
          <w:tcPr>
            <w:tcW w:w="2330" w:type="dxa"/>
            <w:shd w:val="clear" w:color="auto" w:fill="auto"/>
          </w:tcPr>
          <w:p w14:paraId="45EEA0D2" w14:textId="77777777" w:rsidR="00B11855" w:rsidRPr="006D613E" w:rsidRDefault="003D003E" w:rsidP="00144946">
            <w:pPr>
              <w:pStyle w:val="TableEntry"/>
            </w:pPr>
            <w:r w:rsidRPr="006D613E">
              <w:t>Preliminary results</w:t>
            </w:r>
          </w:p>
        </w:tc>
        <w:tc>
          <w:tcPr>
            <w:tcW w:w="4420" w:type="dxa"/>
            <w:shd w:val="clear" w:color="auto" w:fill="auto"/>
          </w:tcPr>
          <w:p w14:paraId="6E9C7054" w14:textId="77777777" w:rsidR="00B11855" w:rsidRPr="006D613E" w:rsidRDefault="00B11855" w:rsidP="00144946">
            <w:pPr>
              <w:pStyle w:val="TableEntry"/>
            </w:pPr>
          </w:p>
        </w:tc>
      </w:tr>
      <w:tr w:rsidR="00B11855" w:rsidRPr="006D613E" w14:paraId="5BE4AC80" w14:textId="77777777" w:rsidTr="00A92110">
        <w:trPr>
          <w:cantSplit/>
          <w:jc w:val="center"/>
        </w:trPr>
        <w:tc>
          <w:tcPr>
            <w:tcW w:w="1530" w:type="dxa"/>
            <w:shd w:val="clear" w:color="auto" w:fill="auto"/>
          </w:tcPr>
          <w:p w14:paraId="23F1988F" w14:textId="77777777" w:rsidR="00B11855" w:rsidRPr="006D613E" w:rsidRDefault="003D003E" w:rsidP="00144946">
            <w:pPr>
              <w:pStyle w:val="TableEntry"/>
            </w:pPr>
            <w:r w:rsidRPr="006D613E">
              <w:t>R</w:t>
            </w:r>
          </w:p>
        </w:tc>
        <w:tc>
          <w:tcPr>
            <w:tcW w:w="2330" w:type="dxa"/>
            <w:shd w:val="clear" w:color="auto" w:fill="auto"/>
          </w:tcPr>
          <w:p w14:paraId="06767920" w14:textId="77777777" w:rsidR="00B11855" w:rsidRPr="006D613E" w:rsidRDefault="003D003E" w:rsidP="00144946">
            <w:pPr>
              <w:pStyle w:val="TableEntry"/>
            </w:pPr>
            <w:r w:rsidRPr="006D613E">
              <w:t>Results entered -- not verified</w:t>
            </w:r>
          </w:p>
        </w:tc>
        <w:tc>
          <w:tcPr>
            <w:tcW w:w="4420" w:type="dxa"/>
            <w:shd w:val="clear" w:color="auto" w:fill="auto"/>
          </w:tcPr>
          <w:p w14:paraId="0A117C92" w14:textId="77777777" w:rsidR="00B11855" w:rsidRPr="006D613E" w:rsidRDefault="00B11855" w:rsidP="00144946">
            <w:pPr>
              <w:pStyle w:val="TableEntry"/>
            </w:pPr>
          </w:p>
        </w:tc>
      </w:tr>
      <w:tr w:rsidR="00B11855" w:rsidRPr="006D613E" w14:paraId="7999F15F" w14:textId="77777777" w:rsidTr="00A92110">
        <w:trPr>
          <w:cantSplit/>
          <w:jc w:val="center"/>
        </w:trPr>
        <w:tc>
          <w:tcPr>
            <w:tcW w:w="1530" w:type="dxa"/>
            <w:shd w:val="clear" w:color="auto" w:fill="auto"/>
          </w:tcPr>
          <w:p w14:paraId="6EBAA4EE" w14:textId="77777777" w:rsidR="00B11855" w:rsidRPr="006D613E" w:rsidRDefault="003D003E" w:rsidP="00144946">
            <w:pPr>
              <w:pStyle w:val="TableEntry"/>
            </w:pPr>
            <w:r w:rsidRPr="006D613E">
              <w:t>S</w:t>
            </w:r>
          </w:p>
        </w:tc>
        <w:tc>
          <w:tcPr>
            <w:tcW w:w="2330" w:type="dxa"/>
            <w:shd w:val="clear" w:color="auto" w:fill="auto"/>
          </w:tcPr>
          <w:p w14:paraId="09563706" w14:textId="77777777" w:rsidR="00B11855" w:rsidRPr="006D613E" w:rsidRDefault="003D003E" w:rsidP="00144946">
            <w:pPr>
              <w:pStyle w:val="TableEntry"/>
            </w:pPr>
            <w:r w:rsidRPr="006D613E">
              <w:t>Partial results</w:t>
            </w:r>
          </w:p>
        </w:tc>
        <w:tc>
          <w:tcPr>
            <w:tcW w:w="4420" w:type="dxa"/>
            <w:shd w:val="clear" w:color="auto" w:fill="auto"/>
          </w:tcPr>
          <w:p w14:paraId="4B899EB2" w14:textId="77777777" w:rsidR="00B11855" w:rsidRPr="006D613E" w:rsidRDefault="00B11855" w:rsidP="00144946">
            <w:pPr>
              <w:pStyle w:val="TableEntry"/>
            </w:pPr>
          </w:p>
        </w:tc>
      </w:tr>
      <w:tr w:rsidR="00B11855" w:rsidRPr="006D613E" w14:paraId="5AE3640A" w14:textId="77777777" w:rsidTr="00A92110">
        <w:trPr>
          <w:cantSplit/>
          <w:jc w:val="center"/>
        </w:trPr>
        <w:tc>
          <w:tcPr>
            <w:tcW w:w="1530" w:type="dxa"/>
            <w:shd w:val="clear" w:color="auto" w:fill="auto"/>
          </w:tcPr>
          <w:p w14:paraId="21CDBA22" w14:textId="77777777" w:rsidR="00B11855" w:rsidRPr="006D613E" w:rsidRDefault="003D003E" w:rsidP="00144946">
            <w:pPr>
              <w:pStyle w:val="TableEntry"/>
            </w:pPr>
            <w:r w:rsidRPr="006D613E">
              <w:t>U</w:t>
            </w:r>
          </w:p>
        </w:tc>
        <w:tc>
          <w:tcPr>
            <w:tcW w:w="2330" w:type="dxa"/>
            <w:shd w:val="clear" w:color="auto" w:fill="auto"/>
          </w:tcPr>
          <w:p w14:paraId="6C6A5E20" w14:textId="77777777" w:rsidR="00B11855" w:rsidRPr="006D613E" w:rsidRDefault="003D003E" w:rsidP="00144946">
            <w:pPr>
              <w:pStyle w:val="TableEntry"/>
            </w:pPr>
            <w:r w:rsidRPr="006D613E">
              <w:t>Results status change to final without retransmitting results already sent as ‘preliminary.’</w:t>
            </w:r>
          </w:p>
        </w:tc>
        <w:tc>
          <w:tcPr>
            <w:tcW w:w="4420" w:type="dxa"/>
            <w:shd w:val="clear" w:color="auto" w:fill="auto"/>
          </w:tcPr>
          <w:p w14:paraId="47A9DF2C" w14:textId="77777777" w:rsidR="00B11855" w:rsidRPr="006D613E" w:rsidRDefault="00B11855" w:rsidP="00144946">
            <w:pPr>
              <w:pStyle w:val="TableEntry"/>
            </w:pPr>
          </w:p>
        </w:tc>
      </w:tr>
      <w:tr w:rsidR="00B11855" w:rsidRPr="006D613E" w14:paraId="572B214E" w14:textId="77777777" w:rsidTr="00A92110">
        <w:trPr>
          <w:cantSplit/>
          <w:jc w:val="center"/>
        </w:trPr>
        <w:tc>
          <w:tcPr>
            <w:tcW w:w="1530" w:type="dxa"/>
            <w:shd w:val="clear" w:color="auto" w:fill="auto"/>
          </w:tcPr>
          <w:p w14:paraId="6081B14B" w14:textId="77777777" w:rsidR="00B11855" w:rsidRPr="006D613E" w:rsidRDefault="003D003E" w:rsidP="00144946">
            <w:pPr>
              <w:pStyle w:val="TableEntry"/>
            </w:pPr>
            <w:r w:rsidRPr="006D613E">
              <w:t>W</w:t>
            </w:r>
          </w:p>
        </w:tc>
        <w:tc>
          <w:tcPr>
            <w:tcW w:w="2330" w:type="dxa"/>
            <w:shd w:val="clear" w:color="auto" w:fill="auto"/>
          </w:tcPr>
          <w:p w14:paraId="6A7B6608" w14:textId="77777777" w:rsidR="00B11855" w:rsidRPr="006D613E" w:rsidRDefault="003D003E" w:rsidP="00144946">
            <w:pPr>
              <w:pStyle w:val="TableEntry"/>
            </w:pPr>
            <w:r w:rsidRPr="006D613E">
              <w:t>Post original as wrong, e.g., transmitted for wrong patient</w:t>
            </w:r>
          </w:p>
        </w:tc>
        <w:tc>
          <w:tcPr>
            <w:tcW w:w="4420" w:type="dxa"/>
            <w:shd w:val="clear" w:color="auto" w:fill="auto"/>
          </w:tcPr>
          <w:p w14:paraId="1B062E4E" w14:textId="77777777" w:rsidR="00B11855" w:rsidRPr="006D613E" w:rsidRDefault="00B11855" w:rsidP="00144946">
            <w:pPr>
              <w:pStyle w:val="TableEntry"/>
            </w:pPr>
          </w:p>
        </w:tc>
      </w:tr>
      <w:tr w:rsidR="00B11855" w:rsidRPr="006D613E" w14:paraId="5ABB3269" w14:textId="77777777" w:rsidTr="00A92110">
        <w:trPr>
          <w:cantSplit/>
          <w:jc w:val="center"/>
        </w:trPr>
        <w:tc>
          <w:tcPr>
            <w:tcW w:w="1530" w:type="dxa"/>
            <w:shd w:val="clear" w:color="auto" w:fill="auto"/>
          </w:tcPr>
          <w:p w14:paraId="2CA9854E" w14:textId="77777777" w:rsidR="00B11855" w:rsidRPr="006D613E" w:rsidRDefault="003D003E" w:rsidP="00144946">
            <w:pPr>
              <w:pStyle w:val="TableEntry"/>
            </w:pPr>
            <w:r w:rsidRPr="006D613E">
              <w:t>X</w:t>
            </w:r>
          </w:p>
        </w:tc>
        <w:tc>
          <w:tcPr>
            <w:tcW w:w="2330" w:type="dxa"/>
            <w:shd w:val="clear" w:color="auto" w:fill="auto"/>
          </w:tcPr>
          <w:p w14:paraId="7E6BBE40" w14:textId="77777777" w:rsidR="00B11855" w:rsidRPr="006D613E" w:rsidRDefault="003D003E" w:rsidP="00144946">
            <w:pPr>
              <w:pStyle w:val="TableEntry"/>
            </w:pPr>
            <w:r w:rsidRPr="006D613E">
              <w:t>Results cannot be obtained for this observation</w:t>
            </w:r>
          </w:p>
        </w:tc>
        <w:tc>
          <w:tcPr>
            <w:tcW w:w="4420" w:type="dxa"/>
            <w:shd w:val="clear" w:color="auto" w:fill="auto"/>
          </w:tcPr>
          <w:p w14:paraId="066E90F1" w14:textId="77777777" w:rsidR="00B11855" w:rsidRPr="006D613E" w:rsidRDefault="00B11855" w:rsidP="00144946">
            <w:pPr>
              <w:pStyle w:val="TableEntry"/>
            </w:pPr>
          </w:p>
        </w:tc>
      </w:tr>
    </w:tbl>
    <w:p w14:paraId="5A89BD36" w14:textId="77777777" w:rsidR="002E102A" w:rsidRPr="006D613E" w:rsidRDefault="002E102A" w:rsidP="00A17802">
      <w:pPr>
        <w:pStyle w:val="BodyText"/>
      </w:pPr>
    </w:p>
    <w:p w14:paraId="712C9D00" w14:textId="77777777" w:rsidR="00596708" w:rsidRPr="006D613E" w:rsidRDefault="00596708" w:rsidP="005F16F9">
      <w:pPr>
        <w:pStyle w:val="AppendixHeading3"/>
        <w:rPr>
          <w:noProof w:val="0"/>
        </w:rPr>
      </w:pPr>
      <w:bookmarkStart w:id="1018" w:name="_Toc466373815"/>
      <w:r w:rsidRPr="006D613E">
        <w:rPr>
          <w:noProof w:val="0"/>
        </w:rPr>
        <w:t>OBX-11 Observation Result Status in PCD-04 Report Alert</w:t>
      </w:r>
      <w:bookmarkEnd w:id="1018"/>
    </w:p>
    <w:p w14:paraId="579007C7" w14:textId="77777777" w:rsidR="00B11855" w:rsidRPr="006D613E" w:rsidRDefault="003D003E" w:rsidP="00C10546">
      <w:pPr>
        <w:pStyle w:val="BodyText"/>
      </w:pPr>
      <w:r w:rsidRPr="006D613E">
        <w:t>The field shall be populated with the result status of the Report Alert transaction</w:t>
      </w:r>
      <w:r w:rsidR="00CA3A2C" w:rsidRPr="006D613E">
        <w:t xml:space="preserve">. </w:t>
      </w:r>
      <w:r w:rsidRPr="006D613E">
        <w:t xml:space="preserve">Once a Report Alert transaction is sent it is by definition final, not held for later revision, and given that state and status of indications are updated through additional Report Alert transactions specific to the ACM </w:t>
      </w:r>
      <w:r w:rsidR="00CA3A2C" w:rsidRPr="006D613E">
        <w:t>Profile</w:t>
      </w:r>
      <w:r w:rsidRPr="006D613E">
        <w:t xml:space="preserve"> the only possible value is “F” indicating final.</w:t>
      </w:r>
    </w:p>
    <w:p w14:paraId="4B874405" w14:textId="77777777" w:rsidR="00B11855" w:rsidRPr="006D613E" w:rsidRDefault="003D003E" w:rsidP="00993D66">
      <w:pPr>
        <w:pStyle w:val="HL7Field"/>
      </w:pPr>
      <w:r w:rsidRPr="006D613E">
        <w:t>OBX-14   Date/Time of the Observation:</w:t>
      </w:r>
    </w:p>
    <w:p w14:paraId="1F494EC8" w14:textId="77777777" w:rsidR="00B11855" w:rsidRPr="006D613E" w:rsidRDefault="003D003E" w:rsidP="001466DF">
      <w:pPr>
        <w:pStyle w:val="HL7FieldIndent2"/>
        <w:rPr>
          <w:noProof w:val="0"/>
        </w:rPr>
      </w:pPr>
      <w:r w:rsidRPr="006D613E">
        <w:rPr>
          <w:noProof w:val="0"/>
        </w:rPr>
        <w:t>If this field is present in a 'metric' observation, its value overrides the time stamp in OBR-7. This should only be populated to signal an episodic observation such as noninvasive blood pressure. For periodically sampled observations where the time stamp for all observations in the message is the same and is given in OBR-7, OBX-14 should not be populated.</w:t>
      </w:r>
      <w:r w:rsidR="004824A8" w:rsidRPr="006D613E">
        <w:rPr>
          <w:noProof w:val="0"/>
        </w:rPr>
        <w:t xml:space="preserve"> See also Appendix Section </w:t>
      </w:r>
      <w:r w:rsidR="004824A8" w:rsidRPr="006D613E">
        <w:rPr>
          <w:noProof w:val="0"/>
        </w:rPr>
        <w:fldChar w:fldCharType="begin"/>
      </w:r>
      <w:r w:rsidR="004824A8" w:rsidRPr="006D613E">
        <w:rPr>
          <w:noProof w:val="0"/>
        </w:rPr>
        <w:instrText xml:space="preserve"> REF _Ref429944659 \r \h </w:instrText>
      </w:r>
      <w:r w:rsidR="002E102A" w:rsidRPr="006D613E">
        <w:rPr>
          <w:noProof w:val="0"/>
        </w:rPr>
        <w:instrText xml:space="preserve"> \* MERGEFORMAT </w:instrText>
      </w:r>
      <w:r w:rsidR="004824A8" w:rsidRPr="006D613E">
        <w:rPr>
          <w:noProof w:val="0"/>
        </w:rPr>
      </w:r>
      <w:r w:rsidR="004824A8" w:rsidRPr="006D613E">
        <w:rPr>
          <w:noProof w:val="0"/>
        </w:rPr>
        <w:fldChar w:fldCharType="separate"/>
      </w:r>
      <w:r w:rsidR="00296955" w:rsidRPr="006D613E">
        <w:rPr>
          <w:noProof w:val="0"/>
        </w:rPr>
        <w:t>B.8.7</w:t>
      </w:r>
      <w:r w:rsidR="004824A8" w:rsidRPr="006D613E">
        <w:rPr>
          <w:noProof w:val="0"/>
        </w:rPr>
        <w:fldChar w:fldCharType="end"/>
      </w:r>
      <w:r w:rsidR="004824A8" w:rsidRPr="006D613E">
        <w:rPr>
          <w:noProof w:val="0"/>
        </w:rPr>
        <w:t xml:space="preserve"> </w:t>
      </w:r>
      <w:r w:rsidR="004824A8" w:rsidRPr="006D613E">
        <w:rPr>
          <w:noProof w:val="0"/>
        </w:rPr>
        <w:fldChar w:fldCharType="begin"/>
      </w:r>
      <w:r w:rsidR="004824A8" w:rsidRPr="006D613E">
        <w:rPr>
          <w:noProof w:val="0"/>
        </w:rPr>
        <w:instrText xml:space="preserve"> REF _Ref429944639 \h </w:instrText>
      </w:r>
      <w:r w:rsidR="002E102A" w:rsidRPr="006D613E">
        <w:rPr>
          <w:noProof w:val="0"/>
        </w:rPr>
        <w:instrText xml:space="preserve"> \* MERGEFORMAT </w:instrText>
      </w:r>
      <w:r w:rsidR="004824A8" w:rsidRPr="006D613E">
        <w:rPr>
          <w:noProof w:val="0"/>
        </w:rPr>
      </w:r>
      <w:r w:rsidR="004824A8" w:rsidRPr="006D613E">
        <w:rPr>
          <w:noProof w:val="0"/>
        </w:rPr>
        <w:fldChar w:fldCharType="separate"/>
      </w:r>
      <w:r w:rsidR="00296955" w:rsidRPr="006D613E">
        <w:rPr>
          <w:noProof w:val="0"/>
        </w:rPr>
        <w:t>Time Stamps and Time Synchronization</w:t>
      </w:r>
      <w:r w:rsidR="004824A8" w:rsidRPr="006D613E">
        <w:rPr>
          <w:noProof w:val="0"/>
        </w:rPr>
        <w:fldChar w:fldCharType="end"/>
      </w:r>
      <w:r w:rsidR="004824A8" w:rsidRPr="006D613E">
        <w:rPr>
          <w:noProof w:val="0"/>
        </w:rPr>
        <w:t xml:space="preserve"> for a general discussion of time stamps in IHE PCD messages.</w:t>
      </w:r>
    </w:p>
    <w:p w14:paraId="5A6015C3" w14:textId="0A3AFD3D" w:rsidR="00B11855" w:rsidRPr="006D613E" w:rsidRDefault="003D003E" w:rsidP="001466DF">
      <w:pPr>
        <w:pStyle w:val="HL7FieldIndent2"/>
        <w:rPr>
          <w:noProof w:val="0"/>
        </w:rPr>
      </w:pPr>
      <w:r w:rsidRPr="006D613E">
        <w:rPr>
          <w:noProof w:val="0"/>
        </w:rPr>
        <w:t xml:space="preserve">This implies that time stamp may be 'inherited' from the OBR, which is in effect a higher-level grouping element for the OBX segments it contains (i.e., that form part of the same ORDER_OBSERVATION segment group), unless the time stamp is overridden. In a similar </w:t>
      </w:r>
      <w:r w:rsidR="0028379E" w:rsidRPr="006D613E">
        <w:rPr>
          <w:noProof w:val="0"/>
        </w:rPr>
        <w:t>way,</w:t>
      </w:r>
      <w:r w:rsidRPr="006D613E">
        <w:rPr>
          <w:noProof w:val="0"/>
        </w:rPr>
        <w:t xml:space="preserve"> an OBX segment applying to a higher level in the MDS-VMD-channel-metric hierarchy establishes a default time stamp for its contained lower-level elements unless overridden by associating a time stamp with the lower-level element. </w:t>
      </w:r>
      <w:proofErr w:type="gramStart"/>
      <w:r w:rsidRPr="006D613E">
        <w:rPr>
          <w:noProof w:val="0"/>
        </w:rPr>
        <w:t>So metric observations get their time stamps from their nearest 'ancestor' which has a time stamp in OBX-14 unless they have a time stamp of their own in OBX-14.</w:t>
      </w:r>
      <w:proofErr w:type="gramEnd"/>
      <w:r w:rsidRPr="006D613E">
        <w:rPr>
          <w:noProof w:val="0"/>
        </w:rPr>
        <w:t xml:space="preserve"> Channel-level OBXs with filled OBX-14 fields establish a default time stamp for their contained metric observations.</w:t>
      </w:r>
    </w:p>
    <w:p w14:paraId="332FC224" w14:textId="77777777" w:rsidR="00B11855" w:rsidRPr="006D613E" w:rsidRDefault="003D003E" w:rsidP="001466DF">
      <w:pPr>
        <w:pStyle w:val="HL7FieldIndent2"/>
        <w:rPr>
          <w:noProof w:val="0"/>
        </w:rPr>
      </w:pPr>
      <w:r w:rsidRPr="006D613E">
        <w:rPr>
          <w:noProof w:val="0"/>
        </w:rPr>
        <w:t>For the PCD TF the value is the same as OBX-19 Date/Time of the Analysis, but should be used in preference to OBX-19 if time of the particular observation is relevant and is different than OBR-7 (that is, in the case of an episodic observation). The OBX-14 time stamp may be duplicated in OBX-19 if local needs dictate.</w:t>
      </w:r>
    </w:p>
    <w:p w14:paraId="4A37B2EC" w14:textId="77777777" w:rsidR="00B11855" w:rsidRPr="006D613E" w:rsidRDefault="003D003E" w:rsidP="00993D66">
      <w:pPr>
        <w:pStyle w:val="HL7Field"/>
      </w:pPr>
      <w:r w:rsidRPr="006D613E">
        <w:lastRenderedPageBreak/>
        <w:t>OBX-16   Responsible Observer</w:t>
      </w:r>
    </w:p>
    <w:p w14:paraId="55D7EB63" w14:textId="77777777" w:rsidR="00B11855" w:rsidRPr="006D613E" w:rsidRDefault="003D003E" w:rsidP="001466DF">
      <w:pPr>
        <w:pStyle w:val="HL7FieldIndent2"/>
        <w:rPr>
          <w:noProof w:val="0"/>
        </w:rPr>
      </w:pPr>
      <w:r w:rsidRPr="006D613E">
        <w:rPr>
          <w:noProof w:val="0"/>
        </w:rPr>
        <w:t>For the PCD TF:</w:t>
      </w:r>
    </w:p>
    <w:p w14:paraId="576E2522" w14:textId="77777777" w:rsidR="00B11855" w:rsidRPr="006D613E" w:rsidRDefault="003D003E" w:rsidP="001466DF">
      <w:pPr>
        <w:pStyle w:val="HL7FieldIndent2"/>
        <w:rPr>
          <w:noProof w:val="0"/>
        </w:rPr>
      </w:pPr>
      <w:r w:rsidRPr="006D613E">
        <w:rPr>
          <w:noProof w:val="0"/>
        </w:rPr>
        <w:t>The identifier values for the Operator ID field may null, if unknown or unspecified at the sending device.</w:t>
      </w:r>
    </w:p>
    <w:p w14:paraId="37935FF8" w14:textId="77777777" w:rsidR="00B11855" w:rsidRPr="006D613E" w:rsidRDefault="00B11855" w:rsidP="001466DF">
      <w:pPr>
        <w:pStyle w:val="HL7FieldIndent2"/>
        <w:rPr>
          <w:noProof w:val="0"/>
        </w:rPr>
      </w:pPr>
    </w:p>
    <w:p w14:paraId="2BD58609" w14:textId="77777777" w:rsidR="00B11855" w:rsidRPr="006D613E" w:rsidRDefault="003D003E" w:rsidP="00123C7B">
      <w:pPr>
        <w:pStyle w:val="TableTitle"/>
        <w:outlineLvl w:val="0"/>
      </w:pPr>
      <w:r w:rsidRPr="006D613E">
        <w:t>Table B.8</w:t>
      </w:r>
      <w:r w:rsidR="004E547A" w:rsidRPr="006D613E">
        <w:t>.6-1</w:t>
      </w:r>
      <w:r w:rsidRPr="006D613E">
        <w:t xml:space="preserve">: Extended composite ID number and name for persons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2834"/>
      </w:tblGrid>
      <w:tr w:rsidR="00C40FD5" w:rsidRPr="006D613E" w14:paraId="5EEA8328" w14:textId="77777777" w:rsidTr="00EB7483">
        <w:trPr>
          <w:cantSplit/>
          <w:tblHeader/>
          <w:jc w:val="center"/>
        </w:trPr>
        <w:tc>
          <w:tcPr>
            <w:tcW w:w="783" w:type="dxa"/>
            <w:shd w:val="clear" w:color="auto" w:fill="D9D9D9"/>
          </w:tcPr>
          <w:p w14:paraId="3983D20C" w14:textId="77777777" w:rsidR="00B11855" w:rsidRPr="006D613E" w:rsidRDefault="003D003E" w:rsidP="00144946">
            <w:pPr>
              <w:pStyle w:val="TableEntryHeader"/>
            </w:pPr>
            <w:r w:rsidRPr="006D613E">
              <w:t>SEQ</w:t>
            </w:r>
          </w:p>
        </w:tc>
        <w:tc>
          <w:tcPr>
            <w:tcW w:w="764" w:type="dxa"/>
            <w:shd w:val="clear" w:color="auto" w:fill="D9D9D9"/>
          </w:tcPr>
          <w:p w14:paraId="111DFAD7" w14:textId="77777777" w:rsidR="00B11855" w:rsidRPr="006D613E" w:rsidRDefault="003D003E" w:rsidP="00144946">
            <w:pPr>
              <w:pStyle w:val="TableEntryHeader"/>
            </w:pPr>
            <w:r w:rsidRPr="006D613E">
              <w:t>LEN</w:t>
            </w:r>
          </w:p>
        </w:tc>
        <w:tc>
          <w:tcPr>
            <w:tcW w:w="760" w:type="dxa"/>
            <w:shd w:val="clear" w:color="auto" w:fill="D9D9D9"/>
          </w:tcPr>
          <w:p w14:paraId="462CD3D6" w14:textId="77777777" w:rsidR="00B11855" w:rsidRPr="006D613E" w:rsidRDefault="003D003E" w:rsidP="00144946">
            <w:pPr>
              <w:pStyle w:val="TableEntryHeader"/>
            </w:pPr>
            <w:r w:rsidRPr="006D613E">
              <w:t>DT</w:t>
            </w:r>
          </w:p>
        </w:tc>
        <w:tc>
          <w:tcPr>
            <w:tcW w:w="961" w:type="dxa"/>
            <w:shd w:val="clear" w:color="auto" w:fill="D9D9D9"/>
          </w:tcPr>
          <w:p w14:paraId="40C78864" w14:textId="77777777" w:rsidR="00B11855" w:rsidRPr="006D613E" w:rsidRDefault="003D003E" w:rsidP="00144946">
            <w:pPr>
              <w:pStyle w:val="TableEntryHeader"/>
            </w:pPr>
            <w:r w:rsidRPr="006D613E">
              <w:t>Usage</w:t>
            </w:r>
          </w:p>
        </w:tc>
        <w:tc>
          <w:tcPr>
            <w:tcW w:w="1316" w:type="dxa"/>
            <w:shd w:val="clear" w:color="auto" w:fill="D9D9D9"/>
          </w:tcPr>
          <w:p w14:paraId="41C84164" w14:textId="77777777" w:rsidR="00B11855" w:rsidRPr="006D613E" w:rsidRDefault="003D003E" w:rsidP="00144946">
            <w:pPr>
              <w:pStyle w:val="TableEntryHeader"/>
            </w:pPr>
            <w:r w:rsidRPr="006D613E">
              <w:t>Card.</w:t>
            </w:r>
          </w:p>
        </w:tc>
        <w:tc>
          <w:tcPr>
            <w:tcW w:w="861" w:type="dxa"/>
            <w:shd w:val="clear" w:color="auto" w:fill="D9D9D9"/>
          </w:tcPr>
          <w:p w14:paraId="3A8163BC" w14:textId="77777777" w:rsidR="00B11855" w:rsidRPr="006D613E" w:rsidRDefault="003D003E" w:rsidP="00144946">
            <w:pPr>
              <w:pStyle w:val="TableEntryHeader"/>
            </w:pPr>
            <w:r w:rsidRPr="006D613E">
              <w:t>TBL#</w:t>
            </w:r>
          </w:p>
        </w:tc>
        <w:tc>
          <w:tcPr>
            <w:tcW w:w="2834" w:type="dxa"/>
            <w:shd w:val="clear" w:color="auto" w:fill="D9D9D9"/>
          </w:tcPr>
          <w:p w14:paraId="10DBE4F0" w14:textId="77777777" w:rsidR="00B11855" w:rsidRPr="006D613E" w:rsidRDefault="003D003E" w:rsidP="00144946">
            <w:pPr>
              <w:pStyle w:val="TableEntryHeader"/>
            </w:pPr>
            <w:r w:rsidRPr="006D613E">
              <w:t>Component name</w:t>
            </w:r>
          </w:p>
        </w:tc>
      </w:tr>
      <w:tr w:rsidR="00C40FD5" w:rsidRPr="006D613E" w14:paraId="4F43B935" w14:textId="77777777" w:rsidTr="006C0E8E">
        <w:trPr>
          <w:cantSplit/>
          <w:jc w:val="center"/>
        </w:trPr>
        <w:tc>
          <w:tcPr>
            <w:tcW w:w="783" w:type="dxa"/>
            <w:shd w:val="clear" w:color="auto" w:fill="auto"/>
          </w:tcPr>
          <w:p w14:paraId="65B689AB" w14:textId="77777777" w:rsidR="00B11855" w:rsidRPr="006D613E" w:rsidRDefault="003D003E" w:rsidP="00144946">
            <w:pPr>
              <w:pStyle w:val="TableEntry"/>
            </w:pPr>
            <w:r w:rsidRPr="006D613E">
              <w:t>1</w:t>
            </w:r>
          </w:p>
        </w:tc>
        <w:tc>
          <w:tcPr>
            <w:tcW w:w="764" w:type="dxa"/>
            <w:shd w:val="clear" w:color="auto" w:fill="auto"/>
          </w:tcPr>
          <w:p w14:paraId="26CC53CB" w14:textId="77777777" w:rsidR="00B11855" w:rsidRPr="006D613E" w:rsidRDefault="003D003E" w:rsidP="00144946">
            <w:pPr>
              <w:pStyle w:val="TableEntry"/>
            </w:pPr>
            <w:r w:rsidRPr="006D613E">
              <w:t>15</w:t>
            </w:r>
          </w:p>
        </w:tc>
        <w:tc>
          <w:tcPr>
            <w:tcW w:w="760" w:type="dxa"/>
            <w:shd w:val="clear" w:color="auto" w:fill="auto"/>
          </w:tcPr>
          <w:p w14:paraId="07B75117" w14:textId="77777777" w:rsidR="00B11855" w:rsidRPr="006D613E" w:rsidRDefault="003D003E" w:rsidP="00144946">
            <w:pPr>
              <w:pStyle w:val="TableEntry"/>
            </w:pPr>
            <w:r w:rsidRPr="006D613E">
              <w:t>ST</w:t>
            </w:r>
          </w:p>
        </w:tc>
        <w:tc>
          <w:tcPr>
            <w:tcW w:w="961" w:type="dxa"/>
            <w:shd w:val="clear" w:color="auto" w:fill="auto"/>
          </w:tcPr>
          <w:p w14:paraId="1EAE97A1" w14:textId="77777777" w:rsidR="00B11855" w:rsidRPr="006D613E" w:rsidRDefault="003D003E" w:rsidP="00144946">
            <w:pPr>
              <w:pStyle w:val="TableEntry"/>
            </w:pPr>
            <w:r w:rsidRPr="006D613E">
              <w:t>R</w:t>
            </w:r>
          </w:p>
        </w:tc>
        <w:tc>
          <w:tcPr>
            <w:tcW w:w="1316" w:type="dxa"/>
            <w:shd w:val="clear" w:color="auto" w:fill="auto"/>
          </w:tcPr>
          <w:p w14:paraId="2AFBBEC7" w14:textId="77777777" w:rsidR="00B11855" w:rsidRPr="006D613E" w:rsidRDefault="003D003E" w:rsidP="00144946">
            <w:pPr>
              <w:pStyle w:val="TableEntry"/>
            </w:pPr>
            <w:r w:rsidRPr="006D613E">
              <w:t>[1.1]</w:t>
            </w:r>
          </w:p>
        </w:tc>
        <w:tc>
          <w:tcPr>
            <w:tcW w:w="861" w:type="dxa"/>
            <w:shd w:val="clear" w:color="auto" w:fill="auto"/>
          </w:tcPr>
          <w:p w14:paraId="16D2901E" w14:textId="77777777" w:rsidR="00B11855" w:rsidRPr="006D613E" w:rsidRDefault="00B11855" w:rsidP="00144946">
            <w:pPr>
              <w:pStyle w:val="TableEntry"/>
            </w:pPr>
          </w:p>
        </w:tc>
        <w:tc>
          <w:tcPr>
            <w:tcW w:w="2834" w:type="dxa"/>
            <w:shd w:val="clear" w:color="auto" w:fill="auto"/>
          </w:tcPr>
          <w:p w14:paraId="26EF8EBD" w14:textId="77777777" w:rsidR="00B11855" w:rsidRPr="006D613E" w:rsidRDefault="003D003E" w:rsidP="00144946">
            <w:pPr>
              <w:pStyle w:val="TableEntry"/>
            </w:pPr>
            <w:r w:rsidRPr="006D613E">
              <w:t>ID Number</w:t>
            </w:r>
          </w:p>
        </w:tc>
      </w:tr>
      <w:tr w:rsidR="00C40FD5" w:rsidRPr="006D613E" w14:paraId="7BF174CA" w14:textId="77777777" w:rsidTr="006C0E8E">
        <w:trPr>
          <w:cantSplit/>
          <w:jc w:val="center"/>
        </w:trPr>
        <w:tc>
          <w:tcPr>
            <w:tcW w:w="783" w:type="dxa"/>
            <w:shd w:val="clear" w:color="auto" w:fill="auto"/>
          </w:tcPr>
          <w:p w14:paraId="74250A35" w14:textId="77777777" w:rsidR="00B11855" w:rsidRPr="006D613E" w:rsidRDefault="003D003E" w:rsidP="00144946">
            <w:pPr>
              <w:pStyle w:val="TableEntry"/>
            </w:pPr>
            <w:r w:rsidRPr="006D613E">
              <w:t>2</w:t>
            </w:r>
          </w:p>
        </w:tc>
        <w:tc>
          <w:tcPr>
            <w:tcW w:w="764" w:type="dxa"/>
            <w:shd w:val="clear" w:color="auto" w:fill="auto"/>
          </w:tcPr>
          <w:p w14:paraId="4C0578EE" w14:textId="77777777" w:rsidR="00B11855" w:rsidRPr="006D613E" w:rsidRDefault="003D003E" w:rsidP="00144946">
            <w:pPr>
              <w:pStyle w:val="TableEntry"/>
            </w:pPr>
            <w:r w:rsidRPr="006D613E">
              <w:t>194</w:t>
            </w:r>
          </w:p>
        </w:tc>
        <w:tc>
          <w:tcPr>
            <w:tcW w:w="760" w:type="dxa"/>
            <w:shd w:val="clear" w:color="auto" w:fill="auto"/>
          </w:tcPr>
          <w:p w14:paraId="08FD2F09" w14:textId="77777777" w:rsidR="00B11855" w:rsidRPr="006D613E" w:rsidRDefault="003D003E" w:rsidP="00144946">
            <w:pPr>
              <w:pStyle w:val="TableEntry"/>
            </w:pPr>
            <w:r w:rsidRPr="006D613E">
              <w:t>FN</w:t>
            </w:r>
          </w:p>
        </w:tc>
        <w:tc>
          <w:tcPr>
            <w:tcW w:w="961" w:type="dxa"/>
            <w:shd w:val="clear" w:color="auto" w:fill="auto"/>
          </w:tcPr>
          <w:p w14:paraId="7402274F" w14:textId="77777777" w:rsidR="00B11855" w:rsidRPr="006D613E" w:rsidRDefault="003D003E" w:rsidP="00144946">
            <w:pPr>
              <w:pStyle w:val="TableEntry"/>
            </w:pPr>
            <w:r w:rsidRPr="006D613E">
              <w:t>RE</w:t>
            </w:r>
          </w:p>
        </w:tc>
        <w:tc>
          <w:tcPr>
            <w:tcW w:w="1316" w:type="dxa"/>
            <w:shd w:val="clear" w:color="auto" w:fill="auto"/>
          </w:tcPr>
          <w:p w14:paraId="11AB0700" w14:textId="77777777" w:rsidR="00B11855" w:rsidRPr="006D613E" w:rsidRDefault="003D003E" w:rsidP="00144946">
            <w:pPr>
              <w:pStyle w:val="TableEntry"/>
            </w:pPr>
            <w:r w:rsidRPr="006D613E">
              <w:t>[0..1]</w:t>
            </w:r>
          </w:p>
        </w:tc>
        <w:tc>
          <w:tcPr>
            <w:tcW w:w="861" w:type="dxa"/>
            <w:shd w:val="clear" w:color="auto" w:fill="auto"/>
          </w:tcPr>
          <w:p w14:paraId="693843DE" w14:textId="77777777" w:rsidR="00B11855" w:rsidRPr="006D613E" w:rsidRDefault="00B11855" w:rsidP="00144946">
            <w:pPr>
              <w:pStyle w:val="TableEntry"/>
            </w:pPr>
          </w:p>
        </w:tc>
        <w:tc>
          <w:tcPr>
            <w:tcW w:w="2834" w:type="dxa"/>
            <w:shd w:val="clear" w:color="auto" w:fill="auto"/>
          </w:tcPr>
          <w:p w14:paraId="2E9096AF" w14:textId="77777777" w:rsidR="00B11855" w:rsidRPr="006D613E" w:rsidRDefault="003D003E" w:rsidP="00144946">
            <w:pPr>
              <w:pStyle w:val="TableEntry"/>
            </w:pPr>
            <w:r w:rsidRPr="006D613E">
              <w:t>Family Name</w:t>
            </w:r>
          </w:p>
        </w:tc>
      </w:tr>
      <w:tr w:rsidR="00C40FD5" w:rsidRPr="006D613E" w14:paraId="79CE329F" w14:textId="77777777" w:rsidTr="006C0E8E">
        <w:trPr>
          <w:cantSplit/>
          <w:jc w:val="center"/>
        </w:trPr>
        <w:tc>
          <w:tcPr>
            <w:tcW w:w="783" w:type="dxa"/>
            <w:shd w:val="clear" w:color="auto" w:fill="auto"/>
          </w:tcPr>
          <w:p w14:paraId="791A5294" w14:textId="77777777" w:rsidR="00B11855" w:rsidRPr="006D613E" w:rsidRDefault="003D003E" w:rsidP="00144946">
            <w:pPr>
              <w:pStyle w:val="TableEntry"/>
            </w:pPr>
            <w:r w:rsidRPr="006D613E">
              <w:t>3</w:t>
            </w:r>
          </w:p>
        </w:tc>
        <w:tc>
          <w:tcPr>
            <w:tcW w:w="764" w:type="dxa"/>
            <w:shd w:val="clear" w:color="auto" w:fill="auto"/>
          </w:tcPr>
          <w:p w14:paraId="01DEF8DF" w14:textId="77777777" w:rsidR="00B11855" w:rsidRPr="006D613E" w:rsidRDefault="003D003E" w:rsidP="00144946">
            <w:pPr>
              <w:pStyle w:val="TableEntry"/>
            </w:pPr>
            <w:r w:rsidRPr="006D613E">
              <w:t>30</w:t>
            </w:r>
          </w:p>
        </w:tc>
        <w:tc>
          <w:tcPr>
            <w:tcW w:w="760" w:type="dxa"/>
            <w:shd w:val="clear" w:color="auto" w:fill="auto"/>
          </w:tcPr>
          <w:p w14:paraId="61FE3549" w14:textId="77777777" w:rsidR="00B11855" w:rsidRPr="006D613E" w:rsidRDefault="003D003E" w:rsidP="00144946">
            <w:pPr>
              <w:pStyle w:val="TableEntry"/>
            </w:pPr>
            <w:r w:rsidRPr="006D613E">
              <w:t>ST</w:t>
            </w:r>
          </w:p>
        </w:tc>
        <w:tc>
          <w:tcPr>
            <w:tcW w:w="961" w:type="dxa"/>
            <w:shd w:val="clear" w:color="auto" w:fill="auto"/>
          </w:tcPr>
          <w:p w14:paraId="704F2D27" w14:textId="77777777" w:rsidR="00B11855" w:rsidRPr="006D613E" w:rsidRDefault="003D003E" w:rsidP="00144946">
            <w:pPr>
              <w:pStyle w:val="TableEntry"/>
            </w:pPr>
            <w:r w:rsidRPr="006D613E">
              <w:t>RE</w:t>
            </w:r>
          </w:p>
        </w:tc>
        <w:tc>
          <w:tcPr>
            <w:tcW w:w="1316" w:type="dxa"/>
            <w:shd w:val="clear" w:color="auto" w:fill="auto"/>
          </w:tcPr>
          <w:p w14:paraId="288416C6" w14:textId="77777777" w:rsidR="00B11855" w:rsidRPr="006D613E" w:rsidRDefault="003D003E" w:rsidP="00144946">
            <w:pPr>
              <w:pStyle w:val="TableEntry"/>
            </w:pPr>
            <w:r w:rsidRPr="006D613E">
              <w:t>[0..1]</w:t>
            </w:r>
          </w:p>
        </w:tc>
        <w:tc>
          <w:tcPr>
            <w:tcW w:w="861" w:type="dxa"/>
            <w:shd w:val="clear" w:color="auto" w:fill="auto"/>
          </w:tcPr>
          <w:p w14:paraId="6E6A6917" w14:textId="77777777" w:rsidR="00B11855" w:rsidRPr="006D613E" w:rsidRDefault="00B11855" w:rsidP="00144946">
            <w:pPr>
              <w:pStyle w:val="TableEntry"/>
            </w:pPr>
          </w:p>
        </w:tc>
        <w:tc>
          <w:tcPr>
            <w:tcW w:w="2834" w:type="dxa"/>
            <w:shd w:val="clear" w:color="auto" w:fill="auto"/>
          </w:tcPr>
          <w:p w14:paraId="034E9C48" w14:textId="77777777" w:rsidR="00B11855" w:rsidRPr="006D613E" w:rsidRDefault="003D003E" w:rsidP="00144946">
            <w:pPr>
              <w:pStyle w:val="TableEntry"/>
            </w:pPr>
            <w:r w:rsidRPr="006D613E">
              <w:t>Given Name</w:t>
            </w:r>
          </w:p>
        </w:tc>
      </w:tr>
    </w:tbl>
    <w:p w14:paraId="7678EE01" w14:textId="77777777" w:rsidR="00B11855" w:rsidRPr="006D613E" w:rsidRDefault="00B11855" w:rsidP="00A92110">
      <w:pPr>
        <w:pStyle w:val="BodyText"/>
      </w:pPr>
    </w:p>
    <w:p w14:paraId="184F9108" w14:textId="77777777" w:rsidR="00B11855" w:rsidRPr="006D613E" w:rsidRDefault="003D003E" w:rsidP="0034511D">
      <w:pPr>
        <w:pStyle w:val="HL7Field"/>
        <w:keepNext/>
      </w:pPr>
      <w:r w:rsidRPr="006D613E">
        <w:t>OBX-17   Observation Method</w:t>
      </w:r>
    </w:p>
    <w:p w14:paraId="3F7B8C57" w14:textId="77777777" w:rsidR="00B11855" w:rsidRPr="006D613E" w:rsidRDefault="003D003E" w:rsidP="001466DF">
      <w:pPr>
        <w:pStyle w:val="HL7FieldIndent2"/>
        <w:rPr>
          <w:noProof w:val="0"/>
        </w:rPr>
      </w:pPr>
      <w:r w:rsidRPr="006D613E">
        <w:rPr>
          <w:noProof w:val="0"/>
        </w:rPr>
        <w:t xml:space="preserve">For metric related segments observation methods are in many cases implicit in device related MDC </w:t>
      </w:r>
      <w:proofErr w:type="spellStart"/>
      <w:r w:rsidRPr="006D613E">
        <w:rPr>
          <w:noProof w:val="0"/>
        </w:rPr>
        <w:t>Ref_ID</w:t>
      </w:r>
      <w:proofErr w:type="spellEnd"/>
      <w:r w:rsidRPr="006D613E">
        <w:rPr>
          <w:noProof w:val="0"/>
        </w:rPr>
        <w:t>/codes; use of OBX17 is superfluous if given there. However, if observation method is needed and no device detail is shown then the method shall be given here.</w:t>
      </w:r>
    </w:p>
    <w:p w14:paraId="01C3B46F" w14:textId="77777777" w:rsidR="00B11855" w:rsidRPr="006D613E" w:rsidRDefault="003D003E" w:rsidP="001466DF">
      <w:pPr>
        <w:pStyle w:val="HL7FieldIndent2"/>
        <w:rPr>
          <w:noProof w:val="0"/>
        </w:rPr>
      </w:pPr>
      <w:r w:rsidRPr="006D613E">
        <w:rPr>
          <w:noProof w:val="0"/>
        </w:rPr>
        <w:t>The preferred format is an MDC value, secondly a LOINC value.</w:t>
      </w:r>
    </w:p>
    <w:p w14:paraId="4BEDBD19" w14:textId="77777777" w:rsidR="00B11855" w:rsidRPr="006D613E" w:rsidRDefault="003D003E" w:rsidP="001466DF">
      <w:pPr>
        <w:pStyle w:val="HL7FieldIndent2"/>
        <w:rPr>
          <w:noProof w:val="0"/>
        </w:rPr>
      </w:pPr>
      <w:r w:rsidRPr="006D613E">
        <w:rPr>
          <w:noProof w:val="0"/>
        </w:rPr>
        <w:t xml:space="preserve">This field is repeatable, and may be used with multiple coded elements to reflect different aspects of the methods used to make an observation (for example, an episodic as opposed to continuous, periodic measurement for, say, </w:t>
      </w:r>
      <w:proofErr w:type="gramStart"/>
      <w:r w:rsidRPr="006D613E">
        <w:rPr>
          <w:noProof w:val="0"/>
        </w:rPr>
        <w:t>cardiac</w:t>
      </w:r>
      <w:proofErr w:type="gramEnd"/>
      <w:r w:rsidRPr="006D613E">
        <w:rPr>
          <w:noProof w:val="0"/>
        </w:rPr>
        <w:t xml:space="preserve"> output).</w:t>
      </w:r>
    </w:p>
    <w:p w14:paraId="7A7C3974" w14:textId="77777777" w:rsidR="00B11855" w:rsidRDefault="003D003E" w:rsidP="001466DF">
      <w:pPr>
        <w:pStyle w:val="HL7FieldIndent2"/>
        <w:rPr>
          <w:noProof w:val="0"/>
        </w:rPr>
      </w:pPr>
      <w:r w:rsidRPr="006D613E">
        <w:rPr>
          <w:noProof w:val="0"/>
        </w:rPr>
        <w:t xml:space="preserve">The observation may be identified as to whether it is measured, calculated, or a setting, using these codes based on IEE 11073 </w:t>
      </w:r>
      <w:proofErr w:type="spellStart"/>
      <w:r w:rsidRPr="006D613E">
        <w:rPr>
          <w:noProof w:val="0"/>
        </w:rPr>
        <w:t>MetricCategory</w:t>
      </w:r>
      <w:proofErr w:type="spellEnd"/>
      <w:r w:rsidRPr="006D613E">
        <w:rPr>
          <w:noProof w:val="0"/>
        </w:rPr>
        <w:t>:</w:t>
      </w:r>
    </w:p>
    <w:p w14:paraId="6A4DB1FF" w14:textId="77777777" w:rsidR="00FE1495" w:rsidRPr="006D613E" w:rsidRDefault="00FE1495" w:rsidP="0034511D">
      <w:pPr>
        <w:pStyle w:val="BodyText"/>
      </w:pPr>
    </w:p>
    <w:p w14:paraId="0AB51207" w14:textId="6FD0B8BC" w:rsidR="00B11855" w:rsidRPr="006D613E" w:rsidRDefault="00FE1495" w:rsidP="0034511D">
      <w:pPr>
        <w:pStyle w:val="TableTitle"/>
        <w:outlineLvl w:val="0"/>
      </w:pPr>
      <w:r>
        <w:t xml:space="preserve">Table B.8.6-2: </w:t>
      </w:r>
      <w:proofErr w:type="spellStart"/>
      <w:r w:rsidR="00C714D3">
        <w:t>MetricCategory</w:t>
      </w:r>
      <w:proofErr w:type="spellEnd"/>
      <w:r w:rsidR="00C714D3">
        <w:t xml:space="preserve"> Codes</w:t>
      </w:r>
    </w:p>
    <w:tbl>
      <w:tblPr>
        <w:tblW w:w="88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0"/>
        <w:gridCol w:w="3210"/>
      </w:tblGrid>
      <w:tr w:rsidR="00B11855" w:rsidRPr="006D613E" w14:paraId="795131EB" w14:textId="77777777" w:rsidTr="00A92110">
        <w:trPr>
          <w:cantSplit/>
          <w:jc w:val="center"/>
        </w:trPr>
        <w:tc>
          <w:tcPr>
            <w:tcW w:w="5670" w:type="dxa"/>
            <w:shd w:val="clear" w:color="auto" w:fill="D9D9D9"/>
          </w:tcPr>
          <w:p w14:paraId="5F8145D2" w14:textId="77777777" w:rsidR="00B11855" w:rsidRPr="006D613E" w:rsidRDefault="003D003E" w:rsidP="00144946">
            <w:pPr>
              <w:pStyle w:val="TableEntryHeader"/>
            </w:pPr>
            <w:proofErr w:type="spellStart"/>
            <w:r w:rsidRPr="006D613E">
              <w:t>MetricCategory</w:t>
            </w:r>
            <w:proofErr w:type="spellEnd"/>
            <w:r w:rsidRPr="006D613E">
              <w:t xml:space="preserve"> ::= BITS-16 { ... }</w:t>
            </w:r>
          </w:p>
        </w:tc>
        <w:tc>
          <w:tcPr>
            <w:tcW w:w="3210" w:type="dxa"/>
            <w:shd w:val="clear" w:color="auto" w:fill="D9D9D9"/>
          </w:tcPr>
          <w:p w14:paraId="7D607ABA" w14:textId="77777777" w:rsidR="00B11855" w:rsidRPr="006D613E" w:rsidRDefault="003D003E" w:rsidP="00144946">
            <w:pPr>
              <w:pStyle w:val="TableEntryHeader"/>
            </w:pPr>
            <w:r w:rsidRPr="006D613E">
              <w:t>OBX-17</w:t>
            </w:r>
          </w:p>
        </w:tc>
      </w:tr>
      <w:tr w:rsidR="00B11855" w:rsidRPr="006D613E" w14:paraId="66B9CEA2" w14:textId="77777777" w:rsidTr="006C0E8E">
        <w:trPr>
          <w:cantSplit/>
          <w:jc w:val="center"/>
        </w:trPr>
        <w:tc>
          <w:tcPr>
            <w:tcW w:w="5670" w:type="dxa"/>
            <w:shd w:val="clear" w:color="auto" w:fill="auto"/>
          </w:tcPr>
          <w:p w14:paraId="3AF50A6B" w14:textId="77777777" w:rsidR="00B11855" w:rsidRPr="006D613E" w:rsidRDefault="003D003E" w:rsidP="00144946">
            <w:pPr>
              <w:pStyle w:val="TableEntry"/>
            </w:pPr>
            <w:proofErr w:type="spellStart"/>
            <w:r w:rsidRPr="006D613E">
              <w:t>mcat-unspec</w:t>
            </w:r>
            <w:proofErr w:type="spellEnd"/>
            <w:r w:rsidRPr="006D613E">
              <w:t>(0),</w:t>
            </w:r>
          </w:p>
        </w:tc>
        <w:tc>
          <w:tcPr>
            <w:tcW w:w="3210" w:type="dxa"/>
            <w:shd w:val="clear" w:color="auto" w:fill="auto"/>
          </w:tcPr>
          <w:p w14:paraId="659D830F" w14:textId="77777777" w:rsidR="00B11855" w:rsidRPr="006D613E" w:rsidRDefault="003D003E" w:rsidP="00506FBD">
            <w:pPr>
              <w:pStyle w:val="TableEntry"/>
            </w:pPr>
            <w:proofErr w:type="spellStart"/>
            <w:r w:rsidRPr="006D613E">
              <w:t>UNSPEC^mcat-unspec^MDC</w:t>
            </w:r>
            <w:proofErr w:type="spellEnd"/>
          </w:p>
        </w:tc>
      </w:tr>
      <w:tr w:rsidR="00B11855" w:rsidRPr="006D613E" w14:paraId="66405F2A" w14:textId="77777777" w:rsidTr="006C0E8E">
        <w:trPr>
          <w:cantSplit/>
          <w:jc w:val="center"/>
        </w:trPr>
        <w:tc>
          <w:tcPr>
            <w:tcW w:w="5670" w:type="dxa"/>
            <w:shd w:val="clear" w:color="auto" w:fill="auto"/>
          </w:tcPr>
          <w:p w14:paraId="0139042F" w14:textId="77777777" w:rsidR="00B11855" w:rsidRPr="006D613E" w:rsidRDefault="003D003E" w:rsidP="00144946">
            <w:pPr>
              <w:pStyle w:val="TableEntry"/>
            </w:pPr>
            <w:r w:rsidRPr="006D613E">
              <w:t>auto-measurement(1),</w:t>
            </w:r>
          </w:p>
        </w:tc>
        <w:tc>
          <w:tcPr>
            <w:tcW w:w="3210" w:type="dxa"/>
            <w:shd w:val="clear" w:color="auto" w:fill="auto"/>
          </w:tcPr>
          <w:p w14:paraId="03621EB3" w14:textId="77777777" w:rsidR="00B11855" w:rsidRPr="006D613E" w:rsidRDefault="003D003E" w:rsidP="00506FBD">
            <w:pPr>
              <w:pStyle w:val="TableEntry"/>
            </w:pPr>
            <w:proofErr w:type="spellStart"/>
            <w:r w:rsidRPr="006D613E">
              <w:t>AMEAS^auto-measurement^MDC</w:t>
            </w:r>
            <w:proofErr w:type="spellEnd"/>
          </w:p>
        </w:tc>
      </w:tr>
      <w:tr w:rsidR="00B11855" w:rsidRPr="006D613E" w14:paraId="71CC5B95" w14:textId="77777777" w:rsidTr="006C0E8E">
        <w:trPr>
          <w:cantSplit/>
          <w:jc w:val="center"/>
        </w:trPr>
        <w:tc>
          <w:tcPr>
            <w:tcW w:w="5670" w:type="dxa"/>
            <w:shd w:val="clear" w:color="auto" w:fill="auto"/>
          </w:tcPr>
          <w:p w14:paraId="4E8FC50D" w14:textId="77777777" w:rsidR="00B11855" w:rsidRPr="006D613E" w:rsidRDefault="003D003E" w:rsidP="00144946">
            <w:pPr>
              <w:pStyle w:val="TableEntry"/>
            </w:pPr>
            <w:r w:rsidRPr="006D613E">
              <w:t>manual-measurement(2),</w:t>
            </w:r>
          </w:p>
        </w:tc>
        <w:tc>
          <w:tcPr>
            <w:tcW w:w="3210" w:type="dxa"/>
            <w:shd w:val="clear" w:color="auto" w:fill="auto"/>
          </w:tcPr>
          <w:p w14:paraId="7C8768CC" w14:textId="77777777" w:rsidR="00B11855" w:rsidRPr="006D613E" w:rsidRDefault="003D003E" w:rsidP="00506FBD">
            <w:pPr>
              <w:pStyle w:val="TableEntry"/>
            </w:pPr>
            <w:proofErr w:type="spellStart"/>
            <w:r w:rsidRPr="006D613E">
              <w:t>MMEAS^manual-measurement^MDC</w:t>
            </w:r>
            <w:proofErr w:type="spellEnd"/>
          </w:p>
        </w:tc>
      </w:tr>
      <w:tr w:rsidR="00B11855" w:rsidRPr="006D613E" w14:paraId="1DBDB27C" w14:textId="77777777" w:rsidTr="006C0E8E">
        <w:trPr>
          <w:cantSplit/>
          <w:jc w:val="center"/>
        </w:trPr>
        <w:tc>
          <w:tcPr>
            <w:tcW w:w="5670" w:type="dxa"/>
            <w:shd w:val="clear" w:color="auto" w:fill="auto"/>
          </w:tcPr>
          <w:p w14:paraId="47E25E89" w14:textId="77777777" w:rsidR="00B11855" w:rsidRPr="006D613E" w:rsidRDefault="003D003E" w:rsidP="00144946">
            <w:pPr>
              <w:pStyle w:val="TableEntry"/>
            </w:pPr>
            <w:r w:rsidRPr="006D613E">
              <w:t>auto-setting(3),</w:t>
            </w:r>
          </w:p>
        </w:tc>
        <w:tc>
          <w:tcPr>
            <w:tcW w:w="3210" w:type="dxa"/>
            <w:shd w:val="clear" w:color="auto" w:fill="auto"/>
          </w:tcPr>
          <w:p w14:paraId="52518DE7" w14:textId="77777777" w:rsidR="00B11855" w:rsidRPr="006D613E" w:rsidRDefault="003D003E" w:rsidP="00506FBD">
            <w:pPr>
              <w:pStyle w:val="TableEntry"/>
            </w:pPr>
            <w:proofErr w:type="spellStart"/>
            <w:r w:rsidRPr="006D613E">
              <w:t>ASET^auto-setting^MDC</w:t>
            </w:r>
            <w:proofErr w:type="spellEnd"/>
          </w:p>
        </w:tc>
      </w:tr>
      <w:tr w:rsidR="00B11855" w:rsidRPr="006D613E" w14:paraId="30BA740E" w14:textId="77777777" w:rsidTr="006C0E8E">
        <w:trPr>
          <w:cantSplit/>
          <w:jc w:val="center"/>
        </w:trPr>
        <w:tc>
          <w:tcPr>
            <w:tcW w:w="5670" w:type="dxa"/>
            <w:shd w:val="clear" w:color="auto" w:fill="auto"/>
          </w:tcPr>
          <w:p w14:paraId="1174F12D" w14:textId="77777777" w:rsidR="00B11855" w:rsidRPr="006D613E" w:rsidRDefault="003D003E" w:rsidP="00144946">
            <w:pPr>
              <w:pStyle w:val="TableEntry"/>
            </w:pPr>
            <w:r w:rsidRPr="006D613E">
              <w:t>manual-setting(4),</w:t>
            </w:r>
          </w:p>
        </w:tc>
        <w:tc>
          <w:tcPr>
            <w:tcW w:w="3210" w:type="dxa"/>
            <w:shd w:val="clear" w:color="auto" w:fill="auto"/>
          </w:tcPr>
          <w:p w14:paraId="4E5512AE" w14:textId="77777777" w:rsidR="00B11855" w:rsidRPr="006D613E" w:rsidRDefault="003D003E" w:rsidP="00506FBD">
            <w:pPr>
              <w:pStyle w:val="TableEntry"/>
            </w:pPr>
            <w:proofErr w:type="spellStart"/>
            <w:r w:rsidRPr="006D613E">
              <w:t>MSET^manual-setting^MDC</w:t>
            </w:r>
            <w:proofErr w:type="spellEnd"/>
          </w:p>
        </w:tc>
      </w:tr>
      <w:tr w:rsidR="00B11855" w:rsidRPr="006D613E" w14:paraId="2E9E2ED2" w14:textId="77777777" w:rsidTr="006C0E8E">
        <w:trPr>
          <w:cantSplit/>
          <w:jc w:val="center"/>
        </w:trPr>
        <w:tc>
          <w:tcPr>
            <w:tcW w:w="5670" w:type="dxa"/>
            <w:shd w:val="clear" w:color="auto" w:fill="auto"/>
          </w:tcPr>
          <w:p w14:paraId="7C030490" w14:textId="77777777" w:rsidR="00B11855" w:rsidRPr="006D613E" w:rsidRDefault="003D003E" w:rsidP="00144946">
            <w:pPr>
              <w:pStyle w:val="TableEntry"/>
            </w:pPr>
            <w:r w:rsidRPr="006D613E">
              <w:t>auto-calculation(5),</w:t>
            </w:r>
          </w:p>
        </w:tc>
        <w:tc>
          <w:tcPr>
            <w:tcW w:w="3210" w:type="dxa"/>
            <w:shd w:val="clear" w:color="auto" w:fill="auto"/>
          </w:tcPr>
          <w:p w14:paraId="1AD31375" w14:textId="77777777" w:rsidR="00B11855" w:rsidRPr="006D613E" w:rsidRDefault="003D003E" w:rsidP="00506FBD">
            <w:pPr>
              <w:pStyle w:val="TableEntry"/>
            </w:pPr>
            <w:proofErr w:type="spellStart"/>
            <w:r w:rsidRPr="006D613E">
              <w:t>ACALC^auto-calculation^MDC</w:t>
            </w:r>
            <w:proofErr w:type="spellEnd"/>
          </w:p>
        </w:tc>
      </w:tr>
      <w:tr w:rsidR="00B11855" w:rsidRPr="006D613E" w14:paraId="6C92828A" w14:textId="77777777" w:rsidTr="006C0E8E">
        <w:trPr>
          <w:cantSplit/>
          <w:jc w:val="center"/>
        </w:trPr>
        <w:tc>
          <w:tcPr>
            <w:tcW w:w="5670" w:type="dxa"/>
            <w:shd w:val="clear" w:color="auto" w:fill="auto"/>
          </w:tcPr>
          <w:p w14:paraId="0576F46D" w14:textId="77777777" w:rsidR="00B11855" w:rsidRPr="006D613E" w:rsidRDefault="003D003E" w:rsidP="00144946">
            <w:pPr>
              <w:pStyle w:val="TableEntry"/>
            </w:pPr>
            <w:r w:rsidRPr="006D613E">
              <w:t>manual-calculation(6),</w:t>
            </w:r>
            <w:r w:rsidRPr="006D613E">
              <w:tab/>
              <w:t>-- relevant, e.g., in an archive</w:t>
            </w:r>
          </w:p>
        </w:tc>
        <w:tc>
          <w:tcPr>
            <w:tcW w:w="3210" w:type="dxa"/>
            <w:shd w:val="clear" w:color="auto" w:fill="auto"/>
          </w:tcPr>
          <w:p w14:paraId="3F8BADAC" w14:textId="77777777" w:rsidR="00B11855" w:rsidRPr="006D613E" w:rsidRDefault="003D003E" w:rsidP="00506FBD">
            <w:pPr>
              <w:pStyle w:val="TableEntry"/>
            </w:pPr>
            <w:proofErr w:type="spellStart"/>
            <w:r w:rsidRPr="006D613E">
              <w:t>MCALC^manual-calculation^MDC</w:t>
            </w:r>
            <w:proofErr w:type="spellEnd"/>
          </w:p>
        </w:tc>
      </w:tr>
    </w:tbl>
    <w:p w14:paraId="10C18854" w14:textId="77777777" w:rsidR="00FE1495" w:rsidRDefault="00FE1495" w:rsidP="0034511D">
      <w:pPr>
        <w:pStyle w:val="BodyText"/>
      </w:pPr>
    </w:p>
    <w:p w14:paraId="4BA6C6EB" w14:textId="77777777" w:rsidR="00B11855" w:rsidRPr="006D613E" w:rsidRDefault="003D003E" w:rsidP="001466DF">
      <w:pPr>
        <w:pStyle w:val="HL7FieldIndent2"/>
        <w:rPr>
          <w:noProof w:val="0"/>
        </w:rPr>
      </w:pPr>
      <w:r w:rsidRPr="006D613E">
        <w:rPr>
          <w:noProof w:val="0"/>
        </w:rPr>
        <w:t>This field can convey the distinction between measurements (AMEAS or MMEAS) settings (MMEAS or MSET), as well as whether the measurement or setting was initiated by an operator (MMEAS, as in an episodic measurement, MSET, as in a manual setting) or automatically, as in a periodic measurement (AMEAS).</w:t>
      </w:r>
    </w:p>
    <w:p w14:paraId="5829F6AB" w14:textId="77777777" w:rsidR="00B11855" w:rsidRPr="006D613E" w:rsidRDefault="003D003E" w:rsidP="001466DF">
      <w:pPr>
        <w:pStyle w:val="HL7FieldIndent2"/>
        <w:rPr>
          <w:noProof w:val="0"/>
        </w:rPr>
      </w:pPr>
      <w:r w:rsidRPr="006D613E">
        <w:rPr>
          <w:noProof w:val="0"/>
        </w:rPr>
        <w:lastRenderedPageBreak/>
        <w:t>If omitted, the default value is AMEAS.</w:t>
      </w:r>
    </w:p>
    <w:p w14:paraId="5CE8DB08" w14:textId="77777777" w:rsidR="00B11855" w:rsidRPr="006D613E" w:rsidRDefault="003D003E" w:rsidP="00993D66">
      <w:pPr>
        <w:pStyle w:val="HL7Field"/>
      </w:pPr>
      <w:r w:rsidRPr="006D613E">
        <w:t>OBX-18   Equipment Instance Identifier</w:t>
      </w:r>
    </w:p>
    <w:p w14:paraId="6C27A4BC" w14:textId="77777777" w:rsidR="00B11855" w:rsidRPr="006D613E" w:rsidRDefault="003D003E" w:rsidP="001466DF">
      <w:pPr>
        <w:pStyle w:val="HL7FieldIndent2"/>
        <w:rPr>
          <w:noProof w:val="0"/>
        </w:rPr>
      </w:pPr>
      <w:r w:rsidRPr="006D613E">
        <w:rPr>
          <w:noProof w:val="0"/>
        </w:rPr>
        <w:t>This field identifies the Equipment Instance (e.g., infusion pump, physiological monitor) responsible for the production of the observation. This is to provide specific traceability for the source of the observation, and so identification should identify the equipment at the lowest practical subsystem level where this applies: for example, the individual removable module in a physiological monitor. This allows an observation or a trouble indication to be traced to its source as specifically as possible.</w:t>
      </w:r>
    </w:p>
    <w:p w14:paraId="47E7B08A" w14:textId="354C0912" w:rsidR="00B11855" w:rsidRPr="006D613E" w:rsidRDefault="003D003E" w:rsidP="001466DF">
      <w:pPr>
        <w:pStyle w:val="HL7FieldIndent2"/>
        <w:rPr>
          <w:noProof w:val="0"/>
        </w:rPr>
      </w:pPr>
      <w:r w:rsidRPr="006D613E">
        <w:rPr>
          <w:noProof w:val="0"/>
        </w:rPr>
        <w:t xml:space="preserve">Future </w:t>
      </w:r>
      <w:r w:rsidR="004C60BF" w:rsidRPr="006D613E">
        <w:rPr>
          <w:noProof w:val="0"/>
        </w:rPr>
        <w:t>implementation</w:t>
      </w:r>
      <w:r w:rsidRPr="006D613E">
        <w:rPr>
          <w:noProof w:val="0"/>
        </w:rPr>
        <w:t xml:space="preserve"> note: as of </w:t>
      </w:r>
      <w:r w:rsidR="006D613E">
        <w:rPr>
          <w:noProof w:val="0"/>
        </w:rPr>
        <w:t>HL7</w:t>
      </w:r>
      <w:r w:rsidR="00995105" w:rsidRPr="006D613E">
        <w:rPr>
          <w:noProof w:val="0"/>
        </w:rPr>
        <w:t xml:space="preserve"> </w:t>
      </w:r>
      <w:r w:rsidRPr="006D613E">
        <w:rPr>
          <w:noProof w:val="0"/>
        </w:rPr>
        <w:t>V2.7, this field is retained for backward compatibility only. This field will be represented through the PRT segment. Future versions of the IHE PCD Technical Framework will require the use of this segment, which will also provide for including the Unique Device Identification adopted by the U.S. F.D.A. and being considered by regulatory agencies in other jurisdictions.</w:t>
      </w:r>
    </w:p>
    <w:p w14:paraId="1E6C7BDF" w14:textId="77777777" w:rsidR="00B11855" w:rsidRPr="006D613E" w:rsidRDefault="003D003E" w:rsidP="001466DF">
      <w:pPr>
        <w:pStyle w:val="HL7FieldIndent2"/>
        <w:rPr>
          <w:noProof w:val="0"/>
        </w:rPr>
      </w:pPr>
      <w:r w:rsidRPr="006D613E">
        <w:rPr>
          <w:noProof w:val="0"/>
        </w:rPr>
        <w:t>For the PCD TF:</w:t>
      </w:r>
    </w:p>
    <w:p w14:paraId="42D8D667" w14:textId="77777777" w:rsidR="00B11855" w:rsidRPr="006D613E" w:rsidRDefault="003D003E" w:rsidP="001466DF">
      <w:pPr>
        <w:pStyle w:val="HL7FieldIndent2"/>
        <w:rPr>
          <w:noProof w:val="0"/>
        </w:rPr>
      </w:pPr>
      <w:r w:rsidRPr="006D613E">
        <w:rPr>
          <w:noProof w:val="0"/>
        </w:rPr>
        <w:t xml:space="preserve">The preferred format is </w:t>
      </w:r>
      <w:proofErr w:type="gramStart"/>
      <w:r w:rsidRPr="006D613E">
        <w:rPr>
          <w:noProof w:val="0"/>
        </w:rPr>
        <w:t>an</w:t>
      </w:r>
      <w:proofErr w:type="gramEnd"/>
      <w:r w:rsidRPr="006D613E">
        <w:rPr>
          <w:noProof w:val="0"/>
        </w:rPr>
        <w:t xml:space="preserve"> EUI-64 Device ID. The Device Identifier should be globally unique. </w:t>
      </w:r>
    </w:p>
    <w:p w14:paraId="13A616B2" w14:textId="77777777" w:rsidR="00B11855" w:rsidRPr="006D613E" w:rsidRDefault="003D003E" w:rsidP="001466DF">
      <w:pPr>
        <w:pStyle w:val="HL7FieldIndent2"/>
        <w:rPr>
          <w:noProof w:val="0"/>
        </w:rPr>
      </w:pPr>
      <w:r w:rsidRPr="006D613E">
        <w:rPr>
          <w:noProof w:val="0"/>
        </w:rPr>
        <w:t>Every device be should be identified by a universally unique identifier in the format specified by IEEE for the EUI-64 identifier (e.g., "1234567890ABCDEF"). To allow the Observation Reporting interface to be employed with ‘legacy’ Devices, this field may also be populated by a combination of serial number, model, and manufacturer (see Section C.5 EI Data Type for details of how this may be done). If the EUI-64 identifier is available, it should be recorded in the ‘universal ID’ component of this field. If it is not available, the manufacturer’s unique device identifier (e.g., serial number) should be recorded in ‘Entity Identifier’ component (EI-1), with the model identification in the Namespace ID (EI-2), and the manufacturers identity in the universal ID (EI-3) using an OID or URI scheme (which should be identified in the universal ID type, EI-4).</w:t>
      </w:r>
    </w:p>
    <w:p w14:paraId="65C16601" w14:textId="4104CC49" w:rsidR="00B11855" w:rsidRPr="006D613E" w:rsidRDefault="003D003E" w:rsidP="001466DF">
      <w:pPr>
        <w:pStyle w:val="HL7FieldIndent2"/>
        <w:rPr>
          <w:noProof w:val="0"/>
        </w:rPr>
      </w:pPr>
      <w:r w:rsidRPr="006D613E">
        <w:rPr>
          <w:noProof w:val="0"/>
        </w:rPr>
        <w:t xml:space="preserve">Note that OBX-18 is repeatable, and </w:t>
      </w:r>
      <w:r w:rsidR="006D613E">
        <w:rPr>
          <w:noProof w:val="0"/>
        </w:rPr>
        <w:t>HL7</w:t>
      </w:r>
      <w:r w:rsidR="00995105" w:rsidRPr="006D613E">
        <w:rPr>
          <w:noProof w:val="0"/>
        </w:rPr>
        <w:t xml:space="preserve"> </w:t>
      </w:r>
      <w:r w:rsidRPr="006D613E">
        <w:rPr>
          <w:noProof w:val="0"/>
        </w:rPr>
        <w:t>suggests that where a hierarchical identification of the equipment is desired (e.g., module or VMD within Medical Device System) that the lowest-level equipment be sent first, followed by higher levels in succession.</w:t>
      </w:r>
    </w:p>
    <w:p w14:paraId="47732F2C" w14:textId="77777777" w:rsidR="00B11855" w:rsidRPr="006D613E" w:rsidRDefault="006C4608" w:rsidP="001466DF">
      <w:pPr>
        <w:pStyle w:val="HL7FieldIndent2"/>
        <w:rPr>
          <w:noProof w:val="0"/>
        </w:rPr>
      </w:pPr>
      <w:r w:rsidRPr="006D613E">
        <w:rPr>
          <w:noProof w:val="0"/>
        </w:rPr>
        <w:t xml:space="preserve">A </w:t>
      </w:r>
      <w:r w:rsidR="004C60BF" w:rsidRPr="006D613E">
        <w:rPr>
          <w:noProof w:val="0"/>
        </w:rPr>
        <w:t>permissible</w:t>
      </w:r>
      <w:r w:rsidRPr="006D613E">
        <w:rPr>
          <w:noProof w:val="0"/>
        </w:rPr>
        <w:t xml:space="preserve"> </w:t>
      </w:r>
      <w:r w:rsidR="003D003E" w:rsidRPr="006D613E">
        <w:rPr>
          <w:noProof w:val="0"/>
        </w:rPr>
        <w:t>optimization is to not send the full hierarchy with every observation, but rather the identification should be sent at the highest level of device related OBX possible: i.e., MDS, then VMD, and then Channel. Inheritance should be assumed; i.e., for multivalued results from the same Device, this field is required only in the first OBX segment.</w:t>
      </w:r>
    </w:p>
    <w:p w14:paraId="28E579A9" w14:textId="77777777" w:rsidR="00B11855" w:rsidRPr="006D613E" w:rsidRDefault="003D003E" w:rsidP="001466DF">
      <w:pPr>
        <w:pStyle w:val="HL7FieldIndent2"/>
        <w:rPr>
          <w:noProof w:val="0"/>
        </w:rPr>
      </w:pPr>
      <w:r w:rsidRPr="006D613E">
        <w:rPr>
          <w:noProof w:val="0"/>
        </w:rPr>
        <w:t>For metric related data this field is not required – unless no device hierarchy, and therefore related OBXs, is being declared; in which case the device ID should be provided here if available. Inheritance should be assumed; i.e., for multivalued results from the same Device, this field is required only in the first OBX segment.</w:t>
      </w:r>
    </w:p>
    <w:p w14:paraId="06791799" w14:textId="77777777" w:rsidR="00B11855" w:rsidRPr="006D613E" w:rsidRDefault="003D003E" w:rsidP="001466DF">
      <w:pPr>
        <w:pStyle w:val="HL7FieldIndent2"/>
        <w:rPr>
          <w:noProof w:val="0"/>
        </w:rPr>
      </w:pPr>
      <w:r w:rsidRPr="006D613E">
        <w:rPr>
          <w:noProof w:val="0"/>
        </w:rPr>
        <w:lastRenderedPageBreak/>
        <w:t>Device identifiers shall be reported in OBX-18, data type ‘EI’ (Entity Identifier), for the MDS level for PCD devices and DEV_SPEC_PROFILE for PHD devices.</w:t>
      </w:r>
    </w:p>
    <w:p w14:paraId="6E8AFBD5" w14:textId="77777777" w:rsidR="00B11855" w:rsidRPr="006D613E" w:rsidRDefault="00B11855" w:rsidP="002E102A">
      <w:pPr>
        <w:pStyle w:val="BodyText"/>
      </w:pPr>
    </w:p>
    <w:p w14:paraId="64EBFD82" w14:textId="42DC6E78" w:rsidR="00B11855" w:rsidRPr="006D613E" w:rsidRDefault="003D003E" w:rsidP="00123C7B">
      <w:pPr>
        <w:pStyle w:val="TableTitle"/>
        <w:outlineLvl w:val="0"/>
      </w:pPr>
      <w:r w:rsidRPr="006D613E">
        <w:t>Table B.8</w:t>
      </w:r>
      <w:r w:rsidR="004E547A" w:rsidRPr="006D613E">
        <w:t>.6-</w:t>
      </w:r>
      <w:r w:rsidR="00FE1495">
        <w:t>3</w:t>
      </w:r>
      <w:r w:rsidRPr="006D613E">
        <w:t xml:space="preserve">: </w:t>
      </w:r>
      <w:r w:rsidR="006D613E">
        <w:t>HL7</w:t>
      </w:r>
      <w:r w:rsidR="00995105" w:rsidRPr="006D613E">
        <w:t xml:space="preserve"> </w:t>
      </w:r>
      <w:r w:rsidRPr="006D613E">
        <w:t>Component Table - EI – Entity Identifier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2"/>
        <w:gridCol w:w="887"/>
        <w:gridCol w:w="720"/>
        <w:gridCol w:w="932"/>
        <w:gridCol w:w="990"/>
        <w:gridCol w:w="2861"/>
      </w:tblGrid>
      <w:tr w:rsidR="00C40FD5" w:rsidRPr="006D613E" w14:paraId="5FA150D2" w14:textId="77777777" w:rsidTr="00A92110">
        <w:trPr>
          <w:cantSplit/>
          <w:jc w:val="center"/>
        </w:trPr>
        <w:tc>
          <w:tcPr>
            <w:tcW w:w="1132" w:type="dxa"/>
            <w:shd w:val="clear" w:color="auto" w:fill="D9D9D9"/>
          </w:tcPr>
          <w:p w14:paraId="4C694A0E" w14:textId="77777777" w:rsidR="00B11855" w:rsidRPr="006D613E" w:rsidRDefault="003D003E" w:rsidP="00F7428B">
            <w:pPr>
              <w:pStyle w:val="TableEntryHeader"/>
              <w:keepNext/>
            </w:pPr>
            <w:r w:rsidRPr="006D613E">
              <w:t>SEQ</w:t>
            </w:r>
          </w:p>
        </w:tc>
        <w:tc>
          <w:tcPr>
            <w:tcW w:w="887" w:type="dxa"/>
            <w:shd w:val="clear" w:color="auto" w:fill="D9D9D9"/>
          </w:tcPr>
          <w:p w14:paraId="7E4ACF27" w14:textId="77777777" w:rsidR="00B11855" w:rsidRPr="006D613E" w:rsidRDefault="003D003E" w:rsidP="00F7428B">
            <w:pPr>
              <w:pStyle w:val="TableEntryHeader"/>
              <w:keepNext/>
            </w:pPr>
            <w:r w:rsidRPr="006D613E">
              <w:t>LEN</w:t>
            </w:r>
          </w:p>
        </w:tc>
        <w:tc>
          <w:tcPr>
            <w:tcW w:w="720" w:type="dxa"/>
            <w:shd w:val="clear" w:color="auto" w:fill="D9D9D9"/>
          </w:tcPr>
          <w:p w14:paraId="16FA03BB" w14:textId="77777777" w:rsidR="00B11855" w:rsidRPr="006D613E" w:rsidRDefault="003D003E" w:rsidP="00F7428B">
            <w:pPr>
              <w:pStyle w:val="TableEntryHeader"/>
              <w:keepNext/>
            </w:pPr>
            <w:r w:rsidRPr="006D613E">
              <w:t>DT</w:t>
            </w:r>
          </w:p>
        </w:tc>
        <w:tc>
          <w:tcPr>
            <w:tcW w:w="932" w:type="dxa"/>
            <w:shd w:val="clear" w:color="auto" w:fill="D9D9D9"/>
          </w:tcPr>
          <w:p w14:paraId="106DDA74" w14:textId="77777777" w:rsidR="00B11855" w:rsidRPr="006D613E" w:rsidRDefault="003D003E" w:rsidP="00F7428B">
            <w:pPr>
              <w:pStyle w:val="TableEntryHeader"/>
              <w:keepNext/>
            </w:pPr>
            <w:r w:rsidRPr="006D613E">
              <w:t xml:space="preserve">OPT </w:t>
            </w:r>
          </w:p>
        </w:tc>
        <w:tc>
          <w:tcPr>
            <w:tcW w:w="990" w:type="dxa"/>
            <w:shd w:val="clear" w:color="auto" w:fill="D9D9D9"/>
          </w:tcPr>
          <w:p w14:paraId="61624C7C" w14:textId="77777777" w:rsidR="00B11855" w:rsidRPr="006D613E" w:rsidRDefault="003D003E" w:rsidP="00F7428B">
            <w:pPr>
              <w:pStyle w:val="TableEntryHeader"/>
              <w:keepNext/>
            </w:pPr>
            <w:r w:rsidRPr="006D613E">
              <w:t>TBL#</w:t>
            </w:r>
          </w:p>
        </w:tc>
        <w:tc>
          <w:tcPr>
            <w:tcW w:w="2861" w:type="dxa"/>
            <w:shd w:val="clear" w:color="auto" w:fill="D9D9D9"/>
          </w:tcPr>
          <w:p w14:paraId="131D21AB" w14:textId="77777777" w:rsidR="00B11855" w:rsidRPr="006D613E" w:rsidRDefault="003D003E" w:rsidP="00F7428B">
            <w:pPr>
              <w:pStyle w:val="TableEntryHeader"/>
              <w:keepNext/>
            </w:pPr>
            <w:r w:rsidRPr="006D613E">
              <w:t>COMPONENT NAME</w:t>
            </w:r>
          </w:p>
        </w:tc>
      </w:tr>
      <w:tr w:rsidR="00C40FD5" w:rsidRPr="006D613E" w14:paraId="2C0657EE" w14:textId="77777777" w:rsidTr="006C0E8E">
        <w:trPr>
          <w:cantSplit/>
          <w:jc w:val="center"/>
        </w:trPr>
        <w:tc>
          <w:tcPr>
            <w:tcW w:w="1132" w:type="dxa"/>
            <w:shd w:val="clear" w:color="auto" w:fill="auto"/>
          </w:tcPr>
          <w:p w14:paraId="4AA66EDE" w14:textId="77777777" w:rsidR="00B11855" w:rsidRPr="006D613E" w:rsidRDefault="003D003E" w:rsidP="00F7428B">
            <w:pPr>
              <w:pStyle w:val="TableEntry"/>
              <w:keepNext/>
            </w:pPr>
            <w:r w:rsidRPr="006D613E">
              <w:t>1</w:t>
            </w:r>
          </w:p>
        </w:tc>
        <w:tc>
          <w:tcPr>
            <w:tcW w:w="887" w:type="dxa"/>
            <w:shd w:val="clear" w:color="auto" w:fill="auto"/>
          </w:tcPr>
          <w:p w14:paraId="6DF807AC" w14:textId="77777777" w:rsidR="00B11855" w:rsidRPr="006D613E" w:rsidRDefault="003D003E" w:rsidP="00F7428B">
            <w:pPr>
              <w:pStyle w:val="TableEntry"/>
              <w:keepNext/>
            </w:pPr>
            <w:r w:rsidRPr="006D613E">
              <w:t>199</w:t>
            </w:r>
          </w:p>
        </w:tc>
        <w:tc>
          <w:tcPr>
            <w:tcW w:w="720" w:type="dxa"/>
            <w:shd w:val="clear" w:color="auto" w:fill="auto"/>
          </w:tcPr>
          <w:p w14:paraId="5F4B4732" w14:textId="77777777" w:rsidR="00B11855" w:rsidRPr="006D613E" w:rsidRDefault="003D003E" w:rsidP="00F7428B">
            <w:pPr>
              <w:pStyle w:val="TableEntry"/>
              <w:keepNext/>
            </w:pPr>
            <w:r w:rsidRPr="006D613E">
              <w:t>ST</w:t>
            </w:r>
          </w:p>
        </w:tc>
        <w:tc>
          <w:tcPr>
            <w:tcW w:w="932" w:type="dxa"/>
            <w:shd w:val="clear" w:color="auto" w:fill="auto"/>
          </w:tcPr>
          <w:p w14:paraId="65F730CA" w14:textId="77777777" w:rsidR="00B11855" w:rsidRPr="006D613E" w:rsidRDefault="003D003E" w:rsidP="00F7428B">
            <w:pPr>
              <w:pStyle w:val="TableEntry"/>
              <w:keepNext/>
            </w:pPr>
            <w:r w:rsidRPr="006D613E">
              <w:t>R</w:t>
            </w:r>
          </w:p>
        </w:tc>
        <w:tc>
          <w:tcPr>
            <w:tcW w:w="990" w:type="dxa"/>
            <w:shd w:val="clear" w:color="auto" w:fill="auto"/>
          </w:tcPr>
          <w:p w14:paraId="5717973D" w14:textId="77777777" w:rsidR="00B11855" w:rsidRPr="006D613E" w:rsidRDefault="00B11855" w:rsidP="00F7428B">
            <w:pPr>
              <w:pStyle w:val="TableEntry"/>
              <w:keepNext/>
            </w:pPr>
          </w:p>
        </w:tc>
        <w:tc>
          <w:tcPr>
            <w:tcW w:w="2861" w:type="dxa"/>
            <w:shd w:val="clear" w:color="auto" w:fill="auto"/>
          </w:tcPr>
          <w:p w14:paraId="3F11E18B" w14:textId="77777777" w:rsidR="00B11855" w:rsidRPr="006D613E" w:rsidRDefault="003D003E" w:rsidP="00F7428B">
            <w:pPr>
              <w:pStyle w:val="TableEntry"/>
              <w:keepNext/>
            </w:pPr>
            <w:r w:rsidRPr="006D613E">
              <w:t>Entity Identifier</w:t>
            </w:r>
          </w:p>
        </w:tc>
      </w:tr>
      <w:tr w:rsidR="00C40FD5" w:rsidRPr="006D613E" w14:paraId="71BA9260" w14:textId="77777777" w:rsidTr="006C0E8E">
        <w:trPr>
          <w:cantSplit/>
          <w:jc w:val="center"/>
        </w:trPr>
        <w:tc>
          <w:tcPr>
            <w:tcW w:w="1132" w:type="dxa"/>
            <w:shd w:val="clear" w:color="auto" w:fill="auto"/>
          </w:tcPr>
          <w:p w14:paraId="0A68156A" w14:textId="77777777" w:rsidR="00B11855" w:rsidRPr="006D613E" w:rsidRDefault="003D003E" w:rsidP="00F7428B">
            <w:pPr>
              <w:pStyle w:val="TableEntry"/>
              <w:keepNext/>
            </w:pPr>
            <w:r w:rsidRPr="006D613E">
              <w:t>2</w:t>
            </w:r>
          </w:p>
        </w:tc>
        <w:tc>
          <w:tcPr>
            <w:tcW w:w="887" w:type="dxa"/>
            <w:shd w:val="clear" w:color="auto" w:fill="auto"/>
          </w:tcPr>
          <w:p w14:paraId="560A2FB7" w14:textId="77777777" w:rsidR="00B11855" w:rsidRPr="006D613E" w:rsidRDefault="003D003E" w:rsidP="00F7428B">
            <w:pPr>
              <w:pStyle w:val="TableEntry"/>
              <w:keepNext/>
            </w:pPr>
            <w:r w:rsidRPr="006D613E">
              <w:t>20</w:t>
            </w:r>
          </w:p>
        </w:tc>
        <w:tc>
          <w:tcPr>
            <w:tcW w:w="720" w:type="dxa"/>
            <w:shd w:val="clear" w:color="auto" w:fill="auto"/>
          </w:tcPr>
          <w:p w14:paraId="5FD55FC3" w14:textId="77777777" w:rsidR="00B11855" w:rsidRPr="006D613E" w:rsidRDefault="003D003E" w:rsidP="00F7428B">
            <w:pPr>
              <w:pStyle w:val="TableEntry"/>
              <w:keepNext/>
            </w:pPr>
            <w:r w:rsidRPr="006D613E">
              <w:t>IS</w:t>
            </w:r>
          </w:p>
        </w:tc>
        <w:tc>
          <w:tcPr>
            <w:tcW w:w="932" w:type="dxa"/>
            <w:shd w:val="clear" w:color="auto" w:fill="auto"/>
          </w:tcPr>
          <w:p w14:paraId="17C7A557" w14:textId="77777777" w:rsidR="00B11855" w:rsidRPr="006D613E" w:rsidRDefault="003D003E" w:rsidP="00F7428B">
            <w:pPr>
              <w:pStyle w:val="TableEntry"/>
              <w:keepNext/>
            </w:pPr>
            <w:r w:rsidRPr="006D613E">
              <w:t>RE</w:t>
            </w:r>
          </w:p>
        </w:tc>
        <w:tc>
          <w:tcPr>
            <w:tcW w:w="990" w:type="dxa"/>
            <w:shd w:val="clear" w:color="auto" w:fill="auto"/>
          </w:tcPr>
          <w:p w14:paraId="611ECADA" w14:textId="77777777" w:rsidR="00B11855" w:rsidRPr="006D613E" w:rsidRDefault="003D003E" w:rsidP="00F7428B">
            <w:pPr>
              <w:pStyle w:val="TableEntry"/>
              <w:keepNext/>
            </w:pPr>
            <w:r w:rsidRPr="006D613E">
              <w:t>0363</w:t>
            </w:r>
          </w:p>
        </w:tc>
        <w:tc>
          <w:tcPr>
            <w:tcW w:w="2861" w:type="dxa"/>
            <w:shd w:val="clear" w:color="auto" w:fill="auto"/>
          </w:tcPr>
          <w:p w14:paraId="7558FBA3" w14:textId="77777777" w:rsidR="00B11855" w:rsidRPr="006D613E" w:rsidRDefault="003D003E" w:rsidP="00F7428B">
            <w:pPr>
              <w:pStyle w:val="TableEntry"/>
              <w:keepNext/>
            </w:pPr>
            <w:r w:rsidRPr="006D613E">
              <w:t>Namespace ID</w:t>
            </w:r>
          </w:p>
        </w:tc>
      </w:tr>
      <w:tr w:rsidR="00C40FD5" w:rsidRPr="006D613E" w14:paraId="0490F071" w14:textId="77777777" w:rsidTr="006C0E8E">
        <w:trPr>
          <w:cantSplit/>
          <w:jc w:val="center"/>
        </w:trPr>
        <w:tc>
          <w:tcPr>
            <w:tcW w:w="1132" w:type="dxa"/>
            <w:shd w:val="clear" w:color="auto" w:fill="auto"/>
          </w:tcPr>
          <w:p w14:paraId="1D8E57F3" w14:textId="77777777" w:rsidR="00B11855" w:rsidRPr="006D613E" w:rsidRDefault="003D003E" w:rsidP="00F7428B">
            <w:pPr>
              <w:pStyle w:val="TableEntry"/>
              <w:keepNext/>
            </w:pPr>
            <w:r w:rsidRPr="006D613E">
              <w:t>3</w:t>
            </w:r>
          </w:p>
        </w:tc>
        <w:tc>
          <w:tcPr>
            <w:tcW w:w="887" w:type="dxa"/>
            <w:shd w:val="clear" w:color="auto" w:fill="auto"/>
          </w:tcPr>
          <w:p w14:paraId="78D0CE7B" w14:textId="77777777" w:rsidR="00B11855" w:rsidRPr="006D613E" w:rsidRDefault="003D003E" w:rsidP="00F7428B">
            <w:pPr>
              <w:pStyle w:val="TableEntry"/>
              <w:keepNext/>
            </w:pPr>
            <w:r w:rsidRPr="006D613E">
              <w:t>199</w:t>
            </w:r>
          </w:p>
        </w:tc>
        <w:tc>
          <w:tcPr>
            <w:tcW w:w="720" w:type="dxa"/>
            <w:shd w:val="clear" w:color="auto" w:fill="auto"/>
          </w:tcPr>
          <w:p w14:paraId="7D8E3047" w14:textId="77777777" w:rsidR="00B11855" w:rsidRPr="006D613E" w:rsidRDefault="003D003E" w:rsidP="00F7428B">
            <w:pPr>
              <w:pStyle w:val="TableEntry"/>
              <w:keepNext/>
            </w:pPr>
            <w:r w:rsidRPr="006D613E">
              <w:t>ST</w:t>
            </w:r>
          </w:p>
        </w:tc>
        <w:tc>
          <w:tcPr>
            <w:tcW w:w="932" w:type="dxa"/>
            <w:shd w:val="clear" w:color="auto" w:fill="auto"/>
          </w:tcPr>
          <w:p w14:paraId="52DF0DB3" w14:textId="77777777" w:rsidR="00B11855" w:rsidRPr="006D613E" w:rsidRDefault="003D003E" w:rsidP="00F7428B">
            <w:pPr>
              <w:pStyle w:val="TableEntry"/>
              <w:keepNext/>
            </w:pPr>
            <w:r w:rsidRPr="006D613E">
              <w:t>C</w:t>
            </w:r>
          </w:p>
        </w:tc>
        <w:tc>
          <w:tcPr>
            <w:tcW w:w="990" w:type="dxa"/>
            <w:shd w:val="clear" w:color="auto" w:fill="auto"/>
          </w:tcPr>
          <w:p w14:paraId="521D7A3F" w14:textId="77777777" w:rsidR="00B11855" w:rsidRPr="006D613E" w:rsidRDefault="00B11855" w:rsidP="00F7428B">
            <w:pPr>
              <w:pStyle w:val="TableEntry"/>
              <w:keepNext/>
            </w:pPr>
          </w:p>
        </w:tc>
        <w:tc>
          <w:tcPr>
            <w:tcW w:w="2861" w:type="dxa"/>
            <w:shd w:val="clear" w:color="auto" w:fill="auto"/>
          </w:tcPr>
          <w:p w14:paraId="4FE7A425" w14:textId="77777777" w:rsidR="00B11855" w:rsidRPr="006D613E" w:rsidRDefault="003D003E" w:rsidP="00F7428B">
            <w:pPr>
              <w:pStyle w:val="TableEntry"/>
              <w:keepNext/>
            </w:pPr>
            <w:r w:rsidRPr="006D613E">
              <w:t>Universal ID</w:t>
            </w:r>
          </w:p>
        </w:tc>
      </w:tr>
      <w:tr w:rsidR="00C40FD5" w:rsidRPr="006D613E" w14:paraId="0B415F93" w14:textId="77777777" w:rsidTr="006C0E8E">
        <w:trPr>
          <w:cantSplit/>
          <w:jc w:val="center"/>
        </w:trPr>
        <w:tc>
          <w:tcPr>
            <w:tcW w:w="1132" w:type="dxa"/>
            <w:shd w:val="clear" w:color="auto" w:fill="auto"/>
          </w:tcPr>
          <w:p w14:paraId="4764E017" w14:textId="77777777" w:rsidR="00B11855" w:rsidRPr="006D613E" w:rsidRDefault="003D003E" w:rsidP="00F7428B">
            <w:pPr>
              <w:pStyle w:val="TableEntry"/>
              <w:keepNext/>
            </w:pPr>
            <w:r w:rsidRPr="006D613E">
              <w:t>4</w:t>
            </w:r>
          </w:p>
        </w:tc>
        <w:tc>
          <w:tcPr>
            <w:tcW w:w="887" w:type="dxa"/>
            <w:shd w:val="clear" w:color="auto" w:fill="auto"/>
          </w:tcPr>
          <w:p w14:paraId="03F59F50" w14:textId="77777777" w:rsidR="00B11855" w:rsidRPr="006D613E" w:rsidRDefault="003D003E" w:rsidP="00F7428B">
            <w:pPr>
              <w:pStyle w:val="TableEntry"/>
              <w:keepNext/>
            </w:pPr>
            <w:r w:rsidRPr="006D613E">
              <w:t>6</w:t>
            </w:r>
          </w:p>
        </w:tc>
        <w:tc>
          <w:tcPr>
            <w:tcW w:w="720" w:type="dxa"/>
            <w:shd w:val="clear" w:color="auto" w:fill="auto"/>
          </w:tcPr>
          <w:p w14:paraId="00ED6216" w14:textId="77777777" w:rsidR="00B11855" w:rsidRPr="006D613E" w:rsidRDefault="003D003E" w:rsidP="00F7428B">
            <w:pPr>
              <w:pStyle w:val="TableEntry"/>
              <w:keepNext/>
            </w:pPr>
            <w:r w:rsidRPr="006D613E">
              <w:t>ID</w:t>
            </w:r>
          </w:p>
        </w:tc>
        <w:tc>
          <w:tcPr>
            <w:tcW w:w="932" w:type="dxa"/>
            <w:shd w:val="clear" w:color="auto" w:fill="auto"/>
          </w:tcPr>
          <w:p w14:paraId="2DD884F0" w14:textId="77777777" w:rsidR="00B11855" w:rsidRPr="006D613E" w:rsidRDefault="003D003E" w:rsidP="00F7428B">
            <w:pPr>
              <w:pStyle w:val="TableEntry"/>
              <w:keepNext/>
            </w:pPr>
            <w:r w:rsidRPr="006D613E">
              <w:t>C</w:t>
            </w:r>
          </w:p>
        </w:tc>
        <w:tc>
          <w:tcPr>
            <w:tcW w:w="990" w:type="dxa"/>
            <w:shd w:val="clear" w:color="auto" w:fill="auto"/>
          </w:tcPr>
          <w:p w14:paraId="6670C5B3" w14:textId="77777777" w:rsidR="00B11855" w:rsidRPr="006D613E" w:rsidRDefault="003D003E" w:rsidP="00F7428B">
            <w:pPr>
              <w:pStyle w:val="TableEntry"/>
              <w:keepNext/>
            </w:pPr>
            <w:r w:rsidRPr="006D613E">
              <w:t>0301</w:t>
            </w:r>
          </w:p>
        </w:tc>
        <w:tc>
          <w:tcPr>
            <w:tcW w:w="2861" w:type="dxa"/>
            <w:shd w:val="clear" w:color="auto" w:fill="auto"/>
          </w:tcPr>
          <w:p w14:paraId="0F5D598E" w14:textId="77777777" w:rsidR="00B11855" w:rsidRPr="006D613E" w:rsidRDefault="003D003E" w:rsidP="00F7428B">
            <w:pPr>
              <w:pStyle w:val="TableEntry"/>
              <w:keepNext/>
            </w:pPr>
            <w:r w:rsidRPr="006D613E">
              <w:t>Universal ID Type</w:t>
            </w:r>
          </w:p>
        </w:tc>
      </w:tr>
    </w:tbl>
    <w:p w14:paraId="5D41BC90" w14:textId="77777777" w:rsidR="00FE1495" w:rsidRDefault="00FE1495" w:rsidP="0034511D">
      <w:pPr>
        <w:pStyle w:val="BodyText"/>
      </w:pPr>
    </w:p>
    <w:p w14:paraId="65FC4CB6" w14:textId="77777777" w:rsidR="00B11855" w:rsidRPr="006D613E" w:rsidRDefault="003D003E" w:rsidP="0034511D">
      <w:pPr>
        <w:pStyle w:val="UnnumberedHeadingIndent"/>
        <w:keepNext/>
        <w:outlineLvl w:val="0"/>
      </w:pPr>
      <w:r w:rsidRPr="006D613E">
        <w:t>Example 1:</w:t>
      </w:r>
      <w:r w:rsidRPr="006D613E">
        <w:tab/>
        <w:t>EUI-64</w:t>
      </w:r>
    </w:p>
    <w:p w14:paraId="1B17D8CE" w14:textId="77777777" w:rsidR="00B11855" w:rsidRPr="006D613E" w:rsidRDefault="003D003E" w:rsidP="00123C7B">
      <w:pPr>
        <w:pStyle w:val="HL7FieldIndent2"/>
        <w:outlineLvl w:val="0"/>
        <w:rPr>
          <w:noProof w:val="0"/>
        </w:rPr>
      </w:pPr>
      <w:r w:rsidRPr="006D613E">
        <w:rPr>
          <w:noProof w:val="0"/>
        </w:rPr>
        <w:t xml:space="preserve">This is the preferred and most concise representation of </w:t>
      </w:r>
      <w:proofErr w:type="gramStart"/>
      <w:r w:rsidRPr="006D613E">
        <w:rPr>
          <w:noProof w:val="0"/>
        </w:rPr>
        <w:t>an</w:t>
      </w:r>
      <w:proofErr w:type="gramEnd"/>
      <w:r w:rsidRPr="006D613E">
        <w:rPr>
          <w:noProof w:val="0"/>
        </w:rPr>
        <w:t xml:space="preserve"> EUI-64.</w:t>
      </w:r>
    </w:p>
    <w:p w14:paraId="7CE525E2" w14:textId="77777777" w:rsidR="009D16B6" w:rsidRPr="006D613E" w:rsidRDefault="009D16B6" w:rsidP="001466DF">
      <w:pPr>
        <w:pStyle w:val="HL7FieldIndent2"/>
        <w:rPr>
          <w:noProof w:val="0"/>
        </w:rPr>
      </w:pPr>
    </w:p>
    <w:p w14:paraId="7DEB4124" w14:textId="77777777" w:rsidR="00B11855" w:rsidRPr="006D613E" w:rsidRDefault="003D003E" w:rsidP="009D16B6">
      <w:pPr>
        <w:pStyle w:val="ExampleValue"/>
        <w:rPr>
          <w:noProof w:val="0"/>
        </w:rPr>
      </w:pPr>
      <w:r w:rsidRPr="006D613E">
        <w:rPr>
          <w:noProof w:val="0"/>
        </w:rPr>
        <w:t>|0123456789ABCDEF^^0123456789ABCDEF^EUI-64|</w:t>
      </w:r>
    </w:p>
    <w:p w14:paraId="452EED9A" w14:textId="77777777" w:rsidR="00B11855" w:rsidRPr="006D613E" w:rsidRDefault="003D003E" w:rsidP="00123C7B">
      <w:pPr>
        <w:pStyle w:val="UnnumberedHeadingIndent"/>
        <w:outlineLvl w:val="0"/>
      </w:pPr>
      <w:r w:rsidRPr="006D613E">
        <w:t xml:space="preserve">Example </w:t>
      </w:r>
      <w:r w:rsidR="006C4608" w:rsidRPr="006D613E">
        <w:t>2</w:t>
      </w:r>
      <w:r w:rsidRPr="006D613E">
        <w:t>: Vendor-specific identifier string in OBX-18.1</w:t>
      </w:r>
    </w:p>
    <w:p w14:paraId="345DF999" w14:textId="1D86CCC9" w:rsidR="00B11855" w:rsidRPr="006D613E" w:rsidRDefault="003C5B97" w:rsidP="001466DF">
      <w:pPr>
        <w:pStyle w:val="HL7FieldIndent2"/>
        <w:rPr>
          <w:noProof w:val="0"/>
        </w:rPr>
      </w:pPr>
      <w:r w:rsidRPr="006D613E">
        <w:rPr>
          <w:noProof w:val="0"/>
        </w:rPr>
        <w:t xml:space="preserve">The EUI-64 form of identifier discussed above is required in production environments. In debug and test environments the following form of identifier is acceptable, and it may also be used if desired in addition to EUI-64 as a repeat of this field since OBX-18 is repeatable. </w:t>
      </w:r>
      <w:r w:rsidR="003D003E" w:rsidRPr="006D613E">
        <w:rPr>
          <w:noProof w:val="0"/>
        </w:rPr>
        <w:t xml:space="preserve">All four OBX-18 components may be used to indicate a vendor-specific identifier string plus an identifier from </w:t>
      </w:r>
      <w:r w:rsidR="006D613E">
        <w:rPr>
          <w:noProof w:val="0"/>
        </w:rPr>
        <w:t>HL7</w:t>
      </w:r>
      <w:r w:rsidR="00995105" w:rsidRPr="006D613E">
        <w:rPr>
          <w:noProof w:val="0"/>
        </w:rPr>
        <w:t xml:space="preserve"> </w:t>
      </w:r>
      <w:r w:rsidR="003D003E" w:rsidRPr="006D613E">
        <w:rPr>
          <w:noProof w:val="0"/>
        </w:rPr>
        <w:t>Table 0301 - Universal ID type. Here EI-1 (Entity Identifier is the serial number of the equipment, EI-2 (Namespace ID) identifies the equipment model, EI-3 (Universal ID) identifies the manufacturer using a DNS domain name under the control of the manufacturer, and EI-4 (Universal ID Type) identifies the type of Universal ID contained in EI-3.</w:t>
      </w:r>
    </w:p>
    <w:p w14:paraId="143D3575" w14:textId="77777777" w:rsidR="00B11855" w:rsidRPr="006D613E" w:rsidRDefault="00B11855" w:rsidP="009D16B6">
      <w:pPr>
        <w:pStyle w:val="ExampleValue"/>
        <w:rPr>
          <w:noProof w:val="0"/>
        </w:rPr>
      </w:pPr>
    </w:p>
    <w:p w14:paraId="0B3878F0" w14:textId="77777777" w:rsidR="00B11855" w:rsidRPr="006D613E" w:rsidRDefault="003D003E" w:rsidP="009D16B6">
      <w:pPr>
        <w:pStyle w:val="ExampleValue"/>
        <w:rPr>
          <w:noProof w:val="0"/>
        </w:rPr>
      </w:pPr>
      <w:proofErr w:type="gramStart"/>
      <w:r w:rsidRPr="006D613E">
        <w:rPr>
          <w:noProof w:val="0"/>
        </w:rPr>
        <w:t>|123456^ICU_MONITOR^megacorp.com^DNS|.</w:t>
      </w:r>
      <w:proofErr w:type="gramEnd"/>
    </w:p>
    <w:p w14:paraId="108441D8" w14:textId="77777777" w:rsidR="00B11855" w:rsidRPr="006D613E" w:rsidRDefault="00B11855" w:rsidP="009D16B6">
      <w:pPr>
        <w:pStyle w:val="ExampleValue"/>
        <w:rPr>
          <w:noProof w:val="0"/>
        </w:rPr>
      </w:pPr>
    </w:p>
    <w:p w14:paraId="3CDEA6DA" w14:textId="77777777" w:rsidR="00B11855" w:rsidRPr="006D613E" w:rsidRDefault="003D003E" w:rsidP="001466DF">
      <w:pPr>
        <w:pStyle w:val="HL7FieldIndent2"/>
        <w:rPr>
          <w:noProof w:val="0"/>
        </w:rPr>
      </w:pPr>
      <w:r w:rsidRPr="006D613E">
        <w:rPr>
          <w:noProof w:val="0"/>
        </w:rPr>
        <w:t>See the discussion of the EI data type in Appendix section C.5 for further details and examples.</w:t>
      </w:r>
    </w:p>
    <w:p w14:paraId="44B3D98E" w14:textId="77777777" w:rsidR="00B11855" w:rsidRPr="006D613E" w:rsidRDefault="003D003E" w:rsidP="00993D66">
      <w:pPr>
        <w:pStyle w:val="HL7Field"/>
      </w:pPr>
      <w:r w:rsidRPr="006D613E">
        <w:t>OBX-19   Date/Time of the Analysis</w:t>
      </w:r>
    </w:p>
    <w:p w14:paraId="42ADE6B1" w14:textId="77777777" w:rsidR="00B11855" w:rsidRPr="006D613E" w:rsidRDefault="003D003E" w:rsidP="001466DF">
      <w:pPr>
        <w:pStyle w:val="HL7FieldIndent2"/>
        <w:rPr>
          <w:noProof w:val="0"/>
        </w:rPr>
      </w:pPr>
      <w:r w:rsidRPr="006D613E">
        <w:rPr>
          <w:noProof w:val="0"/>
        </w:rPr>
        <w:t>Conditional Predicate: May be used if duplicate of OBX-14 is needed in this field by receiving system.</w:t>
      </w:r>
    </w:p>
    <w:p w14:paraId="2477E06E" w14:textId="77777777" w:rsidR="00B11855" w:rsidRPr="006D613E" w:rsidRDefault="003D003E" w:rsidP="001466DF">
      <w:pPr>
        <w:pStyle w:val="HL7FieldIndent2"/>
        <w:rPr>
          <w:noProof w:val="0"/>
        </w:rPr>
      </w:pPr>
      <w:proofErr w:type="gramStart"/>
      <w:r w:rsidRPr="006D613E">
        <w:rPr>
          <w:noProof w:val="0"/>
        </w:rPr>
        <w:t>For the PCD TF use OBX-14 preferentially if device time is relevant.</w:t>
      </w:r>
      <w:proofErr w:type="gramEnd"/>
      <w:r w:rsidRPr="006D613E">
        <w:rPr>
          <w:noProof w:val="0"/>
        </w:rPr>
        <w:t xml:space="preserve"> Information in OBX-14 may be duplicated here if local needs dictate.</w:t>
      </w:r>
    </w:p>
    <w:p w14:paraId="25E9A46B" w14:textId="77777777" w:rsidR="00B11855" w:rsidRPr="006D613E" w:rsidRDefault="003D003E" w:rsidP="00993D66">
      <w:pPr>
        <w:pStyle w:val="HL7Field"/>
      </w:pPr>
      <w:r w:rsidRPr="006D613E">
        <w:t>OBX-20   Observation Site</w:t>
      </w:r>
    </w:p>
    <w:p w14:paraId="0F556927" w14:textId="77777777" w:rsidR="00B11855" w:rsidRPr="006D613E" w:rsidRDefault="003D003E" w:rsidP="009D16B6">
      <w:pPr>
        <w:pStyle w:val="Components"/>
      </w:pPr>
      <w:r w:rsidRPr="006D613E">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5AAFAD32" w14:textId="77777777" w:rsidR="00B11855" w:rsidRPr="006D613E" w:rsidRDefault="003D003E" w:rsidP="001466DF">
      <w:pPr>
        <w:pStyle w:val="HL7FieldIndent2"/>
        <w:rPr>
          <w:noProof w:val="0"/>
        </w:rPr>
      </w:pPr>
      <w:r w:rsidRPr="006D613E">
        <w:rPr>
          <w:noProof w:val="0"/>
        </w:rPr>
        <w:lastRenderedPageBreak/>
        <w:t xml:space="preserve">Definition: This field typically contains the body site(s) where the measurement being reported was obtained. This field should not be used for a specimen source or specimen collection site. </w:t>
      </w:r>
    </w:p>
    <w:p w14:paraId="20944191" w14:textId="77777777" w:rsidR="00B11855" w:rsidRPr="006D613E" w:rsidRDefault="003D003E" w:rsidP="001466DF">
      <w:pPr>
        <w:pStyle w:val="HL7FieldIndent2"/>
        <w:rPr>
          <w:noProof w:val="0"/>
        </w:rPr>
      </w:pPr>
      <w:r w:rsidRPr="006D613E">
        <w:rPr>
          <w:noProof w:val="0"/>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2A40874" w14:textId="3C9FAC0F" w:rsidR="00B11855" w:rsidRPr="006D613E" w:rsidRDefault="003D003E" w:rsidP="001466DF">
      <w:pPr>
        <w:pStyle w:val="HL7FieldIndent2"/>
        <w:rPr>
          <w:noProof w:val="0"/>
        </w:rPr>
      </w:pPr>
      <w:r w:rsidRPr="006D613E">
        <w:rPr>
          <w:noProof w:val="0"/>
        </w:rPr>
        <w:t xml:space="preserve">Any nationally recognized coding system might be used for this field including SNOMED or MDC; </w:t>
      </w:r>
      <w:r w:rsidR="0028379E" w:rsidRPr="006D613E">
        <w:rPr>
          <w:noProof w:val="0"/>
        </w:rPr>
        <w:t>alternatively,</w:t>
      </w:r>
      <w:r w:rsidRPr="006D613E">
        <w:rPr>
          <w:noProof w:val="0"/>
        </w:rPr>
        <w:t xml:space="preserve"> the </w:t>
      </w:r>
      <w:r w:rsidR="006D613E">
        <w:rPr>
          <w:noProof w:val="0"/>
        </w:rPr>
        <w:t>HL7</w:t>
      </w:r>
      <w:r w:rsidR="00995105" w:rsidRPr="006D613E">
        <w:rPr>
          <w:noProof w:val="0"/>
        </w:rPr>
        <w:t xml:space="preserve"> </w:t>
      </w:r>
      <w:r w:rsidRPr="006D613E">
        <w:rPr>
          <w:noProof w:val="0"/>
        </w:rPr>
        <w:t>Table 0163 may be used. Veterinary medicine may choose the tables supported for the components of this field as decided by their industry.</w:t>
      </w:r>
    </w:p>
    <w:p w14:paraId="19E52D80" w14:textId="77777777" w:rsidR="00A32D52" w:rsidRPr="006D613E" w:rsidRDefault="00A32D52" w:rsidP="00A32D52">
      <w:pPr>
        <w:pStyle w:val="AppendixHeading3"/>
        <w:rPr>
          <w:noProof w:val="0"/>
        </w:rPr>
      </w:pPr>
      <w:bookmarkStart w:id="1019" w:name="_Toc401769863"/>
      <w:bookmarkStart w:id="1020" w:name="_Ref429943940"/>
      <w:bookmarkStart w:id="1021" w:name="_Ref429943954"/>
      <w:bookmarkStart w:id="1022" w:name="_Ref429944113"/>
      <w:bookmarkStart w:id="1023" w:name="_Ref429944139"/>
      <w:bookmarkStart w:id="1024" w:name="_Ref429944639"/>
      <w:bookmarkStart w:id="1025" w:name="_Ref429944659"/>
      <w:bookmarkStart w:id="1026" w:name="_Toc466373816"/>
      <w:r w:rsidRPr="006D613E">
        <w:rPr>
          <w:noProof w:val="0"/>
        </w:rPr>
        <w:t>Time Stamps and Time Synchronization</w:t>
      </w:r>
      <w:bookmarkEnd w:id="1019"/>
      <w:bookmarkEnd w:id="1020"/>
      <w:bookmarkEnd w:id="1021"/>
      <w:bookmarkEnd w:id="1022"/>
      <w:bookmarkEnd w:id="1023"/>
      <w:bookmarkEnd w:id="1024"/>
      <w:bookmarkEnd w:id="1025"/>
      <w:bookmarkEnd w:id="1026"/>
    </w:p>
    <w:p w14:paraId="080F3596" w14:textId="77777777" w:rsidR="00A32D52" w:rsidRPr="006D613E" w:rsidRDefault="00A32D52" w:rsidP="00A32D52">
      <w:pPr>
        <w:pStyle w:val="BodyText"/>
      </w:pPr>
      <w:r w:rsidRPr="006D613E">
        <w:t xml:space="preserve">Medical device data observations conveyed by the IHE PCD DEC Technical Frameworks should where feasible use ‘consistent time’ for MSH-7, OBR-7, OBR-8 and OBX-14, where ‘consistent time’ is based on a known reference time source such as NTP or similar service. Since medical devices may use local clocks that are not synchronized to ‘consistent time’, a standardized representation for disclosing how the device time(s) were mapped to ‘consistent time’ is required to provide traceability between the two. </w:t>
      </w:r>
    </w:p>
    <w:p w14:paraId="4A8763CE" w14:textId="77777777" w:rsidR="009A35CA" w:rsidRPr="006D613E" w:rsidRDefault="00A32D52" w:rsidP="00A32D52">
      <w:pPr>
        <w:pStyle w:val="BodyText"/>
      </w:pPr>
      <w:r w:rsidRPr="006D613E">
        <w:t>In order to facilitate the correlation of transmitted observations, each observation should contain a time stamp from a consistent, isochronous time-base, either by default reference to [OBR-7, OBR-8) or by an overriding value in OBX-14. Since many medical devices have only a sense of local time, and this local time may not be equivalent to the local time of the DOR, it is a responsibility of the DOR to ensure the reported times within an Observation Result message are consistent. This means that all observation times reported SHOULD be UTC, as indicated by including a time zone offset of +0000, but it is permissible to use local time with the required correct time zone offset included in the timestamp representation since this can readily be converted to UTC whatever the time zone of the receiving system. In order to preserve the original time marking provided by the device, the Observation Result message SHALL contain a synchronization time element such as MDC_ATTR_TIME_ABS at the Medical Device System level which discloses the device’s notion of time, as described in the following table. The DOR SHALL use this device time as the basis for correcting the timestamps from the device (for example, for OBX-14) to the DOR’s ‘consistent time’.</w:t>
      </w:r>
    </w:p>
    <w:p w14:paraId="1346DF8B" w14:textId="77777777" w:rsidR="00A32D52" w:rsidRPr="00264692" w:rsidRDefault="00A32D52" w:rsidP="00264692">
      <w:pPr>
        <w:pStyle w:val="BodyText"/>
      </w:pPr>
    </w:p>
    <w:tbl>
      <w:tblPr>
        <w:tblW w:w="969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14" w:type="dxa"/>
        </w:tblCellMar>
        <w:tblLook w:val="0000" w:firstRow="0" w:lastRow="0" w:firstColumn="0" w:lastColumn="0" w:noHBand="0" w:noVBand="0"/>
      </w:tblPr>
      <w:tblGrid>
        <w:gridCol w:w="203"/>
        <w:gridCol w:w="104"/>
        <w:gridCol w:w="208"/>
        <w:gridCol w:w="106"/>
        <w:gridCol w:w="207"/>
        <w:gridCol w:w="93"/>
        <w:gridCol w:w="220"/>
        <w:gridCol w:w="77"/>
        <w:gridCol w:w="1404"/>
        <w:gridCol w:w="6349"/>
        <w:gridCol w:w="720"/>
      </w:tblGrid>
      <w:tr w:rsidR="00A32D52" w:rsidRPr="006D613E" w14:paraId="13C59E78" w14:textId="77777777" w:rsidTr="00A32D52">
        <w:trPr>
          <w:tblHeader/>
        </w:trPr>
        <w:tc>
          <w:tcPr>
            <w:tcW w:w="203" w:type="dxa"/>
            <w:tcBorders>
              <w:top w:val="nil"/>
              <w:left w:val="nil"/>
              <w:bottom w:val="single" w:sz="8" w:space="0" w:color="auto"/>
              <w:right w:val="nil"/>
            </w:tcBorders>
          </w:tcPr>
          <w:p w14:paraId="20FA8774" w14:textId="77777777" w:rsidR="00A32D52" w:rsidRPr="006D613E" w:rsidRDefault="00A32D52" w:rsidP="00A32D52">
            <w:pPr>
              <w:rPr>
                <w:rFonts w:ascii="Verdana" w:hAnsi="Verdana"/>
                <w:sz w:val="16"/>
                <w:szCs w:val="16"/>
              </w:rPr>
            </w:pPr>
          </w:p>
        </w:tc>
        <w:tc>
          <w:tcPr>
            <w:tcW w:w="104" w:type="dxa"/>
            <w:tcBorders>
              <w:top w:val="nil"/>
              <w:left w:val="nil"/>
              <w:bottom w:val="nil"/>
              <w:right w:val="nil"/>
            </w:tcBorders>
          </w:tcPr>
          <w:p w14:paraId="462B2A35" w14:textId="77777777" w:rsidR="00A32D52" w:rsidRPr="006D613E" w:rsidRDefault="00A32D52" w:rsidP="00A32D52">
            <w:pPr>
              <w:rPr>
                <w:rFonts w:ascii="Verdana" w:hAnsi="Verdana"/>
                <w:sz w:val="16"/>
                <w:szCs w:val="16"/>
              </w:rPr>
            </w:pPr>
          </w:p>
        </w:tc>
        <w:tc>
          <w:tcPr>
            <w:tcW w:w="208" w:type="dxa"/>
            <w:tcBorders>
              <w:top w:val="nil"/>
              <w:left w:val="nil"/>
              <w:bottom w:val="nil"/>
              <w:right w:val="nil"/>
            </w:tcBorders>
          </w:tcPr>
          <w:p w14:paraId="00FF0E85" w14:textId="77777777" w:rsidR="00A32D52" w:rsidRPr="006D613E" w:rsidRDefault="00A32D52" w:rsidP="00A32D52">
            <w:pPr>
              <w:rPr>
                <w:rFonts w:ascii="Verdana" w:hAnsi="Verdana"/>
                <w:sz w:val="16"/>
                <w:szCs w:val="16"/>
              </w:rPr>
            </w:pPr>
          </w:p>
        </w:tc>
        <w:tc>
          <w:tcPr>
            <w:tcW w:w="106" w:type="dxa"/>
            <w:tcBorders>
              <w:top w:val="nil"/>
              <w:left w:val="nil"/>
              <w:bottom w:val="nil"/>
              <w:right w:val="nil"/>
            </w:tcBorders>
          </w:tcPr>
          <w:p w14:paraId="53DCC0EF" w14:textId="77777777" w:rsidR="00A32D52" w:rsidRPr="006D613E" w:rsidRDefault="00A32D52" w:rsidP="00A32D52">
            <w:pPr>
              <w:rPr>
                <w:rFonts w:ascii="Verdana" w:hAnsi="Verdana"/>
                <w:sz w:val="16"/>
                <w:szCs w:val="16"/>
              </w:rPr>
            </w:pPr>
          </w:p>
        </w:tc>
        <w:tc>
          <w:tcPr>
            <w:tcW w:w="207" w:type="dxa"/>
            <w:tcBorders>
              <w:top w:val="nil"/>
              <w:left w:val="nil"/>
              <w:bottom w:val="nil"/>
              <w:right w:val="nil"/>
            </w:tcBorders>
          </w:tcPr>
          <w:p w14:paraId="56E268A4" w14:textId="77777777" w:rsidR="00A32D52" w:rsidRPr="006D613E" w:rsidRDefault="00A32D52" w:rsidP="00A32D52">
            <w:pPr>
              <w:rPr>
                <w:rFonts w:ascii="Verdana" w:hAnsi="Verdana"/>
                <w:sz w:val="16"/>
                <w:szCs w:val="16"/>
              </w:rPr>
            </w:pPr>
          </w:p>
        </w:tc>
        <w:tc>
          <w:tcPr>
            <w:tcW w:w="93" w:type="dxa"/>
            <w:tcBorders>
              <w:top w:val="nil"/>
              <w:left w:val="nil"/>
              <w:bottom w:val="nil"/>
              <w:right w:val="nil"/>
            </w:tcBorders>
          </w:tcPr>
          <w:p w14:paraId="46D53C63" w14:textId="77777777" w:rsidR="00A32D52" w:rsidRPr="006D613E" w:rsidRDefault="00A32D52" w:rsidP="00A32D52">
            <w:pPr>
              <w:rPr>
                <w:rFonts w:ascii="Verdana" w:hAnsi="Verdana"/>
                <w:sz w:val="16"/>
                <w:szCs w:val="16"/>
              </w:rPr>
            </w:pPr>
          </w:p>
        </w:tc>
        <w:tc>
          <w:tcPr>
            <w:tcW w:w="220" w:type="dxa"/>
            <w:tcBorders>
              <w:top w:val="nil"/>
              <w:left w:val="nil"/>
              <w:bottom w:val="nil"/>
              <w:right w:val="nil"/>
            </w:tcBorders>
          </w:tcPr>
          <w:p w14:paraId="7D7A6F83" w14:textId="77777777" w:rsidR="00A32D52" w:rsidRPr="006D613E" w:rsidRDefault="00A32D52" w:rsidP="00A32D52">
            <w:pPr>
              <w:rPr>
                <w:rFonts w:ascii="Verdana" w:hAnsi="Verdana"/>
                <w:sz w:val="16"/>
                <w:szCs w:val="16"/>
              </w:rPr>
            </w:pPr>
          </w:p>
        </w:tc>
        <w:tc>
          <w:tcPr>
            <w:tcW w:w="77" w:type="dxa"/>
            <w:tcBorders>
              <w:top w:val="nil"/>
              <w:left w:val="nil"/>
              <w:bottom w:val="nil"/>
            </w:tcBorders>
          </w:tcPr>
          <w:p w14:paraId="5D14F4B7" w14:textId="77777777" w:rsidR="00A32D52" w:rsidRPr="006D613E" w:rsidRDefault="00A32D52" w:rsidP="00A32D52">
            <w:pPr>
              <w:rPr>
                <w:rFonts w:ascii="Verdana" w:hAnsi="Verdana"/>
                <w:sz w:val="16"/>
                <w:szCs w:val="16"/>
              </w:rPr>
            </w:pPr>
          </w:p>
        </w:tc>
        <w:tc>
          <w:tcPr>
            <w:tcW w:w="1404" w:type="dxa"/>
            <w:shd w:val="clear" w:color="auto" w:fill="E6E6E6"/>
          </w:tcPr>
          <w:p w14:paraId="07FD01B3" w14:textId="77777777" w:rsidR="00A32D52" w:rsidRPr="006D613E" w:rsidRDefault="00A32D52" w:rsidP="00A32D52">
            <w:proofErr w:type="spellStart"/>
            <w:r w:rsidRPr="006D613E">
              <w:rPr>
                <w:rFonts w:ascii="Verdana" w:hAnsi="Verdana"/>
                <w:b/>
                <w:bCs/>
                <w:sz w:val="16"/>
                <w:szCs w:val="16"/>
              </w:rPr>
              <w:t>Msg</w:t>
            </w:r>
            <w:proofErr w:type="spellEnd"/>
            <w:r w:rsidRPr="006D613E">
              <w:rPr>
                <w:rFonts w:ascii="Verdana" w:hAnsi="Verdana"/>
                <w:b/>
                <w:bCs/>
                <w:sz w:val="16"/>
                <w:szCs w:val="16"/>
              </w:rPr>
              <w:t xml:space="preserve"> Segment</w:t>
            </w:r>
          </w:p>
        </w:tc>
        <w:tc>
          <w:tcPr>
            <w:tcW w:w="6349" w:type="dxa"/>
            <w:shd w:val="clear" w:color="auto" w:fill="E6E6E6"/>
          </w:tcPr>
          <w:p w14:paraId="1036F51D" w14:textId="77777777" w:rsidR="00A32D52" w:rsidRPr="006D613E" w:rsidRDefault="00A32D52" w:rsidP="00A32D52">
            <w:r w:rsidRPr="006D613E">
              <w:rPr>
                <w:rFonts w:ascii="Verdana" w:hAnsi="Verdana"/>
                <w:b/>
                <w:bCs/>
                <w:sz w:val="16"/>
                <w:szCs w:val="16"/>
              </w:rPr>
              <w:t>Description and comments</w:t>
            </w:r>
          </w:p>
        </w:tc>
        <w:tc>
          <w:tcPr>
            <w:tcW w:w="720" w:type="dxa"/>
            <w:shd w:val="clear" w:color="auto" w:fill="E6E6E6"/>
          </w:tcPr>
          <w:p w14:paraId="27661F25" w14:textId="77777777" w:rsidR="00A32D52" w:rsidRPr="006D613E" w:rsidRDefault="00A32D52" w:rsidP="00A32D52">
            <w:r w:rsidRPr="006D613E">
              <w:rPr>
                <w:rFonts w:ascii="Verdana" w:hAnsi="Verdana"/>
                <w:b/>
                <w:bCs/>
                <w:sz w:val="16"/>
                <w:szCs w:val="16"/>
              </w:rPr>
              <w:t>Status</w:t>
            </w:r>
          </w:p>
        </w:tc>
      </w:tr>
      <w:tr w:rsidR="00A32D52" w:rsidRPr="006D613E" w14:paraId="0F085593" w14:textId="77777777" w:rsidTr="00A32D52">
        <w:tc>
          <w:tcPr>
            <w:tcW w:w="203" w:type="dxa"/>
            <w:tcBorders>
              <w:top w:val="single" w:sz="8" w:space="0" w:color="auto"/>
              <w:left w:val="single" w:sz="8" w:space="0" w:color="auto"/>
              <w:bottom w:val="nil"/>
              <w:right w:val="nil"/>
            </w:tcBorders>
          </w:tcPr>
          <w:p w14:paraId="1F5D14C6" w14:textId="77777777" w:rsidR="00A32D52" w:rsidRPr="006D613E" w:rsidRDefault="00A32D52" w:rsidP="00A32D52">
            <w:pPr>
              <w:rPr>
                <w:rFonts w:ascii="Verdana" w:hAnsi="Verdana"/>
                <w:sz w:val="16"/>
                <w:szCs w:val="16"/>
              </w:rPr>
            </w:pPr>
          </w:p>
        </w:tc>
        <w:tc>
          <w:tcPr>
            <w:tcW w:w="104" w:type="dxa"/>
            <w:tcBorders>
              <w:top w:val="nil"/>
              <w:left w:val="nil"/>
              <w:bottom w:val="nil"/>
              <w:right w:val="nil"/>
            </w:tcBorders>
          </w:tcPr>
          <w:p w14:paraId="50F2A5BA" w14:textId="77777777" w:rsidR="00A32D52" w:rsidRPr="006D613E" w:rsidRDefault="00A32D52" w:rsidP="00A32D52">
            <w:pPr>
              <w:rPr>
                <w:rFonts w:ascii="Verdana" w:hAnsi="Verdana"/>
                <w:sz w:val="16"/>
                <w:szCs w:val="16"/>
              </w:rPr>
            </w:pPr>
          </w:p>
        </w:tc>
        <w:tc>
          <w:tcPr>
            <w:tcW w:w="208" w:type="dxa"/>
            <w:tcBorders>
              <w:top w:val="nil"/>
              <w:left w:val="nil"/>
              <w:bottom w:val="single" w:sz="8" w:space="0" w:color="auto"/>
              <w:right w:val="nil"/>
            </w:tcBorders>
          </w:tcPr>
          <w:p w14:paraId="07CCBA73" w14:textId="77777777" w:rsidR="00A32D52" w:rsidRPr="006D613E" w:rsidRDefault="00A32D52" w:rsidP="00A32D52">
            <w:pPr>
              <w:rPr>
                <w:rFonts w:ascii="Verdana" w:hAnsi="Verdana"/>
                <w:sz w:val="16"/>
                <w:szCs w:val="16"/>
              </w:rPr>
            </w:pPr>
          </w:p>
        </w:tc>
        <w:tc>
          <w:tcPr>
            <w:tcW w:w="106" w:type="dxa"/>
            <w:tcBorders>
              <w:top w:val="nil"/>
              <w:left w:val="nil"/>
              <w:bottom w:val="nil"/>
              <w:right w:val="nil"/>
            </w:tcBorders>
          </w:tcPr>
          <w:p w14:paraId="54197424" w14:textId="77777777" w:rsidR="00A32D52" w:rsidRPr="006D613E" w:rsidRDefault="00A32D52" w:rsidP="00A32D52">
            <w:pPr>
              <w:rPr>
                <w:rFonts w:ascii="Verdana" w:hAnsi="Verdana"/>
                <w:sz w:val="16"/>
                <w:szCs w:val="16"/>
              </w:rPr>
            </w:pPr>
          </w:p>
        </w:tc>
        <w:tc>
          <w:tcPr>
            <w:tcW w:w="207" w:type="dxa"/>
            <w:tcBorders>
              <w:top w:val="nil"/>
              <w:left w:val="nil"/>
              <w:bottom w:val="nil"/>
              <w:right w:val="nil"/>
            </w:tcBorders>
          </w:tcPr>
          <w:p w14:paraId="6F8962EA" w14:textId="77777777" w:rsidR="00A32D52" w:rsidRPr="006D613E" w:rsidRDefault="00A32D52" w:rsidP="00A32D52">
            <w:pPr>
              <w:rPr>
                <w:rFonts w:ascii="Verdana" w:hAnsi="Verdana"/>
                <w:sz w:val="16"/>
                <w:szCs w:val="16"/>
              </w:rPr>
            </w:pPr>
          </w:p>
        </w:tc>
        <w:tc>
          <w:tcPr>
            <w:tcW w:w="93" w:type="dxa"/>
            <w:tcBorders>
              <w:top w:val="nil"/>
              <w:left w:val="nil"/>
              <w:bottom w:val="nil"/>
              <w:right w:val="nil"/>
            </w:tcBorders>
          </w:tcPr>
          <w:p w14:paraId="04A4A30C" w14:textId="77777777" w:rsidR="00A32D52" w:rsidRPr="006D613E" w:rsidRDefault="00A32D52" w:rsidP="00A32D52">
            <w:pPr>
              <w:rPr>
                <w:rFonts w:ascii="Verdana" w:hAnsi="Verdana"/>
                <w:sz w:val="16"/>
                <w:szCs w:val="16"/>
              </w:rPr>
            </w:pPr>
          </w:p>
        </w:tc>
        <w:tc>
          <w:tcPr>
            <w:tcW w:w="220" w:type="dxa"/>
            <w:tcBorders>
              <w:top w:val="nil"/>
              <w:left w:val="nil"/>
              <w:bottom w:val="nil"/>
              <w:right w:val="nil"/>
            </w:tcBorders>
          </w:tcPr>
          <w:p w14:paraId="3B0FB689" w14:textId="77777777" w:rsidR="00A32D52" w:rsidRPr="006D613E" w:rsidRDefault="00A32D52" w:rsidP="00A32D52">
            <w:pPr>
              <w:rPr>
                <w:rFonts w:ascii="Verdana" w:hAnsi="Verdana"/>
                <w:sz w:val="16"/>
                <w:szCs w:val="16"/>
              </w:rPr>
            </w:pPr>
          </w:p>
        </w:tc>
        <w:tc>
          <w:tcPr>
            <w:tcW w:w="77" w:type="dxa"/>
            <w:tcBorders>
              <w:top w:val="nil"/>
              <w:left w:val="nil"/>
              <w:bottom w:val="nil"/>
            </w:tcBorders>
          </w:tcPr>
          <w:p w14:paraId="64DA81EE" w14:textId="77777777" w:rsidR="00A32D52" w:rsidRPr="006D613E" w:rsidRDefault="00A32D52" w:rsidP="00A32D52">
            <w:pPr>
              <w:rPr>
                <w:rFonts w:ascii="Verdana" w:hAnsi="Verdana"/>
                <w:sz w:val="16"/>
                <w:szCs w:val="16"/>
              </w:rPr>
            </w:pPr>
          </w:p>
        </w:tc>
        <w:tc>
          <w:tcPr>
            <w:tcW w:w="1404" w:type="dxa"/>
          </w:tcPr>
          <w:p w14:paraId="2DB77156" w14:textId="77777777" w:rsidR="00A32D52" w:rsidRPr="006D613E" w:rsidRDefault="00A32D52" w:rsidP="00A32D52">
            <w:r w:rsidRPr="006D613E">
              <w:rPr>
                <w:rFonts w:ascii="Verdana" w:hAnsi="Verdana"/>
                <w:sz w:val="16"/>
                <w:szCs w:val="16"/>
              </w:rPr>
              <w:t>MSH......</w:t>
            </w:r>
          </w:p>
        </w:tc>
        <w:tc>
          <w:tcPr>
            <w:tcW w:w="6349" w:type="dxa"/>
          </w:tcPr>
          <w:p w14:paraId="7183BCF7" w14:textId="77777777" w:rsidR="00A32D52" w:rsidRPr="006D613E" w:rsidRDefault="00A32D52" w:rsidP="00A32D52">
            <w:r w:rsidRPr="006D613E">
              <w:rPr>
                <w:rFonts w:ascii="Verdana" w:hAnsi="Verdana"/>
                <w:b/>
                <w:bCs/>
                <w:sz w:val="16"/>
                <w:szCs w:val="16"/>
              </w:rPr>
              <w:t>MSH-7</w:t>
            </w:r>
            <w:r w:rsidRPr="006D613E">
              <w:rPr>
                <w:rFonts w:ascii="Verdana" w:hAnsi="Verdana"/>
                <w:sz w:val="16"/>
                <w:szCs w:val="16"/>
              </w:rPr>
              <w:t xml:space="preserve"> Date/Time of Message created/sent (DTM</w:t>
            </w:r>
            <w:r w:rsidRPr="006D613E">
              <w:rPr>
                <w:rFonts w:ascii="Verdana" w:hAnsi="Verdana"/>
                <w:i/>
                <w:sz w:val="16"/>
                <w:szCs w:val="16"/>
                <w:vertAlign w:val="subscript"/>
              </w:rPr>
              <w:t>DOR</w:t>
            </w:r>
            <w:r w:rsidRPr="006D613E">
              <w:rPr>
                <w:rFonts w:ascii="Verdana" w:hAnsi="Verdana"/>
                <w:sz w:val="16"/>
                <w:szCs w:val="16"/>
              </w:rPr>
              <w:t>)</w:t>
            </w:r>
          </w:p>
        </w:tc>
        <w:tc>
          <w:tcPr>
            <w:tcW w:w="720" w:type="dxa"/>
          </w:tcPr>
          <w:p w14:paraId="65F54FEE" w14:textId="77777777" w:rsidR="00A32D52" w:rsidRPr="006D613E" w:rsidRDefault="00A32D52" w:rsidP="00A32D52">
            <w:r w:rsidRPr="006D613E">
              <w:rPr>
                <w:rFonts w:ascii="Verdana" w:hAnsi="Verdana"/>
                <w:sz w:val="16"/>
                <w:szCs w:val="16"/>
              </w:rPr>
              <w:t>M</w:t>
            </w:r>
          </w:p>
        </w:tc>
      </w:tr>
      <w:tr w:rsidR="00A32D52" w:rsidRPr="006D613E" w14:paraId="75571DC0" w14:textId="77777777" w:rsidTr="00A32D52">
        <w:tc>
          <w:tcPr>
            <w:tcW w:w="203" w:type="dxa"/>
            <w:tcBorders>
              <w:top w:val="nil"/>
              <w:left w:val="single" w:sz="8" w:space="0" w:color="auto"/>
              <w:bottom w:val="nil"/>
              <w:right w:val="nil"/>
            </w:tcBorders>
          </w:tcPr>
          <w:p w14:paraId="4DC7A265"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7EADED28" w14:textId="77777777" w:rsidR="00A32D52" w:rsidRPr="006D613E" w:rsidRDefault="00A32D52" w:rsidP="00A32D52">
            <w:pPr>
              <w:rPr>
                <w:rFonts w:ascii="Verdana" w:hAnsi="Verdana"/>
                <w:sz w:val="16"/>
                <w:szCs w:val="16"/>
              </w:rPr>
            </w:pPr>
          </w:p>
        </w:tc>
        <w:tc>
          <w:tcPr>
            <w:tcW w:w="208" w:type="dxa"/>
            <w:tcBorders>
              <w:top w:val="single" w:sz="8" w:space="0" w:color="auto"/>
              <w:left w:val="single" w:sz="8" w:space="0" w:color="auto"/>
              <w:bottom w:val="nil"/>
              <w:right w:val="nil"/>
            </w:tcBorders>
          </w:tcPr>
          <w:p w14:paraId="71700A05" w14:textId="77777777" w:rsidR="00A32D52" w:rsidRPr="006D613E" w:rsidRDefault="00A32D52" w:rsidP="00A32D52">
            <w:pPr>
              <w:rPr>
                <w:rFonts w:ascii="Verdana" w:hAnsi="Verdana"/>
                <w:sz w:val="16"/>
                <w:szCs w:val="16"/>
              </w:rPr>
            </w:pPr>
          </w:p>
        </w:tc>
        <w:tc>
          <w:tcPr>
            <w:tcW w:w="106" w:type="dxa"/>
            <w:tcBorders>
              <w:top w:val="nil"/>
              <w:left w:val="nil"/>
              <w:bottom w:val="nil"/>
              <w:right w:val="nil"/>
            </w:tcBorders>
          </w:tcPr>
          <w:p w14:paraId="723D50A2" w14:textId="77777777" w:rsidR="00A32D52" w:rsidRPr="006D613E" w:rsidRDefault="00A32D52" w:rsidP="00A32D52">
            <w:pPr>
              <w:rPr>
                <w:rFonts w:ascii="Verdana" w:hAnsi="Verdana"/>
                <w:sz w:val="16"/>
                <w:szCs w:val="16"/>
              </w:rPr>
            </w:pPr>
          </w:p>
        </w:tc>
        <w:tc>
          <w:tcPr>
            <w:tcW w:w="207" w:type="dxa"/>
            <w:tcBorders>
              <w:top w:val="nil"/>
              <w:left w:val="nil"/>
              <w:bottom w:val="single" w:sz="8" w:space="0" w:color="auto"/>
              <w:right w:val="nil"/>
            </w:tcBorders>
          </w:tcPr>
          <w:p w14:paraId="354B4991" w14:textId="77777777" w:rsidR="00A32D52" w:rsidRPr="006D613E" w:rsidRDefault="00A32D52" w:rsidP="00A32D52">
            <w:pPr>
              <w:rPr>
                <w:rFonts w:ascii="Verdana" w:hAnsi="Verdana"/>
                <w:sz w:val="16"/>
                <w:szCs w:val="16"/>
              </w:rPr>
            </w:pPr>
          </w:p>
        </w:tc>
        <w:tc>
          <w:tcPr>
            <w:tcW w:w="93" w:type="dxa"/>
            <w:tcBorders>
              <w:top w:val="nil"/>
              <w:left w:val="nil"/>
              <w:bottom w:val="nil"/>
              <w:right w:val="nil"/>
            </w:tcBorders>
          </w:tcPr>
          <w:p w14:paraId="24521D1D" w14:textId="77777777" w:rsidR="00A32D52" w:rsidRPr="006D613E" w:rsidRDefault="00A32D52" w:rsidP="00A32D52">
            <w:pPr>
              <w:rPr>
                <w:rFonts w:ascii="Verdana" w:hAnsi="Verdana"/>
                <w:sz w:val="16"/>
                <w:szCs w:val="16"/>
              </w:rPr>
            </w:pPr>
          </w:p>
        </w:tc>
        <w:tc>
          <w:tcPr>
            <w:tcW w:w="220" w:type="dxa"/>
            <w:tcBorders>
              <w:top w:val="nil"/>
              <w:left w:val="nil"/>
              <w:bottom w:val="nil"/>
              <w:right w:val="nil"/>
            </w:tcBorders>
          </w:tcPr>
          <w:p w14:paraId="7D33A86A" w14:textId="77777777" w:rsidR="00A32D52" w:rsidRPr="006D613E" w:rsidRDefault="00A32D52" w:rsidP="00A32D52">
            <w:pPr>
              <w:rPr>
                <w:rFonts w:ascii="Verdana" w:hAnsi="Verdana"/>
                <w:sz w:val="16"/>
                <w:szCs w:val="16"/>
              </w:rPr>
            </w:pPr>
          </w:p>
        </w:tc>
        <w:tc>
          <w:tcPr>
            <w:tcW w:w="77" w:type="dxa"/>
            <w:tcBorders>
              <w:top w:val="nil"/>
              <w:left w:val="nil"/>
              <w:bottom w:val="nil"/>
            </w:tcBorders>
          </w:tcPr>
          <w:p w14:paraId="41D0E444" w14:textId="77777777" w:rsidR="00A32D52" w:rsidRPr="006D613E" w:rsidRDefault="00A32D52" w:rsidP="00A32D52">
            <w:pPr>
              <w:rPr>
                <w:rFonts w:ascii="Verdana" w:hAnsi="Verdana"/>
                <w:sz w:val="16"/>
                <w:szCs w:val="16"/>
              </w:rPr>
            </w:pPr>
          </w:p>
        </w:tc>
        <w:tc>
          <w:tcPr>
            <w:tcW w:w="1404" w:type="dxa"/>
          </w:tcPr>
          <w:p w14:paraId="05D1E4FD" w14:textId="77777777" w:rsidR="00A32D52" w:rsidRPr="006D613E" w:rsidRDefault="00A32D52" w:rsidP="00A32D52">
            <w:r w:rsidRPr="006D613E">
              <w:rPr>
                <w:rFonts w:ascii="Verdana" w:hAnsi="Verdana"/>
                <w:sz w:val="16"/>
                <w:szCs w:val="16"/>
              </w:rPr>
              <w:t>PID......</w:t>
            </w:r>
          </w:p>
        </w:tc>
        <w:tc>
          <w:tcPr>
            <w:tcW w:w="6349" w:type="dxa"/>
          </w:tcPr>
          <w:p w14:paraId="604A810B" w14:textId="77777777" w:rsidR="00A32D52" w:rsidRPr="006D613E" w:rsidRDefault="00A32D52" w:rsidP="00A32D52">
            <w:pPr>
              <w:rPr>
                <w:rFonts w:ascii="Verdana" w:hAnsi="Verdana"/>
                <w:sz w:val="16"/>
                <w:szCs w:val="16"/>
              </w:rPr>
            </w:pPr>
          </w:p>
        </w:tc>
        <w:tc>
          <w:tcPr>
            <w:tcW w:w="720" w:type="dxa"/>
          </w:tcPr>
          <w:p w14:paraId="2545799C" w14:textId="77777777" w:rsidR="00A32D52" w:rsidRPr="006D613E" w:rsidRDefault="00A32D52" w:rsidP="00A32D52">
            <w:r w:rsidRPr="006D613E">
              <w:rPr>
                <w:rFonts w:ascii="Verdana" w:hAnsi="Verdana"/>
                <w:sz w:val="16"/>
                <w:szCs w:val="16"/>
              </w:rPr>
              <w:t>M</w:t>
            </w:r>
          </w:p>
        </w:tc>
      </w:tr>
      <w:tr w:rsidR="00A32D52" w:rsidRPr="006D613E" w14:paraId="61950E08" w14:textId="77777777" w:rsidTr="00A32D52">
        <w:tc>
          <w:tcPr>
            <w:tcW w:w="203" w:type="dxa"/>
            <w:tcBorders>
              <w:top w:val="nil"/>
              <w:left w:val="single" w:sz="8" w:space="0" w:color="auto"/>
              <w:bottom w:val="nil"/>
              <w:right w:val="nil"/>
            </w:tcBorders>
          </w:tcPr>
          <w:p w14:paraId="2A1D44EA"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3FE989B8"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7D5520F8"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4" w:space="0" w:color="auto"/>
            </w:tcBorders>
          </w:tcPr>
          <w:p w14:paraId="45DED516" w14:textId="77777777" w:rsidR="00A32D52" w:rsidRPr="006D613E" w:rsidRDefault="00A32D52" w:rsidP="00A32D52">
            <w:pPr>
              <w:rPr>
                <w:rFonts w:ascii="Verdana" w:hAnsi="Verdana"/>
                <w:sz w:val="16"/>
                <w:szCs w:val="16"/>
              </w:rPr>
            </w:pPr>
          </w:p>
        </w:tc>
        <w:tc>
          <w:tcPr>
            <w:tcW w:w="207" w:type="dxa"/>
            <w:tcBorders>
              <w:top w:val="single" w:sz="8" w:space="0" w:color="auto"/>
              <w:left w:val="single" w:sz="4" w:space="0" w:color="auto"/>
              <w:bottom w:val="nil"/>
              <w:right w:val="nil"/>
            </w:tcBorders>
          </w:tcPr>
          <w:p w14:paraId="10A184BD" w14:textId="77777777" w:rsidR="00A32D52" w:rsidRPr="006D613E" w:rsidRDefault="00A32D52" w:rsidP="00A32D52">
            <w:pPr>
              <w:rPr>
                <w:rFonts w:ascii="Verdana" w:hAnsi="Verdana"/>
                <w:sz w:val="16"/>
                <w:szCs w:val="16"/>
              </w:rPr>
            </w:pPr>
          </w:p>
        </w:tc>
        <w:tc>
          <w:tcPr>
            <w:tcW w:w="93" w:type="dxa"/>
            <w:tcBorders>
              <w:top w:val="nil"/>
              <w:left w:val="nil"/>
              <w:bottom w:val="nil"/>
              <w:right w:val="nil"/>
            </w:tcBorders>
          </w:tcPr>
          <w:p w14:paraId="1F6DEEAD" w14:textId="77777777" w:rsidR="00A32D52" w:rsidRPr="006D613E" w:rsidRDefault="00A32D52" w:rsidP="00A32D52">
            <w:pPr>
              <w:rPr>
                <w:rFonts w:ascii="Verdana" w:hAnsi="Verdana"/>
                <w:sz w:val="16"/>
                <w:szCs w:val="16"/>
              </w:rPr>
            </w:pPr>
          </w:p>
        </w:tc>
        <w:tc>
          <w:tcPr>
            <w:tcW w:w="220" w:type="dxa"/>
            <w:tcBorders>
              <w:top w:val="nil"/>
              <w:left w:val="nil"/>
              <w:bottom w:val="nil"/>
              <w:right w:val="nil"/>
            </w:tcBorders>
          </w:tcPr>
          <w:p w14:paraId="576A162C" w14:textId="77777777" w:rsidR="00A32D52" w:rsidRPr="006D613E" w:rsidRDefault="00A32D52" w:rsidP="00A32D52">
            <w:pPr>
              <w:rPr>
                <w:rFonts w:ascii="Verdana" w:hAnsi="Verdana"/>
                <w:sz w:val="16"/>
                <w:szCs w:val="16"/>
              </w:rPr>
            </w:pPr>
          </w:p>
        </w:tc>
        <w:tc>
          <w:tcPr>
            <w:tcW w:w="77" w:type="dxa"/>
            <w:tcBorders>
              <w:top w:val="nil"/>
              <w:left w:val="nil"/>
              <w:bottom w:val="nil"/>
            </w:tcBorders>
          </w:tcPr>
          <w:p w14:paraId="1BE18016" w14:textId="77777777" w:rsidR="00A32D52" w:rsidRPr="006D613E" w:rsidRDefault="00A32D52" w:rsidP="00A32D52">
            <w:pPr>
              <w:rPr>
                <w:rFonts w:ascii="Verdana" w:hAnsi="Verdana"/>
                <w:sz w:val="16"/>
                <w:szCs w:val="16"/>
              </w:rPr>
            </w:pPr>
          </w:p>
        </w:tc>
        <w:tc>
          <w:tcPr>
            <w:tcW w:w="1404" w:type="dxa"/>
            <w:shd w:val="clear" w:color="auto" w:fill="F3F3F3"/>
          </w:tcPr>
          <w:p w14:paraId="34FB8743" w14:textId="77777777" w:rsidR="00A32D52" w:rsidRPr="006D613E" w:rsidRDefault="00A32D52" w:rsidP="00A32D52">
            <w:r w:rsidRPr="006D613E">
              <w:rPr>
                <w:rFonts w:ascii="Verdana" w:hAnsi="Verdana"/>
                <w:sz w:val="16"/>
                <w:szCs w:val="16"/>
              </w:rPr>
              <w:t>OBR......</w:t>
            </w:r>
          </w:p>
        </w:tc>
        <w:tc>
          <w:tcPr>
            <w:tcW w:w="6349" w:type="dxa"/>
            <w:shd w:val="clear" w:color="auto" w:fill="F3F3F3"/>
          </w:tcPr>
          <w:p w14:paraId="3080E2D1" w14:textId="77777777" w:rsidR="00A32D52" w:rsidRPr="006D613E" w:rsidRDefault="00A32D52" w:rsidP="00A32D52">
            <w:r w:rsidRPr="006D613E">
              <w:rPr>
                <w:rFonts w:ascii="Verdana" w:hAnsi="Verdana"/>
                <w:sz w:val="16"/>
                <w:szCs w:val="16"/>
              </w:rPr>
              <w:t>[</w:t>
            </w:r>
            <w:r w:rsidRPr="006D613E">
              <w:rPr>
                <w:rFonts w:ascii="Verdana" w:hAnsi="Verdana"/>
                <w:b/>
                <w:bCs/>
                <w:sz w:val="16"/>
                <w:szCs w:val="16"/>
              </w:rPr>
              <w:t>OBR-7</w:t>
            </w:r>
            <w:r w:rsidRPr="006D613E">
              <w:rPr>
                <w:rFonts w:ascii="Verdana" w:hAnsi="Verdana"/>
                <w:sz w:val="16"/>
                <w:szCs w:val="16"/>
              </w:rPr>
              <w:t xml:space="preserve">, </w:t>
            </w:r>
            <w:r w:rsidRPr="006D613E">
              <w:rPr>
                <w:rFonts w:ascii="Verdana" w:hAnsi="Verdana"/>
                <w:b/>
                <w:bCs/>
                <w:sz w:val="16"/>
                <w:szCs w:val="16"/>
              </w:rPr>
              <w:t>OBR-8</w:t>
            </w:r>
            <w:r w:rsidRPr="006D613E">
              <w:rPr>
                <w:rFonts w:ascii="Verdana" w:hAnsi="Verdana"/>
                <w:sz w:val="16"/>
                <w:szCs w:val="16"/>
              </w:rPr>
              <w:t>)  Default time interval for child OBXs (DTM</w:t>
            </w:r>
            <w:r w:rsidRPr="006D613E">
              <w:rPr>
                <w:rFonts w:ascii="Verdana" w:hAnsi="Verdana"/>
                <w:i/>
                <w:sz w:val="16"/>
                <w:szCs w:val="16"/>
                <w:vertAlign w:val="subscript"/>
              </w:rPr>
              <w:t>DOR</w:t>
            </w:r>
            <w:r w:rsidRPr="006D613E">
              <w:rPr>
                <w:rFonts w:ascii="Verdana" w:hAnsi="Verdana"/>
                <w:sz w:val="16"/>
                <w:szCs w:val="16"/>
              </w:rPr>
              <w:t>)</w:t>
            </w:r>
          </w:p>
        </w:tc>
        <w:tc>
          <w:tcPr>
            <w:tcW w:w="720" w:type="dxa"/>
            <w:shd w:val="clear" w:color="auto" w:fill="F3F3F3"/>
          </w:tcPr>
          <w:p w14:paraId="5B8A3EB8" w14:textId="77777777" w:rsidR="00A32D52" w:rsidRPr="006D613E" w:rsidRDefault="00A32D52" w:rsidP="00A32D52">
            <w:r w:rsidRPr="006D613E">
              <w:rPr>
                <w:rFonts w:ascii="Verdana" w:hAnsi="Verdana"/>
                <w:sz w:val="16"/>
                <w:szCs w:val="16"/>
              </w:rPr>
              <w:t>M</w:t>
            </w:r>
          </w:p>
        </w:tc>
      </w:tr>
      <w:tr w:rsidR="00A32D52" w:rsidRPr="006D613E" w14:paraId="41330FEB" w14:textId="77777777" w:rsidTr="00A32D52">
        <w:tc>
          <w:tcPr>
            <w:tcW w:w="203" w:type="dxa"/>
            <w:tcBorders>
              <w:top w:val="nil"/>
              <w:left w:val="single" w:sz="8" w:space="0" w:color="auto"/>
              <w:bottom w:val="nil"/>
              <w:right w:val="nil"/>
            </w:tcBorders>
          </w:tcPr>
          <w:p w14:paraId="2E48260B"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20E8455F"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09BA0B08"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4" w:space="0" w:color="auto"/>
            </w:tcBorders>
          </w:tcPr>
          <w:p w14:paraId="4145EA41" w14:textId="77777777" w:rsidR="00A32D52" w:rsidRPr="006D613E" w:rsidRDefault="00A32D52" w:rsidP="00A32D52">
            <w:pPr>
              <w:rPr>
                <w:rFonts w:ascii="Verdana" w:hAnsi="Verdana"/>
                <w:sz w:val="16"/>
                <w:szCs w:val="16"/>
              </w:rPr>
            </w:pPr>
          </w:p>
        </w:tc>
        <w:tc>
          <w:tcPr>
            <w:tcW w:w="207" w:type="dxa"/>
            <w:tcBorders>
              <w:top w:val="nil"/>
              <w:left w:val="single" w:sz="4" w:space="0" w:color="auto"/>
              <w:bottom w:val="nil"/>
              <w:right w:val="nil"/>
            </w:tcBorders>
          </w:tcPr>
          <w:p w14:paraId="323889DE" w14:textId="77777777" w:rsidR="00A32D52" w:rsidRPr="006D613E" w:rsidRDefault="00A32D52" w:rsidP="00A32D52">
            <w:pPr>
              <w:rPr>
                <w:rFonts w:ascii="Verdana" w:hAnsi="Verdana"/>
                <w:sz w:val="16"/>
                <w:szCs w:val="16"/>
              </w:rPr>
            </w:pPr>
          </w:p>
        </w:tc>
        <w:tc>
          <w:tcPr>
            <w:tcW w:w="93" w:type="dxa"/>
            <w:tcBorders>
              <w:top w:val="nil"/>
              <w:left w:val="nil"/>
              <w:bottom w:val="nil"/>
              <w:right w:val="nil"/>
            </w:tcBorders>
          </w:tcPr>
          <w:p w14:paraId="3E0DE3B6" w14:textId="77777777" w:rsidR="00A32D52" w:rsidRPr="006D613E" w:rsidRDefault="00A32D52" w:rsidP="00A32D52">
            <w:pPr>
              <w:rPr>
                <w:rFonts w:ascii="Verdana" w:hAnsi="Verdana"/>
                <w:sz w:val="16"/>
                <w:szCs w:val="16"/>
              </w:rPr>
            </w:pPr>
          </w:p>
        </w:tc>
        <w:tc>
          <w:tcPr>
            <w:tcW w:w="220" w:type="dxa"/>
            <w:tcBorders>
              <w:top w:val="nil"/>
              <w:left w:val="nil"/>
              <w:bottom w:val="nil"/>
              <w:right w:val="nil"/>
            </w:tcBorders>
          </w:tcPr>
          <w:p w14:paraId="35E5A3B2" w14:textId="77777777" w:rsidR="00A32D52" w:rsidRPr="006D613E" w:rsidRDefault="00A32D52" w:rsidP="00A32D52">
            <w:pPr>
              <w:rPr>
                <w:rFonts w:ascii="Verdana" w:hAnsi="Verdana"/>
                <w:sz w:val="16"/>
                <w:szCs w:val="16"/>
              </w:rPr>
            </w:pPr>
          </w:p>
        </w:tc>
        <w:tc>
          <w:tcPr>
            <w:tcW w:w="77" w:type="dxa"/>
            <w:tcBorders>
              <w:top w:val="nil"/>
              <w:left w:val="nil"/>
              <w:bottom w:val="nil"/>
            </w:tcBorders>
          </w:tcPr>
          <w:p w14:paraId="45C5B0B1" w14:textId="77777777" w:rsidR="00A32D52" w:rsidRPr="006D613E" w:rsidRDefault="00A32D52" w:rsidP="00A32D52">
            <w:pPr>
              <w:rPr>
                <w:rFonts w:ascii="Verdana" w:hAnsi="Verdana"/>
                <w:sz w:val="16"/>
                <w:szCs w:val="16"/>
              </w:rPr>
            </w:pPr>
          </w:p>
        </w:tc>
        <w:tc>
          <w:tcPr>
            <w:tcW w:w="1404" w:type="dxa"/>
            <w:shd w:val="clear" w:color="auto" w:fill="F3F3F3"/>
          </w:tcPr>
          <w:p w14:paraId="4C1845A6" w14:textId="77777777" w:rsidR="00A32D52" w:rsidRPr="006D613E" w:rsidRDefault="00A32D52" w:rsidP="00A32D52">
            <w:r w:rsidRPr="006D613E">
              <w:rPr>
                <w:rFonts w:ascii="Verdana" w:hAnsi="Verdana"/>
                <w:sz w:val="16"/>
                <w:szCs w:val="16"/>
              </w:rPr>
              <w:t>OBX</w:t>
            </w:r>
            <w:proofErr w:type="gramStart"/>
            <w:r w:rsidRPr="006D613E">
              <w:rPr>
                <w:rFonts w:ascii="Verdana" w:hAnsi="Verdana"/>
                <w:sz w:val="16"/>
                <w:szCs w:val="16"/>
              </w:rPr>
              <w:t>..</w:t>
            </w:r>
            <w:proofErr w:type="gramEnd"/>
            <w:r w:rsidRPr="006D613E">
              <w:rPr>
                <w:rFonts w:ascii="Verdana" w:hAnsi="Verdana"/>
                <w:sz w:val="16"/>
                <w:szCs w:val="16"/>
              </w:rPr>
              <w:t xml:space="preserve"> 0.0.0.1</w:t>
            </w:r>
          </w:p>
        </w:tc>
        <w:tc>
          <w:tcPr>
            <w:tcW w:w="6349" w:type="dxa"/>
            <w:shd w:val="clear" w:color="auto" w:fill="F3F3F3"/>
          </w:tcPr>
          <w:p w14:paraId="5A34D8DB" w14:textId="77777777" w:rsidR="00A32D52" w:rsidRPr="006D613E" w:rsidRDefault="00A32D52" w:rsidP="00A32D52">
            <w:r w:rsidRPr="006D613E">
              <w:rPr>
                <w:rFonts w:ascii="Verdana" w:hAnsi="Verdana"/>
                <w:sz w:val="16"/>
                <w:szCs w:val="16"/>
              </w:rPr>
              <w:t>MDC_TIME_SYNC_PROTOCOL  (time sync protocol used by the DOR)</w:t>
            </w:r>
          </w:p>
        </w:tc>
        <w:tc>
          <w:tcPr>
            <w:tcW w:w="720" w:type="dxa"/>
            <w:shd w:val="clear" w:color="auto" w:fill="F3F3F3"/>
          </w:tcPr>
          <w:p w14:paraId="38702473" w14:textId="77777777" w:rsidR="00A32D52" w:rsidRPr="006D613E" w:rsidRDefault="00A32D52" w:rsidP="00A32D52">
            <w:r w:rsidRPr="006D613E">
              <w:rPr>
                <w:rFonts w:ascii="Verdana" w:hAnsi="Verdana"/>
                <w:sz w:val="16"/>
                <w:szCs w:val="16"/>
              </w:rPr>
              <w:t>O</w:t>
            </w:r>
          </w:p>
        </w:tc>
      </w:tr>
      <w:tr w:rsidR="00A32D52" w:rsidRPr="006D613E" w14:paraId="49B6B565" w14:textId="77777777" w:rsidTr="00A32D52">
        <w:tc>
          <w:tcPr>
            <w:tcW w:w="203" w:type="dxa"/>
            <w:tcBorders>
              <w:top w:val="nil"/>
              <w:left w:val="single" w:sz="8" w:space="0" w:color="auto"/>
              <w:bottom w:val="nil"/>
              <w:right w:val="nil"/>
            </w:tcBorders>
          </w:tcPr>
          <w:p w14:paraId="5EF6706D"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2F43FF6F"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5EAB0623"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4" w:space="0" w:color="auto"/>
            </w:tcBorders>
          </w:tcPr>
          <w:p w14:paraId="62174B1F" w14:textId="77777777" w:rsidR="00A32D52" w:rsidRPr="006D613E" w:rsidRDefault="00A32D52" w:rsidP="00A32D52">
            <w:pPr>
              <w:rPr>
                <w:rFonts w:ascii="Verdana" w:hAnsi="Verdana"/>
                <w:sz w:val="16"/>
                <w:szCs w:val="16"/>
              </w:rPr>
            </w:pPr>
          </w:p>
        </w:tc>
        <w:tc>
          <w:tcPr>
            <w:tcW w:w="207" w:type="dxa"/>
            <w:tcBorders>
              <w:top w:val="nil"/>
              <w:left w:val="single" w:sz="4" w:space="0" w:color="auto"/>
              <w:bottom w:val="nil"/>
              <w:right w:val="nil"/>
            </w:tcBorders>
          </w:tcPr>
          <w:p w14:paraId="32A9DF5F" w14:textId="77777777" w:rsidR="00A32D52" w:rsidRPr="006D613E" w:rsidRDefault="00A32D52" w:rsidP="00A32D52">
            <w:pPr>
              <w:rPr>
                <w:rFonts w:ascii="Verdana" w:hAnsi="Verdana"/>
                <w:sz w:val="16"/>
                <w:szCs w:val="16"/>
              </w:rPr>
            </w:pPr>
          </w:p>
        </w:tc>
        <w:tc>
          <w:tcPr>
            <w:tcW w:w="93" w:type="dxa"/>
            <w:tcBorders>
              <w:top w:val="nil"/>
              <w:left w:val="nil"/>
              <w:bottom w:val="nil"/>
              <w:right w:val="nil"/>
            </w:tcBorders>
          </w:tcPr>
          <w:p w14:paraId="39EB03B2" w14:textId="77777777" w:rsidR="00A32D52" w:rsidRPr="006D613E" w:rsidRDefault="00A32D52" w:rsidP="00A32D52">
            <w:pPr>
              <w:rPr>
                <w:rFonts w:ascii="Verdana" w:hAnsi="Verdana"/>
                <w:sz w:val="16"/>
                <w:szCs w:val="16"/>
              </w:rPr>
            </w:pPr>
          </w:p>
        </w:tc>
        <w:tc>
          <w:tcPr>
            <w:tcW w:w="220" w:type="dxa"/>
            <w:tcBorders>
              <w:top w:val="nil"/>
              <w:left w:val="nil"/>
              <w:bottom w:val="nil"/>
              <w:right w:val="nil"/>
            </w:tcBorders>
          </w:tcPr>
          <w:p w14:paraId="07F9A8BF" w14:textId="77777777" w:rsidR="00A32D52" w:rsidRPr="006D613E" w:rsidRDefault="00A32D52" w:rsidP="00A32D52">
            <w:pPr>
              <w:rPr>
                <w:rFonts w:ascii="Verdana" w:hAnsi="Verdana"/>
                <w:sz w:val="16"/>
                <w:szCs w:val="16"/>
              </w:rPr>
            </w:pPr>
          </w:p>
        </w:tc>
        <w:tc>
          <w:tcPr>
            <w:tcW w:w="77" w:type="dxa"/>
            <w:tcBorders>
              <w:top w:val="nil"/>
              <w:left w:val="nil"/>
              <w:bottom w:val="nil"/>
            </w:tcBorders>
          </w:tcPr>
          <w:p w14:paraId="0FCB5C24" w14:textId="77777777" w:rsidR="00A32D52" w:rsidRPr="006D613E" w:rsidRDefault="00A32D52" w:rsidP="00A32D52">
            <w:pPr>
              <w:rPr>
                <w:rFonts w:ascii="Verdana" w:hAnsi="Verdana"/>
                <w:sz w:val="16"/>
                <w:szCs w:val="16"/>
              </w:rPr>
            </w:pPr>
          </w:p>
        </w:tc>
        <w:tc>
          <w:tcPr>
            <w:tcW w:w="1404" w:type="dxa"/>
            <w:shd w:val="clear" w:color="auto" w:fill="F3F3F3"/>
          </w:tcPr>
          <w:p w14:paraId="079A7FC3" w14:textId="77777777" w:rsidR="00A32D52" w:rsidRPr="006D613E" w:rsidRDefault="00A32D52" w:rsidP="00A32D52">
            <w:r w:rsidRPr="006D613E">
              <w:rPr>
                <w:rFonts w:ascii="Verdana" w:hAnsi="Verdana"/>
                <w:sz w:val="16"/>
                <w:szCs w:val="16"/>
              </w:rPr>
              <w:t>OBX</w:t>
            </w:r>
            <w:proofErr w:type="gramStart"/>
            <w:r w:rsidRPr="006D613E">
              <w:rPr>
                <w:rFonts w:ascii="Verdana" w:hAnsi="Verdana"/>
                <w:sz w:val="16"/>
                <w:szCs w:val="16"/>
              </w:rPr>
              <w:t>..</w:t>
            </w:r>
            <w:proofErr w:type="gramEnd"/>
            <w:r w:rsidRPr="006D613E">
              <w:rPr>
                <w:rFonts w:ascii="Verdana" w:hAnsi="Verdana"/>
                <w:sz w:val="16"/>
                <w:szCs w:val="16"/>
              </w:rPr>
              <w:t xml:space="preserve"> 0.0.0.2</w:t>
            </w:r>
          </w:p>
        </w:tc>
        <w:tc>
          <w:tcPr>
            <w:tcW w:w="6349" w:type="dxa"/>
            <w:shd w:val="clear" w:color="auto" w:fill="F3F3F3"/>
          </w:tcPr>
          <w:p w14:paraId="4D241589" w14:textId="77777777" w:rsidR="00A32D52" w:rsidRPr="006D613E" w:rsidRDefault="00A32D52" w:rsidP="00A32D52">
            <w:r w:rsidRPr="006D613E">
              <w:rPr>
                <w:rFonts w:ascii="Verdana" w:hAnsi="Verdana"/>
                <w:sz w:val="16"/>
                <w:szCs w:val="16"/>
              </w:rPr>
              <w:t>MDC_TIME_ACCURACY  (known or estimated accuracy of DOR time)</w:t>
            </w:r>
          </w:p>
        </w:tc>
        <w:tc>
          <w:tcPr>
            <w:tcW w:w="720" w:type="dxa"/>
            <w:shd w:val="clear" w:color="auto" w:fill="F3F3F3"/>
          </w:tcPr>
          <w:p w14:paraId="7C5AFD5C" w14:textId="77777777" w:rsidR="00A32D52" w:rsidRPr="006D613E" w:rsidRDefault="00A32D52" w:rsidP="00A32D52">
            <w:r w:rsidRPr="006D613E">
              <w:rPr>
                <w:rFonts w:ascii="Verdana" w:hAnsi="Verdana"/>
                <w:sz w:val="16"/>
                <w:szCs w:val="16"/>
              </w:rPr>
              <w:t>O</w:t>
            </w:r>
          </w:p>
        </w:tc>
      </w:tr>
      <w:tr w:rsidR="00A32D52" w:rsidRPr="006D613E" w14:paraId="25123CD0" w14:textId="77777777" w:rsidTr="00A32D52">
        <w:tc>
          <w:tcPr>
            <w:tcW w:w="203" w:type="dxa"/>
            <w:tcBorders>
              <w:top w:val="nil"/>
              <w:left w:val="single" w:sz="8" w:space="0" w:color="auto"/>
              <w:bottom w:val="nil"/>
              <w:right w:val="nil"/>
            </w:tcBorders>
          </w:tcPr>
          <w:p w14:paraId="0159D104"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6DB43A73"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3633503B"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8" w:space="0" w:color="auto"/>
            </w:tcBorders>
          </w:tcPr>
          <w:p w14:paraId="6999AF96" w14:textId="77777777" w:rsidR="00A32D52" w:rsidRPr="006D613E" w:rsidRDefault="00A32D52" w:rsidP="00A32D52">
            <w:pPr>
              <w:rPr>
                <w:rFonts w:ascii="Verdana" w:hAnsi="Verdana"/>
                <w:sz w:val="16"/>
                <w:szCs w:val="16"/>
              </w:rPr>
            </w:pPr>
          </w:p>
        </w:tc>
        <w:tc>
          <w:tcPr>
            <w:tcW w:w="207" w:type="dxa"/>
            <w:tcBorders>
              <w:top w:val="nil"/>
              <w:left w:val="single" w:sz="8" w:space="0" w:color="auto"/>
              <w:bottom w:val="nil"/>
              <w:right w:val="nil"/>
            </w:tcBorders>
          </w:tcPr>
          <w:p w14:paraId="47F20A9F" w14:textId="77777777" w:rsidR="00A32D52" w:rsidRPr="006D613E" w:rsidRDefault="00A32D52" w:rsidP="00A32D52">
            <w:pPr>
              <w:rPr>
                <w:rFonts w:ascii="Verdana" w:hAnsi="Verdana"/>
                <w:sz w:val="16"/>
                <w:szCs w:val="16"/>
              </w:rPr>
            </w:pPr>
          </w:p>
        </w:tc>
        <w:tc>
          <w:tcPr>
            <w:tcW w:w="93" w:type="dxa"/>
            <w:tcBorders>
              <w:top w:val="nil"/>
              <w:left w:val="nil"/>
              <w:bottom w:val="nil"/>
              <w:right w:val="single" w:sz="8" w:space="0" w:color="auto"/>
            </w:tcBorders>
          </w:tcPr>
          <w:p w14:paraId="2B8E5CA4" w14:textId="77777777" w:rsidR="00A32D52" w:rsidRPr="006D613E" w:rsidRDefault="00A32D52" w:rsidP="00A32D52">
            <w:pPr>
              <w:rPr>
                <w:rFonts w:ascii="Verdana" w:hAnsi="Verdana"/>
                <w:sz w:val="16"/>
                <w:szCs w:val="16"/>
              </w:rPr>
            </w:pPr>
          </w:p>
        </w:tc>
        <w:tc>
          <w:tcPr>
            <w:tcW w:w="220" w:type="dxa"/>
            <w:tcBorders>
              <w:top w:val="single" w:sz="8" w:space="0" w:color="auto"/>
              <w:left w:val="single" w:sz="8" w:space="0" w:color="auto"/>
              <w:bottom w:val="nil"/>
              <w:right w:val="nil"/>
            </w:tcBorders>
            <w:shd w:val="clear" w:color="auto" w:fill="FFFFCC"/>
          </w:tcPr>
          <w:p w14:paraId="0F84C21E" w14:textId="77777777" w:rsidR="00A32D52" w:rsidRPr="006D613E" w:rsidRDefault="00A32D52" w:rsidP="00A32D52">
            <w:pPr>
              <w:rPr>
                <w:rFonts w:ascii="Verdana" w:hAnsi="Verdana"/>
                <w:sz w:val="16"/>
                <w:szCs w:val="16"/>
              </w:rPr>
            </w:pPr>
          </w:p>
        </w:tc>
        <w:tc>
          <w:tcPr>
            <w:tcW w:w="77" w:type="dxa"/>
            <w:tcBorders>
              <w:top w:val="nil"/>
              <w:left w:val="nil"/>
              <w:bottom w:val="nil"/>
            </w:tcBorders>
          </w:tcPr>
          <w:p w14:paraId="7317B7C3" w14:textId="77777777" w:rsidR="00A32D52" w:rsidRPr="006D613E" w:rsidRDefault="00A32D52" w:rsidP="00A32D52">
            <w:pPr>
              <w:rPr>
                <w:rFonts w:ascii="Verdana" w:hAnsi="Verdana"/>
                <w:sz w:val="16"/>
                <w:szCs w:val="16"/>
              </w:rPr>
            </w:pPr>
          </w:p>
        </w:tc>
        <w:tc>
          <w:tcPr>
            <w:tcW w:w="1404" w:type="dxa"/>
          </w:tcPr>
          <w:p w14:paraId="6FF19CE3" w14:textId="77777777" w:rsidR="00A32D52" w:rsidRPr="006D613E" w:rsidRDefault="00A32D52" w:rsidP="00A32D52">
            <w:r w:rsidRPr="006D613E">
              <w:rPr>
                <w:rFonts w:ascii="Verdana" w:hAnsi="Verdana"/>
                <w:b/>
                <w:bCs/>
                <w:sz w:val="16"/>
                <w:szCs w:val="16"/>
              </w:rPr>
              <w:t>OBX</w:t>
            </w:r>
            <w:proofErr w:type="gramStart"/>
            <w:r w:rsidRPr="006D613E">
              <w:rPr>
                <w:rFonts w:ascii="Verdana" w:hAnsi="Verdana"/>
                <w:b/>
                <w:bCs/>
                <w:sz w:val="16"/>
                <w:szCs w:val="16"/>
              </w:rPr>
              <w:t>..</w:t>
            </w:r>
            <w:proofErr w:type="gramEnd"/>
            <w:r w:rsidRPr="006D613E">
              <w:rPr>
                <w:rFonts w:ascii="Verdana" w:hAnsi="Verdana"/>
                <w:b/>
                <w:bCs/>
                <w:sz w:val="16"/>
                <w:szCs w:val="16"/>
              </w:rPr>
              <w:t xml:space="preserve"> 1</w:t>
            </w:r>
          </w:p>
        </w:tc>
        <w:tc>
          <w:tcPr>
            <w:tcW w:w="6349" w:type="dxa"/>
          </w:tcPr>
          <w:p w14:paraId="231CA3C8" w14:textId="77777777" w:rsidR="00A32D52" w:rsidRPr="006D613E" w:rsidRDefault="00A32D52" w:rsidP="00A32D52">
            <w:r w:rsidRPr="006D613E">
              <w:rPr>
                <w:rFonts w:ascii="Verdana" w:hAnsi="Verdana"/>
                <w:b/>
                <w:bCs/>
                <w:sz w:val="16"/>
                <w:szCs w:val="16"/>
              </w:rPr>
              <w:t>MDS for device #1</w:t>
            </w:r>
          </w:p>
        </w:tc>
        <w:tc>
          <w:tcPr>
            <w:tcW w:w="720" w:type="dxa"/>
          </w:tcPr>
          <w:p w14:paraId="1CC3F81D" w14:textId="77777777" w:rsidR="00A32D52" w:rsidRPr="006D613E" w:rsidRDefault="00A32D52" w:rsidP="00A32D52">
            <w:r w:rsidRPr="006D613E">
              <w:rPr>
                <w:rFonts w:ascii="Verdana" w:hAnsi="Verdana"/>
                <w:sz w:val="16"/>
                <w:szCs w:val="16"/>
              </w:rPr>
              <w:t>M</w:t>
            </w:r>
          </w:p>
        </w:tc>
      </w:tr>
      <w:tr w:rsidR="00A32D52" w:rsidRPr="006D613E" w14:paraId="5A009988" w14:textId="77777777" w:rsidTr="00A32D52">
        <w:tc>
          <w:tcPr>
            <w:tcW w:w="203" w:type="dxa"/>
            <w:tcBorders>
              <w:top w:val="nil"/>
              <w:left w:val="single" w:sz="8" w:space="0" w:color="auto"/>
              <w:bottom w:val="nil"/>
              <w:right w:val="nil"/>
            </w:tcBorders>
            <w:shd w:val="clear" w:color="auto" w:fill="FFFFFF"/>
          </w:tcPr>
          <w:p w14:paraId="47B3CDF4"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57F0F40A"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51CEFAC6"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0C77614A" w14:textId="77777777" w:rsidR="00A32D52" w:rsidRPr="006D613E"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5ADC01D0" w14:textId="77777777" w:rsidR="00A32D52" w:rsidRPr="006D613E"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453E6FAA" w14:textId="77777777" w:rsidR="00A32D52" w:rsidRPr="006D613E"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074EA434" w14:textId="77777777" w:rsidR="00A32D52" w:rsidRPr="006D613E" w:rsidRDefault="00A32D52" w:rsidP="00A32D52">
            <w:pPr>
              <w:rPr>
                <w:rFonts w:ascii="Verdana" w:hAnsi="Verdana"/>
                <w:sz w:val="16"/>
                <w:szCs w:val="16"/>
              </w:rPr>
            </w:pPr>
          </w:p>
        </w:tc>
        <w:tc>
          <w:tcPr>
            <w:tcW w:w="77" w:type="dxa"/>
            <w:tcBorders>
              <w:top w:val="nil"/>
              <w:left w:val="nil"/>
              <w:bottom w:val="nil"/>
            </w:tcBorders>
            <w:shd w:val="clear" w:color="auto" w:fill="FFFFFF"/>
          </w:tcPr>
          <w:p w14:paraId="6EFE1164" w14:textId="77777777" w:rsidR="00A32D52" w:rsidRPr="006D613E" w:rsidRDefault="00A32D52" w:rsidP="00A32D52">
            <w:pPr>
              <w:rPr>
                <w:rFonts w:ascii="Verdana" w:hAnsi="Verdana"/>
                <w:sz w:val="16"/>
                <w:szCs w:val="16"/>
              </w:rPr>
            </w:pPr>
          </w:p>
        </w:tc>
        <w:tc>
          <w:tcPr>
            <w:tcW w:w="1404" w:type="dxa"/>
            <w:shd w:val="clear" w:color="auto" w:fill="FFFFFF"/>
          </w:tcPr>
          <w:p w14:paraId="23EE1381" w14:textId="77777777" w:rsidR="00A32D52" w:rsidRPr="006D613E" w:rsidRDefault="00A32D52" w:rsidP="00A32D52">
            <w:r w:rsidRPr="006D613E">
              <w:rPr>
                <w:rFonts w:ascii="Verdana" w:hAnsi="Verdana"/>
                <w:sz w:val="16"/>
                <w:szCs w:val="16"/>
              </w:rPr>
              <w:t>OBX</w:t>
            </w:r>
            <w:proofErr w:type="gramStart"/>
            <w:r w:rsidRPr="006D613E">
              <w:rPr>
                <w:rFonts w:ascii="Verdana" w:hAnsi="Verdana"/>
                <w:sz w:val="16"/>
                <w:szCs w:val="16"/>
              </w:rPr>
              <w:t>..</w:t>
            </w:r>
            <w:proofErr w:type="gramEnd"/>
            <w:r w:rsidRPr="006D613E">
              <w:rPr>
                <w:rFonts w:ascii="Verdana" w:hAnsi="Verdana"/>
                <w:sz w:val="16"/>
                <w:szCs w:val="16"/>
              </w:rPr>
              <w:t xml:space="preserve"> 1.0.0.1</w:t>
            </w:r>
          </w:p>
        </w:tc>
        <w:tc>
          <w:tcPr>
            <w:tcW w:w="6349" w:type="dxa"/>
            <w:shd w:val="clear" w:color="auto" w:fill="FFFFFF"/>
          </w:tcPr>
          <w:p w14:paraId="7F6EFE2C" w14:textId="77777777" w:rsidR="00A32D52" w:rsidRPr="006D613E" w:rsidRDefault="00A32D52" w:rsidP="00A32D52">
            <w:r w:rsidRPr="006D613E">
              <w:rPr>
                <w:rFonts w:ascii="Verdana" w:hAnsi="Verdana"/>
                <w:sz w:val="16"/>
                <w:szCs w:val="16"/>
              </w:rPr>
              <w:t xml:space="preserve">MDC_TIME_CAP_STATE  (BITS-16, using </w:t>
            </w:r>
            <w:proofErr w:type="spellStart"/>
            <w:r w:rsidRPr="006D613E">
              <w:rPr>
                <w:rFonts w:ascii="Verdana" w:hAnsi="Verdana"/>
                <w:sz w:val="16"/>
                <w:szCs w:val="16"/>
              </w:rPr>
              <w:t>MdsTimeCapState</w:t>
            </w:r>
            <w:proofErr w:type="spellEnd"/>
            <w:r w:rsidRPr="006D613E">
              <w:rPr>
                <w:rFonts w:ascii="Verdana" w:hAnsi="Verdana"/>
                <w:sz w:val="16"/>
                <w:szCs w:val="16"/>
              </w:rPr>
              <w:t>)</w:t>
            </w:r>
          </w:p>
        </w:tc>
        <w:tc>
          <w:tcPr>
            <w:tcW w:w="720" w:type="dxa"/>
            <w:shd w:val="clear" w:color="auto" w:fill="FFFFFF"/>
          </w:tcPr>
          <w:p w14:paraId="6019D4AB" w14:textId="77777777" w:rsidR="00A32D52" w:rsidRPr="006D613E" w:rsidRDefault="00A32D52" w:rsidP="00A32D52">
            <w:r w:rsidRPr="006D613E">
              <w:rPr>
                <w:rFonts w:ascii="Verdana" w:hAnsi="Verdana"/>
                <w:sz w:val="16"/>
                <w:szCs w:val="16"/>
              </w:rPr>
              <w:t>O</w:t>
            </w:r>
          </w:p>
        </w:tc>
      </w:tr>
      <w:tr w:rsidR="00A32D52" w:rsidRPr="006D613E" w14:paraId="336C02EF" w14:textId="77777777" w:rsidTr="00A32D52">
        <w:tc>
          <w:tcPr>
            <w:tcW w:w="203" w:type="dxa"/>
            <w:tcBorders>
              <w:top w:val="nil"/>
              <w:left w:val="single" w:sz="8" w:space="0" w:color="auto"/>
              <w:bottom w:val="nil"/>
              <w:right w:val="nil"/>
            </w:tcBorders>
            <w:shd w:val="clear" w:color="auto" w:fill="FFFFFF"/>
          </w:tcPr>
          <w:p w14:paraId="640EE872"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2AF848CA"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120D2C07"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1E5EB654" w14:textId="77777777" w:rsidR="00A32D52" w:rsidRPr="006D613E"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32856751" w14:textId="77777777" w:rsidR="00A32D52" w:rsidRPr="006D613E"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42D96E1C" w14:textId="77777777" w:rsidR="00A32D52" w:rsidRPr="006D613E"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2A62004A" w14:textId="77777777" w:rsidR="00A32D52" w:rsidRPr="006D613E" w:rsidRDefault="00A32D52" w:rsidP="00A32D52">
            <w:pPr>
              <w:rPr>
                <w:rFonts w:ascii="Verdana" w:hAnsi="Verdana"/>
                <w:sz w:val="16"/>
                <w:szCs w:val="16"/>
              </w:rPr>
            </w:pPr>
          </w:p>
        </w:tc>
        <w:tc>
          <w:tcPr>
            <w:tcW w:w="77" w:type="dxa"/>
            <w:tcBorders>
              <w:top w:val="nil"/>
              <w:left w:val="nil"/>
              <w:bottom w:val="nil"/>
            </w:tcBorders>
            <w:shd w:val="clear" w:color="auto" w:fill="FFFFFF"/>
          </w:tcPr>
          <w:p w14:paraId="0CB1E1BD" w14:textId="77777777" w:rsidR="00A32D52" w:rsidRPr="006D613E" w:rsidRDefault="00A32D52" w:rsidP="00A32D52">
            <w:pPr>
              <w:rPr>
                <w:rFonts w:ascii="Verdana" w:hAnsi="Verdana"/>
                <w:sz w:val="16"/>
                <w:szCs w:val="16"/>
              </w:rPr>
            </w:pPr>
          </w:p>
        </w:tc>
        <w:tc>
          <w:tcPr>
            <w:tcW w:w="1404" w:type="dxa"/>
            <w:shd w:val="clear" w:color="auto" w:fill="FFFFFF"/>
          </w:tcPr>
          <w:p w14:paraId="1F2DD4BF" w14:textId="77777777" w:rsidR="00A32D52" w:rsidRPr="006D613E" w:rsidRDefault="00A32D52" w:rsidP="00A32D52">
            <w:r w:rsidRPr="006D613E">
              <w:rPr>
                <w:rFonts w:ascii="Verdana" w:hAnsi="Verdana"/>
                <w:sz w:val="16"/>
                <w:szCs w:val="16"/>
              </w:rPr>
              <w:t>OBX</w:t>
            </w:r>
            <w:proofErr w:type="gramStart"/>
            <w:r w:rsidRPr="006D613E">
              <w:rPr>
                <w:rFonts w:ascii="Verdana" w:hAnsi="Verdana"/>
                <w:sz w:val="16"/>
                <w:szCs w:val="16"/>
              </w:rPr>
              <w:t>..</w:t>
            </w:r>
            <w:proofErr w:type="gramEnd"/>
            <w:r w:rsidRPr="006D613E">
              <w:rPr>
                <w:rFonts w:ascii="Verdana" w:hAnsi="Verdana"/>
                <w:sz w:val="16"/>
                <w:szCs w:val="16"/>
              </w:rPr>
              <w:t xml:space="preserve"> 1.0.0.2</w:t>
            </w:r>
          </w:p>
        </w:tc>
        <w:tc>
          <w:tcPr>
            <w:tcW w:w="6349" w:type="dxa"/>
            <w:shd w:val="clear" w:color="auto" w:fill="FFFFFF"/>
          </w:tcPr>
          <w:p w14:paraId="3C4768FF" w14:textId="77777777" w:rsidR="00A32D52" w:rsidRPr="006D613E" w:rsidRDefault="00A32D52" w:rsidP="00A32D52">
            <w:r w:rsidRPr="006D613E">
              <w:rPr>
                <w:rFonts w:ascii="Verdana" w:hAnsi="Verdana"/>
                <w:sz w:val="16"/>
                <w:szCs w:val="16"/>
              </w:rPr>
              <w:t>MDC_TIME_SYNC_PROTOCOL  (from nom-part-infrastructure)</w:t>
            </w:r>
          </w:p>
        </w:tc>
        <w:tc>
          <w:tcPr>
            <w:tcW w:w="720" w:type="dxa"/>
            <w:shd w:val="clear" w:color="auto" w:fill="FFFFFF"/>
          </w:tcPr>
          <w:p w14:paraId="1A93CEAA" w14:textId="77777777" w:rsidR="00A32D52" w:rsidRPr="006D613E" w:rsidRDefault="00A32D52" w:rsidP="00A32D52">
            <w:r w:rsidRPr="006D613E">
              <w:rPr>
                <w:rFonts w:ascii="Verdana" w:hAnsi="Verdana"/>
                <w:sz w:val="16"/>
                <w:szCs w:val="16"/>
              </w:rPr>
              <w:t>O</w:t>
            </w:r>
          </w:p>
        </w:tc>
      </w:tr>
      <w:tr w:rsidR="00A32D52" w:rsidRPr="006D613E" w14:paraId="77C946F5" w14:textId="77777777" w:rsidTr="00A32D52">
        <w:tc>
          <w:tcPr>
            <w:tcW w:w="203" w:type="dxa"/>
            <w:tcBorders>
              <w:top w:val="nil"/>
              <w:left w:val="single" w:sz="8" w:space="0" w:color="auto"/>
              <w:bottom w:val="nil"/>
              <w:right w:val="nil"/>
            </w:tcBorders>
            <w:shd w:val="clear" w:color="auto" w:fill="FFFFFF"/>
          </w:tcPr>
          <w:p w14:paraId="51B966FC"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50B0BB6B"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2712EAF6"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1BCCB935" w14:textId="77777777" w:rsidR="00A32D52" w:rsidRPr="006D613E"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17E9F7EE" w14:textId="77777777" w:rsidR="00A32D52" w:rsidRPr="006D613E"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05D9187E" w14:textId="77777777" w:rsidR="00A32D52" w:rsidRPr="006D613E"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748D41A2" w14:textId="77777777" w:rsidR="00A32D52" w:rsidRPr="006D613E" w:rsidRDefault="00A32D52" w:rsidP="00A32D52">
            <w:pPr>
              <w:rPr>
                <w:rFonts w:ascii="Verdana" w:hAnsi="Verdana"/>
                <w:sz w:val="16"/>
                <w:szCs w:val="16"/>
              </w:rPr>
            </w:pPr>
          </w:p>
        </w:tc>
        <w:tc>
          <w:tcPr>
            <w:tcW w:w="77" w:type="dxa"/>
            <w:tcBorders>
              <w:top w:val="nil"/>
              <w:left w:val="nil"/>
              <w:bottom w:val="nil"/>
            </w:tcBorders>
            <w:shd w:val="clear" w:color="auto" w:fill="FFFFFF"/>
          </w:tcPr>
          <w:p w14:paraId="6A1BD5F7" w14:textId="77777777" w:rsidR="00A32D52" w:rsidRPr="006D613E" w:rsidRDefault="00A32D52" w:rsidP="00A32D52">
            <w:pPr>
              <w:rPr>
                <w:rFonts w:ascii="Verdana" w:hAnsi="Verdana"/>
                <w:sz w:val="16"/>
                <w:szCs w:val="16"/>
              </w:rPr>
            </w:pPr>
          </w:p>
        </w:tc>
        <w:tc>
          <w:tcPr>
            <w:tcW w:w="1404" w:type="dxa"/>
            <w:shd w:val="clear" w:color="auto" w:fill="FFFFFF"/>
          </w:tcPr>
          <w:p w14:paraId="48EC5725" w14:textId="77777777" w:rsidR="00A32D52" w:rsidRPr="006D613E" w:rsidRDefault="00A32D52" w:rsidP="00A32D52">
            <w:r w:rsidRPr="006D613E">
              <w:rPr>
                <w:rFonts w:ascii="Verdana" w:hAnsi="Verdana"/>
                <w:sz w:val="16"/>
                <w:szCs w:val="16"/>
              </w:rPr>
              <w:t>OBX</w:t>
            </w:r>
            <w:proofErr w:type="gramStart"/>
            <w:r w:rsidRPr="006D613E">
              <w:rPr>
                <w:rFonts w:ascii="Verdana" w:hAnsi="Verdana"/>
                <w:sz w:val="16"/>
                <w:szCs w:val="16"/>
              </w:rPr>
              <w:t>..</w:t>
            </w:r>
            <w:proofErr w:type="gramEnd"/>
            <w:r w:rsidRPr="006D613E">
              <w:rPr>
                <w:rFonts w:ascii="Verdana" w:hAnsi="Verdana"/>
                <w:sz w:val="16"/>
                <w:szCs w:val="16"/>
              </w:rPr>
              <w:t xml:space="preserve"> 1.0.0.3</w:t>
            </w:r>
          </w:p>
        </w:tc>
        <w:tc>
          <w:tcPr>
            <w:tcW w:w="6349" w:type="dxa"/>
            <w:shd w:val="clear" w:color="auto" w:fill="FFFFFF"/>
          </w:tcPr>
          <w:p w14:paraId="2DD80E4B" w14:textId="77777777" w:rsidR="00A32D52" w:rsidRPr="006D613E" w:rsidRDefault="00A32D52" w:rsidP="00A32D52">
            <w:r w:rsidRPr="006D613E">
              <w:rPr>
                <w:rFonts w:ascii="Verdana" w:hAnsi="Verdana"/>
                <w:sz w:val="16"/>
                <w:szCs w:val="16"/>
              </w:rPr>
              <w:t>MDC_TIME_SYNC_ACCURACY  (device absolute time accuracy)</w:t>
            </w:r>
          </w:p>
        </w:tc>
        <w:tc>
          <w:tcPr>
            <w:tcW w:w="720" w:type="dxa"/>
            <w:shd w:val="clear" w:color="auto" w:fill="FFFFFF"/>
          </w:tcPr>
          <w:p w14:paraId="54A923A5" w14:textId="77777777" w:rsidR="00A32D52" w:rsidRPr="006D613E" w:rsidRDefault="00A32D52" w:rsidP="00A32D52">
            <w:r w:rsidRPr="006D613E">
              <w:rPr>
                <w:rFonts w:ascii="Verdana" w:hAnsi="Verdana"/>
                <w:sz w:val="16"/>
                <w:szCs w:val="16"/>
              </w:rPr>
              <w:t>O</w:t>
            </w:r>
          </w:p>
        </w:tc>
      </w:tr>
      <w:tr w:rsidR="00A32D52" w:rsidRPr="006D613E" w14:paraId="2850B382" w14:textId="77777777" w:rsidTr="00A32D52">
        <w:tc>
          <w:tcPr>
            <w:tcW w:w="203" w:type="dxa"/>
            <w:tcBorders>
              <w:top w:val="nil"/>
              <w:left w:val="single" w:sz="8" w:space="0" w:color="auto"/>
              <w:bottom w:val="nil"/>
              <w:right w:val="nil"/>
            </w:tcBorders>
            <w:shd w:val="clear" w:color="auto" w:fill="FFFFFF"/>
          </w:tcPr>
          <w:p w14:paraId="7FB412EC"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3A46D38F"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4A2ED71C"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01FF35ED" w14:textId="77777777" w:rsidR="00A32D52" w:rsidRPr="006D613E"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36C47607" w14:textId="77777777" w:rsidR="00A32D52" w:rsidRPr="006D613E"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29F0B57A" w14:textId="77777777" w:rsidR="00A32D52" w:rsidRPr="006D613E"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126EC604" w14:textId="77777777" w:rsidR="00A32D52" w:rsidRPr="006D613E" w:rsidRDefault="00A32D52" w:rsidP="00A32D52">
            <w:pPr>
              <w:rPr>
                <w:rFonts w:ascii="Verdana" w:hAnsi="Verdana"/>
                <w:sz w:val="16"/>
                <w:szCs w:val="16"/>
              </w:rPr>
            </w:pPr>
          </w:p>
        </w:tc>
        <w:tc>
          <w:tcPr>
            <w:tcW w:w="77" w:type="dxa"/>
            <w:tcBorders>
              <w:top w:val="nil"/>
              <w:left w:val="nil"/>
              <w:bottom w:val="nil"/>
            </w:tcBorders>
            <w:shd w:val="clear" w:color="auto" w:fill="FFFFFF"/>
          </w:tcPr>
          <w:p w14:paraId="3EAF3FE0" w14:textId="77777777" w:rsidR="00A32D52" w:rsidRPr="006D613E" w:rsidRDefault="00A32D52" w:rsidP="00A32D52">
            <w:pPr>
              <w:rPr>
                <w:rFonts w:ascii="Verdana" w:hAnsi="Verdana"/>
                <w:sz w:val="16"/>
                <w:szCs w:val="16"/>
              </w:rPr>
            </w:pPr>
          </w:p>
        </w:tc>
        <w:tc>
          <w:tcPr>
            <w:tcW w:w="1404" w:type="dxa"/>
            <w:shd w:val="clear" w:color="auto" w:fill="FFFFFF"/>
          </w:tcPr>
          <w:p w14:paraId="64324598" w14:textId="77777777" w:rsidR="00A32D52" w:rsidRPr="006D613E" w:rsidRDefault="00A32D52" w:rsidP="00A32D52">
            <w:r w:rsidRPr="006D613E">
              <w:rPr>
                <w:rFonts w:ascii="Verdana" w:hAnsi="Verdana"/>
                <w:sz w:val="16"/>
                <w:szCs w:val="16"/>
              </w:rPr>
              <w:t>OBX</w:t>
            </w:r>
            <w:proofErr w:type="gramStart"/>
            <w:r w:rsidRPr="006D613E">
              <w:rPr>
                <w:rFonts w:ascii="Verdana" w:hAnsi="Verdana"/>
                <w:sz w:val="16"/>
                <w:szCs w:val="16"/>
              </w:rPr>
              <w:t>..</w:t>
            </w:r>
            <w:proofErr w:type="gramEnd"/>
            <w:r w:rsidRPr="006D613E">
              <w:rPr>
                <w:rFonts w:ascii="Verdana" w:hAnsi="Verdana"/>
                <w:sz w:val="16"/>
                <w:szCs w:val="16"/>
              </w:rPr>
              <w:t xml:space="preserve"> 1.0.0.4</w:t>
            </w:r>
          </w:p>
        </w:tc>
        <w:tc>
          <w:tcPr>
            <w:tcW w:w="6349" w:type="dxa"/>
            <w:shd w:val="clear" w:color="auto" w:fill="FFFFFF"/>
          </w:tcPr>
          <w:p w14:paraId="77A4D486" w14:textId="77777777" w:rsidR="00A32D52" w:rsidRPr="006D613E" w:rsidRDefault="00A32D52" w:rsidP="00A32D52">
            <w:r w:rsidRPr="006D613E">
              <w:rPr>
                <w:rFonts w:ascii="Verdana" w:hAnsi="Verdana"/>
                <w:sz w:val="16"/>
                <w:szCs w:val="16"/>
              </w:rPr>
              <w:t>MDC_ATTR_TIME_ABS (</w:t>
            </w:r>
            <w:r w:rsidRPr="006D613E">
              <w:rPr>
                <w:rFonts w:ascii="Verdana" w:hAnsi="Verdana"/>
                <w:b/>
                <w:bCs/>
                <w:sz w:val="16"/>
                <w:szCs w:val="16"/>
              </w:rPr>
              <w:t>displayed</w:t>
            </w:r>
            <w:r w:rsidRPr="006D613E">
              <w:rPr>
                <w:rFonts w:ascii="Verdana" w:hAnsi="Verdana"/>
                <w:sz w:val="16"/>
                <w:szCs w:val="16"/>
              </w:rPr>
              <w:t xml:space="preserve"> time) and </w:t>
            </w:r>
            <w:r w:rsidRPr="006D613E">
              <w:rPr>
                <w:rFonts w:ascii="Verdana" w:hAnsi="Verdana"/>
                <w:b/>
                <w:bCs/>
                <w:sz w:val="16"/>
                <w:szCs w:val="16"/>
              </w:rPr>
              <w:t>OBX-14</w:t>
            </w:r>
            <w:r w:rsidRPr="006D613E">
              <w:rPr>
                <w:rFonts w:ascii="Verdana" w:hAnsi="Verdana"/>
                <w:sz w:val="16"/>
                <w:szCs w:val="16"/>
              </w:rPr>
              <w:t xml:space="preserve"> (DTM</w:t>
            </w:r>
            <w:r w:rsidRPr="006D613E">
              <w:rPr>
                <w:rFonts w:ascii="Verdana" w:hAnsi="Verdana"/>
                <w:i/>
                <w:sz w:val="16"/>
                <w:szCs w:val="16"/>
                <w:vertAlign w:val="subscript"/>
              </w:rPr>
              <w:t>DOR</w:t>
            </w:r>
            <w:r w:rsidRPr="006D613E">
              <w:rPr>
                <w:rFonts w:ascii="Verdana" w:hAnsi="Verdana"/>
                <w:sz w:val="16"/>
                <w:szCs w:val="16"/>
              </w:rPr>
              <w:t>)</w:t>
            </w:r>
          </w:p>
        </w:tc>
        <w:tc>
          <w:tcPr>
            <w:tcW w:w="720" w:type="dxa"/>
            <w:shd w:val="clear" w:color="auto" w:fill="FFFFFF"/>
          </w:tcPr>
          <w:p w14:paraId="0979FFA3" w14:textId="77777777" w:rsidR="00A32D52" w:rsidRPr="006D613E" w:rsidRDefault="00A32D52" w:rsidP="00A32D52">
            <w:r w:rsidRPr="006D613E">
              <w:rPr>
                <w:rFonts w:ascii="Verdana" w:hAnsi="Verdana"/>
                <w:sz w:val="16"/>
                <w:szCs w:val="16"/>
              </w:rPr>
              <w:t>C</w:t>
            </w:r>
            <w:bookmarkStart w:id="1027" w:name="_Ref252183207"/>
            <w:r w:rsidRPr="006D613E">
              <w:rPr>
                <w:rStyle w:val="FootnoteReference"/>
                <w:rFonts w:ascii="Verdana" w:hAnsi="Verdana"/>
              </w:rPr>
              <w:footnoteReference w:id="6"/>
            </w:r>
            <w:bookmarkEnd w:id="1027"/>
          </w:p>
        </w:tc>
      </w:tr>
      <w:tr w:rsidR="00A32D52" w:rsidRPr="006D613E" w14:paraId="4BF6A75B" w14:textId="77777777" w:rsidTr="00A32D52">
        <w:tc>
          <w:tcPr>
            <w:tcW w:w="203" w:type="dxa"/>
            <w:tcBorders>
              <w:top w:val="nil"/>
              <w:left w:val="single" w:sz="8" w:space="0" w:color="auto"/>
              <w:bottom w:val="nil"/>
              <w:right w:val="nil"/>
            </w:tcBorders>
            <w:shd w:val="clear" w:color="auto" w:fill="FFFFFF"/>
          </w:tcPr>
          <w:p w14:paraId="3B034AE8"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085D8778"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0722AA43"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57EA917F" w14:textId="77777777" w:rsidR="00A32D52" w:rsidRPr="006D613E"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5CDCA813" w14:textId="77777777" w:rsidR="00A32D52" w:rsidRPr="006D613E"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1828D32C" w14:textId="77777777" w:rsidR="00A32D52" w:rsidRPr="006D613E"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7139F288" w14:textId="77777777" w:rsidR="00A32D52" w:rsidRPr="006D613E" w:rsidRDefault="00A32D52" w:rsidP="00A32D52">
            <w:pPr>
              <w:rPr>
                <w:rFonts w:ascii="Verdana" w:hAnsi="Verdana"/>
                <w:sz w:val="16"/>
                <w:szCs w:val="16"/>
              </w:rPr>
            </w:pPr>
          </w:p>
        </w:tc>
        <w:tc>
          <w:tcPr>
            <w:tcW w:w="77" w:type="dxa"/>
            <w:tcBorders>
              <w:top w:val="nil"/>
              <w:left w:val="nil"/>
              <w:bottom w:val="nil"/>
            </w:tcBorders>
            <w:shd w:val="clear" w:color="auto" w:fill="FFFFFF"/>
          </w:tcPr>
          <w:p w14:paraId="571A4A69" w14:textId="77777777" w:rsidR="00A32D52" w:rsidRPr="006D613E" w:rsidRDefault="00A32D52" w:rsidP="00A32D52">
            <w:pPr>
              <w:rPr>
                <w:rFonts w:ascii="Verdana" w:hAnsi="Verdana"/>
                <w:sz w:val="16"/>
                <w:szCs w:val="16"/>
              </w:rPr>
            </w:pPr>
          </w:p>
        </w:tc>
        <w:tc>
          <w:tcPr>
            <w:tcW w:w="1404" w:type="dxa"/>
            <w:shd w:val="clear" w:color="auto" w:fill="FFFFFF"/>
          </w:tcPr>
          <w:p w14:paraId="26A5737D" w14:textId="77777777" w:rsidR="00A32D52" w:rsidRPr="006D613E" w:rsidRDefault="00A32D52" w:rsidP="00A32D52">
            <w:r w:rsidRPr="006D613E">
              <w:rPr>
                <w:rFonts w:ascii="Verdana" w:hAnsi="Verdana"/>
                <w:sz w:val="16"/>
                <w:szCs w:val="16"/>
              </w:rPr>
              <w:t>OBX</w:t>
            </w:r>
            <w:proofErr w:type="gramStart"/>
            <w:r w:rsidRPr="006D613E">
              <w:rPr>
                <w:rFonts w:ascii="Verdana" w:hAnsi="Verdana"/>
                <w:sz w:val="16"/>
                <w:szCs w:val="16"/>
              </w:rPr>
              <w:t>..</w:t>
            </w:r>
            <w:proofErr w:type="gramEnd"/>
            <w:r w:rsidRPr="006D613E">
              <w:rPr>
                <w:rFonts w:ascii="Verdana" w:hAnsi="Verdana"/>
                <w:sz w:val="16"/>
                <w:szCs w:val="16"/>
              </w:rPr>
              <w:t xml:space="preserve"> 1.0.0.5</w:t>
            </w:r>
          </w:p>
        </w:tc>
        <w:tc>
          <w:tcPr>
            <w:tcW w:w="6349" w:type="dxa"/>
            <w:shd w:val="clear" w:color="auto" w:fill="FFFFFF"/>
          </w:tcPr>
          <w:p w14:paraId="344C57FB" w14:textId="77777777" w:rsidR="00A32D52" w:rsidRPr="006D613E" w:rsidRDefault="00A32D52" w:rsidP="00A32D52">
            <w:r w:rsidRPr="006D613E">
              <w:rPr>
                <w:rFonts w:ascii="Verdana" w:hAnsi="Verdana"/>
                <w:sz w:val="16"/>
                <w:szCs w:val="16"/>
              </w:rPr>
              <w:t>MDC_ATTR_TIME_REL (</w:t>
            </w:r>
            <w:r w:rsidRPr="006D613E">
              <w:rPr>
                <w:rFonts w:ascii="Verdana" w:hAnsi="Verdana"/>
                <w:b/>
                <w:bCs/>
                <w:sz w:val="16"/>
                <w:szCs w:val="16"/>
              </w:rPr>
              <w:t>relative</w:t>
            </w:r>
            <w:r w:rsidRPr="006D613E">
              <w:rPr>
                <w:rFonts w:ascii="Verdana" w:hAnsi="Verdana"/>
                <w:sz w:val="16"/>
                <w:szCs w:val="16"/>
              </w:rPr>
              <w:t xml:space="preserve"> time) and </w:t>
            </w:r>
            <w:r w:rsidRPr="006D613E">
              <w:rPr>
                <w:rFonts w:ascii="Verdana" w:hAnsi="Verdana"/>
                <w:b/>
                <w:bCs/>
                <w:sz w:val="16"/>
                <w:szCs w:val="16"/>
              </w:rPr>
              <w:t>OBX-14</w:t>
            </w:r>
            <w:r w:rsidRPr="006D613E">
              <w:rPr>
                <w:rFonts w:ascii="Verdana" w:hAnsi="Verdana"/>
                <w:sz w:val="16"/>
                <w:szCs w:val="16"/>
              </w:rPr>
              <w:t xml:space="preserve"> (DTM</w:t>
            </w:r>
            <w:r w:rsidRPr="006D613E">
              <w:rPr>
                <w:rFonts w:ascii="Verdana" w:hAnsi="Verdana"/>
                <w:i/>
                <w:sz w:val="16"/>
                <w:szCs w:val="16"/>
                <w:vertAlign w:val="subscript"/>
              </w:rPr>
              <w:t>DOR</w:t>
            </w:r>
            <w:r w:rsidRPr="006D613E">
              <w:rPr>
                <w:rFonts w:ascii="Verdana" w:hAnsi="Verdana"/>
                <w:sz w:val="16"/>
                <w:szCs w:val="16"/>
              </w:rPr>
              <w:t>)</w:t>
            </w:r>
          </w:p>
        </w:tc>
        <w:tc>
          <w:tcPr>
            <w:tcW w:w="720" w:type="dxa"/>
            <w:shd w:val="clear" w:color="auto" w:fill="FFFFFF"/>
          </w:tcPr>
          <w:p w14:paraId="6FD7FC4A" w14:textId="77777777" w:rsidR="00A32D52" w:rsidRPr="006D613E" w:rsidRDefault="00A32D52" w:rsidP="00A32D52">
            <w:r w:rsidRPr="006D613E">
              <w:rPr>
                <w:rFonts w:ascii="Verdana" w:hAnsi="Verdana"/>
                <w:sz w:val="16"/>
                <w:szCs w:val="16"/>
              </w:rPr>
              <w:t>C</w:t>
            </w:r>
          </w:p>
        </w:tc>
      </w:tr>
      <w:tr w:rsidR="00A32D52" w:rsidRPr="006D613E" w14:paraId="1F902883" w14:textId="77777777" w:rsidTr="00A32D52">
        <w:tc>
          <w:tcPr>
            <w:tcW w:w="203" w:type="dxa"/>
            <w:tcBorders>
              <w:top w:val="nil"/>
              <w:left w:val="single" w:sz="8" w:space="0" w:color="auto"/>
              <w:bottom w:val="nil"/>
              <w:right w:val="nil"/>
            </w:tcBorders>
            <w:shd w:val="clear" w:color="auto" w:fill="FFFFFF"/>
          </w:tcPr>
          <w:p w14:paraId="507F2D4B"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39F96AEA"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30877697"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57DD41B1" w14:textId="77777777" w:rsidR="00A32D52" w:rsidRPr="006D613E"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5E2DFE0A" w14:textId="77777777" w:rsidR="00A32D52" w:rsidRPr="006D613E"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25779E33" w14:textId="77777777" w:rsidR="00A32D52" w:rsidRPr="006D613E"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78FCD8D3" w14:textId="77777777" w:rsidR="00A32D52" w:rsidRPr="006D613E" w:rsidRDefault="00A32D52" w:rsidP="00A32D52">
            <w:pPr>
              <w:rPr>
                <w:rFonts w:ascii="Verdana" w:hAnsi="Verdana"/>
                <w:sz w:val="16"/>
                <w:szCs w:val="16"/>
              </w:rPr>
            </w:pPr>
          </w:p>
        </w:tc>
        <w:tc>
          <w:tcPr>
            <w:tcW w:w="77" w:type="dxa"/>
            <w:tcBorders>
              <w:top w:val="nil"/>
              <w:left w:val="nil"/>
              <w:bottom w:val="nil"/>
            </w:tcBorders>
            <w:shd w:val="clear" w:color="auto" w:fill="FFFFFF"/>
          </w:tcPr>
          <w:p w14:paraId="17170FBD" w14:textId="77777777" w:rsidR="00A32D52" w:rsidRPr="006D613E" w:rsidRDefault="00A32D52" w:rsidP="00A32D52">
            <w:pPr>
              <w:rPr>
                <w:rFonts w:ascii="Verdana" w:hAnsi="Verdana"/>
                <w:sz w:val="16"/>
                <w:szCs w:val="16"/>
              </w:rPr>
            </w:pPr>
          </w:p>
        </w:tc>
        <w:tc>
          <w:tcPr>
            <w:tcW w:w="1404" w:type="dxa"/>
            <w:shd w:val="clear" w:color="auto" w:fill="FFFFFF"/>
          </w:tcPr>
          <w:p w14:paraId="6AC38D84" w14:textId="77777777" w:rsidR="00A32D52" w:rsidRPr="006D613E" w:rsidRDefault="00A32D52" w:rsidP="00A32D52">
            <w:r w:rsidRPr="006D613E">
              <w:rPr>
                <w:rFonts w:ascii="Verdana" w:hAnsi="Verdana"/>
                <w:sz w:val="16"/>
                <w:szCs w:val="16"/>
              </w:rPr>
              <w:t>OBX</w:t>
            </w:r>
            <w:proofErr w:type="gramStart"/>
            <w:r w:rsidRPr="006D613E">
              <w:rPr>
                <w:rFonts w:ascii="Verdana" w:hAnsi="Verdana"/>
                <w:sz w:val="16"/>
                <w:szCs w:val="16"/>
              </w:rPr>
              <w:t>..</w:t>
            </w:r>
            <w:proofErr w:type="gramEnd"/>
            <w:r w:rsidRPr="006D613E">
              <w:rPr>
                <w:rFonts w:ascii="Verdana" w:hAnsi="Verdana"/>
                <w:sz w:val="16"/>
                <w:szCs w:val="16"/>
              </w:rPr>
              <w:t xml:space="preserve"> 1.0.0.6</w:t>
            </w:r>
          </w:p>
        </w:tc>
        <w:tc>
          <w:tcPr>
            <w:tcW w:w="6349" w:type="dxa"/>
            <w:shd w:val="clear" w:color="auto" w:fill="FFFFFF"/>
          </w:tcPr>
          <w:p w14:paraId="6B18E235" w14:textId="77777777" w:rsidR="00A32D52" w:rsidRPr="006D613E" w:rsidRDefault="00A32D52" w:rsidP="00A32D52">
            <w:r w:rsidRPr="006D613E">
              <w:rPr>
                <w:rFonts w:ascii="Verdana" w:hAnsi="Verdana"/>
                <w:sz w:val="16"/>
                <w:szCs w:val="16"/>
              </w:rPr>
              <w:t>MDC_ATTR_TIME_HI_RES (</w:t>
            </w:r>
            <w:r w:rsidRPr="006D613E">
              <w:rPr>
                <w:rFonts w:ascii="Verdana" w:hAnsi="Verdana"/>
                <w:b/>
                <w:bCs/>
                <w:sz w:val="16"/>
                <w:szCs w:val="16"/>
              </w:rPr>
              <w:t xml:space="preserve">hi-res </w:t>
            </w:r>
            <w:proofErr w:type="spellStart"/>
            <w:r w:rsidRPr="006D613E">
              <w:rPr>
                <w:rFonts w:ascii="Verdana" w:hAnsi="Verdana"/>
                <w:b/>
                <w:bCs/>
                <w:sz w:val="16"/>
                <w:szCs w:val="16"/>
              </w:rPr>
              <w:t>rel</w:t>
            </w:r>
            <w:proofErr w:type="spellEnd"/>
            <w:r w:rsidRPr="006D613E">
              <w:rPr>
                <w:rFonts w:ascii="Verdana" w:hAnsi="Verdana"/>
                <w:sz w:val="16"/>
                <w:szCs w:val="16"/>
              </w:rPr>
              <w:t xml:space="preserve"> time) and </w:t>
            </w:r>
            <w:r w:rsidRPr="006D613E">
              <w:rPr>
                <w:rFonts w:ascii="Verdana" w:hAnsi="Verdana"/>
                <w:b/>
                <w:bCs/>
                <w:sz w:val="16"/>
                <w:szCs w:val="16"/>
              </w:rPr>
              <w:t>OBX-14</w:t>
            </w:r>
            <w:r w:rsidRPr="006D613E">
              <w:rPr>
                <w:rFonts w:ascii="Verdana" w:hAnsi="Verdana"/>
                <w:sz w:val="16"/>
                <w:szCs w:val="16"/>
              </w:rPr>
              <w:t xml:space="preserve"> (DTM</w:t>
            </w:r>
            <w:r w:rsidRPr="006D613E">
              <w:rPr>
                <w:rFonts w:ascii="Verdana" w:hAnsi="Verdana"/>
                <w:i/>
                <w:sz w:val="16"/>
                <w:szCs w:val="16"/>
                <w:vertAlign w:val="subscript"/>
              </w:rPr>
              <w:t>DOR</w:t>
            </w:r>
            <w:r w:rsidRPr="006D613E">
              <w:rPr>
                <w:rFonts w:ascii="Verdana" w:hAnsi="Verdana"/>
                <w:sz w:val="16"/>
                <w:szCs w:val="16"/>
              </w:rPr>
              <w:t>)</w:t>
            </w:r>
          </w:p>
        </w:tc>
        <w:tc>
          <w:tcPr>
            <w:tcW w:w="720" w:type="dxa"/>
            <w:shd w:val="clear" w:color="auto" w:fill="FFFFFF"/>
          </w:tcPr>
          <w:p w14:paraId="34AB029E" w14:textId="77777777" w:rsidR="00A32D52" w:rsidRPr="006D613E" w:rsidRDefault="00A32D52" w:rsidP="00A32D52">
            <w:r w:rsidRPr="006D613E">
              <w:rPr>
                <w:rFonts w:ascii="Verdana" w:hAnsi="Verdana"/>
                <w:sz w:val="16"/>
                <w:szCs w:val="16"/>
              </w:rPr>
              <w:t>C</w:t>
            </w:r>
          </w:p>
        </w:tc>
      </w:tr>
      <w:tr w:rsidR="00A32D52" w:rsidRPr="006D613E" w14:paraId="54CEFA8D" w14:textId="77777777" w:rsidTr="00A32D52">
        <w:tc>
          <w:tcPr>
            <w:tcW w:w="203" w:type="dxa"/>
            <w:tcBorders>
              <w:top w:val="nil"/>
              <w:left w:val="single" w:sz="8" w:space="0" w:color="auto"/>
              <w:bottom w:val="nil"/>
              <w:right w:val="nil"/>
            </w:tcBorders>
          </w:tcPr>
          <w:p w14:paraId="786EFD82"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55004ED9"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07DDC6F5"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8" w:space="0" w:color="auto"/>
            </w:tcBorders>
          </w:tcPr>
          <w:p w14:paraId="62265C99" w14:textId="77777777" w:rsidR="00A32D52" w:rsidRPr="006D613E" w:rsidRDefault="00A32D52" w:rsidP="00A32D52">
            <w:pPr>
              <w:rPr>
                <w:rFonts w:ascii="Verdana" w:hAnsi="Verdana"/>
                <w:sz w:val="16"/>
                <w:szCs w:val="16"/>
              </w:rPr>
            </w:pPr>
          </w:p>
        </w:tc>
        <w:tc>
          <w:tcPr>
            <w:tcW w:w="207" w:type="dxa"/>
            <w:tcBorders>
              <w:top w:val="nil"/>
              <w:left w:val="single" w:sz="8" w:space="0" w:color="auto"/>
              <w:bottom w:val="nil"/>
              <w:right w:val="nil"/>
            </w:tcBorders>
          </w:tcPr>
          <w:p w14:paraId="74BB513D" w14:textId="77777777" w:rsidR="00A32D52" w:rsidRPr="006D613E" w:rsidRDefault="00A32D52" w:rsidP="00A32D52">
            <w:pPr>
              <w:rPr>
                <w:rFonts w:ascii="Verdana" w:hAnsi="Verdana"/>
                <w:sz w:val="16"/>
                <w:szCs w:val="16"/>
              </w:rPr>
            </w:pPr>
          </w:p>
        </w:tc>
        <w:tc>
          <w:tcPr>
            <w:tcW w:w="93" w:type="dxa"/>
            <w:tcBorders>
              <w:top w:val="nil"/>
              <w:left w:val="nil"/>
              <w:bottom w:val="nil"/>
              <w:right w:val="single" w:sz="8" w:space="0" w:color="auto"/>
            </w:tcBorders>
          </w:tcPr>
          <w:p w14:paraId="5128946F" w14:textId="77777777" w:rsidR="00A32D52" w:rsidRPr="006D613E"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CC"/>
          </w:tcPr>
          <w:p w14:paraId="1CD34928" w14:textId="77777777" w:rsidR="00A32D52" w:rsidRPr="006D613E" w:rsidRDefault="00A32D52" w:rsidP="00A32D52">
            <w:pPr>
              <w:rPr>
                <w:rFonts w:ascii="Verdana" w:hAnsi="Verdana"/>
                <w:sz w:val="16"/>
                <w:szCs w:val="16"/>
              </w:rPr>
            </w:pPr>
          </w:p>
        </w:tc>
        <w:tc>
          <w:tcPr>
            <w:tcW w:w="77" w:type="dxa"/>
            <w:tcBorders>
              <w:top w:val="nil"/>
              <w:left w:val="nil"/>
              <w:bottom w:val="nil"/>
            </w:tcBorders>
          </w:tcPr>
          <w:p w14:paraId="70AA4D68" w14:textId="77777777" w:rsidR="00A32D52" w:rsidRPr="006D613E" w:rsidRDefault="00A32D52" w:rsidP="00A32D52">
            <w:pPr>
              <w:rPr>
                <w:rFonts w:ascii="Verdana" w:hAnsi="Verdana"/>
                <w:sz w:val="16"/>
                <w:szCs w:val="16"/>
              </w:rPr>
            </w:pPr>
          </w:p>
        </w:tc>
        <w:tc>
          <w:tcPr>
            <w:tcW w:w="1404" w:type="dxa"/>
          </w:tcPr>
          <w:p w14:paraId="506892BB" w14:textId="77777777" w:rsidR="00A32D52" w:rsidRPr="006D613E" w:rsidRDefault="00A32D52" w:rsidP="00A32D52">
            <w:r w:rsidRPr="006D613E">
              <w:rPr>
                <w:rFonts w:ascii="Verdana" w:hAnsi="Verdana"/>
                <w:sz w:val="16"/>
                <w:szCs w:val="16"/>
              </w:rPr>
              <w:t>OBX</w:t>
            </w:r>
            <w:proofErr w:type="gramStart"/>
            <w:r w:rsidRPr="006D613E">
              <w:rPr>
                <w:rFonts w:ascii="Verdana" w:hAnsi="Verdana"/>
                <w:sz w:val="16"/>
                <w:szCs w:val="16"/>
              </w:rPr>
              <w:t>..</w:t>
            </w:r>
            <w:proofErr w:type="gramEnd"/>
            <w:r w:rsidRPr="006D613E">
              <w:rPr>
                <w:rFonts w:ascii="Verdana" w:hAnsi="Verdana"/>
                <w:sz w:val="16"/>
                <w:szCs w:val="16"/>
              </w:rPr>
              <w:t xml:space="preserve"> 1.0.0.7</w:t>
            </w:r>
          </w:p>
        </w:tc>
        <w:tc>
          <w:tcPr>
            <w:tcW w:w="6349" w:type="dxa"/>
          </w:tcPr>
          <w:p w14:paraId="56D1E4D4" w14:textId="77777777" w:rsidR="00A32D52" w:rsidRPr="006D613E" w:rsidRDefault="00A32D52" w:rsidP="00A32D52">
            <w:r w:rsidRPr="006D613E">
              <w:rPr>
                <w:rFonts w:ascii="Verdana" w:hAnsi="Verdana"/>
                <w:sz w:val="16"/>
                <w:szCs w:val="16"/>
              </w:rPr>
              <w:t>OBX-14 (DTM</w:t>
            </w:r>
            <w:r w:rsidRPr="006D613E">
              <w:rPr>
                <w:rFonts w:ascii="Verdana" w:hAnsi="Verdana"/>
                <w:i/>
                <w:sz w:val="16"/>
                <w:szCs w:val="16"/>
                <w:vertAlign w:val="subscript"/>
              </w:rPr>
              <w:t>DOR</w:t>
            </w:r>
            <w:r w:rsidRPr="006D613E">
              <w:rPr>
                <w:rFonts w:ascii="Verdana" w:hAnsi="Verdana"/>
                <w:sz w:val="16"/>
                <w:szCs w:val="16"/>
              </w:rPr>
              <w:t xml:space="preserve">, </w:t>
            </w:r>
            <w:r w:rsidRPr="006D613E">
              <w:rPr>
                <w:rFonts w:ascii="Verdana" w:hAnsi="Verdana"/>
                <w:i/>
                <w:iCs/>
                <w:sz w:val="16"/>
                <w:szCs w:val="16"/>
              </w:rPr>
              <w:t>optional</w:t>
            </w:r>
            <w:r w:rsidRPr="006D613E">
              <w:rPr>
                <w:rFonts w:ascii="Verdana" w:hAnsi="Verdana"/>
                <w:sz w:val="16"/>
                <w:szCs w:val="16"/>
              </w:rPr>
              <w:t>, overrides default (OBR-7, OBR-8] time interval</w:t>
            </w:r>
          </w:p>
        </w:tc>
        <w:tc>
          <w:tcPr>
            <w:tcW w:w="720" w:type="dxa"/>
          </w:tcPr>
          <w:p w14:paraId="4D446B23" w14:textId="77777777" w:rsidR="00A32D52" w:rsidRPr="006D613E" w:rsidRDefault="00A32D52" w:rsidP="00A32D52">
            <w:pPr>
              <w:jc w:val="center"/>
              <w:rPr>
                <w:rFonts w:ascii="Verdana" w:hAnsi="Verdana"/>
                <w:sz w:val="16"/>
                <w:szCs w:val="16"/>
              </w:rPr>
            </w:pPr>
          </w:p>
        </w:tc>
      </w:tr>
      <w:tr w:rsidR="00A32D52" w:rsidRPr="006D613E" w14:paraId="621386E5" w14:textId="77777777" w:rsidTr="00A32D52">
        <w:tc>
          <w:tcPr>
            <w:tcW w:w="203" w:type="dxa"/>
            <w:tcBorders>
              <w:top w:val="nil"/>
              <w:left w:val="single" w:sz="8" w:space="0" w:color="auto"/>
              <w:bottom w:val="nil"/>
              <w:right w:val="nil"/>
            </w:tcBorders>
          </w:tcPr>
          <w:p w14:paraId="236ECF16"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6D0B4CFD"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6595897B"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8" w:space="0" w:color="auto"/>
            </w:tcBorders>
          </w:tcPr>
          <w:p w14:paraId="34C83263" w14:textId="77777777" w:rsidR="00A32D52" w:rsidRPr="006D613E" w:rsidRDefault="00A32D52" w:rsidP="00A32D52">
            <w:pPr>
              <w:rPr>
                <w:rFonts w:ascii="Verdana" w:hAnsi="Verdana"/>
                <w:sz w:val="16"/>
                <w:szCs w:val="16"/>
              </w:rPr>
            </w:pPr>
          </w:p>
        </w:tc>
        <w:tc>
          <w:tcPr>
            <w:tcW w:w="207" w:type="dxa"/>
            <w:tcBorders>
              <w:top w:val="nil"/>
              <w:left w:val="single" w:sz="8" w:space="0" w:color="auto"/>
              <w:bottom w:val="single" w:sz="8" w:space="0" w:color="auto"/>
              <w:right w:val="nil"/>
            </w:tcBorders>
          </w:tcPr>
          <w:p w14:paraId="7F41DFB8" w14:textId="77777777" w:rsidR="00A32D52" w:rsidRPr="006D613E" w:rsidRDefault="00A32D52" w:rsidP="00A32D52">
            <w:pPr>
              <w:rPr>
                <w:rFonts w:ascii="Verdana" w:hAnsi="Verdana"/>
                <w:sz w:val="16"/>
                <w:szCs w:val="16"/>
              </w:rPr>
            </w:pPr>
          </w:p>
        </w:tc>
        <w:tc>
          <w:tcPr>
            <w:tcW w:w="93" w:type="dxa"/>
            <w:tcBorders>
              <w:top w:val="nil"/>
              <w:left w:val="nil"/>
              <w:bottom w:val="nil"/>
              <w:right w:val="single" w:sz="8" w:space="0" w:color="auto"/>
            </w:tcBorders>
          </w:tcPr>
          <w:p w14:paraId="1D309B4B" w14:textId="77777777" w:rsidR="00A32D52" w:rsidRPr="006D613E" w:rsidRDefault="00A32D52" w:rsidP="00A32D52">
            <w:pPr>
              <w:rPr>
                <w:rFonts w:ascii="Verdana" w:hAnsi="Verdana"/>
                <w:sz w:val="16"/>
                <w:szCs w:val="16"/>
              </w:rPr>
            </w:pPr>
          </w:p>
        </w:tc>
        <w:tc>
          <w:tcPr>
            <w:tcW w:w="220" w:type="dxa"/>
            <w:tcBorders>
              <w:top w:val="nil"/>
              <w:left w:val="single" w:sz="8" w:space="0" w:color="auto"/>
              <w:bottom w:val="single" w:sz="8" w:space="0" w:color="auto"/>
              <w:right w:val="nil"/>
            </w:tcBorders>
            <w:shd w:val="clear" w:color="auto" w:fill="FFFFCC"/>
          </w:tcPr>
          <w:p w14:paraId="6CC2530D" w14:textId="77777777" w:rsidR="00A32D52" w:rsidRPr="006D613E" w:rsidRDefault="00A32D52" w:rsidP="00A32D52">
            <w:pPr>
              <w:rPr>
                <w:rFonts w:ascii="Verdana" w:hAnsi="Verdana"/>
                <w:sz w:val="16"/>
                <w:szCs w:val="16"/>
              </w:rPr>
            </w:pPr>
          </w:p>
        </w:tc>
        <w:tc>
          <w:tcPr>
            <w:tcW w:w="77" w:type="dxa"/>
            <w:tcBorders>
              <w:top w:val="nil"/>
              <w:left w:val="nil"/>
              <w:bottom w:val="nil"/>
            </w:tcBorders>
          </w:tcPr>
          <w:p w14:paraId="75F90C83" w14:textId="77777777" w:rsidR="00A32D52" w:rsidRPr="006D613E" w:rsidRDefault="00A32D52" w:rsidP="00A32D52">
            <w:pPr>
              <w:rPr>
                <w:rFonts w:ascii="Verdana" w:hAnsi="Verdana"/>
                <w:sz w:val="16"/>
                <w:szCs w:val="16"/>
              </w:rPr>
            </w:pPr>
          </w:p>
        </w:tc>
        <w:tc>
          <w:tcPr>
            <w:tcW w:w="1404" w:type="dxa"/>
          </w:tcPr>
          <w:p w14:paraId="6E61E1EB" w14:textId="77777777" w:rsidR="00A32D52" w:rsidRPr="006D613E" w:rsidRDefault="00A32D52" w:rsidP="00A32D52">
            <w:r w:rsidRPr="006D613E">
              <w:rPr>
                <w:rFonts w:ascii="Verdana" w:hAnsi="Verdana"/>
                <w:sz w:val="16"/>
                <w:szCs w:val="16"/>
              </w:rPr>
              <w:t>OBX</w:t>
            </w:r>
            <w:proofErr w:type="gramStart"/>
            <w:r w:rsidRPr="006D613E">
              <w:rPr>
                <w:rFonts w:ascii="Verdana" w:hAnsi="Verdana"/>
                <w:sz w:val="16"/>
                <w:szCs w:val="16"/>
              </w:rPr>
              <w:t>..</w:t>
            </w:r>
            <w:proofErr w:type="gramEnd"/>
            <w:r w:rsidRPr="006D613E">
              <w:rPr>
                <w:rFonts w:ascii="Verdana" w:hAnsi="Verdana"/>
                <w:sz w:val="16"/>
                <w:szCs w:val="16"/>
              </w:rPr>
              <w:t xml:space="preserve"> 1.0.0.7.1</w:t>
            </w:r>
          </w:p>
        </w:tc>
        <w:tc>
          <w:tcPr>
            <w:tcW w:w="6349" w:type="dxa"/>
          </w:tcPr>
          <w:p w14:paraId="3C24D69A" w14:textId="77777777" w:rsidR="00A32D52" w:rsidRPr="006D613E" w:rsidRDefault="00A32D52" w:rsidP="00A32D52">
            <w:r w:rsidRPr="006D613E">
              <w:rPr>
                <w:rFonts w:ascii="Verdana" w:hAnsi="Verdana"/>
                <w:sz w:val="16"/>
                <w:szCs w:val="16"/>
              </w:rPr>
              <w:t>OBX-14</w:t>
            </w:r>
          </w:p>
        </w:tc>
        <w:tc>
          <w:tcPr>
            <w:tcW w:w="720" w:type="dxa"/>
          </w:tcPr>
          <w:p w14:paraId="6C49B0E1" w14:textId="77777777" w:rsidR="00A32D52" w:rsidRPr="006D613E" w:rsidRDefault="00A32D52" w:rsidP="00A32D52">
            <w:pPr>
              <w:jc w:val="center"/>
              <w:rPr>
                <w:rFonts w:ascii="Verdana" w:hAnsi="Verdana"/>
                <w:sz w:val="16"/>
                <w:szCs w:val="16"/>
              </w:rPr>
            </w:pPr>
          </w:p>
        </w:tc>
      </w:tr>
      <w:tr w:rsidR="00A32D52" w:rsidRPr="006D613E" w14:paraId="47D8D0C3" w14:textId="77777777" w:rsidTr="00A32D52">
        <w:tc>
          <w:tcPr>
            <w:tcW w:w="203" w:type="dxa"/>
            <w:tcBorders>
              <w:top w:val="nil"/>
              <w:left w:val="single" w:sz="8" w:space="0" w:color="auto"/>
              <w:bottom w:val="nil"/>
              <w:right w:val="nil"/>
            </w:tcBorders>
          </w:tcPr>
          <w:p w14:paraId="222AF368"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64C8AC0E"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017D75AC"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8" w:space="0" w:color="auto"/>
            </w:tcBorders>
          </w:tcPr>
          <w:p w14:paraId="45180021" w14:textId="77777777" w:rsidR="00A32D52" w:rsidRPr="006D613E" w:rsidRDefault="00A32D52" w:rsidP="00A32D52">
            <w:pPr>
              <w:rPr>
                <w:rFonts w:ascii="Verdana" w:hAnsi="Verdana"/>
                <w:sz w:val="16"/>
                <w:szCs w:val="16"/>
              </w:rPr>
            </w:pPr>
          </w:p>
        </w:tc>
        <w:tc>
          <w:tcPr>
            <w:tcW w:w="207" w:type="dxa"/>
            <w:tcBorders>
              <w:top w:val="single" w:sz="8" w:space="0" w:color="auto"/>
              <w:left w:val="single" w:sz="8" w:space="0" w:color="auto"/>
              <w:bottom w:val="nil"/>
              <w:right w:val="nil"/>
            </w:tcBorders>
          </w:tcPr>
          <w:p w14:paraId="44C9D81E" w14:textId="77777777" w:rsidR="00A32D52" w:rsidRPr="006D613E" w:rsidRDefault="00A32D52" w:rsidP="00A32D52">
            <w:pPr>
              <w:rPr>
                <w:rFonts w:ascii="Verdana" w:hAnsi="Verdana"/>
                <w:sz w:val="16"/>
                <w:szCs w:val="16"/>
              </w:rPr>
            </w:pPr>
          </w:p>
        </w:tc>
        <w:tc>
          <w:tcPr>
            <w:tcW w:w="93" w:type="dxa"/>
            <w:tcBorders>
              <w:top w:val="nil"/>
              <w:left w:val="nil"/>
              <w:bottom w:val="nil"/>
              <w:right w:val="single" w:sz="4" w:space="0" w:color="auto"/>
            </w:tcBorders>
          </w:tcPr>
          <w:p w14:paraId="0E74CBF2" w14:textId="77777777" w:rsidR="00A32D52" w:rsidRPr="006D613E" w:rsidRDefault="00A32D52" w:rsidP="00A32D52">
            <w:pPr>
              <w:rPr>
                <w:rFonts w:ascii="Verdana" w:hAnsi="Verdana"/>
                <w:sz w:val="16"/>
                <w:szCs w:val="16"/>
              </w:rPr>
            </w:pPr>
          </w:p>
        </w:tc>
        <w:tc>
          <w:tcPr>
            <w:tcW w:w="220" w:type="dxa"/>
            <w:tcBorders>
              <w:top w:val="single" w:sz="8" w:space="0" w:color="auto"/>
              <w:left w:val="single" w:sz="4" w:space="0" w:color="auto"/>
              <w:bottom w:val="single" w:sz="8" w:space="0" w:color="auto"/>
              <w:right w:val="nil"/>
            </w:tcBorders>
          </w:tcPr>
          <w:p w14:paraId="31C0BC9C" w14:textId="77777777" w:rsidR="00A32D52" w:rsidRPr="006D613E" w:rsidRDefault="00A32D52" w:rsidP="00A32D52">
            <w:pPr>
              <w:rPr>
                <w:rFonts w:ascii="Verdana" w:hAnsi="Verdana"/>
                <w:sz w:val="16"/>
                <w:szCs w:val="16"/>
              </w:rPr>
            </w:pPr>
          </w:p>
        </w:tc>
        <w:tc>
          <w:tcPr>
            <w:tcW w:w="77" w:type="dxa"/>
            <w:tcBorders>
              <w:top w:val="nil"/>
              <w:left w:val="nil"/>
              <w:bottom w:val="nil"/>
            </w:tcBorders>
          </w:tcPr>
          <w:p w14:paraId="4A108144" w14:textId="77777777" w:rsidR="00A32D52" w:rsidRPr="006D613E" w:rsidRDefault="00A32D52" w:rsidP="00A32D52">
            <w:pPr>
              <w:rPr>
                <w:rFonts w:ascii="Verdana" w:hAnsi="Verdana"/>
                <w:sz w:val="16"/>
                <w:szCs w:val="16"/>
              </w:rPr>
            </w:pPr>
          </w:p>
        </w:tc>
        <w:tc>
          <w:tcPr>
            <w:tcW w:w="1404" w:type="dxa"/>
            <w:shd w:val="clear" w:color="auto" w:fill="F3F3F3"/>
          </w:tcPr>
          <w:p w14:paraId="763BEA50" w14:textId="77777777" w:rsidR="00A32D52" w:rsidRPr="006D613E" w:rsidRDefault="00A32D52" w:rsidP="00A32D52">
            <w:r w:rsidRPr="006D613E">
              <w:rPr>
                <w:rFonts w:ascii="Verdana" w:hAnsi="Verdana"/>
                <w:sz w:val="16"/>
                <w:szCs w:val="16"/>
              </w:rPr>
              <w:t>OBR......</w:t>
            </w:r>
          </w:p>
        </w:tc>
        <w:tc>
          <w:tcPr>
            <w:tcW w:w="6349" w:type="dxa"/>
            <w:shd w:val="clear" w:color="auto" w:fill="F3F3F3"/>
          </w:tcPr>
          <w:p w14:paraId="7398EC61" w14:textId="77777777" w:rsidR="00A32D52" w:rsidRPr="006D613E" w:rsidRDefault="00A32D52" w:rsidP="00A32D52">
            <w:r w:rsidRPr="006D613E">
              <w:rPr>
                <w:rFonts w:ascii="Verdana" w:hAnsi="Verdana"/>
                <w:sz w:val="16"/>
                <w:szCs w:val="16"/>
              </w:rPr>
              <w:t>[</w:t>
            </w:r>
            <w:r w:rsidRPr="006D613E">
              <w:rPr>
                <w:rFonts w:ascii="Verdana" w:hAnsi="Verdana"/>
                <w:b/>
                <w:bCs/>
                <w:sz w:val="16"/>
                <w:szCs w:val="16"/>
              </w:rPr>
              <w:t>OBR-7</w:t>
            </w:r>
            <w:r w:rsidRPr="006D613E">
              <w:rPr>
                <w:rFonts w:ascii="Verdana" w:hAnsi="Verdana"/>
                <w:sz w:val="16"/>
                <w:szCs w:val="16"/>
              </w:rPr>
              <w:t xml:space="preserve">, </w:t>
            </w:r>
            <w:r w:rsidRPr="006D613E">
              <w:rPr>
                <w:rFonts w:ascii="Verdana" w:hAnsi="Verdana"/>
                <w:b/>
                <w:bCs/>
                <w:sz w:val="16"/>
                <w:szCs w:val="16"/>
              </w:rPr>
              <w:t>OBR-8</w:t>
            </w:r>
            <w:r w:rsidRPr="006D613E">
              <w:rPr>
                <w:rFonts w:ascii="Verdana" w:hAnsi="Verdana"/>
                <w:sz w:val="16"/>
                <w:szCs w:val="16"/>
              </w:rPr>
              <w:t>)  Default time interval for child OBXs (DTM</w:t>
            </w:r>
            <w:r w:rsidRPr="006D613E">
              <w:rPr>
                <w:rFonts w:ascii="Verdana" w:hAnsi="Verdana"/>
                <w:i/>
                <w:sz w:val="16"/>
                <w:szCs w:val="16"/>
                <w:vertAlign w:val="subscript"/>
              </w:rPr>
              <w:t>DOR</w:t>
            </w:r>
            <w:r w:rsidRPr="006D613E">
              <w:rPr>
                <w:rFonts w:ascii="Verdana" w:hAnsi="Verdana"/>
                <w:sz w:val="16"/>
                <w:szCs w:val="16"/>
              </w:rPr>
              <w:t>)</w:t>
            </w:r>
          </w:p>
        </w:tc>
        <w:tc>
          <w:tcPr>
            <w:tcW w:w="720" w:type="dxa"/>
            <w:shd w:val="clear" w:color="auto" w:fill="F3F3F3"/>
          </w:tcPr>
          <w:p w14:paraId="4CB1460A" w14:textId="77777777" w:rsidR="00A32D52" w:rsidRPr="006D613E" w:rsidRDefault="00A32D52" w:rsidP="00A32D52">
            <w:r w:rsidRPr="006D613E">
              <w:rPr>
                <w:rFonts w:ascii="Verdana" w:hAnsi="Verdana"/>
                <w:sz w:val="16"/>
                <w:szCs w:val="16"/>
              </w:rPr>
              <w:t>M</w:t>
            </w:r>
          </w:p>
        </w:tc>
      </w:tr>
      <w:tr w:rsidR="00A32D52" w:rsidRPr="006D613E" w14:paraId="42BBBC5F" w14:textId="77777777" w:rsidTr="00A32D52">
        <w:tc>
          <w:tcPr>
            <w:tcW w:w="203" w:type="dxa"/>
            <w:tcBorders>
              <w:top w:val="nil"/>
              <w:left w:val="single" w:sz="8" w:space="0" w:color="auto"/>
              <w:bottom w:val="single" w:sz="8" w:space="0" w:color="auto"/>
              <w:right w:val="nil"/>
            </w:tcBorders>
          </w:tcPr>
          <w:p w14:paraId="63CDAE97" w14:textId="77777777" w:rsidR="00A32D52" w:rsidRPr="006D613E"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64AFCA51" w14:textId="77777777" w:rsidR="00A32D52" w:rsidRPr="006D613E" w:rsidRDefault="00A32D52" w:rsidP="00A32D52">
            <w:pPr>
              <w:rPr>
                <w:rFonts w:ascii="Verdana" w:hAnsi="Verdana"/>
                <w:sz w:val="16"/>
                <w:szCs w:val="16"/>
              </w:rPr>
            </w:pPr>
          </w:p>
        </w:tc>
        <w:tc>
          <w:tcPr>
            <w:tcW w:w="208" w:type="dxa"/>
            <w:tcBorders>
              <w:top w:val="nil"/>
              <w:left w:val="single" w:sz="8" w:space="0" w:color="auto"/>
              <w:bottom w:val="single" w:sz="8" w:space="0" w:color="auto"/>
              <w:right w:val="nil"/>
            </w:tcBorders>
          </w:tcPr>
          <w:p w14:paraId="46F1821B" w14:textId="77777777" w:rsidR="00A32D52" w:rsidRPr="006D613E" w:rsidRDefault="00A32D52" w:rsidP="00A32D52">
            <w:pPr>
              <w:rPr>
                <w:rFonts w:ascii="Verdana" w:hAnsi="Verdana"/>
                <w:sz w:val="16"/>
                <w:szCs w:val="16"/>
              </w:rPr>
            </w:pPr>
          </w:p>
        </w:tc>
        <w:tc>
          <w:tcPr>
            <w:tcW w:w="106" w:type="dxa"/>
            <w:tcBorders>
              <w:top w:val="nil"/>
              <w:left w:val="nil"/>
              <w:bottom w:val="nil"/>
              <w:right w:val="single" w:sz="8" w:space="0" w:color="auto"/>
            </w:tcBorders>
          </w:tcPr>
          <w:p w14:paraId="3A19293D" w14:textId="77777777" w:rsidR="00A32D52" w:rsidRPr="006D613E" w:rsidRDefault="00A32D52" w:rsidP="00A32D52">
            <w:pPr>
              <w:rPr>
                <w:rFonts w:ascii="Verdana" w:hAnsi="Verdana"/>
                <w:sz w:val="16"/>
                <w:szCs w:val="16"/>
              </w:rPr>
            </w:pPr>
          </w:p>
        </w:tc>
        <w:tc>
          <w:tcPr>
            <w:tcW w:w="207" w:type="dxa"/>
            <w:tcBorders>
              <w:top w:val="nil"/>
              <w:left w:val="single" w:sz="8" w:space="0" w:color="auto"/>
              <w:bottom w:val="single" w:sz="8" w:space="0" w:color="auto"/>
              <w:right w:val="nil"/>
            </w:tcBorders>
          </w:tcPr>
          <w:p w14:paraId="724FE46C" w14:textId="77777777" w:rsidR="00A32D52" w:rsidRPr="006D613E" w:rsidRDefault="00A32D52" w:rsidP="00A32D52">
            <w:pPr>
              <w:rPr>
                <w:rFonts w:ascii="Verdana" w:hAnsi="Verdana"/>
                <w:sz w:val="16"/>
                <w:szCs w:val="16"/>
              </w:rPr>
            </w:pPr>
          </w:p>
        </w:tc>
        <w:tc>
          <w:tcPr>
            <w:tcW w:w="93" w:type="dxa"/>
            <w:tcBorders>
              <w:top w:val="nil"/>
              <w:left w:val="nil"/>
              <w:bottom w:val="nil"/>
              <w:right w:val="single" w:sz="8" w:space="0" w:color="auto"/>
            </w:tcBorders>
          </w:tcPr>
          <w:p w14:paraId="7DFAE636" w14:textId="77777777" w:rsidR="00A32D52" w:rsidRPr="006D613E" w:rsidRDefault="00A32D52" w:rsidP="00A32D52">
            <w:pPr>
              <w:rPr>
                <w:rFonts w:ascii="Verdana" w:hAnsi="Verdana"/>
                <w:sz w:val="16"/>
                <w:szCs w:val="16"/>
              </w:rPr>
            </w:pPr>
          </w:p>
        </w:tc>
        <w:tc>
          <w:tcPr>
            <w:tcW w:w="220" w:type="dxa"/>
            <w:tcBorders>
              <w:top w:val="nil"/>
              <w:left w:val="single" w:sz="8" w:space="0" w:color="auto"/>
              <w:bottom w:val="single" w:sz="8" w:space="0" w:color="auto"/>
              <w:right w:val="nil"/>
            </w:tcBorders>
          </w:tcPr>
          <w:p w14:paraId="1D5EA3E0" w14:textId="77777777" w:rsidR="00A32D52" w:rsidRPr="006D613E" w:rsidRDefault="00A32D52" w:rsidP="00A32D52">
            <w:pPr>
              <w:rPr>
                <w:rFonts w:ascii="Verdana" w:hAnsi="Verdana"/>
                <w:sz w:val="16"/>
                <w:szCs w:val="16"/>
              </w:rPr>
            </w:pPr>
          </w:p>
        </w:tc>
        <w:tc>
          <w:tcPr>
            <w:tcW w:w="77" w:type="dxa"/>
            <w:tcBorders>
              <w:top w:val="nil"/>
              <w:left w:val="nil"/>
              <w:bottom w:val="nil"/>
            </w:tcBorders>
          </w:tcPr>
          <w:p w14:paraId="52C17E66" w14:textId="77777777" w:rsidR="00A32D52" w:rsidRPr="006D613E" w:rsidRDefault="00A32D52" w:rsidP="00A32D52">
            <w:pPr>
              <w:rPr>
                <w:rFonts w:ascii="Verdana" w:hAnsi="Verdana"/>
                <w:sz w:val="16"/>
                <w:szCs w:val="16"/>
              </w:rPr>
            </w:pPr>
          </w:p>
        </w:tc>
        <w:tc>
          <w:tcPr>
            <w:tcW w:w="1404" w:type="dxa"/>
          </w:tcPr>
          <w:p w14:paraId="641AE778" w14:textId="77777777" w:rsidR="00A32D52" w:rsidRPr="006D613E" w:rsidRDefault="00A32D52" w:rsidP="00A32D52">
            <w:r w:rsidRPr="006D613E">
              <w:rPr>
                <w:rFonts w:ascii="Verdana" w:hAnsi="Verdana"/>
                <w:b/>
                <w:bCs/>
                <w:sz w:val="16"/>
                <w:szCs w:val="16"/>
              </w:rPr>
              <w:t>OBX</w:t>
            </w:r>
            <w:proofErr w:type="gramStart"/>
            <w:r w:rsidRPr="006D613E">
              <w:rPr>
                <w:rFonts w:ascii="Verdana" w:hAnsi="Verdana"/>
                <w:b/>
                <w:bCs/>
                <w:sz w:val="16"/>
                <w:szCs w:val="16"/>
              </w:rPr>
              <w:t>..</w:t>
            </w:r>
            <w:proofErr w:type="gramEnd"/>
            <w:r w:rsidRPr="006D613E">
              <w:rPr>
                <w:rFonts w:ascii="Verdana" w:hAnsi="Verdana"/>
                <w:b/>
                <w:bCs/>
                <w:sz w:val="16"/>
                <w:szCs w:val="16"/>
              </w:rPr>
              <w:t xml:space="preserve"> 2</w:t>
            </w:r>
          </w:p>
        </w:tc>
        <w:tc>
          <w:tcPr>
            <w:tcW w:w="6349" w:type="dxa"/>
          </w:tcPr>
          <w:p w14:paraId="772ECD51" w14:textId="77777777" w:rsidR="00A32D52" w:rsidRPr="006D613E" w:rsidRDefault="00A32D52" w:rsidP="00A32D52">
            <w:r w:rsidRPr="006D613E">
              <w:rPr>
                <w:rFonts w:ascii="Verdana" w:hAnsi="Verdana"/>
                <w:b/>
                <w:bCs/>
                <w:sz w:val="16"/>
                <w:szCs w:val="16"/>
              </w:rPr>
              <w:t>MDS for device #2</w:t>
            </w:r>
          </w:p>
        </w:tc>
        <w:tc>
          <w:tcPr>
            <w:tcW w:w="720" w:type="dxa"/>
          </w:tcPr>
          <w:p w14:paraId="59879DC0" w14:textId="77777777" w:rsidR="00A32D52" w:rsidRPr="006D613E" w:rsidRDefault="00A32D52" w:rsidP="00A32D52">
            <w:r w:rsidRPr="006D613E">
              <w:rPr>
                <w:rFonts w:ascii="Verdana" w:hAnsi="Verdana"/>
                <w:sz w:val="16"/>
                <w:szCs w:val="16"/>
              </w:rPr>
              <w:t>M</w:t>
            </w:r>
          </w:p>
        </w:tc>
      </w:tr>
    </w:tbl>
    <w:p w14:paraId="37365863" w14:textId="77777777" w:rsidR="00A32D52" w:rsidRPr="006D613E" w:rsidRDefault="00A32D52" w:rsidP="00A32D52">
      <w:pPr>
        <w:pStyle w:val="Note"/>
      </w:pPr>
      <w:r w:rsidRPr="006D613E">
        <w:t>Notes:</w:t>
      </w:r>
    </w:p>
    <w:p w14:paraId="3AE99991" w14:textId="77777777" w:rsidR="00A32D52" w:rsidRPr="006D613E" w:rsidRDefault="00A32D52" w:rsidP="00A32D52">
      <w:pPr>
        <w:pStyle w:val="Note"/>
      </w:pPr>
      <w:r w:rsidRPr="006D613E">
        <w:t>Status column gives Presence Qualifier, M: mandatory, O: option, C: conditional.</w:t>
      </w:r>
    </w:p>
    <w:p w14:paraId="2EB53415" w14:textId="77777777" w:rsidR="00A32D52" w:rsidRPr="006D613E" w:rsidRDefault="00A32D52" w:rsidP="00A32D52">
      <w:pPr>
        <w:pStyle w:val="Note"/>
      </w:pPr>
      <w:r w:rsidRPr="006D613E">
        <w:t>The dotted numbers represent the object hierarchy value of OBX-4 and are provided as example values only.</w:t>
      </w:r>
    </w:p>
    <w:p w14:paraId="789BCC63" w14:textId="5498906B" w:rsidR="00A32D52" w:rsidRPr="006D613E" w:rsidRDefault="00A32D52" w:rsidP="00A32D52">
      <w:pPr>
        <w:pStyle w:val="Note"/>
      </w:pPr>
      <w:r w:rsidRPr="006D613E">
        <w:t>a.</w:t>
      </w:r>
      <w:r w:rsidRPr="006D613E">
        <w:tab/>
        <w:t>DTM</w:t>
      </w:r>
      <w:r w:rsidRPr="006D613E">
        <w:rPr>
          <w:i/>
          <w:vertAlign w:val="subscript"/>
        </w:rPr>
        <w:t>DOR</w:t>
      </w:r>
      <w:r w:rsidRPr="006D613E">
        <w:t xml:space="preserve"> is the </w:t>
      </w:r>
      <w:proofErr w:type="spellStart"/>
      <w:r w:rsidRPr="006D613E">
        <w:t>datetime</w:t>
      </w:r>
      <w:proofErr w:type="spellEnd"/>
      <w:r w:rsidRPr="006D613E">
        <w:t xml:space="preserve"> of the DOR, reported with an </w:t>
      </w:r>
      <w:r w:rsidR="006D613E">
        <w:t>HL7</w:t>
      </w:r>
      <w:r w:rsidR="00995105" w:rsidRPr="006D613E">
        <w:t xml:space="preserve"> </w:t>
      </w:r>
      <w:r w:rsidRPr="006D613E">
        <w:t xml:space="preserve">V2.6 ‘date/time’ data type. A time stamp resolution of at least one second and a time zone offset are required, e.g., </w:t>
      </w:r>
      <w:proofErr w:type="gramStart"/>
      <w:r w:rsidRPr="006D613E">
        <w:rPr>
          <w:rStyle w:val="Strong"/>
        </w:rPr>
        <w:t>YYYYMMDDHHMMSS</w:t>
      </w:r>
      <w:r w:rsidRPr="006D613E">
        <w:t>[</w:t>
      </w:r>
      <w:proofErr w:type="gramEnd"/>
      <w:r w:rsidRPr="006D613E">
        <w:t>.S[S[S[S</w:t>
      </w:r>
      <w:r w:rsidRPr="006D613E">
        <w:rPr>
          <w:rStyle w:val="Strong"/>
        </w:rPr>
        <w:t>]]]]+/-ZZZZ</w:t>
      </w:r>
      <w:r w:rsidRPr="006D613E">
        <w:t xml:space="preserve"> (required items shown in bold font).</w:t>
      </w:r>
    </w:p>
    <w:p w14:paraId="0BFCEC1A" w14:textId="77777777" w:rsidR="00A32D52" w:rsidRPr="006D613E" w:rsidRDefault="00A32D52" w:rsidP="00A32D52">
      <w:pPr>
        <w:pStyle w:val="Note"/>
      </w:pPr>
      <w:proofErr w:type="gramStart"/>
      <w:r w:rsidRPr="006D613E">
        <w:t>b</w:t>
      </w:r>
      <w:proofErr w:type="gramEnd"/>
      <w:r w:rsidRPr="006D613E">
        <w:t>.</w:t>
      </w:r>
      <w:r w:rsidRPr="006D613E">
        <w:tab/>
        <w:t>Within the time scope of each OBR and the time interval expressed in [OBR-7, OBR-8), time discontinuities in the MDC_ATTR_TIME_ABS displayed time are prohibited. Discontinuities due to daylight savings or other clock adjustments require that data on the new displayed timeline shall be sent as a separate OBR.</w:t>
      </w:r>
    </w:p>
    <w:p w14:paraId="00FA57EC" w14:textId="77777777" w:rsidR="00A32D52" w:rsidRPr="006D613E" w:rsidRDefault="00A32D52" w:rsidP="00A32D52">
      <w:pPr>
        <w:pStyle w:val="Note"/>
      </w:pPr>
      <w:r w:rsidRPr="006D613E">
        <w:t>c.</w:t>
      </w:r>
      <w:r w:rsidRPr="006D613E">
        <w:tab/>
        <w:t xml:space="preserve">The OBR establishes the default time context for </w:t>
      </w:r>
      <w:proofErr w:type="gramStart"/>
      <w:r w:rsidRPr="006D613E">
        <w:t>all its</w:t>
      </w:r>
      <w:proofErr w:type="gramEnd"/>
      <w:r w:rsidRPr="006D613E">
        <w:t xml:space="preserve"> child OBXs, but can be overridden by a time stamp in OBX-14.</w:t>
      </w:r>
    </w:p>
    <w:p w14:paraId="1F0BAE3C" w14:textId="77777777" w:rsidR="00A32D52" w:rsidRPr="006D613E" w:rsidRDefault="00A32D52" w:rsidP="00A32D52">
      <w:pPr>
        <w:pStyle w:val="Note"/>
      </w:pPr>
      <w:r w:rsidRPr="006D613E">
        <w:t>d.</w:t>
      </w:r>
      <w:r w:rsidRPr="006D613E">
        <w:tab/>
        <w:t>The time interval specified by [OBR-7, OBR-8) is a mathematically ‘closed’ interval for OBR-7 and ‘open’ for OBR-8. A datum that occurs exactly at the time specified by OBR-8 would be sent in the next time epoch. This allows subsequent OBR segments to represent a continuous sequence of time. For encoding a simple set of episodic measurement, if there is no logical "end" of the observation period, OBR-8 may be set to the message creation time to indicate the logical upper limit for the contained observations.</w:t>
      </w:r>
    </w:p>
    <w:p w14:paraId="1E2801CD" w14:textId="77777777" w:rsidR="00A32D52" w:rsidRPr="006D613E" w:rsidRDefault="00A32D52" w:rsidP="00A32D52">
      <w:pPr>
        <w:pStyle w:val="BodyText"/>
      </w:pPr>
    </w:p>
    <w:p w14:paraId="7FD9D7D1" w14:textId="7BE931F5" w:rsidR="00A32D52" w:rsidRPr="006D613E" w:rsidRDefault="006D613E" w:rsidP="00A32D52">
      <w:pPr>
        <w:pStyle w:val="BodyText"/>
      </w:pPr>
      <w:r>
        <w:t>HL7</w:t>
      </w:r>
      <w:r w:rsidR="00995105" w:rsidRPr="006D613E">
        <w:t xml:space="preserve"> </w:t>
      </w:r>
      <w:r w:rsidR="00A32D52" w:rsidRPr="006D613E">
        <w:t xml:space="preserve">time stamps sent in MSH-7, OBR-7, OBR-8 and OBX-14 should in most situations </w:t>
      </w:r>
      <w:proofErr w:type="gramStart"/>
      <w:r w:rsidR="00A32D52" w:rsidRPr="006D613E">
        <w:t>be</w:t>
      </w:r>
      <w:proofErr w:type="gramEnd"/>
      <w:r w:rsidR="00A32D52" w:rsidRPr="006D613E">
        <w:t xml:space="preserve"> ‘consistent time’ based on NTP or any other reference time source that provides traceability to NTP when this is feasible. As a consequence, it is strongly encouraged that the gateway or application device (AHD) support synchronized time as an NTP or SNTP (or other time service) client so that it can (1) apply consistent time stamps to the data reported over the WAN interface and (2) provide a time synchronization service to the agents connected to it.</w:t>
      </w:r>
    </w:p>
    <w:p w14:paraId="63397A47" w14:textId="77777777" w:rsidR="00A32D52" w:rsidRPr="006D613E" w:rsidRDefault="00A32D52" w:rsidP="00A32D52">
      <w:pPr>
        <w:pStyle w:val="BodyText"/>
      </w:pPr>
      <w:r w:rsidRPr="006D613E">
        <w:t xml:space="preserve">The MDC_ATTR_TIME_ABS (in OBX-3) observation provides traceability between the displayed time shown on the device, as a DTM datatype in OBX-5, and the corresponding gateway or AHD time reported in OBX-14. </w:t>
      </w:r>
    </w:p>
    <w:p w14:paraId="2F14D614" w14:textId="77777777" w:rsidR="00A32D52" w:rsidRPr="006D613E" w:rsidRDefault="00A32D52" w:rsidP="00A32D52">
      <w:pPr>
        <w:pStyle w:val="BodyText"/>
      </w:pPr>
      <w:r w:rsidRPr="006D613E">
        <w:t xml:space="preserve">The MDC_ATTR_TIME_REL and MDC_ATTR_TIME_HI_RES (in OBX-3) observations provide traceability between the relative or hi-resolution relative values, reported as an integer </w:t>
      </w:r>
      <w:r w:rsidRPr="006D613E">
        <w:lastRenderedPageBreak/>
        <w:t xml:space="preserve">value in OBX-5, and the corresponding AHD time reported in OBX-14. The units-of-measure are s or </w:t>
      </w:r>
      <w:proofErr w:type="spellStart"/>
      <w:r w:rsidRPr="006D613E">
        <w:t>ms</w:t>
      </w:r>
      <w:proofErr w:type="spellEnd"/>
      <w:r w:rsidRPr="006D613E">
        <w:t>, expressed as MDC units.</w:t>
      </w:r>
    </w:p>
    <w:p w14:paraId="4D658067" w14:textId="77777777" w:rsidR="00A32D52" w:rsidRPr="006D613E" w:rsidRDefault="00A32D52" w:rsidP="00A32D52">
      <w:pPr>
        <w:pStyle w:val="AppendixHeading3"/>
        <w:rPr>
          <w:noProof w:val="0"/>
        </w:rPr>
      </w:pPr>
      <w:bookmarkStart w:id="1028" w:name="_Toc401769864"/>
      <w:bookmarkStart w:id="1029" w:name="_Toc466373817"/>
      <w:r w:rsidRPr="006D613E">
        <w:rPr>
          <w:noProof w:val="0"/>
        </w:rPr>
        <w:t>Device Time Synchronization Capabilities</w:t>
      </w:r>
      <w:bookmarkEnd w:id="1028"/>
      <w:bookmarkEnd w:id="1029"/>
    </w:p>
    <w:p w14:paraId="49FBBFAA" w14:textId="77777777" w:rsidR="00A32D52" w:rsidRPr="006D613E" w:rsidRDefault="00A32D52" w:rsidP="00A32D52">
      <w:pPr>
        <w:pStyle w:val="BodyText"/>
      </w:pPr>
      <w:r w:rsidRPr="006D613E">
        <w:t>OBX-2: CWE</w:t>
      </w:r>
    </w:p>
    <w:p w14:paraId="59F4CB33" w14:textId="77777777" w:rsidR="00A32D52" w:rsidRPr="006D613E" w:rsidRDefault="00A32D52" w:rsidP="00A32D52">
      <w:pPr>
        <w:pStyle w:val="BodyText"/>
      </w:pPr>
      <w:r w:rsidRPr="006D613E">
        <w:t>OBX-3: 68219^MDC_TIME_CAP_STATE^MDC</w:t>
      </w:r>
    </w:p>
    <w:p w14:paraId="1F2459B1" w14:textId="77777777" w:rsidR="00A32D52" w:rsidRPr="006D613E" w:rsidRDefault="00A32D52" w:rsidP="00A32D52">
      <w:pPr>
        <w:pStyle w:val="BodyText"/>
      </w:pPr>
      <w:r w:rsidRPr="006D613E">
        <w:t>OBX-5: Valid device time capabilities include (one or more):</w:t>
      </w:r>
    </w:p>
    <w:p w14:paraId="50919FEF" w14:textId="77777777" w:rsidR="00A32D52" w:rsidRPr="006D613E" w:rsidRDefault="00A32D52" w:rsidP="00A32D52">
      <w:pPr>
        <w:pStyle w:val="BodyText"/>
      </w:pPr>
    </w:p>
    <w:p w14:paraId="7DB17C59" w14:textId="77777777" w:rsidR="00A32D52" w:rsidRPr="006D613E" w:rsidRDefault="00A32D52" w:rsidP="00123C7B">
      <w:pPr>
        <w:pStyle w:val="TableTitle"/>
        <w:outlineLvl w:val="0"/>
      </w:pPr>
      <w:r w:rsidRPr="006D613E">
        <w:t>Table B.</w:t>
      </w:r>
      <w:r w:rsidR="004E547A" w:rsidRPr="006D613E">
        <w:t>8.8</w:t>
      </w:r>
      <w:r w:rsidRPr="006D613E">
        <w:t>-1: OBX-5 Values for Device Time Synchronization Capabilities</w:t>
      </w:r>
    </w:p>
    <w:tbl>
      <w:tblPr>
        <w:tblW w:w="85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0"/>
        <w:gridCol w:w="4200"/>
      </w:tblGrid>
      <w:tr w:rsidR="00A32D52" w:rsidRPr="006D613E" w14:paraId="49E25767" w14:textId="77777777" w:rsidTr="0034511D">
        <w:trPr>
          <w:cantSplit/>
          <w:tblHeader/>
          <w:jc w:val="center"/>
        </w:trPr>
        <w:tc>
          <w:tcPr>
            <w:tcW w:w="4320" w:type="dxa"/>
            <w:shd w:val="clear" w:color="auto" w:fill="D9D9D9"/>
          </w:tcPr>
          <w:p w14:paraId="1CFC4B16" w14:textId="77777777" w:rsidR="00A32D52" w:rsidRPr="006D613E" w:rsidRDefault="00A32D52" w:rsidP="00A32D52">
            <w:pPr>
              <w:pStyle w:val="TableEntryHeader"/>
            </w:pPr>
            <w:r w:rsidRPr="006D613E">
              <w:t>OBX-5 values  (one or more ...)</w:t>
            </w:r>
          </w:p>
        </w:tc>
        <w:tc>
          <w:tcPr>
            <w:tcW w:w="4200" w:type="dxa"/>
            <w:shd w:val="clear" w:color="auto" w:fill="D9D9D9"/>
          </w:tcPr>
          <w:p w14:paraId="15D93C13" w14:textId="77777777" w:rsidR="00A32D52" w:rsidRPr="006D613E" w:rsidRDefault="00A32D52" w:rsidP="00A32D52">
            <w:pPr>
              <w:pStyle w:val="TableEntryHeader"/>
            </w:pPr>
            <w:r w:rsidRPr="006D613E">
              <w:t>Description</w:t>
            </w:r>
          </w:p>
        </w:tc>
      </w:tr>
      <w:tr w:rsidR="00A32D52" w:rsidRPr="006D613E" w14:paraId="55B7AADC" w14:textId="77777777" w:rsidTr="00A32D52">
        <w:trPr>
          <w:cantSplit/>
          <w:jc w:val="center"/>
        </w:trPr>
        <w:tc>
          <w:tcPr>
            <w:tcW w:w="4320" w:type="dxa"/>
            <w:shd w:val="clear" w:color="auto" w:fill="auto"/>
          </w:tcPr>
          <w:p w14:paraId="0B3FF498" w14:textId="77777777" w:rsidR="00A32D52" w:rsidRPr="006D613E" w:rsidRDefault="00A32D52" w:rsidP="00A32D52">
            <w:pPr>
              <w:pStyle w:val="TableEntry"/>
            </w:pPr>
            <w:r w:rsidRPr="006D613E">
              <w:t>&lt;0 or 1&gt;^</w:t>
            </w:r>
            <w:proofErr w:type="spellStart"/>
            <w:r w:rsidRPr="006D613E">
              <w:t>mds</w:t>
            </w:r>
            <w:proofErr w:type="spellEnd"/>
            <w:r w:rsidRPr="006D613E">
              <w:t>-time-</w:t>
            </w:r>
            <w:proofErr w:type="spellStart"/>
            <w:r w:rsidRPr="006D613E">
              <w:t>capab</w:t>
            </w:r>
            <w:proofErr w:type="spellEnd"/>
            <w:r w:rsidRPr="006D613E">
              <w:t>-real-time-clock(0),</w:t>
            </w:r>
          </w:p>
        </w:tc>
        <w:tc>
          <w:tcPr>
            <w:tcW w:w="4200" w:type="dxa"/>
            <w:shd w:val="clear" w:color="auto" w:fill="auto"/>
          </w:tcPr>
          <w:p w14:paraId="2F972D75" w14:textId="77777777" w:rsidR="00A32D52" w:rsidRPr="006D613E" w:rsidRDefault="00A32D52" w:rsidP="00A32D52">
            <w:pPr>
              <w:pStyle w:val="TableEntry"/>
            </w:pPr>
            <w:r w:rsidRPr="006D613E">
              <w:t>device supports an internal RTC</w:t>
            </w:r>
          </w:p>
        </w:tc>
      </w:tr>
      <w:tr w:rsidR="00A32D52" w:rsidRPr="006D613E" w14:paraId="4113B7B6" w14:textId="77777777" w:rsidTr="00A32D52">
        <w:trPr>
          <w:cantSplit/>
          <w:jc w:val="center"/>
        </w:trPr>
        <w:tc>
          <w:tcPr>
            <w:tcW w:w="4320" w:type="dxa"/>
            <w:shd w:val="clear" w:color="auto" w:fill="auto"/>
          </w:tcPr>
          <w:p w14:paraId="02228D19" w14:textId="77777777" w:rsidR="00A32D52" w:rsidRPr="006D613E" w:rsidRDefault="00A32D52" w:rsidP="00A32D52">
            <w:pPr>
              <w:pStyle w:val="TableEntry"/>
            </w:pPr>
            <w:r w:rsidRPr="006D613E">
              <w:t>&lt;0 or 1&gt;^</w:t>
            </w:r>
            <w:proofErr w:type="spellStart"/>
            <w:r w:rsidRPr="006D613E">
              <w:t>mds</w:t>
            </w:r>
            <w:proofErr w:type="spellEnd"/>
            <w:r w:rsidRPr="006D613E">
              <w:t>-time-</w:t>
            </w:r>
            <w:proofErr w:type="spellStart"/>
            <w:r w:rsidRPr="006D613E">
              <w:t>capab</w:t>
            </w:r>
            <w:proofErr w:type="spellEnd"/>
            <w:r w:rsidRPr="006D613E">
              <w:t>-set-clock(1),</w:t>
            </w:r>
          </w:p>
        </w:tc>
        <w:tc>
          <w:tcPr>
            <w:tcW w:w="4200" w:type="dxa"/>
            <w:shd w:val="clear" w:color="auto" w:fill="auto"/>
          </w:tcPr>
          <w:p w14:paraId="028B9D07" w14:textId="77777777" w:rsidR="00A32D52" w:rsidRPr="006D613E" w:rsidRDefault="00A32D52" w:rsidP="00A32D52">
            <w:pPr>
              <w:pStyle w:val="TableEntry"/>
            </w:pPr>
            <w:r w:rsidRPr="006D613E">
              <w:t>device supports Set Time Action</w:t>
            </w:r>
          </w:p>
        </w:tc>
      </w:tr>
      <w:tr w:rsidR="00A32D52" w:rsidRPr="006D613E" w14:paraId="396ABDB3" w14:textId="77777777" w:rsidTr="00A32D52">
        <w:trPr>
          <w:cantSplit/>
          <w:jc w:val="center"/>
        </w:trPr>
        <w:tc>
          <w:tcPr>
            <w:tcW w:w="4320" w:type="dxa"/>
            <w:shd w:val="clear" w:color="auto" w:fill="auto"/>
          </w:tcPr>
          <w:p w14:paraId="2C7BAB5D" w14:textId="77777777" w:rsidR="00A32D52" w:rsidRPr="006D613E" w:rsidRDefault="00A32D52" w:rsidP="00A32D52">
            <w:pPr>
              <w:pStyle w:val="TableEntry"/>
            </w:pPr>
            <w:r w:rsidRPr="006D613E">
              <w:t>&lt;0 or 1&gt;^</w:t>
            </w:r>
            <w:proofErr w:type="spellStart"/>
            <w:r w:rsidRPr="006D613E">
              <w:t>mds</w:t>
            </w:r>
            <w:proofErr w:type="spellEnd"/>
            <w:r w:rsidRPr="006D613E">
              <w:t>-time-</w:t>
            </w:r>
            <w:proofErr w:type="spellStart"/>
            <w:r w:rsidRPr="006D613E">
              <w:t>capab</w:t>
            </w:r>
            <w:proofErr w:type="spellEnd"/>
            <w:r w:rsidRPr="006D613E">
              <w:t>-relative-time(2),</w:t>
            </w:r>
          </w:p>
        </w:tc>
        <w:tc>
          <w:tcPr>
            <w:tcW w:w="4200" w:type="dxa"/>
            <w:shd w:val="clear" w:color="auto" w:fill="auto"/>
          </w:tcPr>
          <w:p w14:paraId="1F69D05A" w14:textId="77777777" w:rsidR="00A32D52" w:rsidRPr="006D613E" w:rsidRDefault="00A32D52" w:rsidP="00A32D52">
            <w:pPr>
              <w:pStyle w:val="TableEntry"/>
            </w:pPr>
            <w:r w:rsidRPr="006D613E">
              <w:t xml:space="preserve">device supports </w:t>
            </w:r>
            <w:proofErr w:type="spellStart"/>
            <w:r w:rsidRPr="006D613E">
              <w:t>RelativeTime</w:t>
            </w:r>
            <w:proofErr w:type="spellEnd"/>
          </w:p>
        </w:tc>
      </w:tr>
      <w:tr w:rsidR="00A32D52" w:rsidRPr="006D613E" w14:paraId="62D305C4" w14:textId="77777777" w:rsidTr="00A32D52">
        <w:trPr>
          <w:cantSplit/>
          <w:jc w:val="center"/>
        </w:trPr>
        <w:tc>
          <w:tcPr>
            <w:tcW w:w="4320" w:type="dxa"/>
            <w:shd w:val="clear" w:color="auto" w:fill="auto"/>
          </w:tcPr>
          <w:p w14:paraId="4EFC4DEC" w14:textId="77777777" w:rsidR="00A32D52" w:rsidRPr="006D613E" w:rsidRDefault="00A32D52" w:rsidP="00A32D52">
            <w:pPr>
              <w:pStyle w:val="TableEntry"/>
            </w:pPr>
            <w:r w:rsidRPr="006D613E">
              <w:t>&lt;0 or 1&gt;^</w:t>
            </w:r>
            <w:proofErr w:type="spellStart"/>
            <w:r w:rsidRPr="006D613E">
              <w:t>mds</w:t>
            </w:r>
            <w:proofErr w:type="spellEnd"/>
            <w:r w:rsidRPr="006D613E">
              <w:t>-time-</w:t>
            </w:r>
            <w:proofErr w:type="spellStart"/>
            <w:r w:rsidRPr="006D613E">
              <w:t>capab</w:t>
            </w:r>
            <w:proofErr w:type="spellEnd"/>
            <w:r w:rsidRPr="006D613E">
              <w:t>-high-res-relative-time(3),</w:t>
            </w:r>
          </w:p>
        </w:tc>
        <w:tc>
          <w:tcPr>
            <w:tcW w:w="4200" w:type="dxa"/>
            <w:shd w:val="clear" w:color="auto" w:fill="auto"/>
          </w:tcPr>
          <w:p w14:paraId="40464507" w14:textId="77777777" w:rsidR="00A32D52" w:rsidRPr="006D613E" w:rsidRDefault="00A32D52" w:rsidP="00A32D52">
            <w:pPr>
              <w:pStyle w:val="TableEntry"/>
            </w:pPr>
            <w:r w:rsidRPr="006D613E">
              <w:t xml:space="preserve">device supports </w:t>
            </w:r>
            <w:proofErr w:type="spellStart"/>
            <w:r w:rsidRPr="006D613E">
              <w:t>HighResRelativeTime</w:t>
            </w:r>
            <w:proofErr w:type="spellEnd"/>
          </w:p>
        </w:tc>
      </w:tr>
      <w:tr w:rsidR="00A32D52" w:rsidRPr="006D613E" w14:paraId="0C92C773" w14:textId="77777777" w:rsidTr="00A32D52">
        <w:trPr>
          <w:cantSplit/>
          <w:jc w:val="center"/>
        </w:trPr>
        <w:tc>
          <w:tcPr>
            <w:tcW w:w="4320" w:type="dxa"/>
            <w:shd w:val="clear" w:color="auto" w:fill="auto"/>
          </w:tcPr>
          <w:p w14:paraId="54912371" w14:textId="77777777" w:rsidR="00A32D52" w:rsidRPr="006D613E" w:rsidRDefault="00A32D52" w:rsidP="00A32D52">
            <w:pPr>
              <w:pStyle w:val="TableEntry"/>
            </w:pPr>
            <w:r w:rsidRPr="006D613E">
              <w:t>&lt;0 or 1&gt;^</w:t>
            </w:r>
            <w:proofErr w:type="spellStart"/>
            <w:r w:rsidRPr="006D613E">
              <w:t>mds</w:t>
            </w:r>
            <w:proofErr w:type="spellEnd"/>
            <w:r w:rsidRPr="006D613E">
              <w:t>-time-</w:t>
            </w:r>
            <w:proofErr w:type="spellStart"/>
            <w:r w:rsidRPr="006D613E">
              <w:t>capab</w:t>
            </w:r>
            <w:proofErr w:type="spellEnd"/>
            <w:r w:rsidRPr="006D613E">
              <w:t>-sync-abs-time(4),</w:t>
            </w:r>
          </w:p>
        </w:tc>
        <w:tc>
          <w:tcPr>
            <w:tcW w:w="4200" w:type="dxa"/>
            <w:shd w:val="clear" w:color="auto" w:fill="auto"/>
          </w:tcPr>
          <w:p w14:paraId="5F098DD3" w14:textId="77777777" w:rsidR="00A32D52" w:rsidRPr="006D613E" w:rsidRDefault="00A32D52" w:rsidP="00A32D52">
            <w:pPr>
              <w:pStyle w:val="TableEntry"/>
            </w:pPr>
            <w:r w:rsidRPr="006D613E">
              <w:t xml:space="preserve">device syncs </w:t>
            </w:r>
            <w:proofErr w:type="spellStart"/>
            <w:r w:rsidRPr="006D613E">
              <w:t>AbsoluteTime</w:t>
            </w:r>
            <w:proofErr w:type="spellEnd"/>
          </w:p>
        </w:tc>
      </w:tr>
      <w:tr w:rsidR="00A32D52" w:rsidRPr="006D613E" w14:paraId="28E6EEA0" w14:textId="77777777" w:rsidTr="00A32D52">
        <w:trPr>
          <w:cantSplit/>
          <w:jc w:val="center"/>
        </w:trPr>
        <w:tc>
          <w:tcPr>
            <w:tcW w:w="4320" w:type="dxa"/>
            <w:shd w:val="clear" w:color="auto" w:fill="auto"/>
          </w:tcPr>
          <w:p w14:paraId="75FA3A8D" w14:textId="77777777" w:rsidR="00A32D52" w:rsidRPr="006D613E" w:rsidRDefault="00A32D52" w:rsidP="00A32D52">
            <w:pPr>
              <w:pStyle w:val="TableEntry"/>
            </w:pPr>
            <w:r w:rsidRPr="006D613E">
              <w:t>&lt;0 or 1&gt;^</w:t>
            </w:r>
            <w:proofErr w:type="spellStart"/>
            <w:r w:rsidRPr="006D613E">
              <w:t>mds</w:t>
            </w:r>
            <w:proofErr w:type="spellEnd"/>
            <w:r w:rsidRPr="006D613E">
              <w:t>-time-</w:t>
            </w:r>
            <w:proofErr w:type="spellStart"/>
            <w:r w:rsidRPr="006D613E">
              <w:t>capab</w:t>
            </w:r>
            <w:proofErr w:type="spellEnd"/>
            <w:r w:rsidRPr="006D613E">
              <w:t>-sync-</w:t>
            </w:r>
            <w:proofErr w:type="spellStart"/>
            <w:r w:rsidRPr="006D613E">
              <w:t>rel</w:t>
            </w:r>
            <w:proofErr w:type="spellEnd"/>
            <w:r w:rsidRPr="006D613E">
              <w:t>-time(5),</w:t>
            </w:r>
          </w:p>
        </w:tc>
        <w:tc>
          <w:tcPr>
            <w:tcW w:w="4200" w:type="dxa"/>
            <w:shd w:val="clear" w:color="auto" w:fill="auto"/>
          </w:tcPr>
          <w:p w14:paraId="1BA520C5" w14:textId="77777777" w:rsidR="00A32D52" w:rsidRPr="006D613E" w:rsidRDefault="00A32D52" w:rsidP="00A32D52">
            <w:pPr>
              <w:pStyle w:val="TableEntry"/>
            </w:pPr>
            <w:r w:rsidRPr="006D613E">
              <w:t xml:space="preserve">device syncs </w:t>
            </w:r>
            <w:proofErr w:type="spellStart"/>
            <w:r w:rsidRPr="006D613E">
              <w:t>RelativeTime</w:t>
            </w:r>
            <w:proofErr w:type="spellEnd"/>
          </w:p>
        </w:tc>
      </w:tr>
      <w:tr w:rsidR="00A32D52" w:rsidRPr="006D613E" w14:paraId="1A2B4B37" w14:textId="77777777" w:rsidTr="00A32D52">
        <w:trPr>
          <w:cantSplit/>
          <w:jc w:val="center"/>
        </w:trPr>
        <w:tc>
          <w:tcPr>
            <w:tcW w:w="4320" w:type="dxa"/>
            <w:shd w:val="clear" w:color="auto" w:fill="auto"/>
          </w:tcPr>
          <w:p w14:paraId="3E5D276C" w14:textId="77777777" w:rsidR="00A32D52" w:rsidRPr="006D613E" w:rsidRDefault="00A32D52" w:rsidP="00A32D52">
            <w:pPr>
              <w:pStyle w:val="TableEntry"/>
            </w:pPr>
            <w:r w:rsidRPr="006D613E">
              <w:t>&lt;0 or 1&gt;^</w:t>
            </w:r>
            <w:proofErr w:type="spellStart"/>
            <w:r w:rsidRPr="006D613E">
              <w:t>mds</w:t>
            </w:r>
            <w:proofErr w:type="spellEnd"/>
            <w:r w:rsidRPr="006D613E">
              <w:t>-time-</w:t>
            </w:r>
            <w:proofErr w:type="spellStart"/>
            <w:r w:rsidRPr="006D613E">
              <w:t>capab</w:t>
            </w:r>
            <w:proofErr w:type="spellEnd"/>
            <w:r w:rsidRPr="006D613E">
              <w:t>-sync-hi-res-relative-time(6),</w:t>
            </w:r>
          </w:p>
        </w:tc>
        <w:tc>
          <w:tcPr>
            <w:tcW w:w="4200" w:type="dxa"/>
            <w:shd w:val="clear" w:color="auto" w:fill="auto"/>
          </w:tcPr>
          <w:p w14:paraId="16BE3606" w14:textId="77777777" w:rsidR="00A32D52" w:rsidRPr="006D613E" w:rsidRDefault="00A32D52" w:rsidP="00A32D52">
            <w:pPr>
              <w:pStyle w:val="TableEntry"/>
            </w:pPr>
            <w:r w:rsidRPr="006D613E">
              <w:t xml:space="preserve">device syncs </w:t>
            </w:r>
            <w:proofErr w:type="spellStart"/>
            <w:r w:rsidRPr="006D613E">
              <w:t>HiResRelativeTime</w:t>
            </w:r>
            <w:proofErr w:type="spellEnd"/>
          </w:p>
        </w:tc>
      </w:tr>
      <w:tr w:rsidR="00A32D52" w:rsidRPr="006D613E" w14:paraId="38C656CE" w14:textId="77777777" w:rsidTr="00A32D52">
        <w:trPr>
          <w:cantSplit/>
          <w:jc w:val="center"/>
        </w:trPr>
        <w:tc>
          <w:tcPr>
            <w:tcW w:w="4320" w:type="dxa"/>
            <w:shd w:val="clear" w:color="auto" w:fill="auto"/>
          </w:tcPr>
          <w:p w14:paraId="09F137F4" w14:textId="77777777" w:rsidR="00A32D52" w:rsidRPr="006D613E" w:rsidRDefault="00A32D52" w:rsidP="00A32D52">
            <w:pPr>
              <w:pStyle w:val="TableEntry"/>
            </w:pPr>
            <w:r w:rsidRPr="006D613E">
              <w:t>&lt;0 or 1&gt;^</w:t>
            </w:r>
            <w:proofErr w:type="spellStart"/>
            <w:r w:rsidRPr="006D613E">
              <w:t>mds</w:t>
            </w:r>
            <w:proofErr w:type="spellEnd"/>
            <w:r w:rsidRPr="006D613E">
              <w:t>-time-state-abs-time-synced(8),</w:t>
            </w:r>
          </w:p>
        </w:tc>
        <w:tc>
          <w:tcPr>
            <w:tcW w:w="4200" w:type="dxa"/>
            <w:shd w:val="clear" w:color="auto" w:fill="auto"/>
          </w:tcPr>
          <w:p w14:paraId="05FC3D3F" w14:textId="77777777" w:rsidR="00A32D52" w:rsidRPr="006D613E" w:rsidRDefault="00A32D52" w:rsidP="00A32D52">
            <w:pPr>
              <w:pStyle w:val="TableEntry"/>
            </w:pPr>
            <w:proofErr w:type="spellStart"/>
            <w:r w:rsidRPr="006D613E">
              <w:t>AbsoluteTime</w:t>
            </w:r>
            <w:proofErr w:type="spellEnd"/>
            <w:r w:rsidRPr="006D613E">
              <w:t xml:space="preserve"> is synced</w:t>
            </w:r>
          </w:p>
        </w:tc>
      </w:tr>
      <w:tr w:rsidR="00A32D52" w:rsidRPr="006D613E" w14:paraId="1DB3DFF8" w14:textId="77777777" w:rsidTr="00A32D52">
        <w:trPr>
          <w:cantSplit/>
          <w:jc w:val="center"/>
        </w:trPr>
        <w:tc>
          <w:tcPr>
            <w:tcW w:w="4320" w:type="dxa"/>
            <w:shd w:val="clear" w:color="auto" w:fill="auto"/>
          </w:tcPr>
          <w:p w14:paraId="2BFCEA2A" w14:textId="77777777" w:rsidR="00A32D52" w:rsidRPr="006D613E" w:rsidRDefault="00A32D52" w:rsidP="00A32D52">
            <w:pPr>
              <w:pStyle w:val="TableEntry"/>
            </w:pPr>
            <w:r w:rsidRPr="006D613E">
              <w:t>&lt;0 or 1&gt;^</w:t>
            </w:r>
            <w:proofErr w:type="spellStart"/>
            <w:r w:rsidRPr="006D613E">
              <w:t>mds</w:t>
            </w:r>
            <w:proofErr w:type="spellEnd"/>
            <w:r w:rsidRPr="006D613E">
              <w:t>-time-state-</w:t>
            </w:r>
            <w:proofErr w:type="spellStart"/>
            <w:r w:rsidRPr="006D613E">
              <w:t>rel</w:t>
            </w:r>
            <w:proofErr w:type="spellEnd"/>
            <w:r w:rsidRPr="006D613E">
              <w:t>-time-synced(9),</w:t>
            </w:r>
          </w:p>
        </w:tc>
        <w:tc>
          <w:tcPr>
            <w:tcW w:w="4200" w:type="dxa"/>
            <w:shd w:val="clear" w:color="auto" w:fill="auto"/>
          </w:tcPr>
          <w:p w14:paraId="20B0121F" w14:textId="77777777" w:rsidR="00A32D52" w:rsidRPr="006D613E" w:rsidRDefault="00A32D52" w:rsidP="00A32D52">
            <w:pPr>
              <w:pStyle w:val="TableEntry"/>
            </w:pPr>
            <w:proofErr w:type="spellStart"/>
            <w:r w:rsidRPr="006D613E">
              <w:t>RelativeTime</w:t>
            </w:r>
            <w:proofErr w:type="spellEnd"/>
            <w:r w:rsidRPr="006D613E">
              <w:t xml:space="preserve"> is synced</w:t>
            </w:r>
            <w:r w:rsidRPr="006D613E">
              <w:tab/>
            </w:r>
          </w:p>
        </w:tc>
      </w:tr>
      <w:tr w:rsidR="00A32D52" w:rsidRPr="006D613E" w14:paraId="3793B9CA" w14:textId="77777777" w:rsidTr="00A32D52">
        <w:trPr>
          <w:cantSplit/>
          <w:jc w:val="center"/>
        </w:trPr>
        <w:tc>
          <w:tcPr>
            <w:tcW w:w="4320" w:type="dxa"/>
            <w:shd w:val="clear" w:color="auto" w:fill="auto"/>
          </w:tcPr>
          <w:p w14:paraId="18A3E31F" w14:textId="77777777" w:rsidR="00A32D52" w:rsidRPr="006D613E" w:rsidRDefault="00A32D52" w:rsidP="00A32D52">
            <w:pPr>
              <w:pStyle w:val="TableEntry"/>
            </w:pPr>
            <w:r w:rsidRPr="006D613E">
              <w:t>&lt;0 or 1&gt;^</w:t>
            </w:r>
            <w:proofErr w:type="spellStart"/>
            <w:r w:rsidRPr="006D613E">
              <w:t>mds</w:t>
            </w:r>
            <w:proofErr w:type="spellEnd"/>
            <w:r w:rsidRPr="006D613E">
              <w:t>-time-state-hi-res-relative-time-synced(10),</w:t>
            </w:r>
          </w:p>
        </w:tc>
        <w:tc>
          <w:tcPr>
            <w:tcW w:w="4200" w:type="dxa"/>
            <w:shd w:val="clear" w:color="auto" w:fill="auto"/>
          </w:tcPr>
          <w:p w14:paraId="624CCE50" w14:textId="77777777" w:rsidR="00A32D52" w:rsidRPr="006D613E" w:rsidRDefault="00A32D52" w:rsidP="00A32D52">
            <w:pPr>
              <w:pStyle w:val="TableEntry"/>
            </w:pPr>
            <w:proofErr w:type="spellStart"/>
            <w:r w:rsidRPr="006D613E">
              <w:t>HiResRelativeTime</w:t>
            </w:r>
            <w:proofErr w:type="spellEnd"/>
            <w:r w:rsidRPr="006D613E">
              <w:t xml:space="preserve"> is synced</w:t>
            </w:r>
          </w:p>
        </w:tc>
      </w:tr>
      <w:tr w:rsidR="00A32D52" w:rsidRPr="006D613E" w14:paraId="16E61BC2" w14:textId="77777777" w:rsidTr="00A32D52">
        <w:trPr>
          <w:cantSplit/>
          <w:jc w:val="center"/>
        </w:trPr>
        <w:tc>
          <w:tcPr>
            <w:tcW w:w="4320" w:type="dxa"/>
            <w:shd w:val="clear" w:color="auto" w:fill="auto"/>
          </w:tcPr>
          <w:p w14:paraId="394B5559" w14:textId="77777777" w:rsidR="00A32D52" w:rsidRPr="006D613E" w:rsidRDefault="00A32D52" w:rsidP="00A32D52">
            <w:pPr>
              <w:pStyle w:val="TableEntry"/>
            </w:pPr>
            <w:r w:rsidRPr="006D613E">
              <w:t>&lt;0 or 1&gt;^</w:t>
            </w:r>
            <w:proofErr w:type="spellStart"/>
            <w:r w:rsidRPr="006D613E">
              <w:t>mds</w:t>
            </w:r>
            <w:proofErr w:type="spellEnd"/>
            <w:r w:rsidRPr="006D613E">
              <w:t>-time-</w:t>
            </w:r>
            <w:proofErr w:type="spellStart"/>
            <w:r w:rsidRPr="006D613E">
              <w:t>mgr</w:t>
            </w:r>
            <w:proofErr w:type="spellEnd"/>
            <w:r w:rsidRPr="006D613E">
              <w:t>-set-time(11)</w:t>
            </w:r>
          </w:p>
        </w:tc>
        <w:tc>
          <w:tcPr>
            <w:tcW w:w="4200" w:type="dxa"/>
            <w:shd w:val="clear" w:color="auto" w:fill="auto"/>
          </w:tcPr>
          <w:p w14:paraId="1A15FE71" w14:textId="77777777" w:rsidR="00A32D52" w:rsidRPr="006D613E" w:rsidRDefault="00A32D52" w:rsidP="00A32D52">
            <w:pPr>
              <w:pStyle w:val="TableEntry"/>
            </w:pPr>
            <w:r w:rsidRPr="006D613E">
              <w:t>manager is encouraged to set the time</w:t>
            </w:r>
          </w:p>
          <w:p w14:paraId="58CEF6FD" w14:textId="77777777" w:rsidR="00A32D52" w:rsidRPr="006D613E" w:rsidRDefault="00A32D52" w:rsidP="00A32D52">
            <w:pPr>
              <w:pStyle w:val="TableEntry"/>
            </w:pPr>
          </w:p>
        </w:tc>
      </w:tr>
    </w:tbl>
    <w:p w14:paraId="14C39EC5" w14:textId="77777777" w:rsidR="00A32D52" w:rsidRPr="006D613E" w:rsidRDefault="00A32D52" w:rsidP="00A32D52">
      <w:pPr>
        <w:pStyle w:val="BodyText"/>
      </w:pPr>
    </w:p>
    <w:p w14:paraId="2FAEB55F" w14:textId="77777777" w:rsidR="00A32D52" w:rsidRPr="006D613E" w:rsidRDefault="00A32D52" w:rsidP="00A32D52">
      <w:pPr>
        <w:pStyle w:val="AppendixHeading3"/>
        <w:rPr>
          <w:noProof w:val="0"/>
        </w:rPr>
      </w:pPr>
      <w:bookmarkStart w:id="1030" w:name="_Toc401769865"/>
      <w:bookmarkStart w:id="1031" w:name="_Toc466373818"/>
      <w:r w:rsidRPr="006D613E">
        <w:rPr>
          <w:noProof w:val="0"/>
        </w:rPr>
        <w:t>Device and/or DOR Synchronization Protocol</w:t>
      </w:r>
      <w:bookmarkEnd w:id="1030"/>
      <w:bookmarkEnd w:id="1031"/>
      <w:r w:rsidRPr="006D613E">
        <w:rPr>
          <w:noProof w:val="0"/>
        </w:rPr>
        <w:t xml:space="preserve">  </w:t>
      </w:r>
    </w:p>
    <w:p w14:paraId="5C70D421" w14:textId="77777777" w:rsidR="00A32D52" w:rsidRPr="006D613E" w:rsidRDefault="00A32D52" w:rsidP="00A32D52">
      <w:pPr>
        <w:pStyle w:val="BodyText"/>
      </w:pPr>
      <w:r w:rsidRPr="006D613E">
        <w:t xml:space="preserve">Beyond the use of the MDC_ATTR_TIME_ABS, MDC_ATTR_TIME_REL, and MDC_ATTR_TIME_HI_RES time code observations, a DOR Device Observation Report MAY provide additional information about the device clocks, or its own clock, by communicating the MDC_TIME_SYNC_PROTOCOL of a given device. </w:t>
      </w:r>
    </w:p>
    <w:p w14:paraId="6F86CEED" w14:textId="77777777" w:rsidR="00A32D52" w:rsidRPr="006D613E" w:rsidRDefault="00A32D52" w:rsidP="00123C7B">
      <w:pPr>
        <w:pStyle w:val="BodyText"/>
        <w:outlineLvl w:val="0"/>
      </w:pPr>
      <w:r w:rsidRPr="006D613E">
        <w:t>OBX-2: CWE</w:t>
      </w:r>
    </w:p>
    <w:p w14:paraId="21BD4B3E" w14:textId="77777777" w:rsidR="00A32D52" w:rsidRPr="006D613E" w:rsidRDefault="00A32D52" w:rsidP="00123C7B">
      <w:pPr>
        <w:pStyle w:val="BodyText"/>
        <w:outlineLvl w:val="0"/>
      </w:pPr>
      <w:r w:rsidRPr="006D613E">
        <w:t>OBX-3: 68220^MDC_TIME_SYNC_PROTOCOL^MDC</w:t>
      </w:r>
    </w:p>
    <w:p w14:paraId="75FC47C9" w14:textId="77777777" w:rsidR="00A32D52" w:rsidRPr="006D613E" w:rsidRDefault="00A32D52" w:rsidP="00A32D52">
      <w:pPr>
        <w:pStyle w:val="BodyText"/>
      </w:pPr>
      <w:r w:rsidRPr="006D613E">
        <w:t>OBX-5: Valid synchronization profiles include (choice of one):</w:t>
      </w:r>
    </w:p>
    <w:p w14:paraId="6A5AE80C" w14:textId="77777777" w:rsidR="00A32D52" w:rsidRPr="006D613E" w:rsidRDefault="00A32D52" w:rsidP="00A32D52">
      <w:pPr>
        <w:pStyle w:val="BodyText"/>
      </w:pPr>
    </w:p>
    <w:p w14:paraId="3C850248" w14:textId="77777777" w:rsidR="00A32D52" w:rsidRPr="006D613E" w:rsidRDefault="00A32D52" w:rsidP="00123C7B">
      <w:pPr>
        <w:pStyle w:val="TableTitle"/>
        <w:keepLines/>
        <w:outlineLvl w:val="0"/>
      </w:pPr>
      <w:r w:rsidRPr="006D613E">
        <w:lastRenderedPageBreak/>
        <w:t>Table B.</w:t>
      </w:r>
      <w:r w:rsidR="004E547A" w:rsidRPr="006D613E">
        <w:t>8.9</w:t>
      </w:r>
      <w:r w:rsidRPr="006D613E">
        <w:t>-1: OBX-5 Values for Device and/or DOR Synchronization Protocol</w:t>
      </w:r>
    </w:p>
    <w:tbl>
      <w:tblPr>
        <w:tblW w:w="10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80"/>
        <w:gridCol w:w="3685"/>
        <w:gridCol w:w="1179"/>
        <w:gridCol w:w="1521"/>
      </w:tblGrid>
      <w:tr w:rsidR="00A32D52" w:rsidRPr="006D613E" w14:paraId="2811F926" w14:textId="77777777" w:rsidTr="00A32D52">
        <w:trPr>
          <w:cantSplit/>
          <w:tblHeader/>
          <w:jc w:val="center"/>
        </w:trPr>
        <w:tc>
          <w:tcPr>
            <w:tcW w:w="3780" w:type="dxa"/>
            <w:shd w:val="clear" w:color="auto" w:fill="D9D9D9"/>
          </w:tcPr>
          <w:p w14:paraId="55B5498A" w14:textId="77777777" w:rsidR="00A32D52" w:rsidRPr="006D613E" w:rsidRDefault="00A32D52" w:rsidP="00A32D52">
            <w:pPr>
              <w:pStyle w:val="TableEntryHeader"/>
              <w:keepNext/>
              <w:keepLines/>
            </w:pPr>
            <w:r w:rsidRPr="006D613E">
              <w:t>OBX-5 values  (choice of one)</w:t>
            </w:r>
          </w:p>
        </w:tc>
        <w:tc>
          <w:tcPr>
            <w:tcW w:w="3685" w:type="dxa"/>
            <w:shd w:val="clear" w:color="auto" w:fill="D9D9D9"/>
          </w:tcPr>
          <w:p w14:paraId="26D3149E" w14:textId="77777777" w:rsidR="00A32D52" w:rsidRPr="006D613E" w:rsidRDefault="00A32D52" w:rsidP="00A32D52">
            <w:pPr>
              <w:pStyle w:val="TableEntryHeader"/>
              <w:keepNext/>
              <w:keepLines/>
            </w:pPr>
            <w:r w:rsidRPr="006D613E">
              <w:t>Synchronization Protocol</w:t>
            </w:r>
          </w:p>
        </w:tc>
        <w:tc>
          <w:tcPr>
            <w:tcW w:w="1179" w:type="dxa"/>
            <w:shd w:val="clear" w:color="auto" w:fill="D9D9D9"/>
          </w:tcPr>
          <w:p w14:paraId="0ACAB0F1" w14:textId="77777777" w:rsidR="00A32D52" w:rsidRPr="006D613E" w:rsidRDefault="00A32D52" w:rsidP="00A32D52">
            <w:pPr>
              <w:pStyle w:val="TableEntryHeader"/>
              <w:keepNext/>
              <w:keepLines/>
            </w:pPr>
            <w:r w:rsidRPr="006D613E">
              <w:t>Part::Code</w:t>
            </w:r>
          </w:p>
        </w:tc>
        <w:tc>
          <w:tcPr>
            <w:tcW w:w="1521" w:type="dxa"/>
            <w:shd w:val="clear" w:color="auto" w:fill="D9D9D9"/>
          </w:tcPr>
          <w:p w14:paraId="1CF2C23A" w14:textId="77777777" w:rsidR="00A32D52" w:rsidRPr="006D613E" w:rsidRDefault="00A32D52" w:rsidP="00A32D52">
            <w:pPr>
              <w:pStyle w:val="TableEntryHeader"/>
              <w:keepNext/>
              <w:keepLines/>
            </w:pPr>
            <w:r w:rsidRPr="006D613E">
              <w:t>Default</w:t>
            </w:r>
          </w:p>
        </w:tc>
      </w:tr>
      <w:tr w:rsidR="00A32D52" w:rsidRPr="006D613E" w14:paraId="4A4C9466" w14:textId="77777777" w:rsidTr="00A32D52">
        <w:trPr>
          <w:cantSplit/>
          <w:jc w:val="center"/>
        </w:trPr>
        <w:tc>
          <w:tcPr>
            <w:tcW w:w="3780" w:type="dxa"/>
            <w:shd w:val="clear" w:color="auto" w:fill="auto"/>
          </w:tcPr>
          <w:p w14:paraId="548FE49F" w14:textId="77777777" w:rsidR="00A32D52" w:rsidRPr="006D613E" w:rsidRDefault="00A32D52" w:rsidP="00A32D52">
            <w:pPr>
              <w:pStyle w:val="TableEntry"/>
              <w:keepNext/>
              <w:keepLines/>
            </w:pPr>
            <w:r w:rsidRPr="006D613E">
              <w:t>532224^MDC_TIME_SYNC_NONE^MDC</w:t>
            </w:r>
          </w:p>
        </w:tc>
        <w:tc>
          <w:tcPr>
            <w:tcW w:w="3685" w:type="dxa"/>
            <w:shd w:val="clear" w:color="auto" w:fill="auto"/>
          </w:tcPr>
          <w:p w14:paraId="2F427BFC" w14:textId="77777777" w:rsidR="00A32D52" w:rsidRPr="006D613E" w:rsidRDefault="00A32D52" w:rsidP="00A32D52">
            <w:pPr>
              <w:pStyle w:val="TableEntry"/>
              <w:keepNext/>
              <w:keepLines/>
            </w:pPr>
            <w:r w:rsidRPr="006D613E">
              <w:t>An uncalibrated and unsynchronized local clock source</w:t>
            </w:r>
          </w:p>
        </w:tc>
        <w:tc>
          <w:tcPr>
            <w:tcW w:w="1179" w:type="dxa"/>
            <w:shd w:val="clear" w:color="auto" w:fill="auto"/>
          </w:tcPr>
          <w:p w14:paraId="249B2C52" w14:textId="77777777" w:rsidR="00A32D52" w:rsidRPr="006D613E" w:rsidRDefault="00A32D52" w:rsidP="00A32D52">
            <w:pPr>
              <w:pStyle w:val="TableEntry"/>
              <w:keepNext/>
              <w:keepLines/>
            </w:pPr>
            <w:r w:rsidRPr="006D613E">
              <w:t>8::7936</w:t>
            </w:r>
          </w:p>
        </w:tc>
        <w:tc>
          <w:tcPr>
            <w:tcW w:w="1521" w:type="dxa"/>
            <w:shd w:val="clear" w:color="auto" w:fill="auto"/>
          </w:tcPr>
          <w:p w14:paraId="6FFFFAFC" w14:textId="77777777" w:rsidR="00A32D52" w:rsidRPr="006D613E" w:rsidRDefault="00A32D52" w:rsidP="00A32D52">
            <w:pPr>
              <w:pStyle w:val="TableEntry"/>
              <w:keepNext/>
              <w:keepLines/>
            </w:pPr>
            <w:r w:rsidRPr="006D613E">
              <w:t>± 300 s  (5 min)</w:t>
            </w:r>
          </w:p>
        </w:tc>
      </w:tr>
      <w:tr w:rsidR="00A32D52" w:rsidRPr="006D613E" w14:paraId="5C2E9AAD" w14:textId="77777777" w:rsidTr="00A32D52">
        <w:trPr>
          <w:cantSplit/>
          <w:jc w:val="center"/>
        </w:trPr>
        <w:tc>
          <w:tcPr>
            <w:tcW w:w="3780" w:type="dxa"/>
            <w:shd w:val="clear" w:color="auto" w:fill="auto"/>
          </w:tcPr>
          <w:p w14:paraId="76E5FAD2" w14:textId="77777777" w:rsidR="00A32D52" w:rsidRPr="006D613E" w:rsidRDefault="00A32D52" w:rsidP="00A32D52">
            <w:pPr>
              <w:pStyle w:val="TableEntry"/>
              <w:keepNext/>
              <w:keepLines/>
            </w:pPr>
            <w:r w:rsidRPr="006D613E">
              <w:t>––––––^MDC_TIME_SYNC_EBWW^MDC</w:t>
            </w:r>
          </w:p>
        </w:tc>
        <w:tc>
          <w:tcPr>
            <w:tcW w:w="3685" w:type="dxa"/>
            <w:shd w:val="clear" w:color="auto" w:fill="auto"/>
          </w:tcPr>
          <w:p w14:paraId="6FD44E76" w14:textId="77777777" w:rsidR="00A32D52" w:rsidRPr="006D613E" w:rsidRDefault="00A32D52" w:rsidP="00A32D52">
            <w:pPr>
              <w:pStyle w:val="TableEntry"/>
              <w:keepNext/>
              <w:keepLines/>
            </w:pPr>
            <w:r w:rsidRPr="006D613E">
              <w:t>A manually set time, by ‘eyeball and wristwatch’</w:t>
            </w:r>
            <w:r w:rsidRPr="006D613E">
              <w:footnoteReference w:id="7"/>
            </w:r>
            <w:r w:rsidRPr="006D613E">
              <w:t xml:space="preserve"> </w:t>
            </w:r>
          </w:p>
        </w:tc>
        <w:tc>
          <w:tcPr>
            <w:tcW w:w="1179" w:type="dxa"/>
            <w:shd w:val="clear" w:color="auto" w:fill="auto"/>
          </w:tcPr>
          <w:p w14:paraId="3ED2EE97" w14:textId="77777777" w:rsidR="00A32D52" w:rsidRPr="006D613E" w:rsidRDefault="00A32D52" w:rsidP="00A32D52">
            <w:pPr>
              <w:pStyle w:val="TableEntry"/>
              <w:keepNext/>
              <w:keepLines/>
            </w:pPr>
            <w:r w:rsidRPr="006D613E">
              <w:t>–:––––</w:t>
            </w:r>
          </w:p>
        </w:tc>
        <w:tc>
          <w:tcPr>
            <w:tcW w:w="1521" w:type="dxa"/>
            <w:shd w:val="clear" w:color="auto" w:fill="auto"/>
          </w:tcPr>
          <w:p w14:paraId="3D17FC16" w14:textId="77777777" w:rsidR="00A32D52" w:rsidRPr="006D613E" w:rsidRDefault="00A32D52" w:rsidP="00A32D52">
            <w:pPr>
              <w:pStyle w:val="TableEntry"/>
              <w:keepNext/>
              <w:keepLines/>
            </w:pPr>
            <w:r w:rsidRPr="006D613E">
              <w:t>± 120 s  (2 min)</w:t>
            </w:r>
          </w:p>
        </w:tc>
      </w:tr>
      <w:tr w:rsidR="00A32D52" w:rsidRPr="006D613E" w14:paraId="12F8B968" w14:textId="77777777" w:rsidTr="00A32D52">
        <w:trPr>
          <w:cantSplit/>
          <w:jc w:val="center"/>
        </w:trPr>
        <w:tc>
          <w:tcPr>
            <w:tcW w:w="3780" w:type="dxa"/>
            <w:shd w:val="clear" w:color="auto" w:fill="auto"/>
          </w:tcPr>
          <w:p w14:paraId="02F0D204" w14:textId="77777777" w:rsidR="00A32D52" w:rsidRPr="006D613E" w:rsidRDefault="00A32D52" w:rsidP="00A32D52">
            <w:pPr>
              <w:pStyle w:val="TableEntry"/>
              <w:keepNext/>
              <w:keepLines/>
            </w:pPr>
            <w:r w:rsidRPr="006D613E">
              <w:t>532225^MDC_TIME_SYNC_NTPV3^MDC</w:t>
            </w:r>
          </w:p>
        </w:tc>
        <w:tc>
          <w:tcPr>
            <w:tcW w:w="3685" w:type="dxa"/>
            <w:shd w:val="clear" w:color="auto" w:fill="auto"/>
          </w:tcPr>
          <w:p w14:paraId="6BB59DE5" w14:textId="77777777" w:rsidR="00A32D52" w:rsidRPr="006D613E" w:rsidRDefault="00A32D52" w:rsidP="00A32D52">
            <w:pPr>
              <w:pStyle w:val="TableEntry"/>
              <w:keepNext/>
              <w:keepLines/>
            </w:pPr>
            <w:r w:rsidRPr="006D613E">
              <w:t>Network Time Protocol Version 3.0 (RFC 1305)</w:t>
            </w:r>
          </w:p>
        </w:tc>
        <w:tc>
          <w:tcPr>
            <w:tcW w:w="1179" w:type="dxa"/>
            <w:shd w:val="clear" w:color="auto" w:fill="auto"/>
          </w:tcPr>
          <w:p w14:paraId="31774E1C" w14:textId="77777777" w:rsidR="00A32D52" w:rsidRPr="006D613E" w:rsidRDefault="00A32D52" w:rsidP="00A32D52">
            <w:pPr>
              <w:pStyle w:val="TableEntry"/>
              <w:keepNext/>
              <w:keepLines/>
            </w:pPr>
            <w:r w:rsidRPr="006D613E">
              <w:t>8::7937</w:t>
            </w:r>
          </w:p>
        </w:tc>
        <w:tc>
          <w:tcPr>
            <w:tcW w:w="1521" w:type="dxa"/>
            <w:shd w:val="clear" w:color="auto" w:fill="auto"/>
          </w:tcPr>
          <w:p w14:paraId="48FC5293" w14:textId="77777777" w:rsidR="00A32D52" w:rsidRPr="006D613E" w:rsidRDefault="00A32D52" w:rsidP="00A32D52">
            <w:pPr>
              <w:pStyle w:val="TableEntry"/>
              <w:keepNext/>
              <w:keepLines/>
            </w:pPr>
            <w:r w:rsidRPr="006D613E">
              <w:t>calculate</w:t>
            </w:r>
          </w:p>
        </w:tc>
      </w:tr>
      <w:tr w:rsidR="00A32D52" w:rsidRPr="006D613E" w14:paraId="7D843EA6" w14:textId="77777777" w:rsidTr="00A32D52">
        <w:trPr>
          <w:cantSplit/>
          <w:jc w:val="center"/>
        </w:trPr>
        <w:tc>
          <w:tcPr>
            <w:tcW w:w="3780" w:type="dxa"/>
            <w:shd w:val="clear" w:color="auto" w:fill="auto"/>
          </w:tcPr>
          <w:p w14:paraId="6AED82C0" w14:textId="77777777" w:rsidR="00A32D52" w:rsidRPr="006D613E" w:rsidRDefault="00A32D52" w:rsidP="00A32D52">
            <w:pPr>
              <w:pStyle w:val="TableEntry"/>
              <w:keepNext/>
              <w:keepLines/>
            </w:pPr>
            <w:r w:rsidRPr="006D613E">
              <w:t>532226^MDC_TIME_SYNC_NTPV4^MDC</w:t>
            </w:r>
          </w:p>
        </w:tc>
        <w:tc>
          <w:tcPr>
            <w:tcW w:w="3685" w:type="dxa"/>
            <w:shd w:val="clear" w:color="auto" w:fill="auto"/>
          </w:tcPr>
          <w:p w14:paraId="34BDF3E4" w14:textId="77777777" w:rsidR="00A32D52" w:rsidRPr="006D613E" w:rsidRDefault="00A32D52" w:rsidP="00A32D52">
            <w:pPr>
              <w:pStyle w:val="TableEntry"/>
              <w:keepNext/>
              <w:keepLines/>
            </w:pPr>
            <w:r w:rsidRPr="006D613E">
              <w:t>Network Time Protocol Version 4.0 (under dev)</w:t>
            </w:r>
          </w:p>
        </w:tc>
        <w:tc>
          <w:tcPr>
            <w:tcW w:w="1179" w:type="dxa"/>
            <w:shd w:val="clear" w:color="auto" w:fill="auto"/>
          </w:tcPr>
          <w:p w14:paraId="76423A48" w14:textId="77777777" w:rsidR="00A32D52" w:rsidRPr="006D613E" w:rsidRDefault="00A32D52" w:rsidP="00A32D52">
            <w:pPr>
              <w:pStyle w:val="TableEntry"/>
              <w:keepNext/>
              <w:keepLines/>
            </w:pPr>
            <w:r w:rsidRPr="006D613E">
              <w:t>8::7938</w:t>
            </w:r>
          </w:p>
        </w:tc>
        <w:tc>
          <w:tcPr>
            <w:tcW w:w="1521" w:type="dxa"/>
            <w:shd w:val="clear" w:color="auto" w:fill="auto"/>
          </w:tcPr>
          <w:p w14:paraId="65C2CECB" w14:textId="77777777" w:rsidR="00A32D52" w:rsidRPr="006D613E" w:rsidRDefault="00A32D52" w:rsidP="00A32D52">
            <w:pPr>
              <w:pStyle w:val="TableEntry"/>
              <w:keepNext/>
              <w:keepLines/>
            </w:pPr>
            <w:r w:rsidRPr="006D613E">
              <w:t>calculate</w:t>
            </w:r>
          </w:p>
        </w:tc>
      </w:tr>
      <w:tr w:rsidR="00A32D52" w:rsidRPr="006D613E" w14:paraId="4C6A977E" w14:textId="77777777" w:rsidTr="00A32D52">
        <w:trPr>
          <w:cantSplit/>
          <w:jc w:val="center"/>
        </w:trPr>
        <w:tc>
          <w:tcPr>
            <w:tcW w:w="3780" w:type="dxa"/>
            <w:shd w:val="clear" w:color="auto" w:fill="auto"/>
          </w:tcPr>
          <w:p w14:paraId="55645EA3" w14:textId="77777777" w:rsidR="00A32D52" w:rsidRPr="006D613E" w:rsidRDefault="00A32D52" w:rsidP="00A32D52">
            <w:pPr>
              <w:pStyle w:val="TableEntry"/>
              <w:keepNext/>
              <w:keepLines/>
            </w:pPr>
            <w:r w:rsidRPr="006D613E">
              <w:t>532227^MDC_TIME_SYNC_SNTPV4^MDC</w:t>
            </w:r>
          </w:p>
        </w:tc>
        <w:tc>
          <w:tcPr>
            <w:tcW w:w="3685" w:type="dxa"/>
            <w:shd w:val="clear" w:color="auto" w:fill="auto"/>
          </w:tcPr>
          <w:p w14:paraId="068F88A2" w14:textId="77777777" w:rsidR="00A32D52" w:rsidRPr="006D613E" w:rsidRDefault="00A32D52" w:rsidP="00A32D52">
            <w:pPr>
              <w:pStyle w:val="TableEntry"/>
              <w:keepNext/>
              <w:keepLines/>
            </w:pPr>
            <w:r w:rsidRPr="006D613E">
              <w:t>Simple Network Time Protocol v4 (RFC 2030)</w:t>
            </w:r>
          </w:p>
        </w:tc>
        <w:tc>
          <w:tcPr>
            <w:tcW w:w="1179" w:type="dxa"/>
            <w:shd w:val="clear" w:color="auto" w:fill="auto"/>
          </w:tcPr>
          <w:p w14:paraId="4B79542A" w14:textId="77777777" w:rsidR="00A32D52" w:rsidRPr="006D613E" w:rsidRDefault="00A32D52" w:rsidP="00A32D52">
            <w:pPr>
              <w:pStyle w:val="TableEntry"/>
              <w:keepNext/>
              <w:keepLines/>
            </w:pPr>
            <w:r w:rsidRPr="006D613E">
              <w:t>8::7939</w:t>
            </w:r>
          </w:p>
        </w:tc>
        <w:tc>
          <w:tcPr>
            <w:tcW w:w="1521" w:type="dxa"/>
            <w:shd w:val="clear" w:color="auto" w:fill="auto"/>
          </w:tcPr>
          <w:p w14:paraId="089EBAA2" w14:textId="77777777" w:rsidR="00A32D52" w:rsidRPr="006D613E" w:rsidRDefault="00A32D52" w:rsidP="00A32D52">
            <w:pPr>
              <w:pStyle w:val="TableEntry"/>
              <w:keepNext/>
              <w:keepLines/>
            </w:pPr>
            <w:r w:rsidRPr="006D613E">
              <w:t>estimate</w:t>
            </w:r>
          </w:p>
        </w:tc>
      </w:tr>
      <w:tr w:rsidR="00A32D52" w:rsidRPr="006D613E" w14:paraId="33AA7FD5" w14:textId="77777777" w:rsidTr="00A32D52">
        <w:trPr>
          <w:cantSplit/>
          <w:jc w:val="center"/>
        </w:trPr>
        <w:tc>
          <w:tcPr>
            <w:tcW w:w="3780" w:type="dxa"/>
            <w:shd w:val="clear" w:color="auto" w:fill="auto"/>
          </w:tcPr>
          <w:p w14:paraId="304290EB" w14:textId="77777777" w:rsidR="00A32D52" w:rsidRPr="006D613E" w:rsidRDefault="00A32D52" w:rsidP="00A32D52">
            <w:pPr>
              <w:pStyle w:val="TableEntry"/>
              <w:keepNext/>
              <w:keepLines/>
            </w:pPr>
            <w:r w:rsidRPr="006D613E">
              <w:t>532228^MDC_TIME_SYNC_SNTPV4330^MDC</w:t>
            </w:r>
          </w:p>
        </w:tc>
        <w:tc>
          <w:tcPr>
            <w:tcW w:w="3685" w:type="dxa"/>
            <w:shd w:val="clear" w:color="auto" w:fill="auto"/>
          </w:tcPr>
          <w:p w14:paraId="04BE608A" w14:textId="77777777" w:rsidR="00A32D52" w:rsidRPr="006D613E" w:rsidRDefault="00A32D52" w:rsidP="00A32D52">
            <w:pPr>
              <w:pStyle w:val="TableEntry"/>
              <w:keepNext/>
              <w:keepLines/>
            </w:pPr>
            <w:r w:rsidRPr="006D613E">
              <w:t>Simple Network Time Protocol v4 (RFC 4330)</w:t>
            </w:r>
          </w:p>
        </w:tc>
        <w:tc>
          <w:tcPr>
            <w:tcW w:w="1179" w:type="dxa"/>
            <w:shd w:val="clear" w:color="auto" w:fill="auto"/>
          </w:tcPr>
          <w:p w14:paraId="168A4775" w14:textId="77777777" w:rsidR="00A32D52" w:rsidRPr="006D613E" w:rsidRDefault="00A32D52" w:rsidP="00A32D52">
            <w:pPr>
              <w:pStyle w:val="TableEntry"/>
              <w:keepNext/>
              <w:keepLines/>
            </w:pPr>
            <w:r w:rsidRPr="006D613E">
              <w:t>8::7940</w:t>
            </w:r>
          </w:p>
        </w:tc>
        <w:tc>
          <w:tcPr>
            <w:tcW w:w="1521" w:type="dxa"/>
            <w:shd w:val="clear" w:color="auto" w:fill="auto"/>
          </w:tcPr>
          <w:p w14:paraId="51E40541" w14:textId="77777777" w:rsidR="00A32D52" w:rsidRPr="006D613E" w:rsidRDefault="00A32D52" w:rsidP="00A32D52">
            <w:pPr>
              <w:pStyle w:val="TableEntry"/>
              <w:keepNext/>
              <w:keepLines/>
            </w:pPr>
            <w:r w:rsidRPr="006D613E">
              <w:t>estimate</w:t>
            </w:r>
          </w:p>
        </w:tc>
      </w:tr>
      <w:tr w:rsidR="00A32D52" w:rsidRPr="006D613E" w14:paraId="064D6335" w14:textId="77777777" w:rsidTr="00A32D52">
        <w:trPr>
          <w:cantSplit/>
          <w:jc w:val="center"/>
        </w:trPr>
        <w:tc>
          <w:tcPr>
            <w:tcW w:w="3780" w:type="dxa"/>
            <w:shd w:val="clear" w:color="auto" w:fill="auto"/>
          </w:tcPr>
          <w:p w14:paraId="2EF6D377" w14:textId="77777777" w:rsidR="00A32D52" w:rsidRPr="006D613E" w:rsidRDefault="00A32D52" w:rsidP="00A32D52">
            <w:pPr>
              <w:pStyle w:val="TableEntry"/>
              <w:keepNext/>
              <w:keepLines/>
            </w:pPr>
            <w:r w:rsidRPr="006D613E">
              <w:t>532229^MDC_TIME_SYNC_BTV1^MDC</w:t>
            </w:r>
          </w:p>
        </w:tc>
        <w:tc>
          <w:tcPr>
            <w:tcW w:w="3685" w:type="dxa"/>
            <w:shd w:val="clear" w:color="auto" w:fill="auto"/>
          </w:tcPr>
          <w:p w14:paraId="4E1B41D7" w14:textId="77777777" w:rsidR="00A32D52" w:rsidRPr="006D613E" w:rsidRDefault="00A32D52" w:rsidP="00A32D52">
            <w:pPr>
              <w:pStyle w:val="TableEntry"/>
              <w:keepNext/>
              <w:keepLines/>
            </w:pPr>
            <w:r w:rsidRPr="006D613E">
              <w:t>Bluetooth Medical Device Profile</w:t>
            </w:r>
          </w:p>
        </w:tc>
        <w:tc>
          <w:tcPr>
            <w:tcW w:w="1179" w:type="dxa"/>
            <w:shd w:val="clear" w:color="auto" w:fill="auto"/>
          </w:tcPr>
          <w:p w14:paraId="06B9A522" w14:textId="77777777" w:rsidR="00A32D52" w:rsidRPr="006D613E" w:rsidRDefault="00A32D52" w:rsidP="00A32D52">
            <w:pPr>
              <w:pStyle w:val="TableEntry"/>
              <w:keepNext/>
              <w:keepLines/>
            </w:pPr>
            <w:r w:rsidRPr="006D613E">
              <w:t>8::7941</w:t>
            </w:r>
          </w:p>
        </w:tc>
        <w:tc>
          <w:tcPr>
            <w:tcW w:w="1521" w:type="dxa"/>
            <w:shd w:val="clear" w:color="auto" w:fill="auto"/>
          </w:tcPr>
          <w:p w14:paraId="1B00BC88" w14:textId="77777777" w:rsidR="00A32D52" w:rsidRPr="006D613E" w:rsidRDefault="00A32D52" w:rsidP="00A32D52">
            <w:pPr>
              <w:pStyle w:val="TableEntry"/>
              <w:keepNext/>
              <w:keepLines/>
            </w:pPr>
            <w:r w:rsidRPr="006D613E">
              <w:t>not absolute</w:t>
            </w:r>
            <w:r w:rsidRPr="006D613E">
              <w:footnoteReference w:id="8"/>
            </w:r>
            <w:r w:rsidRPr="006D613E">
              <w:t xml:space="preserve"> </w:t>
            </w:r>
          </w:p>
        </w:tc>
      </w:tr>
      <w:tr w:rsidR="00A32D52" w:rsidRPr="006D613E" w14:paraId="06259835" w14:textId="77777777" w:rsidTr="00A32D52">
        <w:trPr>
          <w:cantSplit/>
          <w:jc w:val="center"/>
        </w:trPr>
        <w:tc>
          <w:tcPr>
            <w:tcW w:w="3780" w:type="dxa"/>
            <w:shd w:val="clear" w:color="auto" w:fill="auto"/>
          </w:tcPr>
          <w:p w14:paraId="61E3ABC3" w14:textId="77777777" w:rsidR="00A32D52" w:rsidRPr="006D613E" w:rsidRDefault="00A32D52" w:rsidP="00A32D52">
            <w:pPr>
              <w:pStyle w:val="TableEntry"/>
              <w:keepNext/>
              <w:keepLines/>
            </w:pPr>
            <w:r w:rsidRPr="006D613E">
              <w:t>––––––^MDC_TIME_SYNC_NCK^MDC</w:t>
            </w:r>
          </w:p>
        </w:tc>
        <w:tc>
          <w:tcPr>
            <w:tcW w:w="3685" w:type="dxa"/>
            <w:shd w:val="clear" w:color="auto" w:fill="auto"/>
          </w:tcPr>
          <w:p w14:paraId="76414AED" w14:textId="77777777" w:rsidR="00A32D52" w:rsidRPr="006D613E" w:rsidRDefault="00A32D52" w:rsidP="00A32D52">
            <w:pPr>
              <w:pStyle w:val="TableEntry"/>
              <w:keepNext/>
              <w:keepLines/>
            </w:pPr>
            <w:r w:rsidRPr="006D613E">
              <w:t xml:space="preserve">HL7 V2 ‘NCK’ System Clock Segment in NMD </w:t>
            </w:r>
            <w:proofErr w:type="spellStart"/>
            <w:r w:rsidRPr="006D613E">
              <w:t>msg</w:t>
            </w:r>
            <w:proofErr w:type="spellEnd"/>
          </w:p>
        </w:tc>
        <w:tc>
          <w:tcPr>
            <w:tcW w:w="1179" w:type="dxa"/>
            <w:shd w:val="clear" w:color="auto" w:fill="auto"/>
          </w:tcPr>
          <w:p w14:paraId="41E4664D" w14:textId="77777777" w:rsidR="00A32D52" w:rsidRPr="006D613E" w:rsidRDefault="00A32D52" w:rsidP="00A32D52">
            <w:pPr>
              <w:pStyle w:val="TableEntry"/>
              <w:keepNext/>
              <w:keepLines/>
            </w:pPr>
            <w:r w:rsidRPr="006D613E">
              <w:t>–:––––</w:t>
            </w:r>
          </w:p>
        </w:tc>
        <w:tc>
          <w:tcPr>
            <w:tcW w:w="1521" w:type="dxa"/>
            <w:shd w:val="clear" w:color="auto" w:fill="auto"/>
          </w:tcPr>
          <w:p w14:paraId="723569B7" w14:textId="77777777" w:rsidR="00A32D52" w:rsidRPr="006D613E" w:rsidRDefault="00A32D52" w:rsidP="00A32D52">
            <w:pPr>
              <w:pStyle w:val="TableEntry"/>
              <w:keepNext/>
              <w:keepLines/>
            </w:pPr>
            <w:r w:rsidRPr="006D613E">
              <w:t>+ 5 s, - 0 s</w:t>
            </w:r>
          </w:p>
        </w:tc>
      </w:tr>
      <w:tr w:rsidR="00A32D52" w:rsidRPr="006D613E" w14:paraId="1DA47745" w14:textId="77777777" w:rsidTr="00A32D52">
        <w:trPr>
          <w:cantSplit/>
          <w:jc w:val="center"/>
        </w:trPr>
        <w:tc>
          <w:tcPr>
            <w:tcW w:w="3780" w:type="dxa"/>
            <w:shd w:val="clear" w:color="auto" w:fill="auto"/>
          </w:tcPr>
          <w:p w14:paraId="6B4CCD24" w14:textId="77777777" w:rsidR="00A32D52" w:rsidRPr="006D613E" w:rsidRDefault="00A32D52" w:rsidP="00A32D52">
            <w:pPr>
              <w:pStyle w:val="TableEntry"/>
              <w:keepNext/>
              <w:keepLines/>
            </w:pPr>
            <w:r w:rsidRPr="006D613E">
              <w:t>––––––^MDC_TIME_SYNC_GPS^MDC</w:t>
            </w:r>
          </w:p>
        </w:tc>
        <w:tc>
          <w:tcPr>
            <w:tcW w:w="3685" w:type="dxa"/>
            <w:shd w:val="clear" w:color="auto" w:fill="auto"/>
          </w:tcPr>
          <w:p w14:paraId="7C66DE80" w14:textId="77777777" w:rsidR="00A32D52" w:rsidRPr="006D613E" w:rsidRDefault="00A32D52" w:rsidP="00A32D52">
            <w:pPr>
              <w:pStyle w:val="TableEntry"/>
              <w:keepNext/>
              <w:keepLines/>
            </w:pPr>
            <w:r w:rsidRPr="006D613E">
              <w:t>Global Positioning Service (GPS)</w:t>
            </w:r>
          </w:p>
        </w:tc>
        <w:tc>
          <w:tcPr>
            <w:tcW w:w="1179" w:type="dxa"/>
            <w:shd w:val="clear" w:color="auto" w:fill="auto"/>
          </w:tcPr>
          <w:p w14:paraId="1172E198" w14:textId="77777777" w:rsidR="00A32D52" w:rsidRPr="006D613E" w:rsidRDefault="00A32D52" w:rsidP="00A32D52">
            <w:pPr>
              <w:pStyle w:val="TableEntry"/>
              <w:keepNext/>
              <w:keepLines/>
            </w:pPr>
            <w:r w:rsidRPr="006D613E">
              <w:t>–:––––</w:t>
            </w:r>
          </w:p>
        </w:tc>
        <w:tc>
          <w:tcPr>
            <w:tcW w:w="1521" w:type="dxa"/>
            <w:shd w:val="clear" w:color="auto" w:fill="auto"/>
          </w:tcPr>
          <w:p w14:paraId="7F4538E4" w14:textId="77777777" w:rsidR="00A32D52" w:rsidRPr="006D613E" w:rsidRDefault="00A32D52" w:rsidP="00A32D52">
            <w:pPr>
              <w:pStyle w:val="TableEntry"/>
              <w:keepNext/>
              <w:keepLines/>
            </w:pPr>
            <w:r w:rsidRPr="006D613E">
              <w:t>calculate</w:t>
            </w:r>
          </w:p>
        </w:tc>
      </w:tr>
    </w:tbl>
    <w:p w14:paraId="49805008" w14:textId="77777777" w:rsidR="00A32D52" w:rsidRPr="006D613E" w:rsidRDefault="00A32D52" w:rsidP="00C10546">
      <w:pPr>
        <w:pStyle w:val="BodyText"/>
      </w:pPr>
    </w:p>
    <w:p w14:paraId="5A8B2510" w14:textId="77777777" w:rsidR="00B11855" w:rsidRPr="006D613E" w:rsidRDefault="003D003E" w:rsidP="005F16F9">
      <w:pPr>
        <w:pStyle w:val="AppendixHeading2"/>
        <w:rPr>
          <w:noProof w:val="0"/>
        </w:rPr>
      </w:pPr>
      <w:bookmarkStart w:id="1032" w:name="_Toc401769868"/>
      <w:bookmarkStart w:id="1033" w:name="_Toc466373819"/>
      <w:r w:rsidRPr="006D613E">
        <w:rPr>
          <w:noProof w:val="0"/>
        </w:rPr>
        <w:t>ORC – Common Order Segment</w:t>
      </w:r>
      <w:bookmarkEnd w:id="1032"/>
      <w:bookmarkEnd w:id="1033"/>
    </w:p>
    <w:p w14:paraId="2719AEB5" w14:textId="77777777" w:rsidR="00B11855" w:rsidRPr="006D613E" w:rsidRDefault="003D003E" w:rsidP="00871B1F">
      <w:pPr>
        <w:pStyle w:val="BodyText"/>
      </w:pPr>
      <w:r w:rsidRPr="006D613E">
        <w:t>In PCD-03, the Common Order segment (ORC) is used to transmit fields that are common to all orders (all types of services that are requested). In PCD-01, ORC segments are not sent.</w:t>
      </w:r>
    </w:p>
    <w:p w14:paraId="1F500BB4" w14:textId="77777777" w:rsidR="00B11855" w:rsidRPr="006D613E" w:rsidRDefault="00B11855" w:rsidP="00871B1F">
      <w:pPr>
        <w:pStyle w:val="BodyText"/>
      </w:pPr>
    </w:p>
    <w:p w14:paraId="5CDDC9D6" w14:textId="3C2E8315" w:rsidR="00B11855" w:rsidRPr="006D613E" w:rsidRDefault="003D003E" w:rsidP="00123C7B">
      <w:pPr>
        <w:pStyle w:val="TableTitle"/>
        <w:outlineLvl w:val="0"/>
      </w:pPr>
      <w:r w:rsidRPr="006D613E">
        <w:t xml:space="preserve">Table B.9-1: </w:t>
      </w:r>
      <w:r w:rsidR="006D613E">
        <w:t>HL7</w:t>
      </w:r>
      <w:r w:rsidR="00995105" w:rsidRPr="006D613E">
        <w:t xml:space="preserve"> </w:t>
      </w:r>
      <w:r w:rsidRPr="006D613E">
        <w:t>Attribute Table – ORC – Common Order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1080"/>
        <w:gridCol w:w="990"/>
        <w:gridCol w:w="1227"/>
        <w:gridCol w:w="940"/>
        <w:gridCol w:w="810"/>
        <w:gridCol w:w="2810"/>
      </w:tblGrid>
      <w:tr w:rsidR="00506FBD" w:rsidRPr="006D613E" w14:paraId="11CF1A0C" w14:textId="77777777" w:rsidTr="0034511D">
        <w:trPr>
          <w:cantSplit/>
          <w:tblHeader/>
          <w:jc w:val="center"/>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43950197" w14:textId="77777777" w:rsidR="00B11855" w:rsidRPr="006D613E" w:rsidRDefault="003D003E" w:rsidP="00A92110">
            <w:pPr>
              <w:pStyle w:val="TableEntryHeader"/>
            </w:pPr>
            <w:r w:rsidRPr="006D613E">
              <w:t>SEQ</w:t>
            </w:r>
          </w:p>
        </w:tc>
        <w:tc>
          <w:tcPr>
            <w:tcW w:w="1080" w:type="dxa"/>
            <w:tcBorders>
              <w:top w:val="single" w:sz="4" w:space="0" w:color="auto"/>
              <w:left w:val="single" w:sz="4" w:space="0" w:color="auto"/>
              <w:bottom w:val="single" w:sz="4" w:space="0" w:color="auto"/>
              <w:right w:val="single" w:sz="4" w:space="0" w:color="auto"/>
            </w:tcBorders>
            <w:shd w:val="clear" w:color="auto" w:fill="D9D9D9"/>
          </w:tcPr>
          <w:p w14:paraId="466AD872" w14:textId="77777777" w:rsidR="00B11855" w:rsidRPr="006D613E" w:rsidRDefault="003D003E" w:rsidP="00A92110">
            <w:pPr>
              <w:pStyle w:val="TableEntryHeader"/>
            </w:pPr>
            <w:r w:rsidRPr="006D613E">
              <w:t>LEN</w:t>
            </w:r>
          </w:p>
        </w:tc>
        <w:tc>
          <w:tcPr>
            <w:tcW w:w="990" w:type="dxa"/>
            <w:tcBorders>
              <w:top w:val="single" w:sz="4" w:space="0" w:color="auto"/>
              <w:left w:val="single" w:sz="4" w:space="0" w:color="auto"/>
              <w:bottom w:val="single" w:sz="4" w:space="0" w:color="auto"/>
              <w:right w:val="single" w:sz="4" w:space="0" w:color="auto"/>
            </w:tcBorders>
            <w:shd w:val="clear" w:color="auto" w:fill="D9D9D9"/>
          </w:tcPr>
          <w:p w14:paraId="0BFE580C" w14:textId="77777777" w:rsidR="00B11855" w:rsidRPr="006D613E" w:rsidRDefault="003D003E" w:rsidP="00A92110">
            <w:pPr>
              <w:pStyle w:val="TableEntryHeader"/>
            </w:pPr>
            <w:r w:rsidRPr="006D613E">
              <w:t>DT</w:t>
            </w:r>
          </w:p>
        </w:tc>
        <w:tc>
          <w:tcPr>
            <w:tcW w:w="1227" w:type="dxa"/>
            <w:tcBorders>
              <w:top w:val="single" w:sz="4" w:space="0" w:color="auto"/>
              <w:left w:val="single" w:sz="4" w:space="0" w:color="auto"/>
              <w:bottom w:val="single" w:sz="4" w:space="0" w:color="auto"/>
              <w:right w:val="single" w:sz="4" w:space="0" w:color="auto"/>
            </w:tcBorders>
            <w:shd w:val="clear" w:color="auto" w:fill="D9D9D9"/>
          </w:tcPr>
          <w:p w14:paraId="3784748A" w14:textId="77777777" w:rsidR="00B11855" w:rsidRPr="006D613E" w:rsidRDefault="003D003E" w:rsidP="00A92110">
            <w:pPr>
              <w:pStyle w:val="TableEntryHeader"/>
            </w:pPr>
            <w:r w:rsidRPr="006D613E">
              <w:t>Usage</w:t>
            </w:r>
          </w:p>
        </w:tc>
        <w:tc>
          <w:tcPr>
            <w:tcW w:w="940" w:type="dxa"/>
            <w:tcBorders>
              <w:top w:val="single" w:sz="4" w:space="0" w:color="auto"/>
              <w:left w:val="single" w:sz="4" w:space="0" w:color="auto"/>
              <w:bottom w:val="single" w:sz="4" w:space="0" w:color="auto"/>
              <w:right w:val="single" w:sz="4" w:space="0" w:color="auto"/>
            </w:tcBorders>
            <w:shd w:val="clear" w:color="auto" w:fill="D9D9D9"/>
          </w:tcPr>
          <w:p w14:paraId="6F77A41A" w14:textId="77777777" w:rsidR="00B11855" w:rsidRPr="006D613E" w:rsidRDefault="003D003E" w:rsidP="00A92110">
            <w:pPr>
              <w:pStyle w:val="TableEntryHeader"/>
            </w:pPr>
            <w:r w:rsidRPr="006D613E">
              <w:t>Card.</w:t>
            </w:r>
          </w:p>
        </w:tc>
        <w:tc>
          <w:tcPr>
            <w:tcW w:w="810" w:type="dxa"/>
            <w:tcBorders>
              <w:top w:val="single" w:sz="4" w:space="0" w:color="auto"/>
              <w:left w:val="single" w:sz="4" w:space="0" w:color="auto"/>
              <w:bottom w:val="single" w:sz="4" w:space="0" w:color="auto"/>
              <w:right w:val="single" w:sz="4" w:space="0" w:color="auto"/>
            </w:tcBorders>
            <w:shd w:val="clear" w:color="auto" w:fill="D9D9D9"/>
          </w:tcPr>
          <w:p w14:paraId="5BDF6EB5" w14:textId="77777777" w:rsidR="00B11855" w:rsidRPr="006D613E" w:rsidRDefault="003D003E" w:rsidP="00A92110">
            <w:pPr>
              <w:pStyle w:val="TableEntryHeader"/>
            </w:pPr>
            <w:r w:rsidRPr="006D613E">
              <w:t>TBL#</w:t>
            </w:r>
          </w:p>
        </w:tc>
        <w:tc>
          <w:tcPr>
            <w:tcW w:w="2810" w:type="dxa"/>
            <w:tcBorders>
              <w:top w:val="single" w:sz="4" w:space="0" w:color="auto"/>
              <w:left w:val="single" w:sz="4" w:space="0" w:color="auto"/>
              <w:bottom w:val="single" w:sz="4" w:space="0" w:color="auto"/>
              <w:right w:val="single" w:sz="4" w:space="0" w:color="auto"/>
            </w:tcBorders>
            <w:shd w:val="clear" w:color="auto" w:fill="D9D9D9"/>
          </w:tcPr>
          <w:p w14:paraId="25A6F9EF" w14:textId="77777777" w:rsidR="00B11855" w:rsidRPr="006D613E" w:rsidRDefault="003D003E" w:rsidP="00A92110">
            <w:pPr>
              <w:pStyle w:val="TableEntryHeader"/>
            </w:pPr>
            <w:r w:rsidRPr="006D613E">
              <w:t>ELEMENT NAME</w:t>
            </w:r>
          </w:p>
        </w:tc>
      </w:tr>
      <w:tr w:rsidR="00C40FD5" w:rsidRPr="006D613E" w14:paraId="58ED8B3E" w14:textId="77777777" w:rsidTr="0034511D">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5126F821" w14:textId="77777777" w:rsidR="00B11855" w:rsidRPr="006D613E" w:rsidRDefault="003D003E" w:rsidP="00A92110">
            <w:pPr>
              <w:pStyle w:val="TableEntry"/>
            </w:pPr>
            <w:r w:rsidRPr="006D613E">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09E58D" w14:textId="77777777" w:rsidR="00B11855" w:rsidRPr="006D613E" w:rsidRDefault="003D003E" w:rsidP="00A92110">
            <w:pPr>
              <w:pStyle w:val="TableEntry"/>
            </w:pPr>
            <w:r w:rsidRPr="006D613E">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B82AB7" w14:textId="77777777" w:rsidR="00B11855" w:rsidRPr="006D613E" w:rsidRDefault="003D003E" w:rsidP="00A92110">
            <w:pPr>
              <w:pStyle w:val="TableEntry"/>
            </w:pPr>
            <w:r w:rsidRPr="006D613E">
              <w:t>ID</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494B75D0" w14:textId="77777777" w:rsidR="00B11855" w:rsidRPr="006D613E" w:rsidRDefault="003D003E" w:rsidP="00A92110">
            <w:pPr>
              <w:pStyle w:val="TableEntry"/>
            </w:pPr>
            <w:r w:rsidRPr="006D613E">
              <w:t>R</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6EF38367" w14:textId="77777777" w:rsidR="00B11855" w:rsidRPr="006D613E" w:rsidRDefault="003D003E" w:rsidP="00A92110">
            <w:pPr>
              <w:pStyle w:val="TableEntry"/>
            </w:pPr>
            <w:r w:rsidRPr="006D613E">
              <w:t>[1..1]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F04F444" w14:textId="77777777" w:rsidR="00B11855" w:rsidRPr="006D613E" w:rsidRDefault="003D003E" w:rsidP="00A92110">
            <w:pPr>
              <w:pStyle w:val="TableEntry"/>
            </w:pPr>
            <w:r w:rsidRPr="006D613E">
              <w:t>0119</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4C1B9345" w14:textId="77777777" w:rsidR="00B11855" w:rsidRPr="006D613E" w:rsidRDefault="003D003E" w:rsidP="00A92110">
            <w:pPr>
              <w:pStyle w:val="TableEntry"/>
            </w:pPr>
            <w:r w:rsidRPr="006D613E">
              <w:t>Order Control</w:t>
            </w:r>
          </w:p>
        </w:tc>
      </w:tr>
      <w:tr w:rsidR="00C40FD5" w:rsidRPr="006D613E" w14:paraId="25F75993" w14:textId="77777777" w:rsidTr="0034511D">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2C03A6D0" w14:textId="77777777" w:rsidR="00B11855" w:rsidRPr="006D613E" w:rsidRDefault="003D003E" w:rsidP="00A92110">
            <w:pPr>
              <w:pStyle w:val="TableEntry"/>
            </w:pPr>
            <w:r w:rsidRPr="006D613E">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3233283" w14:textId="77777777" w:rsidR="00B11855" w:rsidRPr="006D613E" w:rsidRDefault="003D003E" w:rsidP="00A92110">
            <w:pPr>
              <w:pStyle w:val="TableEntry"/>
            </w:pPr>
            <w:r w:rsidRPr="006D613E">
              <w:t>427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5580DE" w14:textId="77777777" w:rsidR="00B11855" w:rsidRPr="006D613E" w:rsidRDefault="003D003E" w:rsidP="00A92110">
            <w:pPr>
              <w:pStyle w:val="TableEntry"/>
            </w:pPr>
            <w:r w:rsidRPr="006D613E">
              <w:t>EI</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233D7DBF" w14:textId="77777777" w:rsidR="00B11855" w:rsidRPr="006D613E" w:rsidRDefault="003D003E" w:rsidP="00A92110">
            <w:pPr>
              <w:pStyle w:val="TableEntry"/>
            </w:pPr>
            <w:r w:rsidRPr="006D613E">
              <w:t>R</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090DCB9A" w14:textId="77777777" w:rsidR="00B11855" w:rsidRPr="006D613E" w:rsidRDefault="003D003E" w:rsidP="00A92110">
            <w:pPr>
              <w:pStyle w:val="TableEntry"/>
            </w:pPr>
            <w:r w:rsidRPr="006D613E">
              <w:t>[1..1]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14883CC" w14:textId="77777777" w:rsidR="00B11855" w:rsidRPr="006D613E"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05F51370" w14:textId="77777777" w:rsidR="00B11855" w:rsidRPr="006D613E" w:rsidRDefault="003D003E" w:rsidP="00A92110">
            <w:pPr>
              <w:pStyle w:val="TableEntry"/>
            </w:pPr>
            <w:r w:rsidRPr="006D613E">
              <w:t>Placer Order Number</w:t>
            </w:r>
          </w:p>
        </w:tc>
      </w:tr>
      <w:tr w:rsidR="00C40FD5" w:rsidRPr="006D613E" w14:paraId="6B72ABB7" w14:textId="77777777" w:rsidTr="0034511D">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1D34247C" w14:textId="77777777" w:rsidR="00B11855" w:rsidRPr="006D613E" w:rsidRDefault="003D003E" w:rsidP="00A92110">
            <w:pPr>
              <w:pStyle w:val="TableEntry"/>
            </w:pPr>
            <w:r w:rsidRPr="006D613E">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46878D8" w14:textId="77777777" w:rsidR="00B11855" w:rsidRPr="006D613E" w:rsidRDefault="003D003E" w:rsidP="00A92110">
            <w:pPr>
              <w:pStyle w:val="TableEntry"/>
            </w:pPr>
            <w:r w:rsidRPr="006D613E">
              <w:t>427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F0E177" w14:textId="77777777" w:rsidR="00B11855" w:rsidRPr="006D613E" w:rsidRDefault="003D003E" w:rsidP="00A92110">
            <w:pPr>
              <w:pStyle w:val="TableEntry"/>
            </w:pPr>
            <w:r w:rsidRPr="006D613E">
              <w:t>EI</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42067AC1" w14:textId="77777777" w:rsidR="00B11855" w:rsidRPr="006D613E" w:rsidRDefault="003D003E" w:rsidP="00A92110">
            <w:pPr>
              <w:pStyle w:val="TableEntry"/>
            </w:pPr>
            <w:r w:rsidRPr="006D613E">
              <w:t>X</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0DA026DE" w14:textId="77777777" w:rsidR="00B11855" w:rsidRPr="006D613E" w:rsidRDefault="003D003E" w:rsidP="00A92110">
            <w:pPr>
              <w:pStyle w:val="TableEntry"/>
            </w:pPr>
            <w:r w:rsidRPr="006D613E">
              <w:t>[0..0]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3FFC393" w14:textId="77777777" w:rsidR="00B11855" w:rsidRPr="006D613E"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FECFB2" w14:textId="77777777" w:rsidR="00B11855" w:rsidRPr="006D613E" w:rsidRDefault="003D003E" w:rsidP="00A92110">
            <w:pPr>
              <w:pStyle w:val="TableEntry"/>
            </w:pPr>
            <w:r w:rsidRPr="006D613E">
              <w:t>Filler Order Number</w:t>
            </w:r>
          </w:p>
        </w:tc>
      </w:tr>
      <w:tr w:rsidR="00C40FD5" w:rsidRPr="006D613E" w14:paraId="5DF39C0F" w14:textId="77777777" w:rsidTr="0034511D">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29327355" w14:textId="77777777" w:rsidR="00B11855" w:rsidRPr="006D613E" w:rsidRDefault="003D003E" w:rsidP="00A92110">
            <w:pPr>
              <w:pStyle w:val="TableEntry"/>
            </w:pPr>
            <w:r w:rsidRPr="006D613E">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7F546E" w14:textId="77777777" w:rsidR="00B11855" w:rsidRPr="006D613E" w:rsidRDefault="003D003E" w:rsidP="00A92110">
            <w:pPr>
              <w:pStyle w:val="TableEntry"/>
            </w:pPr>
            <w:r w:rsidRPr="006D613E">
              <w:t>22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2D6BD8E" w14:textId="77777777" w:rsidR="00B11855" w:rsidRPr="006D613E" w:rsidRDefault="003D003E" w:rsidP="00A92110">
            <w:pPr>
              <w:pStyle w:val="TableEntry"/>
            </w:pPr>
            <w:r w:rsidRPr="006D613E">
              <w:t>EI</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2332AFE7" w14:textId="77777777" w:rsidR="00B11855" w:rsidRPr="006D613E" w:rsidRDefault="003D003E" w:rsidP="00A92110">
            <w:pPr>
              <w:pStyle w:val="TableEntry"/>
            </w:pPr>
            <w:r w:rsidRPr="006D613E">
              <w:t>RE</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6A92F70C" w14:textId="77777777" w:rsidR="00B11855" w:rsidRPr="006D613E" w:rsidRDefault="003D003E" w:rsidP="00A92110">
            <w:pPr>
              <w:pStyle w:val="TableEntry"/>
            </w:pPr>
            <w:r w:rsidRPr="006D613E">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31C882A" w14:textId="77777777" w:rsidR="00B11855" w:rsidRPr="006D613E"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8A06FF4" w14:textId="77777777" w:rsidR="00B11855" w:rsidRPr="006D613E" w:rsidRDefault="003D003E" w:rsidP="00A92110">
            <w:pPr>
              <w:pStyle w:val="TableEntry"/>
            </w:pPr>
            <w:r w:rsidRPr="006D613E">
              <w:t>Placer Group Number</w:t>
            </w:r>
          </w:p>
        </w:tc>
      </w:tr>
      <w:tr w:rsidR="00C40FD5" w:rsidRPr="006D613E" w14:paraId="7F1F5CF2" w14:textId="77777777" w:rsidTr="0034511D">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65B6E308" w14:textId="77777777" w:rsidR="00B11855" w:rsidRPr="006D613E" w:rsidRDefault="003D003E" w:rsidP="00A92110">
            <w:pPr>
              <w:pStyle w:val="TableEntry"/>
            </w:pPr>
            <w:r w:rsidRPr="006D613E">
              <w:t>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430A637" w14:textId="77777777" w:rsidR="00B11855" w:rsidRPr="006D613E" w:rsidRDefault="003D003E" w:rsidP="00A92110">
            <w:pPr>
              <w:pStyle w:val="TableEntry"/>
            </w:pPr>
            <w:r w:rsidRPr="006D613E">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654C92" w14:textId="77777777" w:rsidR="00B11855" w:rsidRPr="006D613E" w:rsidRDefault="003D003E" w:rsidP="00A92110">
            <w:pPr>
              <w:pStyle w:val="TableEntry"/>
            </w:pPr>
            <w:r w:rsidRPr="006D613E">
              <w:t>ID</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4E37468B" w14:textId="77777777" w:rsidR="00B11855" w:rsidRPr="006D613E" w:rsidRDefault="003D003E" w:rsidP="00A92110">
            <w:pPr>
              <w:pStyle w:val="TableEntry"/>
            </w:pPr>
            <w:r w:rsidRPr="006D613E">
              <w:t>RE</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399A239B" w14:textId="77777777" w:rsidR="00B11855" w:rsidRPr="006D613E" w:rsidRDefault="003D003E" w:rsidP="00A92110">
            <w:pPr>
              <w:pStyle w:val="TableEntry"/>
            </w:pPr>
            <w:r w:rsidRPr="006D613E">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54B45E" w14:textId="77777777" w:rsidR="00B11855" w:rsidRPr="006D613E" w:rsidRDefault="003D003E" w:rsidP="00A92110">
            <w:pPr>
              <w:pStyle w:val="TableEntry"/>
            </w:pPr>
            <w:r w:rsidRPr="006D613E">
              <w:t>0038</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719869CA" w14:textId="77777777" w:rsidR="00B11855" w:rsidRPr="006D613E" w:rsidRDefault="003D003E" w:rsidP="00A92110">
            <w:pPr>
              <w:pStyle w:val="TableEntry"/>
            </w:pPr>
            <w:r w:rsidRPr="006D613E">
              <w:t>Order Status</w:t>
            </w:r>
          </w:p>
        </w:tc>
      </w:tr>
      <w:tr w:rsidR="00C40FD5" w:rsidRPr="006D613E" w14:paraId="45A7176E" w14:textId="77777777" w:rsidTr="0034511D">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713DA5C6" w14:textId="77777777" w:rsidR="00B11855" w:rsidRPr="006D613E" w:rsidRDefault="003D003E" w:rsidP="00A92110">
            <w:pPr>
              <w:pStyle w:val="TableEntry"/>
            </w:pPr>
            <w:r w:rsidRPr="006D613E">
              <w:t>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0D927E" w14:textId="77777777" w:rsidR="00B11855" w:rsidRPr="006D613E" w:rsidRDefault="003D003E" w:rsidP="00A92110">
            <w:pPr>
              <w:pStyle w:val="TableEntry"/>
            </w:pPr>
            <w:r w:rsidRPr="006D613E">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B9C576" w14:textId="77777777" w:rsidR="00B11855" w:rsidRPr="006D613E" w:rsidRDefault="003D003E" w:rsidP="00A92110">
            <w:pPr>
              <w:pStyle w:val="TableEntry"/>
            </w:pPr>
            <w:r w:rsidRPr="006D613E">
              <w:t>ID</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75D929F6" w14:textId="77777777" w:rsidR="00B11855" w:rsidRPr="006D613E" w:rsidRDefault="003D003E" w:rsidP="00A92110">
            <w:pPr>
              <w:pStyle w:val="TableEntry"/>
            </w:pPr>
            <w:r w:rsidRPr="006D613E">
              <w:t>RE</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272BCA5D" w14:textId="77777777" w:rsidR="00B11855" w:rsidRPr="006D613E" w:rsidRDefault="003D003E" w:rsidP="00A92110">
            <w:pPr>
              <w:pStyle w:val="TableEntry"/>
            </w:pPr>
            <w:r w:rsidRPr="006D613E">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5FF1F56" w14:textId="77777777" w:rsidR="00B11855" w:rsidRPr="006D613E" w:rsidRDefault="003D003E" w:rsidP="00A92110">
            <w:pPr>
              <w:pStyle w:val="TableEntry"/>
            </w:pPr>
            <w:r w:rsidRPr="006D613E">
              <w:t>0121</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37620002" w14:textId="77777777" w:rsidR="00B11855" w:rsidRPr="006D613E" w:rsidRDefault="003D003E" w:rsidP="00A92110">
            <w:pPr>
              <w:pStyle w:val="TableEntry"/>
            </w:pPr>
            <w:r w:rsidRPr="006D613E">
              <w:t>Response Flag</w:t>
            </w:r>
          </w:p>
        </w:tc>
      </w:tr>
      <w:tr w:rsidR="00C40FD5" w:rsidRPr="006D613E" w14:paraId="02D018D8" w14:textId="77777777" w:rsidTr="0034511D">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363AB479" w14:textId="77777777" w:rsidR="00B11855" w:rsidRPr="006D613E" w:rsidRDefault="003D003E" w:rsidP="00A92110">
            <w:pPr>
              <w:pStyle w:val="TableEntry"/>
            </w:pPr>
            <w:r w:rsidRPr="006D613E">
              <w:t>7</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2A53D0" w14:textId="77777777" w:rsidR="00B11855" w:rsidRPr="006D613E" w:rsidRDefault="003D003E" w:rsidP="00A92110">
            <w:pPr>
              <w:pStyle w:val="TableEntry"/>
            </w:pPr>
            <w:r w:rsidRPr="006D613E">
              <w:t>705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3DDFB79" w14:textId="77777777" w:rsidR="00B11855" w:rsidRPr="006D613E" w:rsidRDefault="003D003E" w:rsidP="00A92110">
            <w:pPr>
              <w:pStyle w:val="TableEntry"/>
            </w:pPr>
            <w:r w:rsidRPr="006D613E">
              <w:t>TQ</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3605318A" w14:textId="77777777" w:rsidR="00B11855" w:rsidRPr="006D613E" w:rsidRDefault="003D003E" w:rsidP="00A92110">
            <w:pPr>
              <w:pStyle w:val="TableEntry"/>
            </w:pPr>
            <w:r w:rsidRPr="006D613E">
              <w:t>X</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004A5A25" w14:textId="77777777" w:rsidR="00B11855" w:rsidRPr="006D613E" w:rsidRDefault="003D003E" w:rsidP="00A92110">
            <w:pPr>
              <w:pStyle w:val="TableEntry"/>
            </w:pPr>
            <w:r w:rsidRPr="006D613E">
              <w:t>[0..0]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F70FD35" w14:textId="77777777" w:rsidR="00B11855" w:rsidRPr="006D613E"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6CAEA3D5" w14:textId="77777777" w:rsidR="00B11855" w:rsidRPr="006D613E" w:rsidRDefault="003D003E" w:rsidP="00A92110">
            <w:pPr>
              <w:pStyle w:val="TableEntry"/>
            </w:pPr>
            <w:r w:rsidRPr="006D613E">
              <w:t>Quantity/Timing</w:t>
            </w:r>
          </w:p>
        </w:tc>
      </w:tr>
      <w:tr w:rsidR="00C40FD5" w:rsidRPr="006D613E" w14:paraId="61290939" w14:textId="77777777" w:rsidTr="0034511D">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0455D0B1" w14:textId="77777777" w:rsidR="00B11855" w:rsidRPr="006D613E" w:rsidRDefault="003D003E" w:rsidP="00A92110">
            <w:pPr>
              <w:pStyle w:val="TableEntry"/>
            </w:pPr>
            <w:r w:rsidRPr="006D613E">
              <w:t>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B33CEF2" w14:textId="77777777" w:rsidR="00B11855" w:rsidRPr="006D613E" w:rsidRDefault="003D003E" w:rsidP="00A92110">
            <w:pPr>
              <w:pStyle w:val="TableEntry"/>
            </w:pPr>
            <w:r w:rsidRPr="006D613E">
              <w:t>200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971709" w14:textId="77777777" w:rsidR="00B11855" w:rsidRPr="006D613E" w:rsidRDefault="003D003E" w:rsidP="00A92110">
            <w:pPr>
              <w:pStyle w:val="TableEntry"/>
            </w:pPr>
            <w:r w:rsidRPr="006D613E">
              <w:t>EIP</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685B8C02" w14:textId="77777777" w:rsidR="00B11855" w:rsidRPr="006D613E" w:rsidRDefault="003D003E" w:rsidP="00A92110">
            <w:pPr>
              <w:pStyle w:val="TableEntry"/>
            </w:pPr>
            <w:r w:rsidRPr="006D613E">
              <w:t>RE</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1B171D78" w14:textId="77777777" w:rsidR="00B11855" w:rsidRPr="006D613E" w:rsidRDefault="003D003E" w:rsidP="00A92110">
            <w:pPr>
              <w:pStyle w:val="TableEntry"/>
            </w:pPr>
            <w:r w:rsidRPr="006D613E">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0D237EB" w14:textId="77777777" w:rsidR="00B11855" w:rsidRPr="006D613E"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7BB81C77" w14:textId="77777777" w:rsidR="00B11855" w:rsidRPr="006D613E" w:rsidRDefault="003D003E" w:rsidP="00A92110">
            <w:pPr>
              <w:pStyle w:val="TableEntry"/>
            </w:pPr>
            <w:r w:rsidRPr="006D613E">
              <w:t>Parent</w:t>
            </w:r>
          </w:p>
        </w:tc>
      </w:tr>
      <w:tr w:rsidR="00C40FD5" w:rsidRPr="006D613E" w14:paraId="4C6E7268" w14:textId="77777777" w:rsidTr="0034511D">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7E53C39E" w14:textId="77777777" w:rsidR="00B11855" w:rsidRPr="006D613E" w:rsidRDefault="003D003E" w:rsidP="00A92110">
            <w:pPr>
              <w:pStyle w:val="TableEntry"/>
            </w:pPr>
            <w:r w:rsidRPr="006D613E">
              <w:t>9</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E848486" w14:textId="77777777" w:rsidR="00B11855" w:rsidRPr="006D613E" w:rsidRDefault="003D003E" w:rsidP="00A92110">
            <w:pPr>
              <w:pStyle w:val="TableEntry"/>
            </w:pPr>
            <w:r w:rsidRPr="006D613E">
              <w:t>24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CDCF9E5" w14:textId="77777777" w:rsidR="00B11855" w:rsidRPr="006D613E" w:rsidRDefault="003D003E" w:rsidP="00A92110">
            <w:pPr>
              <w:pStyle w:val="TableEntry"/>
            </w:pPr>
            <w:r w:rsidRPr="006D613E">
              <w:t>DTM</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746BB1B6" w14:textId="77777777" w:rsidR="00B11855" w:rsidRPr="006D613E" w:rsidRDefault="003D003E" w:rsidP="00A92110">
            <w:pPr>
              <w:pStyle w:val="TableEntry"/>
            </w:pPr>
            <w:r w:rsidRPr="006D613E">
              <w:t>R</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628D8621" w14:textId="77777777" w:rsidR="00B11855" w:rsidRPr="006D613E" w:rsidRDefault="003D003E" w:rsidP="00A92110">
            <w:pPr>
              <w:pStyle w:val="TableEntry"/>
            </w:pPr>
            <w:r w:rsidRPr="006D613E">
              <w:t>[1..1]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5F994C" w14:textId="77777777" w:rsidR="00B11855" w:rsidRPr="006D613E"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7088D55E" w14:textId="77777777" w:rsidR="00B11855" w:rsidRPr="006D613E" w:rsidRDefault="003D003E" w:rsidP="00A92110">
            <w:pPr>
              <w:pStyle w:val="TableEntry"/>
            </w:pPr>
            <w:r w:rsidRPr="006D613E">
              <w:t>Date/Time of Transaction</w:t>
            </w:r>
          </w:p>
        </w:tc>
      </w:tr>
      <w:tr w:rsidR="00C40FD5" w:rsidRPr="006D613E" w14:paraId="1B9E324B" w14:textId="77777777" w:rsidTr="0034511D">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4427D1FA" w14:textId="77777777" w:rsidR="00B11855" w:rsidRPr="006D613E" w:rsidRDefault="003D003E" w:rsidP="00A92110">
            <w:pPr>
              <w:pStyle w:val="TableEntry"/>
            </w:pPr>
            <w:r w:rsidRPr="006D613E">
              <w:lastRenderedPageBreak/>
              <w:t>10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6AF47A0" w14:textId="77777777" w:rsidR="00B11855" w:rsidRPr="006D613E" w:rsidRDefault="003D003E" w:rsidP="00A92110">
            <w:pPr>
              <w:pStyle w:val="TableEntry"/>
            </w:pPr>
            <w:r w:rsidRPr="006D613E">
              <w:t>3220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5B9CDE" w14:textId="77777777" w:rsidR="00B11855" w:rsidRPr="006D613E" w:rsidRDefault="003D003E" w:rsidP="00A92110">
            <w:pPr>
              <w:pStyle w:val="TableEntry"/>
            </w:pPr>
            <w:r w:rsidRPr="006D613E">
              <w:t>XCN</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4E9DBF06" w14:textId="77777777" w:rsidR="00B11855" w:rsidRPr="006D613E" w:rsidRDefault="003D003E" w:rsidP="00A92110">
            <w:pPr>
              <w:pStyle w:val="TableEntry"/>
            </w:pPr>
            <w:r w:rsidRPr="006D613E">
              <w:t>RE</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14B622DF" w14:textId="77777777" w:rsidR="00B11855" w:rsidRPr="006D613E" w:rsidRDefault="003D003E" w:rsidP="00A92110">
            <w:pPr>
              <w:pStyle w:val="TableEntry"/>
            </w:pPr>
            <w:r w:rsidRPr="006D613E">
              <w:t>[0..*]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A6488C0" w14:textId="77777777" w:rsidR="00B11855" w:rsidRPr="006D613E"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6DDEE904" w14:textId="77777777" w:rsidR="00B11855" w:rsidRPr="006D613E" w:rsidRDefault="003D003E" w:rsidP="00A92110">
            <w:pPr>
              <w:pStyle w:val="TableEntry"/>
            </w:pPr>
            <w:r w:rsidRPr="006D613E">
              <w:t>Entered By</w:t>
            </w:r>
          </w:p>
        </w:tc>
      </w:tr>
      <w:tr w:rsidR="00C40FD5" w:rsidRPr="006D613E" w14:paraId="55CCF57F" w14:textId="77777777" w:rsidTr="0034511D">
        <w:trPr>
          <w:cantSplit/>
          <w:jc w:val="center"/>
        </w:trPr>
        <w:tc>
          <w:tcPr>
            <w:tcW w:w="990" w:type="dxa"/>
            <w:tcBorders>
              <w:top w:val="single" w:sz="4" w:space="0" w:color="auto"/>
            </w:tcBorders>
            <w:shd w:val="clear" w:color="auto" w:fill="auto"/>
          </w:tcPr>
          <w:p w14:paraId="1EFC3A32" w14:textId="77777777" w:rsidR="00B11855" w:rsidRPr="006D613E" w:rsidRDefault="003D003E" w:rsidP="00A92110">
            <w:pPr>
              <w:pStyle w:val="TableEntry"/>
            </w:pPr>
            <w:r w:rsidRPr="006D613E">
              <w:t>11</w:t>
            </w:r>
          </w:p>
        </w:tc>
        <w:tc>
          <w:tcPr>
            <w:tcW w:w="1080" w:type="dxa"/>
            <w:tcBorders>
              <w:top w:val="single" w:sz="4" w:space="0" w:color="auto"/>
            </w:tcBorders>
            <w:shd w:val="clear" w:color="auto" w:fill="auto"/>
          </w:tcPr>
          <w:p w14:paraId="4D514690" w14:textId="77777777" w:rsidR="00B11855" w:rsidRPr="006D613E" w:rsidRDefault="003D003E" w:rsidP="00A92110">
            <w:pPr>
              <w:pStyle w:val="TableEntry"/>
            </w:pPr>
            <w:r w:rsidRPr="006D613E">
              <w:t>250</w:t>
            </w:r>
          </w:p>
        </w:tc>
        <w:tc>
          <w:tcPr>
            <w:tcW w:w="990" w:type="dxa"/>
            <w:tcBorders>
              <w:top w:val="single" w:sz="4" w:space="0" w:color="auto"/>
            </w:tcBorders>
            <w:shd w:val="clear" w:color="auto" w:fill="auto"/>
          </w:tcPr>
          <w:p w14:paraId="420CD735" w14:textId="77777777" w:rsidR="00B11855" w:rsidRPr="006D613E" w:rsidRDefault="003D003E" w:rsidP="00A92110">
            <w:pPr>
              <w:pStyle w:val="TableEntry"/>
            </w:pPr>
            <w:r w:rsidRPr="006D613E">
              <w:t>XCN</w:t>
            </w:r>
          </w:p>
        </w:tc>
        <w:tc>
          <w:tcPr>
            <w:tcW w:w="1227" w:type="dxa"/>
            <w:tcBorders>
              <w:top w:val="single" w:sz="4" w:space="0" w:color="auto"/>
            </w:tcBorders>
            <w:shd w:val="clear" w:color="auto" w:fill="auto"/>
          </w:tcPr>
          <w:p w14:paraId="01A8DE61" w14:textId="77777777" w:rsidR="00B11855" w:rsidRPr="006D613E" w:rsidRDefault="003D003E" w:rsidP="00A92110">
            <w:pPr>
              <w:pStyle w:val="TableEntry"/>
            </w:pPr>
            <w:r w:rsidRPr="006D613E">
              <w:t>RE</w:t>
            </w:r>
          </w:p>
        </w:tc>
        <w:tc>
          <w:tcPr>
            <w:tcW w:w="940" w:type="dxa"/>
            <w:tcBorders>
              <w:top w:val="single" w:sz="4" w:space="0" w:color="auto"/>
            </w:tcBorders>
            <w:shd w:val="clear" w:color="auto" w:fill="auto"/>
          </w:tcPr>
          <w:p w14:paraId="4667E5B6" w14:textId="77777777" w:rsidR="00B11855" w:rsidRPr="006D613E" w:rsidRDefault="003D003E" w:rsidP="00A92110">
            <w:pPr>
              <w:pStyle w:val="TableEntry"/>
            </w:pPr>
            <w:r w:rsidRPr="006D613E">
              <w:t>[0..*]</w:t>
            </w:r>
          </w:p>
        </w:tc>
        <w:tc>
          <w:tcPr>
            <w:tcW w:w="810" w:type="dxa"/>
            <w:tcBorders>
              <w:top w:val="single" w:sz="4" w:space="0" w:color="auto"/>
            </w:tcBorders>
            <w:shd w:val="clear" w:color="auto" w:fill="auto"/>
          </w:tcPr>
          <w:p w14:paraId="1AE452FC" w14:textId="77777777" w:rsidR="00B11855" w:rsidRPr="006D613E" w:rsidRDefault="00B11855" w:rsidP="00A92110">
            <w:pPr>
              <w:pStyle w:val="TableEntry"/>
            </w:pPr>
          </w:p>
        </w:tc>
        <w:tc>
          <w:tcPr>
            <w:tcW w:w="2810" w:type="dxa"/>
            <w:tcBorders>
              <w:top w:val="single" w:sz="4" w:space="0" w:color="auto"/>
            </w:tcBorders>
            <w:shd w:val="clear" w:color="auto" w:fill="auto"/>
          </w:tcPr>
          <w:p w14:paraId="445040A6" w14:textId="77777777" w:rsidR="00B11855" w:rsidRPr="006D613E" w:rsidRDefault="003D003E" w:rsidP="00A92110">
            <w:pPr>
              <w:pStyle w:val="TableEntry"/>
            </w:pPr>
            <w:r w:rsidRPr="006D613E">
              <w:t>Verified By</w:t>
            </w:r>
          </w:p>
        </w:tc>
      </w:tr>
      <w:tr w:rsidR="00C40FD5" w:rsidRPr="006D613E" w14:paraId="6260A63A" w14:textId="77777777" w:rsidTr="00A92110">
        <w:trPr>
          <w:cantSplit/>
          <w:jc w:val="center"/>
        </w:trPr>
        <w:tc>
          <w:tcPr>
            <w:tcW w:w="990" w:type="dxa"/>
            <w:shd w:val="clear" w:color="auto" w:fill="auto"/>
          </w:tcPr>
          <w:p w14:paraId="32F2F722" w14:textId="77777777" w:rsidR="00B11855" w:rsidRPr="006D613E" w:rsidRDefault="003D003E" w:rsidP="00A92110">
            <w:pPr>
              <w:pStyle w:val="TableEntry"/>
            </w:pPr>
            <w:r w:rsidRPr="006D613E">
              <w:t>12</w:t>
            </w:r>
          </w:p>
        </w:tc>
        <w:tc>
          <w:tcPr>
            <w:tcW w:w="1080" w:type="dxa"/>
            <w:shd w:val="clear" w:color="auto" w:fill="auto"/>
          </w:tcPr>
          <w:p w14:paraId="2DFF9FB4" w14:textId="77777777" w:rsidR="00B11855" w:rsidRPr="006D613E" w:rsidRDefault="003D003E" w:rsidP="00A92110">
            <w:pPr>
              <w:pStyle w:val="TableEntry"/>
            </w:pPr>
            <w:r w:rsidRPr="006D613E">
              <w:t>3220</w:t>
            </w:r>
          </w:p>
        </w:tc>
        <w:tc>
          <w:tcPr>
            <w:tcW w:w="990" w:type="dxa"/>
            <w:shd w:val="clear" w:color="auto" w:fill="auto"/>
          </w:tcPr>
          <w:p w14:paraId="429E99C0" w14:textId="77777777" w:rsidR="00B11855" w:rsidRPr="006D613E" w:rsidRDefault="003D003E" w:rsidP="00A92110">
            <w:pPr>
              <w:pStyle w:val="TableEntry"/>
            </w:pPr>
            <w:r w:rsidRPr="006D613E">
              <w:t>XCN</w:t>
            </w:r>
          </w:p>
        </w:tc>
        <w:tc>
          <w:tcPr>
            <w:tcW w:w="1227" w:type="dxa"/>
            <w:shd w:val="clear" w:color="auto" w:fill="auto"/>
          </w:tcPr>
          <w:p w14:paraId="597D4107" w14:textId="77777777" w:rsidR="00B11855" w:rsidRPr="006D613E" w:rsidRDefault="003D003E" w:rsidP="00A92110">
            <w:pPr>
              <w:pStyle w:val="TableEntry"/>
            </w:pPr>
            <w:r w:rsidRPr="006D613E">
              <w:t>RE</w:t>
            </w:r>
          </w:p>
        </w:tc>
        <w:tc>
          <w:tcPr>
            <w:tcW w:w="940" w:type="dxa"/>
            <w:shd w:val="clear" w:color="auto" w:fill="auto"/>
          </w:tcPr>
          <w:p w14:paraId="3534810F" w14:textId="77777777" w:rsidR="00B11855" w:rsidRPr="006D613E" w:rsidRDefault="003D003E" w:rsidP="00A92110">
            <w:pPr>
              <w:pStyle w:val="TableEntry"/>
            </w:pPr>
            <w:r w:rsidRPr="006D613E">
              <w:t>[0..*]</w:t>
            </w:r>
          </w:p>
        </w:tc>
        <w:tc>
          <w:tcPr>
            <w:tcW w:w="810" w:type="dxa"/>
            <w:shd w:val="clear" w:color="auto" w:fill="auto"/>
          </w:tcPr>
          <w:p w14:paraId="3A47FC48" w14:textId="77777777" w:rsidR="00B11855" w:rsidRPr="006D613E" w:rsidRDefault="00B11855" w:rsidP="00A92110">
            <w:pPr>
              <w:pStyle w:val="TableEntry"/>
            </w:pPr>
          </w:p>
        </w:tc>
        <w:tc>
          <w:tcPr>
            <w:tcW w:w="2810" w:type="dxa"/>
            <w:shd w:val="clear" w:color="auto" w:fill="auto"/>
          </w:tcPr>
          <w:p w14:paraId="76A63C35" w14:textId="77777777" w:rsidR="00B11855" w:rsidRPr="006D613E" w:rsidRDefault="003D003E" w:rsidP="00A92110">
            <w:pPr>
              <w:pStyle w:val="TableEntry"/>
            </w:pPr>
            <w:r w:rsidRPr="006D613E">
              <w:t>Ordering Provider</w:t>
            </w:r>
          </w:p>
        </w:tc>
      </w:tr>
      <w:tr w:rsidR="00C40FD5" w:rsidRPr="006D613E" w14:paraId="3FFB0A9A" w14:textId="77777777" w:rsidTr="00A92110">
        <w:trPr>
          <w:cantSplit/>
          <w:jc w:val="center"/>
        </w:trPr>
        <w:tc>
          <w:tcPr>
            <w:tcW w:w="990" w:type="dxa"/>
            <w:shd w:val="clear" w:color="auto" w:fill="auto"/>
          </w:tcPr>
          <w:p w14:paraId="30D5EB58" w14:textId="77777777" w:rsidR="00B11855" w:rsidRPr="006D613E" w:rsidRDefault="003D003E" w:rsidP="00A92110">
            <w:pPr>
              <w:pStyle w:val="TableEntry"/>
            </w:pPr>
            <w:r w:rsidRPr="006D613E">
              <w:t>13</w:t>
            </w:r>
          </w:p>
        </w:tc>
        <w:tc>
          <w:tcPr>
            <w:tcW w:w="1080" w:type="dxa"/>
            <w:shd w:val="clear" w:color="auto" w:fill="auto"/>
          </w:tcPr>
          <w:p w14:paraId="19B25481" w14:textId="77777777" w:rsidR="00B11855" w:rsidRPr="006D613E" w:rsidRDefault="003D003E" w:rsidP="00A92110">
            <w:pPr>
              <w:pStyle w:val="TableEntry"/>
            </w:pPr>
            <w:r w:rsidRPr="006D613E">
              <w:t>80</w:t>
            </w:r>
          </w:p>
        </w:tc>
        <w:tc>
          <w:tcPr>
            <w:tcW w:w="990" w:type="dxa"/>
            <w:shd w:val="clear" w:color="auto" w:fill="auto"/>
          </w:tcPr>
          <w:p w14:paraId="6960A1EB" w14:textId="77777777" w:rsidR="00B11855" w:rsidRPr="006D613E" w:rsidRDefault="003D003E" w:rsidP="00A92110">
            <w:pPr>
              <w:pStyle w:val="TableEntry"/>
            </w:pPr>
            <w:r w:rsidRPr="006D613E">
              <w:t>PL</w:t>
            </w:r>
          </w:p>
        </w:tc>
        <w:tc>
          <w:tcPr>
            <w:tcW w:w="1227" w:type="dxa"/>
            <w:shd w:val="clear" w:color="auto" w:fill="auto"/>
          </w:tcPr>
          <w:p w14:paraId="3B309208" w14:textId="77777777" w:rsidR="00B11855" w:rsidRPr="006D613E" w:rsidRDefault="003D003E" w:rsidP="00A92110">
            <w:pPr>
              <w:pStyle w:val="TableEntry"/>
            </w:pPr>
            <w:r w:rsidRPr="006D613E">
              <w:t>RE</w:t>
            </w:r>
          </w:p>
        </w:tc>
        <w:tc>
          <w:tcPr>
            <w:tcW w:w="940" w:type="dxa"/>
            <w:shd w:val="clear" w:color="auto" w:fill="auto"/>
          </w:tcPr>
          <w:p w14:paraId="515F18B1" w14:textId="77777777" w:rsidR="00B11855" w:rsidRPr="006D613E" w:rsidRDefault="003D003E" w:rsidP="00A92110">
            <w:pPr>
              <w:pStyle w:val="TableEntry"/>
            </w:pPr>
            <w:r w:rsidRPr="006D613E">
              <w:t>[0..1]</w:t>
            </w:r>
          </w:p>
        </w:tc>
        <w:tc>
          <w:tcPr>
            <w:tcW w:w="810" w:type="dxa"/>
            <w:shd w:val="clear" w:color="auto" w:fill="auto"/>
          </w:tcPr>
          <w:p w14:paraId="48432BB2" w14:textId="77777777" w:rsidR="00B11855" w:rsidRPr="006D613E" w:rsidRDefault="00B11855" w:rsidP="00A92110">
            <w:pPr>
              <w:pStyle w:val="TableEntry"/>
            </w:pPr>
          </w:p>
        </w:tc>
        <w:tc>
          <w:tcPr>
            <w:tcW w:w="2810" w:type="dxa"/>
            <w:shd w:val="clear" w:color="auto" w:fill="auto"/>
          </w:tcPr>
          <w:p w14:paraId="53F02CFF" w14:textId="77777777" w:rsidR="00B11855" w:rsidRPr="006D613E" w:rsidRDefault="003D003E" w:rsidP="00A92110">
            <w:pPr>
              <w:pStyle w:val="TableEntry"/>
            </w:pPr>
            <w:r w:rsidRPr="006D613E">
              <w:t>Enterer's Location</w:t>
            </w:r>
          </w:p>
        </w:tc>
      </w:tr>
      <w:tr w:rsidR="00C40FD5" w:rsidRPr="006D613E" w14:paraId="27128619" w14:textId="77777777" w:rsidTr="00A92110">
        <w:trPr>
          <w:cantSplit/>
          <w:jc w:val="center"/>
        </w:trPr>
        <w:tc>
          <w:tcPr>
            <w:tcW w:w="990" w:type="dxa"/>
            <w:shd w:val="clear" w:color="auto" w:fill="auto"/>
          </w:tcPr>
          <w:p w14:paraId="1CD2993A" w14:textId="77777777" w:rsidR="00B11855" w:rsidRPr="006D613E" w:rsidRDefault="003D003E" w:rsidP="00A92110">
            <w:pPr>
              <w:pStyle w:val="TableEntry"/>
            </w:pPr>
            <w:r w:rsidRPr="006D613E">
              <w:t>14</w:t>
            </w:r>
          </w:p>
        </w:tc>
        <w:tc>
          <w:tcPr>
            <w:tcW w:w="1080" w:type="dxa"/>
            <w:shd w:val="clear" w:color="auto" w:fill="auto"/>
          </w:tcPr>
          <w:p w14:paraId="564D1365" w14:textId="77777777" w:rsidR="00B11855" w:rsidRPr="006D613E" w:rsidRDefault="003D003E" w:rsidP="00A92110">
            <w:pPr>
              <w:pStyle w:val="TableEntry"/>
            </w:pPr>
            <w:r w:rsidRPr="006D613E">
              <w:t>250</w:t>
            </w:r>
          </w:p>
        </w:tc>
        <w:tc>
          <w:tcPr>
            <w:tcW w:w="990" w:type="dxa"/>
            <w:shd w:val="clear" w:color="auto" w:fill="auto"/>
          </w:tcPr>
          <w:p w14:paraId="65EDF4E9" w14:textId="77777777" w:rsidR="00B11855" w:rsidRPr="006D613E" w:rsidRDefault="003D003E" w:rsidP="00A92110">
            <w:pPr>
              <w:pStyle w:val="TableEntry"/>
            </w:pPr>
            <w:r w:rsidRPr="006D613E">
              <w:t>XTN</w:t>
            </w:r>
          </w:p>
        </w:tc>
        <w:tc>
          <w:tcPr>
            <w:tcW w:w="1227" w:type="dxa"/>
            <w:shd w:val="clear" w:color="auto" w:fill="auto"/>
          </w:tcPr>
          <w:p w14:paraId="74D98C12" w14:textId="77777777" w:rsidR="00B11855" w:rsidRPr="006D613E" w:rsidRDefault="003D003E" w:rsidP="00A92110">
            <w:pPr>
              <w:pStyle w:val="TableEntry"/>
            </w:pPr>
            <w:r w:rsidRPr="006D613E">
              <w:t>RE</w:t>
            </w:r>
          </w:p>
        </w:tc>
        <w:tc>
          <w:tcPr>
            <w:tcW w:w="940" w:type="dxa"/>
            <w:shd w:val="clear" w:color="auto" w:fill="auto"/>
          </w:tcPr>
          <w:p w14:paraId="58DF914A" w14:textId="77777777" w:rsidR="00B11855" w:rsidRPr="006D613E" w:rsidRDefault="003D003E" w:rsidP="00A92110">
            <w:pPr>
              <w:pStyle w:val="TableEntry"/>
            </w:pPr>
            <w:r w:rsidRPr="006D613E">
              <w:t>[0..2]</w:t>
            </w:r>
          </w:p>
        </w:tc>
        <w:tc>
          <w:tcPr>
            <w:tcW w:w="810" w:type="dxa"/>
            <w:shd w:val="clear" w:color="auto" w:fill="auto"/>
          </w:tcPr>
          <w:p w14:paraId="13D59C60" w14:textId="77777777" w:rsidR="00B11855" w:rsidRPr="006D613E" w:rsidRDefault="00B11855" w:rsidP="00A92110">
            <w:pPr>
              <w:pStyle w:val="TableEntry"/>
            </w:pPr>
          </w:p>
        </w:tc>
        <w:tc>
          <w:tcPr>
            <w:tcW w:w="2810" w:type="dxa"/>
            <w:shd w:val="clear" w:color="auto" w:fill="auto"/>
          </w:tcPr>
          <w:p w14:paraId="04DCD636" w14:textId="77777777" w:rsidR="00B11855" w:rsidRPr="006D613E" w:rsidRDefault="003D003E" w:rsidP="00A92110">
            <w:pPr>
              <w:pStyle w:val="TableEntry"/>
            </w:pPr>
            <w:r w:rsidRPr="006D613E">
              <w:t>Call Back Phone Number</w:t>
            </w:r>
          </w:p>
        </w:tc>
      </w:tr>
      <w:tr w:rsidR="00C40FD5" w:rsidRPr="006D613E" w14:paraId="6733549A" w14:textId="77777777" w:rsidTr="00A92110">
        <w:trPr>
          <w:cantSplit/>
          <w:jc w:val="center"/>
        </w:trPr>
        <w:tc>
          <w:tcPr>
            <w:tcW w:w="990" w:type="dxa"/>
            <w:shd w:val="clear" w:color="auto" w:fill="auto"/>
          </w:tcPr>
          <w:p w14:paraId="0CAF3491" w14:textId="77777777" w:rsidR="00B11855" w:rsidRPr="006D613E" w:rsidRDefault="003D003E" w:rsidP="00A92110">
            <w:pPr>
              <w:pStyle w:val="TableEntry"/>
            </w:pPr>
            <w:r w:rsidRPr="006D613E">
              <w:t>15</w:t>
            </w:r>
          </w:p>
        </w:tc>
        <w:tc>
          <w:tcPr>
            <w:tcW w:w="1080" w:type="dxa"/>
            <w:shd w:val="clear" w:color="auto" w:fill="auto"/>
          </w:tcPr>
          <w:p w14:paraId="38805D18" w14:textId="77777777" w:rsidR="00B11855" w:rsidRPr="006D613E" w:rsidRDefault="003D003E" w:rsidP="00A92110">
            <w:pPr>
              <w:pStyle w:val="TableEntry"/>
            </w:pPr>
            <w:r w:rsidRPr="006D613E">
              <w:t>24</w:t>
            </w:r>
          </w:p>
        </w:tc>
        <w:tc>
          <w:tcPr>
            <w:tcW w:w="990" w:type="dxa"/>
            <w:shd w:val="clear" w:color="auto" w:fill="auto"/>
          </w:tcPr>
          <w:p w14:paraId="2F8020F6" w14:textId="77777777" w:rsidR="00B11855" w:rsidRPr="006D613E" w:rsidRDefault="003D003E" w:rsidP="00A92110">
            <w:pPr>
              <w:pStyle w:val="TableEntry"/>
            </w:pPr>
            <w:r w:rsidRPr="006D613E">
              <w:t>DTM</w:t>
            </w:r>
          </w:p>
        </w:tc>
        <w:tc>
          <w:tcPr>
            <w:tcW w:w="1227" w:type="dxa"/>
            <w:shd w:val="clear" w:color="auto" w:fill="auto"/>
          </w:tcPr>
          <w:p w14:paraId="617D3C88" w14:textId="77777777" w:rsidR="00B11855" w:rsidRPr="006D613E" w:rsidRDefault="003D003E" w:rsidP="00A92110">
            <w:pPr>
              <w:pStyle w:val="TableEntry"/>
            </w:pPr>
            <w:r w:rsidRPr="006D613E">
              <w:t>RE</w:t>
            </w:r>
          </w:p>
        </w:tc>
        <w:tc>
          <w:tcPr>
            <w:tcW w:w="940" w:type="dxa"/>
            <w:shd w:val="clear" w:color="auto" w:fill="auto"/>
          </w:tcPr>
          <w:p w14:paraId="1C880BF8" w14:textId="77777777" w:rsidR="00B11855" w:rsidRPr="006D613E" w:rsidRDefault="003D003E" w:rsidP="00A92110">
            <w:pPr>
              <w:pStyle w:val="TableEntry"/>
            </w:pPr>
            <w:r w:rsidRPr="006D613E">
              <w:t>[0..1]</w:t>
            </w:r>
          </w:p>
        </w:tc>
        <w:tc>
          <w:tcPr>
            <w:tcW w:w="810" w:type="dxa"/>
            <w:shd w:val="clear" w:color="auto" w:fill="auto"/>
          </w:tcPr>
          <w:p w14:paraId="2A3FE56A" w14:textId="77777777" w:rsidR="00B11855" w:rsidRPr="006D613E" w:rsidRDefault="00B11855" w:rsidP="00A92110">
            <w:pPr>
              <w:pStyle w:val="TableEntry"/>
            </w:pPr>
          </w:p>
        </w:tc>
        <w:tc>
          <w:tcPr>
            <w:tcW w:w="2810" w:type="dxa"/>
            <w:shd w:val="clear" w:color="auto" w:fill="auto"/>
          </w:tcPr>
          <w:p w14:paraId="7050CF73" w14:textId="77777777" w:rsidR="00B11855" w:rsidRPr="006D613E" w:rsidRDefault="003D003E" w:rsidP="00A92110">
            <w:pPr>
              <w:pStyle w:val="TableEntry"/>
            </w:pPr>
            <w:r w:rsidRPr="006D613E">
              <w:t>Order Effective Date/Time</w:t>
            </w:r>
          </w:p>
        </w:tc>
      </w:tr>
      <w:tr w:rsidR="00C40FD5" w:rsidRPr="006D613E" w14:paraId="009E0C5F" w14:textId="77777777" w:rsidTr="00A92110">
        <w:trPr>
          <w:cantSplit/>
          <w:jc w:val="center"/>
        </w:trPr>
        <w:tc>
          <w:tcPr>
            <w:tcW w:w="990" w:type="dxa"/>
            <w:shd w:val="clear" w:color="auto" w:fill="auto"/>
          </w:tcPr>
          <w:p w14:paraId="37419274" w14:textId="77777777" w:rsidR="00B11855" w:rsidRPr="006D613E" w:rsidRDefault="003D003E" w:rsidP="00A92110">
            <w:pPr>
              <w:pStyle w:val="TableEntry"/>
            </w:pPr>
            <w:r w:rsidRPr="006D613E">
              <w:t>16</w:t>
            </w:r>
          </w:p>
        </w:tc>
        <w:tc>
          <w:tcPr>
            <w:tcW w:w="1080" w:type="dxa"/>
            <w:shd w:val="clear" w:color="auto" w:fill="auto"/>
          </w:tcPr>
          <w:p w14:paraId="699C454E" w14:textId="77777777" w:rsidR="00B11855" w:rsidRPr="006D613E" w:rsidRDefault="003D003E" w:rsidP="00A92110">
            <w:pPr>
              <w:pStyle w:val="TableEntry"/>
            </w:pPr>
            <w:r w:rsidRPr="006D613E">
              <w:t>705</w:t>
            </w:r>
          </w:p>
        </w:tc>
        <w:tc>
          <w:tcPr>
            <w:tcW w:w="990" w:type="dxa"/>
            <w:shd w:val="clear" w:color="auto" w:fill="auto"/>
          </w:tcPr>
          <w:p w14:paraId="2B1BA105" w14:textId="77777777" w:rsidR="00B11855" w:rsidRPr="006D613E" w:rsidRDefault="003D003E" w:rsidP="00A92110">
            <w:pPr>
              <w:pStyle w:val="TableEntry"/>
            </w:pPr>
            <w:r w:rsidRPr="006D613E">
              <w:t>CWE</w:t>
            </w:r>
          </w:p>
        </w:tc>
        <w:tc>
          <w:tcPr>
            <w:tcW w:w="1227" w:type="dxa"/>
            <w:shd w:val="clear" w:color="auto" w:fill="auto"/>
          </w:tcPr>
          <w:p w14:paraId="5DFD14EE" w14:textId="77777777" w:rsidR="00B11855" w:rsidRPr="006D613E" w:rsidRDefault="003D003E" w:rsidP="00A92110">
            <w:pPr>
              <w:pStyle w:val="TableEntry"/>
            </w:pPr>
            <w:r w:rsidRPr="006D613E">
              <w:t>RE</w:t>
            </w:r>
          </w:p>
        </w:tc>
        <w:tc>
          <w:tcPr>
            <w:tcW w:w="940" w:type="dxa"/>
            <w:shd w:val="clear" w:color="auto" w:fill="auto"/>
          </w:tcPr>
          <w:p w14:paraId="5118DFAD" w14:textId="77777777" w:rsidR="00B11855" w:rsidRPr="006D613E" w:rsidRDefault="003D003E" w:rsidP="00A92110">
            <w:pPr>
              <w:pStyle w:val="TableEntry"/>
            </w:pPr>
            <w:r w:rsidRPr="006D613E">
              <w:t>[0..1]</w:t>
            </w:r>
          </w:p>
        </w:tc>
        <w:tc>
          <w:tcPr>
            <w:tcW w:w="810" w:type="dxa"/>
            <w:shd w:val="clear" w:color="auto" w:fill="auto"/>
          </w:tcPr>
          <w:p w14:paraId="4249DB4C" w14:textId="77777777" w:rsidR="00B11855" w:rsidRPr="006D613E" w:rsidRDefault="00B11855" w:rsidP="00A92110">
            <w:pPr>
              <w:pStyle w:val="TableEntry"/>
            </w:pPr>
          </w:p>
        </w:tc>
        <w:tc>
          <w:tcPr>
            <w:tcW w:w="2810" w:type="dxa"/>
            <w:shd w:val="clear" w:color="auto" w:fill="auto"/>
          </w:tcPr>
          <w:p w14:paraId="266EB838" w14:textId="77777777" w:rsidR="00B11855" w:rsidRPr="006D613E" w:rsidRDefault="003D003E" w:rsidP="00A92110">
            <w:pPr>
              <w:pStyle w:val="TableEntry"/>
            </w:pPr>
            <w:r w:rsidRPr="006D613E">
              <w:t>Order Control Code Reason</w:t>
            </w:r>
          </w:p>
        </w:tc>
      </w:tr>
      <w:tr w:rsidR="00C40FD5" w:rsidRPr="006D613E" w14:paraId="6919C527" w14:textId="77777777" w:rsidTr="00A92110">
        <w:trPr>
          <w:cantSplit/>
          <w:jc w:val="center"/>
        </w:trPr>
        <w:tc>
          <w:tcPr>
            <w:tcW w:w="990" w:type="dxa"/>
            <w:shd w:val="clear" w:color="auto" w:fill="auto"/>
          </w:tcPr>
          <w:p w14:paraId="4A4D4BB0" w14:textId="77777777" w:rsidR="00B11855" w:rsidRPr="006D613E" w:rsidRDefault="003D003E" w:rsidP="00A92110">
            <w:pPr>
              <w:pStyle w:val="TableEntry"/>
            </w:pPr>
            <w:r w:rsidRPr="006D613E">
              <w:t>17</w:t>
            </w:r>
          </w:p>
        </w:tc>
        <w:tc>
          <w:tcPr>
            <w:tcW w:w="1080" w:type="dxa"/>
            <w:shd w:val="clear" w:color="auto" w:fill="auto"/>
          </w:tcPr>
          <w:p w14:paraId="125D7B1B" w14:textId="77777777" w:rsidR="00B11855" w:rsidRPr="006D613E" w:rsidRDefault="003D003E" w:rsidP="00A92110">
            <w:pPr>
              <w:pStyle w:val="TableEntry"/>
            </w:pPr>
            <w:r w:rsidRPr="006D613E">
              <w:t>705</w:t>
            </w:r>
          </w:p>
        </w:tc>
        <w:tc>
          <w:tcPr>
            <w:tcW w:w="990" w:type="dxa"/>
            <w:shd w:val="clear" w:color="auto" w:fill="auto"/>
          </w:tcPr>
          <w:p w14:paraId="2748636C" w14:textId="77777777" w:rsidR="00B11855" w:rsidRPr="006D613E" w:rsidRDefault="003D003E" w:rsidP="00A92110">
            <w:pPr>
              <w:pStyle w:val="TableEntry"/>
            </w:pPr>
            <w:r w:rsidRPr="006D613E">
              <w:t>CWE</w:t>
            </w:r>
          </w:p>
        </w:tc>
        <w:tc>
          <w:tcPr>
            <w:tcW w:w="1227" w:type="dxa"/>
            <w:shd w:val="clear" w:color="auto" w:fill="auto"/>
          </w:tcPr>
          <w:p w14:paraId="1F1AEAF2" w14:textId="77777777" w:rsidR="00B11855" w:rsidRPr="006D613E" w:rsidRDefault="003D003E" w:rsidP="00A92110">
            <w:pPr>
              <w:pStyle w:val="TableEntry"/>
            </w:pPr>
            <w:r w:rsidRPr="006D613E">
              <w:t>RE</w:t>
            </w:r>
          </w:p>
        </w:tc>
        <w:tc>
          <w:tcPr>
            <w:tcW w:w="940" w:type="dxa"/>
            <w:shd w:val="clear" w:color="auto" w:fill="auto"/>
          </w:tcPr>
          <w:p w14:paraId="66B40F0B" w14:textId="77777777" w:rsidR="00B11855" w:rsidRPr="006D613E" w:rsidRDefault="003D003E" w:rsidP="00A92110">
            <w:pPr>
              <w:pStyle w:val="TableEntry"/>
            </w:pPr>
            <w:r w:rsidRPr="006D613E">
              <w:t>[0..1]</w:t>
            </w:r>
          </w:p>
        </w:tc>
        <w:tc>
          <w:tcPr>
            <w:tcW w:w="810" w:type="dxa"/>
            <w:shd w:val="clear" w:color="auto" w:fill="auto"/>
          </w:tcPr>
          <w:p w14:paraId="24B1FDA0" w14:textId="77777777" w:rsidR="00B11855" w:rsidRPr="006D613E" w:rsidRDefault="00B11855" w:rsidP="00A92110">
            <w:pPr>
              <w:pStyle w:val="TableEntry"/>
            </w:pPr>
          </w:p>
        </w:tc>
        <w:tc>
          <w:tcPr>
            <w:tcW w:w="2810" w:type="dxa"/>
            <w:shd w:val="clear" w:color="auto" w:fill="auto"/>
          </w:tcPr>
          <w:p w14:paraId="5B5BBACA" w14:textId="77777777" w:rsidR="00B11855" w:rsidRPr="006D613E" w:rsidRDefault="003D003E" w:rsidP="00A92110">
            <w:pPr>
              <w:pStyle w:val="TableEntry"/>
            </w:pPr>
            <w:r w:rsidRPr="006D613E">
              <w:t>Entering Organization</w:t>
            </w:r>
          </w:p>
        </w:tc>
      </w:tr>
      <w:tr w:rsidR="00C40FD5" w:rsidRPr="006D613E" w14:paraId="09131780" w14:textId="77777777" w:rsidTr="00A92110">
        <w:trPr>
          <w:cantSplit/>
          <w:jc w:val="center"/>
        </w:trPr>
        <w:tc>
          <w:tcPr>
            <w:tcW w:w="990" w:type="dxa"/>
            <w:shd w:val="clear" w:color="auto" w:fill="auto"/>
          </w:tcPr>
          <w:p w14:paraId="1CAD46FB" w14:textId="77777777" w:rsidR="00B11855" w:rsidRPr="006D613E" w:rsidRDefault="003D003E" w:rsidP="00A92110">
            <w:pPr>
              <w:pStyle w:val="TableEntry"/>
            </w:pPr>
            <w:r w:rsidRPr="006D613E">
              <w:t>18</w:t>
            </w:r>
          </w:p>
        </w:tc>
        <w:tc>
          <w:tcPr>
            <w:tcW w:w="1080" w:type="dxa"/>
            <w:shd w:val="clear" w:color="auto" w:fill="auto"/>
          </w:tcPr>
          <w:p w14:paraId="3E88CE8B" w14:textId="77777777" w:rsidR="00B11855" w:rsidRPr="006D613E" w:rsidRDefault="003D003E" w:rsidP="00A92110">
            <w:pPr>
              <w:pStyle w:val="TableEntry"/>
            </w:pPr>
            <w:r w:rsidRPr="006D613E">
              <w:t>705</w:t>
            </w:r>
          </w:p>
        </w:tc>
        <w:tc>
          <w:tcPr>
            <w:tcW w:w="990" w:type="dxa"/>
            <w:shd w:val="clear" w:color="auto" w:fill="auto"/>
          </w:tcPr>
          <w:p w14:paraId="21688FA7" w14:textId="77777777" w:rsidR="00B11855" w:rsidRPr="006D613E" w:rsidRDefault="003D003E" w:rsidP="00A92110">
            <w:pPr>
              <w:pStyle w:val="TableEntry"/>
            </w:pPr>
            <w:r w:rsidRPr="006D613E">
              <w:t>CWE</w:t>
            </w:r>
          </w:p>
        </w:tc>
        <w:tc>
          <w:tcPr>
            <w:tcW w:w="1227" w:type="dxa"/>
            <w:shd w:val="clear" w:color="auto" w:fill="auto"/>
          </w:tcPr>
          <w:p w14:paraId="435BB563" w14:textId="77777777" w:rsidR="00B11855" w:rsidRPr="006D613E" w:rsidRDefault="003D003E" w:rsidP="00A92110">
            <w:pPr>
              <w:pStyle w:val="TableEntry"/>
            </w:pPr>
            <w:r w:rsidRPr="006D613E">
              <w:t>RE</w:t>
            </w:r>
          </w:p>
        </w:tc>
        <w:tc>
          <w:tcPr>
            <w:tcW w:w="940" w:type="dxa"/>
            <w:shd w:val="clear" w:color="auto" w:fill="auto"/>
          </w:tcPr>
          <w:p w14:paraId="304A67E4" w14:textId="77777777" w:rsidR="00B11855" w:rsidRPr="006D613E" w:rsidRDefault="003D003E" w:rsidP="00A92110">
            <w:pPr>
              <w:pStyle w:val="TableEntry"/>
            </w:pPr>
            <w:r w:rsidRPr="006D613E">
              <w:t>[0..1]</w:t>
            </w:r>
          </w:p>
        </w:tc>
        <w:tc>
          <w:tcPr>
            <w:tcW w:w="810" w:type="dxa"/>
            <w:shd w:val="clear" w:color="auto" w:fill="auto"/>
          </w:tcPr>
          <w:p w14:paraId="31804FE6" w14:textId="77777777" w:rsidR="00B11855" w:rsidRPr="006D613E" w:rsidRDefault="00B11855" w:rsidP="00A92110">
            <w:pPr>
              <w:pStyle w:val="TableEntry"/>
            </w:pPr>
          </w:p>
        </w:tc>
        <w:tc>
          <w:tcPr>
            <w:tcW w:w="2810" w:type="dxa"/>
            <w:shd w:val="clear" w:color="auto" w:fill="auto"/>
          </w:tcPr>
          <w:p w14:paraId="2285FBA1" w14:textId="77777777" w:rsidR="00B11855" w:rsidRPr="006D613E" w:rsidRDefault="003D003E" w:rsidP="00A92110">
            <w:pPr>
              <w:pStyle w:val="TableEntry"/>
            </w:pPr>
            <w:r w:rsidRPr="006D613E">
              <w:t>Entering Device</w:t>
            </w:r>
          </w:p>
        </w:tc>
      </w:tr>
      <w:tr w:rsidR="00C40FD5" w:rsidRPr="006D613E" w14:paraId="35194E93" w14:textId="77777777" w:rsidTr="00A92110">
        <w:trPr>
          <w:cantSplit/>
          <w:jc w:val="center"/>
        </w:trPr>
        <w:tc>
          <w:tcPr>
            <w:tcW w:w="990" w:type="dxa"/>
            <w:shd w:val="clear" w:color="auto" w:fill="auto"/>
          </w:tcPr>
          <w:p w14:paraId="3C792BF8" w14:textId="77777777" w:rsidR="00B11855" w:rsidRPr="006D613E" w:rsidRDefault="003D003E" w:rsidP="00A92110">
            <w:pPr>
              <w:pStyle w:val="TableEntry"/>
            </w:pPr>
            <w:r w:rsidRPr="006D613E">
              <w:t>19</w:t>
            </w:r>
          </w:p>
        </w:tc>
        <w:tc>
          <w:tcPr>
            <w:tcW w:w="1080" w:type="dxa"/>
            <w:shd w:val="clear" w:color="auto" w:fill="auto"/>
          </w:tcPr>
          <w:p w14:paraId="0F9891DA" w14:textId="77777777" w:rsidR="00B11855" w:rsidRPr="006D613E" w:rsidRDefault="003D003E" w:rsidP="00A92110">
            <w:pPr>
              <w:pStyle w:val="TableEntry"/>
            </w:pPr>
            <w:r w:rsidRPr="006D613E">
              <w:t>705</w:t>
            </w:r>
          </w:p>
        </w:tc>
        <w:tc>
          <w:tcPr>
            <w:tcW w:w="990" w:type="dxa"/>
            <w:shd w:val="clear" w:color="auto" w:fill="auto"/>
          </w:tcPr>
          <w:p w14:paraId="6B2019FB" w14:textId="77777777" w:rsidR="00B11855" w:rsidRPr="006D613E" w:rsidRDefault="003D003E" w:rsidP="00A92110">
            <w:pPr>
              <w:pStyle w:val="TableEntry"/>
            </w:pPr>
            <w:r w:rsidRPr="006D613E">
              <w:t>XCN</w:t>
            </w:r>
          </w:p>
        </w:tc>
        <w:tc>
          <w:tcPr>
            <w:tcW w:w="1227" w:type="dxa"/>
            <w:shd w:val="clear" w:color="auto" w:fill="auto"/>
          </w:tcPr>
          <w:p w14:paraId="49919E74" w14:textId="77777777" w:rsidR="00B11855" w:rsidRPr="006D613E" w:rsidRDefault="003D003E" w:rsidP="00A92110">
            <w:pPr>
              <w:pStyle w:val="TableEntry"/>
            </w:pPr>
            <w:r w:rsidRPr="006D613E">
              <w:t>R</w:t>
            </w:r>
          </w:p>
        </w:tc>
        <w:tc>
          <w:tcPr>
            <w:tcW w:w="940" w:type="dxa"/>
            <w:shd w:val="clear" w:color="auto" w:fill="auto"/>
          </w:tcPr>
          <w:p w14:paraId="7278B41C" w14:textId="77777777" w:rsidR="00B11855" w:rsidRPr="006D613E" w:rsidRDefault="003D003E" w:rsidP="00A92110">
            <w:pPr>
              <w:pStyle w:val="TableEntry"/>
            </w:pPr>
            <w:r w:rsidRPr="006D613E">
              <w:t>[1..1]</w:t>
            </w:r>
          </w:p>
        </w:tc>
        <w:tc>
          <w:tcPr>
            <w:tcW w:w="810" w:type="dxa"/>
            <w:shd w:val="clear" w:color="auto" w:fill="auto"/>
          </w:tcPr>
          <w:p w14:paraId="1BA28C90" w14:textId="77777777" w:rsidR="00B11855" w:rsidRPr="006D613E" w:rsidRDefault="00B11855" w:rsidP="00A92110">
            <w:pPr>
              <w:pStyle w:val="TableEntry"/>
            </w:pPr>
          </w:p>
        </w:tc>
        <w:tc>
          <w:tcPr>
            <w:tcW w:w="2810" w:type="dxa"/>
            <w:shd w:val="clear" w:color="auto" w:fill="auto"/>
          </w:tcPr>
          <w:p w14:paraId="45F7237D" w14:textId="77777777" w:rsidR="00B11855" w:rsidRPr="006D613E" w:rsidRDefault="003D003E" w:rsidP="00A92110">
            <w:pPr>
              <w:pStyle w:val="TableEntry"/>
            </w:pPr>
            <w:r w:rsidRPr="006D613E">
              <w:t>Action By</w:t>
            </w:r>
          </w:p>
        </w:tc>
      </w:tr>
      <w:tr w:rsidR="00C40FD5" w:rsidRPr="006D613E" w14:paraId="60C98C7B" w14:textId="77777777" w:rsidTr="00A92110">
        <w:trPr>
          <w:cantSplit/>
          <w:jc w:val="center"/>
        </w:trPr>
        <w:tc>
          <w:tcPr>
            <w:tcW w:w="990" w:type="dxa"/>
            <w:shd w:val="clear" w:color="auto" w:fill="auto"/>
          </w:tcPr>
          <w:p w14:paraId="26E820EA" w14:textId="77777777" w:rsidR="00B11855" w:rsidRPr="006D613E" w:rsidRDefault="003D003E" w:rsidP="00A92110">
            <w:pPr>
              <w:pStyle w:val="TableEntry"/>
            </w:pPr>
            <w:r w:rsidRPr="006D613E">
              <w:t>20</w:t>
            </w:r>
          </w:p>
        </w:tc>
        <w:tc>
          <w:tcPr>
            <w:tcW w:w="1080" w:type="dxa"/>
            <w:shd w:val="clear" w:color="auto" w:fill="auto"/>
          </w:tcPr>
          <w:p w14:paraId="32437DBC" w14:textId="77777777" w:rsidR="00B11855" w:rsidRPr="006D613E" w:rsidRDefault="003D003E" w:rsidP="00A92110">
            <w:pPr>
              <w:pStyle w:val="TableEntry"/>
            </w:pPr>
            <w:r w:rsidRPr="006D613E">
              <w:t>705</w:t>
            </w:r>
          </w:p>
        </w:tc>
        <w:tc>
          <w:tcPr>
            <w:tcW w:w="990" w:type="dxa"/>
            <w:shd w:val="clear" w:color="auto" w:fill="auto"/>
          </w:tcPr>
          <w:p w14:paraId="623B6F22" w14:textId="77777777" w:rsidR="00B11855" w:rsidRPr="006D613E" w:rsidRDefault="003D003E" w:rsidP="00A92110">
            <w:pPr>
              <w:pStyle w:val="TableEntry"/>
            </w:pPr>
            <w:r w:rsidRPr="006D613E">
              <w:t>CWE</w:t>
            </w:r>
          </w:p>
        </w:tc>
        <w:tc>
          <w:tcPr>
            <w:tcW w:w="1227" w:type="dxa"/>
            <w:shd w:val="clear" w:color="auto" w:fill="auto"/>
          </w:tcPr>
          <w:p w14:paraId="1D236364" w14:textId="77777777" w:rsidR="00B11855" w:rsidRPr="006D613E" w:rsidRDefault="003D003E" w:rsidP="00A92110">
            <w:pPr>
              <w:pStyle w:val="TableEntry"/>
            </w:pPr>
            <w:r w:rsidRPr="006D613E">
              <w:t>RE</w:t>
            </w:r>
          </w:p>
        </w:tc>
        <w:tc>
          <w:tcPr>
            <w:tcW w:w="940" w:type="dxa"/>
            <w:shd w:val="clear" w:color="auto" w:fill="auto"/>
          </w:tcPr>
          <w:p w14:paraId="71A8A65A" w14:textId="77777777" w:rsidR="00B11855" w:rsidRPr="006D613E" w:rsidRDefault="003D003E" w:rsidP="00A92110">
            <w:pPr>
              <w:pStyle w:val="TableEntry"/>
            </w:pPr>
            <w:r w:rsidRPr="006D613E">
              <w:t>[0..1]</w:t>
            </w:r>
          </w:p>
        </w:tc>
        <w:tc>
          <w:tcPr>
            <w:tcW w:w="810" w:type="dxa"/>
            <w:shd w:val="clear" w:color="auto" w:fill="auto"/>
          </w:tcPr>
          <w:p w14:paraId="6E02BF48" w14:textId="77777777" w:rsidR="00B11855" w:rsidRPr="006D613E" w:rsidRDefault="003D003E" w:rsidP="00A92110">
            <w:pPr>
              <w:pStyle w:val="TableEntry"/>
            </w:pPr>
            <w:r w:rsidRPr="006D613E">
              <w:t>0339</w:t>
            </w:r>
          </w:p>
        </w:tc>
        <w:tc>
          <w:tcPr>
            <w:tcW w:w="2810" w:type="dxa"/>
            <w:shd w:val="clear" w:color="auto" w:fill="auto"/>
          </w:tcPr>
          <w:p w14:paraId="7A711F45" w14:textId="77777777" w:rsidR="00B11855" w:rsidRPr="006D613E" w:rsidRDefault="003D003E" w:rsidP="00A92110">
            <w:pPr>
              <w:pStyle w:val="TableEntry"/>
            </w:pPr>
            <w:r w:rsidRPr="006D613E">
              <w:t>Advanced Beneficiary Notice Code</w:t>
            </w:r>
          </w:p>
        </w:tc>
      </w:tr>
      <w:tr w:rsidR="00C40FD5" w:rsidRPr="006D613E" w14:paraId="2C4683F1" w14:textId="77777777" w:rsidTr="00A92110">
        <w:trPr>
          <w:cantSplit/>
          <w:jc w:val="center"/>
        </w:trPr>
        <w:tc>
          <w:tcPr>
            <w:tcW w:w="990" w:type="dxa"/>
            <w:shd w:val="clear" w:color="auto" w:fill="auto"/>
          </w:tcPr>
          <w:p w14:paraId="2F1F329C" w14:textId="77777777" w:rsidR="00B11855" w:rsidRPr="006D613E" w:rsidRDefault="003D003E" w:rsidP="00A92110">
            <w:pPr>
              <w:pStyle w:val="TableEntry"/>
            </w:pPr>
            <w:r w:rsidRPr="006D613E">
              <w:t>21</w:t>
            </w:r>
          </w:p>
        </w:tc>
        <w:tc>
          <w:tcPr>
            <w:tcW w:w="1080" w:type="dxa"/>
            <w:shd w:val="clear" w:color="auto" w:fill="auto"/>
          </w:tcPr>
          <w:p w14:paraId="5AE56209" w14:textId="77777777" w:rsidR="00B11855" w:rsidRPr="006D613E" w:rsidRDefault="003D003E" w:rsidP="00A92110">
            <w:pPr>
              <w:pStyle w:val="TableEntry"/>
            </w:pPr>
            <w:r w:rsidRPr="006D613E">
              <w:t>250</w:t>
            </w:r>
          </w:p>
        </w:tc>
        <w:tc>
          <w:tcPr>
            <w:tcW w:w="990" w:type="dxa"/>
            <w:shd w:val="clear" w:color="auto" w:fill="auto"/>
          </w:tcPr>
          <w:p w14:paraId="2CEEEB88" w14:textId="77777777" w:rsidR="00B11855" w:rsidRPr="006D613E" w:rsidRDefault="003D003E" w:rsidP="00A92110">
            <w:pPr>
              <w:pStyle w:val="TableEntry"/>
            </w:pPr>
            <w:r w:rsidRPr="006D613E">
              <w:t>XON</w:t>
            </w:r>
          </w:p>
        </w:tc>
        <w:tc>
          <w:tcPr>
            <w:tcW w:w="1227" w:type="dxa"/>
            <w:shd w:val="clear" w:color="auto" w:fill="auto"/>
          </w:tcPr>
          <w:p w14:paraId="64CE8856" w14:textId="77777777" w:rsidR="00B11855" w:rsidRPr="006D613E" w:rsidRDefault="003D003E" w:rsidP="00A92110">
            <w:pPr>
              <w:pStyle w:val="TableEntry"/>
            </w:pPr>
            <w:r w:rsidRPr="006D613E">
              <w:t>RE</w:t>
            </w:r>
          </w:p>
        </w:tc>
        <w:tc>
          <w:tcPr>
            <w:tcW w:w="940" w:type="dxa"/>
            <w:shd w:val="clear" w:color="auto" w:fill="auto"/>
          </w:tcPr>
          <w:p w14:paraId="62513377" w14:textId="77777777" w:rsidR="00B11855" w:rsidRPr="006D613E" w:rsidRDefault="003D003E" w:rsidP="00A92110">
            <w:pPr>
              <w:pStyle w:val="TableEntry"/>
            </w:pPr>
            <w:r w:rsidRPr="006D613E">
              <w:t>[0..*]</w:t>
            </w:r>
          </w:p>
        </w:tc>
        <w:tc>
          <w:tcPr>
            <w:tcW w:w="810" w:type="dxa"/>
            <w:shd w:val="clear" w:color="auto" w:fill="auto"/>
          </w:tcPr>
          <w:p w14:paraId="60304F78" w14:textId="77777777" w:rsidR="00B11855" w:rsidRPr="006D613E" w:rsidRDefault="00B11855" w:rsidP="00A92110">
            <w:pPr>
              <w:pStyle w:val="TableEntry"/>
            </w:pPr>
          </w:p>
        </w:tc>
        <w:tc>
          <w:tcPr>
            <w:tcW w:w="2810" w:type="dxa"/>
            <w:shd w:val="clear" w:color="auto" w:fill="auto"/>
          </w:tcPr>
          <w:p w14:paraId="3865965F" w14:textId="77777777" w:rsidR="00B11855" w:rsidRPr="006D613E" w:rsidRDefault="003D003E" w:rsidP="00A92110">
            <w:pPr>
              <w:pStyle w:val="TableEntry"/>
            </w:pPr>
            <w:r w:rsidRPr="006D613E">
              <w:t>Ordering Facility Name</w:t>
            </w:r>
          </w:p>
        </w:tc>
      </w:tr>
      <w:tr w:rsidR="00C40FD5" w:rsidRPr="006D613E" w14:paraId="75712B0A" w14:textId="77777777" w:rsidTr="00A92110">
        <w:trPr>
          <w:cantSplit/>
          <w:jc w:val="center"/>
        </w:trPr>
        <w:tc>
          <w:tcPr>
            <w:tcW w:w="990" w:type="dxa"/>
            <w:shd w:val="clear" w:color="auto" w:fill="auto"/>
          </w:tcPr>
          <w:p w14:paraId="28408EB1" w14:textId="77777777" w:rsidR="00B11855" w:rsidRPr="006D613E" w:rsidRDefault="003D003E" w:rsidP="00A92110">
            <w:pPr>
              <w:pStyle w:val="TableEntry"/>
            </w:pPr>
            <w:r w:rsidRPr="006D613E">
              <w:t>22</w:t>
            </w:r>
          </w:p>
        </w:tc>
        <w:tc>
          <w:tcPr>
            <w:tcW w:w="1080" w:type="dxa"/>
            <w:shd w:val="clear" w:color="auto" w:fill="auto"/>
          </w:tcPr>
          <w:p w14:paraId="4FAEE37B" w14:textId="77777777" w:rsidR="00B11855" w:rsidRPr="006D613E" w:rsidRDefault="003D003E" w:rsidP="00A92110">
            <w:pPr>
              <w:pStyle w:val="TableEntry"/>
            </w:pPr>
            <w:r w:rsidRPr="006D613E">
              <w:t>250</w:t>
            </w:r>
          </w:p>
        </w:tc>
        <w:tc>
          <w:tcPr>
            <w:tcW w:w="990" w:type="dxa"/>
            <w:shd w:val="clear" w:color="auto" w:fill="auto"/>
          </w:tcPr>
          <w:p w14:paraId="0359D4F5" w14:textId="77777777" w:rsidR="00B11855" w:rsidRPr="006D613E" w:rsidRDefault="003D003E" w:rsidP="00A92110">
            <w:pPr>
              <w:pStyle w:val="TableEntry"/>
            </w:pPr>
            <w:r w:rsidRPr="006D613E">
              <w:t>XAD</w:t>
            </w:r>
          </w:p>
        </w:tc>
        <w:tc>
          <w:tcPr>
            <w:tcW w:w="1227" w:type="dxa"/>
            <w:shd w:val="clear" w:color="auto" w:fill="auto"/>
          </w:tcPr>
          <w:p w14:paraId="284B645E" w14:textId="77777777" w:rsidR="00B11855" w:rsidRPr="006D613E" w:rsidRDefault="003D003E" w:rsidP="00A92110">
            <w:pPr>
              <w:pStyle w:val="TableEntry"/>
            </w:pPr>
            <w:r w:rsidRPr="006D613E">
              <w:t>RE</w:t>
            </w:r>
          </w:p>
        </w:tc>
        <w:tc>
          <w:tcPr>
            <w:tcW w:w="940" w:type="dxa"/>
            <w:shd w:val="clear" w:color="auto" w:fill="auto"/>
          </w:tcPr>
          <w:p w14:paraId="6F5627D0" w14:textId="77777777" w:rsidR="00B11855" w:rsidRPr="006D613E" w:rsidRDefault="003D003E" w:rsidP="00A92110">
            <w:pPr>
              <w:pStyle w:val="TableEntry"/>
            </w:pPr>
            <w:r w:rsidRPr="006D613E">
              <w:t>[0..*]</w:t>
            </w:r>
          </w:p>
        </w:tc>
        <w:tc>
          <w:tcPr>
            <w:tcW w:w="810" w:type="dxa"/>
            <w:shd w:val="clear" w:color="auto" w:fill="auto"/>
          </w:tcPr>
          <w:p w14:paraId="57424335" w14:textId="77777777" w:rsidR="00B11855" w:rsidRPr="006D613E" w:rsidRDefault="00B11855" w:rsidP="00A92110">
            <w:pPr>
              <w:pStyle w:val="TableEntry"/>
            </w:pPr>
          </w:p>
        </w:tc>
        <w:tc>
          <w:tcPr>
            <w:tcW w:w="2810" w:type="dxa"/>
            <w:shd w:val="clear" w:color="auto" w:fill="auto"/>
          </w:tcPr>
          <w:p w14:paraId="241930C8" w14:textId="77777777" w:rsidR="00B11855" w:rsidRPr="006D613E" w:rsidRDefault="003D003E" w:rsidP="00A92110">
            <w:pPr>
              <w:pStyle w:val="TableEntry"/>
            </w:pPr>
            <w:r w:rsidRPr="006D613E">
              <w:t>Ordering Facility Address</w:t>
            </w:r>
          </w:p>
        </w:tc>
      </w:tr>
      <w:tr w:rsidR="00C40FD5" w:rsidRPr="006D613E" w14:paraId="0B0787BC" w14:textId="77777777" w:rsidTr="00A92110">
        <w:trPr>
          <w:cantSplit/>
          <w:jc w:val="center"/>
        </w:trPr>
        <w:tc>
          <w:tcPr>
            <w:tcW w:w="990" w:type="dxa"/>
            <w:shd w:val="clear" w:color="auto" w:fill="auto"/>
          </w:tcPr>
          <w:p w14:paraId="118D1C4A" w14:textId="77777777" w:rsidR="00B11855" w:rsidRPr="006D613E" w:rsidRDefault="003D003E" w:rsidP="00A92110">
            <w:pPr>
              <w:pStyle w:val="TableEntry"/>
            </w:pPr>
            <w:r w:rsidRPr="006D613E">
              <w:t>23</w:t>
            </w:r>
          </w:p>
        </w:tc>
        <w:tc>
          <w:tcPr>
            <w:tcW w:w="1080" w:type="dxa"/>
            <w:shd w:val="clear" w:color="auto" w:fill="auto"/>
          </w:tcPr>
          <w:p w14:paraId="6D830DE2" w14:textId="77777777" w:rsidR="00B11855" w:rsidRPr="006D613E" w:rsidRDefault="003D003E" w:rsidP="00A92110">
            <w:pPr>
              <w:pStyle w:val="TableEntry"/>
            </w:pPr>
            <w:r w:rsidRPr="006D613E">
              <w:t>250</w:t>
            </w:r>
          </w:p>
        </w:tc>
        <w:tc>
          <w:tcPr>
            <w:tcW w:w="990" w:type="dxa"/>
            <w:shd w:val="clear" w:color="auto" w:fill="auto"/>
          </w:tcPr>
          <w:p w14:paraId="57B8907C" w14:textId="77777777" w:rsidR="00B11855" w:rsidRPr="006D613E" w:rsidRDefault="003D003E" w:rsidP="00A92110">
            <w:pPr>
              <w:pStyle w:val="TableEntry"/>
            </w:pPr>
            <w:r w:rsidRPr="006D613E">
              <w:t>XTN</w:t>
            </w:r>
          </w:p>
        </w:tc>
        <w:tc>
          <w:tcPr>
            <w:tcW w:w="1227" w:type="dxa"/>
            <w:shd w:val="clear" w:color="auto" w:fill="auto"/>
          </w:tcPr>
          <w:p w14:paraId="5E8BC8C6" w14:textId="77777777" w:rsidR="00B11855" w:rsidRPr="006D613E" w:rsidRDefault="003D003E" w:rsidP="00A92110">
            <w:pPr>
              <w:pStyle w:val="TableEntry"/>
            </w:pPr>
            <w:r w:rsidRPr="006D613E">
              <w:t>RE</w:t>
            </w:r>
          </w:p>
        </w:tc>
        <w:tc>
          <w:tcPr>
            <w:tcW w:w="940" w:type="dxa"/>
            <w:shd w:val="clear" w:color="auto" w:fill="auto"/>
          </w:tcPr>
          <w:p w14:paraId="33A24B11" w14:textId="77777777" w:rsidR="00B11855" w:rsidRPr="006D613E" w:rsidRDefault="003D003E" w:rsidP="00A92110">
            <w:pPr>
              <w:pStyle w:val="TableEntry"/>
            </w:pPr>
            <w:r w:rsidRPr="006D613E">
              <w:t>[0..*]</w:t>
            </w:r>
          </w:p>
        </w:tc>
        <w:tc>
          <w:tcPr>
            <w:tcW w:w="810" w:type="dxa"/>
            <w:shd w:val="clear" w:color="auto" w:fill="auto"/>
          </w:tcPr>
          <w:p w14:paraId="74269DAB" w14:textId="77777777" w:rsidR="00B11855" w:rsidRPr="006D613E" w:rsidRDefault="00B11855" w:rsidP="00A92110">
            <w:pPr>
              <w:pStyle w:val="TableEntry"/>
            </w:pPr>
          </w:p>
        </w:tc>
        <w:tc>
          <w:tcPr>
            <w:tcW w:w="2810" w:type="dxa"/>
            <w:shd w:val="clear" w:color="auto" w:fill="auto"/>
          </w:tcPr>
          <w:p w14:paraId="087BA8CD" w14:textId="77777777" w:rsidR="00B11855" w:rsidRPr="006D613E" w:rsidRDefault="003D003E" w:rsidP="00A92110">
            <w:pPr>
              <w:pStyle w:val="TableEntry"/>
            </w:pPr>
            <w:r w:rsidRPr="006D613E">
              <w:t>Ordering Facility Phone Number</w:t>
            </w:r>
          </w:p>
        </w:tc>
      </w:tr>
      <w:tr w:rsidR="00C40FD5" w:rsidRPr="006D613E" w14:paraId="03D7B2E1" w14:textId="77777777" w:rsidTr="00A92110">
        <w:trPr>
          <w:cantSplit/>
          <w:jc w:val="center"/>
        </w:trPr>
        <w:tc>
          <w:tcPr>
            <w:tcW w:w="990" w:type="dxa"/>
            <w:shd w:val="clear" w:color="auto" w:fill="auto"/>
          </w:tcPr>
          <w:p w14:paraId="3AEEE0CF" w14:textId="77777777" w:rsidR="00B11855" w:rsidRPr="006D613E" w:rsidRDefault="003D003E" w:rsidP="00A92110">
            <w:pPr>
              <w:pStyle w:val="TableEntry"/>
            </w:pPr>
            <w:r w:rsidRPr="006D613E">
              <w:t>24</w:t>
            </w:r>
          </w:p>
        </w:tc>
        <w:tc>
          <w:tcPr>
            <w:tcW w:w="1080" w:type="dxa"/>
            <w:shd w:val="clear" w:color="auto" w:fill="auto"/>
          </w:tcPr>
          <w:p w14:paraId="793330CC" w14:textId="77777777" w:rsidR="00B11855" w:rsidRPr="006D613E" w:rsidRDefault="003D003E" w:rsidP="00A92110">
            <w:pPr>
              <w:pStyle w:val="TableEntry"/>
            </w:pPr>
            <w:r w:rsidRPr="006D613E">
              <w:t>250</w:t>
            </w:r>
          </w:p>
        </w:tc>
        <w:tc>
          <w:tcPr>
            <w:tcW w:w="990" w:type="dxa"/>
            <w:shd w:val="clear" w:color="auto" w:fill="auto"/>
          </w:tcPr>
          <w:p w14:paraId="3BE40CE1" w14:textId="77777777" w:rsidR="00B11855" w:rsidRPr="006D613E" w:rsidRDefault="003D003E" w:rsidP="00A92110">
            <w:pPr>
              <w:pStyle w:val="TableEntry"/>
            </w:pPr>
            <w:r w:rsidRPr="006D613E">
              <w:t>XAD</w:t>
            </w:r>
          </w:p>
        </w:tc>
        <w:tc>
          <w:tcPr>
            <w:tcW w:w="1227" w:type="dxa"/>
            <w:shd w:val="clear" w:color="auto" w:fill="auto"/>
          </w:tcPr>
          <w:p w14:paraId="36CED680" w14:textId="77777777" w:rsidR="00B11855" w:rsidRPr="006D613E" w:rsidRDefault="003D003E" w:rsidP="00A92110">
            <w:pPr>
              <w:pStyle w:val="TableEntry"/>
            </w:pPr>
            <w:r w:rsidRPr="006D613E">
              <w:t>RE</w:t>
            </w:r>
          </w:p>
        </w:tc>
        <w:tc>
          <w:tcPr>
            <w:tcW w:w="940" w:type="dxa"/>
            <w:shd w:val="clear" w:color="auto" w:fill="auto"/>
          </w:tcPr>
          <w:p w14:paraId="3807C045" w14:textId="77777777" w:rsidR="00B11855" w:rsidRPr="006D613E" w:rsidRDefault="003D003E" w:rsidP="00A92110">
            <w:pPr>
              <w:pStyle w:val="TableEntry"/>
            </w:pPr>
            <w:r w:rsidRPr="006D613E">
              <w:t>[0..*]</w:t>
            </w:r>
          </w:p>
        </w:tc>
        <w:tc>
          <w:tcPr>
            <w:tcW w:w="810" w:type="dxa"/>
            <w:shd w:val="clear" w:color="auto" w:fill="auto"/>
          </w:tcPr>
          <w:p w14:paraId="1C67F3C1" w14:textId="77777777" w:rsidR="00B11855" w:rsidRPr="006D613E" w:rsidRDefault="00B11855" w:rsidP="00A92110">
            <w:pPr>
              <w:pStyle w:val="TableEntry"/>
            </w:pPr>
          </w:p>
        </w:tc>
        <w:tc>
          <w:tcPr>
            <w:tcW w:w="2810" w:type="dxa"/>
            <w:shd w:val="clear" w:color="auto" w:fill="auto"/>
          </w:tcPr>
          <w:p w14:paraId="5AFF010A" w14:textId="77777777" w:rsidR="00B11855" w:rsidRPr="006D613E" w:rsidRDefault="003D003E" w:rsidP="00A92110">
            <w:pPr>
              <w:pStyle w:val="TableEntry"/>
            </w:pPr>
            <w:r w:rsidRPr="006D613E">
              <w:t>Ordering Provider Address</w:t>
            </w:r>
          </w:p>
        </w:tc>
      </w:tr>
      <w:tr w:rsidR="00C40FD5" w:rsidRPr="006D613E" w14:paraId="60509F4D" w14:textId="77777777" w:rsidTr="00A92110">
        <w:trPr>
          <w:cantSplit/>
          <w:jc w:val="center"/>
        </w:trPr>
        <w:tc>
          <w:tcPr>
            <w:tcW w:w="990" w:type="dxa"/>
            <w:shd w:val="clear" w:color="auto" w:fill="auto"/>
          </w:tcPr>
          <w:p w14:paraId="04F617D7" w14:textId="77777777" w:rsidR="00B11855" w:rsidRPr="006D613E" w:rsidRDefault="003D003E" w:rsidP="00A92110">
            <w:pPr>
              <w:pStyle w:val="TableEntry"/>
            </w:pPr>
            <w:r w:rsidRPr="006D613E">
              <w:t>25</w:t>
            </w:r>
          </w:p>
        </w:tc>
        <w:tc>
          <w:tcPr>
            <w:tcW w:w="1080" w:type="dxa"/>
            <w:shd w:val="clear" w:color="auto" w:fill="auto"/>
          </w:tcPr>
          <w:p w14:paraId="6FFD4C20" w14:textId="77777777" w:rsidR="00B11855" w:rsidRPr="006D613E" w:rsidRDefault="003D003E" w:rsidP="00A92110">
            <w:pPr>
              <w:pStyle w:val="TableEntry"/>
            </w:pPr>
            <w:r w:rsidRPr="006D613E">
              <w:t>705</w:t>
            </w:r>
          </w:p>
        </w:tc>
        <w:tc>
          <w:tcPr>
            <w:tcW w:w="990" w:type="dxa"/>
            <w:shd w:val="clear" w:color="auto" w:fill="auto"/>
          </w:tcPr>
          <w:p w14:paraId="635E4A3B" w14:textId="77777777" w:rsidR="00B11855" w:rsidRPr="006D613E" w:rsidRDefault="003D003E" w:rsidP="00A92110">
            <w:pPr>
              <w:pStyle w:val="TableEntry"/>
            </w:pPr>
            <w:r w:rsidRPr="006D613E">
              <w:t>CWE</w:t>
            </w:r>
          </w:p>
        </w:tc>
        <w:tc>
          <w:tcPr>
            <w:tcW w:w="1227" w:type="dxa"/>
            <w:shd w:val="clear" w:color="auto" w:fill="auto"/>
          </w:tcPr>
          <w:p w14:paraId="335294C6" w14:textId="77777777" w:rsidR="00B11855" w:rsidRPr="006D613E" w:rsidRDefault="003D003E" w:rsidP="00A92110">
            <w:pPr>
              <w:pStyle w:val="TableEntry"/>
            </w:pPr>
            <w:r w:rsidRPr="006D613E">
              <w:t>RE</w:t>
            </w:r>
          </w:p>
        </w:tc>
        <w:tc>
          <w:tcPr>
            <w:tcW w:w="940" w:type="dxa"/>
            <w:shd w:val="clear" w:color="auto" w:fill="auto"/>
          </w:tcPr>
          <w:p w14:paraId="02223385" w14:textId="77777777" w:rsidR="00B11855" w:rsidRPr="006D613E" w:rsidRDefault="003D003E" w:rsidP="00A92110">
            <w:pPr>
              <w:pStyle w:val="TableEntry"/>
            </w:pPr>
            <w:r w:rsidRPr="006D613E">
              <w:t>[0..1]</w:t>
            </w:r>
          </w:p>
        </w:tc>
        <w:tc>
          <w:tcPr>
            <w:tcW w:w="810" w:type="dxa"/>
            <w:shd w:val="clear" w:color="auto" w:fill="auto"/>
          </w:tcPr>
          <w:p w14:paraId="751F22A5" w14:textId="77777777" w:rsidR="00B11855" w:rsidRPr="006D613E" w:rsidRDefault="00B11855" w:rsidP="00A92110">
            <w:pPr>
              <w:pStyle w:val="TableEntry"/>
            </w:pPr>
          </w:p>
        </w:tc>
        <w:tc>
          <w:tcPr>
            <w:tcW w:w="2810" w:type="dxa"/>
            <w:shd w:val="clear" w:color="auto" w:fill="auto"/>
          </w:tcPr>
          <w:p w14:paraId="46811006" w14:textId="77777777" w:rsidR="00B11855" w:rsidRPr="006D613E" w:rsidRDefault="003D003E" w:rsidP="00A92110">
            <w:pPr>
              <w:pStyle w:val="TableEntry"/>
            </w:pPr>
            <w:r w:rsidRPr="006D613E">
              <w:t>Order Status Modifier</w:t>
            </w:r>
          </w:p>
        </w:tc>
      </w:tr>
      <w:tr w:rsidR="00C40FD5" w:rsidRPr="006D613E" w14:paraId="6D8A8241" w14:textId="77777777" w:rsidTr="00A92110">
        <w:trPr>
          <w:cantSplit/>
          <w:jc w:val="center"/>
        </w:trPr>
        <w:tc>
          <w:tcPr>
            <w:tcW w:w="990" w:type="dxa"/>
            <w:shd w:val="clear" w:color="auto" w:fill="auto"/>
          </w:tcPr>
          <w:p w14:paraId="0FFC471C" w14:textId="77777777" w:rsidR="00B11855" w:rsidRPr="006D613E" w:rsidRDefault="003D003E" w:rsidP="00A92110">
            <w:pPr>
              <w:pStyle w:val="TableEntry"/>
            </w:pPr>
            <w:r w:rsidRPr="006D613E">
              <w:t>26</w:t>
            </w:r>
          </w:p>
        </w:tc>
        <w:tc>
          <w:tcPr>
            <w:tcW w:w="1080" w:type="dxa"/>
            <w:shd w:val="clear" w:color="auto" w:fill="auto"/>
          </w:tcPr>
          <w:p w14:paraId="5C40B37E" w14:textId="77777777" w:rsidR="00B11855" w:rsidRPr="006D613E" w:rsidRDefault="003D003E" w:rsidP="00A92110">
            <w:pPr>
              <w:pStyle w:val="TableEntry"/>
            </w:pPr>
            <w:r w:rsidRPr="006D613E">
              <w:t>60</w:t>
            </w:r>
          </w:p>
        </w:tc>
        <w:tc>
          <w:tcPr>
            <w:tcW w:w="990" w:type="dxa"/>
            <w:shd w:val="clear" w:color="auto" w:fill="auto"/>
          </w:tcPr>
          <w:p w14:paraId="3932DD10" w14:textId="77777777" w:rsidR="00B11855" w:rsidRPr="006D613E" w:rsidRDefault="003D003E" w:rsidP="00A92110">
            <w:pPr>
              <w:pStyle w:val="TableEntry"/>
            </w:pPr>
            <w:r w:rsidRPr="006D613E">
              <w:t>CWE</w:t>
            </w:r>
          </w:p>
        </w:tc>
        <w:tc>
          <w:tcPr>
            <w:tcW w:w="1227" w:type="dxa"/>
            <w:shd w:val="clear" w:color="auto" w:fill="auto"/>
          </w:tcPr>
          <w:p w14:paraId="6F57850D" w14:textId="77777777" w:rsidR="00B11855" w:rsidRPr="006D613E" w:rsidRDefault="003D003E" w:rsidP="00A92110">
            <w:pPr>
              <w:pStyle w:val="TableEntry"/>
            </w:pPr>
            <w:r w:rsidRPr="006D613E">
              <w:t>RE</w:t>
            </w:r>
          </w:p>
        </w:tc>
        <w:tc>
          <w:tcPr>
            <w:tcW w:w="940" w:type="dxa"/>
            <w:shd w:val="clear" w:color="auto" w:fill="auto"/>
          </w:tcPr>
          <w:p w14:paraId="0B98468D" w14:textId="77777777" w:rsidR="00B11855" w:rsidRPr="006D613E" w:rsidRDefault="003D003E" w:rsidP="00A92110">
            <w:pPr>
              <w:pStyle w:val="TableEntry"/>
            </w:pPr>
            <w:r w:rsidRPr="006D613E">
              <w:t>[0..1]</w:t>
            </w:r>
          </w:p>
        </w:tc>
        <w:tc>
          <w:tcPr>
            <w:tcW w:w="810" w:type="dxa"/>
            <w:shd w:val="clear" w:color="auto" w:fill="auto"/>
          </w:tcPr>
          <w:p w14:paraId="6BD74864" w14:textId="77777777" w:rsidR="00B11855" w:rsidRPr="006D613E" w:rsidRDefault="003D003E" w:rsidP="00A92110">
            <w:pPr>
              <w:pStyle w:val="TableEntry"/>
            </w:pPr>
            <w:r w:rsidRPr="006D613E">
              <w:t>0552</w:t>
            </w:r>
          </w:p>
        </w:tc>
        <w:tc>
          <w:tcPr>
            <w:tcW w:w="2810" w:type="dxa"/>
            <w:shd w:val="clear" w:color="auto" w:fill="auto"/>
          </w:tcPr>
          <w:p w14:paraId="3D0114DF" w14:textId="77777777" w:rsidR="00B11855" w:rsidRPr="006D613E" w:rsidRDefault="003D003E" w:rsidP="00A92110">
            <w:pPr>
              <w:pStyle w:val="TableEntry"/>
            </w:pPr>
            <w:r w:rsidRPr="006D613E">
              <w:t>Advanced Beneficiary Notice Override Reason</w:t>
            </w:r>
          </w:p>
        </w:tc>
      </w:tr>
      <w:tr w:rsidR="00C40FD5" w:rsidRPr="006D613E" w14:paraId="0E0D8A8A" w14:textId="77777777" w:rsidTr="00A92110">
        <w:trPr>
          <w:cantSplit/>
          <w:jc w:val="center"/>
        </w:trPr>
        <w:tc>
          <w:tcPr>
            <w:tcW w:w="990" w:type="dxa"/>
            <w:shd w:val="clear" w:color="auto" w:fill="auto"/>
          </w:tcPr>
          <w:p w14:paraId="75B3F03F" w14:textId="77777777" w:rsidR="00B11855" w:rsidRPr="006D613E" w:rsidRDefault="003D003E" w:rsidP="00A92110">
            <w:pPr>
              <w:pStyle w:val="TableEntry"/>
            </w:pPr>
            <w:r w:rsidRPr="006D613E">
              <w:t>27</w:t>
            </w:r>
          </w:p>
        </w:tc>
        <w:tc>
          <w:tcPr>
            <w:tcW w:w="1080" w:type="dxa"/>
            <w:shd w:val="clear" w:color="auto" w:fill="auto"/>
          </w:tcPr>
          <w:p w14:paraId="13148BD0" w14:textId="77777777" w:rsidR="00B11855" w:rsidRPr="006D613E" w:rsidRDefault="003D003E" w:rsidP="00A92110">
            <w:pPr>
              <w:pStyle w:val="TableEntry"/>
            </w:pPr>
            <w:r w:rsidRPr="006D613E">
              <w:t>24</w:t>
            </w:r>
          </w:p>
        </w:tc>
        <w:tc>
          <w:tcPr>
            <w:tcW w:w="990" w:type="dxa"/>
            <w:shd w:val="clear" w:color="auto" w:fill="auto"/>
          </w:tcPr>
          <w:p w14:paraId="164465D5" w14:textId="77777777" w:rsidR="00B11855" w:rsidRPr="006D613E" w:rsidRDefault="003D003E" w:rsidP="00A92110">
            <w:pPr>
              <w:pStyle w:val="TableEntry"/>
            </w:pPr>
            <w:r w:rsidRPr="006D613E">
              <w:t>DTM</w:t>
            </w:r>
          </w:p>
        </w:tc>
        <w:tc>
          <w:tcPr>
            <w:tcW w:w="1227" w:type="dxa"/>
            <w:shd w:val="clear" w:color="auto" w:fill="auto"/>
          </w:tcPr>
          <w:p w14:paraId="590369DB" w14:textId="77777777" w:rsidR="00B11855" w:rsidRPr="006D613E" w:rsidRDefault="003D003E" w:rsidP="00A92110">
            <w:pPr>
              <w:pStyle w:val="TableEntry"/>
            </w:pPr>
            <w:r w:rsidRPr="006D613E">
              <w:t>RE</w:t>
            </w:r>
          </w:p>
        </w:tc>
        <w:tc>
          <w:tcPr>
            <w:tcW w:w="940" w:type="dxa"/>
            <w:shd w:val="clear" w:color="auto" w:fill="auto"/>
          </w:tcPr>
          <w:p w14:paraId="7300C95A" w14:textId="77777777" w:rsidR="00B11855" w:rsidRPr="006D613E" w:rsidRDefault="003D003E" w:rsidP="00A92110">
            <w:pPr>
              <w:pStyle w:val="TableEntry"/>
            </w:pPr>
            <w:r w:rsidRPr="006D613E">
              <w:t>[0..1]</w:t>
            </w:r>
          </w:p>
        </w:tc>
        <w:tc>
          <w:tcPr>
            <w:tcW w:w="810" w:type="dxa"/>
            <w:shd w:val="clear" w:color="auto" w:fill="auto"/>
          </w:tcPr>
          <w:p w14:paraId="003976E3" w14:textId="77777777" w:rsidR="00B11855" w:rsidRPr="006D613E" w:rsidRDefault="00B11855" w:rsidP="006C0E8E">
            <w:pPr>
              <w:pStyle w:val="TableEntry"/>
              <w:spacing w:before="0" w:after="0"/>
              <w:ind w:left="29" w:right="29"/>
              <w:contextualSpacing/>
            </w:pPr>
          </w:p>
        </w:tc>
        <w:tc>
          <w:tcPr>
            <w:tcW w:w="2810" w:type="dxa"/>
            <w:shd w:val="clear" w:color="auto" w:fill="auto"/>
          </w:tcPr>
          <w:p w14:paraId="3792993D" w14:textId="77777777" w:rsidR="00B11855" w:rsidRPr="006D613E" w:rsidRDefault="003D003E" w:rsidP="00A92110">
            <w:pPr>
              <w:pStyle w:val="TableEntry"/>
            </w:pPr>
            <w:r w:rsidRPr="006D613E">
              <w:t>Filler's Expected Availability Date/Time</w:t>
            </w:r>
          </w:p>
        </w:tc>
      </w:tr>
      <w:tr w:rsidR="00C40FD5" w:rsidRPr="006D613E" w14:paraId="4CA2E365" w14:textId="77777777" w:rsidTr="00A92110">
        <w:trPr>
          <w:cantSplit/>
          <w:jc w:val="center"/>
        </w:trPr>
        <w:tc>
          <w:tcPr>
            <w:tcW w:w="990" w:type="dxa"/>
            <w:shd w:val="clear" w:color="auto" w:fill="auto"/>
          </w:tcPr>
          <w:p w14:paraId="388875AC" w14:textId="77777777" w:rsidR="00B11855" w:rsidRPr="006D613E" w:rsidRDefault="003D003E" w:rsidP="00A92110">
            <w:pPr>
              <w:pStyle w:val="TableEntry"/>
            </w:pPr>
            <w:r w:rsidRPr="006D613E">
              <w:t>28</w:t>
            </w:r>
          </w:p>
        </w:tc>
        <w:tc>
          <w:tcPr>
            <w:tcW w:w="1080" w:type="dxa"/>
            <w:shd w:val="clear" w:color="auto" w:fill="auto"/>
          </w:tcPr>
          <w:p w14:paraId="66172165" w14:textId="77777777" w:rsidR="00B11855" w:rsidRPr="006D613E" w:rsidRDefault="003D003E" w:rsidP="00A92110">
            <w:pPr>
              <w:pStyle w:val="TableEntry"/>
            </w:pPr>
            <w:r w:rsidRPr="006D613E">
              <w:t>705</w:t>
            </w:r>
          </w:p>
        </w:tc>
        <w:tc>
          <w:tcPr>
            <w:tcW w:w="990" w:type="dxa"/>
            <w:shd w:val="clear" w:color="auto" w:fill="auto"/>
          </w:tcPr>
          <w:p w14:paraId="20691EB2" w14:textId="77777777" w:rsidR="00B11855" w:rsidRPr="006D613E" w:rsidRDefault="003D003E" w:rsidP="00A92110">
            <w:pPr>
              <w:pStyle w:val="TableEntry"/>
            </w:pPr>
            <w:r w:rsidRPr="006D613E">
              <w:t>CWE</w:t>
            </w:r>
          </w:p>
        </w:tc>
        <w:tc>
          <w:tcPr>
            <w:tcW w:w="1227" w:type="dxa"/>
            <w:shd w:val="clear" w:color="auto" w:fill="auto"/>
          </w:tcPr>
          <w:p w14:paraId="7BCB67EE" w14:textId="77777777" w:rsidR="00B11855" w:rsidRPr="006D613E" w:rsidRDefault="003D003E" w:rsidP="00A92110">
            <w:pPr>
              <w:pStyle w:val="TableEntry"/>
            </w:pPr>
            <w:r w:rsidRPr="006D613E">
              <w:t>RE</w:t>
            </w:r>
          </w:p>
        </w:tc>
        <w:tc>
          <w:tcPr>
            <w:tcW w:w="940" w:type="dxa"/>
            <w:shd w:val="clear" w:color="auto" w:fill="auto"/>
          </w:tcPr>
          <w:p w14:paraId="455F0A6D" w14:textId="77777777" w:rsidR="00B11855" w:rsidRPr="006D613E" w:rsidRDefault="003D003E" w:rsidP="00A92110">
            <w:pPr>
              <w:pStyle w:val="TableEntry"/>
            </w:pPr>
            <w:r w:rsidRPr="006D613E">
              <w:t>[0..1]</w:t>
            </w:r>
          </w:p>
        </w:tc>
        <w:tc>
          <w:tcPr>
            <w:tcW w:w="810" w:type="dxa"/>
            <w:shd w:val="clear" w:color="auto" w:fill="auto"/>
          </w:tcPr>
          <w:p w14:paraId="6A1FBFE7" w14:textId="77777777" w:rsidR="00B11855" w:rsidRPr="006D613E" w:rsidRDefault="003D003E" w:rsidP="00A92110">
            <w:pPr>
              <w:pStyle w:val="TableEntry"/>
            </w:pPr>
            <w:r w:rsidRPr="006D613E">
              <w:t>0177</w:t>
            </w:r>
          </w:p>
        </w:tc>
        <w:tc>
          <w:tcPr>
            <w:tcW w:w="2810" w:type="dxa"/>
            <w:shd w:val="clear" w:color="auto" w:fill="auto"/>
          </w:tcPr>
          <w:p w14:paraId="5F11E59F" w14:textId="77777777" w:rsidR="00B11855" w:rsidRPr="006D613E" w:rsidRDefault="003D003E" w:rsidP="00A92110">
            <w:pPr>
              <w:pStyle w:val="TableEntry"/>
            </w:pPr>
            <w:r w:rsidRPr="006D613E">
              <w:t>Confidentiality Code</w:t>
            </w:r>
          </w:p>
        </w:tc>
      </w:tr>
      <w:tr w:rsidR="00C40FD5" w:rsidRPr="006D613E" w14:paraId="099DD9FE" w14:textId="77777777" w:rsidTr="00A92110">
        <w:trPr>
          <w:cantSplit/>
          <w:jc w:val="center"/>
        </w:trPr>
        <w:tc>
          <w:tcPr>
            <w:tcW w:w="990" w:type="dxa"/>
            <w:shd w:val="clear" w:color="auto" w:fill="auto"/>
          </w:tcPr>
          <w:p w14:paraId="1FFA8358" w14:textId="77777777" w:rsidR="00B11855" w:rsidRPr="006D613E" w:rsidRDefault="003D003E" w:rsidP="00A92110">
            <w:pPr>
              <w:pStyle w:val="TableEntry"/>
            </w:pPr>
            <w:r w:rsidRPr="006D613E">
              <w:t>29</w:t>
            </w:r>
          </w:p>
        </w:tc>
        <w:tc>
          <w:tcPr>
            <w:tcW w:w="1080" w:type="dxa"/>
            <w:shd w:val="clear" w:color="auto" w:fill="auto"/>
          </w:tcPr>
          <w:p w14:paraId="688D7ECA" w14:textId="77777777" w:rsidR="00B11855" w:rsidRPr="006D613E" w:rsidRDefault="003D003E" w:rsidP="00A92110">
            <w:pPr>
              <w:pStyle w:val="TableEntry"/>
            </w:pPr>
            <w:r w:rsidRPr="006D613E">
              <w:t>705</w:t>
            </w:r>
          </w:p>
        </w:tc>
        <w:tc>
          <w:tcPr>
            <w:tcW w:w="990" w:type="dxa"/>
            <w:shd w:val="clear" w:color="auto" w:fill="auto"/>
          </w:tcPr>
          <w:p w14:paraId="1745F196" w14:textId="77777777" w:rsidR="00B11855" w:rsidRPr="006D613E" w:rsidRDefault="003D003E" w:rsidP="00A92110">
            <w:pPr>
              <w:pStyle w:val="TableEntry"/>
            </w:pPr>
            <w:r w:rsidRPr="006D613E">
              <w:t>CWE</w:t>
            </w:r>
          </w:p>
        </w:tc>
        <w:tc>
          <w:tcPr>
            <w:tcW w:w="1227" w:type="dxa"/>
            <w:shd w:val="clear" w:color="auto" w:fill="auto"/>
          </w:tcPr>
          <w:p w14:paraId="7151D80A" w14:textId="77777777" w:rsidR="00B11855" w:rsidRPr="006D613E" w:rsidRDefault="003D003E" w:rsidP="00A92110">
            <w:pPr>
              <w:pStyle w:val="TableEntry"/>
            </w:pPr>
            <w:r w:rsidRPr="006D613E">
              <w:t>RE</w:t>
            </w:r>
          </w:p>
        </w:tc>
        <w:tc>
          <w:tcPr>
            <w:tcW w:w="940" w:type="dxa"/>
            <w:shd w:val="clear" w:color="auto" w:fill="auto"/>
          </w:tcPr>
          <w:p w14:paraId="6BD9DB96" w14:textId="77777777" w:rsidR="00B11855" w:rsidRPr="006D613E" w:rsidRDefault="003D003E" w:rsidP="00A92110">
            <w:pPr>
              <w:pStyle w:val="TableEntry"/>
            </w:pPr>
            <w:r w:rsidRPr="006D613E">
              <w:t>[0..1]</w:t>
            </w:r>
          </w:p>
        </w:tc>
        <w:tc>
          <w:tcPr>
            <w:tcW w:w="810" w:type="dxa"/>
            <w:shd w:val="clear" w:color="auto" w:fill="auto"/>
          </w:tcPr>
          <w:p w14:paraId="1FC9EF52" w14:textId="77777777" w:rsidR="00B11855" w:rsidRPr="006D613E" w:rsidRDefault="003D003E" w:rsidP="00A92110">
            <w:pPr>
              <w:pStyle w:val="TableEntry"/>
            </w:pPr>
            <w:r w:rsidRPr="006D613E">
              <w:t>0482</w:t>
            </w:r>
          </w:p>
        </w:tc>
        <w:tc>
          <w:tcPr>
            <w:tcW w:w="2810" w:type="dxa"/>
            <w:shd w:val="clear" w:color="auto" w:fill="auto"/>
          </w:tcPr>
          <w:p w14:paraId="20EEF0F0" w14:textId="77777777" w:rsidR="00B11855" w:rsidRPr="006D613E" w:rsidRDefault="003D003E" w:rsidP="00A92110">
            <w:pPr>
              <w:pStyle w:val="TableEntry"/>
            </w:pPr>
            <w:r w:rsidRPr="006D613E">
              <w:t>Order Type</w:t>
            </w:r>
          </w:p>
        </w:tc>
      </w:tr>
      <w:tr w:rsidR="00C40FD5" w:rsidRPr="006D613E" w14:paraId="7145054D" w14:textId="77777777" w:rsidTr="00A92110">
        <w:trPr>
          <w:cantSplit/>
          <w:jc w:val="center"/>
        </w:trPr>
        <w:tc>
          <w:tcPr>
            <w:tcW w:w="990" w:type="dxa"/>
            <w:shd w:val="clear" w:color="auto" w:fill="auto"/>
          </w:tcPr>
          <w:p w14:paraId="07C09E99" w14:textId="77777777" w:rsidR="00B11855" w:rsidRPr="006D613E" w:rsidRDefault="003D003E" w:rsidP="00A92110">
            <w:pPr>
              <w:pStyle w:val="TableEntry"/>
            </w:pPr>
            <w:r w:rsidRPr="006D613E">
              <w:t>30</w:t>
            </w:r>
          </w:p>
        </w:tc>
        <w:tc>
          <w:tcPr>
            <w:tcW w:w="1080" w:type="dxa"/>
            <w:shd w:val="clear" w:color="auto" w:fill="auto"/>
          </w:tcPr>
          <w:p w14:paraId="03910557" w14:textId="77777777" w:rsidR="00B11855" w:rsidRPr="006D613E" w:rsidRDefault="003D003E" w:rsidP="00A92110">
            <w:pPr>
              <w:pStyle w:val="TableEntry"/>
            </w:pPr>
            <w:r w:rsidRPr="006D613E">
              <w:t>705</w:t>
            </w:r>
          </w:p>
        </w:tc>
        <w:tc>
          <w:tcPr>
            <w:tcW w:w="990" w:type="dxa"/>
            <w:shd w:val="clear" w:color="auto" w:fill="auto"/>
          </w:tcPr>
          <w:p w14:paraId="6D867F18" w14:textId="77777777" w:rsidR="00B11855" w:rsidRPr="006D613E" w:rsidRDefault="003D003E" w:rsidP="00A92110">
            <w:pPr>
              <w:pStyle w:val="TableEntry"/>
            </w:pPr>
            <w:r w:rsidRPr="006D613E">
              <w:t>CNE</w:t>
            </w:r>
          </w:p>
        </w:tc>
        <w:tc>
          <w:tcPr>
            <w:tcW w:w="1227" w:type="dxa"/>
            <w:shd w:val="clear" w:color="auto" w:fill="auto"/>
          </w:tcPr>
          <w:p w14:paraId="5BC6A72A" w14:textId="77777777" w:rsidR="00B11855" w:rsidRPr="006D613E" w:rsidRDefault="003D003E" w:rsidP="00A92110">
            <w:pPr>
              <w:pStyle w:val="TableEntry"/>
            </w:pPr>
            <w:r w:rsidRPr="006D613E">
              <w:t>RE</w:t>
            </w:r>
          </w:p>
        </w:tc>
        <w:tc>
          <w:tcPr>
            <w:tcW w:w="940" w:type="dxa"/>
            <w:shd w:val="clear" w:color="auto" w:fill="auto"/>
          </w:tcPr>
          <w:p w14:paraId="6F07E260" w14:textId="77777777" w:rsidR="00B11855" w:rsidRPr="006D613E" w:rsidRDefault="003D003E" w:rsidP="00A92110">
            <w:pPr>
              <w:pStyle w:val="TableEntry"/>
            </w:pPr>
            <w:r w:rsidRPr="006D613E">
              <w:t>[0..1]</w:t>
            </w:r>
          </w:p>
        </w:tc>
        <w:tc>
          <w:tcPr>
            <w:tcW w:w="810" w:type="dxa"/>
            <w:shd w:val="clear" w:color="auto" w:fill="auto"/>
          </w:tcPr>
          <w:p w14:paraId="1C848133" w14:textId="77777777" w:rsidR="00B11855" w:rsidRPr="006D613E" w:rsidRDefault="003D003E" w:rsidP="00A92110">
            <w:pPr>
              <w:pStyle w:val="TableEntry"/>
            </w:pPr>
            <w:r w:rsidRPr="006D613E">
              <w:t>0483</w:t>
            </w:r>
          </w:p>
        </w:tc>
        <w:tc>
          <w:tcPr>
            <w:tcW w:w="2810" w:type="dxa"/>
            <w:shd w:val="clear" w:color="auto" w:fill="auto"/>
          </w:tcPr>
          <w:p w14:paraId="225D52FA" w14:textId="77777777" w:rsidR="00B11855" w:rsidRPr="006D613E" w:rsidRDefault="003D003E" w:rsidP="00A92110">
            <w:pPr>
              <w:pStyle w:val="TableEntry"/>
            </w:pPr>
            <w:r w:rsidRPr="006D613E">
              <w:t>Enterer Authorization Mode</w:t>
            </w:r>
          </w:p>
        </w:tc>
      </w:tr>
    </w:tbl>
    <w:p w14:paraId="5549E417" w14:textId="77777777" w:rsidR="00264692" w:rsidRDefault="00264692" w:rsidP="00C10546">
      <w:pPr>
        <w:pStyle w:val="BodyText"/>
      </w:pPr>
    </w:p>
    <w:p w14:paraId="7FE95BEC" w14:textId="77777777" w:rsidR="00B11855" w:rsidRPr="006D613E" w:rsidRDefault="003D003E" w:rsidP="00C10546">
      <w:pPr>
        <w:pStyle w:val="BodyText"/>
      </w:pPr>
      <w:r w:rsidRPr="006D613E">
        <w:t>The following describes the IHE PCD usage of those fields which have a usage other than X in the above table.</w:t>
      </w:r>
    </w:p>
    <w:p w14:paraId="36785DCD" w14:textId="77777777" w:rsidR="00B11855" w:rsidRPr="006D613E" w:rsidRDefault="003D003E" w:rsidP="00993D66">
      <w:pPr>
        <w:pStyle w:val="HL7Field"/>
      </w:pPr>
      <w:r w:rsidRPr="006D613E">
        <w:t xml:space="preserve">ORC-1   Order Control </w:t>
      </w:r>
    </w:p>
    <w:p w14:paraId="42B35F0F" w14:textId="77777777" w:rsidR="00B11855" w:rsidRPr="006D613E" w:rsidRDefault="003D003E" w:rsidP="001466DF">
      <w:pPr>
        <w:pStyle w:val="HL7FieldIndent2"/>
        <w:rPr>
          <w:noProof w:val="0"/>
        </w:rPr>
      </w:pPr>
      <w:r w:rsidRPr="006D613E">
        <w:rPr>
          <w:noProof w:val="0"/>
        </w:rPr>
        <w:t xml:space="preserve">Definition: Determines the function of the order segment. The PCD TF requires that this field be valued as RE or </w:t>
      </w:r>
      <w:r w:rsidR="00E86B15" w:rsidRPr="006D613E">
        <w:rPr>
          <w:noProof w:val="0"/>
        </w:rPr>
        <w:t xml:space="preserve">XO </w:t>
      </w:r>
      <w:r w:rsidRPr="006D613E">
        <w:rPr>
          <w:noProof w:val="0"/>
        </w:rPr>
        <w:t>according to the table below when the RGV^O15^RGV_O15 Pharmacy/Treatment Give Message is used to send information from the Infusion Order Programmer (IOP) to the Infusion Order Consumer (IOC).</w:t>
      </w:r>
    </w:p>
    <w:p w14:paraId="76529744" w14:textId="77777777" w:rsidR="00B11855" w:rsidRPr="006D613E" w:rsidRDefault="00B11855" w:rsidP="001466DF">
      <w:pPr>
        <w:pStyle w:val="HL7FieldIndent2"/>
        <w:rPr>
          <w:noProof w:val="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5"/>
        <w:gridCol w:w="5625"/>
      </w:tblGrid>
      <w:tr w:rsidR="00B11855" w:rsidRPr="006D613E" w14:paraId="1BEBFB55" w14:textId="77777777" w:rsidTr="00A92110">
        <w:trPr>
          <w:cantSplit/>
          <w:jc w:val="center"/>
        </w:trPr>
        <w:tc>
          <w:tcPr>
            <w:tcW w:w="1845" w:type="dxa"/>
            <w:shd w:val="clear" w:color="auto" w:fill="D9D9D9"/>
          </w:tcPr>
          <w:p w14:paraId="5981FD38" w14:textId="77777777" w:rsidR="00B11855" w:rsidRPr="006D613E" w:rsidRDefault="003D003E" w:rsidP="003A64E3">
            <w:pPr>
              <w:pStyle w:val="TableEntryHeader"/>
            </w:pPr>
            <w:r w:rsidRPr="006D613E">
              <w:t>ORC-1 Value</w:t>
            </w:r>
          </w:p>
        </w:tc>
        <w:tc>
          <w:tcPr>
            <w:tcW w:w="5625" w:type="dxa"/>
            <w:shd w:val="clear" w:color="auto" w:fill="D9D9D9"/>
          </w:tcPr>
          <w:p w14:paraId="6ADC2E60" w14:textId="77777777" w:rsidR="00B11855" w:rsidRPr="006D613E" w:rsidRDefault="003D003E" w:rsidP="003A64E3">
            <w:pPr>
              <w:pStyle w:val="TableEntryHeader"/>
            </w:pPr>
            <w:r w:rsidRPr="006D613E">
              <w:t>Use</w:t>
            </w:r>
          </w:p>
        </w:tc>
      </w:tr>
      <w:tr w:rsidR="00B11855" w:rsidRPr="006D613E" w14:paraId="3011CC46" w14:textId="77777777" w:rsidTr="00A92110">
        <w:trPr>
          <w:cantSplit/>
          <w:jc w:val="center"/>
        </w:trPr>
        <w:tc>
          <w:tcPr>
            <w:tcW w:w="1845" w:type="dxa"/>
            <w:shd w:val="clear" w:color="auto" w:fill="auto"/>
          </w:tcPr>
          <w:p w14:paraId="4715B96E" w14:textId="77777777" w:rsidR="00B11855" w:rsidRPr="006D613E" w:rsidRDefault="003D003E" w:rsidP="003A64E3">
            <w:pPr>
              <w:pStyle w:val="TableEntry"/>
            </w:pPr>
            <w:r w:rsidRPr="006D613E">
              <w:t>RE</w:t>
            </w:r>
          </w:p>
        </w:tc>
        <w:tc>
          <w:tcPr>
            <w:tcW w:w="5625" w:type="dxa"/>
            <w:shd w:val="clear" w:color="auto" w:fill="auto"/>
          </w:tcPr>
          <w:p w14:paraId="27778ABA" w14:textId="77777777" w:rsidR="00B11855" w:rsidRPr="006D613E" w:rsidRDefault="003D003E" w:rsidP="003A64E3">
            <w:pPr>
              <w:pStyle w:val="TableEntry"/>
            </w:pPr>
            <w:r w:rsidRPr="006D613E">
              <w:t>Start of a new bag, bottle, or container</w:t>
            </w:r>
          </w:p>
        </w:tc>
      </w:tr>
      <w:tr w:rsidR="00B11855" w:rsidRPr="006D613E" w14:paraId="634443B1" w14:textId="77777777" w:rsidTr="00A92110">
        <w:trPr>
          <w:cantSplit/>
          <w:jc w:val="center"/>
        </w:trPr>
        <w:tc>
          <w:tcPr>
            <w:tcW w:w="1845" w:type="dxa"/>
            <w:shd w:val="clear" w:color="auto" w:fill="auto"/>
          </w:tcPr>
          <w:p w14:paraId="35D676F1" w14:textId="77777777" w:rsidR="00B11855" w:rsidRPr="006D613E" w:rsidRDefault="00E86B15" w:rsidP="003A64E3">
            <w:pPr>
              <w:pStyle w:val="TableEntry"/>
            </w:pPr>
            <w:r w:rsidRPr="006D613E">
              <w:t>XO</w:t>
            </w:r>
          </w:p>
        </w:tc>
        <w:tc>
          <w:tcPr>
            <w:tcW w:w="5625" w:type="dxa"/>
            <w:shd w:val="clear" w:color="auto" w:fill="auto"/>
          </w:tcPr>
          <w:p w14:paraId="7F9DC966" w14:textId="77777777" w:rsidR="00B11855" w:rsidRPr="006D613E" w:rsidRDefault="003D003E" w:rsidP="003A64E3">
            <w:pPr>
              <w:pStyle w:val="TableEntry"/>
            </w:pPr>
            <w:r w:rsidRPr="006D613E">
              <w:t>Change of dose or rate on a currently programmed infusion</w:t>
            </w:r>
            <w:r w:rsidR="00E86B15" w:rsidRPr="006D613E">
              <w:t xml:space="preserve"> (not valid for PCA)</w:t>
            </w:r>
            <w:r w:rsidR="00A25FE4" w:rsidRPr="006D613E">
              <w:t xml:space="preserve"> </w:t>
            </w:r>
          </w:p>
        </w:tc>
      </w:tr>
    </w:tbl>
    <w:p w14:paraId="4CE5BE08" w14:textId="77777777" w:rsidR="00B11855" w:rsidRPr="006D613E" w:rsidRDefault="00B11855" w:rsidP="003A64E3">
      <w:pPr>
        <w:pStyle w:val="HL7FieldIndent2"/>
        <w:rPr>
          <w:noProof w:val="0"/>
        </w:rPr>
      </w:pPr>
    </w:p>
    <w:p w14:paraId="24B825DB" w14:textId="77777777" w:rsidR="00B11855" w:rsidRPr="006D613E" w:rsidRDefault="003D003E" w:rsidP="00C10546">
      <w:pPr>
        <w:pStyle w:val="HL7Field"/>
        <w:keepNext/>
      </w:pPr>
      <w:r w:rsidRPr="006D613E">
        <w:lastRenderedPageBreak/>
        <w:t>ORC-2   Placer Order Number</w:t>
      </w:r>
    </w:p>
    <w:p w14:paraId="4790FA15" w14:textId="77777777" w:rsidR="00B11855" w:rsidRPr="006D613E" w:rsidRDefault="003D003E" w:rsidP="001466DF">
      <w:pPr>
        <w:pStyle w:val="HL7FieldIndent2"/>
        <w:rPr>
          <w:noProof w:val="0"/>
        </w:rPr>
      </w:pPr>
      <w:r w:rsidRPr="006D613E">
        <w:rPr>
          <w:noProof w:val="0"/>
        </w:rPr>
        <w:t>Definition: This field contains either the pharmacy system order number, the BPOC system order ID, or the BPOC administration event ID. This field is a case of the Entity Identifier data type. The first component required is a string that identifies an individual order (e.g., OBR). It is assigned by the place</w:t>
      </w:r>
      <w:r w:rsidR="00E86B15" w:rsidRPr="006D613E">
        <w:rPr>
          <w:noProof w:val="0"/>
        </w:rPr>
        <w:t>r</w:t>
      </w:r>
      <w:r w:rsidRPr="006D613E">
        <w:rPr>
          <w:noProof w:val="0"/>
        </w:rPr>
        <w:t xml:space="preserve"> (ordering application). It identifies an order uniquely among all orders from a particular ordering application. The second through fourth components contain the application ID of the placing application in the same form as the HD data type. The second component, namespace ID, is a user-defined coded value that will be uniquely associated with an application. A given institution or group of intercommunicating institutions should establish a unique list of applications that may be potential placers and fillers and assign unique application IDs. The components are separated by component delimiters.</w:t>
      </w:r>
    </w:p>
    <w:p w14:paraId="1FD6C1F6" w14:textId="5F6798DD" w:rsidR="00B11855" w:rsidRPr="006D613E" w:rsidRDefault="003D003E" w:rsidP="001466DF">
      <w:pPr>
        <w:pStyle w:val="HL7FieldIndent2"/>
        <w:rPr>
          <w:noProof w:val="0"/>
        </w:rPr>
      </w:pPr>
      <w:r w:rsidRPr="006D613E">
        <w:rPr>
          <w:noProof w:val="0"/>
        </w:rPr>
        <w:t>See Appendix C.5, "EI Data Type" for further information.</w:t>
      </w:r>
    </w:p>
    <w:p w14:paraId="0CDBB50A" w14:textId="24604721"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7.4.1.2 for details. This field is required for PCD-03.</w:t>
      </w:r>
    </w:p>
    <w:p w14:paraId="63BCFCB9" w14:textId="77777777" w:rsidR="00B11855" w:rsidRPr="006D613E" w:rsidRDefault="003D003E" w:rsidP="00993D66">
      <w:pPr>
        <w:pStyle w:val="HL7Field"/>
      </w:pPr>
      <w:r w:rsidRPr="006D613E">
        <w:t>ORC-3</w:t>
      </w:r>
      <w:r w:rsidR="00506FBD" w:rsidRPr="006D613E">
        <w:t xml:space="preserve">   </w:t>
      </w:r>
      <w:r w:rsidRPr="006D613E">
        <w:t>Filler Order Number</w:t>
      </w:r>
    </w:p>
    <w:p w14:paraId="643838F8" w14:textId="77777777" w:rsidR="00B11855" w:rsidRPr="006D613E" w:rsidRDefault="003D003E" w:rsidP="003A64E3">
      <w:pPr>
        <w:pStyle w:val="Components"/>
      </w:pPr>
      <w:r w:rsidRPr="006D613E">
        <w:t>Components: &lt;Entity Identifier (ST)&gt; ^ &lt;Namespace ID (IS)&gt; ^ &lt;Universal ID (ST)&gt; ^ &lt;Universal ID Type (ID)&gt;</w:t>
      </w:r>
    </w:p>
    <w:p w14:paraId="5BEE7448" w14:textId="1C958599"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4.5.1.3 for details. The PCD TF does not further constrain this field.</w:t>
      </w:r>
    </w:p>
    <w:p w14:paraId="65EFE777" w14:textId="77777777" w:rsidR="00B11855" w:rsidRPr="006D613E" w:rsidRDefault="003D003E" w:rsidP="00993D66">
      <w:pPr>
        <w:pStyle w:val="HL7Field"/>
      </w:pPr>
      <w:r w:rsidRPr="006D613E">
        <w:t>ORC-4</w:t>
      </w:r>
      <w:r w:rsidR="00506FBD" w:rsidRPr="006D613E">
        <w:t xml:space="preserve">   </w:t>
      </w:r>
      <w:r w:rsidRPr="006D613E">
        <w:t>Placer Group Number</w:t>
      </w:r>
    </w:p>
    <w:p w14:paraId="3F8F9CFE" w14:textId="2F32F26F"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4.5.1.4 for details. The PCD TF does not further constrain this field.</w:t>
      </w:r>
    </w:p>
    <w:p w14:paraId="0386912C" w14:textId="77777777" w:rsidR="00B11855" w:rsidRPr="006D613E" w:rsidRDefault="003D003E" w:rsidP="00993D66">
      <w:pPr>
        <w:pStyle w:val="HL7Field"/>
      </w:pPr>
      <w:r w:rsidRPr="006D613E">
        <w:t>ORC-5   Order Status</w:t>
      </w:r>
    </w:p>
    <w:p w14:paraId="5C7BF0BE" w14:textId="508B5A79"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4.5.1.5 for details. The PCD TF does not further constrain this field.</w:t>
      </w:r>
    </w:p>
    <w:p w14:paraId="19CF85DD" w14:textId="77777777" w:rsidR="00B11855" w:rsidRPr="006D613E" w:rsidRDefault="003D003E" w:rsidP="00EB7483">
      <w:pPr>
        <w:pStyle w:val="HL7Field"/>
        <w:keepNext/>
      </w:pPr>
      <w:r w:rsidRPr="006D613E">
        <w:t>ORC-6   Response Flag</w:t>
      </w:r>
    </w:p>
    <w:p w14:paraId="494F24C9" w14:textId="0D1ABF1C"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4.5.1.6 for details. The PCD TF does not further constrain this field.</w:t>
      </w:r>
    </w:p>
    <w:p w14:paraId="7C430104" w14:textId="77777777" w:rsidR="00B11855" w:rsidRPr="006D613E" w:rsidRDefault="003D003E" w:rsidP="00993D66">
      <w:pPr>
        <w:pStyle w:val="HL7Field"/>
      </w:pPr>
      <w:r w:rsidRPr="006D613E">
        <w:t>ORC-8   Parent</w:t>
      </w:r>
    </w:p>
    <w:p w14:paraId="318AFA07" w14:textId="56223EE8"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4.5.1.8 for details. The PCD TF does not further constrain this field.</w:t>
      </w:r>
    </w:p>
    <w:p w14:paraId="3BA6B6E2" w14:textId="77777777" w:rsidR="00B11855" w:rsidRPr="006D613E" w:rsidRDefault="003D003E" w:rsidP="00993D66">
      <w:pPr>
        <w:pStyle w:val="HL7Field"/>
      </w:pPr>
      <w:r w:rsidRPr="006D613E">
        <w:t>ORC-9   Date/Time of Transaction</w:t>
      </w:r>
    </w:p>
    <w:p w14:paraId="05C2DBDD" w14:textId="77777777" w:rsidR="00B11855" w:rsidRPr="006D613E" w:rsidRDefault="003D003E" w:rsidP="001466DF">
      <w:pPr>
        <w:pStyle w:val="HL7FieldIndent2"/>
        <w:rPr>
          <w:noProof w:val="0"/>
        </w:rPr>
      </w:pPr>
      <w:r w:rsidRPr="006D613E">
        <w:rPr>
          <w:noProof w:val="0"/>
        </w:rPr>
        <w:t xml:space="preserve">The time in this field should be the time the clinician initiated the program request, not the time the IOP generated the message. The IOC may use this field to determine if the request is stale or too old. </w:t>
      </w:r>
    </w:p>
    <w:p w14:paraId="1F796602" w14:textId="7AD42AC9"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4.5.1.9 for details. The PCD TF does not further constrain this field.</w:t>
      </w:r>
    </w:p>
    <w:p w14:paraId="0F4B2176" w14:textId="77777777" w:rsidR="00B11855" w:rsidRPr="006D613E" w:rsidRDefault="003D003E" w:rsidP="00993D66">
      <w:pPr>
        <w:pStyle w:val="HL7Field"/>
      </w:pPr>
      <w:r w:rsidRPr="006D613E">
        <w:lastRenderedPageBreak/>
        <w:t xml:space="preserve">ORC-10   Entered By </w:t>
      </w:r>
    </w:p>
    <w:p w14:paraId="504F7153" w14:textId="387A5F6D"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4.5.1.10 for details. The PCD TF does not further constrain this field</w:t>
      </w:r>
    </w:p>
    <w:p w14:paraId="12BB659B" w14:textId="77777777" w:rsidR="00B11855" w:rsidRPr="006D613E" w:rsidRDefault="003D003E" w:rsidP="00993D66">
      <w:pPr>
        <w:pStyle w:val="HL7Field"/>
      </w:pPr>
      <w:r w:rsidRPr="006D613E">
        <w:t>ORC-11   Verified By</w:t>
      </w:r>
    </w:p>
    <w:p w14:paraId="3A35A6BA" w14:textId="49AB9C8F" w:rsidR="00B11855" w:rsidRPr="006D613E" w:rsidRDefault="003D003E" w:rsidP="003A64E3">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4.5.1.11 for details. The PCD TF does not further constrain this field.</w:t>
      </w:r>
    </w:p>
    <w:p w14:paraId="374A08FC" w14:textId="77777777" w:rsidR="00B11855" w:rsidRPr="006D613E" w:rsidRDefault="003D003E" w:rsidP="00C10546">
      <w:pPr>
        <w:pStyle w:val="HL7Field"/>
        <w:keepNext/>
      </w:pPr>
      <w:r w:rsidRPr="006D613E">
        <w:t>ORC-12   Ordering Provider</w:t>
      </w:r>
    </w:p>
    <w:p w14:paraId="2E47761A" w14:textId="57A1EA1F"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4.5.1.12 for details. The PCD TF does not further constrain this field.</w:t>
      </w:r>
    </w:p>
    <w:p w14:paraId="068A9306" w14:textId="77777777" w:rsidR="00B11855" w:rsidRPr="006D613E" w:rsidRDefault="003D003E" w:rsidP="00993D66">
      <w:pPr>
        <w:pStyle w:val="HL7Field"/>
      </w:pPr>
      <w:r w:rsidRPr="006D613E">
        <w:t>ORC-13   Enterer's Location</w:t>
      </w:r>
    </w:p>
    <w:p w14:paraId="0D36FCEA" w14:textId="799F8EBC"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 xml:space="preserve">V2.6 Section 4.5.1.13 for details. The PCD TF does not further constrain this field. </w:t>
      </w:r>
    </w:p>
    <w:p w14:paraId="1191452C" w14:textId="77777777" w:rsidR="00B11855" w:rsidRPr="006D613E" w:rsidRDefault="003D003E" w:rsidP="00993D66">
      <w:pPr>
        <w:pStyle w:val="HL7Field"/>
      </w:pPr>
      <w:r w:rsidRPr="006D613E">
        <w:t>ORC-14   Call Back Phone Number</w:t>
      </w:r>
    </w:p>
    <w:p w14:paraId="0D176A40" w14:textId="7933BC94" w:rsidR="00B11855" w:rsidRPr="006D613E" w:rsidRDefault="003D003E" w:rsidP="003A64E3">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4.5.1.14 for details. The PCD TF does not further constrain this field.</w:t>
      </w:r>
    </w:p>
    <w:p w14:paraId="5653D4BE" w14:textId="77777777" w:rsidR="00B11855" w:rsidRPr="006D613E" w:rsidRDefault="003D003E" w:rsidP="00993D66">
      <w:pPr>
        <w:pStyle w:val="HL7Field"/>
      </w:pPr>
      <w:r w:rsidRPr="006D613E">
        <w:t>ORC-15   Order Effective Date/Time</w:t>
      </w:r>
    </w:p>
    <w:p w14:paraId="69155F67" w14:textId="50D66463"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4.5.1.15 for details. The PCD TF does not further constrain this field.</w:t>
      </w:r>
    </w:p>
    <w:p w14:paraId="73F9DF36" w14:textId="77777777" w:rsidR="00B11855" w:rsidRPr="006D613E" w:rsidRDefault="003D003E" w:rsidP="00993D66">
      <w:pPr>
        <w:pStyle w:val="HL7Field"/>
      </w:pPr>
      <w:r w:rsidRPr="006D613E">
        <w:t>ORC-16   Order Control Code Reason</w:t>
      </w:r>
    </w:p>
    <w:p w14:paraId="53F510EE" w14:textId="4BD61616"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4.5.1.16 for details. The PCD TF does not further constrain this field.</w:t>
      </w:r>
    </w:p>
    <w:p w14:paraId="7B974D1B" w14:textId="77777777" w:rsidR="00B11855" w:rsidRPr="006D613E" w:rsidRDefault="003D003E" w:rsidP="00EB7483">
      <w:pPr>
        <w:pStyle w:val="HL7Field"/>
        <w:keepNext/>
      </w:pPr>
      <w:r w:rsidRPr="006D613E">
        <w:t>ORC-17   Entering Organization</w:t>
      </w:r>
    </w:p>
    <w:p w14:paraId="7675EC0F" w14:textId="6F1A27F3"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4.5.1.17 for details. The PCD TF does not further constrain this field.</w:t>
      </w:r>
    </w:p>
    <w:p w14:paraId="24EDE0FB" w14:textId="77777777" w:rsidR="00B11855" w:rsidRPr="006D613E" w:rsidRDefault="003D003E" w:rsidP="00993D66">
      <w:pPr>
        <w:pStyle w:val="HL7Field"/>
      </w:pPr>
      <w:r w:rsidRPr="006D613E">
        <w:t>ORC-18   Entering Device</w:t>
      </w:r>
    </w:p>
    <w:p w14:paraId="54DCB574" w14:textId="597B8CF0"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4.5.1.18 for details. The PCD TF does not further constrain this field.</w:t>
      </w:r>
    </w:p>
    <w:p w14:paraId="322A0CCA" w14:textId="77777777" w:rsidR="00B11855" w:rsidRPr="006D613E" w:rsidRDefault="003D003E" w:rsidP="00993D66">
      <w:pPr>
        <w:pStyle w:val="HL7Field"/>
      </w:pPr>
      <w:r w:rsidRPr="006D613E">
        <w:t>ORC-19   Action By</w:t>
      </w:r>
    </w:p>
    <w:p w14:paraId="12397F92" w14:textId="77777777" w:rsidR="00B11855" w:rsidRPr="006D613E" w:rsidRDefault="003D003E" w:rsidP="003A64E3">
      <w:pPr>
        <w:pStyle w:val="Components"/>
      </w:pPr>
      <w:r w:rsidRPr="006D613E">
        <w:t>Components: &lt;ID Number (ST)&gt; ^ &lt;Family Name (FN)&gt; ^ &lt;Given Name (ST)&gt; ^ &lt;Second and Further Given Names or Initials Thereof (ST)&gt; ^ &lt;Suffix (e.g., JR or III) (ST)&gt; ^ &lt;Prefix (e.g., DR) (ST)&gt; ^ &lt;DEPRECATED-Degree (e.g., MD) (IS)&gt; ^ &lt;Source Table (IS)&gt; ^ &lt;Assigning Authority (HD)&gt; ^ &lt;Name Type Code (ID)&gt; ^ &lt;Identifier Check Digit (ST)&gt; ^ &lt;Check Digit Scheme (ID)&gt; ^ &lt;Identifier Type Code (ID)&gt; ^ &lt;Assigning Facility (HD)&gt; ^ &lt;Name Representation Code (ID)&gt; ^ &lt;Name Context (CWE)&gt; ^ &lt;DEPRECATED-Name Validity Range (DR)&gt; ^ &lt;Name Assembly Order (ID)&gt; ^ &lt;Effective Date (DTM)&gt; ^ &lt;Expiration Date (DTM)&gt; ^ &lt;Professional Suffix (ST)&gt; ^ &lt;Assigning Jurisdiction (CWE)&gt; ^ &lt;Assigning Agency or Department (CWE)&gt;</w:t>
      </w:r>
    </w:p>
    <w:p w14:paraId="42DFC3E1" w14:textId="77777777" w:rsidR="00B11855" w:rsidRPr="006D613E" w:rsidRDefault="003D003E" w:rsidP="001466DF">
      <w:pPr>
        <w:pStyle w:val="HL7FieldIndent2"/>
        <w:rPr>
          <w:noProof w:val="0"/>
        </w:rPr>
      </w:pPr>
      <w:r w:rsidRPr="006D613E">
        <w:rPr>
          <w:noProof w:val="0"/>
        </w:rPr>
        <w:t>Definition: This field contains the identity of the caregiver who initiated the event.</w:t>
      </w:r>
    </w:p>
    <w:p w14:paraId="1D6A5F4A" w14:textId="77777777" w:rsidR="00B11855" w:rsidRPr="006D613E" w:rsidRDefault="003D003E" w:rsidP="001466DF">
      <w:pPr>
        <w:pStyle w:val="HL7FieldIndent2"/>
        <w:rPr>
          <w:noProof w:val="0"/>
        </w:rPr>
      </w:pPr>
      <w:r w:rsidRPr="006D613E">
        <w:rPr>
          <w:noProof w:val="0"/>
        </w:rPr>
        <w:lastRenderedPageBreak/>
        <w:t xml:space="preserve">Subfield XCN-1 "ID number" is required for each identifier. </w:t>
      </w:r>
    </w:p>
    <w:p w14:paraId="14D6577A" w14:textId="77777777" w:rsidR="00B11855" w:rsidRPr="006D613E" w:rsidRDefault="003D003E" w:rsidP="00993D66">
      <w:pPr>
        <w:pStyle w:val="HL7Field"/>
      </w:pPr>
      <w:r w:rsidRPr="006D613E">
        <w:t>ORC-20   Advanced Beneficiary Notice Code</w:t>
      </w:r>
    </w:p>
    <w:p w14:paraId="7DE6A2A2" w14:textId="73DAB02C"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4.5.1.20 for details. The PCD TF does not further constrain this field.</w:t>
      </w:r>
    </w:p>
    <w:p w14:paraId="13FA0D5A" w14:textId="77777777" w:rsidR="00B11855" w:rsidRPr="006D613E" w:rsidRDefault="003D003E" w:rsidP="00993D66">
      <w:pPr>
        <w:pStyle w:val="HL7Field"/>
      </w:pPr>
      <w:r w:rsidRPr="006D613E">
        <w:t>ORC-21   Ordering Facility Name</w:t>
      </w:r>
    </w:p>
    <w:p w14:paraId="7ADEE9C4" w14:textId="27A571C9"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4.5.1.21 for details. The PCD TF does not further constrain this field.</w:t>
      </w:r>
    </w:p>
    <w:p w14:paraId="54BB0D9F" w14:textId="77777777" w:rsidR="00B11855" w:rsidRPr="006D613E" w:rsidRDefault="003D003E" w:rsidP="00993D66">
      <w:pPr>
        <w:pStyle w:val="HL7Field"/>
      </w:pPr>
      <w:r w:rsidRPr="006D613E">
        <w:t>ORC-22   Ordering Facility Address</w:t>
      </w:r>
    </w:p>
    <w:p w14:paraId="27066BB3" w14:textId="110AF1C8"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4.5.1.22 for details. The PCD TF does not further constrain this field.</w:t>
      </w:r>
    </w:p>
    <w:p w14:paraId="3C5E6AD3" w14:textId="77777777" w:rsidR="00B11855" w:rsidRPr="006D613E" w:rsidRDefault="003D003E" w:rsidP="00993D66">
      <w:pPr>
        <w:pStyle w:val="HL7Field"/>
      </w:pPr>
      <w:r w:rsidRPr="006D613E">
        <w:t>ORC-23   Ordering Facility Phone Number</w:t>
      </w:r>
    </w:p>
    <w:p w14:paraId="0D34EE5B" w14:textId="6BEA3D40"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4.5.1.23 for details. The PCD TF does not further constrain this field.</w:t>
      </w:r>
    </w:p>
    <w:p w14:paraId="42A8DA65" w14:textId="77777777" w:rsidR="00B11855" w:rsidRPr="006D613E" w:rsidRDefault="003D003E" w:rsidP="00993D66">
      <w:pPr>
        <w:pStyle w:val="HL7Field"/>
      </w:pPr>
      <w:r w:rsidRPr="006D613E">
        <w:t>ORC-24   Ordering Provider Address</w:t>
      </w:r>
    </w:p>
    <w:p w14:paraId="62CF3D84" w14:textId="143CB7EA"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4.5.1.24 for details. The PCD TF does not further constrain this field.</w:t>
      </w:r>
    </w:p>
    <w:p w14:paraId="4377CF37" w14:textId="77777777" w:rsidR="00B11855" w:rsidRPr="006D613E" w:rsidRDefault="003D003E" w:rsidP="00993D66">
      <w:pPr>
        <w:pStyle w:val="HL7Field"/>
      </w:pPr>
      <w:r w:rsidRPr="006D613E">
        <w:t>ORC-25   Order Status Modifier</w:t>
      </w:r>
    </w:p>
    <w:p w14:paraId="665537C9" w14:textId="52D10449"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4.5.1.25 for details. The PCD TF does not further constrain this field.</w:t>
      </w:r>
    </w:p>
    <w:p w14:paraId="6E4A0CCF" w14:textId="77777777" w:rsidR="00B11855" w:rsidRPr="006D613E" w:rsidRDefault="003D003E" w:rsidP="00EB7483">
      <w:pPr>
        <w:pStyle w:val="HL7Field"/>
        <w:keepNext/>
      </w:pPr>
      <w:r w:rsidRPr="006D613E">
        <w:t>ORC-26   Advanced Beneficiary Notice Override Reason</w:t>
      </w:r>
    </w:p>
    <w:p w14:paraId="29DA4588" w14:textId="379E50A4"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4.5.1.26 for details. The PCD TF does not further constrain this field.</w:t>
      </w:r>
    </w:p>
    <w:p w14:paraId="35AA2E46" w14:textId="77777777" w:rsidR="00B11855" w:rsidRPr="006D613E" w:rsidRDefault="003D003E" w:rsidP="00993D66">
      <w:pPr>
        <w:pStyle w:val="HL7Field"/>
      </w:pPr>
      <w:r w:rsidRPr="006D613E">
        <w:t>ORC-27   Filler's Expected Availability Date/Time</w:t>
      </w:r>
    </w:p>
    <w:p w14:paraId="5CBE124A" w14:textId="4F88818A"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4.5.1.27 for details. The PCD TF does not further constrain this field.</w:t>
      </w:r>
    </w:p>
    <w:p w14:paraId="02D07914" w14:textId="77777777" w:rsidR="00B11855" w:rsidRPr="006D613E" w:rsidRDefault="003D003E" w:rsidP="00993D66">
      <w:pPr>
        <w:pStyle w:val="HL7Field"/>
      </w:pPr>
      <w:r w:rsidRPr="006D613E">
        <w:t>ORC–28   Confidentiality Code</w:t>
      </w:r>
    </w:p>
    <w:p w14:paraId="12C19FBA" w14:textId="42DE5C6E"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4.5.1.28 for details. The PCD TF does not further constrain this field.</w:t>
      </w:r>
    </w:p>
    <w:p w14:paraId="2919638A" w14:textId="77777777" w:rsidR="00B11855" w:rsidRPr="006D613E" w:rsidRDefault="003D003E" w:rsidP="00993D66">
      <w:pPr>
        <w:pStyle w:val="HL7Field"/>
      </w:pPr>
      <w:r w:rsidRPr="006D613E">
        <w:t>ORC–29   Order Type</w:t>
      </w:r>
    </w:p>
    <w:p w14:paraId="4E0C5BC1" w14:textId="678CC4DF"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4.5.1.29 for details. The PCD TF does not further constrain this field.</w:t>
      </w:r>
    </w:p>
    <w:p w14:paraId="4B28E4E9" w14:textId="77777777" w:rsidR="00B11855" w:rsidRPr="006D613E" w:rsidRDefault="003D003E" w:rsidP="00993D66">
      <w:pPr>
        <w:pStyle w:val="HL7Field"/>
      </w:pPr>
      <w:r w:rsidRPr="006D613E">
        <w:t>ORC–30   Enterer Authorization Mode</w:t>
      </w:r>
    </w:p>
    <w:p w14:paraId="7AE2AAC3" w14:textId="1E6981D8" w:rsidR="00B11855" w:rsidRPr="006D613E" w:rsidRDefault="003D003E"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4.5.1.30 for details. The PCD TF does not further constrain this field.</w:t>
      </w:r>
    </w:p>
    <w:p w14:paraId="64BDFF29" w14:textId="77777777" w:rsidR="00B11855" w:rsidRPr="006D613E" w:rsidRDefault="003D003E" w:rsidP="005F16F9">
      <w:pPr>
        <w:pStyle w:val="AppendixHeading3"/>
        <w:rPr>
          <w:noProof w:val="0"/>
        </w:rPr>
      </w:pPr>
      <w:bookmarkStart w:id="1034" w:name="_Toc401769869"/>
      <w:bookmarkStart w:id="1035" w:name="_Toc466373820"/>
      <w:r w:rsidRPr="006D613E">
        <w:rPr>
          <w:noProof w:val="0"/>
        </w:rPr>
        <w:lastRenderedPageBreak/>
        <w:t>ORC Observation Control Segment in ACM Transaction PCD-04</w:t>
      </w:r>
      <w:bookmarkEnd w:id="1034"/>
      <w:bookmarkEnd w:id="1035"/>
    </w:p>
    <w:p w14:paraId="67F2BFB4" w14:textId="77777777" w:rsidR="00B11855" w:rsidRPr="006D613E" w:rsidRDefault="003D003E" w:rsidP="003A64E3">
      <w:pPr>
        <w:pStyle w:val="BodyText"/>
      </w:pPr>
      <w:r w:rsidRPr="006D613E">
        <w:t>This segment is optionally used to convey order request information for alerts involving notification of order request or order result. In addition, this segment may allow the association of the completed observation results reported in OBX segments with a particular previous order request.</w:t>
      </w:r>
    </w:p>
    <w:p w14:paraId="66B1473D" w14:textId="77777777" w:rsidR="00B11855" w:rsidRPr="006D613E" w:rsidRDefault="00B11855" w:rsidP="003A64E3">
      <w:pPr>
        <w:pStyle w:val="BodyText"/>
      </w:pPr>
    </w:p>
    <w:p w14:paraId="3A06C9C0" w14:textId="50A70559" w:rsidR="00B11855" w:rsidRPr="006D613E" w:rsidRDefault="003D003E" w:rsidP="00123C7B">
      <w:pPr>
        <w:pStyle w:val="TableTitle"/>
        <w:outlineLvl w:val="0"/>
      </w:pPr>
      <w:r w:rsidRPr="006D613E">
        <w:t xml:space="preserve">Table B.9.1-1: </w:t>
      </w:r>
      <w:r w:rsidR="006D613E">
        <w:t>HL7</w:t>
      </w:r>
      <w:r w:rsidR="00995105" w:rsidRPr="006D613E">
        <w:t xml:space="preserve"> </w:t>
      </w:r>
      <w:r w:rsidRPr="006D613E">
        <w:t>Attribute Table – ORC – Observation Control</w:t>
      </w:r>
    </w:p>
    <w:tbl>
      <w:tblPr>
        <w:tblW w:w="8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5"/>
        <w:gridCol w:w="827"/>
        <w:gridCol w:w="741"/>
        <w:gridCol w:w="828"/>
        <w:gridCol w:w="841"/>
        <w:gridCol w:w="935"/>
        <w:gridCol w:w="3658"/>
      </w:tblGrid>
      <w:tr w:rsidR="00C40FD5" w:rsidRPr="006D613E" w14:paraId="7A883E67" w14:textId="77777777" w:rsidTr="0034511D">
        <w:trPr>
          <w:cantSplit/>
          <w:jc w:val="center"/>
        </w:trPr>
        <w:tc>
          <w:tcPr>
            <w:tcW w:w="815" w:type="dxa"/>
            <w:shd w:val="clear" w:color="auto" w:fill="D9D9D9" w:themeFill="background1" w:themeFillShade="D9"/>
          </w:tcPr>
          <w:p w14:paraId="31769561" w14:textId="77777777" w:rsidR="00B11855" w:rsidRPr="006D613E" w:rsidRDefault="003D003E" w:rsidP="003A64E3">
            <w:pPr>
              <w:pStyle w:val="TableEntryHeader"/>
            </w:pPr>
            <w:r w:rsidRPr="006D613E">
              <w:t>SEQ</w:t>
            </w:r>
          </w:p>
        </w:tc>
        <w:tc>
          <w:tcPr>
            <w:tcW w:w="827" w:type="dxa"/>
            <w:shd w:val="clear" w:color="auto" w:fill="D9D9D9" w:themeFill="background1" w:themeFillShade="D9"/>
          </w:tcPr>
          <w:p w14:paraId="2D4D80C8" w14:textId="77777777" w:rsidR="00B11855" w:rsidRPr="006D613E" w:rsidRDefault="003D003E" w:rsidP="003A64E3">
            <w:pPr>
              <w:pStyle w:val="TableEntryHeader"/>
            </w:pPr>
            <w:r w:rsidRPr="006D613E">
              <w:t>LEN</w:t>
            </w:r>
          </w:p>
        </w:tc>
        <w:tc>
          <w:tcPr>
            <w:tcW w:w="741" w:type="dxa"/>
            <w:shd w:val="clear" w:color="auto" w:fill="D9D9D9" w:themeFill="background1" w:themeFillShade="D9"/>
          </w:tcPr>
          <w:p w14:paraId="11524AA2" w14:textId="77777777" w:rsidR="00B11855" w:rsidRPr="006D613E" w:rsidRDefault="003D003E" w:rsidP="003A64E3">
            <w:pPr>
              <w:pStyle w:val="TableEntryHeader"/>
            </w:pPr>
            <w:r w:rsidRPr="006D613E">
              <w:t>DT</w:t>
            </w:r>
          </w:p>
        </w:tc>
        <w:tc>
          <w:tcPr>
            <w:tcW w:w="828" w:type="dxa"/>
            <w:shd w:val="clear" w:color="auto" w:fill="D9D9D9" w:themeFill="background1" w:themeFillShade="D9"/>
          </w:tcPr>
          <w:p w14:paraId="1D05D164" w14:textId="77777777" w:rsidR="00B11855" w:rsidRPr="006D613E" w:rsidRDefault="003D003E" w:rsidP="003A64E3">
            <w:pPr>
              <w:pStyle w:val="TableEntryHeader"/>
            </w:pPr>
            <w:r w:rsidRPr="006D613E">
              <w:t>OPT</w:t>
            </w:r>
          </w:p>
        </w:tc>
        <w:tc>
          <w:tcPr>
            <w:tcW w:w="841" w:type="dxa"/>
            <w:shd w:val="clear" w:color="auto" w:fill="D9D9D9" w:themeFill="background1" w:themeFillShade="D9"/>
          </w:tcPr>
          <w:p w14:paraId="033EA713" w14:textId="77777777" w:rsidR="00B11855" w:rsidRPr="006D613E" w:rsidRDefault="003D003E" w:rsidP="003A64E3">
            <w:pPr>
              <w:pStyle w:val="TableEntryHeader"/>
            </w:pPr>
            <w:r w:rsidRPr="006D613E">
              <w:t>RP/#</w:t>
            </w:r>
          </w:p>
        </w:tc>
        <w:tc>
          <w:tcPr>
            <w:tcW w:w="935" w:type="dxa"/>
            <w:shd w:val="clear" w:color="auto" w:fill="D9D9D9" w:themeFill="background1" w:themeFillShade="D9"/>
          </w:tcPr>
          <w:p w14:paraId="159C2ACB" w14:textId="77777777" w:rsidR="00B11855" w:rsidRPr="006D613E" w:rsidRDefault="003D003E" w:rsidP="003A64E3">
            <w:pPr>
              <w:pStyle w:val="TableEntryHeader"/>
            </w:pPr>
            <w:r w:rsidRPr="006D613E">
              <w:t>TBL#</w:t>
            </w:r>
          </w:p>
        </w:tc>
        <w:tc>
          <w:tcPr>
            <w:tcW w:w="3658" w:type="dxa"/>
            <w:shd w:val="clear" w:color="auto" w:fill="D9D9D9" w:themeFill="background1" w:themeFillShade="D9"/>
          </w:tcPr>
          <w:p w14:paraId="23226BA4" w14:textId="77777777" w:rsidR="00B11855" w:rsidRPr="006D613E" w:rsidRDefault="003D003E" w:rsidP="003A64E3">
            <w:pPr>
              <w:pStyle w:val="TableEntryHeader"/>
            </w:pPr>
            <w:r w:rsidRPr="006D613E">
              <w:t>ELEMENT NAME</w:t>
            </w:r>
          </w:p>
        </w:tc>
      </w:tr>
      <w:tr w:rsidR="00C40FD5" w:rsidRPr="006D613E" w14:paraId="33A8FFD4" w14:textId="77777777" w:rsidTr="006C0E8E">
        <w:trPr>
          <w:cantSplit/>
          <w:jc w:val="center"/>
        </w:trPr>
        <w:tc>
          <w:tcPr>
            <w:tcW w:w="815" w:type="dxa"/>
            <w:shd w:val="clear" w:color="auto" w:fill="auto"/>
          </w:tcPr>
          <w:p w14:paraId="57CEEEBA" w14:textId="77777777" w:rsidR="00B11855" w:rsidRPr="006D613E" w:rsidRDefault="003D003E" w:rsidP="003A64E3">
            <w:pPr>
              <w:pStyle w:val="TableEntry"/>
            </w:pPr>
            <w:r w:rsidRPr="006D613E">
              <w:t>2</w:t>
            </w:r>
          </w:p>
        </w:tc>
        <w:tc>
          <w:tcPr>
            <w:tcW w:w="827" w:type="dxa"/>
            <w:shd w:val="clear" w:color="auto" w:fill="auto"/>
          </w:tcPr>
          <w:p w14:paraId="38A93268" w14:textId="77777777" w:rsidR="00B11855" w:rsidRPr="006D613E" w:rsidRDefault="003D003E" w:rsidP="003A64E3">
            <w:pPr>
              <w:pStyle w:val="TableEntry"/>
            </w:pPr>
            <w:r w:rsidRPr="006D613E">
              <w:t>22</w:t>
            </w:r>
          </w:p>
        </w:tc>
        <w:tc>
          <w:tcPr>
            <w:tcW w:w="741" w:type="dxa"/>
            <w:shd w:val="clear" w:color="auto" w:fill="auto"/>
          </w:tcPr>
          <w:p w14:paraId="4DFF9BA5" w14:textId="77777777" w:rsidR="00B11855" w:rsidRPr="006D613E" w:rsidRDefault="003D003E" w:rsidP="003A64E3">
            <w:pPr>
              <w:pStyle w:val="TableEntry"/>
            </w:pPr>
            <w:r w:rsidRPr="006D613E">
              <w:t>EI</w:t>
            </w:r>
          </w:p>
        </w:tc>
        <w:tc>
          <w:tcPr>
            <w:tcW w:w="828" w:type="dxa"/>
            <w:shd w:val="clear" w:color="auto" w:fill="auto"/>
          </w:tcPr>
          <w:p w14:paraId="6202D6F1" w14:textId="77777777" w:rsidR="00B11855" w:rsidRPr="006D613E" w:rsidRDefault="003D003E" w:rsidP="003A64E3">
            <w:pPr>
              <w:pStyle w:val="TableEntry"/>
            </w:pPr>
            <w:r w:rsidRPr="006D613E">
              <w:t>O</w:t>
            </w:r>
          </w:p>
        </w:tc>
        <w:tc>
          <w:tcPr>
            <w:tcW w:w="841" w:type="dxa"/>
            <w:shd w:val="clear" w:color="auto" w:fill="auto"/>
          </w:tcPr>
          <w:p w14:paraId="21FCB8C4" w14:textId="77777777" w:rsidR="00B11855" w:rsidRPr="006D613E" w:rsidRDefault="00B11855" w:rsidP="003A64E3">
            <w:pPr>
              <w:pStyle w:val="TableEntry"/>
            </w:pPr>
          </w:p>
        </w:tc>
        <w:tc>
          <w:tcPr>
            <w:tcW w:w="935" w:type="dxa"/>
            <w:shd w:val="clear" w:color="auto" w:fill="auto"/>
          </w:tcPr>
          <w:p w14:paraId="7748E92D" w14:textId="77777777" w:rsidR="00B11855" w:rsidRPr="006D613E" w:rsidRDefault="00B11855" w:rsidP="003A64E3">
            <w:pPr>
              <w:pStyle w:val="TableEntry"/>
            </w:pPr>
          </w:p>
        </w:tc>
        <w:tc>
          <w:tcPr>
            <w:tcW w:w="3658" w:type="dxa"/>
            <w:shd w:val="clear" w:color="auto" w:fill="auto"/>
          </w:tcPr>
          <w:p w14:paraId="43266978" w14:textId="77777777" w:rsidR="00B11855" w:rsidRPr="006D613E" w:rsidRDefault="003D003E" w:rsidP="003A64E3">
            <w:pPr>
              <w:pStyle w:val="TableEntry"/>
            </w:pPr>
            <w:r w:rsidRPr="006D613E">
              <w:t>Placer Order Number</w:t>
            </w:r>
          </w:p>
        </w:tc>
      </w:tr>
      <w:tr w:rsidR="00C40FD5" w:rsidRPr="006D613E" w14:paraId="22C19054" w14:textId="77777777" w:rsidTr="006C0E8E">
        <w:trPr>
          <w:cantSplit/>
          <w:jc w:val="center"/>
        </w:trPr>
        <w:tc>
          <w:tcPr>
            <w:tcW w:w="815" w:type="dxa"/>
            <w:shd w:val="clear" w:color="auto" w:fill="auto"/>
          </w:tcPr>
          <w:p w14:paraId="756B3CAF" w14:textId="77777777" w:rsidR="00B11855" w:rsidRPr="006D613E" w:rsidRDefault="003D003E" w:rsidP="003A64E3">
            <w:pPr>
              <w:pStyle w:val="TableEntry"/>
            </w:pPr>
            <w:r w:rsidRPr="006D613E">
              <w:t>12</w:t>
            </w:r>
          </w:p>
        </w:tc>
        <w:tc>
          <w:tcPr>
            <w:tcW w:w="827" w:type="dxa"/>
            <w:shd w:val="clear" w:color="auto" w:fill="auto"/>
          </w:tcPr>
          <w:p w14:paraId="2E03E928" w14:textId="77777777" w:rsidR="00B11855" w:rsidRPr="006D613E" w:rsidRDefault="003D003E" w:rsidP="003A64E3">
            <w:pPr>
              <w:pStyle w:val="TableEntry"/>
            </w:pPr>
            <w:r w:rsidRPr="006D613E">
              <w:t>250</w:t>
            </w:r>
          </w:p>
        </w:tc>
        <w:tc>
          <w:tcPr>
            <w:tcW w:w="741" w:type="dxa"/>
            <w:shd w:val="clear" w:color="auto" w:fill="auto"/>
          </w:tcPr>
          <w:p w14:paraId="67146671" w14:textId="77777777" w:rsidR="00B11855" w:rsidRPr="006D613E" w:rsidRDefault="003D003E" w:rsidP="003A64E3">
            <w:pPr>
              <w:pStyle w:val="TableEntry"/>
            </w:pPr>
            <w:r w:rsidRPr="006D613E">
              <w:t>XCN</w:t>
            </w:r>
          </w:p>
        </w:tc>
        <w:tc>
          <w:tcPr>
            <w:tcW w:w="828" w:type="dxa"/>
            <w:shd w:val="clear" w:color="auto" w:fill="auto"/>
          </w:tcPr>
          <w:p w14:paraId="14AADEC3" w14:textId="77777777" w:rsidR="00B11855" w:rsidRPr="006D613E" w:rsidRDefault="003D003E" w:rsidP="003A64E3">
            <w:pPr>
              <w:pStyle w:val="TableEntry"/>
            </w:pPr>
            <w:r w:rsidRPr="006D613E">
              <w:t>O</w:t>
            </w:r>
          </w:p>
        </w:tc>
        <w:tc>
          <w:tcPr>
            <w:tcW w:w="841" w:type="dxa"/>
            <w:shd w:val="clear" w:color="auto" w:fill="auto"/>
          </w:tcPr>
          <w:p w14:paraId="7A308CEB" w14:textId="77777777" w:rsidR="00B11855" w:rsidRPr="006D613E" w:rsidRDefault="003D003E" w:rsidP="003A64E3">
            <w:pPr>
              <w:pStyle w:val="TableEntry"/>
            </w:pPr>
            <w:r w:rsidRPr="006D613E">
              <w:t>Y</w:t>
            </w:r>
          </w:p>
        </w:tc>
        <w:tc>
          <w:tcPr>
            <w:tcW w:w="935" w:type="dxa"/>
            <w:shd w:val="clear" w:color="auto" w:fill="auto"/>
          </w:tcPr>
          <w:p w14:paraId="339B0869" w14:textId="77777777" w:rsidR="00B11855" w:rsidRPr="006D613E" w:rsidRDefault="00B11855" w:rsidP="003A64E3">
            <w:pPr>
              <w:pStyle w:val="TableEntry"/>
            </w:pPr>
          </w:p>
        </w:tc>
        <w:tc>
          <w:tcPr>
            <w:tcW w:w="3658" w:type="dxa"/>
            <w:shd w:val="clear" w:color="auto" w:fill="auto"/>
          </w:tcPr>
          <w:p w14:paraId="5D9E737E" w14:textId="77777777" w:rsidR="00B11855" w:rsidRPr="006D613E" w:rsidRDefault="003D003E" w:rsidP="003A64E3">
            <w:pPr>
              <w:pStyle w:val="TableEntry"/>
            </w:pPr>
            <w:r w:rsidRPr="006D613E">
              <w:t>Ordering Provider</w:t>
            </w:r>
          </w:p>
        </w:tc>
      </w:tr>
      <w:tr w:rsidR="00C40FD5" w:rsidRPr="006D613E" w14:paraId="5436100E" w14:textId="77777777" w:rsidTr="006C0E8E">
        <w:trPr>
          <w:cantSplit/>
          <w:jc w:val="center"/>
        </w:trPr>
        <w:tc>
          <w:tcPr>
            <w:tcW w:w="815" w:type="dxa"/>
            <w:shd w:val="clear" w:color="auto" w:fill="auto"/>
          </w:tcPr>
          <w:p w14:paraId="76CA9B0A" w14:textId="77777777" w:rsidR="00B11855" w:rsidRPr="006D613E" w:rsidRDefault="003D003E" w:rsidP="003A64E3">
            <w:pPr>
              <w:pStyle w:val="TableEntry"/>
            </w:pPr>
            <w:r w:rsidRPr="006D613E">
              <w:t>14</w:t>
            </w:r>
          </w:p>
        </w:tc>
        <w:tc>
          <w:tcPr>
            <w:tcW w:w="827" w:type="dxa"/>
            <w:shd w:val="clear" w:color="auto" w:fill="auto"/>
          </w:tcPr>
          <w:p w14:paraId="55AAB522" w14:textId="77777777" w:rsidR="00B11855" w:rsidRPr="006D613E" w:rsidRDefault="003D003E" w:rsidP="003A64E3">
            <w:pPr>
              <w:pStyle w:val="TableEntry"/>
            </w:pPr>
            <w:r w:rsidRPr="006D613E">
              <w:t>250</w:t>
            </w:r>
          </w:p>
        </w:tc>
        <w:tc>
          <w:tcPr>
            <w:tcW w:w="741" w:type="dxa"/>
            <w:shd w:val="clear" w:color="auto" w:fill="auto"/>
          </w:tcPr>
          <w:p w14:paraId="10F3C5C7" w14:textId="77777777" w:rsidR="00B11855" w:rsidRPr="006D613E" w:rsidRDefault="003D003E" w:rsidP="003A64E3">
            <w:pPr>
              <w:pStyle w:val="TableEntry"/>
            </w:pPr>
            <w:r w:rsidRPr="006D613E">
              <w:t>XTN</w:t>
            </w:r>
          </w:p>
        </w:tc>
        <w:tc>
          <w:tcPr>
            <w:tcW w:w="828" w:type="dxa"/>
            <w:shd w:val="clear" w:color="auto" w:fill="auto"/>
          </w:tcPr>
          <w:p w14:paraId="72F71066" w14:textId="77777777" w:rsidR="00B11855" w:rsidRPr="006D613E" w:rsidRDefault="003D003E" w:rsidP="003A64E3">
            <w:pPr>
              <w:pStyle w:val="TableEntry"/>
            </w:pPr>
            <w:r w:rsidRPr="006D613E">
              <w:t>O</w:t>
            </w:r>
          </w:p>
        </w:tc>
        <w:tc>
          <w:tcPr>
            <w:tcW w:w="841" w:type="dxa"/>
            <w:shd w:val="clear" w:color="auto" w:fill="auto"/>
          </w:tcPr>
          <w:p w14:paraId="0B3D003C" w14:textId="77777777" w:rsidR="00B11855" w:rsidRPr="006D613E" w:rsidRDefault="003D003E" w:rsidP="003A64E3">
            <w:pPr>
              <w:pStyle w:val="TableEntry"/>
            </w:pPr>
            <w:r w:rsidRPr="006D613E">
              <w:t>Y/2</w:t>
            </w:r>
          </w:p>
        </w:tc>
        <w:tc>
          <w:tcPr>
            <w:tcW w:w="935" w:type="dxa"/>
            <w:shd w:val="clear" w:color="auto" w:fill="auto"/>
          </w:tcPr>
          <w:p w14:paraId="3E3EB5EB" w14:textId="77777777" w:rsidR="00B11855" w:rsidRPr="006D613E" w:rsidRDefault="00B11855" w:rsidP="003A64E3">
            <w:pPr>
              <w:pStyle w:val="TableEntry"/>
            </w:pPr>
          </w:p>
        </w:tc>
        <w:tc>
          <w:tcPr>
            <w:tcW w:w="3658" w:type="dxa"/>
            <w:shd w:val="clear" w:color="auto" w:fill="auto"/>
          </w:tcPr>
          <w:p w14:paraId="06D5D416" w14:textId="77777777" w:rsidR="00B11855" w:rsidRPr="006D613E" w:rsidRDefault="003D003E" w:rsidP="003A64E3">
            <w:pPr>
              <w:pStyle w:val="TableEntry"/>
            </w:pPr>
            <w:r w:rsidRPr="006D613E">
              <w:t>Call Back Phone Number</w:t>
            </w:r>
          </w:p>
        </w:tc>
      </w:tr>
    </w:tbl>
    <w:p w14:paraId="3912CE8A" w14:textId="77777777" w:rsidR="00B11855" w:rsidRPr="006D613E" w:rsidRDefault="00B11855" w:rsidP="003A64E3">
      <w:pPr>
        <w:pStyle w:val="BodyText"/>
      </w:pPr>
    </w:p>
    <w:p w14:paraId="218A5BBA" w14:textId="77777777" w:rsidR="00B11855" w:rsidRPr="006D613E" w:rsidRDefault="003D003E" w:rsidP="00123C7B">
      <w:pPr>
        <w:pStyle w:val="HL7Field"/>
        <w:outlineLvl w:val="0"/>
      </w:pPr>
      <w:r w:rsidRPr="006D613E">
        <w:t>ORC-2 Placer Order Number (EI) 00216</w:t>
      </w:r>
    </w:p>
    <w:p w14:paraId="53EDAF02" w14:textId="77777777" w:rsidR="00B11855" w:rsidRPr="006D613E" w:rsidRDefault="003D003E" w:rsidP="001466DF">
      <w:pPr>
        <w:pStyle w:val="HL7FieldIndent2"/>
        <w:rPr>
          <w:noProof w:val="0"/>
        </w:rPr>
      </w:pPr>
      <w:r w:rsidRPr="006D613E">
        <w:rPr>
          <w:noProof w:val="0"/>
        </w:rPr>
        <w:t>This field is the placer application's order number.</w:t>
      </w:r>
    </w:p>
    <w:p w14:paraId="605FC1A8" w14:textId="77777777" w:rsidR="00B11855" w:rsidRPr="006D613E" w:rsidRDefault="003D003E" w:rsidP="00123C7B">
      <w:pPr>
        <w:pStyle w:val="HL7Field"/>
        <w:outlineLvl w:val="0"/>
      </w:pPr>
      <w:r w:rsidRPr="006D613E">
        <w:t>ORC-12 Ordering Provider (XCN) 00226</w:t>
      </w:r>
    </w:p>
    <w:p w14:paraId="54953361" w14:textId="77777777" w:rsidR="00B11855" w:rsidRPr="006D613E" w:rsidRDefault="003D003E" w:rsidP="001466DF">
      <w:pPr>
        <w:pStyle w:val="HL7FieldIndent2"/>
        <w:rPr>
          <w:noProof w:val="0"/>
        </w:rPr>
      </w:pPr>
      <w:r w:rsidRPr="006D613E">
        <w:rPr>
          <w:noProof w:val="0"/>
        </w:rPr>
        <w:t>This field contains the identity of the person who is responsible for creating the request (i.e., ordering physician). ORC-12-ordering provider is the same as OBR-16-ordering provider. If the ordering provider is not present in the ORC, it may be present in the associated OBR. This is particularly important when results are transmitted in an ORU message. In this case, the ORC is not required and the identifying filler order number may be present in the OBR segment.</w:t>
      </w:r>
    </w:p>
    <w:p w14:paraId="7AE0F8E9" w14:textId="77777777" w:rsidR="00B11855" w:rsidRPr="006D613E" w:rsidRDefault="003D003E" w:rsidP="00123C7B">
      <w:pPr>
        <w:pStyle w:val="HL7Field"/>
        <w:keepNext/>
        <w:outlineLvl w:val="0"/>
      </w:pPr>
      <w:r w:rsidRPr="006D613E">
        <w:t>ORC-14 Call Back Phone Number (XTN) 00228</w:t>
      </w:r>
    </w:p>
    <w:p w14:paraId="23B9F955" w14:textId="77777777" w:rsidR="00B11855" w:rsidRPr="006D613E" w:rsidRDefault="003D003E" w:rsidP="001466DF">
      <w:pPr>
        <w:pStyle w:val="HL7FieldIndent2"/>
        <w:rPr>
          <w:noProof w:val="0"/>
        </w:rPr>
      </w:pPr>
      <w:r w:rsidRPr="006D613E">
        <w:rPr>
          <w:noProof w:val="0"/>
        </w:rPr>
        <w:t>This field contains the telephone number to call for clarification of a request or other information regarding the order. ORC-14-call back phone number is the same as OBR-17-order callback phone number. If the structure of the telephony dial string is not known then the call back number should be in the Unformatted Telephone number (ST) component of the field.</w:t>
      </w:r>
    </w:p>
    <w:p w14:paraId="309F00EE" w14:textId="77777777" w:rsidR="00D84706" w:rsidRPr="006D613E" w:rsidRDefault="00995849" w:rsidP="005F16F9">
      <w:pPr>
        <w:pStyle w:val="AppendixHeading3"/>
        <w:rPr>
          <w:noProof w:val="0"/>
        </w:rPr>
      </w:pPr>
      <w:bookmarkStart w:id="1036" w:name="_Toc428889193"/>
      <w:bookmarkStart w:id="1037" w:name="_Toc429498868"/>
      <w:bookmarkStart w:id="1038" w:name="_Toc429499759"/>
      <w:bookmarkStart w:id="1039" w:name="_Toc429499990"/>
      <w:bookmarkStart w:id="1040" w:name="_Toc429730306"/>
      <w:bookmarkStart w:id="1041" w:name="_Toc466373821"/>
      <w:bookmarkStart w:id="1042" w:name="_Toc401769870"/>
      <w:bookmarkStart w:id="1043" w:name="B10_PRT_Participation_Informat"/>
      <w:bookmarkEnd w:id="1036"/>
      <w:bookmarkEnd w:id="1037"/>
      <w:bookmarkEnd w:id="1038"/>
      <w:bookmarkEnd w:id="1039"/>
      <w:bookmarkEnd w:id="1040"/>
      <w:r w:rsidRPr="006D613E">
        <w:rPr>
          <w:noProof w:val="0"/>
        </w:rPr>
        <w:t>O</w:t>
      </w:r>
      <w:r w:rsidR="00D84706" w:rsidRPr="006D613E">
        <w:rPr>
          <w:noProof w:val="0"/>
        </w:rPr>
        <w:t>RC Observation Control Segment in PIV Application Acknowledgment (RRG^O16^RRG_O16 Pharmacy/Treatment Give Acknowledgement)</w:t>
      </w:r>
      <w:bookmarkEnd w:id="1041"/>
    </w:p>
    <w:p w14:paraId="5EF37623" w14:textId="328504EB" w:rsidR="00D84706" w:rsidRPr="006D613E" w:rsidRDefault="00D84706" w:rsidP="00C10546">
      <w:pPr>
        <w:pStyle w:val="BodyText"/>
      </w:pPr>
      <w:r w:rsidRPr="006D613E">
        <w:t xml:space="preserve">In the PIV application </w:t>
      </w:r>
      <w:r w:rsidR="0028379E" w:rsidRPr="006D613E">
        <w:t>acknowledgement,</w:t>
      </w:r>
      <w:r w:rsidRPr="006D613E">
        <w:t xml:space="preserve"> this segment is optionally used by the IOC to contain the order number and other information that is provided in the PCD-03 message.</w:t>
      </w:r>
    </w:p>
    <w:p w14:paraId="3D080816" w14:textId="77777777" w:rsidR="00D84706" w:rsidRPr="006D613E" w:rsidRDefault="00D84706" w:rsidP="00C44528">
      <w:pPr>
        <w:pStyle w:val="BodyText"/>
      </w:pPr>
    </w:p>
    <w:p w14:paraId="782B18FE" w14:textId="341A8031" w:rsidR="00D84706" w:rsidRPr="006D613E" w:rsidRDefault="00D84706" w:rsidP="00123C7B">
      <w:pPr>
        <w:pStyle w:val="TableTitle"/>
        <w:outlineLvl w:val="0"/>
      </w:pPr>
      <w:r w:rsidRPr="006D613E">
        <w:t>Table B.9.</w:t>
      </w:r>
      <w:r w:rsidR="004E547A" w:rsidRPr="006D613E">
        <w:t>2-1</w:t>
      </w:r>
      <w:r w:rsidRPr="006D613E">
        <w:t xml:space="preserve">: </w:t>
      </w:r>
      <w:r w:rsidR="006D613E">
        <w:t>HL7</w:t>
      </w:r>
      <w:r w:rsidR="00995105" w:rsidRPr="006D613E">
        <w:t xml:space="preserve"> </w:t>
      </w:r>
      <w:r w:rsidRPr="006D613E">
        <w:t>Attribute Table – ORC – Observation Control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898"/>
        <w:gridCol w:w="809"/>
        <w:gridCol w:w="809"/>
        <w:gridCol w:w="987"/>
        <w:gridCol w:w="988"/>
        <w:gridCol w:w="3582"/>
      </w:tblGrid>
      <w:tr w:rsidR="000B3A40" w:rsidRPr="006D613E" w14:paraId="17FDAF91" w14:textId="77777777" w:rsidTr="00C10546">
        <w:tc>
          <w:tcPr>
            <w:tcW w:w="738" w:type="dxa"/>
            <w:shd w:val="clear" w:color="auto" w:fill="D9D9D9"/>
          </w:tcPr>
          <w:p w14:paraId="286AC2C8" w14:textId="77777777" w:rsidR="000B3A40" w:rsidRPr="006D613E" w:rsidRDefault="000B3A40" w:rsidP="00430F57">
            <w:pPr>
              <w:pStyle w:val="TableEntryHeader"/>
            </w:pPr>
            <w:r w:rsidRPr="006D613E">
              <w:t>SEQ</w:t>
            </w:r>
          </w:p>
        </w:tc>
        <w:tc>
          <w:tcPr>
            <w:tcW w:w="900" w:type="dxa"/>
            <w:shd w:val="clear" w:color="auto" w:fill="D9D9D9"/>
          </w:tcPr>
          <w:p w14:paraId="22BF4BE6" w14:textId="77777777" w:rsidR="000B3A40" w:rsidRPr="006D613E" w:rsidRDefault="000B3A40" w:rsidP="00430F57">
            <w:pPr>
              <w:pStyle w:val="TableEntryHeader"/>
            </w:pPr>
            <w:r w:rsidRPr="006D613E">
              <w:t>LEN</w:t>
            </w:r>
          </w:p>
        </w:tc>
        <w:tc>
          <w:tcPr>
            <w:tcW w:w="810" w:type="dxa"/>
            <w:shd w:val="clear" w:color="auto" w:fill="D9D9D9"/>
          </w:tcPr>
          <w:p w14:paraId="1FCF76D8" w14:textId="77777777" w:rsidR="000B3A40" w:rsidRPr="006D613E" w:rsidRDefault="000B3A40" w:rsidP="00430F57">
            <w:pPr>
              <w:pStyle w:val="TableEntryHeader"/>
            </w:pPr>
            <w:r w:rsidRPr="006D613E">
              <w:t>DT</w:t>
            </w:r>
          </w:p>
        </w:tc>
        <w:tc>
          <w:tcPr>
            <w:tcW w:w="810" w:type="dxa"/>
            <w:shd w:val="clear" w:color="auto" w:fill="D9D9D9"/>
          </w:tcPr>
          <w:p w14:paraId="750F1076" w14:textId="77777777" w:rsidR="000B3A40" w:rsidRPr="006D613E" w:rsidRDefault="000B3A40" w:rsidP="00430F57">
            <w:pPr>
              <w:pStyle w:val="TableEntryHeader"/>
            </w:pPr>
            <w:r w:rsidRPr="006D613E">
              <w:t>OPT</w:t>
            </w:r>
          </w:p>
        </w:tc>
        <w:tc>
          <w:tcPr>
            <w:tcW w:w="990" w:type="dxa"/>
            <w:shd w:val="clear" w:color="auto" w:fill="D9D9D9"/>
          </w:tcPr>
          <w:p w14:paraId="5DF77075" w14:textId="77777777" w:rsidR="000B3A40" w:rsidRPr="006D613E" w:rsidRDefault="000B3A40" w:rsidP="00430F57">
            <w:pPr>
              <w:pStyle w:val="TableEntryHeader"/>
            </w:pPr>
            <w:r w:rsidRPr="006D613E">
              <w:t>RP/#</w:t>
            </w:r>
          </w:p>
        </w:tc>
        <w:tc>
          <w:tcPr>
            <w:tcW w:w="990" w:type="dxa"/>
            <w:shd w:val="clear" w:color="auto" w:fill="D9D9D9"/>
          </w:tcPr>
          <w:p w14:paraId="78A2206D" w14:textId="77777777" w:rsidR="000B3A40" w:rsidRPr="006D613E" w:rsidRDefault="000B3A40" w:rsidP="00430F57">
            <w:pPr>
              <w:pStyle w:val="TableEntryHeader"/>
            </w:pPr>
            <w:r w:rsidRPr="006D613E">
              <w:t>TBL#</w:t>
            </w:r>
          </w:p>
        </w:tc>
        <w:tc>
          <w:tcPr>
            <w:tcW w:w="3618" w:type="dxa"/>
            <w:shd w:val="clear" w:color="auto" w:fill="D9D9D9"/>
          </w:tcPr>
          <w:p w14:paraId="7EC2F353" w14:textId="77777777" w:rsidR="000B3A40" w:rsidRPr="006D613E" w:rsidRDefault="000B3A40" w:rsidP="00430F57">
            <w:pPr>
              <w:pStyle w:val="TableEntryHeader"/>
            </w:pPr>
            <w:r w:rsidRPr="006D613E">
              <w:t>ELEMENT NAME</w:t>
            </w:r>
          </w:p>
        </w:tc>
      </w:tr>
      <w:tr w:rsidR="000B3A40" w:rsidRPr="006D613E" w14:paraId="3926FDB0" w14:textId="77777777" w:rsidTr="00430F57">
        <w:tc>
          <w:tcPr>
            <w:tcW w:w="738" w:type="dxa"/>
            <w:shd w:val="clear" w:color="auto" w:fill="auto"/>
          </w:tcPr>
          <w:p w14:paraId="7A44FD41" w14:textId="77777777" w:rsidR="000B3A40" w:rsidRPr="006D613E" w:rsidRDefault="000B3A40" w:rsidP="0034367E">
            <w:pPr>
              <w:pStyle w:val="TableEntry"/>
            </w:pPr>
            <w:r w:rsidRPr="006D613E">
              <w:t>2</w:t>
            </w:r>
          </w:p>
        </w:tc>
        <w:tc>
          <w:tcPr>
            <w:tcW w:w="900" w:type="dxa"/>
            <w:shd w:val="clear" w:color="auto" w:fill="auto"/>
          </w:tcPr>
          <w:p w14:paraId="43B48D91" w14:textId="77777777" w:rsidR="000B3A40" w:rsidRPr="006D613E" w:rsidRDefault="000B3A40" w:rsidP="0034367E">
            <w:pPr>
              <w:pStyle w:val="TableEntry"/>
            </w:pPr>
            <w:r w:rsidRPr="006D613E">
              <w:t>22</w:t>
            </w:r>
          </w:p>
        </w:tc>
        <w:tc>
          <w:tcPr>
            <w:tcW w:w="810" w:type="dxa"/>
            <w:shd w:val="clear" w:color="auto" w:fill="auto"/>
          </w:tcPr>
          <w:p w14:paraId="00A7BD56" w14:textId="77777777" w:rsidR="000B3A40" w:rsidRPr="006D613E" w:rsidRDefault="000B3A40" w:rsidP="0034367E">
            <w:pPr>
              <w:pStyle w:val="TableEntry"/>
            </w:pPr>
            <w:r w:rsidRPr="006D613E">
              <w:t>EI</w:t>
            </w:r>
          </w:p>
        </w:tc>
        <w:tc>
          <w:tcPr>
            <w:tcW w:w="810" w:type="dxa"/>
            <w:shd w:val="clear" w:color="auto" w:fill="auto"/>
          </w:tcPr>
          <w:p w14:paraId="3E172E8F" w14:textId="77777777" w:rsidR="000B3A40" w:rsidRPr="006D613E" w:rsidRDefault="000B3A40" w:rsidP="0034367E">
            <w:pPr>
              <w:pStyle w:val="TableEntry"/>
            </w:pPr>
            <w:r w:rsidRPr="006D613E">
              <w:t>R</w:t>
            </w:r>
          </w:p>
        </w:tc>
        <w:tc>
          <w:tcPr>
            <w:tcW w:w="990" w:type="dxa"/>
            <w:shd w:val="clear" w:color="auto" w:fill="auto"/>
          </w:tcPr>
          <w:p w14:paraId="1A620523" w14:textId="77777777" w:rsidR="000B3A40" w:rsidRPr="006D613E" w:rsidRDefault="000B3A40" w:rsidP="0034367E">
            <w:pPr>
              <w:pStyle w:val="TableEntry"/>
            </w:pPr>
            <w:r w:rsidRPr="006D613E">
              <w:t>[1..1]</w:t>
            </w:r>
          </w:p>
        </w:tc>
        <w:tc>
          <w:tcPr>
            <w:tcW w:w="990" w:type="dxa"/>
            <w:shd w:val="clear" w:color="auto" w:fill="auto"/>
          </w:tcPr>
          <w:p w14:paraId="3D6BBED8" w14:textId="77777777" w:rsidR="000B3A40" w:rsidRPr="006D613E" w:rsidRDefault="000B3A40" w:rsidP="0034367E">
            <w:pPr>
              <w:pStyle w:val="TableEntry"/>
            </w:pPr>
          </w:p>
        </w:tc>
        <w:tc>
          <w:tcPr>
            <w:tcW w:w="3618" w:type="dxa"/>
            <w:shd w:val="clear" w:color="auto" w:fill="auto"/>
          </w:tcPr>
          <w:p w14:paraId="698547F9" w14:textId="77777777" w:rsidR="000B3A40" w:rsidRPr="006D613E" w:rsidRDefault="000B3A40" w:rsidP="0034367E">
            <w:pPr>
              <w:pStyle w:val="TableEntry"/>
            </w:pPr>
            <w:r w:rsidRPr="006D613E">
              <w:t>Placer Order Number</w:t>
            </w:r>
          </w:p>
        </w:tc>
      </w:tr>
      <w:tr w:rsidR="000B3A40" w:rsidRPr="006D613E" w14:paraId="6293B294" w14:textId="77777777" w:rsidTr="00430F57">
        <w:tc>
          <w:tcPr>
            <w:tcW w:w="738" w:type="dxa"/>
            <w:shd w:val="clear" w:color="auto" w:fill="auto"/>
          </w:tcPr>
          <w:p w14:paraId="27DF27CC" w14:textId="77777777" w:rsidR="000B3A40" w:rsidRPr="006D613E" w:rsidRDefault="000B3A40" w:rsidP="0034367E">
            <w:pPr>
              <w:pStyle w:val="TableEntry"/>
            </w:pPr>
            <w:r w:rsidRPr="006D613E">
              <w:t>9</w:t>
            </w:r>
          </w:p>
        </w:tc>
        <w:tc>
          <w:tcPr>
            <w:tcW w:w="900" w:type="dxa"/>
            <w:shd w:val="clear" w:color="auto" w:fill="auto"/>
          </w:tcPr>
          <w:p w14:paraId="3706954D" w14:textId="77777777" w:rsidR="000B3A40" w:rsidRPr="006D613E" w:rsidRDefault="000B3A40" w:rsidP="0034367E">
            <w:pPr>
              <w:pStyle w:val="TableEntry"/>
            </w:pPr>
            <w:r w:rsidRPr="006D613E">
              <w:t>24</w:t>
            </w:r>
          </w:p>
        </w:tc>
        <w:tc>
          <w:tcPr>
            <w:tcW w:w="810" w:type="dxa"/>
            <w:shd w:val="clear" w:color="auto" w:fill="auto"/>
          </w:tcPr>
          <w:p w14:paraId="129A7CCC" w14:textId="77777777" w:rsidR="000B3A40" w:rsidRPr="006D613E" w:rsidRDefault="000B3A40" w:rsidP="0034367E">
            <w:pPr>
              <w:pStyle w:val="TableEntry"/>
            </w:pPr>
            <w:r w:rsidRPr="006D613E">
              <w:t>DTM</w:t>
            </w:r>
          </w:p>
        </w:tc>
        <w:tc>
          <w:tcPr>
            <w:tcW w:w="810" w:type="dxa"/>
            <w:shd w:val="clear" w:color="auto" w:fill="auto"/>
          </w:tcPr>
          <w:p w14:paraId="4BB25F12" w14:textId="77777777" w:rsidR="000B3A40" w:rsidRPr="006D613E" w:rsidRDefault="000B3A40" w:rsidP="0034367E">
            <w:pPr>
              <w:pStyle w:val="TableEntry"/>
            </w:pPr>
            <w:r w:rsidRPr="006D613E">
              <w:t>O</w:t>
            </w:r>
          </w:p>
        </w:tc>
        <w:tc>
          <w:tcPr>
            <w:tcW w:w="990" w:type="dxa"/>
            <w:shd w:val="clear" w:color="auto" w:fill="auto"/>
          </w:tcPr>
          <w:p w14:paraId="14F621E3" w14:textId="77777777" w:rsidR="000B3A40" w:rsidRPr="006D613E" w:rsidRDefault="000B3A40" w:rsidP="0034367E">
            <w:pPr>
              <w:pStyle w:val="TableEntry"/>
            </w:pPr>
            <w:r w:rsidRPr="006D613E">
              <w:t>[0..1]</w:t>
            </w:r>
          </w:p>
        </w:tc>
        <w:tc>
          <w:tcPr>
            <w:tcW w:w="990" w:type="dxa"/>
            <w:shd w:val="clear" w:color="auto" w:fill="auto"/>
          </w:tcPr>
          <w:p w14:paraId="417ECDF8" w14:textId="77777777" w:rsidR="000B3A40" w:rsidRPr="006D613E" w:rsidRDefault="000B3A40" w:rsidP="0034367E">
            <w:pPr>
              <w:pStyle w:val="TableEntry"/>
            </w:pPr>
          </w:p>
        </w:tc>
        <w:tc>
          <w:tcPr>
            <w:tcW w:w="3618" w:type="dxa"/>
            <w:shd w:val="clear" w:color="auto" w:fill="auto"/>
          </w:tcPr>
          <w:p w14:paraId="38B06807" w14:textId="77777777" w:rsidR="000B3A40" w:rsidRPr="006D613E" w:rsidRDefault="000B3A40" w:rsidP="0034367E">
            <w:pPr>
              <w:pStyle w:val="TableEntry"/>
            </w:pPr>
            <w:r w:rsidRPr="006D613E">
              <w:t>Date/Time of Transaction</w:t>
            </w:r>
          </w:p>
        </w:tc>
      </w:tr>
      <w:tr w:rsidR="000B3A40" w:rsidRPr="006D613E" w14:paraId="5A7264BC" w14:textId="77777777" w:rsidTr="00430F57">
        <w:tc>
          <w:tcPr>
            <w:tcW w:w="738" w:type="dxa"/>
            <w:shd w:val="clear" w:color="auto" w:fill="auto"/>
          </w:tcPr>
          <w:p w14:paraId="5736B008" w14:textId="77777777" w:rsidR="000B3A40" w:rsidRPr="006D613E" w:rsidRDefault="000B3A40" w:rsidP="0034367E">
            <w:pPr>
              <w:pStyle w:val="TableEntry"/>
            </w:pPr>
            <w:r w:rsidRPr="006D613E">
              <w:t>19</w:t>
            </w:r>
          </w:p>
        </w:tc>
        <w:tc>
          <w:tcPr>
            <w:tcW w:w="900" w:type="dxa"/>
            <w:shd w:val="clear" w:color="auto" w:fill="auto"/>
          </w:tcPr>
          <w:p w14:paraId="680BFBB2" w14:textId="77777777" w:rsidR="000B3A40" w:rsidRPr="006D613E" w:rsidRDefault="000B3A40" w:rsidP="0034367E">
            <w:pPr>
              <w:pStyle w:val="TableEntry"/>
            </w:pPr>
            <w:r w:rsidRPr="006D613E">
              <w:t>705</w:t>
            </w:r>
          </w:p>
        </w:tc>
        <w:tc>
          <w:tcPr>
            <w:tcW w:w="810" w:type="dxa"/>
            <w:shd w:val="clear" w:color="auto" w:fill="auto"/>
          </w:tcPr>
          <w:p w14:paraId="2EC3BEDF" w14:textId="77777777" w:rsidR="000B3A40" w:rsidRPr="006D613E" w:rsidRDefault="000B3A40" w:rsidP="0034367E">
            <w:pPr>
              <w:pStyle w:val="TableEntry"/>
            </w:pPr>
            <w:r w:rsidRPr="006D613E">
              <w:t>XCN</w:t>
            </w:r>
          </w:p>
        </w:tc>
        <w:tc>
          <w:tcPr>
            <w:tcW w:w="810" w:type="dxa"/>
            <w:shd w:val="clear" w:color="auto" w:fill="auto"/>
          </w:tcPr>
          <w:p w14:paraId="267E375F" w14:textId="77777777" w:rsidR="000B3A40" w:rsidRPr="006D613E" w:rsidRDefault="000B3A40" w:rsidP="0034367E">
            <w:pPr>
              <w:pStyle w:val="TableEntry"/>
            </w:pPr>
            <w:r w:rsidRPr="006D613E">
              <w:t>O</w:t>
            </w:r>
          </w:p>
        </w:tc>
        <w:tc>
          <w:tcPr>
            <w:tcW w:w="990" w:type="dxa"/>
            <w:shd w:val="clear" w:color="auto" w:fill="auto"/>
          </w:tcPr>
          <w:p w14:paraId="531F007E" w14:textId="77777777" w:rsidR="000B3A40" w:rsidRPr="006D613E" w:rsidRDefault="000B3A40" w:rsidP="0034367E">
            <w:pPr>
              <w:pStyle w:val="TableEntry"/>
            </w:pPr>
            <w:r w:rsidRPr="006D613E">
              <w:t>[0..1]</w:t>
            </w:r>
          </w:p>
        </w:tc>
        <w:tc>
          <w:tcPr>
            <w:tcW w:w="990" w:type="dxa"/>
            <w:shd w:val="clear" w:color="auto" w:fill="auto"/>
          </w:tcPr>
          <w:p w14:paraId="6762B877" w14:textId="77777777" w:rsidR="000B3A40" w:rsidRPr="006D613E" w:rsidRDefault="000B3A40" w:rsidP="0034367E">
            <w:pPr>
              <w:pStyle w:val="TableEntry"/>
            </w:pPr>
          </w:p>
        </w:tc>
        <w:tc>
          <w:tcPr>
            <w:tcW w:w="3618" w:type="dxa"/>
            <w:shd w:val="clear" w:color="auto" w:fill="auto"/>
          </w:tcPr>
          <w:p w14:paraId="514B8D23" w14:textId="77777777" w:rsidR="000B3A40" w:rsidRPr="006D613E" w:rsidRDefault="000B3A40" w:rsidP="0034367E">
            <w:pPr>
              <w:pStyle w:val="TableEntry"/>
            </w:pPr>
            <w:r w:rsidRPr="006D613E">
              <w:t>Action By</w:t>
            </w:r>
          </w:p>
        </w:tc>
      </w:tr>
    </w:tbl>
    <w:p w14:paraId="25284F61" w14:textId="77777777" w:rsidR="00D84706" w:rsidRPr="006D613E" w:rsidRDefault="00D84706" w:rsidP="005F16F9">
      <w:pPr>
        <w:pStyle w:val="HL7Field"/>
      </w:pPr>
      <w:r w:rsidRPr="006D613E">
        <w:lastRenderedPageBreak/>
        <w:t>ORC-2 Placer Order Number (EI) 00216</w:t>
      </w:r>
    </w:p>
    <w:p w14:paraId="1679F75C" w14:textId="77777777" w:rsidR="00D84706" w:rsidRPr="006D613E" w:rsidRDefault="00D84706" w:rsidP="001466DF">
      <w:pPr>
        <w:pStyle w:val="HL7FieldIndent2"/>
        <w:rPr>
          <w:noProof w:val="0"/>
        </w:rPr>
      </w:pPr>
      <w:r w:rsidRPr="006D613E">
        <w:rPr>
          <w:noProof w:val="0"/>
        </w:rPr>
        <w:t>This field is the placer application's order number.</w:t>
      </w:r>
    </w:p>
    <w:p w14:paraId="601343F6" w14:textId="77777777" w:rsidR="00D84706" w:rsidRPr="006D613E" w:rsidRDefault="00D84706" w:rsidP="005F16F9">
      <w:pPr>
        <w:pStyle w:val="HL7Field"/>
      </w:pPr>
      <w:r w:rsidRPr="006D613E">
        <w:t>ORC-9   Date/Time of Transaction</w:t>
      </w:r>
    </w:p>
    <w:p w14:paraId="5E230F67" w14:textId="77777777" w:rsidR="00D84706" w:rsidRPr="006D613E" w:rsidRDefault="00D84706" w:rsidP="001466DF">
      <w:pPr>
        <w:pStyle w:val="HL7FieldIndent2"/>
        <w:rPr>
          <w:noProof w:val="0"/>
        </w:rPr>
      </w:pPr>
      <w:r w:rsidRPr="006D613E">
        <w:rPr>
          <w:noProof w:val="0"/>
        </w:rPr>
        <w:t xml:space="preserve">The time in this field should be the time the clinician initiated the program request, not the time the IOP generated the message. The IOC may use this field to determine if the request is stale or too old. </w:t>
      </w:r>
    </w:p>
    <w:p w14:paraId="0212D6DC" w14:textId="77B4A2F3" w:rsidR="00D84706" w:rsidRPr="006D613E" w:rsidRDefault="00D84706" w:rsidP="001466DF">
      <w:pPr>
        <w:pStyle w:val="HL7FieldIndent2"/>
        <w:rPr>
          <w:noProof w:val="0"/>
        </w:rPr>
      </w:pPr>
      <w:r w:rsidRPr="006D613E">
        <w:rPr>
          <w:noProof w:val="0"/>
        </w:rPr>
        <w:t xml:space="preserve">See </w:t>
      </w:r>
      <w:r w:rsidR="006D613E">
        <w:rPr>
          <w:noProof w:val="0"/>
        </w:rPr>
        <w:t>HL7</w:t>
      </w:r>
      <w:r w:rsidR="00995105" w:rsidRPr="006D613E">
        <w:rPr>
          <w:noProof w:val="0"/>
        </w:rPr>
        <w:t xml:space="preserve"> </w:t>
      </w:r>
      <w:r w:rsidRPr="006D613E">
        <w:rPr>
          <w:noProof w:val="0"/>
        </w:rPr>
        <w:t>V2.6 Section 4.5.1.9 for details. The PCD TF does not further constrain this field.</w:t>
      </w:r>
    </w:p>
    <w:p w14:paraId="27C973BD" w14:textId="77777777" w:rsidR="00D84706" w:rsidRPr="006D613E" w:rsidRDefault="00D84706" w:rsidP="005F16F9">
      <w:pPr>
        <w:pStyle w:val="HL7Field"/>
      </w:pPr>
      <w:r w:rsidRPr="006D613E">
        <w:t>ORC-19   Action By</w:t>
      </w:r>
    </w:p>
    <w:p w14:paraId="7669EDE1" w14:textId="77777777" w:rsidR="00D84706" w:rsidRPr="006D613E" w:rsidRDefault="00D84706" w:rsidP="005F16F9">
      <w:pPr>
        <w:pStyle w:val="Components"/>
      </w:pPr>
      <w:r w:rsidRPr="006D613E">
        <w:t>Components: &lt;ID Number (ST)&gt; ^ &lt;Family Name (FN)&gt; ^ &lt;Given Name (ST)&gt; ^ &lt;Second and Further Given Names or Initials Thereof (ST)&gt; ^ &lt;Suffix (e.g., JR or III) (ST)&gt; ^ &lt;Prefix (e.g., DR) (ST)&gt; ^ &lt;DEPRECATED-Degree (e.g., MD) (IS)&gt; ^ &lt;Source Table (IS)&gt; ^ &lt;Assigning Authority (HD)&gt; ^ &lt;Name Type Code (ID)&gt; ^ &lt;Identifier Check Digit (ST)&gt; ^ &lt;Check Digit Scheme (ID)&gt; ^ &lt;Identifier Type Code (ID)&gt; ^ &lt;Assigning Facility (HD)&gt; ^ &lt;Name Representation Code (ID)&gt; ^ &lt;Name Context (CWE)&gt; ^ &lt;DEPRECATED-Name Validity Range (DR)&gt; ^ &lt;Name Assembly Order (ID)&gt; ^ &lt;Effective Date (DTM)&gt; ^ &lt;Expiration Date (DTM)&gt; ^ &lt;Professional Suffix (ST)&gt; ^ &lt;Assigning Jurisdiction (CWE)&gt; ^ &lt;Assigning Agency or Department (CWE)&gt;</w:t>
      </w:r>
    </w:p>
    <w:p w14:paraId="58D7C7E0" w14:textId="77777777" w:rsidR="00D84706" w:rsidRPr="006D613E" w:rsidRDefault="00D84706" w:rsidP="001466DF">
      <w:pPr>
        <w:pStyle w:val="HL7FieldIndent2"/>
        <w:rPr>
          <w:noProof w:val="0"/>
        </w:rPr>
      </w:pPr>
      <w:r w:rsidRPr="006D613E">
        <w:rPr>
          <w:noProof w:val="0"/>
        </w:rPr>
        <w:t>Definition: This field contains the identity of the caregiver who initiated the event.</w:t>
      </w:r>
    </w:p>
    <w:p w14:paraId="691BAF05" w14:textId="77777777" w:rsidR="00D84706" w:rsidRPr="006D613E" w:rsidRDefault="00D84706" w:rsidP="001466DF">
      <w:pPr>
        <w:pStyle w:val="HL7FieldIndent2"/>
        <w:rPr>
          <w:noProof w:val="0"/>
        </w:rPr>
      </w:pPr>
      <w:r w:rsidRPr="006D613E">
        <w:rPr>
          <w:noProof w:val="0"/>
        </w:rPr>
        <w:t xml:space="preserve">Subfield XCN-1 "ID number" is required for each identifier. </w:t>
      </w:r>
    </w:p>
    <w:p w14:paraId="66163A11" w14:textId="77777777" w:rsidR="00F67594" w:rsidRPr="006D613E" w:rsidRDefault="00F67594" w:rsidP="005F16F9">
      <w:pPr>
        <w:pStyle w:val="AppendixHeading2"/>
        <w:rPr>
          <w:noProof w:val="0"/>
        </w:rPr>
      </w:pPr>
      <w:bookmarkStart w:id="1044" w:name="_Toc428881955"/>
      <w:bookmarkStart w:id="1045" w:name="_Toc428883244"/>
      <w:bookmarkStart w:id="1046" w:name="_Toc428883447"/>
      <w:bookmarkStart w:id="1047" w:name="_Toc428884959"/>
      <w:bookmarkStart w:id="1048" w:name="_Toc428889195"/>
      <w:bookmarkStart w:id="1049" w:name="_Toc429498870"/>
      <w:bookmarkStart w:id="1050" w:name="_Toc429499761"/>
      <w:bookmarkStart w:id="1051" w:name="_Toc429499992"/>
      <w:bookmarkStart w:id="1052" w:name="_Toc429730308"/>
      <w:bookmarkStart w:id="1053" w:name="_Toc428881956"/>
      <w:bookmarkStart w:id="1054" w:name="_Toc428883245"/>
      <w:bookmarkStart w:id="1055" w:name="_Toc428883448"/>
      <w:bookmarkStart w:id="1056" w:name="_Toc428884960"/>
      <w:bookmarkStart w:id="1057" w:name="_Toc428889196"/>
      <w:bookmarkStart w:id="1058" w:name="_Toc429498871"/>
      <w:bookmarkStart w:id="1059" w:name="_Toc429499762"/>
      <w:bookmarkStart w:id="1060" w:name="_Toc429499993"/>
      <w:bookmarkStart w:id="1061" w:name="_Toc429730309"/>
      <w:bookmarkStart w:id="1062" w:name="_Toc428881957"/>
      <w:bookmarkStart w:id="1063" w:name="_Toc428883246"/>
      <w:bookmarkStart w:id="1064" w:name="_Toc428883449"/>
      <w:bookmarkStart w:id="1065" w:name="_Toc428884961"/>
      <w:bookmarkStart w:id="1066" w:name="_Toc428889197"/>
      <w:bookmarkStart w:id="1067" w:name="_Toc429498872"/>
      <w:bookmarkStart w:id="1068" w:name="_Toc429499763"/>
      <w:bookmarkStart w:id="1069" w:name="_Toc429499994"/>
      <w:bookmarkStart w:id="1070" w:name="_Toc429730310"/>
      <w:bookmarkStart w:id="1071" w:name="_Ref429942609"/>
      <w:bookmarkStart w:id="1072" w:name="_Ref429942611"/>
      <w:bookmarkStart w:id="1073" w:name="_Ref429942669"/>
      <w:bookmarkStart w:id="1074" w:name="_Toc466373822"/>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r w:rsidRPr="006D613E">
        <w:rPr>
          <w:noProof w:val="0"/>
        </w:rPr>
        <w:t>PRT Participation Information Segment</w:t>
      </w:r>
      <w:bookmarkEnd w:id="1042"/>
      <w:bookmarkEnd w:id="1071"/>
      <w:bookmarkEnd w:id="1072"/>
      <w:bookmarkEnd w:id="1073"/>
      <w:bookmarkEnd w:id="1074"/>
    </w:p>
    <w:p w14:paraId="7DBE838D" w14:textId="77777777" w:rsidR="00CD5A43" w:rsidRPr="006D613E" w:rsidRDefault="00CD5A43" w:rsidP="00CD5A43">
      <w:pPr>
        <w:pStyle w:val="BodyText"/>
      </w:pPr>
      <w:r w:rsidRPr="006D613E">
        <w:t>The Participation Information segment contains the data necessary to add, update, correct, and delete from the record persons, organizations, or locations (participants) participating in the activity being transmitted.</w:t>
      </w:r>
    </w:p>
    <w:p w14:paraId="10C9AF36" w14:textId="67DC4B99" w:rsidR="00A4326F" w:rsidRPr="006D613E" w:rsidRDefault="00A4326F" w:rsidP="00CD5A43">
      <w:pPr>
        <w:pStyle w:val="BodyText"/>
      </w:pPr>
      <w:r w:rsidRPr="006D613E">
        <w:t xml:space="preserve">The hierarchical positional location of the PRT segment within the </w:t>
      </w:r>
      <w:r w:rsidR="006D613E">
        <w:t>HL7</w:t>
      </w:r>
      <w:r w:rsidR="00995105" w:rsidRPr="006D613E">
        <w:t xml:space="preserve"> </w:t>
      </w:r>
      <w:r w:rsidRPr="006D613E">
        <w:t>message indicates the relationship. When the segment is used following the OBR segment, then the participations relate to the relevant participations in the observation.</w:t>
      </w:r>
    </w:p>
    <w:p w14:paraId="24536F2E" w14:textId="094D0839" w:rsidR="00CD5A43" w:rsidRPr="006D613E" w:rsidRDefault="00CD5A43" w:rsidP="00CD5A43">
      <w:pPr>
        <w:pStyle w:val="BodyText"/>
      </w:pPr>
      <w:r w:rsidRPr="006D613E">
        <w:t xml:space="preserve">The base version of </w:t>
      </w:r>
      <w:r w:rsidR="006D613E">
        <w:t>HL7</w:t>
      </w:r>
      <w:r w:rsidR="00995105" w:rsidRPr="006D613E">
        <w:t xml:space="preserve"> </w:t>
      </w:r>
      <w:r w:rsidRPr="006D613E">
        <w:t xml:space="preserve">for IHE PCD transactions is version 2.6. The PRT segment was not included in version 2.6, but rather was newly added in version 2.7. </w:t>
      </w:r>
      <w:r w:rsidR="00D41741" w:rsidRPr="006D613E">
        <w:t>To avoid unnecessary changes to other profiles, the IHE PCD Technical Committee determined that the base version would continue to be 2.6 for the present, but the PRT segment would draw on balloted later versions for needed semantics.</w:t>
      </w:r>
    </w:p>
    <w:p w14:paraId="2FDCF2E8" w14:textId="77777777" w:rsidR="00CD5A43" w:rsidRPr="006D613E" w:rsidRDefault="00CD5A43" w:rsidP="00CD5A43">
      <w:pPr>
        <w:pStyle w:val="AppendixHeading3"/>
        <w:rPr>
          <w:noProof w:val="0"/>
        </w:rPr>
      </w:pPr>
      <w:bookmarkStart w:id="1075" w:name="_Toc466373823"/>
      <w:r w:rsidRPr="006D613E">
        <w:rPr>
          <w:noProof w:val="0"/>
        </w:rPr>
        <w:t>Current PRT Segment use in ACM Profile transactions</w:t>
      </w:r>
      <w:bookmarkEnd w:id="1075"/>
    </w:p>
    <w:p w14:paraId="4A5F74CA" w14:textId="6B412BCD" w:rsidR="00CD5A43" w:rsidRPr="006D613E" w:rsidRDefault="00FF0C11" w:rsidP="003A64E3">
      <w:pPr>
        <w:pStyle w:val="BodyText"/>
      </w:pPr>
      <w:r w:rsidRPr="006D613E">
        <w:t xml:space="preserve">Certain IHE PCD transactions in the ACM </w:t>
      </w:r>
      <w:r w:rsidR="00FF5580" w:rsidRPr="006D613E">
        <w:t>Profile</w:t>
      </w:r>
      <w:r w:rsidRPr="006D613E">
        <w:t xml:space="preserve"> </w:t>
      </w:r>
      <w:r w:rsidR="00CD5A43" w:rsidRPr="006D613E">
        <w:t xml:space="preserve">new to this version of the Framework </w:t>
      </w:r>
      <w:r w:rsidRPr="006D613E">
        <w:t xml:space="preserve">require the new semantics provided in </w:t>
      </w:r>
      <w:r w:rsidR="006D613E">
        <w:t>HL7</w:t>
      </w:r>
      <w:r w:rsidR="00995105" w:rsidRPr="006D613E">
        <w:t xml:space="preserve"> </w:t>
      </w:r>
      <w:r w:rsidR="00D41741" w:rsidRPr="006D613E">
        <w:t xml:space="preserve">version 2.7 for </w:t>
      </w:r>
      <w:r w:rsidRPr="006D613E">
        <w:t xml:space="preserve">the PRT </w:t>
      </w:r>
      <w:proofErr w:type="gramStart"/>
      <w:r w:rsidRPr="006D613E">
        <w:t>segment which are</w:t>
      </w:r>
      <w:proofErr w:type="gramEnd"/>
      <w:r w:rsidRPr="006D613E">
        <w:t xml:space="preserve"> not available in version 2.6. </w:t>
      </w:r>
      <w:r w:rsidR="00D41741" w:rsidRPr="006D613E">
        <w:t>These usages are detailed in the discussion below.</w:t>
      </w:r>
    </w:p>
    <w:p w14:paraId="4B10404D" w14:textId="19268FAB" w:rsidR="00A4326F" w:rsidRPr="006D613E" w:rsidRDefault="00A4326F" w:rsidP="00A4326F">
      <w:pPr>
        <w:pStyle w:val="BodyText"/>
      </w:pPr>
      <w:r w:rsidRPr="006D613E">
        <w:t xml:space="preserve">In general, the PRT segment is used to describe a participant playing a particular role within the context of the message. In the ACM </w:t>
      </w:r>
      <w:r w:rsidR="00FF5580" w:rsidRPr="006D613E">
        <w:t>Profile</w:t>
      </w:r>
      <w:r w:rsidR="0028379E">
        <w:t>,</w:t>
      </w:r>
      <w:r w:rsidRPr="006D613E">
        <w:t xml:space="preserve"> the role being played is that of an alert dissemination requested or actual recipient.</w:t>
      </w:r>
    </w:p>
    <w:p w14:paraId="497F986C" w14:textId="77777777" w:rsidR="00CD5A43" w:rsidRPr="006D613E" w:rsidRDefault="00CD5A43" w:rsidP="00CD5A43">
      <w:pPr>
        <w:pStyle w:val="AppendixHeading3"/>
        <w:rPr>
          <w:noProof w:val="0"/>
        </w:rPr>
      </w:pPr>
      <w:bookmarkStart w:id="1076" w:name="_Toc466373824"/>
      <w:r w:rsidRPr="006D613E">
        <w:rPr>
          <w:noProof w:val="0"/>
        </w:rPr>
        <w:lastRenderedPageBreak/>
        <w:t>Future PRT segment use to support Unique Device Identifiers in the PCD Profiles</w:t>
      </w:r>
      <w:bookmarkEnd w:id="1076"/>
    </w:p>
    <w:p w14:paraId="3F0747E4" w14:textId="3E3A410C" w:rsidR="00A4326F" w:rsidRPr="006D613E" w:rsidRDefault="00D41741" w:rsidP="003A64E3">
      <w:pPr>
        <w:pStyle w:val="BodyText"/>
      </w:pPr>
      <w:r w:rsidRPr="006D613E">
        <w:t>Because of the importance of the recently defined Unique Device Identifier from the US FDA, which was developed with extensive international consultation and is thus likely to be of international importance as well, the IHE PCD Technical Committee is preparing to enable the use of this device identification in addition to the IEEE EUI-64 it has previously prescribed for device identification. This relies on changes and additions to the PRT segment</w:t>
      </w:r>
      <w:r w:rsidR="00A4326F" w:rsidRPr="006D613E">
        <w:t xml:space="preserve"> added in </w:t>
      </w:r>
      <w:r w:rsidR="006D613E">
        <w:t>HL7</w:t>
      </w:r>
      <w:r w:rsidR="00995105" w:rsidRPr="006D613E">
        <w:t xml:space="preserve"> </w:t>
      </w:r>
      <w:r w:rsidR="00A4326F" w:rsidRPr="006D613E">
        <w:t xml:space="preserve">version 2.8.2. </w:t>
      </w:r>
    </w:p>
    <w:p w14:paraId="155DDBCF" w14:textId="5BDE40A6" w:rsidR="00B11855" w:rsidRPr="006D613E" w:rsidRDefault="00A4326F" w:rsidP="003A64E3">
      <w:pPr>
        <w:pStyle w:val="BodyText"/>
      </w:pPr>
      <w:r w:rsidRPr="006D613E">
        <w:t xml:space="preserve">In future versions of this Technical Framework, the PRT segment will be used to convey device identification information formerly in the OBX-18 field of the OBX segment, which from V2.7 of </w:t>
      </w:r>
      <w:r w:rsidR="006D613E">
        <w:t>HL7</w:t>
      </w:r>
      <w:r w:rsidR="00995105" w:rsidRPr="006D613E">
        <w:t xml:space="preserve"> </w:t>
      </w:r>
      <w:r w:rsidRPr="006D613E">
        <w:t xml:space="preserve">is retained for backward compatibility </w:t>
      </w:r>
      <w:r w:rsidR="00DF4204" w:rsidRPr="006D613E">
        <w:t>only. The</w:t>
      </w:r>
      <w:r w:rsidR="00FF0C11" w:rsidRPr="006D613E">
        <w:t xml:space="preserve"> material discussed under PRT-10 and PRT-16-20 below covers semantics to support inclusion of the FDA Universal Device Identifier (UDI)</w:t>
      </w:r>
      <w:r w:rsidRPr="006D613E">
        <w:t xml:space="preserve">. The </w:t>
      </w:r>
      <w:proofErr w:type="gramStart"/>
      <w:r w:rsidRPr="006D613E">
        <w:t>use of UDI</w:t>
      </w:r>
      <w:r w:rsidR="00FF0C11" w:rsidRPr="006D613E">
        <w:t xml:space="preserve"> </w:t>
      </w:r>
      <w:r w:rsidRPr="006D613E">
        <w:t>is</w:t>
      </w:r>
      <w:r w:rsidR="00FF0C11" w:rsidRPr="006D613E">
        <w:t xml:space="preserve"> not yet required in this version of the Technical Framework but are</w:t>
      </w:r>
      <w:proofErr w:type="gramEnd"/>
      <w:r w:rsidR="00FF0C11" w:rsidRPr="006D613E">
        <w:t xml:space="preserve"> expected to be required </w:t>
      </w:r>
      <w:r w:rsidR="00CD5A43" w:rsidRPr="006D613E">
        <w:t>when the requirement is considered timely by the IHE PCD Technical and Planning Committees</w:t>
      </w:r>
      <w:r w:rsidR="00FF0C11" w:rsidRPr="006D613E">
        <w:t>. In this revision, this information</w:t>
      </w:r>
      <w:r w:rsidR="00C45AB6" w:rsidRPr="006D613E">
        <w:t xml:space="preserve"> is</w:t>
      </w:r>
      <w:r w:rsidR="003D003E" w:rsidRPr="006D613E">
        <w:t xml:space="preserve"> </w:t>
      </w:r>
      <w:r w:rsidR="00C45AB6" w:rsidRPr="006D613E">
        <w:t xml:space="preserve">informative only and </w:t>
      </w:r>
      <w:r w:rsidRPr="006D613E">
        <w:t xml:space="preserve">this use of the PRI segment </w:t>
      </w:r>
      <w:r w:rsidR="00C45AB6" w:rsidRPr="006D613E">
        <w:t xml:space="preserve">is not required </w:t>
      </w:r>
      <w:r w:rsidRPr="006D613E">
        <w:t xml:space="preserve">in order </w:t>
      </w:r>
      <w:r w:rsidR="00C45AB6" w:rsidRPr="006D613E">
        <w:t>to make a valid message in the current version of this Technical Framework.</w:t>
      </w:r>
      <w:r w:rsidR="00FF0C11" w:rsidRPr="006D613E">
        <w:t xml:space="preserve"> Implementers should take note and prepare to support this segment</w:t>
      </w:r>
      <w:proofErr w:type="gramStart"/>
      <w:r w:rsidR="00FF0C11" w:rsidRPr="006D613E">
        <w:t>.</w:t>
      </w:r>
      <w:bookmarkEnd w:id="1043"/>
      <w:r w:rsidRPr="006D613E">
        <w:t>.</w:t>
      </w:r>
      <w:proofErr w:type="gramEnd"/>
      <w:r w:rsidRPr="006D613E">
        <w:t xml:space="preserve"> Implementers should consider supporting this optional usage as soon as </w:t>
      </w:r>
      <w:r w:rsidR="006D48A4" w:rsidRPr="006D613E">
        <w:t xml:space="preserve">is </w:t>
      </w:r>
      <w:r w:rsidRPr="006D613E">
        <w:t xml:space="preserve">practicable for them, to prepare for early testing. For a Device Observation Consumer, it is advisable </w:t>
      </w:r>
      <w:r w:rsidR="006D48A4" w:rsidRPr="006D613E">
        <w:t xml:space="preserve">as a first step </w:t>
      </w:r>
      <w:r w:rsidRPr="006D613E">
        <w:t xml:space="preserve">to </w:t>
      </w:r>
      <w:r w:rsidR="006D48A4" w:rsidRPr="006D613E">
        <w:t>check at a minimum that the PRT segments are accepted without causing unexpected behavior or error messages even if they are not yet semantically processed.</w:t>
      </w:r>
    </w:p>
    <w:p w14:paraId="4CC64FD7" w14:textId="77777777" w:rsidR="00B11855" w:rsidRPr="006D613E" w:rsidRDefault="00B11855" w:rsidP="003A64E3">
      <w:pPr>
        <w:pStyle w:val="BodyText"/>
      </w:pPr>
    </w:p>
    <w:p w14:paraId="6EF1DB6C" w14:textId="237573D6" w:rsidR="00B11855" w:rsidRPr="006D613E" w:rsidRDefault="003D003E" w:rsidP="00123C7B">
      <w:pPr>
        <w:pStyle w:val="TableTitle"/>
        <w:keepLines/>
        <w:suppressAutoHyphens/>
        <w:outlineLvl w:val="0"/>
      </w:pPr>
      <w:r w:rsidRPr="006D613E">
        <w:lastRenderedPageBreak/>
        <w:t xml:space="preserve">Table </w:t>
      </w:r>
      <w:r w:rsidR="00E86B15" w:rsidRPr="006D613E">
        <w:t>B</w:t>
      </w:r>
      <w:r w:rsidR="00506FBD" w:rsidRPr="006D613E">
        <w:t>.10</w:t>
      </w:r>
      <w:r w:rsidR="004E547A" w:rsidRPr="006D613E">
        <w:t>.2</w:t>
      </w:r>
      <w:r w:rsidR="00E86B15" w:rsidRPr="006D613E">
        <w:t>-1</w:t>
      </w:r>
      <w:r w:rsidRPr="006D613E">
        <w:t xml:space="preserve">: </w:t>
      </w:r>
      <w:r w:rsidR="006D613E">
        <w:t>HL7</w:t>
      </w:r>
      <w:r w:rsidR="00995105" w:rsidRPr="006D613E">
        <w:t xml:space="preserve"> </w:t>
      </w:r>
      <w:r w:rsidRPr="006D613E">
        <w:t>Attribute Table - PRT – Participation Information</w:t>
      </w:r>
    </w:p>
    <w:tbl>
      <w:tblPr>
        <w:tblW w:w="8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044"/>
        <w:gridCol w:w="990"/>
        <w:gridCol w:w="900"/>
        <w:gridCol w:w="822"/>
        <w:gridCol w:w="834"/>
        <w:gridCol w:w="900"/>
        <w:gridCol w:w="2898"/>
      </w:tblGrid>
      <w:tr w:rsidR="0012698E" w:rsidRPr="006D613E" w14:paraId="7EB8EC7A" w14:textId="77777777" w:rsidTr="00C10546">
        <w:trPr>
          <w:cantSplit/>
          <w:jc w:val="center"/>
        </w:trPr>
        <w:tc>
          <w:tcPr>
            <w:tcW w:w="1044" w:type="dxa"/>
            <w:shd w:val="clear" w:color="auto" w:fill="D9D9D9"/>
            <w:hideMark/>
          </w:tcPr>
          <w:p w14:paraId="4F7BA2CA" w14:textId="77777777" w:rsidR="0012698E" w:rsidRPr="006D613E" w:rsidRDefault="0012698E" w:rsidP="001371EA">
            <w:pPr>
              <w:pStyle w:val="TableEntryHeader"/>
              <w:keepNext/>
              <w:keepLines/>
              <w:suppressAutoHyphens/>
              <w:rPr>
                <w:rFonts w:cs="PMingLiU"/>
              </w:rPr>
            </w:pPr>
            <w:r w:rsidRPr="006D613E">
              <w:rPr>
                <w:rFonts w:cs="PMingLiU"/>
              </w:rPr>
              <w:t>SEQ</w:t>
            </w:r>
          </w:p>
        </w:tc>
        <w:tc>
          <w:tcPr>
            <w:tcW w:w="990" w:type="dxa"/>
            <w:shd w:val="clear" w:color="auto" w:fill="D9D9D9"/>
            <w:hideMark/>
          </w:tcPr>
          <w:p w14:paraId="5520F03B" w14:textId="77777777" w:rsidR="0012698E" w:rsidRPr="006D613E" w:rsidRDefault="0012698E" w:rsidP="001371EA">
            <w:pPr>
              <w:pStyle w:val="TableEntryHeader"/>
              <w:keepNext/>
              <w:keepLines/>
              <w:suppressAutoHyphens/>
              <w:rPr>
                <w:rFonts w:cs="PMingLiU"/>
              </w:rPr>
            </w:pPr>
            <w:r w:rsidRPr="006D613E">
              <w:rPr>
                <w:rFonts w:cs="PMingLiU"/>
              </w:rPr>
              <w:t>LEN</w:t>
            </w:r>
          </w:p>
        </w:tc>
        <w:tc>
          <w:tcPr>
            <w:tcW w:w="900" w:type="dxa"/>
            <w:shd w:val="clear" w:color="auto" w:fill="D9D9D9"/>
            <w:hideMark/>
          </w:tcPr>
          <w:p w14:paraId="6BACE0E5" w14:textId="77777777" w:rsidR="0012698E" w:rsidRPr="006D613E" w:rsidRDefault="0012698E" w:rsidP="001371EA">
            <w:pPr>
              <w:pStyle w:val="TableEntryHeader"/>
              <w:keepNext/>
              <w:keepLines/>
              <w:suppressAutoHyphens/>
              <w:rPr>
                <w:rFonts w:cs="PMingLiU"/>
              </w:rPr>
            </w:pPr>
            <w:r w:rsidRPr="006D613E">
              <w:rPr>
                <w:rFonts w:cs="PMingLiU"/>
              </w:rPr>
              <w:t>DT</w:t>
            </w:r>
          </w:p>
        </w:tc>
        <w:tc>
          <w:tcPr>
            <w:tcW w:w="822" w:type="dxa"/>
            <w:shd w:val="clear" w:color="auto" w:fill="D9D9D9"/>
            <w:hideMark/>
          </w:tcPr>
          <w:p w14:paraId="623CACBF" w14:textId="77777777" w:rsidR="0012698E" w:rsidRPr="006D613E" w:rsidRDefault="0012698E" w:rsidP="001371EA">
            <w:pPr>
              <w:pStyle w:val="TableEntryHeader"/>
              <w:keepNext/>
              <w:keepLines/>
              <w:suppressAutoHyphens/>
              <w:rPr>
                <w:rFonts w:cs="PMingLiU"/>
              </w:rPr>
            </w:pPr>
            <w:r w:rsidRPr="006D613E">
              <w:rPr>
                <w:rFonts w:cs="PMingLiU"/>
              </w:rPr>
              <w:t>OPT</w:t>
            </w:r>
          </w:p>
        </w:tc>
        <w:tc>
          <w:tcPr>
            <w:tcW w:w="834" w:type="dxa"/>
            <w:shd w:val="clear" w:color="auto" w:fill="D9D9D9"/>
            <w:hideMark/>
          </w:tcPr>
          <w:p w14:paraId="4CBC0975" w14:textId="77777777" w:rsidR="0012698E" w:rsidRPr="006D613E" w:rsidRDefault="0012698E" w:rsidP="001371EA">
            <w:pPr>
              <w:pStyle w:val="TableEntryHeader"/>
              <w:keepNext/>
              <w:keepLines/>
              <w:suppressAutoHyphens/>
              <w:rPr>
                <w:rFonts w:cs="PMingLiU"/>
              </w:rPr>
            </w:pPr>
            <w:r w:rsidRPr="006D613E">
              <w:rPr>
                <w:rFonts w:cs="PMingLiU"/>
              </w:rPr>
              <w:t>RP/#</w:t>
            </w:r>
          </w:p>
        </w:tc>
        <w:tc>
          <w:tcPr>
            <w:tcW w:w="900" w:type="dxa"/>
            <w:shd w:val="clear" w:color="auto" w:fill="D9D9D9"/>
            <w:hideMark/>
          </w:tcPr>
          <w:p w14:paraId="64C3A0D2" w14:textId="77777777" w:rsidR="0012698E" w:rsidRPr="006D613E" w:rsidRDefault="0012698E" w:rsidP="001371EA">
            <w:pPr>
              <w:pStyle w:val="TableEntryHeader"/>
              <w:keepNext/>
              <w:keepLines/>
              <w:suppressAutoHyphens/>
              <w:rPr>
                <w:rFonts w:cs="PMingLiU"/>
              </w:rPr>
            </w:pPr>
            <w:r w:rsidRPr="006D613E">
              <w:rPr>
                <w:rFonts w:cs="PMingLiU"/>
              </w:rPr>
              <w:t>TBL#</w:t>
            </w:r>
          </w:p>
        </w:tc>
        <w:tc>
          <w:tcPr>
            <w:tcW w:w="2898" w:type="dxa"/>
            <w:shd w:val="clear" w:color="auto" w:fill="D9D9D9"/>
            <w:hideMark/>
          </w:tcPr>
          <w:p w14:paraId="3FFD97E4" w14:textId="77777777" w:rsidR="0012698E" w:rsidRPr="006D613E" w:rsidRDefault="0012698E" w:rsidP="001371EA">
            <w:pPr>
              <w:pStyle w:val="TableEntryHeader"/>
              <w:keepNext/>
              <w:keepLines/>
              <w:suppressAutoHyphens/>
              <w:rPr>
                <w:rFonts w:cs="PMingLiU"/>
              </w:rPr>
            </w:pPr>
            <w:r w:rsidRPr="006D613E">
              <w:rPr>
                <w:rFonts w:cs="PMingLiU"/>
              </w:rPr>
              <w:t>ELEMENT NAME</w:t>
            </w:r>
          </w:p>
        </w:tc>
      </w:tr>
      <w:tr w:rsidR="0012698E" w:rsidRPr="006D613E" w14:paraId="559CF68D" w14:textId="77777777" w:rsidTr="00C10546">
        <w:trPr>
          <w:cantSplit/>
          <w:jc w:val="center"/>
        </w:trPr>
        <w:tc>
          <w:tcPr>
            <w:tcW w:w="1044" w:type="dxa"/>
            <w:shd w:val="clear" w:color="auto" w:fill="auto"/>
            <w:hideMark/>
          </w:tcPr>
          <w:p w14:paraId="1754FEAE" w14:textId="77777777" w:rsidR="0012698E" w:rsidRPr="006D613E" w:rsidRDefault="0012698E" w:rsidP="001371EA">
            <w:pPr>
              <w:pStyle w:val="TableEntry"/>
              <w:keepNext/>
              <w:keepLines/>
              <w:suppressAutoHyphens/>
              <w:rPr>
                <w:rFonts w:cs="TimesNewRomanPSMT"/>
              </w:rPr>
            </w:pPr>
            <w:r w:rsidRPr="006D613E">
              <w:rPr>
                <w:rFonts w:cs="TimesNewRomanPSMT"/>
              </w:rPr>
              <w:t>1</w:t>
            </w:r>
          </w:p>
        </w:tc>
        <w:tc>
          <w:tcPr>
            <w:tcW w:w="990" w:type="dxa"/>
            <w:shd w:val="clear" w:color="auto" w:fill="auto"/>
            <w:hideMark/>
          </w:tcPr>
          <w:p w14:paraId="32BB2484" w14:textId="77777777" w:rsidR="0012698E" w:rsidRPr="006D613E" w:rsidRDefault="0012698E" w:rsidP="001371EA">
            <w:pPr>
              <w:pStyle w:val="TableEntry"/>
              <w:keepNext/>
              <w:keepLines/>
              <w:suppressAutoHyphens/>
              <w:rPr>
                <w:rFonts w:cs="TimesNewRomanPSMT"/>
              </w:rPr>
            </w:pPr>
            <w:r w:rsidRPr="006D613E">
              <w:rPr>
                <w:rFonts w:cs="TimesNewRomanPSMT"/>
              </w:rPr>
              <w:t>1..4</w:t>
            </w:r>
          </w:p>
        </w:tc>
        <w:tc>
          <w:tcPr>
            <w:tcW w:w="900" w:type="dxa"/>
            <w:shd w:val="clear" w:color="auto" w:fill="auto"/>
            <w:hideMark/>
          </w:tcPr>
          <w:p w14:paraId="5074A47C" w14:textId="77777777" w:rsidR="0012698E" w:rsidRPr="006D613E" w:rsidRDefault="0012698E" w:rsidP="001371EA">
            <w:pPr>
              <w:pStyle w:val="TableEntry"/>
              <w:keepNext/>
              <w:keepLines/>
              <w:suppressAutoHyphens/>
              <w:rPr>
                <w:rFonts w:cs="TimesNewRomanPSMT"/>
              </w:rPr>
            </w:pPr>
            <w:r w:rsidRPr="006D613E">
              <w:rPr>
                <w:rFonts w:cs="TimesNewRomanPSMT"/>
              </w:rPr>
              <w:t>EI</w:t>
            </w:r>
          </w:p>
        </w:tc>
        <w:tc>
          <w:tcPr>
            <w:tcW w:w="822" w:type="dxa"/>
            <w:shd w:val="clear" w:color="auto" w:fill="auto"/>
            <w:hideMark/>
          </w:tcPr>
          <w:p w14:paraId="25D6FC4B" w14:textId="77777777" w:rsidR="0012698E" w:rsidRPr="006D613E" w:rsidRDefault="0012698E" w:rsidP="001371EA">
            <w:pPr>
              <w:pStyle w:val="TableEntry"/>
              <w:keepNext/>
              <w:keepLines/>
              <w:suppressAutoHyphens/>
              <w:rPr>
                <w:rFonts w:cs="TimesNewRomanPSMT"/>
              </w:rPr>
            </w:pPr>
            <w:r w:rsidRPr="006D613E">
              <w:rPr>
                <w:rFonts w:cs="TimesNewRomanPSMT"/>
              </w:rPr>
              <w:t>C</w:t>
            </w:r>
          </w:p>
        </w:tc>
        <w:tc>
          <w:tcPr>
            <w:tcW w:w="834" w:type="dxa"/>
            <w:shd w:val="clear" w:color="auto" w:fill="auto"/>
            <w:hideMark/>
          </w:tcPr>
          <w:p w14:paraId="43999B84" w14:textId="77777777" w:rsidR="0012698E" w:rsidRPr="006D613E" w:rsidRDefault="0012698E" w:rsidP="001371EA">
            <w:pPr>
              <w:pStyle w:val="TableEntry"/>
              <w:keepNext/>
              <w:keepLines/>
              <w:suppressAutoHyphens/>
              <w:rPr>
                <w:rFonts w:cs="TimesNewRomanPSMT"/>
              </w:rPr>
            </w:pPr>
            <w:r w:rsidRPr="006D613E">
              <w:rPr>
                <w:rFonts w:cs="TimesNewRomanPSMT"/>
              </w:rPr>
              <w:t>N</w:t>
            </w:r>
          </w:p>
        </w:tc>
        <w:tc>
          <w:tcPr>
            <w:tcW w:w="900" w:type="dxa"/>
            <w:shd w:val="clear" w:color="auto" w:fill="auto"/>
          </w:tcPr>
          <w:p w14:paraId="76F001B9"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707F1030" w14:textId="77777777" w:rsidR="0012698E" w:rsidRPr="006D613E" w:rsidRDefault="0012698E" w:rsidP="001371EA">
            <w:pPr>
              <w:pStyle w:val="TableEntry"/>
              <w:keepNext/>
              <w:keepLines/>
              <w:suppressAutoHyphens/>
              <w:rPr>
                <w:rFonts w:cs="TimesNewRomanPSMT"/>
              </w:rPr>
            </w:pPr>
            <w:r w:rsidRPr="006D613E">
              <w:rPr>
                <w:rFonts w:cs="TimesNewRomanPSMT"/>
              </w:rPr>
              <w:t>Participation Instance ID</w:t>
            </w:r>
          </w:p>
        </w:tc>
      </w:tr>
      <w:tr w:rsidR="0012698E" w:rsidRPr="006D613E" w14:paraId="556C45B1" w14:textId="77777777" w:rsidTr="00C10546">
        <w:trPr>
          <w:cantSplit/>
          <w:jc w:val="center"/>
        </w:trPr>
        <w:tc>
          <w:tcPr>
            <w:tcW w:w="1044" w:type="dxa"/>
            <w:shd w:val="clear" w:color="auto" w:fill="auto"/>
            <w:hideMark/>
          </w:tcPr>
          <w:p w14:paraId="01AB5578" w14:textId="77777777" w:rsidR="0012698E" w:rsidRPr="006D613E" w:rsidRDefault="0012698E" w:rsidP="001371EA">
            <w:pPr>
              <w:pStyle w:val="TableEntry"/>
              <w:keepNext/>
              <w:keepLines/>
              <w:suppressAutoHyphens/>
              <w:rPr>
                <w:rFonts w:cs="TimesNewRomanPSMT"/>
              </w:rPr>
            </w:pPr>
            <w:r w:rsidRPr="006D613E">
              <w:rPr>
                <w:rFonts w:cs="TimesNewRomanPSMT"/>
              </w:rPr>
              <w:t>2</w:t>
            </w:r>
          </w:p>
        </w:tc>
        <w:tc>
          <w:tcPr>
            <w:tcW w:w="990" w:type="dxa"/>
            <w:shd w:val="clear" w:color="auto" w:fill="auto"/>
            <w:hideMark/>
          </w:tcPr>
          <w:p w14:paraId="24FA92B2" w14:textId="77777777" w:rsidR="0012698E" w:rsidRPr="006D613E" w:rsidRDefault="0012698E" w:rsidP="001371EA">
            <w:pPr>
              <w:pStyle w:val="TableEntry"/>
              <w:keepNext/>
              <w:keepLines/>
              <w:suppressAutoHyphens/>
              <w:rPr>
                <w:rFonts w:cs="TimesNewRomanPSMT"/>
              </w:rPr>
            </w:pPr>
            <w:r w:rsidRPr="006D613E">
              <w:rPr>
                <w:rFonts w:cs="TimesNewRomanPSMT"/>
              </w:rPr>
              <w:t>2..2</w:t>
            </w:r>
          </w:p>
        </w:tc>
        <w:tc>
          <w:tcPr>
            <w:tcW w:w="900" w:type="dxa"/>
            <w:shd w:val="clear" w:color="auto" w:fill="auto"/>
            <w:hideMark/>
          </w:tcPr>
          <w:p w14:paraId="3BDA6FB0" w14:textId="77777777" w:rsidR="0012698E" w:rsidRPr="006D613E" w:rsidRDefault="0012698E" w:rsidP="001371EA">
            <w:pPr>
              <w:pStyle w:val="TableEntry"/>
              <w:keepNext/>
              <w:keepLines/>
              <w:suppressAutoHyphens/>
              <w:rPr>
                <w:rFonts w:cs="TimesNewRomanPSMT"/>
              </w:rPr>
            </w:pPr>
            <w:r w:rsidRPr="006D613E">
              <w:rPr>
                <w:rFonts w:cs="TimesNewRomanPSMT"/>
              </w:rPr>
              <w:t>ID</w:t>
            </w:r>
          </w:p>
        </w:tc>
        <w:tc>
          <w:tcPr>
            <w:tcW w:w="822" w:type="dxa"/>
            <w:shd w:val="clear" w:color="auto" w:fill="auto"/>
            <w:hideMark/>
          </w:tcPr>
          <w:p w14:paraId="45FB862F" w14:textId="77777777" w:rsidR="0012698E" w:rsidRPr="006D613E" w:rsidRDefault="0012698E" w:rsidP="001371EA">
            <w:pPr>
              <w:pStyle w:val="TableEntry"/>
              <w:keepNext/>
              <w:keepLines/>
              <w:suppressAutoHyphens/>
              <w:rPr>
                <w:rFonts w:cs="TimesNewRomanPSMT"/>
              </w:rPr>
            </w:pPr>
            <w:r w:rsidRPr="006D613E">
              <w:rPr>
                <w:rFonts w:cs="TimesNewRomanPSMT"/>
              </w:rPr>
              <w:t>R</w:t>
            </w:r>
          </w:p>
        </w:tc>
        <w:tc>
          <w:tcPr>
            <w:tcW w:w="834" w:type="dxa"/>
            <w:shd w:val="clear" w:color="auto" w:fill="auto"/>
          </w:tcPr>
          <w:p w14:paraId="5D578B58"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028999BF" w14:textId="77777777" w:rsidR="0012698E" w:rsidRPr="006D613E" w:rsidRDefault="00A47063" w:rsidP="001371EA">
            <w:pPr>
              <w:pStyle w:val="TableEntry"/>
              <w:keepNext/>
              <w:keepLines/>
              <w:suppressAutoHyphens/>
              <w:rPr>
                <w:rFonts w:cs="TimesNewRomanPSMT"/>
              </w:rPr>
            </w:pPr>
            <w:hyperlink r:id="rId68" w:anchor="HL70287" w:history="1">
              <w:r w:rsidR="0012698E" w:rsidRPr="006D613E">
                <w:rPr>
                  <w:rStyle w:val="Hyperlink"/>
                  <w:rFonts w:cs="TimesNewRomanPSMT"/>
                </w:rPr>
                <w:t>0287</w:t>
              </w:r>
            </w:hyperlink>
          </w:p>
        </w:tc>
        <w:tc>
          <w:tcPr>
            <w:tcW w:w="2898" w:type="dxa"/>
            <w:shd w:val="clear" w:color="auto" w:fill="auto"/>
            <w:hideMark/>
          </w:tcPr>
          <w:p w14:paraId="73DBE1A4" w14:textId="77777777" w:rsidR="0012698E" w:rsidRPr="006D613E" w:rsidRDefault="0012698E" w:rsidP="001371EA">
            <w:pPr>
              <w:pStyle w:val="TableEntry"/>
              <w:keepNext/>
              <w:keepLines/>
              <w:suppressAutoHyphens/>
              <w:rPr>
                <w:rFonts w:cs="TimesNewRomanPSMT"/>
              </w:rPr>
            </w:pPr>
            <w:r w:rsidRPr="006D613E">
              <w:rPr>
                <w:rFonts w:cs="TimesNewRomanPSMT"/>
              </w:rPr>
              <w:t>Action Code</w:t>
            </w:r>
          </w:p>
        </w:tc>
      </w:tr>
      <w:tr w:rsidR="0012698E" w:rsidRPr="006D613E" w14:paraId="4D8A77ED" w14:textId="77777777" w:rsidTr="00C10546">
        <w:trPr>
          <w:cantSplit/>
          <w:jc w:val="center"/>
        </w:trPr>
        <w:tc>
          <w:tcPr>
            <w:tcW w:w="1044" w:type="dxa"/>
            <w:shd w:val="clear" w:color="auto" w:fill="auto"/>
            <w:hideMark/>
          </w:tcPr>
          <w:p w14:paraId="35BA8479" w14:textId="77777777" w:rsidR="0012698E" w:rsidRPr="006D613E" w:rsidRDefault="0012698E" w:rsidP="001371EA">
            <w:pPr>
              <w:pStyle w:val="TableEntry"/>
              <w:keepNext/>
              <w:keepLines/>
              <w:suppressAutoHyphens/>
              <w:rPr>
                <w:rFonts w:cs="TimesNewRomanPSMT"/>
              </w:rPr>
            </w:pPr>
            <w:r w:rsidRPr="006D613E">
              <w:rPr>
                <w:rFonts w:cs="TimesNewRomanPSMT"/>
              </w:rPr>
              <w:t>3</w:t>
            </w:r>
          </w:p>
        </w:tc>
        <w:tc>
          <w:tcPr>
            <w:tcW w:w="990" w:type="dxa"/>
            <w:shd w:val="clear" w:color="auto" w:fill="auto"/>
          </w:tcPr>
          <w:p w14:paraId="4F78E262"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6B91ADEE" w14:textId="77777777" w:rsidR="0012698E" w:rsidRPr="006D613E" w:rsidRDefault="0012698E" w:rsidP="001371EA">
            <w:pPr>
              <w:pStyle w:val="TableEntry"/>
              <w:keepNext/>
              <w:keepLines/>
              <w:suppressAutoHyphens/>
              <w:rPr>
                <w:rFonts w:cs="TimesNewRomanPSMT"/>
              </w:rPr>
            </w:pPr>
            <w:r w:rsidRPr="006D613E">
              <w:rPr>
                <w:rFonts w:cs="TimesNewRomanPSMT"/>
              </w:rPr>
              <w:t>CWE</w:t>
            </w:r>
          </w:p>
        </w:tc>
        <w:tc>
          <w:tcPr>
            <w:tcW w:w="822" w:type="dxa"/>
            <w:shd w:val="clear" w:color="auto" w:fill="auto"/>
            <w:hideMark/>
          </w:tcPr>
          <w:p w14:paraId="4ECA659E" w14:textId="77777777" w:rsidR="0012698E" w:rsidRPr="006D613E" w:rsidRDefault="0012698E" w:rsidP="001371EA">
            <w:pPr>
              <w:pStyle w:val="TableEntry"/>
              <w:keepNext/>
              <w:keepLines/>
              <w:suppressAutoHyphens/>
              <w:rPr>
                <w:rFonts w:cs="TimesNewRomanPSMT"/>
              </w:rPr>
            </w:pPr>
            <w:r w:rsidRPr="006D613E">
              <w:rPr>
                <w:rFonts w:cs="TimesNewRomanPSMT"/>
              </w:rPr>
              <w:t>O</w:t>
            </w:r>
          </w:p>
        </w:tc>
        <w:tc>
          <w:tcPr>
            <w:tcW w:w="834" w:type="dxa"/>
            <w:shd w:val="clear" w:color="auto" w:fill="auto"/>
          </w:tcPr>
          <w:p w14:paraId="45A93670" w14:textId="77777777" w:rsidR="0012698E" w:rsidRPr="006D613E" w:rsidRDefault="0012698E" w:rsidP="001371EA">
            <w:pPr>
              <w:pStyle w:val="TableEntry"/>
              <w:keepNext/>
              <w:keepLines/>
              <w:suppressAutoHyphens/>
              <w:rPr>
                <w:rFonts w:cs="TimesNewRomanPSMT"/>
              </w:rPr>
            </w:pPr>
          </w:p>
        </w:tc>
        <w:tc>
          <w:tcPr>
            <w:tcW w:w="900" w:type="dxa"/>
            <w:shd w:val="clear" w:color="auto" w:fill="auto"/>
          </w:tcPr>
          <w:p w14:paraId="079A50F1"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461FD064" w14:textId="77777777" w:rsidR="0012698E" w:rsidRPr="006D613E" w:rsidRDefault="0012698E" w:rsidP="001371EA">
            <w:pPr>
              <w:pStyle w:val="TableEntry"/>
              <w:keepNext/>
              <w:keepLines/>
              <w:suppressAutoHyphens/>
              <w:rPr>
                <w:rFonts w:cs="TimesNewRomanPSMT"/>
              </w:rPr>
            </w:pPr>
            <w:r w:rsidRPr="006D613E">
              <w:rPr>
                <w:rFonts w:cs="TimesNewRomanPSMT"/>
              </w:rPr>
              <w:t>Action Reason</w:t>
            </w:r>
          </w:p>
        </w:tc>
      </w:tr>
      <w:tr w:rsidR="0012698E" w:rsidRPr="006D613E" w14:paraId="403D0BA1" w14:textId="77777777" w:rsidTr="00C10546">
        <w:trPr>
          <w:cantSplit/>
          <w:jc w:val="center"/>
        </w:trPr>
        <w:tc>
          <w:tcPr>
            <w:tcW w:w="1044" w:type="dxa"/>
            <w:shd w:val="clear" w:color="auto" w:fill="auto"/>
            <w:hideMark/>
          </w:tcPr>
          <w:p w14:paraId="542792A4" w14:textId="77777777" w:rsidR="0012698E" w:rsidRPr="006D613E" w:rsidRDefault="0012698E" w:rsidP="001371EA">
            <w:pPr>
              <w:pStyle w:val="TableEntry"/>
              <w:keepNext/>
              <w:keepLines/>
              <w:suppressAutoHyphens/>
              <w:rPr>
                <w:rFonts w:cs="TimesNewRomanPSMT"/>
              </w:rPr>
            </w:pPr>
            <w:r w:rsidRPr="006D613E">
              <w:rPr>
                <w:rFonts w:cs="TimesNewRomanPSMT"/>
              </w:rPr>
              <w:t>4</w:t>
            </w:r>
          </w:p>
        </w:tc>
        <w:tc>
          <w:tcPr>
            <w:tcW w:w="990" w:type="dxa"/>
            <w:shd w:val="clear" w:color="auto" w:fill="auto"/>
          </w:tcPr>
          <w:p w14:paraId="0D318BBA"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40CA127F" w14:textId="77777777" w:rsidR="0012698E" w:rsidRPr="006D613E" w:rsidRDefault="0012698E" w:rsidP="001371EA">
            <w:pPr>
              <w:pStyle w:val="TableEntry"/>
              <w:keepNext/>
              <w:keepLines/>
              <w:suppressAutoHyphens/>
              <w:rPr>
                <w:rFonts w:cs="TimesNewRomanPSMT"/>
              </w:rPr>
            </w:pPr>
            <w:r w:rsidRPr="006D613E">
              <w:rPr>
                <w:rFonts w:cs="TimesNewRomanPSMT"/>
              </w:rPr>
              <w:t>CWE</w:t>
            </w:r>
          </w:p>
        </w:tc>
        <w:tc>
          <w:tcPr>
            <w:tcW w:w="822" w:type="dxa"/>
            <w:shd w:val="clear" w:color="auto" w:fill="auto"/>
            <w:hideMark/>
          </w:tcPr>
          <w:p w14:paraId="23346742" w14:textId="77777777" w:rsidR="0012698E" w:rsidRPr="006D613E" w:rsidRDefault="0012698E" w:rsidP="001371EA">
            <w:pPr>
              <w:pStyle w:val="TableEntry"/>
              <w:keepNext/>
              <w:keepLines/>
              <w:suppressAutoHyphens/>
              <w:rPr>
                <w:rFonts w:cs="TimesNewRomanPSMT"/>
              </w:rPr>
            </w:pPr>
            <w:r w:rsidRPr="006D613E">
              <w:rPr>
                <w:rFonts w:cs="TimesNewRomanPSMT"/>
              </w:rPr>
              <w:t>R</w:t>
            </w:r>
          </w:p>
        </w:tc>
        <w:tc>
          <w:tcPr>
            <w:tcW w:w="834" w:type="dxa"/>
            <w:shd w:val="clear" w:color="auto" w:fill="auto"/>
          </w:tcPr>
          <w:p w14:paraId="2C6A0FA4"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7BE6D70C" w14:textId="77777777" w:rsidR="0012698E" w:rsidRPr="006D613E" w:rsidRDefault="00A47063" w:rsidP="001371EA">
            <w:pPr>
              <w:pStyle w:val="TableEntry"/>
              <w:keepNext/>
              <w:keepLines/>
              <w:suppressAutoHyphens/>
              <w:rPr>
                <w:rStyle w:val="HyperlinkTable"/>
              </w:rPr>
            </w:pPr>
            <w:hyperlink r:id="rId69" w:anchor="HL70912" w:history="1">
              <w:r w:rsidR="0012698E" w:rsidRPr="006D613E">
                <w:rPr>
                  <w:rStyle w:val="Hyperlink"/>
                  <w:rFonts w:cs="TimesNewRomanPSMT"/>
                </w:rPr>
                <w:t>0912</w:t>
              </w:r>
            </w:hyperlink>
          </w:p>
        </w:tc>
        <w:tc>
          <w:tcPr>
            <w:tcW w:w="2898" w:type="dxa"/>
            <w:shd w:val="clear" w:color="auto" w:fill="auto"/>
            <w:hideMark/>
          </w:tcPr>
          <w:p w14:paraId="61D4EAB5" w14:textId="77777777" w:rsidR="0012698E" w:rsidRPr="006D613E" w:rsidRDefault="0012698E" w:rsidP="001371EA">
            <w:pPr>
              <w:pStyle w:val="TableEntry"/>
              <w:keepNext/>
              <w:keepLines/>
              <w:suppressAutoHyphens/>
              <w:rPr>
                <w:rFonts w:cs="TimesNewRomanPSMT"/>
              </w:rPr>
            </w:pPr>
            <w:r w:rsidRPr="006D613E">
              <w:rPr>
                <w:rFonts w:cs="TimesNewRomanPSMT"/>
              </w:rPr>
              <w:t xml:space="preserve">Participation </w:t>
            </w:r>
          </w:p>
        </w:tc>
      </w:tr>
      <w:tr w:rsidR="0012698E" w:rsidRPr="006D613E" w14:paraId="4490F333" w14:textId="77777777" w:rsidTr="00C10546">
        <w:trPr>
          <w:cantSplit/>
          <w:jc w:val="center"/>
        </w:trPr>
        <w:tc>
          <w:tcPr>
            <w:tcW w:w="1044" w:type="dxa"/>
            <w:shd w:val="clear" w:color="auto" w:fill="auto"/>
            <w:hideMark/>
          </w:tcPr>
          <w:p w14:paraId="00F3EC38" w14:textId="77777777" w:rsidR="0012698E" w:rsidRPr="006D613E" w:rsidRDefault="0012698E" w:rsidP="001371EA">
            <w:pPr>
              <w:pStyle w:val="TableEntry"/>
              <w:keepNext/>
              <w:keepLines/>
              <w:suppressAutoHyphens/>
              <w:rPr>
                <w:rFonts w:cs="TimesNewRomanPSMT"/>
              </w:rPr>
            </w:pPr>
            <w:r w:rsidRPr="006D613E">
              <w:rPr>
                <w:rFonts w:cs="TimesNewRomanPSMT"/>
              </w:rPr>
              <w:t>5</w:t>
            </w:r>
          </w:p>
        </w:tc>
        <w:tc>
          <w:tcPr>
            <w:tcW w:w="990" w:type="dxa"/>
            <w:shd w:val="clear" w:color="auto" w:fill="auto"/>
          </w:tcPr>
          <w:p w14:paraId="28B9D3D2"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7BFFF0F5" w14:textId="77777777" w:rsidR="0012698E" w:rsidRPr="006D613E" w:rsidRDefault="0012698E" w:rsidP="001371EA">
            <w:pPr>
              <w:pStyle w:val="TableEntry"/>
              <w:keepNext/>
              <w:keepLines/>
              <w:suppressAutoHyphens/>
              <w:rPr>
                <w:rFonts w:cs="TimesNewRomanPSMT"/>
              </w:rPr>
            </w:pPr>
            <w:r w:rsidRPr="006D613E">
              <w:rPr>
                <w:rFonts w:cs="TimesNewRomanPSMT"/>
              </w:rPr>
              <w:t>XCN</w:t>
            </w:r>
          </w:p>
        </w:tc>
        <w:tc>
          <w:tcPr>
            <w:tcW w:w="822" w:type="dxa"/>
            <w:shd w:val="clear" w:color="auto" w:fill="auto"/>
            <w:hideMark/>
          </w:tcPr>
          <w:p w14:paraId="24CBF243" w14:textId="77777777" w:rsidR="0012698E" w:rsidRPr="006D613E" w:rsidRDefault="0012698E" w:rsidP="001371EA">
            <w:pPr>
              <w:pStyle w:val="TableEntry"/>
              <w:keepNext/>
              <w:keepLines/>
              <w:suppressAutoHyphens/>
              <w:rPr>
                <w:rFonts w:cs="TimesNewRomanPSMT"/>
              </w:rPr>
            </w:pPr>
            <w:r w:rsidRPr="006D613E">
              <w:rPr>
                <w:rFonts w:cs="TimesNewRomanPSMT"/>
              </w:rPr>
              <w:t>C</w:t>
            </w:r>
          </w:p>
        </w:tc>
        <w:tc>
          <w:tcPr>
            <w:tcW w:w="834" w:type="dxa"/>
            <w:shd w:val="clear" w:color="auto" w:fill="auto"/>
            <w:hideMark/>
          </w:tcPr>
          <w:p w14:paraId="3F19AAF7" w14:textId="77777777" w:rsidR="0012698E" w:rsidRPr="006D613E" w:rsidRDefault="0012698E" w:rsidP="001371EA">
            <w:pPr>
              <w:pStyle w:val="TableEntry"/>
              <w:keepNext/>
              <w:keepLines/>
              <w:suppressAutoHyphens/>
              <w:rPr>
                <w:rFonts w:cs="TimesNewRomanPSMT"/>
              </w:rPr>
            </w:pPr>
            <w:r w:rsidRPr="006D613E">
              <w:rPr>
                <w:rFonts w:cs="TimesNewRomanPSMT"/>
              </w:rPr>
              <w:t>Y</w:t>
            </w:r>
          </w:p>
        </w:tc>
        <w:tc>
          <w:tcPr>
            <w:tcW w:w="900" w:type="dxa"/>
            <w:shd w:val="clear" w:color="auto" w:fill="auto"/>
          </w:tcPr>
          <w:p w14:paraId="56C0892A"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335AFC61" w14:textId="77777777" w:rsidR="0012698E" w:rsidRPr="006D613E" w:rsidRDefault="0012698E" w:rsidP="001371EA">
            <w:pPr>
              <w:pStyle w:val="TableEntry"/>
              <w:keepNext/>
              <w:keepLines/>
              <w:suppressAutoHyphens/>
              <w:rPr>
                <w:rFonts w:cs="TimesNewRomanPSMT"/>
              </w:rPr>
            </w:pPr>
            <w:r w:rsidRPr="006D613E">
              <w:rPr>
                <w:rFonts w:cs="TimesNewRomanPSMT"/>
              </w:rPr>
              <w:t>Participation Person</w:t>
            </w:r>
          </w:p>
        </w:tc>
      </w:tr>
      <w:tr w:rsidR="0012698E" w:rsidRPr="006D613E" w14:paraId="1CD35EE3" w14:textId="77777777" w:rsidTr="00C10546">
        <w:trPr>
          <w:cantSplit/>
          <w:jc w:val="center"/>
        </w:trPr>
        <w:tc>
          <w:tcPr>
            <w:tcW w:w="1044" w:type="dxa"/>
            <w:shd w:val="clear" w:color="auto" w:fill="auto"/>
            <w:hideMark/>
          </w:tcPr>
          <w:p w14:paraId="07CEBCD4" w14:textId="77777777" w:rsidR="0012698E" w:rsidRPr="006D613E" w:rsidRDefault="0012698E" w:rsidP="001371EA">
            <w:pPr>
              <w:pStyle w:val="TableEntry"/>
              <w:keepNext/>
              <w:keepLines/>
              <w:suppressAutoHyphens/>
              <w:rPr>
                <w:rFonts w:cs="TimesNewRomanPSMT"/>
              </w:rPr>
            </w:pPr>
            <w:r w:rsidRPr="006D613E">
              <w:rPr>
                <w:rFonts w:cs="TimesNewRomanPSMT"/>
              </w:rPr>
              <w:t>6</w:t>
            </w:r>
          </w:p>
        </w:tc>
        <w:tc>
          <w:tcPr>
            <w:tcW w:w="990" w:type="dxa"/>
            <w:shd w:val="clear" w:color="auto" w:fill="auto"/>
          </w:tcPr>
          <w:p w14:paraId="212EC791"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1AAAC225" w14:textId="77777777" w:rsidR="0012698E" w:rsidRPr="006D613E" w:rsidRDefault="0012698E" w:rsidP="001371EA">
            <w:pPr>
              <w:pStyle w:val="TableEntry"/>
              <w:keepNext/>
              <w:keepLines/>
              <w:suppressAutoHyphens/>
              <w:rPr>
                <w:rFonts w:cs="TimesNewRomanPSMT"/>
              </w:rPr>
            </w:pPr>
            <w:r w:rsidRPr="006D613E">
              <w:rPr>
                <w:rFonts w:cs="TimesNewRomanPSMT"/>
              </w:rPr>
              <w:t>CWE</w:t>
            </w:r>
          </w:p>
        </w:tc>
        <w:tc>
          <w:tcPr>
            <w:tcW w:w="822" w:type="dxa"/>
            <w:shd w:val="clear" w:color="auto" w:fill="auto"/>
            <w:hideMark/>
          </w:tcPr>
          <w:p w14:paraId="23E6CF53" w14:textId="77777777" w:rsidR="0012698E" w:rsidRPr="006D613E" w:rsidRDefault="0012698E" w:rsidP="001371EA">
            <w:pPr>
              <w:pStyle w:val="TableEntry"/>
              <w:keepNext/>
              <w:keepLines/>
              <w:suppressAutoHyphens/>
              <w:rPr>
                <w:rFonts w:cs="TimesNewRomanPSMT"/>
              </w:rPr>
            </w:pPr>
            <w:r w:rsidRPr="006D613E">
              <w:rPr>
                <w:rFonts w:cs="TimesNewRomanPSMT"/>
              </w:rPr>
              <w:t>C</w:t>
            </w:r>
          </w:p>
        </w:tc>
        <w:tc>
          <w:tcPr>
            <w:tcW w:w="834" w:type="dxa"/>
            <w:shd w:val="clear" w:color="auto" w:fill="auto"/>
          </w:tcPr>
          <w:p w14:paraId="68AC5A5F" w14:textId="77777777" w:rsidR="0012698E" w:rsidRPr="006D613E" w:rsidRDefault="0012698E" w:rsidP="001371EA">
            <w:pPr>
              <w:pStyle w:val="TableEntry"/>
              <w:keepNext/>
              <w:keepLines/>
              <w:suppressAutoHyphens/>
              <w:rPr>
                <w:rFonts w:cs="TimesNewRomanPSMT"/>
              </w:rPr>
            </w:pPr>
          </w:p>
        </w:tc>
        <w:tc>
          <w:tcPr>
            <w:tcW w:w="900" w:type="dxa"/>
            <w:shd w:val="clear" w:color="auto" w:fill="auto"/>
          </w:tcPr>
          <w:p w14:paraId="3713E9B2" w14:textId="77777777" w:rsidR="0012698E" w:rsidRPr="006D613E" w:rsidRDefault="0012698E" w:rsidP="001371EA">
            <w:pPr>
              <w:pStyle w:val="TableEntry"/>
              <w:keepNext/>
              <w:keepLines/>
              <w:suppressAutoHyphens/>
              <w:rPr>
                <w:rStyle w:val="HyperlinkTable"/>
              </w:rPr>
            </w:pPr>
          </w:p>
        </w:tc>
        <w:tc>
          <w:tcPr>
            <w:tcW w:w="2898" w:type="dxa"/>
            <w:shd w:val="clear" w:color="auto" w:fill="auto"/>
            <w:hideMark/>
          </w:tcPr>
          <w:p w14:paraId="11F91CD2" w14:textId="77777777" w:rsidR="0012698E" w:rsidRPr="006D613E" w:rsidRDefault="0012698E" w:rsidP="001371EA">
            <w:pPr>
              <w:pStyle w:val="TableEntry"/>
              <w:keepNext/>
              <w:keepLines/>
              <w:suppressAutoHyphens/>
              <w:rPr>
                <w:rFonts w:cs="TimesNewRomanPSMT"/>
              </w:rPr>
            </w:pPr>
            <w:r w:rsidRPr="006D613E">
              <w:rPr>
                <w:rFonts w:cs="TimesNewRomanPSMT"/>
              </w:rPr>
              <w:t>Participation Person Provider Type</w:t>
            </w:r>
          </w:p>
        </w:tc>
      </w:tr>
      <w:tr w:rsidR="0012698E" w:rsidRPr="006D613E" w14:paraId="2A9F9D7C" w14:textId="77777777" w:rsidTr="00C10546">
        <w:trPr>
          <w:cantSplit/>
          <w:jc w:val="center"/>
        </w:trPr>
        <w:tc>
          <w:tcPr>
            <w:tcW w:w="1044" w:type="dxa"/>
            <w:shd w:val="clear" w:color="auto" w:fill="auto"/>
            <w:hideMark/>
          </w:tcPr>
          <w:p w14:paraId="73EBDF96" w14:textId="77777777" w:rsidR="0012698E" w:rsidRPr="006D613E" w:rsidRDefault="0012698E" w:rsidP="001371EA">
            <w:pPr>
              <w:pStyle w:val="TableEntry"/>
              <w:keepNext/>
              <w:keepLines/>
              <w:suppressAutoHyphens/>
              <w:rPr>
                <w:rFonts w:cs="TimesNewRomanPSMT"/>
              </w:rPr>
            </w:pPr>
            <w:r w:rsidRPr="006D613E">
              <w:rPr>
                <w:rFonts w:cs="TimesNewRomanPSMT"/>
              </w:rPr>
              <w:t>7</w:t>
            </w:r>
          </w:p>
        </w:tc>
        <w:tc>
          <w:tcPr>
            <w:tcW w:w="990" w:type="dxa"/>
            <w:shd w:val="clear" w:color="auto" w:fill="auto"/>
          </w:tcPr>
          <w:p w14:paraId="3AED7561"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42BCD5B1" w14:textId="77777777" w:rsidR="0012698E" w:rsidRPr="006D613E" w:rsidRDefault="0012698E" w:rsidP="001371EA">
            <w:pPr>
              <w:pStyle w:val="TableEntry"/>
              <w:keepNext/>
              <w:keepLines/>
              <w:suppressAutoHyphens/>
              <w:rPr>
                <w:rFonts w:cs="TimesNewRomanPSMT"/>
              </w:rPr>
            </w:pPr>
            <w:r w:rsidRPr="006D613E">
              <w:rPr>
                <w:rFonts w:cs="TimesNewRomanPSMT"/>
              </w:rPr>
              <w:t>CWE</w:t>
            </w:r>
          </w:p>
        </w:tc>
        <w:tc>
          <w:tcPr>
            <w:tcW w:w="822" w:type="dxa"/>
            <w:shd w:val="clear" w:color="auto" w:fill="auto"/>
            <w:hideMark/>
          </w:tcPr>
          <w:p w14:paraId="615EBDC4" w14:textId="77777777" w:rsidR="0012698E" w:rsidRPr="006D613E" w:rsidRDefault="0012698E" w:rsidP="001371EA">
            <w:pPr>
              <w:pStyle w:val="TableEntry"/>
              <w:keepNext/>
              <w:keepLines/>
              <w:suppressAutoHyphens/>
              <w:rPr>
                <w:rFonts w:cs="TimesNewRomanPSMT"/>
              </w:rPr>
            </w:pPr>
            <w:r w:rsidRPr="006D613E">
              <w:rPr>
                <w:rFonts w:cs="TimesNewRomanPSMT"/>
              </w:rPr>
              <w:t>C</w:t>
            </w:r>
          </w:p>
        </w:tc>
        <w:tc>
          <w:tcPr>
            <w:tcW w:w="834" w:type="dxa"/>
            <w:shd w:val="clear" w:color="auto" w:fill="auto"/>
          </w:tcPr>
          <w:p w14:paraId="0AA2F993"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294D2910" w14:textId="77777777" w:rsidR="0012698E" w:rsidRPr="006D613E" w:rsidRDefault="00A47063" w:rsidP="001371EA">
            <w:pPr>
              <w:pStyle w:val="TableEntry"/>
              <w:keepNext/>
              <w:keepLines/>
              <w:suppressAutoHyphens/>
              <w:rPr>
                <w:rStyle w:val="HyperlinkTable"/>
              </w:rPr>
            </w:pPr>
            <w:hyperlink r:id="rId70" w:anchor="HL70406" w:history="1">
              <w:r w:rsidR="0012698E" w:rsidRPr="006D613E">
                <w:rPr>
                  <w:rStyle w:val="HyperlinkTable"/>
                </w:rPr>
                <w:t>0406</w:t>
              </w:r>
            </w:hyperlink>
          </w:p>
        </w:tc>
        <w:tc>
          <w:tcPr>
            <w:tcW w:w="2898" w:type="dxa"/>
            <w:shd w:val="clear" w:color="auto" w:fill="auto"/>
            <w:hideMark/>
          </w:tcPr>
          <w:p w14:paraId="102D082F" w14:textId="77777777" w:rsidR="0012698E" w:rsidRPr="006D613E" w:rsidRDefault="0012698E" w:rsidP="001371EA">
            <w:pPr>
              <w:pStyle w:val="TableEntry"/>
              <w:keepNext/>
              <w:keepLines/>
              <w:suppressAutoHyphens/>
              <w:rPr>
                <w:rFonts w:cs="TimesNewRomanPSMT"/>
              </w:rPr>
            </w:pPr>
            <w:r w:rsidRPr="006D613E">
              <w:rPr>
                <w:rFonts w:cs="TimesNewRomanPSMT"/>
              </w:rPr>
              <w:t>Participant Organization Unit Type</w:t>
            </w:r>
          </w:p>
        </w:tc>
      </w:tr>
      <w:tr w:rsidR="0012698E" w:rsidRPr="006D613E" w14:paraId="6715DD90" w14:textId="77777777" w:rsidTr="00C10546">
        <w:trPr>
          <w:cantSplit/>
          <w:jc w:val="center"/>
        </w:trPr>
        <w:tc>
          <w:tcPr>
            <w:tcW w:w="1044" w:type="dxa"/>
            <w:shd w:val="clear" w:color="auto" w:fill="auto"/>
            <w:hideMark/>
          </w:tcPr>
          <w:p w14:paraId="4869708B" w14:textId="77777777" w:rsidR="0012698E" w:rsidRPr="006D613E" w:rsidRDefault="0012698E" w:rsidP="001371EA">
            <w:pPr>
              <w:pStyle w:val="TableEntry"/>
              <w:keepNext/>
              <w:keepLines/>
              <w:suppressAutoHyphens/>
              <w:rPr>
                <w:rFonts w:cs="TimesNewRomanPSMT"/>
              </w:rPr>
            </w:pPr>
            <w:r w:rsidRPr="006D613E">
              <w:rPr>
                <w:rFonts w:cs="TimesNewRomanPSMT"/>
              </w:rPr>
              <w:t>8</w:t>
            </w:r>
          </w:p>
        </w:tc>
        <w:tc>
          <w:tcPr>
            <w:tcW w:w="990" w:type="dxa"/>
            <w:shd w:val="clear" w:color="auto" w:fill="auto"/>
          </w:tcPr>
          <w:p w14:paraId="100F5DD0"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388EBBD2" w14:textId="77777777" w:rsidR="0012698E" w:rsidRPr="006D613E" w:rsidRDefault="0012698E" w:rsidP="001371EA">
            <w:pPr>
              <w:pStyle w:val="TableEntry"/>
              <w:keepNext/>
              <w:keepLines/>
              <w:suppressAutoHyphens/>
              <w:rPr>
                <w:rFonts w:cs="TimesNewRomanPSMT"/>
              </w:rPr>
            </w:pPr>
            <w:r w:rsidRPr="006D613E">
              <w:rPr>
                <w:rFonts w:cs="TimesNewRomanPSMT"/>
              </w:rPr>
              <w:t>XON</w:t>
            </w:r>
          </w:p>
        </w:tc>
        <w:tc>
          <w:tcPr>
            <w:tcW w:w="822" w:type="dxa"/>
            <w:shd w:val="clear" w:color="auto" w:fill="auto"/>
            <w:hideMark/>
          </w:tcPr>
          <w:p w14:paraId="56C83729" w14:textId="77777777" w:rsidR="0012698E" w:rsidRPr="006D613E" w:rsidRDefault="0012698E" w:rsidP="001371EA">
            <w:pPr>
              <w:pStyle w:val="TableEntry"/>
              <w:keepNext/>
              <w:keepLines/>
              <w:suppressAutoHyphens/>
              <w:rPr>
                <w:rFonts w:cs="TimesNewRomanPSMT"/>
              </w:rPr>
            </w:pPr>
            <w:r w:rsidRPr="006D613E">
              <w:rPr>
                <w:rFonts w:cs="TimesNewRomanPSMT"/>
              </w:rPr>
              <w:t>C</w:t>
            </w:r>
          </w:p>
        </w:tc>
        <w:tc>
          <w:tcPr>
            <w:tcW w:w="834" w:type="dxa"/>
            <w:shd w:val="clear" w:color="auto" w:fill="auto"/>
            <w:hideMark/>
          </w:tcPr>
          <w:p w14:paraId="59F911DC" w14:textId="77777777" w:rsidR="0012698E" w:rsidRPr="006D613E" w:rsidRDefault="0012698E" w:rsidP="001371EA">
            <w:pPr>
              <w:pStyle w:val="TableEntry"/>
              <w:keepNext/>
              <w:keepLines/>
              <w:suppressAutoHyphens/>
              <w:rPr>
                <w:rFonts w:cs="TimesNewRomanPSMT"/>
              </w:rPr>
            </w:pPr>
            <w:r w:rsidRPr="006D613E">
              <w:rPr>
                <w:rFonts w:cs="TimesNewRomanPSMT"/>
              </w:rPr>
              <w:t>Y</w:t>
            </w:r>
          </w:p>
        </w:tc>
        <w:tc>
          <w:tcPr>
            <w:tcW w:w="900" w:type="dxa"/>
            <w:shd w:val="clear" w:color="auto" w:fill="auto"/>
          </w:tcPr>
          <w:p w14:paraId="432F0953"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7E859E46" w14:textId="77777777" w:rsidR="0012698E" w:rsidRPr="006D613E" w:rsidRDefault="0012698E" w:rsidP="001371EA">
            <w:pPr>
              <w:pStyle w:val="TableEntry"/>
              <w:keepNext/>
              <w:keepLines/>
              <w:suppressAutoHyphens/>
              <w:rPr>
                <w:rFonts w:cs="TimesNewRomanPSMT"/>
              </w:rPr>
            </w:pPr>
            <w:r w:rsidRPr="006D613E">
              <w:rPr>
                <w:rFonts w:cs="TimesNewRomanPSMT"/>
              </w:rPr>
              <w:t>Participation Organization</w:t>
            </w:r>
          </w:p>
        </w:tc>
      </w:tr>
      <w:tr w:rsidR="0012698E" w:rsidRPr="006D613E" w14:paraId="4B32AB6C" w14:textId="77777777" w:rsidTr="00C10546">
        <w:trPr>
          <w:cantSplit/>
          <w:jc w:val="center"/>
        </w:trPr>
        <w:tc>
          <w:tcPr>
            <w:tcW w:w="1044" w:type="dxa"/>
            <w:shd w:val="clear" w:color="auto" w:fill="auto"/>
            <w:hideMark/>
          </w:tcPr>
          <w:p w14:paraId="4CE1BA26" w14:textId="77777777" w:rsidR="0012698E" w:rsidRPr="006D613E" w:rsidRDefault="0012698E" w:rsidP="001371EA">
            <w:pPr>
              <w:pStyle w:val="TableEntry"/>
              <w:keepNext/>
              <w:keepLines/>
              <w:suppressAutoHyphens/>
              <w:rPr>
                <w:rFonts w:cs="TimesNewRomanPSMT"/>
              </w:rPr>
            </w:pPr>
            <w:r w:rsidRPr="006D613E">
              <w:rPr>
                <w:rFonts w:cs="TimesNewRomanPSMT"/>
              </w:rPr>
              <w:t>9</w:t>
            </w:r>
          </w:p>
        </w:tc>
        <w:tc>
          <w:tcPr>
            <w:tcW w:w="990" w:type="dxa"/>
            <w:shd w:val="clear" w:color="auto" w:fill="auto"/>
          </w:tcPr>
          <w:p w14:paraId="0AAF1FAC"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7B5EB11E" w14:textId="77777777" w:rsidR="0012698E" w:rsidRPr="006D613E" w:rsidRDefault="0012698E" w:rsidP="001371EA">
            <w:pPr>
              <w:pStyle w:val="TableEntry"/>
              <w:keepNext/>
              <w:keepLines/>
              <w:suppressAutoHyphens/>
              <w:rPr>
                <w:rFonts w:cs="TimesNewRomanPSMT"/>
              </w:rPr>
            </w:pPr>
            <w:r w:rsidRPr="006D613E">
              <w:rPr>
                <w:rFonts w:cs="TimesNewRomanPSMT"/>
              </w:rPr>
              <w:t>PL</w:t>
            </w:r>
          </w:p>
        </w:tc>
        <w:tc>
          <w:tcPr>
            <w:tcW w:w="822" w:type="dxa"/>
            <w:shd w:val="clear" w:color="auto" w:fill="auto"/>
            <w:hideMark/>
          </w:tcPr>
          <w:p w14:paraId="7ABDCF78" w14:textId="77777777" w:rsidR="0012698E" w:rsidRPr="006D613E" w:rsidRDefault="0012698E" w:rsidP="001371EA">
            <w:pPr>
              <w:pStyle w:val="TableEntry"/>
              <w:keepNext/>
              <w:keepLines/>
              <w:suppressAutoHyphens/>
              <w:rPr>
                <w:rFonts w:cs="TimesNewRomanPSMT"/>
              </w:rPr>
            </w:pPr>
            <w:r w:rsidRPr="006D613E">
              <w:rPr>
                <w:rFonts w:cs="TimesNewRomanPSMT"/>
              </w:rPr>
              <w:t>C</w:t>
            </w:r>
          </w:p>
        </w:tc>
        <w:tc>
          <w:tcPr>
            <w:tcW w:w="834" w:type="dxa"/>
            <w:shd w:val="clear" w:color="auto" w:fill="auto"/>
            <w:hideMark/>
          </w:tcPr>
          <w:p w14:paraId="5ECD2D4C" w14:textId="77777777" w:rsidR="0012698E" w:rsidRPr="006D613E" w:rsidRDefault="0012698E" w:rsidP="001371EA">
            <w:pPr>
              <w:pStyle w:val="TableEntry"/>
              <w:keepNext/>
              <w:keepLines/>
              <w:suppressAutoHyphens/>
              <w:rPr>
                <w:rFonts w:cs="TimesNewRomanPSMT"/>
              </w:rPr>
            </w:pPr>
            <w:r w:rsidRPr="006D613E">
              <w:rPr>
                <w:rFonts w:cs="TimesNewRomanPSMT"/>
              </w:rPr>
              <w:t>Y</w:t>
            </w:r>
          </w:p>
        </w:tc>
        <w:tc>
          <w:tcPr>
            <w:tcW w:w="900" w:type="dxa"/>
            <w:shd w:val="clear" w:color="auto" w:fill="auto"/>
          </w:tcPr>
          <w:p w14:paraId="004F9C72"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0931811B" w14:textId="77777777" w:rsidR="0012698E" w:rsidRPr="006D613E" w:rsidRDefault="0012698E" w:rsidP="001371EA">
            <w:pPr>
              <w:pStyle w:val="TableEntry"/>
              <w:keepNext/>
              <w:keepLines/>
              <w:suppressAutoHyphens/>
              <w:rPr>
                <w:rFonts w:cs="TimesNewRomanPSMT"/>
              </w:rPr>
            </w:pPr>
            <w:r w:rsidRPr="006D613E">
              <w:rPr>
                <w:rFonts w:cs="TimesNewRomanPSMT"/>
              </w:rPr>
              <w:t>Participant Location</w:t>
            </w:r>
          </w:p>
        </w:tc>
      </w:tr>
      <w:tr w:rsidR="0012698E" w:rsidRPr="006D613E" w14:paraId="7F092FF6" w14:textId="77777777" w:rsidTr="00C10546">
        <w:trPr>
          <w:cantSplit/>
          <w:jc w:val="center"/>
        </w:trPr>
        <w:tc>
          <w:tcPr>
            <w:tcW w:w="1044" w:type="dxa"/>
            <w:shd w:val="clear" w:color="auto" w:fill="auto"/>
            <w:hideMark/>
          </w:tcPr>
          <w:p w14:paraId="71E72271" w14:textId="77777777" w:rsidR="0012698E" w:rsidRPr="006D613E" w:rsidRDefault="0012698E" w:rsidP="001371EA">
            <w:pPr>
              <w:pStyle w:val="TableEntry"/>
              <w:keepNext/>
              <w:keepLines/>
              <w:suppressAutoHyphens/>
              <w:rPr>
                <w:rFonts w:cs="TimesNewRomanPSMT"/>
              </w:rPr>
            </w:pPr>
            <w:r w:rsidRPr="006D613E">
              <w:rPr>
                <w:rFonts w:cs="TimesNewRomanPSMT"/>
              </w:rPr>
              <w:t>10</w:t>
            </w:r>
          </w:p>
        </w:tc>
        <w:tc>
          <w:tcPr>
            <w:tcW w:w="990" w:type="dxa"/>
            <w:shd w:val="clear" w:color="auto" w:fill="auto"/>
          </w:tcPr>
          <w:p w14:paraId="4B214043"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55AB23E1" w14:textId="77777777" w:rsidR="0012698E" w:rsidRPr="006D613E" w:rsidRDefault="0012698E" w:rsidP="001371EA">
            <w:pPr>
              <w:pStyle w:val="TableEntry"/>
              <w:keepNext/>
              <w:keepLines/>
              <w:suppressAutoHyphens/>
              <w:rPr>
                <w:rFonts w:cs="TimesNewRomanPSMT"/>
              </w:rPr>
            </w:pPr>
            <w:r w:rsidRPr="006D613E">
              <w:rPr>
                <w:rFonts w:cs="TimesNewRomanPSMT"/>
              </w:rPr>
              <w:t>EI</w:t>
            </w:r>
          </w:p>
        </w:tc>
        <w:tc>
          <w:tcPr>
            <w:tcW w:w="822" w:type="dxa"/>
            <w:shd w:val="clear" w:color="auto" w:fill="auto"/>
            <w:hideMark/>
          </w:tcPr>
          <w:p w14:paraId="218C4AE7" w14:textId="77777777" w:rsidR="0012698E" w:rsidRPr="006D613E" w:rsidRDefault="0012698E" w:rsidP="001371EA">
            <w:pPr>
              <w:pStyle w:val="TableEntry"/>
              <w:keepNext/>
              <w:keepLines/>
              <w:suppressAutoHyphens/>
              <w:rPr>
                <w:rFonts w:cs="TimesNewRomanPSMT"/>
              </w:rPr>
            </w:pPr>
            <w:r w:rsidRPr="006D613E">
              <w:rPr>
                <w:rFonts w:cs="TimesNewRomanPSMT"/>
              </w:rPr>
              <w:t>C</w:t>
            </w:r>
          </w:p>
        </w:tc>
        <w:tc>
          <w:tcPr>
            <w:tcW w:w="834" w:type="dxa"/>
            <w:shd w:val="clear" w:color="auto" w:fill="auto"/>
            <w:hideMark/>
          </w:tcPr>
          <w:p w14:paraId="1E22436E" w14:textId="77777777" w:rsidR="0012698E" w:rsidRPr="006D613E" w:rsidRDefault="0012698E" w:rsidP="001371EA">
            <w:pPr>
              <w:pStyle w:val="TableEntry"/>
              <w:keepNext/>
              <w:keepLines/>
              <w:suppressAutoHyphens/>
              <w:rPr>
                <w:rFonts w:cs="TimesNewRomanPSMT"/>
              </w:rPr>
            </w:pPr>
            <w:r w:rsidRPr="006D613E">
              <w:rPr>
                <w:rFonts w:cs="TimesNewRomanPSMT"/>
              </w:rPr>
              <w:t>Y</w:t>
            </w:r>
          </w:p>
        </w:tc>
        <w:tc>
          <w:tcPr>
            <w:tcW w:w="900" w:type="dxa"/>
            <w:shd w:val="clear" w:color="auto" w:fill="auto"/>
          </w:tcPr>
          <w:p w14:paraId="23819FB1"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3ED7FCC7" w14:textId="77777777" w:rsidR="0012698E" w:rsidRPr="006D613E" w:rsidRDefault="0012698E" w:rsidP="001371EA">
            <w:pPr>
              <w:pStyle w:val="TableEntry"/>
              <w:keepNext/>
              <w:keepLines/>
              <w:suppressAutoHyphens/>
              <w:rPr>
                <w:rFonts w:cs="TimesNewRomanPSMT"/>
              </w:rPr>
            </w:pPr>
            <w:r w:rsidRPr="006D613E">
              <w:rPr>
                <w:rFonts w:cs="TimesNewRomanPSMT"/>
              </w:rPr>
              <w:t>Participation Device</w:t>
            </w:r>
          </w:p>
        </w:tc>
      </w:tr>
      <w:tr w:rsidR="0012698E" w:rsidRPr="006D613E" w14:paraId="491F643E" w14:textId="77777777" w:rsidTr="00C10546">
        <w:trPr>
          <w:cantSplit/>
          <w:jc w:val="center"/>
        </w:trPr>
        <w:tc>
          <w:tcPr>
            <w:tcW w:w="1044" w:type="dxa"/>
            <w:shd w:val="clear" w:color="auto" w:fill="auto"/>
            <w:hideMark/>
          </w:tcPr>
          <w:p w14:paraId="1E81F01F" w14:textId="77777777" w:rsidR="0012698E" w:rsidRPr="006D613E" w:rsidRDefault="0012698E" w:rsidP="001371EA">
            <w:pPr>
              <w:pStyle w:val="TableEntry"/>
              <w:keepNext/>
              <w:keepLines/>
              <w:suppressAutoHyphens/>
              <w:rPr>
                <w:rFonts w:cs="TimesNewRomanPSMT"/>
              </w:rPr>
            </w:pPr>
            <w:r w:rsidRPr="006D613E">
              <w:rPr>
                <w:rFonts w:cs="TimesNewRomanPSMT"/>
              </w:rPr>
              <w:t>11</w:t>
            </w:r>
          </w:p>
        </w:tc>
        <w:tc>
          <w:tcPr>
            <w:tcW w:w="990" w:type="dxa"/>
            <w:shd w:val="clear" w:color="auto" w:fill="auto"/>
          </w:tcPr>
          <w:p w14:paraId="79E5A38F"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79C09E08" w14:textId="77777777" w:rsidR="0012698E" w:rsidRPr="006D613E" w:rsidRDefault="0012698E" w:rsidP="001371EA">
            <w:pPr>
              <w:pStyle w:val="TableEntry"/>
              <w:keepNext/>
              <w:keepLines/>
              <w:suppressAutoHyphens/>
              <w:rPr>
                <w:rFonts w:cs="TimesNewRomanPSMT"/>
              </w:rPr>
            </w:pPr>
            <w:r w:rsidRPr="006D613E">
              <w:rPr>
                <w:rFonts w:cs="TimesNewRomanPSMT"/>
              </w:rPr>
              <w:t>DTM</w:t>
            </w:r>
          </w:p>
        </w:tc>
        <w:tc>
          <w:tcPr>
            <w:tcW w:w="822" w:type="dxa"/>
            <w:shd w:val="clear" w:color="auto" w:fill="auto"/>
            <w:hideMark/>
          </w:tcPr>
          <w:p w14:paraId="6D7B8720" w14:textId="77777777" w:rsidR="0012698E" w:rsidRPr="006D613E" w:rsidRDefault="0012698E" w:rsidP="001371EA">
            <w:pPr>
              <w:pStyle w:val="TableEntry"/>
              <w:keepNext/>
              <w:keepLines/>
              <w:suppressAutoHyphens/>
              <w:rPr>
                <w:rFonts w:cs="TimesNewRomanPSMT"/>
              </w:rPr>
            </w:pPr>
            <w:r w:rsidRPr="006D613E">
              <w:rPr>
                <w:rFonts w:cs="TimesNewRomanPSMT"/>
              </w:rPr>
              <w:t>O</w:t>
            </w:r>
          </w:p>
        </w:tc>
        <w:tc>
          <w:tcPr>
            <w:tcW w:w="834" w:type="dxa"/>
            <w:shd w:val="clear" w:color="auto" w:fill="auto"/>
          </w:tcPr>
          <w:p w14:paraId="36FBB7F5" w14:textId="77777777" w:rsidR="0012698E" w:rsidRPr="006D613E" w:rsidRDefault="0012698E" w:rsidP="001371EA">
            <w:pPr>
              <w:pStyle w:val="TableEntry"/>
              <w:keepNext/>
              <w:keepLines/>
              <w:suppressAutoHyphens/>
              <w:rPr>
                <w:rFonts w:cs="TimesNewRomanPSMT"/>
              </w:rPr>
            </w:pPr>
          </w:p>
        </w:tc>
        <w:tc>
          <w:tcPr>
            <w:tcW w:w="900" w:type="dxa"/>
            <w:shd w:val="clear" w:color="auto" w:fill="auto"/>
          </w:tcPr>
          <w:p w14:paraId="71CD0A0B"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6207323E" w14:textId="77777777" w:rsidR="0012698E" w:rsidRPr="006D613E" w:rsidRDefault="0012698E" w:rsidP="001371EA">
            <w:pPr>
              <w:pStyle w:val="TableEntry"/>
              <w:keepNext/>
              <w:keepLines/>
              <w:suppressAutoHyphens/>
              <w:rPr>
                <w:rFonts w:cs="TimesNewRomanPSMT"/>
              </w:rPr>
            </w:pPr>
            <w:r w:rsidRPr="006D613E">
              <w:rPr>
                <w:rFonts w:cs="TimesNewRomanPSMT"/>
              </w:rPr>
              <w:t>Participation Begin Date/Time (arrival time)</w:t>
            </w:r>
          </w:p>
        </w:tc>
      </w:tr>
      <w:tr w:rsidR="0012698E" w:rsidRPr="006D613E" w14:paraId="23710916" w14:textId="77777777" w:rsidTr="00C10546">
        <w:trPr>
          <w:cantSplit/>
          <w:jc w:val="center"/>
        </w:trPr>
        <w:tc>
          <w:tcPr>
            <w:tcW w:w="1044" w:type="dxa"/>
            <w:shd w:val="clear" w:color="auto" w:fill="auto"/>
            <w:hideMark/>
          </w:tcPr>
          <w:p w14:paraId="545571B1" w14:textId="77777777" w:rsidR="0012698E" w:rsidRPr="006D613E" w:rsidRDefault="0012698E" w:rsidP="001371EA">
            <w:pPr>
              <w:pStyle w:val="TableEntry"/>
              <w:keepNext/>
              <w:keepLines/>
              <w:suppressAutoHyphens/>
              <w:rPr>
                <w:rFonts w:cs="TimesNewRomanPSMT"/>
              </w:rPr>
            </w:pPr>
            <w:r w:rsidRPr="006D613E">
              <w:rPr>
                <w:rFonts w:cs="TimesNewRomanPSMT"/>
              </w:rPr>
              <w:t>12</w:t>
            </w:r>
          </w:p>
        </w:tc>
        <w:tc>
          <w:tcPr>
            <w:tcW w:w="990" w:type="dxa"/>
            <w:shd w:val="clear" w:color="auto" w:fill="auto"/>
          </w:tcPr>
          <w:p w14:paraId="6CF784F7"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6EB4E69F" w14:textId="77777777" w:rsidR="0012698E" w:rsidRPr="006D613E" w:rsidRDefault="0012698E" w:rsidP="001371EA">
            <w:pPr>
              <w:pStyle w:val="TableEntry"/>
              <w:keepNext/>
              <w:keepLines/>
              <w:suppressAutoHyphens/>
              <w:rPr>
                <w:rFonts w:cs="TimesNewRomanPSMT"/>
              </w:rPr>
            </w:pPr>
            <w:r w:rsidRPr="006D613E">
              <w:rPr>
                <w:rFonts w:cs="TimesNewRomanPSMT"/>
              </w:rPr>
              <w:t>DTM</w:t>
            </w:r>
          </w:p>
        </w:tc>
        <w:tc>
          <w:tcPr>
            <w:tcW w:w="822" w:type="dxa"/>
            <w:shd w:val="clear" w:color="auto" w:fill="auto"/>
            <w:hideMark/>
          </w:tcPr>
          <w:p w14:paraId="2D005B5F" w14:textId="77777777" w:rsidR="0012698E" w:rsidRPr="006D613E" w:rsidRDefault="0012698E" w:rsidP="001371EA">
            <w:pPr>
              <w:pStyle w:val="TableEntry"/>
              <w:keepNext/>
              <w:keepLines/>
              <w:suppressAutoHyphens/>
              <w:rPr>
                <w:rFonts w:cs="TimesNewRomanPSMT"/>
              </w:rPr>
            </w:pPr>
            <w:r w:rsidRPr="006D613E">
              <w:rPr>
                <w:rFonts w:cs="TimesNewRomanPSMT"/>
              </w:rPr>
              <w:t>O</w:t>
            </w:r>
          </w:p>
        </w:tc>
        <w:tc>
          <w:tcPr>
            <w:tcW w:w="834" w:type="dxa"/>
            <w:shd w:val="clear" w:color="auto" w:fill="auto"/>
          </w:tcPr>
          <w:p w14:paraId="01BE1DDD" w14:textId="77777777" w:rsidR="0012698E" w:rsidRPr="006D613E" w:rsidRDefault="0012698E" w:rsidP="001371EA">
            <w:pPr>
              <w:pStyle w:val="TableEntry"/>
              <w:keepNext/>
              <w:keepLines/>
              <w:suppressAutoHyphens/>
              <w:rPr>
                <w:rFonts w:cs="TimesNewRomanPSMT"/>
              </w:rPr>
            </w:pPr>
          </w:p>
        </w:tc>
        <w:tc>
          <w:tcPr>
            <w:tcW w:w="900" w:type="dxa"/>
            <w:shd w:val="clear" w:color="auto" w:fill="auto"/>
          </w:tcPr>
          <w:p w14:paraId="758C4C4C"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2257F57A" w14:textId="77777777" w:rsidR="0012698E" w:rsidRPr="006D613E" w:rsidRDefault="0012698E" w:rsidP="001371EA">
            <w:pPr>
              <w:pStyle w:val="TableEntry"/>
              <w:keepNext/>
              <w:keepLines/>
              <w:suppressAutoHyphens/>
              <w:rPr>
                <w:rFonts w:cs="TimesNewRomanPSMT"/>
              </w:rPr>
            </w:pPr>
            <w:r w:rsidRPr="006D613E">
              <w:rPr>
                <w:rFonts w:cs="TimesNewRomanPSMT"/>
              </w:rPr>
              <w:t>Participation End Date/Time (departure time)</w:t>
            </w:r>
          </w:p>
        </w:tc>
      </w:tr>
      <w:tr w:rsidR="0012698E" w:rsidRPr="006D613E" w14:paraId="3FD51791" w14:textId="77777777" w:rsidTr="00C10546">
        <w:trPr>
          <w:cantSplit/>
          <w:jc w:val="center"/>
        </w:trPr>
        <w:tc>
          <w:tcPr>
            <w:tcW w:w="1044" w:type="dxa"/>
            <w:shd w:val="clear" w:color="auto" w:fill="auto"/>
            <w:hideMark/>
          </w:tcPr>
          <w:p w14:paraId="42765A92" w14:textId="77777777" w:rsidR="0012698E" w:rsidRPr="006D613E" w:rsidRDefault="0012698E" w:rsidP="001371EA">
            <w:pPr>
              <w:pStyle w:val="TableEntry"/>
              <w:keepNext/>
              <w:keepLines/>
              <w:suppressAutoHyphens/>
              <w:rPr>
                <w:rFonts w:cs="TimesNewRomanPSMT"/>
              </w:rPr>
            </w:pPr>
            <w:r w:rsidRPr="006D613E">
              <w:rPr>
                <w:rFonts w:cs="TimesNewRomanPSMT"/>
              </w:rPr>
              <w:t>13</w:t>
            </w:r>
          </w:p>
        </w:tc>
        <w:tc>
          <w:tcPr>
            <w:tcW w:w="990" w:type="dxa"/>
            <w:shd w:val="clear" w:color="auto" w:fill="auto"/>
          </w:tcPr>
          <w:p w14:paraId="517D7B1D"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55E8ECD6" w14:textId="77777777" w:rsidR="0012698E" w:rsidRPr="006D613E" w:rsidRDefault="0012698E" w:rsidP="001371EA">
            <w:pPr>
              <w:pStyle w:val="TableEntry"/>
              <w:keepNext/>
              <w:keepLines/>
              <w:suppressAutoHyphens/>
              <w:rPr>
                <w:rFonts w:cs="TimesNewRomanPSMT"/>
              </w:rPr>
            </w:pPr>
            <w:r w:rsidRPr="006D613E">
              <w:rPr>
                <w:rFonts w:cs="TimesNewRomanPSMT"/>
              </w:rPr>
              <w:t>CWE</w:t>
            </w:r>
          </w:p>
        </w:tc>
        <w:tc>
          <w:tcPr>
            <w:tcW w:w="822" w:type="dxa"/>
            <w:shd w:val="clear" w:color="auto" w:fill="auto"/>
            <w:hideMark/>
          </w:tcPr>
          <w:p w14:paraId="63D2BDC2" w14:textId="77777777" w:rsidR="0012698E" w:rsidRPr="006D613E" w:rsidRDefault="0012698E" w:rsidP="001371EA">
            <w:pPr>
              <w:pStyle w:val="TableEntry"/>
              <w:keepNext/>
              <w:keepLines/>
              <w:suppressAutoHyphens/>
              <w:rPr>
                <w:rFonts w:cs="TimesNewRomanPSMT"/>
              </w:rPr>
            </w:pPr>
            <w:r w:rsidRPr="006D613E">
              <w:rPr>
                <w:rFonts w:cs="TimesNewRomanPSMT"/>
              </w:rPr>
              <w:t>O</w:t>
            </w:r>
          </w:p>
        </w:tc>
        <w:tc>
          <w:tcPr>
            <w:tcW w:w="834" w:type="dxa"/>
            <w:shd w:val="clear" w:color="auto" w:fill="auto"/>
          </w:tcPr>
          <w:p w14:paraId="26C6AA86" w14:textId="77777777" w:rsidR="0012698E" w:rsidRPr="006D613E" w:rsidRDefault="0012698E" w:rsidP="001371EA">
            <w:pPr>
              <w:pStyle w:val="TableEntry"/>
              <w:keepNext/>
              <w:keepLines/>
              <w:suppressAutoHyphens/>
              <w:rPr>
                <w:rFonts w:cs="TimesNewRomanPSMT"/>
              </w:rPr>
            </w:pPr>
          </w:p>
        </w:tc>
        <w:tc>
          <w:tcPr>
            <w:tcW w:w="900" w:type="dxa"/>
            <w:shd w:val="clear" w:color="auto" w:fill="auto"/>
          </w:tcPr>
          <w:p w14:paraId="2E889180"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4842A587" w14:textId="77777777" w:rsidR="0012698E" w:rsidRPr="006D613E" w:rsidRDefault="0012698E" w:rsidP="001371EA">
            <w:pPr>
              <w:pStyle w:val="TableEntry"/>
              <w:keepNext/>
              <w:keepLines/>
              <w:suppressAutoHyphens/>
              <w:rPr>
                <w:rFonts w:cs="TimesNewRomanPSMT"/>
              </w:rPr>
            </w:pPr>
            <w:r w:rsidRPr="006D613E">
              <w:rPr>
                <w:rFonts w:cs="TimesNewRomanPSMT"/>
              </w:rPr>
              <w:t>Participation Qualitative Duration</w:t>
            </w:r>
          </w:p>
        </w:tc>
      </w:tr>
      <w:tr w:rsidR="0012698E" w:rsidRPr="006D613E" w14:paraId="65DF8C83" w14:textId="77777777" w:rsidTr="00C10546">
        <w:trPr>
          <w:cantSplit/>
          <w:jc w:val="center"/>
        </w:trPr>
        <w:tc>
          <w:tcPr>
            <w:tcW w:w="1044" w:type="dxa"/>
            <w:shd w:val="clear" w:color="auto" w:fill="auto"/>
            <w:hideMark/>
          </w:tcPr>
          <w:p w14:paraId="6CF5E240" w14:textId="77777777" w:rsidR="0012698E" w:rsidRPr="006D613E" w:rsidRDefault="0012698E" w:rsidP="001371EA">
            <w:pPr>
              <w:pStyle w:val="TableEntry"/>
              <w:keepNext/>
              <w:keepLines/>
              <w:suppressAutoHyphens/>
              <w:rPr>
                <w:rFonts w:cs="TimesNewRomanPSMT"/>
              </w:rPr>
            </w:pPr>
            <w:r w:rsidRPr="006D613E">
              <w:rPr>
                <w:rFonts w:cs="TimesNewRomanPSMT"/>
              </w:rPr>
              <w:t>14</w:t>
            </w:r>
          </w:p>
        </w:tc>
        <w:tc>
          <w:tcPr>
            <w:tcW w:w="990" w:type="dxa"/>
            <w:shd w:val="clear" w:color="auto" w:fill="auto"/>
          </w:tcPr>
          <w:p w14:paraId="2FF5A384"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7D8ED8F0" w14:textId="77777777" w:rsidR="0012698E" w:rsidRPr="006D613E" w:rsidRDefault="0012698E" w:rsidP="001371EA">
            <w:pPr>
              <w:pStyle w:val="TableEntry"/>
              <w:keepNext/>
              <w:keepLines/>
              <w:suppressAutoHyphens/>
              <w:rPr>
                <w:rFonts w:cs="TimesNewRomanPSMT"/>
              </w:rPr>
            </w:pPr>
            <w:r w:rsidRPr="006D613E">
              <w:rPr>
                <w:rFonts w:cs="TimesNewRomanPSMT"/>
              </w:rPr>
              <w:t>XAD</w:t>
            </w:r>
          </w:p>
        </w:tc>
        <w:tc>
          <w:tcPr>
            <w:tcW w:w="822" w:type="dxa"/>
            <w:shd w:val="clear" w:color="auto" w:fill="auto"/>
            <w:hideMark/>
          </w:tcPr>
          <w:p w14:paraId="6C257528" w14:textId="77777777" w:rsidR="0012698E" w:rsidRPr="006D613E" w:rsidRDefault="0012698E" w:rsidP="001371EA">
            <w:pPr>
              <w:pStyle w:val="TableEntry"/>
              <w:keepNext/>
              <w:keepLines/>
              <w:suppressAutoHyphens/>
              <w:rPr>
                <w:rFonts w:cs="TimesNewRomanPSMT"/>
              </w:rPr>
            </w:pPr>
            <w:r w:rsidRPr="006D613E">
              <w:rPr>
                <w:rFonts w:cs="TimesNewRomanPSMT"/>
              </w:rPr>
              <w:t>C</w:t>
            </w:r>
          </w:p>
        </w:tc>
        <w:tc>
          <w:tcPr>
            <w:tcW w:w="834" w:type="dxa"/>
            <w:shd w:val="clear" w:color="auto" w:fill="auto"/>
            <w:hideMark/>
          </w:tcPr>
          <w:p w14:paraId="740C770A" w14:textId="77777777" w:rsidR="0012698E" w:rsidRPr="006D613E" w:rsidRDefault="0012698E" w:rsidP="001371EA">
            <w:pPr>
              <w:pStyle w:val="TableEntry"/>
              <w:keepNext/>
              <w:keepLines/>
              <w:suppressAutoHyphens/>
              <w:rPr>
                <w:rFonts w:cs="TimesNewRomanPSMT"/>
              </w:rPr>
            </w:pPr>
            <w:r w:rsidRPr="006D613E">
              <w:rPr>
                <w:rFonts w:cs="TimesNewRomanPSMT"/>
              </w:rPr>
              <w:t>Y</w:t>
            </w:r>
          </w:p>
        </w:tc>
        <w:tc>
          <w:tcPr>
            <w:tcW w:w="900" w:type="dxa"/>
            <w:shd w:val="clear" w:color="auto" w:fill="auto"/>
          </w:tcPr>
          <w:p w14:paraId="1D3FB00C"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2F51881D" w14:textId="77777777" w:rsidR="0012698E" w:rsidRPr="006D613E" w:rsidRDefault="0012698E" w:rsidP="001371EA">
            <w:pPr>
              <w:pStyle w:val="TableEntry"/>
              <w:keepNext/>
              <w:keepLines/>
              <w:suppressAutoHyphens/>
              <w:rPr>
                <w:rFonts w:cs="TimesNewRomanPSMT"/>
              </w:rPr>
            </w:pPr>
            <w:r w:rsidRPr="006D613E">
              <w:rPr>
                <w:rFonts w:cs="TimesNewRomanPSMT"/>
              </w:rPr>
              <w:t>Participation Address</w:t>
            </w:r>
          </w:p>
        </w:tc>
      </w:tr>
      <w:tr w:rsidR="0012698E" w:rsidRPr="006D613E" w14:paraId="48703417" w14:textId="77777777" w:rsidTr="00C10546">
        <w:trPr>
          <w:cantSplit/>
          <w:jc w:val="center"/>
        </w:trPr>
        <w:tc>
          <w:tcPr>
            <w:tcW w:w="1044" w:type="dxa"/>
            <w:shd w:val="clear" w:color="auto" w:fill="auto"/>
            <w:hideMark/>
          </w:tcPr>
          <w:p w14:paraId="4C1E5E79" w14:textId="77777777" w:rsidR="0012698E" w:rsidRPr="006D613E" w:rsidRDefault="0012698E" w:rsidP="001371EA">
            <w:pPr>
              <w:pStyle w:val="TableEntry"/>
              <w:keepNext/>
              <w:keepLines/>
              <w:suppressAutoHyphens/>
              <w:rPr>
                <w:rFonts w:cs="TimesNewRomanPSMT"/>
              </w:rPr>
            </w:pPr>
            <w:r w:rsidRPr="006D613E">
              <w:rPr>
                <w:rFonts w:cs="TimesNewRomanPSMT"/>
              </w:rPr>
              <w:t>15</w:t>
            </w:r>
          </w:p>
        </w:tc>
        <w:tc>
          <w:tcPr>
            <w:tcW w:w="990" w:type="dxa"/>
            <w:shd w:val="clear" w:color="auto" w:fill="auto"/>
          </w:tcPr>
          <w:p w14:paraId="441B1C7A"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5F2049F6" w14:textId="77777777" w:rsidR="0012698E" w:rsidRPr="006D613E" w:rsidRDefault="0012698E" w:rsidP="001371EA">
            <w:pPr>
              <w:pStyle w:val="TableEntry"/>
              <w:keepNext/>
              <w:keepLines/>
              <w:suppressAutoHyphens/>
              <w:rPr>
                <w:rFonts w:cs="TimesNewRomanPSMT"/>
              </w:rPr>
            </w:pPr>
            <w:r w:rsidRPr="006D613E">
              <w:rPr>
                <w:rFonts w:cs="TimesNewRomanPSMT"/>
              </w:rPr>
              <w:t>XTN</w:t>
            </w:r>
          </w:p>
        </w:tc>
        <w:tc>
          <w:tcPr>
            <w:tcW w:w="822" w:type="dxa"/>
            <w:shd w:val="clear" w:color="auto" w:fill="auto"/>
            <w:hideMark/>
          </w:tcPr>
          <w:p w14:paraId="74C253CE" w14:textId="77777777" w:rsidR="0012698E" w:rsidRPr="006D613E" w:rsidRDefault="0012698E" w:rsidP="001371EA">
            <w:pPr>
              <w:pStyle w:val="TableEntry"/>
              <w:keepNext/>
              <w:keepLines/>
              <w:suppressAutoHyphens/>
              <w:rPr>
                <w:rFonts w:cs="TimesNewRomanPSMT"/>
              </w:rPr>
            </w:pPr>
            <w:r w:rsidRPr="006D613E">
              <w:rPr>
                <w:rFonts w:cs="TimesNewRomanPSMT"/>
              </w:rPr>
              <w:t>O</w:t>
            </w:r>
          </w:p>
        </w:tc>
        <w:tc>
          <w:tcPr>
            <w:tcW w:w="834" w:type="dxa"/>
            <w:shd w:val="clear" w:color="auto" w:fill="auto"/>
            <w:hideMark/>
          </w:tcPr>
          <w:p w14:paraId="5E160630" w14:textId="77777777" w:rsidR="0012698E" w:rsidRPr="006D613E" w:rsidRDefault="0012698E" w:rsidP="001371EA">
            <w:pPr>
              <w:pStyle w:val="TableEntry"/>
              <w:keepNext/>
              <w:keepLines/>
              <w:suppressAutoHyphens/>
              <w:rPr>
                <w:rFonts w:cs="TimesNewRomanPSMT"/>
              </w:rPr>
            </w:pPr>
            <w:r w:rsidRPr="006D613E">
              <w:rPr>
                <w:rFonts w:cs="TimesNewRomanPSMT"/>
              </w:rPr>
              <w:t>Y</w:t>
            </w:r>
          </w:p>
        </w:tc>
        <w:tc>
          <w:tcPr>
            <w:tcW w:w="900" w:type="dxa"/>
            <w:shd w:val="clear" w:color="auto" w:fill="auto"/>
          </w:tcPr>
          <w:p w14:paraId="0DF83F20"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079A6062" w14:textId="77777777" w:rsidR="0012698E" w:rsidRPr="006D613E" w:rsidRDefault="0012698E" w:rsidP="001371EA">
            <w:pPr>
              <w:pStyle w:val="TableEntry"/>
              <w:keepNext/>
              <w:keepLines/>
              <w:suppressAutoHyphens/>
              <w:rPr>
                <w:rFonts w:cs="TimesNewRomanPSMT"/>
              </w:rPr>
            </w:pPr>
            <w:r w:rsidRPr="006D613E">
              <w:rPr>
                <w:rFonts w:cs="TimesNewRomanPSMT"/>
              </w:rPr>
              <w:t>Participant Telecommunication Address</w:t>
            </w:r>
          </w:p>
        </w:tc>
      </w:tr>
      <w:tr w:rsidR="0012698E" w:rsidRPr="006D613E" w14:paraId="6AA12C4E" w14:textId="77777777" w:rsidTr="00C10546">
        <w:trPr>
          <w:cantSplit/>
          <w:jc w:val="center"/>
        </w:trPr>
        <w:tc>
          <w:tcPr>
            <w:tcW w:w="1044" w:type="dxa"/>
            <w:shd w:val="clear" w:color="auto" w:fill="auto"/>
            <w:hideMark/>
          </w:tcPr>
          <w:p w14:paraId="138B41CE" w14:textId="77777777" w:rsidR="0012698E" w:rsidRPr="006D613E" w:rsidRDefault="0012698E" w:rsidP="001371EA">
            <w:pPr>
              <w:pStyle w:val="TableEntry"/>
              <w:keepNext/>
              <w:keepLines/>
              <w:suppressAutoHyphens/>
              <w:rPr>
                <w:rFonts w:cs="TimesNewRomanPSMT"/>
              </w:rPr>
            </w:pPr>
            <w:r w:rsidRPr="006D613E">
              <w:rPr>
                <w:rFonts w:cs="TimesNewRomanPSMT"/>
              </w:rPr>
              <w:t>16</w:t>
            </w:r>
          </w:p>
        </w:tc>
        <w:tc>
          <w:tcPr>
            <w:tcW w:w="990" w:type="dxa"/>
            <w:shd w:val="clear" w:color="auto" w:fill="auto"/>
          </w:tcPr>
          <w:p w14:paraId="60684171"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1AA38271" w14:textId="77777777" w:rsidR="0012698E" w:rsidRPr="006D613E" w:rsidRDefault="0012698E" w:rsidP="001371EA">
            <w:pPr>
              <w:pStyle w:val="TableEntry"/>
              <w:keepNext/>
              <w:keepLines/>
              <w:suppressAutoHyphens/>
              <w:rPr>
                <w:rFonts w:cs="TimesNewRomanPSMT"/>
              </w:rPr>
            </w:pPr>
            <w:r w:rsidRPr="006D613E">
              <w:rPr>
                <w:rFonts w:cs="TimesNewRomanPSMT"/>
              </w:rPr>
              <w:t>EI</w:t>
            </w:r>
          </w:p>
        </w:tc>
        <w:tc>
          <w:tcPr>
            <w:tcW w:w="822" w:type="dxa"/>
            <w:shd w:val="clear" w:color="auto" w:fill="auto"/>
            <w:hideMark/>
          </w:tcPr>
          <w:p w14:paraId="0DCFDC3B" w14:textId="77777777" w:rsidR="0012698E" w:rsidRPr="006D613E" w:rsidRDefault="0012698E" w:rsidP="001371EA">
            <w:pPr>
              <w:pStyle w:val="TableEntry"/>
              <w:keepNext/>
              <w:keepLines/>
              <w:suppressAutoHyphens/>
              <w:rPr>
                <w:rFonts w:cs="TimesNewRomanPSMT"/>
              </w:rPr>
            </w:pPr>
            <w:r w:rsidRPr="006D613E">
              <w:rPr>
                <w:rFonts w:cs="TimesNewRomanPSMT"/>
              </w:rPr>
              <w:t>O</w:t>
            </w:r>
          </w:p>
        </w:tc>
        <w:tc>
          <w:tcPr>
            <w:tcW w:w="834" w:type="dxa"/>
            <w:shd w:val="clear" w:color="auto" w:fill="auto"/>
          </w:tcPr>
          <w:p w14:paraId="7A40793B" w14:textId="77777777" w:rsidR="0012698E" w:rsidRPr="006D613E" w:rsidRDefault="0012698E" w:rsidP="001371EA">
            <w:pPr>
              <w:pStyle w:val="TableEntry"/>
              <w:keepNext/>
              <w:keepLines/>
              <w:suppressAutoHyphens/>
              <w:rPr>
                <w:rFonts w:cs="TimesNewRomanPSMT"/>
              </w:rPr>
            </w:pPr>
          </w:p>
        </w:tc>
        <w:tc>
          <w:tcPr>
            <w:tcW w:w="900" w:type="dxa"/>
            <w:shd w:val="clear" w:color="auto" w:fill="auto"/>
          </w:tcPr>
          <w:p w14:paraId="1677B64F"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0999C181" w14:textId="77777777" w:rsidR="0012698E" w:rsidRPr="006D613E" w:rsidRDefault="0012698E" w:rsidP="001371EA">
            <w:pPr>
              <w:pStyle w:val="TableEntry"/>
              <w:keepNext/>
              <w:keepLines/>
              <w:suppressAutoHyphens/>
              <w:rPr>
                <w:rFonts w:cs="TimesNewRomanPSMT"/>
              </w:rPr>
            </w:pPr>
            <w:r w:rsidRPr="006D613E">
              <w:rPr>
                <w:rFonts w:cs="TimesNewRomanPSMT"/>
              </w:rPr>
              <w:t>Participant Device Identifier</w:t>
            </w:r>
          </w:p>
        </w:tc>
      </w:tr>
      <w:tr w:rsidR="0012698E" w:rsidRPr="006D613E" w14:paraId="52E32369" w14:textId="77777777" w:rsidTr="00C10546">
        <w:trPr>
          <w:cantSplit/>
          <w:jc w:val="center"/>
        </w:trPr>
        <w:tc>
          <w:tcPr>
            <w:tcW w:w="1044" w:type="dxa"/>
            <w:shd w:val="clear" w:color="auto" w:fill="auto"/>
            <w:hideMark/>
          </w:tcPr>
          <w:p w14:paraId="442DA040" w14:textId="77777777" w:rsidR="0012698E" w:rsidRPr="006D613E" w:rsidRDefault="0012698E" w:rsidP="001371EA">
            <w:pPr>
              <w:pStyle w:val="TableEntry"/>
              <w:keepNext/>
              <w:keepLines/>
              <w:suppressAutoHyphens/>
              <w:rPr>
                <w:rFonts w:cs="TimesNewRomanPSMT"/>
              </w:rPr>
            </w:pPr>
            <w:r w:rsidRPr="006D613E">
              <w:rPr>
                <w:rFonts w:cs="TimesNewRomanPSMT"/>
              </w:rPr>
              <w:t>17</w:t>
            </w:r>
          </w:p>
        </w:tc>
        <w:tc>
          <w:tcPr>
            <w:tcW w:w="990" w:type="dxa"/>
            <w:shd w:val="clear" w:color="auto" w:fill="auto"/>
          </w:tcPr>
          <w:p w14:paraId="25699104"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5DED1128" w14:textId="77777777" w:rsidR="0012698E" w:rsidRPr="006D613E" w:rsidRDefault="0012698E" w:rsidP="001371EA">
            <w:pPr>
              <w:pStyle w:val="TableEntry"/>
              <w:keepNext/>
              <w:keepLines/>
              <w:suppressAutoHyphens/>
              <w:rPr>
                <w:rFonts w:cs="TimesNewRomanPSMT"/>
              </w:rPr>
            </w:pPr>
            <w:r w:rsidRPr="006D613E">
              <w:rPr>
                <w:rFonts w:cs="TimesNewRomanPSMT"/>
              </w:rPr>
              <w:t>DTM</w:t>
            </w:r>
          </w:p>
        </w:tc>
        <w:tc>
          <w:tcPr>
            <w:tcW w:w="822" w:type="dxa"/>
            <w:shd w:val="clear" w:color="auto" w:fill="auto"/>
            <w:hideMark/>
          </w:tcPr>
          <w:p w14:paraId="6AB8090A" w14:textId="77777777" w:rsidR="0012698E" w:rsidRPr="006D613E" w:rsidRDefault="0012698E" w:rsidP="001371EA">
            <w:pPr>
              <w:pStyle w:val="TableEntry"/>
              <w:keepNext/>
              <w:keepLines/>
              <w:suppressAutoHyphens/>
              <w:rPr>
                <w:rFonts w:cs="TimesNewRomanPSMT"/>
              </w:rPr>
            </w:pPr>
            <w:r w:rsidRPr="006D613E">
              <w:rPr>
                <w:rFonts w:cs="TimesNewRomanPSMT"/>
              </w:rPr>
              <w:t>O</w:t>
            </w:r>
          </w:p>
        </w:tc>
        <w:tc>
          <w:tcPr>
            <w:tcW w:w="834" w:type="dxa"/>
            <w:shd w:val="clear" w:color="auto" w:fill="auto"/>
          </w:tcPr>
          <w:p w14:paraId="313FB8D9" w14:textId="77777777" w:rsidR="0012698E" w:rsidRPr="006D613E" w:rsidRDefault="0012698E" w:rsidP="001371EA">
            <w:pPr>
              <w:pStyle w:val="TableEntry"/>
              <w:keepNext/>
              <w:keepLines/>
              <w:suppressAutoHyphens/>
              <w:rPr>
                <w:rFonts w:cs="TimesNewRomanPSMT"/>
              </w:rPr>
            </w:pPr>
          </w:p>
        </w:tc>
        <w:tc>
          <w:tcPr>
            <w:tcW w:w="900" w:type="dxa"/>
            <w:shd w:val="clear" w:color="auto" w:fill="auto"/>
          </w:tcPr>
          <w:p w14:paraId="74A32C1A"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32DFE864" w14:textId="77777777" w:rsidR="0012698E" w:rsidRPr="006D613E" w:rsidRDefault="0012698E" w:rsidP="001371EA">
            <w:pPr>
              <w:pStyle w:val="TableEntry"/>
              <w:keepNext/>
              <w:keepLines/>
              <w:suppressAutoHyphens/>
              <w:rPr>
                <w:rFonts w:cs="TimesNewRomanPSMT"/>
              </w:rPr>
            </w:pPr>
            <w:r w:rsidRPr="006D613E">
              <w:rPr>
                <w:rFonts w:cs="TimesNewRomanPSMT"/>
              </w:rPr>
              <w:t>Participant Device Manufacture Date</w:t>
            </w:r>
          </w:p>
        </w:tc>
      </w:tr>
      <w:tr w:rsidR="0012698E" w:rsidRPr="006D613E" w14:paraId="54151E39" w14:textId="77777777" w:rsidTr="00C10546">
        <w:trPr>
          <w:cantSplit/>
          <w:jc w:val="center"/>
        </w:trPr>
        <w:tc>
          <w:tcPr>
            <w:tcW w:w="1044" w:type="dxa"/>
            <w:shd w:val="clear" w:color="auto" w:fill="auto"/>
            <w:hideMark/>
          </w:tcPr>
          <w:p w14:paraId="6ED2603D" w14:textId="77777777" w:rsidR="0012698E" w:rsidRPr="006D613E" w:rsidRDefault="0012698E" w:rsidP="001371EA">
            <w:pPr>
              <w:pStyle w:val="TableEntry"/>
              <w:keepNext/>
              <w:keepLines/>
              <w:suppressAutoHyphens/>
              <w:rPr>
                <w:rFonts w:cs="TimesNewRomanPSMT"/>
              </w:rPr>
            </w:pPr>
            <w:r w:rsidRPr="006D613E">
              <w:rPr>
                <w:rFonts w:cs="TimesNewRomanPSMT"/>
              </w:rPr>
              <w:t>18</w:t>
            </w:r>
          </w:p>
        </w:tc>
        <w:tc>
          <w:tcPr>
            <w:tcW w:w="990" w:type="dxa"/>
            <w:shd w:val="clear" w:color="auto" w:fill="auto"/>
          </w:tcPr>
          <w:p w14:paraId="17C2EFFC"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2C7D58B6" w14:textId="77777777" w:rsidR="0012698E" w:rsidRPr="006D613E" w:rsidRDefault="0012698E" w:rsidP="001371EA">
            <w:pPr>
              <w:pStyle w:val="TableEntry"/>
              <w:keepNext/>
              <w:keepLines/>
              <w:suppressAutoHyphens/>
              <w:rPr>
                <w:rFonts w:cs="TimesNewRomanPSMT"/>
              </w:rPr>
            </w:pPr>
            <w:r w:rsidRPr="006D613E">
              <w:rPr>
                <w:rFonts w:cs="TimesNewRomanPSMT"/>
              </w:rPr>
              <w:t>DTM</w:t>
            </w:r>
          </w:p>
        </w:tc>
        <w:tc>
          <w:tcPr>
            <w:tcW w:w="822" w:type="dxa"/>
            <w:shd w:val="clear" w:color="auto" w:fill="auto"/>
            <w:hideMark/>
          </w:tcPr>
          <w:p w14:paraId="5FC10081" w14:textId="77777777" w:rsidR="0012698E" w:rsidRPr="006D613E" w:rsidRDefault="0012698E" w:rsidP="001371EA">
            <w:pPr>
              <w:pStyle w:val="TableEntry"/>
              <w:keepNext/>
              <w:keepLines/>
              <w:suppressAutoHyphens/>
              <w:rPr>
                <w:rFonts w:cs="TimesNewRomanPSMT"/>
              </w:rPr>
            </w:pPr>
            <w:r w:rsidRPr="006D613E">
              <w:rPr>
                <w:rFonts w:cs="TimesNewRomanPSMT"/>
              </w:rPr>
              <w:t>O</w:t>
            </w:r>
          </w:p>
        </w:tc>
        <w:tc>
          <w:tcPr>
            <w:tcW w:w="834" w:type="dxa"/>
            <w:shd w:val="clear" w:color="auto" w:fill="auto"/>
          </w:tcPr>
          <w:p w14:paraId="0A3D2C29" w14:textId="77777777" w:rsidR="0012698E" w:rsidRPr="006D613E" w:rsidRDefault="0012698E" w:rsidP="001371EA">
            <w:pPr>
              <w:pStyle w:val="TableEntry"/>
              <w:keepNext/>
              <w:keepLines/>
              <w:suppressAutoHyphens/>
              <w:rPr>
                <w:rFonts w:cs="TimesNewRomanPSMT"/>
              </w:rPr>
            </w:pPr>
          </w:p>
        </w:tc>
        <w:tc>
          <w:tcPr>
            <w:tcW w:w="900" w:type="dxa"/>
            <w:shd w:val="clear" w:color="auto" w:fill="auto"/>
          </w:tcPr>
          <w:p w14:paraId="67D3C575"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424B0BEB" w14:textId="77777777" w:rsidR="0012698E" w:rsidRPr="006D613E" w:rsidRDefault="0012698E" w:rsidP="001371EA">
            <w:pPr>
              <w:pStyle w:val="TableEntry"/>
              <w:keepNext/>
              <w:keepLines/>
              <w:suppressAutoHyphens/>
              <w:rPr>
                <w:rFonts w:cs="TimesNewRomanPSMT"/>
              </w:rPr>
            </w:pPr>
            <w:r w:rsidRPr="006D613E">
              <w:rPr>
                <w:rFonts w:cs="TimesNewRomanPSMT"/>
              </w:rPr>
              <w:t>Participant Device Expiry Date</w:t>
            </w:r>
          </w:p>
        </w:tc>
      </w:tr>
      <w:tr w:rsidR="0012698E" w:rsidRPr="006D613E" w14:paraId="0D996295" w14:textId="77777777" w:rsidTr="00C10546">
        <w:trPr>
          <w:cantSplit/>
          <w:jc w:val="center"/>
        </w:trPr>
        <w:tc>
          <w:tcPr>
            <w:tcW w:w="1044" w:type="dxa"/>
            <w:shd w:val="clear" w:color="auto" w:fill="auto"/>
            <w:hideMark/>
          </w:tcPr>
          <w:p w14:paraId="4935411B" w14:textId="77777777" w:rsidR="0012698E" w:rsidRPr="006D613E" w:rsidRDefault="0012698E" w:rsidP="001371EA">
            <w:pPr>
              <w:pStyle w:val="TableEntry"/>
              <w:keepNext/>
              <w:keepLines/>
              <w:suppressAutoHyphens/>
              <w:rPr>
                <w:rFonts w:cs="TimesNewRomanPSMT"/>
              </w:rPr>
            </w:pPr>
            <w:r w:rsidRPr="006D613E">
              <w:rPr>
                <w:rFonts w:cs="TimesNewRomanPSMT"/>
              </w:rPr>
              <w:t>19</w:t>
            </w:r>
          </w:p>
        </w:tc>
        <w:tc>
          <w:tcPr>
            <w:tcW w:w="990" w:type="dxa"/>
            <w:shd w:val="clear" w:color="auto" w:fill="auto"/>
          </w:tcPr>
          <w:p w14:paraId="1B0F7ED4"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3C815293" w14:textId="77777777" w:rsidR="0012698E" w:rsidRPr="006D613E" w:rsidRDefault="0012698E" w:rsidP="001371EA">
            <w:pPr>
              <w:pStyle w:val="TableEntry"/>
              <w:keepNext/>
              <w:keepLines/>
              <w:suppressAutoHyphens/>
              <w:rPr>
                <w:rFonts w:cs="TimesNewRomanPSMT"/>
              </w:rPr>
            </w:pPr>
            <w:r w:rsidRPr="006D613E">
              <w:rPr>
                <w:rFonts w:cs="TimesNewRomanPSMT"/>
              </w:rPr>
              <w:t>ST</w:t>
            </w:r>
          </w:p>
        </w:tc>
        <w:tc>
          <w:tcPr>
            <w:tcW w:w="822" w:type="dxa"/>
            <w:shd w:val="clear" w:color="auto" w:fill="auto"/>
            <w:hideMark/>
          </w:tcPr>
          <w:p w14:paraId="484996C9" w14:textId="77777777" w:rsidR="0012698E" w:rsidRPr="006D613E" w:rsidRDefault="0012698E" w:rsidP="001371EA">
            <w:pPr>
              <w:pStyle w:val="TableEntry"/>
              <w:keepNext/>
              <w:keepLines/>
              <w:suppressAutoHyphens/>
              <w:rPr>
                <w:rFonts w:cs="TimesNewRomanPSMT"/>
              </w:rPr>
            </w:pPr>
            <w:r w:rsidRPr="006D613E">
              <w:rPr>
                <w:rFonts w:cs="TimesNewRomanPSMT"/>
              </w:rPr>
              <w:t>O</w:t>
            </w:r>
          </w:p>
        </w:tc>
        <w:tc>
          <w:tcPr>
            <w:tcW w:w="834" w:type="dxa"/>
            <w:shd w:val="clear" w:color="auto" w:fill="auto"/>
          </w:tcPr>
          <w:p w14:paraId="4A2A7E80" w14:textId="77777777" w:rsidR="0012698E" w:rsidRPr="006D613E" w:rsidRDefault="0012698E" w:rsidP="001371EA">
            <w:pPr>
              <w:pStyle w:val="TableEntry"/>
              <w:keepNext/>
              <w:keepLines/>
              <w:suppressAutoHyphens/>
              <w:rPr>
                <w:rFonts w:cs="TimesNewRomanPSMT"/>
              </w:rPr>
            </w:pPr>
          </w:p>
        </w:tc>
        <w:tc>
          <w:tcPr>
            <w:tcW w:w="900" w:type="dxa"/>
            <w:shd w:val="clear" w:color="auto" w:fill="auto"/>
          </w:tcPr>
          <w:p w14:paraId="5B43DA67"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551E7C74" w14:textId="77777777" w:rsidR="0012698E" w:rsidRPr="006D613E" w:rsidRDefault="0012698E" w:rsidP="001371EA">
            <w:pPr>
              <w:pStyle w:val="TableEntry"/>
              <w:keepNext/>
              <w:keepLines/>
              <w:suppressAutoHyphens/>
              <w:rPr>
                <w:rFonts w:cs="TimesNewRomanPSMT"/>
              </w:rPr>
            </w:pPr>
            <w:r w:rsidRPr="006D613E">
              <w:rPr>
                <w:rFonts w:cs="TimesNewRomanPSMT"/>
              </w:rPr>
              <w:t>Participant Device Lot Number</w:t>
            </w:r>
          </w:p>
        </w:tc>
      </w:tr>
      <w:tr w:rsidR="0012698E" w:rsidRPr="006D613E" w14:paraId="04427B83" w14:textId="77777777" w:rsidTr="00C10546">
        <w:trPr>
          <w:cantSplit/>
          <w:jc w:val="center"/>
        </w:trPr>
        <w:tc>
          <w:tcPr>
            <w:tcW w:w="1044" w:type="dxa"/>
            <w:shd w:val="clear" w:color="auto" w:fill="auto"/>
            <w:hideMark/>
          </w:tcPr>
          <w:p w14:paraId="5067ABF2" w14:textId="77777777" w:rsidR="0012698E" w:rsidRPr="006D613E" w:rsidRDefault="0012698E" w:rsidP="001371EA">
            <w:pPr>
              <w:pStyle w:val="TableEntry"/>
              <w:keepNext/>
              <w:keepLines/>
              <w:suppressAutoHyphens/>
              <w:rPr>
                <w:rFonts w:cs="TimesNewRomanPSMT"/>
              </w:rPr>
            </w:pPr>
            <w:r w:rsidRPr="006D613E">
              <w:rPr>
                <w:rFonts w:cs="TimesNewRomanPSMT"/>
              </w:rPr>
              <w:t>20</w:t>
            </w:r>
          </w:p>
        </w:tc>
        <w:tc>
          <w:tcPr>
            <w:tcW w:w="990" w:type="dxa"/>
            <w:shd w:val="clear" w:color="auto" w:fill="auto"/>
          </w:tcPr>
          <w:p w14:paraId="343C3722"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051BF37D" w14:textId="77777777" w:rsidR="0012698E" w:rsidRPr="006D613E" w:rsidRDefault="0012698E" w:rsidP="001371EA">
            <w:pPr>
              <w:pStyle w:val="TableEntry"/>
              <w:keepNext/>
              <w:keepLines/>
              <w:suppressAutoHyphens/>
              <w:rPr>
                <w:rFonts w:cs="TimesNewRomanPSMT"/>
              </w:rPr>
            </w:pPr>
            <w:r w:rsidRPr="006D613E">
              <w:rPr>
                <w:rFonts w:cs="TimesNewRomanPSMT"/>
              </w:rPr>
              <w:t>ST</w:t>
            </w:r>
          </w:p>
        </w:tc>
        <w:tc>
          <w:tcPr>
            <w:tcW w:w="822" w:type="dxa"/>
            <w:shd w:val="clear" w:color="auto" w:fill="auto"/>
            <w:hideMark/>
          </w:tcPr>
          <w:p w14:paraId="1C58B79D" w14:textId="77777777" w:rsidR="0012698E" w:rsidRPr="006D613E" w:rsidRDefault="0012698E" w:rsidP="001371EA">
            <w:pPr>
              <w:pStyle w:val="TableEntry"/>
              <w:keepNext/>
              <w:keepLines/>
              <w:suppressAutoHyphens/>
              <w:rPr>
                <w:rFonts w:cs="TimesNewRomanPSMT"/>
              </w:rPr>
            </w:pPr>
            <w:r w:rsidRPr="006D613E">
              <w:rPr>
                <w:rFonts w:cs="TimesNewRomanPSMT"/>
              </w:rPr>
              <w:t>O</w:t>
            </w:r>
          </w:p>
        </w:tc>
        <w:tc>
          <w:tcPr>
            <w:tcW w:w="834" w:type="dxa"/>
            <w:shd w:val="clear" w:color="auto" w:fill="auto"/>
          </w:tcPr>
          <w:p w14:paraId="1288B42A" w14:textId="77777777" w:rsidR="0012698E" w:rsidRPr="006D613E" w:rsidRDefault="0012698E" w:rsidP="001371EA">
            <w:pPr>
              <w:pStyle w:val="TableEntry"/>
              <w:keepNext/>
              <w:keepLines/>
              <w:suppressAutoHyphens/>
              <w:rPr>
                <w:rFonts w:cs="TimesNewRomanPSMT"/>
              </w:rPr>
            </w:pPr>
          </w:p>
        </w:tc>
        <w:tc>
          <w:tcPr>
            <w:tcW w:w="900" w:type="dxa"/>
            <w:shd w:val="clear" w:color="auto" w:fill="auto"/>
          </w:tcPr>
          <w:p w14:paraId="21747697"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0BF655B3" w14:textId="77777777" w:rsidR="0012698E" w:rsidRPr="006D613E" w:rsidRDefault="0012698E" w:rsidP="001371EA">
            <w:pPr>
              <w:pStyle w:val="TableEntry"/>
              <w:keepNext/>
              <w:keepLines/>
              <w:suppressAutoHyphens/>
              <w:rPr>
                <w:rFonts w:cs="TimesNewRomanPSMT"/>
              </w:rPr>
            </w:pPr>
            <w:r w:rsidRPr="006D613E">
              <w:rPr>
                <w:rFonts w:cs="TimesNewRomanPSMT"/>
              </w:rPr>
              <w:t>Participant Device Serial Number</w:t>
            </w:r>
          </w:p>
        </w:tc>
      </w:tr>
      <w:tr w:rsidR="0012698E" w:rsidRPr="006D613E" w14:paraId="2D8037F2" w14:textId="77777777" w:rsidTr="00C10546">
        <w:trPr>
          <w:cantSplit/>
          <w:jc w:val="center"/>
        </w:trPr>
        <w:tc>
          <w:tcPr>
            <w:tcW w:w="1044" w:type="dxa"/>
            <w:shd w:val="clear" w:color="auto" w:fill="auto"/>
            <w:hideMark/>
          </w:tcPr>
          <w:p w14:paraId="05890F02" w14:textId="77777777" w:rsidR="0012698E" w:rsidRPr="006D613E" w:rsidRDefault="0012698E" w:rsidP="001371EA">
            <w:pPr>
              <w:pStyle w:val="TableEntry"/>
              <w:keepNext/>
              <w:keepLines/>
              <w:suppressAutoHyphens/>
              <w:rPr>
                <w:rFonts w:cs="TimesNewRomanPSMT"/>
              </w:rPr>
            </w:pPr>
            <w:r w:rsidRPr="006D613E">
              <w:rPr>
                <w:rFonts w:cs="TimesNewRomanPSMT"/>
              </w:rPr>
              <w:t>21</w:t>
            </w:r>
          </w:p>
        </w:tc>
        <w:tc>
          <w:tcPr>
            <w:tcW w:w="990" w:type="dxa"/>
            <w:shd w:val="clear" w:color="auto" w:fill="auto"/>
          </w:tcPr>
          <w:p w14:paraId="76117EF7" w14:textId="77777777" w:rsidR="0012698E" w:rsidRPr="006D613E" w:rsidRDefault="0012698E" w:rsidP="001371EA">
            <w:pPr>
              <w:pStyle w:val="TableEntry"/>
              <w:keepNext/>
              <w:keepLines/>
              <w:suppressAutoHyphens/>
              <w:rPr>
                <w:rFonts w:cs="TimesNewRomanPSMT"/>
              </w:rPr>
            </w:pPr>
          </w:p>
        </w:tc>
        <w:tc>
          <w:tcPr>
            <w:tcW w:w="900" w:type="dxa"/>
            <w:shd w:val="clear" w:color="auto" w:fill="auto"/>
            <w:hideMark/>
          </w:tcPr>
          <w:p w14:paraId="1840AF43" w14:textId="77777777" w:rsidR="0012698E" w:rsidRPr="006D613E" w:rsidRDefault="0012698E" w:rsidP="001371EA">
            <w:pPr>
              <w:pStyle w:val="TableEntry"/>
              <w:keepNext/>
              <w:keepLines/>
              <w:suppressAutoHyphens/>
              <w:rPr>
                <w:rFonts w:cs="TimesNewRomanPSMT"/>
              </w:rPr>
            </w:pPr>
            <w:r w:rsidRPr="006D613E">
              <w:rPr>
                <w:rFonts w:cs="TimesNewRomanPSMT"/>
              </w:rPr>
              <w:t>EI</w:t>
            </w:r>
          </w:p>
        </w:tc>
        <w:tc>
          <w:tcPr>
            <w:tcW w:w="822" w:type="dxa"/>
            <w:shd w:val="clear" w:color="auto" w:fill="auto"/>
            <w:hideMark/>
          </w:tcPr>
          <w:p w14:paraId="0490559D" w14:textId="77777777" w:rsidR="0012698E" w:rsidRPr="006D613E" w:rsidRDefault="0012698E" w:rsidP="001371EA">
            <w:pPr>
              <w:pStyle w:val="TableEntry"/>
              <w:keepNext/>
              <w:keepLines/>
              <w:suppressAutoHyphens/>
              <w:rPr>
                <w:rFonts w:cs="TimesNewRomanPSMT"/>
              </w:rPr>
            </w:pPr>
            <w:r w:rsidRPr="006D613E">
              <w:rPr>
                <w:rFonts w:cs="TimesNewRomanPSMT"/>
              </w:rPr>
              <w:t>O</w:t>
            </w:r>
          </w:p>
        </w:tc>
        <w:tc>
          <w:tcPr>
            <w:tcW w:w="834" w:type="dxa"/>
            <w:shd w:val="clear" w:color="auto" w:fill="auto"/>
          </w:tcPr>
          <w:p w14:paraId="30312B52" w14:textId="77777777" w:rsidR="0012698E" w:rsidRPr="006D613E" w:rsidRDefault="0012698E" w:rsidP="001371EA">
            <w:pPr>
              <w:pStyle w:val="TableEntry"/>
              <w:keepNext/>
              <w:keepLines/>
              <w:suppressAutoHyphens/>
              <w:rPr>
                <w:rFonts w:cs="TimesNewRomanPSMT"/>
              </w:rPr>
            </w:pPr>
          </w:p>
        </w:tc>
        <w:tc>
          <w:tcPr>
            <w:tcW w:w="900" w:type="dxa"/>
            <w:shd w:val="clear" w:color="auto" w:fill="auto"/>
          </w:tcPr>
          <w:p w14:paraId="6957C6F9" w14:textId="77777777" w:rsidR="0012698E" w:rsidRPr="006D613E" w:rsidRDefault="0012698E" w:rsidP="001371EA">
            <w:pPr>
              <w:pStyle w:val="TableEntry"/>
              <w:keepNext/>
              <w:keepLines/>
              <w:suppressAutoHyphens/>
              <w:rPr>
                <w:rFonts w:cs="TimesNewRomanPSMT"/>
              </w:rPr>
            </w:pPr>
          </w:p>
        </w:tc>
        <w:tc>
          <w:tcPr>
            <w:tcW w:w="2898" w:type="dxa"/>
            <w:shd w:val="clear" w:color="auto" w:fill="auto"/>
            <w:hideMark/>
          </w:tcPr>
          <w:p w14:paraId="677924A8" w14:textId="77777777" w:rsidR="0012698E" w:rsidRPr="006D613E" w:rsidRDefault="0012698E" w:rsidP="001371EA">
            <w:pPr>
              <w:pStyle w:val="TableEntry"/>
              <w:keepNext/>
              <w:keepLines/>
              <w:suppressAutoHyphens/>
              <w:rPr>
                <w:rFonts w:cs="TimesNewRomanPSMT"/>
              </w:rPr>
            </w:pPr>
            <w:r w:rsidRPr="006D613E">
              <w:rPr>
                <w:rFonts w:cs="TimesNewRomanPSMT"/>
              </w:rPr>
              <w:t>Participant Device Donation Identification</w:t>
            </w:r>
          </w:p>
        </w:tc>
      </w:tr>
      <w:tr w:rsidR="0012698E" w:rsidRPr="006D613E" w14:paraId="679B1C3A" w14:textId="77777777" w:rsidTr="00C10546">
        <w:trPr>
          <w:cantSplit/>
          <w:jc w:val="center"/>
        </w:trPr>
        <w:tc>
          <w:tcPr>
            <w:tcW w:w="1044" w:type="dxa"/>
            <w:shd w:val="clear" w:color="auto" w:fill="auto"/>
            <w:hideMark/>
          </w:tcPr>
          <w:p w14:paraId="2AEEFC82" w14:textId="77777777" w:rsidR="0012698E" w:rsidRPr="006D613E" w:rsidRDefault="0012698E" w:rsidP="0012698E">
            <w:pPr>
              <w:pStyle w:val="TableEntry"/>
              <w:rPr>
                <w:rFonts w:cs="TimesNewRomanPSMT"/>
              </w:rPr>
            </w:pPr>
            <w:r w:rsidRPr="006D613E">
              <w:rPr>
                <w:rFonts w:cs="TimesNewRomanPSMT"/>
              </w:rPr>
              <w:t>22</w:t>
            </w:r>
          </w:p>
        </w:tc>
        <w:tc>
          <w:tcPr>
            <w:tcW w:w="990" w:type="dxa"/>
            <w:shd w:val="clear" w:color="auto" w:fill="auto"/>
          </w:tcPr>
          <w:p w14:paraId="2D59C68B" w14:textId="77777777" w:rsidR="0012698E" w:rsidRPr="006D613E" w:rsidRDefault="0012698E" w:rsidP="0012698E">
            <w:pPr>
              <w:pStyle w:val="TableEntry"/>
              <w:rPr>
                <w:rFonts w:cs="TimesNewRomanPSMT"/>
              </w:rPr>
            </w:pPr>
          </w:p>
        </w:tc>
        <w:tc>
          <w:tcPr>
            <w:tcW w:w="900" w:type="dxa"/>
            <w:shd w:val="clear" w:color="auto" w:fill="auto"/>
            <w:hideMark/>
          </w:tcPr>
          <w:p w14:paraId="682288A0" w14:textId="77777777" w:rsidR="0012698E" w:rsidRPr="006D613E" w:rsidRDefault="0012698E" w:rsidP="0012698E">
            <w:pPr>
              <w:pStyle w:val="TableEntry"/>
              <w:rPr>
                <w:rFonts w:cs="TimesNewRomanPSMT"/>
              </w:rPr>
            </w:pPr>
            <w:r w:rsidRPr="006D613E">
              <w:rPr>
                <w:rFonts w:cs="TimesNewRomanPSMT"/>
              </w:rPr>
              <w:t>CNE</w:t>
            </w:r>
          </w:p>
        </w:tc>
        <w:tc>
          <w:tcPr>
            <w:tcW w:w="822" w:type="dxa"/>
            <w:shd w:val="clear" w:color="auto" w:fill="auto"/>
            <w:hideMark/>
          </w:tcPr>
          <w:p w14:paraId="0FE062EE" w14:textId="77777777" w:rsidR="0012698E" w:rsidRPr="006D613E" w:rsidRDefault="0012698E" w:rsidP="0012698E">
            <w:pPr>
              <w:pStyle w:val="TableEntry"/>
              <w:rPr>
                <w:rFonts w:cs="TimesNewRomanPSMT"/>
              </w:rPr>
            </w:pPr>
            <w:r w:rsidRPr="006D613E">
              <w:rPr>
                <w:rFonts w:cs="TimesNewRomanPSMT"/>
              </w:rPr>
              <w:t>C</w:t>
            </w:r>
          </w:p>
        </w:tc>
        <w:tc>
          <w:tcPr>
            <w:tcW w:w="834" w:type="dxa"/>
            <w:shd w:val="clear" w:color="auto" w:fill="auto"/>
          </w:tcPr>
          <w:p w14:paraId="2E400127" w14:textId="77777777" w:rsidR="0012698E" w:rsidRPr="006D613E" w:rsidRDefault="0012698E" w:rsidP="0012698E">
            <w:pPr>
              <w:pStyle w:val="TableEntry"/>
              <w:rPr>
                <w:rFonts w:cs="TimesNewRomanPSMT"/>
              </w:rPr>
            </w:pPr>
          </w:p>
        </w:tc>
        <w:tc>
          <w:tcPr>
            <w:tcW w:w="900" w:type="dxa"/>
            <w:shd w:val="clear" w:color="auto" w:fill="auto"/>
          </w:tcPr>
          <w:p w14:paraId="687913F3" w14:textId="77777777" w:rsidR="0012698E" w:rsidRPr="006D613E" w:rsidRDefault="0012698E" w:rsidP="0012698E">
            <w:pPr>
              <w:pStyle w:val="TableEntry"/>
              <w:rPr>
                <w:rFonts w:cs="TimesNewRomanPSMT"/>
              </w:rPr>
            </w:pPr>
          </w:p>
        </w:tc>
        <w:tc>
          <w:tcPr>
            <w:tcW w:w="2898" w:type="dxa"/>
            <w:shd w:val="clear" w:color="auto" w:fill="auto"/>
            <w:hideMark/>
          </w:tcPr>
          <w:p w14:paraId="07FF48DE" w14:textId="77777777" w:rsidR="0012698E" w:rsidRPr="006D613E" w:rsidRDefault="0012698E" w:rsidP="0012698E">
            <w:pPr>
              <w:pStyle w:val="TableEntry"/>
              <w:rPr>
                <w:rFonts w:cs="TimesNewRomanPSMT"/>
              </w:rPr>
            </w:pPr>
            <w:r w:rsidRPr="006D613E">
              <w:rPr>
                <w:rFonts w:cs="TimesNewRomanPSMT"/>
              </w:rPr>
              <w:t>Participation Device Type</w:t>
            </w:r>
          </w:p>
        </w:tc>
      </w:tr>
    </w:tbl>
    <w:p w14:paraId="4496C406" w14:textId="77777777" w:rsidR="0012698E" w:rsidRPr="006D613E" w:rsidRDefault="0012698E" w:rsidP="00993D66">
      <w:pPr>
        <w:pStyle w:val="HL7Field"/>
      </w:pPr>
    </w:p>
    <w:p w14:paraId="66EAE3AF" w14:textId="77777777" w:rsidR="00B11855" w:rsidRPr="006D613E" w:rsidRDefault="003D003E" w:rsidP="00993D66">
      <w:pPr>
        <w:pStyle w:val="HL7Field"/>
      </w:pPr>
      <w:r w:rsidRPr="006D613E">
        <w:t>PRT-1   Participation Instance ID   (EI)   02379</w:t>
      </w:r>
    </w:p>
    <w:p w14:paraId="5C2D91AE" w14:textId="77777777" w:rsidR="00B11855" w:rsidRPr="006D613E" w:rsidRDefault="003D003E" w:rsidP="003A64E3">
      <w:pPr>
        <w:pStyle w:val="Components"/>
      </w:pPr>
      <w:proofErr w:type="gramStart"/>
      <w:r w:rsidRPr="006D613E">
        <w:t>Components:</w:t>
      </w:r>
      <w:proofErr w:type="gramEnd"/>
      <w:r w:rsidRPr="006D613E">
        <w:t>&lt;Entity Identifier (ST)&gt; ^ &lt;Namespace ID (IS)&gt; ^ &lt;Universal ID (ST)&gt; ^ &lt;Universal ID Type (ID)&gt;</w:t>
      </w:r>
    </w:p>
    <w:p w14:paraId="5B3AA9A2" w14:textId="77777777" w:rsidR="00B11855" w:rsidRPr="006D613E" w:rsidRDefault="003D003E" w:rsidP="001466DF">
      <w:pPr>
        <w:pStyle w:val="HL7FieldIndent2"/>
        <w:rPr>
          <w:noProof w:val="0"/>
        </w:rPr>
      </w:pPr>
      <w:r w:rsidRPr="006D613E">
        <w:rPr>
          <w:noProof w:val="0"/>
        </w:rPr>
        <w:t>Definition:  This field contains a unique identifier of the specific participation record.</w:t>
      </w:r>
    </w:p>
    <w:p w14:paraId="748A9B7E" w14:textId="77777777" w:rsidR="00B11855" w:rsidRPr="006D613E" w:rsidRDefault="003D003E" w:rsidP="001466DF">
      <w:pPr>
        <w:pStyle w:val="HL7FieldIndent2"/>
        <w:rPr>
          <w:noProof w:val="0"/>
        </w:rPr>
      </w:pPr>
      <w:r w:rsidRPr="006D613E">
        <w:rPr>
          <w:noProof w:val="0"/>
        </w:rPr>
        <w:t>In the case of waypoints tracked for a shipment, it identifies the waypoint.</w:t>
      </w:r>
    </w:p>
    <w:p w14:paraId="047C2358" w14:textId="77777777" w:rsidR="00B11855" w:rsidRPr="006D613E" w:rsidRDefault="003D003E" w:rsidP="001466DF">
      <w:pPr>
        <w:pStyle w:val="HL7FieldIndent2"/>
        <w:rPr>
          <w:noProof w:val="0"/>
        </w:rPr>
      </w:pPr>
      <w:r w:rsidRPr="006D613E">
        <w:rPr>
          <w:noProof w:val="0"/>
        </w:rPr>
        <w:t>Condition: The identifier is required for traceability</w:t>
      </w:r>
    </w:p>
    <w:p w14:paraId="2964901B" w14:textId="77777777" w:rsidR="00B11855" w:rsidRPr="006D613E" w:rsidRDefault="003D003E" w:rsidP="001466DF">
      <w:pPr>
        <w:pStyle w:val="HL7FieldIndent2"/>
        <w:rPr>
          <w:noProof w:val="0"/>
        </w:rPr>
      </w:pPr>
      <w:r w:rsidRPr="006D613E">
        <w:rPr>
          <w:noProof w:val="0"/>
        </w:rPr>
        <w:t>For the Report Alert Status [PCD-05] transaction this is the unique ID of the disseminated message and all status updates on the dissemination should use the same ID value.</w:t>
      </w:r>
    </w:p>
    <w:p w14:paraId="11F92AF0" w14:textId="77777777" w:rsidR="00B11855" w:rsidRPr="006D613E" w:rsidRDefault="003D003E" w:rsidP="00C10546">
      <w:pPr>
        <w:pStyle w:val="HL7Field"/>
        <w:keepNext/>
      </w:pPr>
      <w:r w:rsidRPr="006D613E">
        <w:lastRenderedPageBreak/>
        <w:t>PRT-2   Action code   (ID)   00816</w:t>
      </w:r>
    </w:p>
    <w:p w14:paraId="1EF0E579" w14:textId="7F27334A" w:rsidR="00B11855" w:rsidRPr="006D613E" w:rsidRDefault="003D003E" w:rsidP="001466DF">
      <w:pPr>
        <w:pStyle w:val="HL7FieldIndent2"/>
        <w:rPr>
          <w:noProof w:val="0"/>
        </w:rPr>
      </w:pPr>
      <w:r w:rsidRPr="006D613E">
        <w:rPr>
          <w:noProof w:val="0"/>
        </w:rPr>
        <w:t>Definition:  This field reveals the intent of the message</w:t>
      </w:r>
      <w:r w:rsidR="00CA3A2C" w:rsidRPr="006D613E">
        <w:rPr>
          <w:noProof w:val="0"/>
        </w:rPr>
        <w:t xml:space="preserve">. </w:t>
      </w:r>
      <w:r w:rsidRPr="006D613E">
        <w:rPr>
          <w:noProof w:val="0"/>
        </w:rPr>
        <w:t xml:space="preserve">Refer to </w:t>
      </w:r>
      <w:r w:rsidR="006D613E">
        <w:rPr>
          <w:noProof w:val="0"/>
        </w:rPr>
        <w:t>HL7</w:t>
      </w:r>
      <w:r w:rsidR="00995105" w:rsidRPr="006D613E">
        <w:rPr>
          <w:noProof w:val="0"/>
        </w:rPr>
        <w:t xml:space="preserve"> </w:t>
      </w:r>
      <w:r w:rsidRPr="006D613E">
        <w:rPr>
          <w:noProof w:val="0"/>
        </w:rPr>
        <w:t>Table 0287 – Problem/goal action code</w:t>
      </w:r>
      <w:r w:rsidR="00493141" w:rsidRPr="006D613E">
        <w:rPr>
          <w:noProof w:val="0"/>
        </w:rPr>
        <w:t xml:space="preserve"> </w:t>
      </w:r>
      <w:r w:rsidR="006D613E">
        <w:rPr>
          <w:noProof w:val="0"/>
        </w:rPr>
        <w:t>HL7</w:t>
      </w:r>
      <w:r w:rsidR="00995105" w:rsidRPr="006D613E">
        <w:rPr>
          <w:noProof w:val="0"/>
        </w:rPr>
        <w:t xml:space="preserve"> </w:t>
      </w:r>
      <w:r w:rsidRPr="006D613E">
        <w:rPr>
          <w:noProof w:val="0"/>
        </w:rPr>
        <w:t>Table 0287 – Problem/goal action code for valid values.</w:t>
      </w:r>
    </w:p>
    <w:p w14:paraId="1AA013D9" w14:textId="77777777" w:rsidR="00B11855" w:rsidRPr="006D613E" w:rsidRDefault="003D003E" w:rsidP="001466DF">
      <w:pPr>
        <w:pStyle w:val="HL7FieldIndent2"/>
        <w:rPr>
          <w:noProof w:val="0"/>
        </w:rPr>
      </w:pPr>
      <w:r w:rsidRPr="006D613E">
        <w:rPr>
          <w:noProof w:val="0"/>
        </w:rPr>
        <w:t>For the Report Alert [PCD-04] transaction the PRT-2 Action code is always AD indicating Add.</w:t>
      </w:r>
    </w:p>
    <w:p w14:paraId="0A262ADA" w14:textId="77777777" w:rsidR="00B11855" w:rsidRPr="006D613E" w:rsidRDefault="003D003E" w:rsidP="001466DF">
      <w:pPr>
        <w:pStyle w:val="HL7FieldIndent2"/>
        <w:rPr>
          <w:noProof w:val="0"/>
        </w:rPr>
      </w:pPr>
      <w:r w:rsidRPr="006D613E">
        <w:rPr>
          <w:noProof w:val="0"/>
        </w:rPr>
        <w:t>For the Report Alert Status [PCD-05] transaction the PRT-2 Action Code is AD indicating Add for the first status update and UP indicating Update for all others.</w:t>
      </w:r>
    </w:p>
    <w:p w14:paraId="75469774" w14:textId="77777777" w:rsidR="00B11855" w:rsidRPr="006D613E" w:rsidRDefault="003D003E" w:rsidP="00993D66">
      <w:pPr>
        <w:pStyle w:val="HL7Field"/>
      </w:pPr>
      <w:r w:rsidRPr="006D613E">
        <w:t>PRT-3   Action Reason   (CWE)   02380</w:t>
      </w:r>
    </w:p>
    <w:p w14:paraId="302D2811" w14:textId="77777777" w:rsidR="00B11855" w:rsidRPr="006D613E" w:rsidRDefault="003D003E" w:rsidP="003A64E3">
      <w:pPr>
        <w:pStyle w:val="Components"/>
      </w:pPr>
      <w:r w:rsidRPr="006D613E">
        <w:t>Components:&lt;Identifier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66CF72" w14:textId="77777777" w:rsidR="00B11855" w:rsidRPr="006D613E" w:rsidRDefault="003D003E" w:rsidP="001466DF">
      <w:pPr>
        <w:pStyle w:val="HL7FieldIndent2"/>
        <w:rPr>
          <w:noProof w:val="0"/>
        </w:rPr>
      </w:pPr>
      <w:r w:rsidRPr="006D613E">
        <w:rPr>
          <w:noProof w:val="0"/>
        </w:rPr>
        <w:t>Definition:  This field indicates the reason why the person, organization, location, or device is assuming (or changing) the role (e.g., shift change, new primary nurse, etc.).</w:t>
      </w:r>
    </w:p>
    <w:p w14:paraId="363115E4" w14:textId="77777777" w:rsidR="00B11855" w:rsidRPr="006D613E" w:rsidRDefault="003D003E" w:rsidP="001466DF">
      <w:pPr>
        <w:pStyle w:val="HL7FieldIndent2"/>
        <w:rPr>
          <w:noProof w:val="0"/>
        </w:rPr>
      </w:pPr>
      <w:r w:rsidRPr="006D613E">
        <w:rPr>
          <w:noProof w:val="0"/>
        </w:rPr>
        <w:t>For the Report Alert [PCD-04] transaction the PRT-3 Action Reason, Text, is not populated.</w:t>
      </w:r>
    </w:p>
    <w:p w14:paraId="14219EA0" w14:textId="77777777" w:rsidR="00B11855" w:rsidRPr="006D613E" w:rsidRDefault="003D003E" w:rsidP="001466DF">
      <w:pPr>
        <w:pStyle w:val="HL7FieldIndent2"/>
        <w:rPr>
          <w:noProof w:val="0"/>
        </w:rPr>
      </w:pPr>
      <w:r w:rsidRPr="006D613E">
        <w:rPr>
          <w:noProof w:val="0"/>
        </w:rPr>
        <w:t>For the Report Alert Status [PCD-05] transaction the PRT-3 Action Reason, Text, is the Report Dissemination Alert Status [PCD-07] status text value, and the Coding System is IHE_PCD_ACM.</w:t>
      </w:r>
    </w:p>
    <w:p w14:paraId="68CF2EF3" w14:textId="77777777" w:rsidR="00B11855" w:rsidRPr="006D613E" w:rsidRDefault="003D003E" w:rsidP="001466DF">
      <w:pPr>
        <w:pStyle w:val="HL7FieldIndent2"/>
        <w:rPr>
          <w:noProof w:val="0"/>
        </w:rPr>
      </w:pPr>
      <w:r w:rsidRPr="006D613E">
        <w:rPr>
          <w:noProof w:val="0"/>
        </w:rPr>
        <w:t>Alert Communicator (AC) status values correlated from the Report Dissemination Alert Status [PCD-07] status values to be returned to the Alert Manager (AM) resulting from Disseminate Alert [PCD-06] from Alert Manager (AM) to Alert Communicator (AC) and transcribed into PRT-3-2 Text.</w:t>
      </w:r>
    </w:p>
    <w:p w14:paraId="6F48FD69" w14:textId="77777777" w:rsidR="00B11855" w:rsidRPr="006D613E" w:rsidRDefault="00B11855" w:rsidP="001466DF">
      <w:pPr>
        <w:pStyle w:val="HL7FieldIndent2"/>
        <w:rPr>
          <w:noProof w:val="0"/>
        </w:rPr>
      </w:pPr>
    </w:p>
    <w:p w14:paraId="5E2E9CE1" w14:textId="77777777" w:rsidR="00B11855" w:rsidRPr="006D613E" w:rsidRDefault="003D003E" w:rsidP="00AF7F19">
      <w:pPr>
        <w:pStyle w:val="TableTitle"/>
      </w:pPr>
      <w:r w:rsidRPr="006D613E">
        <w:t xml:space="preserve">Table </w:t>
      </w:r>
      <w:r w:rsidR="00B36450" w:rsidRPr="006D613E">
        <w:t>B.10</w:t>
      </w:r>
      <w:r w:rsidR="004E547A" w:rsidRPr="006D613E">
        <w:t>.2</w:t>
      </w:r>
      <w:r w:rsidR="00B36450" w:rsidRPr="006D613E">
        <w:t>-2</w:t>
      </w:r>
      <w:r w:rsidRPr="006D613E">
        <w:t>: Communication Status Enumeration from Report Dissemination Alert Status [PCD-07]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2118"/>
        <w:gridCol w:w="5865"/>
      </w:tblGrid>
      <w:tr w:rsidR="00C40FD5" w:rsidRPr="006D613E" w14:paraId="1229AB12" w14:textId="77777777" w:rsidTr="00A92110">
        <w:trPr>
          <w:cantSplit/>
          <w:tblHeader/>
          <w:jc w:val="center"/>
        </w:trPr>
        <w:tc>
          <w:tcPr>
            <w:tcW w:w="900" w:type="dxa"/>
            <w:shd w:val="clear" w:color="auto" w:fill="D9D9D9"/>
          </w:tcPr>
          <w:p w14:paraId="3D4547C5" w14:textId="77777777" w:rsidR="00B11855" w:rsidRPr="006D613E" w:rsidRDefault="003D003E" w:rsidP="00353E05">
            <w:pPr>
              <w:pStyle w:val="TableEntryHeader"/>
            </w:pPr>
            <w:r w:rsidRPr="006D613E">
              <w:t>Req.</w:t>
            </w:r>
          </w:p>
        </w:tc>
        <w:tc>
          <w:tcPr>
            <w:tcW w:w="2118" w:type="dxa"/>
            <w:shd w:val="clear" w:color="auto" w:fill="D9D9D9"/>
          </w:tcPr>
          <w:p w14:paraId="25DF16DA" w14:textId="77777777" w:rsidR="00B11855" w:rsidRPr="006D613E" w:rsidRDefault="003D003E" w:rsidP="00353E05">
            <w:pPr>
              <w:pStyle w:val="TableEntryHeader"/>
            </w:pPr>
            <w:r w:rsidRPr="006D613E">
              <w:t>Value for PRT-3-2</w:t>
            </w:r>
          </w:p>
        </w:tc>
        <w:tc>
          <w:tcPr>
            <w:tcW w:w="5865" w:type="dxa"/>
            <w:shd w:val="clear" w:color="auto" w:fill="D9D9D9"/>
          </w:tcPr>
          <w:p w14:paraId="7A7C6B34" w14:textId="77777777" w:rsidR="00B11855" w:rsidRPr="006D613E" w:rsidRDefault="003D003E" w:rsidP="00353E05">
            <w:pPr>
              <w:pStyle w:val="TableEntryHeader"/>
            </w:pPr>
            <w:r w:rsidRPr="006D613E">
              <w:t>Description</w:t>
            </w:r>
          </w:p>
        </w:tc>
      </w:tr>
      <w:tr w:rsidR="00B11855" w:rsidRPr="006D613E" w14:paraId="1CF2C417" w14:textId="77777777" w:rsidTr="00A92110">
        <w:trPr>
          <w:cantSplit/>
          <w:jc w:val="center"/>
        </w:trPr>
        <w:tc>
          <w:tcPr>
            <w:tcW w:w="900" w:type="dxa"/>
            <w:shd w:val="clear" w:color="auto" w:fill="auto"/>
          </w:tcPr>
          <w:p w14:paraId="63948AB5" w14:textId="77777777" w:rsidR="00B11855" w:rsidRPr="006D613E" w:rsidRDefault="003D003E" w:rsidP="00353E05">
            <w:pPr>
              <w:pStyle w:val="TableEntry"/>
            </w:pPr>
            <w:r w:rsidRPr="006D613E">
              <w:t>R</w:t>
            </w:r>
          </w:p>
        </w:tc>
        <w:tc>
          <w:tcPr>
            <w:tcW w:w="2118" w:type="dxa"/>
            <w:shd w:val="clear" w:color="auto" w:fill="auto"/>
          </w:tcPr>
          <w:p w14:paraId="549A324C" w14:textId="77777777" w:rsidR="00B11855" w:rsidRPr="006D613E" w:rsidRDefault="003D003E" w:rsidP="00353E05">
            <w:pPr>
              <w:pStyle w:val="TableEntry"/>
            </w:pPr>
            <w:r w:rsidRPr="006D613E">
              <w:t>Received</w:t>
            </w:r>
          </w:p>
        </w:tc>
        <w:tc>
          <w:tcPr>
            <w:tcW w:w="5865" w:type="dxa"/>
            <w:shd w:val="clear" w:color="auto" w:fill="auto"/>
          </w:tcPr>
          <w:p w14:paraId="3A8860B5" w14:textId="77777777" w:rsidR="00B11855" w:rsidRPr="006D613E" w:rsidRDefault="003D003E" w:rsidP="00353E05">
            <w:pPr>
              <w:pStyle w:val="TableEntry"/>
            </w:pPr>
            <w:r w:rsidRPr="006D613E">
              <w:t>Received by Alert Communicator (AC)</w:t>
            </w:r>
          </w:p>
        </w:tc>
      </w:tr>
      <w:tr w:rsidR="00B11855" w:rsidRPr="006D613E" w14:paraId="48D2A8E4" w14:textId="77777777" w:rsidTr="00A92110">
        <w:trPr>
          <w:cantSplit/>
          <w:jc w:val="center"/>
        </w:trPr>
        <w:tc>
          <w:tcPr>
            <w:tcW w:w="900" w:type="dxa"/>
            <w:shd w:val="clear" w:color="auto" w:fill="auto"/>
          </w:tcPr>
          <w:p w14:paraId="28597302" w14:textId="77777777" w:rsidR="00B11855" w:rsidRPr="006D613E" w:rsidRDefault="003D003E" w:rsidP="00353E05">
            <w:pPr>
              <w:pStyle w:val="TableEntry"/>
            </w:pPr>
            <w:r w:rsidRPr="006D613E">
              <w:t>R</w:t>
            </w:r>
          </w:p>
        </w:tc>
        <w:tc>
          <w:tcPr>
            <w:tcW w:w="2118" w:type="dxa"/>
            <w:shd w:val="clear" w:color="auto" w:fill="auto"/>
          </w:tcPr>
          <w:p w14:paraId="0A9DE69A" w14:textId="77777777" w:rsidR="00B11855" w:rsidRPr="006D613E" w:rsidRDefault="003D003E" w:rsidP="00353E05">
            <w:pPr>
              <w:pStyle w:val="TableEntry"/>
            </w:pPr>
            <w:r w:rsidRPr="006D613E">
              <w:t>Undeliverable</w:t>
            </w:r>
          </w:p>
        </w:tc>
        <w:tc>
          <w:tcPr>
            <w:tcW w:w="5865" w:type="dxa"/>
            <w:shd w:val="clear" w:color="auto" w:fill="auto"/>
          </w:tcPr>
          <w:p w14:paraId="66A4515F" w14:textId="77777777" w:rsidR="00B11855" w:rsidRPr="006D613E" w:rsidRDefault="003D003E" w:rsidP="00353E05">
            <w:pPr>
              <w:pStyle w:val="TableEntry"/>
            </w:pPr>
            <w:r w:rsidRPr="006D613E">
              <w:t>Undeliverable to endpoint</w:t>
            </w:r>
          </w:p>
        </w:tc>
      </w:tr>
      <w:tr w:rsidR="00B11855" w:rsidRPr="006D613E" w14:paraId="48103D0B" w14:textId="77777777" w:rsidTr="00A92110">
        <w:trPr>
          <w:cantSplit/>
          <w:jc w:val="center"/>
        </w:trPr>
        <w:tc>
          <w:tcPr>
            <w:tcW w:w="900" w:type="dxa"/>
            <w:shd w:val="clear" w:color="auto" w:fill="auto"/>
          </w:tcPr>
          <w:p w14:paraId="54A60493" w14:textId="77777777" w:rsidR="00B11855" w:rsidRPr="006D613E" w:rsidRDefault="003D003E" w:rsidP="00353E05">
            <w:pPr>
              <w:pStyle w:val="TableEntry"/>
            </w:pPr>
            <w:r w:rsidRPr="006D613E">
              <w:t>R</w:t>
            </w:r>
          </w:p>
        </w:tc>
        <w:tc>
          <w:tcPr>
            <w:tcW w:w="2118" w:type="dxa"/>
            <w:shd w:val="clear" w:color="auto" w:fill="auto"/>
          </w:tcPr>
          <w:p w14:paraId="000A5BC4" w14:textId="77777777" w:rsidR="00B11855" w:rsidRPr="006D613E" w:rsidRDefault="003D003E" w:rsidP="00353E05">
            <w:pPr>
              <w:pStyle w:val="TableEntry"/>
            </w:pPr>
            <w:r w:rsidRPr="006D613E">
              <w:t>Delivered</w:t>
            </w:r>
          </w:p>
        </w:tc>
        <w:tc>
          <w:tcPr>
            <w:tcW w:w="5865" w:type="dxa"/>
            <w:shd w:val="clear" w:color="auto" w:fill="auto"/>
          </w:tcPr>
          <w:p w14:paraId="286F11F2" w14:textId="77777777" w:rsidR="00B11855" w:rsidRPr="006D613E" w:rsidRDefault="003D003E" w:rsidP="00353E05">
            <w:pPr>
              <w:pStyle w:val="TableEntry"/>
            </w:pPr>
            <w:r w:rsidRPr="006D613E">
              <w:t>Delivered to endpoint</w:t>
            </w:r>
          </w:p>
        </w:tc>
      </w:tr>
      <w:tr w:rsidR="00B11855" w:rsidRPr="006D613E" w14:paraId="6F9C0DA4" w14:textId="77777777" w:rsidTr="00A92110">
        <w:trPr>
          <w:cantSplit/>
          <w:jc w:val="center"/>
        </w:trPr>
        <w:tc>
          <w:tcPr>
            <w:tcW w:w="900" w:type="dxa"/>
            <w:shd w:val="clear" w:color="auto" w:fill="auto"/>
          </w:tcPr>
          <w:p w14:paraId="3202A517" w14:textId="77777777" w:rsidR="00B11855" w:rsidRPr="006D613E" w:rsidRDefault="003D003E" w:rsidP="00353E05">
            <w:pPr>
              <w:pStyle w:val="TableEntry"/>
            </w:pPr>
            <w:r w:rsidRPr="006D613E">
              <w:t>R</w:t>
            </w:r>
          </w:p>
        </w:tc>
        <w:tc>
          <w:tcPr>
            <w:tcW w:w="2118" w:type="dxa"/>
            <w:shd w:val="clear" w:color="auto" w:fill="auto"/>
          </w:tcPr>
          <w:p w14:paraId="2A8431E2" w14:textId="77777777" w:rsidR="00B11855" w:rsidRPr="006D613E" w:rsidRDefault="003D003E" w:rsidP="00353E05">
            <w:pPr>
              <w:pStyle w:val="TableEntry"/>
            </w:pPr>
            <w:r w:rsidRPr="006D613E">
              <w:t>Read</w:t>
            </w:r>
          </w:p>
        </w:tc>
        <w:tc>
          <w:tcPr>
            <w:tcW w:w="5865" w:type="dxa"/>
            <w:shd w:val="clear" w:color="auto" w:fill="auto"/>
          </w:tcPr>
          <w:p w14:paraId="2C7A6C5E" w14:textId="77777777" w:rsidR="00B11855" w:rsidRPr="006D613E" w:rsidRDefault="003D003E" w:rsidP="00353E05">
            <w:pPr>
              <w:pStyle w:val="TableEntry"/>
            </w:pPr>
            <w:r w:rsidRPr="006D613E">
              <w:t>Read at endpoint</w:t>
            </w:r>
          </w:p>
        </w:tc>
      </w:tr>
      <w:tr w:rsidR="00B11855" w:rsidRPr="006D613E" w14:paraId="3C78B4B2" w14:textId="77777777" w:rsidTr="00A92110">
        <w:trPr>
          <w:cantSplit/>
          <w:jc w:val="center"/>
        </w:trPr>
        <w:tc>
          <w:tcPr>
            <w:tcW w:w="900" w:type="dxa"/>
            <w:shd w:val="clear" w:color="auto" w:fill="auto"/>
          </w:tcPr>
          <w:p w14:paraId="50C42EF5" w14:textId="77777777" w:rsidR="00B11855" w:rsidRPr="006D613E" w:rsidRDefault="003D003E" w:rsidP="00353E05">
            <w:pPr>
              <w:pStyle w:val="TableEntry"/>
            </w:pPr>
            <w:r w:rsidRPr="006D613E">
              <w:t>R</w:t>
            </w:r>
          </w:p>
        </w:tc>
        <w:tc>
          <w:tcPr>
            <w:tcW w:w="2118" w:type="dxa"/>
            <w:shd w:val="clear" w:color="auto" w:fill="auto"/>
          </w:tcPr>
          <w:p w14:paraId="114A59E1" w14:textId="77777777" w:rsidR="00B11855" w:rsidRPr="006D613E" w:rsidRDefault="003D003E" w:rsidP="00353E05">
            <w:pPr>
              <w:pStyle w:val="TableEntry"/>
            </w:pPr>
            <w:r w:rsidRPr="006D613E">
              <w:t>Accepted</w:t>
            </w:r>
          </w:p>
        </w:tc>
        <w:tc>
          <w:tcPr>
            <w:tcW w:w="5865" w:type="dxa"/>
            <w:shd w:val="clear" w:color="auto" w:fill="auto"/>
          </w:tcPr>
          <w:p w14:paraId="6C66BD4A" w14:textId="77777777" w:rsidR="00B11855" w:rsidRPr="006D613E" w:rsidRDefault="003D003E" w:rsidP="00353E05">
            <w:pPr>
              <w:pStyle w:val="TableEntry"/>
            </w:pPr>
            <w:r w:rsidRPr="006D613E">
              <w:t>Accepted by endpoint</w:t>
            </w:r>
          </w:p>
        </w:tc>
      </w:tr>
      <w:tr w:rsidR="00B11855" w:rsidRPr="006D613E" w14:paraId="45C42A84" w14:textId="77777777" w:rsidTr="00A92110">
        <w:trPr>
          <w:cantSplit/>
          <w:jc w:val="center"/>
        </w:trPr>
        <w:tc>
          <w:tcPr>
            <w:tcW w:w="900" w:type="dxa"/>
            <w:shd w:val="clear" w:color="auto" w:fill="auto"/>
          </w:tcPr>
          <w:p w14:paraId="7DB8F165" w14:textId="77777777" w:rsidR="00B11855" w:rsidRPr="006D613E" w:rsidRDefault="003D003E" w:rsidP="00353E05">
            <w:pPr>
              <w:pStyle w:val="TableEntry"/>
            </w:pPr>
            <w:r w:rsidRPr="006D613E">
              <w:t>O</w:t>
            </w:r>
          </w:p>
        </w:tc>
        <w:tc>
          <w:tcPr>
            <w:tcW w:w="2118" w:type="dxa"/>
            <w:shd w:val="clear" w:color="auto" w:fill="auto"/>
          </w:tcPr>
          <w:p w14:paraId="3B119CA3" w14:textId="77777777" w:rsidR="00B11855" w:rsidRPr="006D613E" w:rsidRDefault="003D003E" w:rsidP="00353E05">
            <w:pPr>
              <w:pStyle w:val="TableEntry"/>
            </w:pPr>
            <w:proofErr w:type="spellStart"/>
            <w:r w:rsidRPr="006D613E">
              <w:t>AcceptedPositive</w:t>
            </w:r>
            <w:proofErr w:type="spellEnd"/>
          </w:p>
        </w:tc>
        <w:tc>
          <w:tcPr>
            <w:tcW w:w="5865" w:type="dxa"/>
            <w:shd w:val="clear" w:color="auto" w:fill="auto"/>
          </w:tcPr>
          <w:p w14:paraId="2DB2F740" w14:textId="77777777" w:rsidR="00B11855" w:rsidRPr="006D613E" w:rsidRDefault="003D003E" w:rsidP="00353E05">
            <w:pPr>
              <w:pStyle w:val="TableEntry"/>
            </w:pPr>
            <w:r w:rsidRPr="006D613E">
              <w:t>Accepted by endpoint as true positive</w:t>
            </w:r>
          </w:p>
        </w:tc>
      </w:tr>
      <w:tr w:rsidR="00B11855" w:rsidRPr="006D613E" w14:paraId="2E67E3BA" w14:textId="77777777" w:rsidTr="00A92110">
        <w:trPr>
          <w:cantSplit/>
          <w:jc w:val="center"/>
        </w:trPr>
        <w:tc>
          <w:tcPr>
            <w:tcW w:w="900" w:type="dxa"/>
            <w:shd w:val="clear" w:color="auto" w:fill="auto"/>
          </w:tcPr>
          <w:p w14:paraId="119FE2BF" w14:textId="77777777" w:rsidR="00B11855" w:rsidRPr="006D613E" w:rsidRDefault="003D003E" w:rsidP="00353E05">
            <w:pPr>
              <w:pStyle w:val="TableEntry"/>
            </w:pPr>
            <w:r w:rsidRPr="006D613E">
              <w:t>O</w:t>
            </w:r>
          </w:p>
        </w:tc>
        <w:tc>
          <w:tcPr>
            <w:tcW w:w="2118" w:type="dxa"/>
            <w:shd w:val="clear" w:color="auto" w:fill="auto"/>
          </w:tcPr>
          <w:p w14:paraId="3DCA763B" w14:textId="77777777" w:rsidR="00B11855" w:rsidRPr="006D613E" w:rsidRDefault="003D003E" w:rsidP="00353E05">
            <w:pPr>
              <w:pStyle w:val="TableEntry"/>
            </w:pPr>
            <w:proofErr w:type="spellStart"/>
            <w:r w:rsidRPr="006D613E">
              <w:t>AcceptedNotRelevant</w:t>
            </w:r>
            <w:proofErr w:type="spellEnd"/>
          </w:p>
        </w:tc>
        <w:tc>
          <w:tcPr>
            <w:tcW w:w="5865" w:type="dxa"/>
            <w:shd w:val="clear" w:color="auto" w:fill="auto"/>
          </w:tcPr>
          <w:p w14:paraId="1B267BCB" w14:textId="77777777" w:rsidR="00B11855" w:rsidRPr="006D613E" w:rsidRDefault="003D003E" w:rsidP="00353E05">
            <w:pPr>
              <w:pStyle w:val="TableEntry"/>
            </w:pPr>
            <w:r w:rsidRPr="006D613E">
              <w:t>Accepted by endpoint as true positive however not clinically relevant</w:t>
            </w:r>
          </w:p>
        </w:tc>
      </w:tr>
      <w:tr w:rsidR="00B11855" w:rsidRPr="006D613E" w14:paraId="70FE0D22" w14:textId="77777777" w:rsidTr="00A92110">
        <w:trPr>
          <w:cantSplit/>
          <w:jc w:val="center"/>
        </w:trPr>
        <w:tc>
          <w:tcPr>
            <w:tcW w:w="900" w:type="dxa"/>
            <w:shd w:val="clear" w:color="auto" w:fill="auto"/>
          </w:tcPr>
          <w:p w14:paraId="62982D43" w14:textId="77777777" w:rsidR="00B11855" w:rsidRPr="006D613E" w:rsidRDefault="003D003E" w:rsidP="00353E05">
            <w:pPr>
              <w:pStyle w:val="TableEntry"/>
            </w:pPr>
            <w:r w:rsidRPr="006D613E">
              <w:t>O</w:t>
            </w:r>
          </w:p>
        </w:tc>
        <w:tc>
          <w:tcPr>
            <w:tcW w:w="2118" w:type="dxa"/>
            <w:shd w:val="clear" w:color="auto" w:fill="auto"/>
          </w:tcPr>
          <w:p w14:paraId="030D4341" w14:textId="77777777" w:rsidR="00B11855" w:rsidRPr="006D613E" w:rsidRDefault="003D003E" w:rsidP="00353E05">
            <w:pPr>
              <w:pStyle w:val="TableEntry"/>
            </w:pPr>
            <w:proofErr w:type="spellStart"/>
            <w:r w:rsidRPr="006D613E">
              <w:t>AcceptedFalse</w:t>
            </w:r>
            <w:proofErr w:type="spellEnd"/>
          </w:p>
        </w:tc>
        <w:tc>
          <w:tcPr>
            <w:tcW w:w="5865" w:type="dxa"/>
            <w:shd w:val="clear" w:color="auto" w:fill="auto"/>
          </w:tcPr>
          <w:p w14:paraId="2ED9B4E9" w14:textId="77777777" w:rsidR="00B11855" w:rsidRPr="006D613E" w:rsidRDefault="003D003E" w:rsidP="00353E05">
            <w:pPr>
              <w:pStyle w:val="TableEntry"/>
            </w:pPr>
            <w:r w:rsidRPr="006D613E">
              <w:t>Accepted by endpoint as false positive</w:t>
            </w:r>
          </w:p>
        </w:tc>
      </w:tr>
      <w:tr w:rsidR="00B11855" w:rsidRPr="006D613E" w14:paraId="10CE5C80" w14:textId="77777777" w:rsidTr="00A92110">
        <w:trPr>
          <w:cantSplit/>
          <w:jc w:val="center"/>
        </w:trPr>
        <w:tc>
          <w:tcPr>
            <w:tcW w:w="900" w:type="dxa"/>
            <w:shd w:val="clear" w:color="auto" w:fill="auto"/>
          </w:tcPr>
          <w:p w14:paraId="5D4AD4ED" w14:textId="77777777" w:rsidR="00B11855" w:rsidRPr="006D613E" w:rsidRDefault="003D003E" w:rsidP="00353E05">
            <w:pPr>
              <w:pStyle w:val="TableEntry"/>
            </w:pPr>
            <w:r w:rsidRPr="006D613E">
              <w:t>R</w:t>
            </w:r>
          </w:p>
        </w:tc>
        <w:tc>
          <w:tcPr>
            <w:tcW w:w="2118" w:type="dxa"/>
            <w:shd w:val="clear" w:color="auto" w:fill="auto"/>
          </w:tcPr>
          <w:p w14:paraId="1AD76071" w14:textId="77777777" w:rsidR="00B11855" w:rsidRPr="006D613E" w:rsidRDefault="003D003E" w:rsidP="00353E05">
            <w:pPr>
              <w:pStyle w:val="TableEntry"/>
            </w:pPr>
            <w:r w:rsidRPr="006D613E">
              <w:t>Rejected</w:t>
            </w:r>
          </w:p>
        </w:tc>
        <w:tc>
          <w:tcPr>
            <w:tcW w:w="5865" w:type="dxa"/>
            <w:shd w:val="clear" w:color="auto" w:fill="auto"/>
          </w:tcPr>
          <w:p w14:paraId="539B8872" w14:textId="77777777" w:rsidR="00B11855" w:rsidRPr="006D613E" w:rsidRDefault="003D003E" w:rsidP="00353E05">
            <w:pPr>
              <w:pStyle w:val="TableEntry"/>
            </w:pPr>
            <w:r w:rsidRPr="006D613E">
              <w:t>Rejected by endpoint</w:t>
            </w:r>
          </w:p>
        </w:tc>
      </w:tr>
      <w:tr w:rsidR="00B11855" w:rsidRPr="006D613E" w14:paraId="4E7F9598" w14:textId="77777777" w:rsidTr="00A92110">
        <w:trPr>
          <w:cantSplit/>
          <w:jc w:val="center"/>
        </w:trPr>
        <w:tc>
          <w:tcPr>
            <w:tcW w:w="900" w:type="dxa"/>
            <w:shd w:val="clear" w:color="auto" w:fill="auto"/>
          </w:tcPr>
          <w:p w14:paraId="57BF613B" w14:textId="77777777" w:rsidR="00B11855" w:rsidRPr="006D613E" w:rsidRDefault="003D003E" w:rsidP="00353E05">
            <w:pPr>
              <w:pStyle w:val="TableEntry"/>
            </w:pPr>
            <w:r w:rsidRPr="006D613E">
              <w:lastRenderedPageBreak/>
              <w:t>O</w:t>
            </w:r>
          </w:p>
        </w:tc>
        <w:tc>
          <w:tcPr>
            <w:tcW w:w="2118" w:type="dxa"/>
            <w:shd w:val="clear" w:color="auto" w:fill="auto"/>
          </w:tcPr>
          <w:p w14:paraId="64020041" w14:textId="77777777" w:rsidR="00B11855" w:rsidRPr="006D613E" w:rsidRDefault="003D003E" w:rsidP="00353E05">
            <w:pPr>
              <w:pStyle w:val="TableEntry"/>
            </w:pPr>
            <w:r w:rsidRPr="006D613E">
              <w:t>Cancelled</w:t>
            </w:r>
          </w:p>
        </w:tc>
        <w:tc>
          <w:tcPr>
            <w:tcW w:w="5865" w:type="dxa"/>
            <w:shd w:val="clear" w:color="auto" w:fill="auto"/>
          </w:tcPr>
          <w:p w14:paraId="3BD0A610" w14:textId="77777777" w:rsidR="00B11855" w:rsidRPr="006D613E" w:rsidRDefault="003D003E" w:rsidP="00353E05">
            <w:pPr>
              <w:pStyle w:val="TableEntry"/>
            </w:pPr>
            <w:r w:rsidRPr="006D613E">
              <w:t>Cancelled by endpoint (does not cancel at alert source)</w:t>
            </w:r>
          </w:p>
        </w:tc>
      </w:tr>
      <w:tr w:rsidR="00B11855" w:rsidRPr="006D613E" w14:paraId="776E5226" w14:textId="77777777" w:rsidTr="00A92110">
        <w:trPr>
          <w:cantSplit/>
          <w:jc w:val="center"/>
        </w:trPr>
        <w:tc>
          <w:tcPr>
            <w:tcW w:w="900" w:type="dxa"/>
            <w:shd w:val="clear" w:color="auto" w:fill="auto"/>
          </w:tcPr>
          <w:p w14:paraId="0F9AC3A2" w14:textId="77777777" w:rsidR="00B11855" w:rsidRPr="006D613E" w:rsidRDefault="003D003E" w:rsidP="00353E05">
            <w:pPr>
              <w:pStyle w:val="TableEntry"/>
            </w:pPr>
            <w:r w:rsidRPr="006D613E">
              <w:t>O</w:t>
            </w:r>
          </w:p>
        </w:tc>
        <w:tc>
          <w:tcPr>
            <w:tcW w:w="2118" w:type="dxa"/>
            <w:shd w:val="clear" w:color="auto" w:fill="auto"/>
          </w:tcPr>
          <w:p w14:paraId="3F4FE868" w14:textId="77777777" w:rsidR="00B11855" w:rsidRPr="006D613E" w:rsidRDefault="003D003E" w:rsidP="00353E05">
            <w:pPr>
              <w:pStyle w:val="TableEntry"/>
            </w:pPr>
            <w:proofErr w:type="spellStart"/>
            <w:r w:rsidRPr="006D613E">
              <w:t>CancelledOther</w:t>
            </w:r>
            <w:proofErr w:type="spellEnd"/>
          </w:p>
        </w:tc>
        <w:tc>
          <w:tcPr>
            <w:tcW w:w="5865" w:type="dxa"/>
            <w:shd w:val="clear" w:color="auto" w:fill="auto"/>
          </w:tcPr>
          <w:p w14:paraId="7793AD5A" w14:textId="77777777" w:rsidR="00B11855" w:rsidRPr="006D613E" w:rsidRDefault="003D003E" w:rsidP="00353E05">
            <w:pPr>
              <w:pStyle w:val="TableEntry"/>
            </w:pPr>
            <w:r w:rsidRPr="006D613E">
              <w:t>Cancelled by other than endpoint (does not cancel alert at source)</w:t>
            </w:r>
          </w:p>
        </w:tc>
      </w:tr>
      <w:tr w:rsidR="00B11855" w:rsidRPr="006D613E" w14:paraId="6BE0A31D" w14:textId="77777777" w:rsidTr="00A92110">
        <w:trPr>
          <w:cantSplit/>
          <w:jc w:val="center"/>
        </w:trPr>
        <w:tc>
          <w:tcPr>
            <w:tcW w:w="900" w:type="dxa"/>
            <w:shd w:val="clear" w:color="auto" w:fill="auto"/>
          </w:tcPr>
          <w:p w14:paraId="5E5270C4" w14:textId="77777777" w:rsidR="00B11855" w:rsidRPr="006D613E" w:rsidRDefault="003D003E" w:rsidP="00353E05">
            <w:pPr>
              <w:pStyle w:val="TableEntry"/>
            </w:pPr>
            <w:r w:rsidRPr="006D613E">
              <w:t>O</w:t>
            </w:r>
          </w:p>
        </w:tc>
        <w:tc>
          <w:tcPr>
            <w:tcW w:w="2118" w:type="dxa"/>
            <w:shd w:val="clear" w:color="auto" w:fill="auto"/>
          </w:tcPr>
          <w:p w14:paraId="1BBCFDE0" w14:textId="77777777" w:rsidR="00B11855" w:rsidRPr="006D613E" w:rsidRDefault="003D003E" w:rsidP="00353E05">
            <w:pPr>
              <w:pStyle w:val="TableEntry"/>
            </w:pPr>
            <w:proofErr w:type="spellStart"/>
            <w:r w:rsidRPr="006D613E">
              <w:t>CallbackStart</w:t>
            </w:r>
            <w:proofErr w:type="spellEnd"/>
          </w:p>
        </w:tc>
        <w:tc>
          <w:tcPr>
            <w:tcW w:w="5865" w:type="dxa"/>
            <w:shd w:val="clear" w:color="auto" w:fill="auto"/>
          </w:tcPr>
          <w:p w14:paraId="3C6438B7" w14:textId="77777777" w:rsidR="00B11855" w:rsidRPr="006D613E" w:rsidRDefault="003D003E" w:rsidP="00353E05">
            <w:pPr>
              <w:pStyle w:val="TableEntry"/>
            </w:pPr>
            <w:r w:rsidRPr="006D613E">
              <w:t>Callback start at endpoint (start of telephony call to alert indicated destination)</w:t>
            </w:r>
          </w:p>
        </w:tc>
      </w:tr>
      <w:tr w:rsidR="00B11855" w:rsidRPr="006D613E" w14:paraId="3A6B390A" w14:textId="77777777" w:rsidTr="00A92110">
        <w:trPr>
          <w:cantSplit/>
          <w:jc w:val="center"/>
        </w:trPr>
        <w:tc>
          <w:tcPr>
            <w:tcW w:w="900" w:type="dxa"/>
            <w:shd w:val="clear" w:color="auto" w:fill="auto"/>
          </w:tcPr>
          <w:p w14:paraId="23DE7930" w14:textId="77777777" w:rsidR="00B11855" w:rsidRPr="006D613E" w:rsidRDefault="003D003E" w:rsidP="00353E05">
            <w:pPr>
              <w:pStyle w:val="TableEntry"/>
            </w:pPr>
            <w:r w:rsidRPr="006D613E">
              <w:t>O</w:t>
            </w:r>
          </w:p>
        </w:tc>
        <w:tc>
          <w:tcPr>
            <w:tcW w:w="2118" w:type="dxa"/>
            <w:shd w:val="clear" w:color="auto" w:fill="auto"/>
          </w:tcPr>
          <w:p w14:paraId="28DBDE69" w14:textId="77777777" w:rsidR="00B11855" w:rsidRPr="006D613E" w:rsidRDefault="003D003E" w:rsidP="00353E05">
            <w:pPr>
              <w:pStyle w:val="TableEntry"/>
            </w:pPr>
            <w:proofErr w:type="spellStart"/>
            <w:r w:rsidRPr="006D613E">
              <w:t>CallbackEnd</w:t>
            </w:r>
            <w:proofErr w:type="spellEnd"/>
          </w:p>
        </w:tc>
        <w:tc>
          <w:tcPr>
            <w:tcW w:w="5865" w:type="dxa"/>
            <w:shd w:val="clear" w:color="auto" w:fill="auto"/>
          </w:tcPr>
          <w:p w14:paraId="15F02FEC" w14:textId="77777777" w:rsidR="00B11855" w:rsidRPr="006D613E" w:rsidRDefault="003D003E" w:rsidP="00353E05">
            <w:pPr>
              <w:pStyle w:val="TableEntry"/>
            </w:pPr>
            <w:r w:rsidRPr="006D613E">
              <w:t>Callback end at endpoint (end of telephony call to alert indicated destination)</w:t>
            </w:r>
          </w:p>
        </w:tc>
      </w:tr>
    </w:tbl>
    <w:p w14:paraId="3E781956" w14:textId="77777777" w:rsidR="00B11855" w:rsidRPr="006D613E" w:rsidRDefault="00B11855" w:rsidP="00AF7F19">
      <w:pPr>
        <w:pStyle w:val="BodyText"/>
      </w:pPr>
    </w:p>
    <w:p w14:paraId="2070D6E1" w14:textId="77777777" w:rsidR="00B11855" w:rsidRPr="006D613E" w:rsidRDefault="003D003E" w:rsidP="00993D66">
      <w:pPr>
        <w:pStyle w:val="HL7Field"/>
      </w:pPr>
      <w:r w:rsidRPr="006D613E">
        <w:t>PRT-4   Participation   (CWE</w:t>
      </w:r>
      <w:proofErr w:type="gramStart"/>
      <w:r w:rsidRPr="006D613E">
        <w:t>)  02381</w:t>
      </w:r>
      <w:proofErr w:type="gramEnd"/>
      <w:r w:rsidRPr="006D613E">
        <w:t xml:space="preserve"> </w:t>
      </w:r>
    </w:p>
    <w:p w14:paraId="23F03907" w14:textId="77777777" w:rsidR="00B11855" w:rsidRPr="006D613E" w:rsidRDefault="003D003E" w:rsidP="00AF7F19">
      <w:pPr>
        <w:pStyle w:val="Components"/>
      </w:pPr>
      <w:r w:rsidRPr="006D613E">
        <w:t>Components:&lt;Identifier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8795D" w14:textId="1DE799E4" w:rsidR="00B11855" w:rsidRPr="006D613E" w:rsidRDefault="003D003E" w:rsidP="001466DF">
      <w:pPr>
        <w:pStyle w:val="HL7FieldIndent2"/>
        <w:rPr>
          <w:noProof w:val="0"/>
        </w:rPr>
      </w:pPr>
      <w:r w:rsidRPr="006D613E">
        <w:rPr>
          <w:noProof w:val="0"/>
        </w:rPr>
        <w:t>Definition:  This field indicates the functional involvement with the activity being transmitted (e.g., Case Manager, Evaluator, Transcriber, Nurse Care Practitioner, Midwife, Physician Assistant, etc.)</w:t>
      </w:r>
      <w:r w:rsidR="00CA3A2C" w:rsidRPr="006D613E">
        <w:rPr>
          <w:noProof w:val="0"/>
        </w:rPr>
        <w:t xml:space="preserve">. </w:t>
      </w:r>
      <w:r w:rsidRPr="006D613E">
        <w:rPr>
          <w:noProof w:val="0"/>
        </w:rPr>
        <w:t>Refer to</w:t>
      </w:r>
      <w:r w:rsidR="006D613E">
        <w:rPr>
          <w:noProof w:val="0"/>
        </w:rPr>
        <w:t>HL7</w:t>
      </w:r>
      <w:r w:rsidR="00995105" w:rsidRPr="006D613E">
        <w:rPr>
          <w:noProof w:val="0"/>
        </w:rPr>
        <w:t xml:space="preserve"> </w:t>
      </w:r>
      <w:r w:rsidR="003570BC" w:rsidRPr="006D613E">
        <w:rPr>
          <w:noProof w:val="0"/>
        </w:rPr>
        <w:t>Table 917 f</w:t>
      </w:r>
      <w:r w:rsidRPr="006D613E">
        <w:rPr>
          <w:noProof w:val="0"/>
        </w:rPr>
        <w:t>or valid values</w:t>
      </w:r>
      <w:r w:rsidR="00CA3A2C" w:rsidRPr="006D613E">
        <w:rPr>
          <w:noProof w:val="0"/>
        </w:rPr>
        <w:t xml:space="preserve">. </w:t>
      </w:r>
    </w:p>
    <w:p w14:paraId="12E4CAFE" w14:textId="59078AFB" w:rsidR="00B11855" w:rsidRPr="006D613E" w:rsidRDefault="003D003E" w:rsidP="001466DF">
      <w:pPr>
        <w:pStyle w:val="HL7FieldIndent2"/>
        <w:rPr>
          <w:noProof w:val="0"/>
        </w:rPr>
      </w:pPr>
      <w:r w:rsidRPr="006D613E">
        <w:rPr>
          <w:noProof w:val="0"/>
        </w:rPr>
        <w:t xml:space="preserve">For the Report Alert [PCD-04] transaction the presence of one or more PRT segments containing PRT-4 Participation Identifier, Text is RCT (indicating Result Copies To) indicates </w:t>
      </w:r>
      <w:r w:rsidR="009E2B46">
        <w:rPr>
          <w:noProof w:val="0"/>
        </w:rPr>
        <w:t>Alert Reporter</w:t>
      </w:r>
      <w:r w:rsidRPr="006D613E">
        <w:rPr>
          <w:noProof w:val="0"/>
        </w:rPr>
        <w:t xml:space="preserve"> direct indication of additional recipients</w:t>
      </w:r>
      <w:r w:rsidR="00CA3A2C" w:rsidRPr="006D613E">
        <w:rPr>
          <w:noProof w:val="0"/>
        </w:rPr>
        <w:t xml:space="preserve">. </w:t>
      </w:r>
    </w:p>
    <w:p w14:paraId="6E4C1C75" w14:textId="77777777" w:rsidR="00B11855" w:rsidRPr="006D613E" w:rsidRDefault="003D003E" w:rsidP="001466DF">
      <w:pPr>
        <w:pStyle w:val="HL7FieldIndent2"/>
        <w:rPr>
          <w:noProof w:val="0"/>
        </w:rPr>
      </w:pPr>
      <w:r w:rsidRPr="006D613E">
        <w:rPr>
          <w:noProof w:val="0"/>
        </w:rPr>
        <w:t>For the Report Alert [PCD-04] transaction the PRT-4 Participation Identifier, Text is RO (indicating Responsible Observer).</w:t>
      </w:r>
    </w:p>
    <w:p w14:paraId="78EC9875" w14:textId="77777777" w:rsidR="00B11855" w:rsidRPr="006D613E" w:rsidRDefault="003D003E" w:rsidP="001466DF">
      <w:pPr>
        <w:pStyle w:val="HL7FieldIndent2"/>
        <w:rPr>
          <w:noProof w:val="0"/>
        </w:rPr>
      </w:pPr>
      <w:r w:rsidRPr="006D613E">
        <w:rPr>
          <w:noProof w:val="0"/>
        </w:rPr>
        <w:t>For the Report Alert Status [PCD-05] transaction the PRT-4 Participation Identifier, Text is RO (indicating Responsible Observer), and Alternative Identifier is AAP for Alert Acknowledging Provider.</w:t>
      </w:r>
    </w:p>
    <w:p w14:paraId="27A1A655" w14:textId="77777777" w:rsidR="00506FBD" w:rsidRPr="006D613E" w:rsidRDefault="00506FBD" w:rsidP="00AF7F19">
      <w:pPr>
        <w:pStyle w:val="HL7FieldIndent2"/>
        <w:rPr>
          <w:noProof w:val="0"/>
        </w:rPr>
      </w:pPr>
    </w:p>
    <w:p w14:paraId="7F76DF05" w14:textId="116BA025" w:rsidR="00B11855" w:rsidRPr="006D613E" w:rsidRDefault="003D003E" w:rsidP="00123C7B">
      <w:pPr>
        <w:pStyle w:val="TableTitle"/>
        <w:outlineLvl w:val="0"/>
      </w:pPr>
      <w:r w:rsidRPr="006D613E">
        <w:t>Table</w:t>
      </w:r>
      <w:r w:rsidR="003570BC" w:rsidRPr="006D613E">
        <w:t xml:space="preserve"> B.10</w:t>
      </w:r>
      <w:r w:rsidR="004E547A" w:rsidRPr="006D613E">
        <w:t>.2</w:t>
      </w:r>
      <w:r w:rsidR="003570BC" w:rsidRPr="006D613E">
        <w:t>-3</w:t>
      </w:r>
      <w:r w:rsidR="00506FBD" w:rsidRPr="006D613E">
        <w:t xml:space="preserve">: </w:t>
      </w:r>
      <w:r w:rsidR="006D613E">
        <w:t>HL7</w:t>
      </w:r>
      <w:r w:rsidR="00995105" w:rsidRPr="006D613E">
        <w:t xml:space="preserve"> </w:t>
      </w:r>
      <w:r w:rsidRPr="006D613E">
        <w:t>Table 0912 - Participation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7"/>
        <w:gridCol w:w="3229"/>
        <w:gridCol w:w="3420"/>
      </w:tblGrid>
      <w:tr w:rsidR="00C40FD5" w:rsidRPr="006D613E" w14:paraId="1E37F4A8" w14:textId="77777777" w:rsidTr="00A92110">
        <w:trPr>
          <w:cantSplit/>
          <w:tblHeader/>
          <w:jc w:val="center"/>
        </w:trPr>
        <w:tc>
          <w:tcPr>
            <w:tcW w:w="1147" w:type="dxa"/>
            <w:shd w:val="clear" w:color="auto" w:fill="D9D9D9"/>
          </w:tcPr>
          <w:p w14:paraId="0E56C259" w14:textId="77777777" w:rsidR="00B11855" w:rsidRPr="006D613E" w:rsidRDefault="003D003E" w:rsidP="00AF7F19">
            <w:pPr>
              <w:pStyle w:val="TableEntryHeader"/>
            </w:pPr>
            <w:r w:rsidRPr="006D613E">
              <w:t>Value</w:t>
            </w:r>
          </w:p>
        </w:tc>
        <w:tc>
          <w:tcPr>
            <w:tcW w:w="3229" w:type="dxa"/>
            <w:shd w:val="clear" w:color="auto" w:fill="D9D9D9"/>
          </w:tcPr>
          <w:p w14:paraId="316A89CE" w14:textId="77777777" w:rsidR="00B11855" w:rsidRPr="006D613E" w:rsidRDefault="003D003E" w:rsidP="00AF7F19">
            <w:pPr>
              <w:pStyle w:val="TableEntryHeader"/>
            </w:pPr>
            <w:r w:rsidRPr="006D613E">
              <w:t>Description</w:t>
            </w:r>
          </w:p>
        </w:tc>
        <w:tc>
          <w:tcPr>
            <w:tcW w:w="3420" w:type="dxa"/>
            <w:shd w:val="clear" w:color="auto" w:fill="D9D9D9"/>
          </w:tcPr>
          <w:p w14:paraId="5F356386" w14:textId="77777777" w:rsidR="00B11855" w:rsidRPr="006D613E" w:rsidRDefault="003D003E" w:rsidP="00AF7F19">
            <w:pPr>
              <w:pStyle w:val="TableEntryHeader"/>
            </w:pPr>
            <w:r w:rsidRPr="006D613E">
              <w:t>Used with</w:t>
            </w:r>
          </w:p>
        </w:tc>
      </w:tr>
      <w:tr w:rsidR="00B11855" w:rsidRPr="006D613E" w14:paraId="6F5923D0" w14:textId="77777777" w:rsidTr="006C0E8E">
        <w:trPr>
          <w:cantSplit/>
          <w:jc w:val="center"/>
        </w:trPr>
        <w:tc>
          <w:tcPr>
            <w:tcW w:w="1147" w:type="dxa"/>
            <w:shd w:val="clear" w:color="auto" w:fill="auto"/>
          </w:tcPr>
          <w:p w14:paraId="63B196DD" w14:textId="77777777" w:rsidR="00B11855" w:rsidRPr="006D613E" w:rsidRDefault="003D003E" w:rsidP="00AF7F19">
            <w:pPr>
              <w:pStyle w:val="TableEntry"/>
            </w:pPr>
            <w:r w:rsidRPr="006D613E">
              <w:t>AD</w:t>
            </w:r>
          </w:p>
        </w:tc>
        <w:tc>
          <w:tcPr>
            <w:tcW w:w="3229" w:type="dxa"/>
            <w:shd w:val="clear" w:color="auto" w:fill="auto"/>
          </w:tcPr>
          <w:p w14:paraId="2EF58137" w14:textId="77777777" w:rsidR="00B11855" w:rsidRPr="006D613E" w:rsidRDefault="003D003E" w:rsidP="00AF7F19">
            <w:pPr>
              <w:pStyle w:val="TableEntry"/>
            </w:pPr>
            <w:r w:rsidRPr="006D613E">
              <w:t>Admitting Provider</w:t>
            </w:r>
          </w:p>
        </w:tc>
        <w:tc>
          <w:tcPr>
            <w:tcW w:w="3420" w:type="dxa"/>
            <w:shd w:val="clear" w:color="auto" w:fill="auto"/>
          </w:tcPr>
          <w:p w14:paraId="1B6AE829" w14:textId="77777777" w:rsidR="00B11855" w:rsidRPr="006D613E" w:rsidRDefault="003D003E" w:rsidP="00AF7F19">
            <w:pPr>
              <w:pStyle w:val="TableEntry"/>
            </w:pPr>
            <w:r w:rsidRPr="006D613E">
              <w:t>PV1-17 Admitting doctor</w:t>
            </w:r>
          </w:p>
        </w:tc>
      </w:tr>
      <w:tr w:rsidR="00B11855" w:rsidRPr="006D613E" w14:paraId="3864A83B" w14:textId="77777777" w:rsidTr="006C0E8E">
        <w:trPr>
          <w:cantSplit/>
          <w:jc w:val="center"/>
        </w:trPr>
        <w:tc>
          <w:tcPr>
            <w:tcW w:w="1147" w:type="dxa"/>
            <w:shd w:val="clear" w:color="auto" w:fill="auto"/>
          </w:tcPr>
          <w:p w14:paraId="49BFE83C" w14:textId="77777777" w:rsidR="00B11855" w:rsidRPr="006D613E" w:rsidRDefault="003D003E" w:rsidP="00AF7F19">
            <w:pPr>
              <w:pStyle w:val="TableEntry"/>
            </w:pPr>
            <w:r w:rsidRPr="006D613E">
              <w:t>AI</w:t>
            </w:r>
          </w:p>
        </w:tc>
        <w:tc>
          <w:tcPr>
            <w:tcW w:w="3229" w:type="dxa"/>
            <w:shd w:val="clear" w:color="auto" w:fill="auto"/>
          </w:tcPr>
          <w:p w14:paraId="623D216F" w14:textId="77777777" w:rsidR="00B11855" w:rsidRPr="006D613E" w:rsidRDefault="003D003E" w:rsidP="00AF7F19">
            <w:pPr>
              <w:pStyle w:val="TableEntry"/>
            </w:pPr>
            <w:r w:rsidRPr="006D613E">
              <w:t>Assistant/Alternate Interpreter</w:t>
            </w:r>
          </w:p>
        </w:tc>
        <w:tc>
          <w:tcPr>
            <w:tcW w:w="3420" w:type="dxa"/>
            <w:shd w:val="clear" w:color="auto" w:fill="auto"/>
          </w:tcPr>
          <w:p w14:paraId="5E387EC8" w14:textId="77777777" w:rsidR="00B11855" w:rsidRPr="006D613E" w:rsidRDefault="00B11855" w:rsidP="00AF7F19">
            <w:pPr>
              <w:pStyle w:val="TableEntry"/>
            </w:pPr>
          </w:p>
        </w:tc>
      </w:tr>
      <w:tr w:rsidR="00B11855" w:rsidRPr="006D613E" w14:paraId="4B2092DF" w14:textId="77777777" w:rsidTr="006C0E8E">
        <w:trPr>
          <w:cantSplit/>
          <w:jc w:val="center"/>
        </w:trPr>
        <w:tc>
          <w:tcPr>
            <w:tcW w:w="1147" w:type="dxa"/>
            <w:shd w:val="clear" w:color="auto" w:fill="auto"/>
          </w:tcPr>
          <w:p w14:paraId="0896B6A7" w14:textId="77777777" w:rsidR="00B11855" w:rsidRPr="006D613E" w:rsidRDefault="003D003E" w:rsidP="00AF7F19">
            <w:pPr>
              <w:pStyle w:val="TableEntry"/>
            </w:pPr>
            <w:r w:rsidRPr="006D613E">
              <w:t>AAP</w:t>
            </w:r>
          </w:p>
        </w:tc>
        <w:tc>
          <w:tcPr>
            <w:tcW w:w="3229" w:type="dxa"/>
            <w:shd w:val="clear" w:color="auto" w:fill="auto"/>
          </w:tcPr>
          <w:p w14:paraId="18E9E8A1" w14:textId="77777777" w:rsidR="00B11855" w:rsidRPr="006D613E" w:rsidRDefault="003D003E" w:rsidP="00AF7F19">
            <w:pPr>
              <w:pStyle w:val="TableEntry"/>
            </w:pPr>
            <w:r w:rsidRPr="006D613E">
              <w:t>Alert Acknowledging Provider</w:t>
            </w:r>
          </w:p>
        </w:tc>
        <w:tc>
          <w:tcPr>
            <w:tcW w:w="3420" w:type="dxa"/>
            <w:shd w:val="clear" w:color="auto" w:fill="auto"/>
          </w:tcPr>
          <w:p w14:paraId="608E38A9" w14:textId="77777777" w:rsidR="00B11855" w:rsidRPr="006D613E" w:rsidRDefault="003D003E" w:rsidP="00AF7F19">
            <w:pPr>
              <w:pStyle w:val="TableEntry"/>
            </w:pPr>
            <w:r w:rsidRPr="006D613E">
              <w:t>PCD ACM Report Alert Status [PCD-05]</w:t>
            </w:r>
          </w:p>
        </w:tc>
      </w:tr>
      <w:tr w:rsidR="00B11855" w:rsidRPr="006D613E" w14:paraId="275555D7" w14:textId="77777777" w:rsidTr="006C0E8E">
        <w:trPr>
          <w:cantSplit/>
          <w:jc w:val="center"/>
        </w:trPr>
        <w:tc>
          <w:tcPr>
            <w:tcW w:w="1147" w:type="dxa"/>
            <w:shd w:val="clear" w:color="auto" w:fill="auto"/>
          </w:tcPr>
          <w:p w14:paraId="3BAF48EF" w14:textId="77777777" w:rsidR="00B11855" w:rsidRPr="006D613E" w:rsidRDefault="003D003E" w:rsidP="00AF7F19">
            <w:pPr>
              <w:pStyle w:val="TableEntry"/>
            </w:pPr>
            <w:r w:rsidRPr="006D613E">
              <w:t>AP</w:t>
            </w:r>
          </w:p>
        </w:tc>
        <w:tc>
          <w:tcPr>
            <w:tcW w:w="3229" w:type="dxa"/>
            <w:shd w:val="clear" w:color="auto" w:fill="auto"/>
          </w:tcPr>
          <w:p w14:paraId="4E8DBD15" w14:textId="77777777" w:rsidR="00B11855" w:rsidRPr="006D613E" w:rsidRDefault="003D003E" w:rsidP="00AF7F19">
            <w:pPr>
              <w:pStyle w:val="TableEntry"/>
            </w:pPr>
            <w:r w:rsidRPr="006D613E">
              <w:t xml:space="preserve">Administering Provider </w:t>
            </w:r>
          </w:p>
        </w:tc>
        <w:tc>
          <w:tcPr>
            <w:tcW w:w="3420" w:type="dxa"/>
            <w:shd w:val="clear" w:color="auto" w:fill="auto"/>
          </w:tcPr>
          <w:p w14:paraId="2E9BBAAD" w14:textId="77777777" w:rsidR="00B11855" w:rsidRPr="006D613E" w:rsidRDefault="003D003E" w:rsidP="00AF7F19">
            <w:pPr>
              <w:pStyle w:val="TableEntry"/>
            </w:pPr>
            <w:r w:rsidRPr="006D613E">
              <w:t>RXA-10 Administering Provider</w:t>
            </w:r>
          </w:p>
        </w:tc>
      </w:tr>
      <w:tr w:rsidR="00B11855" w:rsidRPr="006D613E" w14:paraId="05D08E84" w14:textId="77777777" w:rsidTr="006C0E8E">
        <w:trPr>
          <w:cantSplit/>
          <w:jc w:val="center"/>
        </w:trPr>
        <w:tc>
          <w:tcPr>
            <w:tcW w:w="1147" w:type="dxa"/>
            <w:shd w:val="clear" w:color="auto" w:fill="auto"/>
          </w:tcPr>
          <w:p w14:paraId="0FCAEE87" w14:textId="77777777" w:rsidR="00B11855" w:rsidRPr="006D613E" w:rsidRDefault="003D003E" w:rsidP="00AF7F19">
            <w:pPr>
              <w:pStyle w:val="TableEntry"/>
            </w:pPr>
            <w:r w:rsidRPr="006D613E">
              <w:t>ARI</w:t>
            </w:r>
          </w:p>
        </w:tc>
        <w:tc>
          <w:tcPr>
            <w:tcW w:w="3229" w:type="dxa"/>
            <w:shd w:val="clear" w:color="auto" w:fill="auto"/>
          </w:tcPr>
          <w:p w14:paraId="772D6737" w14:textId="77777777" w:rsidR="00B11855" w:rsidRPr="006D613E" w:rsidRDefault="003D003E" w:rsidP="00AF7F19">
            <w:pPr>
              <w:pStyle w:val="TableEntry"/>
            </w:pPr>
            <w:r w:rsidRPr="006D613E">
              <w:t>Assistant Result Interpreter</w:t>
            </w:r>
          </w:p>
        </w:tc>
        <w:tc>
          <w:tcPr>
            <w:tcW w:w="3420" w:type="dxa"/>
            <w:shd w:val="clear" w:color="auto" w:fill="auto"/>
          </w:tcPr>
          <w:p w14:paraId="23DD8F56" w14:textId="77777777" w:rsidR="00B11855" w:rsidRPr="006D613E" w:rsidRDefault="00B11855" w:rsidP="00AF7F19">
            <w:pPr>
              <w:pStyle w:val="TableEntry"/>
            </w:pPr>
          </w:p>
        </w:tc>
      </w:tr>
      <w:tr w:rsidR="00B11855" w:rsidRPr="006D613E" w14:paraId="42339D88" w14:textId="77777777" w:rsidTr="006C0E8E">
        <w:trPr>
          <w:cantSplit/>
          <w:jc w:val="center"/>
        </w:trPr>
        <w:tc>
          <w:tcPr>
            <w:tcW w:w="1147" w:type="dxa"/>
            <w:shd w:val="clear" w:color="auto" w:fill="auto"/>
          </w:tcPr>
          <w:p w14:paraId="2CF8213D" w14:textId="77777777" w:rsidR="00B11855" w:rsidRPr="006D613E" w:rsidRDefault="003D003E" w:rsidP="00AF7F19">
            <w:pPr>
              <w:pStyle w:val="TableEntry"/>
            </w:pPr>
            <w:r w:rsidRPr="006D613E">
              <w:t>AT</w:t>
            </w:r>
          </w:p>
        </w:tc>
        <w:tc>
          <w:tcPr>
            <w:tcW w:w="3229" w:type="dxa"/>
            <w:shd w:val="clear" w:color="auto" w:fill="auto"/>
          </w:tcPr>
          <w:p w14:paraId="461FFF58" w14:textId="77777777" w:rsidR="00B11855" w:rsidRPr="006D613E" w:rsidRDefault="003D003E" w:rsidP="00AF7F19">
            <w:pPr>
              <w:pStyle w:val="TableEntry"/>
            </w:pPr>
            <w:r w:rsidRPr="006D613E">
              <w:t>Attending Provider</w:t>
            </w:r>
          </w:p>
        </w:tc>
        <w:tc>
          <w:tcPr>
            <w:tcW w:w="3420" w:type="dxa"/>
            <w:shd w:val="clear" w:color="auto" w:fill="auto"/>
          </w:tcPr>
          <w:p w14:paraId="5493B92C" w14:textId="77777777" w:rsidR="00B11855" w:rsidRPr="006D613E" w:rsidRDefault="003D003E" w:rsidP="00AF7F19">
            <w:pPr>
              <w:pStyle w:val="TableEntry"/>
            </w:pPr>
            <w:r w:rsidRPr="006D613E">
              <w:t>PV1-7 Attending doctor</w:t>
            </w:r>
          </w:p>
        </w:tc>
      </w:tr>
      <w:tr w:rsidR="00B11855" w:rsidRPr="006D613E" w14:paraId="4A961434" w14:textId="77777777" w:rsidTr="006C0E8E">
        <w:trPr>
          <w:cantSplit/>
          <w:jc w:val="center"/>
        </w:trPr>
        <w:tc>
          <w:tcPr>
            <w:tcW w:w="1147" w:type="dxa"/>
            <w:shd w:val="clear" w:color="auto" w:fill="auto"/>
          </w:tcPr>
          <w:p w14:paraId="512F4E5C" w14:textId="77777777" w:rsidR="00B11855" w:rsidRPr="006D613E" w:rsidRDefault="003D003E" w:rsidP="00AF7F19">
            <w:pPr>
              <w:pStyle w:val="TableEntry"/>
            </w:pPr>
            <w:r w:rsidRPr="006D613E">
              <w:t>AUT</w:t>
            </w:r>
          </w:p>
        </w:tc>
        <w:tc>
          <w:tcPr>
            <w:tcW w:w="3229" w:type="dxa"/>
            <w:shd w:val="clear" w:color="auto" w:fill="auto"/>
          </w:tcPr>
          <w:p w14:paraId="1EDE051A" w14:textId="77777777" w:rsidR="00B11855" w:rsidRPr="006D613E" w:rsidRDefault="003D003E" w:rsidP="00AF7F19">
            <w:pPr>
              <w:pStyle w:val="TableEntry"/>
            </w:pPr>
            <w:r w:rsidRPr="006D613E">
              <w:t>AUT Author/Event Initiator</w:t>
            </w:r>
          </w:p>
        </w:tc>
        <w:tc>
          <w:tcPr>
            <w:tcW w:w="3420" w:type="dxa"/>
            <w:shd w:val="clear" w:color="auto" w:fill="auto"/>
          </w:tcPr>
          <w:p w14:paraId="46767C94" w14:textId="77777777" w:rsidR="00B11855" w:rsidRPr="006D613E" w:rsidRDefault="003D003E" w:rsidP="00AF7F19">
            <w:pPr>
              <w:pStyle w:val="TableEntry"/>
            </w:pPr>
            <w:r w:rsidRPr="006D613E">
              <w:t>ORC-19 Action By</w:t>
            </w:r>
          </w:p>
        </w:tc>
      </w:tr>
      <w:tr w:rsidR="00B11855" w:rsidRPr="006D613E" w14:paraId="64A74810" w14:textId="77777777" w:rsidTr="006C0E8E">
        <w:trPr>
          <w:cantSplit/>
          <w:jc w:val="center"/>
        </w:trPr>
        <w:tc>
          <w:tcPr>
            <w:tcW w:w="1147" w:type="dxa"/>
            <w:shd w:val="clear" w:color="auto" w:fill="auto"/>
          </w:tcPr>
          <w:p w14:paraId="7A91F1F1" w14:textId="77777777" w:rsidR="00B11855" w:rsidRPr="006D613E" w:rsidRDefault="003D003E" w:rsidP="00AF7F19">
            <w:pPr>
              <w:pStyle w:val="TableEntry"/>
            </w:pPr>
            <w:r w:rsidRPr="006D613E">
              <w:t>CP</w:t>
            </w:r>
          </w:p>
        </w:tc>
        <w:tc>
          <w:tcPr>
            <w:tcW w:w="3229" w:type="dxa"/>
            <w:shd w:val="clear" w:color="auto" w:fill="auto"/>
          </w:tcPr>
          <w:p w14:paraId="4BFBAFB3" w14:textId="77777777" w:rsidR="00B11855" w:rsidRPr="006D613E" w:rsidRDefault="003D003E" w:rsidP="00AF7F19">
            <w:pPr>
              <w:pStyle w:val="TableEntry"/>
            </w:pPr>
            <w:r w:rsidRPr="006D613E">
              <w:t>Consulting Provider</w:t>
            </w:r>
          </w:p>
        </w:tc>
        <w:tc>
          <w:tcPr>
            <w:tcW w:w="3420" w:type="dxa"/>
            <w:shd w:val="clear" w:color="auto" w:fill="auto"/>
          </w:tcPr>
          <w:p w14:paraId="11903754" w14:textId="77777777" w:rsidR="00B11855" w:rsidRPr="006D613E" w:rsidRDefault="00B11855" w:rsidP="00AF7F19">
            <w:pPr>
              <w:pStyle w:val="TableEntry"/>
            </w:pPr>
          </w:p>
        </w:tc>
      </w:tr>
      <w:tr w:rsidR="00B11855" w:rsidRPr="006D613E" w14:paraId="18285DCF" w14:textId="77777777" w:rsidTr="006C0E8E">
        <w:trPr>
          <w:cantSplit/>
          <w:jc w:val="center"/>
        </w:trPr>
        <w:tc>
          <w:tcPr>
            <w:tcW w:w="1147" w:type="dxa"/>
            <w:shd w:val="clear" w:color="auto" w:fill="auto"/>
          </w:tcPr>
          <w:p w14:paraId="008470A6" w14:textId="77777777" w:rsidR="00B11855" w:rsidRPr="006D613E" w:rsidRDefault="003D003E" w:rsidP="00AF7F19">
            <w:pPr>
              <w:pStyle w:val="TableEntry"/>
            </w:pPr>
            <w:r w:rsidRPr="006D613E">
              <w:t>DP</w:t>
            </w:r>
          </w:p>
        </w:tc>
        <w:tc>
          <w:tcPr>
            <w:tcW w:w="3229" w:type="dxa"/>
            <w:shd w:val="clear" w:color="auto" w:fill="auto"/>
          </w:tcPr>
          <w:p w14:paraId="73E233D1" w14:textId="77777777" w:rsidR="00B11855" w:rsidRPr="006D613E" w:rsidRDefault="003D003E" w:rsidP="00AF7F19">
            <w:pPr>
              <w:pStyle w:val="TableEntry"/>
            </w:pPr>
            <w:r w:rsidRPr="006D613E">
              <w:t xml:space="preserve">Dispensing Provider </w:t>
            </w:r>
          </w:p>
        </w:tc>
        <w:tc>
          <w:tcPr>
            <w:tcW w:w="3420" w:type="dxa"/>
            <w:shd w:val="clear" w:color="auto" w:fill="auto"/>
          </w:tcPr>
          <w:p w14:paraId="47EADCE0" w14:textId="77777777" w:rsidR="00B11855" w:rsidRPr="006D613E" w:rsidRDefault="003D003E" w:rsidP="00AF7F19">
            <w:pPr>
              <w:pStyle w:val="TableEntry"/>
            </w:pPr>
            <w:r w:rsidRPr="006D613E">
              <w:t>RXD-10 Dispensing Provider</w:t>
            </w:r>
          </w:p>
        </w:tc>
      </w:tr>
      <w:tr w:rsidR="00B11855" w:rsidRPr="006D613E" w14:paraId="0604AC13" w14:textId="77777777" w:rsidTr="006C0E8E">
        <w:trPr>
          <w:cantSplit/>
          <w:jc w:val="center"/>
        </w:trPr>
        <w:tc>
          <w:tcPr>
            <w:tcW w:w="1147" w:type="dxa"/>
            <w:shd w:val="clear" w:color="auto" w:fill="auto"/>
          </w:tcPr>
          <w:p w14:paraId="5FA39F45" w14:textId="77777777" w:rsidR="00B11855" w:rsidRPr="006D613E" w:rsidRDefault="003D003E" w:rsidP="00AF7F19">
            <w:pPr>
              <w:pStyle w:val="TableEntry"/>
            </w:pPr>
            <w:r w:rsidRPr="006D613E">
              <w:lastRenderedPageBreak/>
              <w:t>EP</w:t>
            </w:r>
          </w:p>
        </w:tc>
        <w:tc>
          <w:tcPr>
            <w:tcW w:w="3229" w:type="dxa"/>
            <w:shd w:val="clear" w:color="auto" w:fill="auto"/>
          </w:tcPr>
          <w:p w14:paraId="23220870" w14:textId="77777777" w:rsidR="00B11855" w:rsidRPr="006D613E" w:rsidRDefault="003D003E" w:rsidP="00AF7F19">
            <w:pPr>
              <w:pStyle w:val="TableEntry"/>
            </w:pPr>
            <w:r w:rsidRPr="006D613E">
              <w:t xml:space="preserve">Entering Provider (probably not the same as transcriptionist?) </w:t>
            </w:r>
          </w:p>
        </w:tc>
        <w:tc>
          <w:tcPr>
            <w:tcW w:w="3420" w:type="dxa"/>
            <w:shd w:val="clear" w:color="auto" w:fill="auto"/>
          </w:tcPr>
          <w:p w14:paraId="6BAA7984" w14:textId="77777777" w:rsidR="00B11855" w:rsidRPr="006D613E" w:rsidRDefault="003D003E" w:rsidP="00AF7F19">
            <w:pPr>
              <w:pStyle w:val="TableEntry"/>
            </w:pPr>
            <w:r w:rsidRPr="006D613E">
              <w:t>ORC-10 Entered By</w:t>
            </w:r>
          </w:p>
        </w:tc>
      </w:tr>
      <w:tr w:rsidR="00B11855" w:rsidRPr="006D613E" w14:paraId="0760142C" w14:textId="77777777" w:rsidTr="006C0E8E">
        <w:trPr>
          <w:cantSplit/>
          <w:jc w:val="center"/>
        </w:trPr>
        <w:tc>
          <w:tcPr>
            <w:tcW w:w="1147" w:type="dxa"/>
            <w:shd w:val="clear" w:color="auto" w:fill="auto"/>
          </w:tcPr>
          <w:p w14:paraId="7C4A16C3" w14:textId="77777777" w:rsidR="00B11855" w:rsidRPr="006D613E" w:rsidRDefault="003D003E" w:rsidP="00AF7F19">
            <w:pPr>
              <w:pStyle w:val="TableEntry"/>
            </w:pPr>
            <w:r w:rsidRPr="006D613E">
              <w:t>EQUIP</w:t>
            </w:r>
          </w:p>
        </w:tc>
        <w:tc>
          <w:tcPr>
            <w:tcW w:w="3229" w:type="dxa"/>
            <w:shd w:val="clear" w:color="auto" w:fill="auto"/>
          </w:tcPr>
          <w:p w14:paraId="41582A14" w14:textId="77777777" w:rsidR="00B11855" w:rsidRPr="006D613E" w:rsidRDefault="003D003E" w:rsidP="00AF7F19">
            <w:pPr>
              <w:pStyle w:val="TableEntry"/>
            </w:pPr>
            <w:r w:rsidRPr="006D613E">
              <w:t xml:space="preserve">Equipment </w:t>
            </w:r>
          </w:p>
        </w:tc>
        <w:tc>
          <w:tcPr>
            <w:tcW w:w="3420" w:type="dxa"/>
            <w:shd w:val="clear" w:color="auto" w:fill="auto"/>
          </w:tcPr>
          <w:p w14:paraId="6E532930" w14:textId="77777777" w:rsidR="00B11855" w:rsidRPr="006D613E" w:rsidRDefault="00B11855" w:rsidP="00AF7F19">
            <w:pPr>
              <w:pStyle w:val="TableEntry"/>
            </w:pPr>
          </w:p>
        </w:tc>
      </w:tr>
      <w:tr w:rsidR="00B11855" w:rsidRPr="006D613E" w14:paraId="013FA3E5" w14:textId="77777777" w:rsidTr="006C0E8E">
        <w:trPr>
          <w:cantSplit/>
          <w:jc w:val="center"/>
        </w:trPr>
        <w:tc>
          <w:tcPr>
            <w:tcW w:w="1147" w:type="dxa"/>
            <w:shd w:val="clear" w:color="auto" w:fill="auto"/>
          </w:tcPr>
          <w:p w14:paraId="0BF287AC" w14:textId="77777777" w:rsidR="00B11855" w:rsidRPr="006D613E" w:rsidRDefault="003D003E" w:rsidP="00AF7F19">
            <w:pPr>
              <w:pStyle w:val="TableEntry"/>
            </w:pPr>
            <w:r w:rsidRPr="006D613E">
              <w:t>FHCP</w:t>
            </w:r>
          </w:p>
        </w:tc>
        <w:tc>
          <w:tcPr>
            <w:tcW w:w="3229" w:type="dxa"/>
            <w:shd w:val="clear" w:color="auto" w:fill="auto"/>
          </w:tcPr>
          <w:p w14:paraId="724B80FC" w14:textId="77777777" w:rsidR="00B11855" w:rsidRPr="006D613E" w:rsidRDefault="003D003E" w:rsidP="00AF7F19">
            <w:pPr>
              <w:pStyle w:val="TableEntry"/>
            </w:pPr>
            <w:r w:rsidRPr="006D613E">
              <w:t>Family Health Care Professional</w:t>
            </w:r>
          </w:p>
        </w:tc>
        <w:tc>
          <w:tcPr>
            <w:tcW w:w="3420" w:type="dxa"/>
            <w:shd w:val="clear" w:color="auto" w:fill="auto"/>
          </w:tcPr>
          <w:p w14:paraId="55A049E4" w14:textId="77777777" w:rsidR="00B11855" w:rsidRPr="006D613E" w:rsidRDefault="00B11855" w:rsidP="00AF7F19">
            <w:pPr>
              <w:pStyle w:val="TableEntry"/>
            </w:pPr>
          </w:p>
        </w:tc>
      </w:tr>
      <w:tr w:rsidR="00B11855" w:rsidRPr="006D613E" w14:paraId="5A17189B" w14:textId="77777777" w:rsidTr="006C0E8E">
        <w:trPr>
          <w:cantSplit/>
          <w:jc w:val="center"/>
        </w:trPr>
        <w:tc>
          <w:tcPr>
            <w:tcW w:w="1147" w:type="dxa"/>
            <w:shd w:val="clear" w:color="auto" w:fill="auto"/>
          </w:tcPr>
          <w:p w14:paraId="017F4988" w14:textId="77777777" w:rsidR="00B11855" w:rsidRPr="006D613E" w:rsidRDefault="003D003E" w:rsidP="00AF7F19">
            <w:pPr>
              <w:pStyle w:val="TableEntry"/>
            </w:pPr>
            <w:r w:rsidRPr="006D613E">
              <w:t>MDIR</w:t>
            </w:r>
          </w:p>
        </w:tc>
        <w:tc>
          <w:tcPr>
            <w:tcW w:w="3229" w:type="dxa"/>
            <w:shd w:val="clear" w:color="auto" w:fill="auto"/>
          </w:tcPr>
          <w:p w14:paraId="0B34A8DF" w14:textId="77777777" w:rsidR="00B11855" w:rsidRPr="006D613E" w:rsidRDefault="003D003E" w:rsidP="00AF7F19">
            <w:pPr>
              <w:pStyle w:val="TableEntry"/>
            </w:pPr>
            <w:r w:rsidRPr="006D613E">
              <w:t xml:space="preserve">Medical Director </w:t>
            </w:r>
          </w:p>
        </w:tc>
        <w:tc>
          <w:tcPr>
            <w:tcW w:w="3420" w:type="dxa"/>
            <w:shd w:val="clear" w:color="auto" w:fill="auto"/>
          </w:tcPr>
          <w:p w14:paraId="7E3F3667" w14:textId="77777777" w:rsidR="00B11855" w:rsidRPr="006D613E" w:rsidRDefault="003D003E" w:rsidP="00AF7F19">
            <w:pPr>
              <w:pStyle w:val="TableEntry"/>
            </w:pPr>
            <w:r w:rsidRPr="006D613E">
              <w:t>OBX-25 Performing Organization Medical Director</w:t>
            </w:r>
          </w:p>
        </w:tc>
      </w:tr>
      <w:tr w:rsidR="00B11855" w:rsidRPr="006D613E" w14:paraId="3DC3872A" w14:textId="77777777" w:rsidTr="006C0E8E">
        <w:trPr>
          <w:cantSplit/>
          <w:jc w:val="center"/>
        </w:trPr>
        <w:tc>
          <w:tcPr>
            <w:tcW w:w="1147" w:type="dxa"/>
            <w:shd w:val="clear" w:color="auto" w:fill="auto"/>
          </w:tcPr>
          <w:p w14:paraId="4317D789" w14:textId="77777777" w:rsidR="00B11855" w:rsidRPr="006D613E" w:rsidRDefault="003D003E" w:rsidP="00AF7F19">
            <w:pPr>
              <w:pStyle w:val="TableEntry"/>
            </w:pPr>
            <w:r w:rsidRPr="006D613E">
              <w:t>OP</w:t>
            </w:r>
          </w:p>
        </w:tc>
        <w:tc>
          <w:tcPr>
            <w:tcW w:w="3229" w:type="dxa"/>
            <w:shd w:val="clear" w:color="auto" w:fill="auto"/>
          </w:tcPr>
          <w:p w14:paraId="04B48BD3" w14:textId="77777777" w:rsidR="00B11855" w:rsidRPr="006D613E" w:rsidRDefault="003D003E" w:rsidP="00AF7F19">
            <w:pPr>
              <w:pStyle w:val="TableEntry"/>
            </w:pPr>
            <w:r w:rsidRPr="006D613E">
              <w:t xml:space="preserve">Ordering Provider </w:t>
            </w:r>
          </w:p>
        </w:tc>
        <w:tc>
          <w:tcPr>
            <w:tcW w:w="3420" w:type="dxa"/>
            <w:shd w:val="clear" w:color="auto" w:fill="auto"/>
          </w:tcPr>
          <w:p w14:paraId="1D64C418" w14:textId="77777777" w:rsidR="00B11855" w:rsidRPr="006D613E" w:rsidRDefault="003D003E" w:rsidP="00AF7F19">
            <w:pPr>
              <w:pStyle w:val="TableEntry"/>
            </w:pPr>
            <w:r w:rsidRPr="006D613E">
              <w:t>ORC-12 Ordering Provider, OBR-16 Ordering Provider, RXO-14 Ordering Provider's DEA Number, RXE-13 Ordering Provider's DEA Number, ORC-24 Ordering Provider Address</w:t>
            </w:r>
          </w:p>
        </w:tc>
      </w:tr>
      <w:tr w:rsidR="00B11855" w:rsidRPr="006D613E" w14:paraId="6D3252D5" w14:textId="77777777" w:rsidTr="006C0E8E">
        <w:trPr>
          <w:cantSplit/>
          <w:jc w:val="center"/>
        </w:trPr>
        <w:tc>
          <w:tcPr>
            <w:tcW w:w="1147" w:type="dxa"/>
            <w:shd w:val="clear" w:color="auto" w:fill="auto"/>
          </w:tcPr>
          <w:p w14:paraId="112523D0" w14:textId="77777777" w:rsidR="00B11855" w:rsidRPr="006D613E" w:rsidRDefault="003D003E" w:rsidP="00AF7F19">
            <w:pPr>
              <w:pStyle w:val="TableEntry"/>
            </w:pPr>
            <w:r w:rsidRPr="006D613E">
              <w:t>PB</w:t>
            </w:r>
          </w:p>
        </w:tc>
        <w:tc>
          <w:tcPr>
            <w:tcW w:w="3229" w:type="dxa"/>
            <w:shd w:val="clear" w:color="auto" w:fill="auto"/>
          </w:tcPr>
          <w:p w14:paraId="58DB95F6" w14:textId="77777777" w:rsidR="00B11855" w:rsidRPr="006D613E" w:rsidRDefault="003D003E" w:rsidP="00AF7F19">
            <w:pPr>
              <w:pStyle w:val="TableEntry"/>
            </w:pPr>
            <w:r w:rsidRPr="006D613E">
              <w:t>Packed by</w:t>
            </w:r>
          </w:p>
        </w:tc>
        <w:tc>
          <w:tcPr>
            <w:tcW w:w="3420" w:type="dxa"/>
            <w:shd w:val="clear" w:color="auto" w:fill="auto"/>
          </w:tcPr>
          <w:p w14:paraId="7B14EF6E" w14:textId="77777777" w:rsidR="00B11855" w:rsidRPr="006D613E" w:rsidRDefault="00B11855" w:rsidP="00AF7F19">
            <w:pPr>
              <w:pStyle w:val="TableEntry"/>
            </w:pPr>
          </w:p>
        </w:tc>
      </w:tr>
      <w:tr w:rsidR="00B11855" w:rsidRPr="006D613E" w14:paraId="219078F6" w14:textId="77777777" w:rsidTr="006C0E8E">
        <w:trPr>
          <w:cantSplit/>
          <w:jc w:val="center"/>
        </w:trPr>
        <w:tc>
          <w:tcPr>
            <w:tcW w:w="1147" w:type="dxa"/>
            <w:shd w:val="clear" w:color="auto" w:fill="auto"/>
          </w:tcPr>
          <w:p w14:paraId="3EA0A998" w14:textId="77777777" w:rsidR="00B11855" w:rsidRPr="006D613E" w:rsidRDefault="003D003E" w:rsidP="00AF7F19">
            <w:pPr>
              <w:pStyle w:val="TableEntry"/>
            </w:pPr>
            <w:r w:rsidRPr="006D613E">
              <w:t>PH</w:t>
            </w:r>
          </w:p>
        </w:tc>
        <w:tc>
          <w:tcPr>
            <w:tcW w:w="3229" w:type="dxa"/>
            <w:shd w:val="clear" w:color="auto" w:fill="auto"/>
          </w:tcPr>
          <w:p w14:paraId="3496FB92" w14:textId="77777777" w:rsidR="00B11855" w:rsidRPr="006D613E" w:rsidRDefault="003D003E" w:rsidP="00AF7F19">
            <w:pPr>
              <w:pStyle w:val="TableEntry"/>
            </w:pPr>
            <w:r w:rsidRPr="006D613E">
              <w:t xml:space="preserve">Pharmacist   (not sure how to dissect Pharmacist/Treatment Supplier's Verifier ID) </w:t>
            </w:r>
          </w:p>
        </w:tc>
        <w:tc>
          <w:tcPr>
            <w:tcW w:w="3420" w:type="dxa"/>
            <w:shd w:val="clear" w:color="auto" w:fill="auto"/>
          </w:tcPr>
          <w:p w14:paraId="1F3DD13B" w14:textId="77777777" w:rsidR="00B11855" w:rsidRPr="006D613E" w:rsidRDefault="003D003E" w:rsidP="00AF7F19">
            <w:pPr>
              <w:pStyle w:val="TableEntry"/>
            </w:pPr>
            <w:r w:rsidRPr="006D613E">
              <w:t>RXE-14 Pharmacist/Treatment Supplier's Verifier ID</w:t>
            </w:r>
          </w:p>
        </w:tc>
      </w:tr>
      <w:tr w:rsidR="00B11855" w:rsidRPr="006D613E" w14:paraId="4DF0BA16" w14:textId="77777777" w:rsidTr="006C0E8E">
        <w:trPr>
          <w:cantSplit/>
          <w:jc w:val="center"/>
        </w:trPr>
        <w:tc>
          <w:tcPr>
            <w:tcW w:w="1147" w:type="dxa"/>
            <w:shd w:val="clear" w:color="auto" w:fill="auto"/>
          </w:tcPr>
          <w:p w14:paraId="3E7D3582" w14:textId="77777777" w:rsidR="00B11855" w:rsidRPr="006D613E" w:rsidRDefault="003D003E" w:rsidP="00AF7F19">
            <w:pPr>
              <w:pStyle w:val="TableEntry"/>
            </w:pPr>
            <w:r w:rsidRPr="006D613E">
              <w:t>PI</w:t>
            </w:r>
          </w:p>
        </w:tc>
        <w:tc>
          <w:tcPr>
            <w:tcW w:w="3229" w:type="dxa"/>
            <w:shd w:val="clear" w:color="auto" w:fill="auto"/>
          </w:tcPr>
          <w:p w14:paraId="647A8248" w14:textId="77777777" w:rsidR="00B11855" w:rsidRPr="006D613E" w:rsidRDefault="003D003E" w:rsidP="00AF7F19">
            <w:pPr>
              <w:pStyle w:val="TableEntry"/>
            </w:pPr>
            <w:r w:rsidRPr="006D613E">
              <w:t>Primary Interpreter</w:t>
            </w:r>
          </w:p>
        </w:tc>
        <w:tc>
          <w:tcPr>
            <w:tcW w:w="3420" w:type="dxa"/>
            <w:shd w:val="clear" w:color="auto" w:fill="auto"/>
          </w:tcPr>
          <w:p w14:paraId="4AE4FDFD" w14:textId="77777777" w:rsidR="00B11855" w:rsidRPr="006D613E" w:rsidRDefault="00B11855" w:rsidP="00AF7F19">
            <w:pPr>
              <w:pStyle w:val="TableEntry"/>
            </w:pPr>
          </w:p>
        </w:tc>
      </w:tr>
      <w:tr w:rsidR="00B11855" w:rsidRPr="006D613E" w14:paraId="2B285721" w14:textId="77777777" w:rsidTr="006C0E8E">
        <w:trPr>
          <w:cantSplit/>
          <w:jc w:val="center"/>
        </w:trPr>
        <w:tc>
          <w:tcPr>
            <w:tcW w:w="1147" w:type="dxa"/>
            <w:shd w:val="clear" w:color="auto" w:fill="auto"/>
          </w:tcPr>
          <w:p w14:paraId="271FBC67" w14:textId="77777777" w:rsidR="00B11855" w:rsidRPr="006D613E" w:rsidRDefault="003D003E" w:rsidP="00AF7F19">
            <w:pPr>
              <w:pStyle w:val="TableEntry"/>
            </w:pPr>
            <w:r w:rsidRPr="006D613E">
              <w:t>PO</w:t>
            </w:r>
          </w:p>
        </w:tc>
        <w:tc>
          <w:tcPr>
            <w:tcW w:w="3229" w:type="dxa"/>
            <w:shd w:val="clear" w:color="auto" w:fill="auto"/>
          </w:tcPr>
          <w:p w14:paraId="078B902A" w14:textId="77777777" w:rsidR="00B11855" w:rsidRPr="006D613E" w:rsidRDefault="003D003E" w:rsidP="00AF7F19">
            <w:pPr>
              <w:pStyle w:val="TableEntry"/>
            </w:pPr>
            <w:r w:rsidRPr="006D613E">
              <w:t>Performing Organization</w:t>
            </w:r>
          </w:p>
        </w:tc>
        <w:tc>
          <w:tcPr>
            <w:tcW w:w="3420" w:type="dxa"/>
            <w:shd w:val="clear" w:color="auto" w:fill="auto"/>
          </w:tcPr>
          <w:p w14:paraId="10265F72" w14:textId="77777777" w:rsidR="00B11855" w:rsidRPr="006D613E" w:rsidRDefault="00B11855" w:rsidP="00AF7F19">
            <w:pPr>
              <w:pStyle w:val="TableEntry"/>
            </w:pPr>
          </w:p>
        </w:tc>
      </w:tr>
      <w:tr w:rsidR="00B11855" w:rsidRPr="006D613E" w14:paraId="43813130" w14:textId="77777777" w:rsidTr="006C0E8E">
        <w:trPr>
          <w:cantSplit/>
          <w:jc w:val="center"/>
        </w:trPr>
        <w:tc>
          <w:tcPr>
            <w:tcW w:w="1147" w:type="dxa"/>
            <w:shd w:val="clear" w:color="auto" w:fill="auto"/>
          </w:tcPr>
          <w:p w14:paraId="45A3681A" w14:textId="77777777" w:rsidR="00B11855" w:rsidRPr="006D613E" w:rsidRDefault="003D003E" w:rsidP="00AF7F19">
            <w:pPr>
              <w:pStyle w:val="TableEntry"/>
            </w:pPr>
            <w:r w:rsidRPr="006D613E">
              <w:t>POMD</w:t>
            </w:r>
          </w:p>
        </w:tc>
        <w:tc>
          <w:tcPr>
            <w:tcW w:w="3229" w:type="dxa"/>
            <w:shd w:val="clear" w:color="auto" w:fill="auto"/>
          </w:tcPr>
          <w:p w14:paraId="28DD827E" w14:textId="77777777" w:rsidR="00B11855" w:rsidRPr="006D613E" w:rsidRDefault="003D003E" w:rsidP="00AF7F19">
            <w:pPr>
              <w:pStyle w:val="TableEntry"/>
            </w:pPr>
            <w:r w:rsidRPr="006D613E">
              <w:t>Performing Organization Medical Director</w:t>
            </w:r>
          </w:p>
        </w:tc>
        <w:tc>
          <w:tcPr>
            <w:tcW w:w="3420" w:type="dxa"/>
            <w:shd w:val="clear" w:color="auto" w:fill="auto"/>
          </w:tcPr>
          <w:p w14:paraId="54E3D578" w14:textId="77777777" w:rsidR="00B11855" w:rsidRPr="006D613E" w:rsidRDefault="00B11855" w:rsidP="00AF7F19">
            <w:pPr>
              <w:pStyle w:val="TableEntry"/>
            </w:pPr>
          </w:p>
        </w:tc>
      </w:tr>
      <w:tr w:rsidR="00B11855" w:rsidRPr="006D613E" w14:paraId="571D847D" w14:textId="77777777" w:rsidTr="006C0E8E">
        <w:trPr>
          <w:cantSplit/>
          <w:jc w:val="center"/>
        </w:trPr>
        <w:tc>
          <w:tcPr>
            <w:tcW w:w="1147" w:type="dxa"/>
            <w:shd w:val="clear" w:color="auto" w:fill="auto"/>
          </w:tcPr>
          <w:p w14:paraId="4E48DB0C" w14:textId="77777777" w:rsidR="00B11855" w:rsidRPr="006D613E" w:rsidRDefault="003D003E" w:rsidP="00AF7F19">
            <w:pPr>
              <w:pStyle w:val="TableEntry"/>
            </w:pPr>
            <w:r w:rsidRPr="006D613E">
              <w:t>PP</w:t>
            </w:r>
          </w:p>
        </w:tc>
        <w:tc>
          <w:tcPr>
            <w:tcW w:w="3229" w:type="dxa"/>
            <w:shd w:val="clear" w:color="auto" w:fill="auto"/>
          </w:tcPr>
          <w:p w14:paraId="5C0848AE" w14:textId="77777777" w:rsidR="00B11855" w:rsidRPr="006D613E" w:rsidRDefault="003D003E" w:rsidP="00AF7F19">
            <w:pPr>
              <w:pStyle w:val="TableEntry"/>
            </w:pPr>
            <w:r w:rsidRPr="006D613E">
              <w:t>Primary Care Provider</w:t>
            </w:r>
          </w:p>
        </w:tc>
        <w:tc>
          <w:tcPr>
            <w:tcW w:w="3420" w:type="dxa"/>
            <w:shd w:val="clear" w:color="auto" w:fill="auto"/>
          </w:tcPr>
          <w:p w14:paraId="44D91593" w14:textId="77777777" w:rsidR="00B11855" w:rsidRPr="006D613E" w:rsidRDefault="00B11855" w:rsidP="00AF7F19">
            <w:pPr>
              <w:pStyle w:val="TableEntry"/>
            </w:pPr>
          </w:p>
        </w:tc>
      </w:tr>
      <w:tr w:rsidR="00B11855" w:rsidRPr="006D613E" w14:paraId="1C6BD263" w14:textId="77777777" w:rsidTr="006C0E8E">
        <w:trPr>
          <w:cantSplit/>
          <w:jc w:val="center"/>
        </w:trPr>
        <w:tc>
          <w:tcPr>
            <w:tcW w:w="1147" w:type="dxa"/>
            <w:shd w:val="clear" w:color="auto" w:fill="auto"/>
          </w:tcPr>
          <w:p w14:paraId="22709251" w14:textId="77777777" w:rsidR="00B11855" w:rsidRPr="006D613E" w:rsidRDefault="003D003E" w:rsidP="00AF7F19">
            <w:pPr>
              <w:pStyle w:val="TableEntry"/>
            </w:pPr>
            <w:r w:rsidRPr="006D613E">
              <w:t>PRI</w:t>
            </w:r>
          </w:p>
        </w:tc>
        <w:tc>
          <w:tcPr>
            <w:tcW w:w="3229" w:type="dxa"/>
            <w:shd w:val="clear" w:color="auto" w:fill="auto"/>
          </w:tcPr>
          <w:p w14:paraId="53A9FE46" w14:textId="77777777" w:rsidR="00B11855" w:rsidRPr="006D613E" w:rsidRDefault="003D003E" w:rsidP="00AF7F19">
            <w:pPr>
              <w:pStyle w:val="TableEntry"/>
            </w:pPr>
            <w:r w:rsidRPr="006D613E">
              <w:t>Principal Result Interpreter</w:t>
            </w:r>
          </w:p>
        </w:tc>
        <w:tc>
          <w:tcPr>
            <w:tcW w:w="3420" w:type="dxa"/>
            <w:shd w:val="clear" w:color="auto" w:fill="auto"/>
          </w:tcPr>
          <w:p w14:paraId="3B8C9CE5" w14:textId="77777777" w:rsidR="00B11855" w:rsidRPr="006D613E" w:rsidRDefault="00B11855" w:rsidP="00AF7F19">
            <w:pPr>
              <w:pStyle w:val="TableEntry"/>
            </w:pPr>
          </w:p>
        </w:tc>
      </w:tr>
      <w:tr w:rsidR="00B11855" w:rsidRPr="006D613E" w14:paraId="41F1CB39" w14:textId="77777777" w:rsidTr="006C0E8E">
        <w:trPr>
          <w:cantSplit/>
          <w:jc w:val="center"/>
        </w:trPr>
        <w:tc>
          <w:tcPr>
            <w:tcW w:w="1147" w:type="dxa"/>
            <w:shd w:val="clear" w:color="auto" w:fill="auto"/>
          </w:tcPr>
          <w:p w14:paraId="6F72E798" w14:textId="77777777" w:rsidR="00B11855" w:rsidRPr="006D613E" w:rsidRDefault="003D003E" w:rsidP="00AF7F19">
            <w:pPr>
              <w:pStyle w:val="TableEntry"/>
            </w:pPr>
            <w:r w:rsidRPr="006D613E">
              <w:t>RCT</w:t>
            </w:r>
          </w:p>
        </w:tc>
        <w:tc>
          <w:tcPr>
            <w:tcW w:w="3229" w:type="dxa"/>
            <w:shd w:val="clear" w:color="auto" w:fill="auto"/>
          </w:tcPr>
          <w:p w14:paraId="262BA4F0" w14:textId="77777777" w:rsidR="00B11855" w:rsidRPr="006D613E" w:rsidRDefault="003D003E" w:rsidP="00AF7F19">
            <w:pPr>
              <w:pStyle w:val="TableEntry"/>
            </w:pPr>
            <w:r w:rsidRPr="006D613E">
              <w:t>Results Copies To</w:t>
            </w:r>
          </w:p>
        </w:tc>
        <w:tc>
          <w:tcPr>
            <w:tcW w:w="3420" w:type="dxa"/>
            <w:shd w:val="clear" w:color="auto" w:fill="auto"/>
          </w:tcPr>
          <w:p w14:paraId="73634242" w14:textId="77777777" w:rsidR="00B11855" w:rsidRPr="006D613E" w:rsidRDefault="00B11855" w:rsidP="00AF7F19">
            <w:pPr>
              <w:pStyle w:val="TableEntry"/>
            </w:pPr>
          </w:p>
        </w:tc>
      </w:tr>
      <w:tr w:rsidR="00B11855" w:rsidRPr="006D613E" w14:paraId="6D98BC0B" w14:textId="77777777" w:rsidTr="006C0E8E">
        <w:trPr>
          <w:cantSplit/>
          <w:jc w:val="center"/>
        </w:trPr>
        <w:tc>
          <w:tcPr>
            <w:tcW w:w="1147" w:type="dxa"/>
            <w:shd w:val="clear" w:color="auto" w:fill="auto"/>
          </w:tcPr>
          <w:p w14:paraId="740E1D40" w14:textId="77777777" w:rsidR="00B11855" w:rsidRPr="006D613E" w:rsidRDefault="003D003E" w:rsidP="00AF7F19">
            <w:pPr>
              <w:pStyle w:val="TableEntry"/>
            </w:pPr>
            <w:r w:rsidRPr="006D613E">
              <w:t>RO</w:t>
            </w:r>
          </w:p>
        </w:tc>
        <w:tc>
          <w:tcPr>
            <w:tcW w:w="3229" w:type="dxa"/>
            <w:shd w:val="clear" w:color="auto" w:fill="auto"/>
          </w:tcPr>
          <w:p w14:paraId="5C850E65" w14:textId="77777777" w:rsidR="00B11855" w:rsidRPr="006D613E" w:rsidRDefault="003D003E" w:rsidP="00AF7F19">
            <w:pPr>
              <w:pStyle w:val="TableEntry"/>
            </w:pPr>
            <w:r w:rsidRPr="006D613E">
              <w:t xml:space="preserve">Responsible Observer </w:t>
            </w:r>
          </w:p>
        </w:tc>
        <w:tc>
          <w:tcPr>
            <w:tcW w:w="3420" w:type="dxa"/>
            <w:shd w:val="clear" w:color="auto" w:fill="auto"/>
          </w:tcPr>
          <w:p w14:paraId="77861320" w14:textId="77777777" w:rsidR="00B11855" w:rsidRPr="006D613E" w:rsidRDefault="003D003E" w:rsidP="00AF7F19">
            <w:pPr>
              <w:pStyle w:val="TableEntry"/>
            </w:pPr>
            <w:r w:rsidRPr="006D613E">
              <w:t>OBX-16 Responsible Observer</w:t>
            </w:r>
          </w:p>
        </w:tc>
      </w:tr>
      <w:tr w:rsidR="00B11855" w:rsidRPr="006D613E" w14:paraId="52981E75" w14:textId="77777777" w:rsidTr="006C0E8E">
        <w:trPr>
          <w:cantSplit/>
          <w:jc w:val="center"/>
        </w:trPr>
        <w:tc>
          <w:tcPr>
            <w:tcW w:w="1147" w:type="dxa"/>
            <w:shd w:val="clear" w:color="auto" w:fill="auto"/>
          </w:tcPr>
          <w:p w14:paraId="1772D0EF" w14:textId="77777777" w:rsidR="00B11855" w:rsidRPr="006D613E" w:rsidRDefault="003D003E" w:rsidP="00AF7F19">
            <w:pPr>
              <w:pStyle w:val="TableEntry"/>
            </w:pPr>
            <w:r w:rsidRPr="006D613E">
              <w:t>RP</w:t>
            </w:r>
          </w:p>
        </w:tc>
        <w:tc>
          <w:tcPr>
            <w:tcW w:w="3229" w:type="dxa"/>
            <w:shd w:val="clear" w:color="auto" w:fill="auto"/>
          </w:tcPr>
          <w:p w14:paraId="2AC619B2" w14:textId="77777777" w:rsidR="00B11855" w:rsidRPr="006D613E" w:rsidRDefault="003D003E" w:rsidP="00AF7F19">
            <w:pPr>
              <w:pStyle w:val="TableEntry"/>
            </w:pPr>
            <w:r w:rsidRPr="006D613E">
              <w:t>Referring Provider</w:t>
            </w:r>
          </w:p>
        </w:tc>
        <w:tc>
          <w:tcPr>
            <w:tcW w:w="3420" w:type="dxa"/>
            <w:shd w:val="clear" w:color="auto" w:fill="auto"/>
          </w:tcPr>
          <w:p w14:paraId="0CD49656" w14:textId="77777777" w:rsidR="00B11855" w:rsidRPr="006D613E" w:rsidRDefault="003D003E" w:rsidP="00AF7F19">
            <w:pPr>
              <w:pStyle w:val="TableEntry"/>
            </w:pPr>
            <w:r w:rsidRPr="006D613E">
              <w:t>PV1-8 Referring doctor</w:t>
            </w:r>
          </w:p>
        </w:tc>
      </w:tr>
      <w:tr w:rsidR="00B11855" w:rsidRPr="006D613E" w14:paraId="4F809EE3" w14:textId="77777777" w:rsidTr="006C0E8E">
        <w:trPr>
          <w:cantSplit/>
          <w:jc w:val="center"/>
        </w:trPr>
        <w:tc>
          <w:tcPr>
            <w:tcW w:w="1147" w:type="dxa"/>
            <w:shd w:val="clear" w:color="auto" w:fill="auto"/>
          </w:tcPr>
          <w:p w14:paraId="30D557B4" w14:textId="77777777" w:rsidR="00B11855" w:rsidRPr="006D613E" w:rsidRDefault="003D003E" w:rsidP="00AF7F19">
            <w:pPr>
              <w:pStyle w:val="TableEntry"/>
            </w:pPr>
            <w:r w:rsidRPr="006D613E">
              <w:t>RT</w:t>
            </w:r>
          </w:p>
        </w:tc>
        <w:tc>
          <w:tcPr>
            <w:tcW w:w="3229" w:type="dxa"/>
            <w:shd w:val="clear" w:color="auto" w:fill="auto"/>
          </w:tcPr>
          <w:p w14:paraId="03926F22" w14:textId="77777777" w:rsidR="00B11855" w:rsidRPr="006D613E" w:rsidRDefault="003D003E" w:rsidP="00AF7F19">
            <w:pPr>
              <w:pStyle w:val="TableEntry"/>
            </w:pPr>
            <w:r w:rsidRPr="006D613E">
              <w:t>Referred to Provider</w:t>
            </w:r>
          </w:p>
        </w:tc>
        <w:tc>
          <w:tcPr>
            <w:tcW w:w="3420" w:type="dxa"/>
            <w:shd w:val="clear" w:color="auto" w:fill="auto"/>
          </w:tcPr>
          <w:p w14:paraId="23BE1D8E" w14:textId="77777777" w:rsidR="00B11855" w:rsidRPr="006D613E" w:rsidRDefault="00B11855" w:rsidP="00AF7F19">
            <w:pPr>
              <w:pStyle w:val="TableEntry"/>
            </w:pPr>
          </w:p>
        </w:tc>
      </w:tr>
      <w:tr w:rsidR="00B11855" w:rsidRPr="006D613E" w14:paraId="0C4FBDDD" w14:textId="77777777" w:rsidTr="006C0E8E">
        <w:trPr>
          <w:cantSplit/>
          <w:jc w:val="center"/>
        </w:trPr>
        <w:tc>
          <w:tcPr>
            <w:tcW w:w="1147" w:type="dxa"/>
            <w:shd w:val="clear" w:color="auto" w:fill="auto"/>
          </w:tcPr>
          <w:p w14:paraId="145C3D30" w14:textId="77777777" w:rsidR="00B11855" w:rsidRPr="006D613E" w:rsidRDefault="003D003E" w:rsidP="00AF7F19">
            <w:pPr>
              <w:pStyle w:val="TableEntry"/>
            </w:pPr>
            <w:r w:rsidRPr="006D613E">
              <w:t>SB</w:t>
            </w:r>
          </w:p>
        </w:tc>
        <w:tc>
          <w:tcPr>
            <w:tcW w:w="3229" w:type="dxa"/>
            <w:shd w:val="clear" w:color="auto" w:fill="auto"/>
          </w:tcPr>
          <w:p w14:paraId="31A4224C" w14:textId="77777777" w:rsidR="00B11855" w:rsidRPr="006D613E" w:rsidRDefault="003D003E" w:rsidP="00AF7F19">
            <w:pPr>
              <w:pStyle w:val="TableEntry"/>
            </w:pPr>
            <w:r w:rsidRPr="006D613E">
              <w:t>Send by</w:t>
            </w:r>
          </w:p>
        </w:tc>
        <w:tc>
          <w:tcPr>
            <w:tcW w:w="3420" w:type="dxa"/>
            <w:shd w:val="clear" w:color="auto" w:fill="auto"/>
          </w:tcPr>
          <w:p w14:paraId="00C47882" w14:textId="77777777" w:rsidR="00B11855" w:rsidRPr="006D613E" w:rsidRDefault="00B11855" w:rsidP="00AF7F19">
            <w:pPr>
              <w:pStyle w:val="TableEntry"/>
            </w:pPr>
          </w:p>
        </w:tc>
      </w:tr>
      <w:tr w:rsidR="00B11855" w:rsidRPr="006D613E" w14:paraId="67FE9C42" w14:textId="77777777" w:rsidTr="006C0E8E">
        <w:trPr>
          <w:cantSplit/>
          <w:jc w:val="center"/>
        </w:trPr>
        <w:tc>
          <w:tcPr>
            <w:tcW w:w="1147" w:type="dxa"/>
            <w:shd w:val="clear" w:color="auto" w:fill="auto"/>
          </w:tcPr>
          <w:p w14:paraId="6A338852" w14:textId="77777777" w:rsidR="00B11855" w:rsidRPr="006D613E" w:rsidRDefault="003D003E" w:rsidP="00AF7F19">
            <w:pPr>
              <w:pStyle w:val="TableEntry"/>
            </w:pPr>
            <w:r w:rsidRPr="006D613E">
              <w:t>SC</w:t>
            </w:r>
          </w:p>
        </w:tc>
        <w:tc>
          <w:tcPr>
            <w:tcW w:w="3229" w:type="dxa"/>
            <w:shd w:val="clear" w:color="auto" w:fill="auto"/>
          </w:tcPr>
          <w:p w14:paraId="5601B09B" w14:textId="77777777" w:rsidR="00B11855" w:rsidRPr="006D613E" w:rsidRDefault="003D003E" w:rsidP="00AF7F19">
            <w:pPr>
              <w:pStyle w:val="TableEntry"/>
            </w:pPr>
            <w:r w:rsidRPr="006D613E">
              <w:t>Specimen Collector</w:t>
            </w:r>
          </w:p>
        </w:tc>
        <w:tc>
          <w:tcPr>
            <w:tcW w:w="3420" w:type="dxa"/>
            <w:shd w:val="clear" w:color="auto" w:fill="auto"/>
          </w:tcPr>
          <w:p w14:paraId="19E10161" w14:textId="77777777" w:rsidR="00B11855" w:rsidRPr="006D613E" w:rsidRDefault="003D003E" w:rsidP="00AF7F19">
            <w:pPr>
              <w:pStyle w:val="TableEntry"/>
            </w:pPr>
            <w:r w:rsidRPr="006D613E">
              <w:t>OBR-10 Collector Identifier</w:t>
            </w:r>
          </w:p>
        </w:tc>
      </w:tr>
      <w:tr w:rsidR="00B11855" w:rsidRPr="006D613E" w14:paraId="12C508A6" w14:textId="77777777" w:rsidTr="006C0E8E">
        <w:trPr>
          <w:cantSplit/>
          <w:jc w:val="center"/>
        </w:trPr>
        <w:tc>
          <w:tcPr>
            <w:tcW w:w="1147" w:type="dxa"/>
            <w:shd w:val="clear" w:color="auto" w:fill="auto"/>
          </w:tcPr>
          <w:p w14:paraId="2DBD8EC2" w14:textId="77777777" w:rsidR="00B11855" w:rsidRPr="006D613E" w:rsidRDefault="003D003E" w:rsidP="00AF7F19">
            <w:pPr>
              <w:pStyle w:val="TableEntry"/>
            </w:pPr>
            <w:r w:rsidRPr="006D613E">
              <w:t>TN</w:t>
            </w:r>
          </w:p>
        </w:tc>
        <w:tc>
          <w:tcPr>
            <w:tcW w:w="3229" w:type="dxa"/>
            <w:shd w:val="clear" w:color="auto" w:fill="auto"/>
          </w:tcPr>
          <w:p w14:paraId="5C1A68D7" w14:textId="77777777" w:rsidR="00B11855" w:rsidRPr="006D613E" w:rsidRDefault="003D003E" w:rsidP="00AF7F19">
            <w:pPr>
              <w:pStyle w:val="TableEntry"/>
            </w:pPr>
            <w:r w:rsidRPr="006D613E">
              <w:t>Technician</w:t>
            </w:r>
          </w:p>
        </w:tc>
        <w:tc>
          <w:tcPr>
            <w:tcW w:w="3420" w:type="dxa"/>
            <w:shd w:val="clear" w:color="auto" w:fill="auto"/>
          </w:tcPr>
          <w:p w14:paraId="7C34DB11" w14:textId="77777777" w:rsidR="00B11855" w:rsidRPr="006D613E" w:rsidRDefault="00B11855" w:rsidP="00AF7F19">
            <w:pPr>
              <w:pStyle w:val="TableEntry"/>
            </w:pPr>
          </w:p>
        </w:tc>
      </w:tr>
      <w:tr w:rsidR="00B11855" w:rsidRPr="006D613E" w14:paraId="001DADD9" w14:textId="77777777" w:rsidTr="006C0E8E">
        <w:trPr>
          <w:cantSplit/>
          <w:jc w:val="center"/>
        </w:trPr>
        <w:tc>
          <w:tcPr>
            <w:tcW w:w="1147" w:type="dxa"/>
            <w:shd w:val="clear" w:color="auto" w:fill="auto"/>
          </w:tcPr>
          <w:p w14:paraId="2BE98A51" w14:textId="77777777" w:rsidR="00B11855" w:rsidRPr="006D613E" w:rsidRDefault="003D003E" w:rsidP="00AF7F19">
            <w:pPr>
              <w:pStyle w:val="TableEntry"/>
            </w:pPr>
            <w:r w:rsidRPr="006D613E">
              <w:t>TR</w:t>
            </w:r>
          </w:p>
        </w:tc>
        <w:tc>
          <w:tcPr>
            <w:tcW w:w="3229" w:type="dxa"/>
            <w:shd w:val="clear" w:color="auto" w:fill="auto"/>
          </w:tcPr>
          <w:p w14:paraId="396C203D" w14:textId="77777777" w:rsidR="00B11855" w:rsidRPr="006D613E" w:rsidRDefault="003D003E" w:rsidP="00AF7F19">
            <w:pPr>
              <w:pStyle w:val="TableEntry"/>
            </w:pPr>
            <w:r w:rsidRPr="006D613E">
              <w:t>Transcriptionist</w:t>
            </w:r>
          </w:p>
        </w:tc>
        <w:tc>
          <w:tcPr>
            <w:tcW w:w="3420" w:type="dxa"/>
            <w:shd w:val="clear" w:color="auto" w:fill="auto"/>
          </w:tcPr>
          <w:p w14:paraId="041DA3B3" w14:textId="77777777" w:rsidR="00B11855" w:rsidRPr="006D613E" w:rsidRDefault="00B11855" w:rsidP="00AF7F19">
            <w:pPr>
              <w:pStyle w:val="TableEntry"/>
            </w:pPr>
          </w:p>
        </w:tc>
      </w:tr>
      <w:tr w:rsidR="00B11855" w:rsidRPr="006D613E" w14:paraId="5152471D" w14:textId="77777777" w:rsidTr="006C0E8E">
        <w:trPr>
          <w:cantSplit/>
          <w:jc w:val="center"/>
        </w:trPr>
        <w:tc>
          <w:tcPr>
            <w:tcW w:w="1147" w:type="dxa"/>
            <w:shd w:val="clear" w:color="auto" w:fill="auto"/>
          </w:tcPr>
          <w:p w14:paraId="0DA30A91" w14:textId="77777777" w:rsidR="00B11855" w:rsidRPr="006D613E" w:rsidRDefault="003D003E" w:rsidP="00AF7F19">
            <w:pPr>
              <w:pStyle w:val="TableEntry"/>
            </w:pPr>
            <w:r w:rsidRPr="006D613E">
              <w:t>VP</w:t>
            </w:r>
          </w:p>
        </w:tc>
        <w:tc>
          <w:tcPr>
            <w:tcW w:w="3229" w:type="dxa"/>
            <w:shd w:val="clear" w:color="auto" w:fill="auto"/>
          </w:tcPr>
          <w:p w14:paraId="42D92103" w14:textId="77777777" w:rsidR="00B11855" w:rsidRPr="006D613E" w:rsidRDefault="003D003E" w:rsidP="00AF7F19">
            <w:pPr>
              <w:pStyle w:val="TableEntry"/>
            </w:pPr>
            <w:r w:rsidRPr="006D613E">
              <w:t xml:space="preserve">Verifying Provider </w:t>
            </w:r>
          </w:p>
        </w:tc>
        <w:tc>
          <w:tcPr>
            <w:tcW w:w="3420" w:type="dxa"/>
            <w:shd w:val="clear" w:color="auto" w:fill="auto"/>
          </w:tcPr>
          <w:p w14:paraId="1ED44B1D" w14:textId="77777777" w:rsidR="00B11855" w:rsidRPr="006D613E" w:rsidRDefault="003D003E" w:rsidP="00AF7F19">
            <w:pPr>
              <w:pStyle w:val="TableEntry"/>
            </w:pPr>
            <w:r w:rsidRPr="006D613E">
              <w:t>ORC-11 Verified By</w:t>
            </w:r>
          </w:p>
        </w:tc>
      </w:tr>
      <w:tr w:rsidR="00B11855" w:rsidRPr="006D613E" w14:paraId="71E601F5" w14:textId="77777777" w:rsidTr="006C0E8E">
        <w:trPr>
          <w:cantSplit/>
          <w:jc w:val="center"/>
        </w:trPr>
        <w:tc>
          <w:tcPr>
            <w:tcW w:w="1147" w:type="dxa"/>
            <w:shd w:val="clear" w:color="auto" w:fill="auto"/>
          </w:tcPr>
          <w:p w14:paraId="5C7F0A7C" w14:textId="77777777" w:rsidR="00B11855" w:rsidRPr="006D613E" w:rsidRDefault="003D003E" w:rsidP="00AF7F19">
            <w:pPr>
              <w:pStyle w:val="TableEntry"/>
            </w:pPr>
            <w:r w:rsidRPr="006D613E">
              <w:t>VPS</w:t>
            </w:r>
          </w:p>
        </w:tc>
        <w:tc>
          <w:tcPr>
            <w:tcW w:w="3229" w:type="dxa"/>
            <w:shd w:val="clear" w:color="auto" w:fill="auto"/>
          </w:tcPr>
          <w:p w14:paraId="10C226EB" w14:textId="77777777" w:rsidR="00B11855" w:rsidRPr="006D613E" w:rsidRDefault="003D003E" w:rsidP="00AF7F19">
            <w:pPr>
              <w:pStyle w:val="TableEntry"/>
            </w:pPr>
            <w:r w:rsidRPr="006D613E">
              <w:t xml:space="preserve">Verifying Pharmaceutical Supplier   (not sure how to dissect Pharmacist/Treatment Supplier's Verifier ID) </w:t>
            </w:r>
          </w:p>
        </w:tc>
        <w:tc>
          <w:tcPr>
            <w:tcW w:w="3420" w:type="dxa"/>
            <w:shd w:val="clear" w:color="auto" w:fill="auto"/>
          </w:tcPr>
          <w:p w14:paraId="035BC01E" w14:textId="77777777" w:rsidR="00B11855" w:rsidRPr="006D613E" w:rsidRDefault="003D003E" w:rsidP="00AF7F19">
            <w:pPr>
              <w:pStyle w:val="TableEntry"/>
            </w:pPr>
            <w:r w:rsidRPr="006D613E">
              <w:t>RXE-14 Pharmacist/Treatment Supplier's Verifier ID</w:t>
            </w:r>
          </w:p>
        </w:tc>
      </w:tr>
      <w:tr w:rsidR="00B11855" w:rsidRPr="006D613E" w14:paraId="5CCF9F9B" w14:textId="77777777" w:rsidTr="006C0E8E">
        <w:trPr>
          <w:cantSplit/>
          <w:jc w:val="center"/>
        </w:trPr>
        <w:tc>
          <w:tcPr>
            <w:tcW w:w="1147" w:type="dxa"/>
            <w:shd w:val="clear" w:color="auto" w:fill="auto"/>
          </w:tcPr>
          <w:p w14:paraId="1FE603A6" w14:textId="77777777" w:rsidR="00B11855" w:rsidRPr="006D613E" w:rsidRDefault="003D003E" w:rsidP="00AF7F19">
            <w:pPr>
              <w:pStyle w:val="TableEntry"/>
            </w:pPr>
            <w:r w:rsidRPr="006D613E">
              <w:t>VTS</w:t>
            </w:r>
          </w:p>
        </w:tc>
        <w:tc>
          <w:tcPr>
            <w:tcW w:w="3229" w:type="dxa"/>
            <w:shd w:val="clear" w:color="auto" w:fill="auto"/>
          </w:tcPr>
          <w:p w14:paraId="5626C3A8" w14:textId="77777777" w:rsidR="00B11855" w:rsidRPr="006D613E" w:rsidRDefault="003D003E" w:rsidP="00AF7F19">
            <w:pPr>
              <w:pStyle w:val="TableEntry"/>
            </w:pPr>
            <w:r w:rsidRPr="006D613E">
              <w:t xml:space="preserve">Verifying Treatment Supplier   (not sure how to dissect Pharmacist/Treatment Supplier's Verifier ID) </w:t>
            </w:r>
          </w:p>
        </w:tc>
        <w:tc>
          <w:tcPr>
            <w:tcW w:w="3420" w:type="dxa"/>
            <w:shd w:val="clear" w:color="auto" w:fill="auto"/>
          </w:tcPr>
          <w:p w14:paraId="282CE165" w14:textId="77777777" w:rsidR="00B11855" w:rsidRPr="006D613E" w:rsidRDefault="003D003E" w:rsidP="00AF7F19">
            <w:pPr>
              <w:pStyle w:val="TableEntry"/>
            </w:pPr>
            <w:r w:rsidRPr="006D613E">
              <w:t>RXE-14 Pharmacist/Treatment Supplier's Verifier ID</w:t>
            </w:r>
          </w:p>
        </w:tc>
      </w:tr>
      <w:tr w:rsidR="00B11855" w:rsidRPr="006D613E" w14:paraId="392D690F" w14:textId="77777777" w:rsidTr="006C0E8E">
        <w:trPr>
          <w:cantSplit/>
          <w:jc w:val="center"/>
        </w:trPr>
        <w:tc>
          <w:tcPr>
            <w:tcW w:w="1147" w:type="dxa"/>
            <w:shd w:val="clear" w:color="auto" w:fill="auto"/>
          </w:tcPr>
          <w:p w14:paraId="242AD4D4" w14:textId="77777777" w:rsidR="00B11855" w:rsidRPr="006D613E" w:rsidRDefault="003D003E" w:rsidP="00AF7F19">
            <w:pPr>
              <w:pStyle w:val="TableEntry"/>
            </w:pPr>
            <w:r w:rsidRPr="006D613E">
              <w:t>WAY</w:t>
            </w:r>
          </w:p>
        </w:tc>
        <w:tc>
          <w:tcPr>
            <w:tcW w:w="3229" w:type="dxa"/>
            <w:shd w:val="clear" w:color="auto" w:fill="auto"/>
          </w:tcPr>
          <w:p w14:paraId="1A33827D" w14:textId="77777777" w:rsidR="00B11855" w:rsidRPr="006D613E" w:rsidRDefault="003D003E" w:rsidP="00AF7F19">
            <w:pPr>
              <w:pStyle w:val="TableEntry"/>
            </w:pPr>
            <w:r w:rsidRPr="006D613E">
              <w:t>Waypoint</w:t>
            </w:r>
          </w:p>
        </w:tc>
        <w:tc>
          <w:tcPr>
            <w:tcW w:w="3420" w:type="dxa"/>
            <w:shd w:val="clear" w:color="auto" w:fill="auto"/>
          </w:tcPr>
          <w:p w14:paraId="4521B519" w14:textId="77777777" w:rsidR="00B11855" w:rsidRPr="006D613E" w:rsidRDefault="00B11855" w:rsidP="00AF7F19">
            <w:pPr>
              <w:pStyle w:val="TableEntry"/>
            </w:pPr>
          </w:p>
        </w:tc>
      </w:tr>
      <w:tr w:rsidR="00B11855" w:rsidRPr="006D613E" w14:paraId="1BF29D0F" w14:textId="77777777" w:rsidTr="006C0E8E">
        <w:trPr>
          <w:cantSplit/>
          <w:jc w:val="center"/>
        </w:trPr>
        <w:tc>
          <w:tcPr>
            <w:tcW w:w="1147" w:type="dxa"/>
            <w:shd w:val="clear" w:color="auto" w:fill="auto"/>
          </w:tcPr>
          <w:p w14:paraId="1E242A49" w14:textId="77777777" w:rsidR="00B11855" w:rsidRPr="006D613E" w:rsidRDefault="003D003E" w:rsidP="00AF7F19">
            <w:pPr>
              <w:pStyle w:val="TableEntry"/>
            </w:pPr>
            <w:r w:rsidRPr="006D613E">
              <w:t>WAYR</w:t>
            </w:r>
          </w:p>
        </w:tc>
        <w:tc>
          <w:tcPr>
            <w:tcW w:w="3229" w:type="dxa"/>
            <w:shd w:val="clear" w:color="auto" w:fill="auto"/>
          </w:tcPr>
          <w:p w14:paraId="6C76F115" w14:textId="77777777" w:rsidR="00B11855" w:rsidRPr="006D613E" w:rsidRDefault="003D003E" w:rsidP="00AF7F19">
            <w:pPr>
              <w:pStyle w:val="TableEntry"/>
            </w:pPr>
            <w:r w:rsidRPr="006D613E">
              <w:t>Waypoint Recipient</w:t>
            </w:r>
          </w:p>
        </w:tc>
        <w:tc>
          <w:tcPr>
            <w:tcW w:w="3420" w:type="dxa"/>
            <w:shd w:val="clear" w:color="auto" w:fill="auto"/>
          </w:tcPr>
          <w:p w14:paraId="2A0BA62C" w14:textId="77777777" w:rsidR="00B11855" w:rsidRPr="006D613E" w:rsidRDefault="00B11855" w:rsidP="00AF7F19">
            <w:pPr>
              <w:pStyle w:val="TableEntry"/>
            </w:pPr>
          </w:p>
        </w:tc>
      </w:tr>
    </w:tbl>
    <w:p w14:paraId="45800F55" w14:textId="77777777" w:rsidR="00B11855" w:rsidRPr="006D613E" w:rsidRDefault="00B11855" w:rsidP="00AF7F19">
      <w:pPr>
        <w:pStyle w:val="BodyText"/>
      </w:pPr>
    </w:p>
    <w:p w14:paraId="5CD90346" w14:textId="77777777" w:rsidR="00B11855" w:rsidRPr="006D613E" w:rsidRDefault="003D003E" w:rsidP="00993D66">
      <w:pPr>
        <w:pStyle w:val="HL7Field"/>
      </w:pPr>
      <w:r w:rsidRPr="006D613E">
        <w:t>PRT-5   Participation Person   (XCN)   02382</w:t>
      </w:r>
    </w:p>
    <w:p w14:paraId="0C5F74A4" w14:textId="77777777" w:rsidR="00B11855" w:rsidRPr="006D613E" w:rsidRDefault="003D003E" w:rsidP="00AF7F19">
      <w:pPr>
        <w:pStyle w:val="Components"/>
      </w:pPr>
      <w:r w:rsidRPr="006D613E">
        <w:t xml:space="preserve">Components:&lt;Person Identifier (ST)&gt; ^ &lt;Family Name (FN)&gt; ^ &lt;Given Name (ST)&gt; ^ &lt;Second and Further Given Names or Initials Thereof (ST)&gt; ^ &lt;Suffix (e.g., JR or III) (ST)&gt; ^ &lt;Prefix (e.g., DR) (ST)&gt; ^ &lt;WITHDRAWN Constituent&gt; ^ </w:t>
      </w:r>
      <w:r w:rsidRPr="006D613E">
        <w:lastRenderedPageBreak/>
        <w:t>&lt;DEPRECATED-Source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50A73BF" w14:textId="77777777" w:rsidR="00B11855" w:rsidRPr="006D613E" w:rsidRDefault="003D003E" w:rsidP="00AF7F19">
      <w:pPr>
        <w:pStyle w:val="Components"/>
      </w:pPr>
      <w:r w:rsidRPr="006D613E">
        <w:t>Subcomponents for Family Name (FN</w:t>
      </w:r>
      <w:proofErr w:type="gramStart"/>
      <w:r w:rsidRPr="006D613E">
        <w:t>):</w:t>
      </w:r>
      <w:proofErr w:type="gramEnd"/>
      <w:r w:rsidRPr="006D613E">
        <w:t xml:space="preserve">  &lt;Surname (ST)&gt; &amp; &lt;Own Surname Prefix (ST)&gt; &amp; &lt;Own Surname (ST)&gt; &amp; &lt;Surname Prefix from Partner/Spouse (ST)&gt; &amp; &lt;Surname from Partner/Spouse (ST)&gt;</w:t>
      </w:r>
    </w:p>
    <w:p w14:paraId="3D073AC2" w14:textId="77777777" w:rsidR="00B11855" w:rsidRPr="006D613E" w:rsidRDefault="003D003E" w:rsidP="00AF7F19">
      <w:pPr>
        <w:pStyle w:val="Components"/>
      </w:pPr>
      <w:r w:rsidRPr="006D613E">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5EC2F" w14:textId="77777777" w:rsidR="00B11855" w:rsidRPr="006D613E" w:rsidRDefault="003D003E" w:rsidP="00AF7F19">
      <w:pPr>
        <w:pStyle w:val="Components"/>
      </w:pPr>
      <w:r w:rsidRPr="006D613E">
        <w:t>Subcomponents for Assigning Authority (HD</w:t>
      </w:r>
      <w:proofErr w:type="gramStart"/>
      <w:r w:rsidRPr="006D613E">
        <w:t>):</w:t>
      </w:r>
      <w:proofErr w:type="gramEnd"/>
      <w:r w:rsidRPr="006D613E">
        <w:t xml:space="preserve">  &lt;Namespace ID (CWE)&gt; &amp; &lt;Universal ID (ST)&gt; &amp; &lt;Universal ID Type (ID)&gt;</w:t>
      </w:r>
    </w:p>
    <w:p w14:paraId="36229A65" w14:textId="77777777" w:rsidR="00B11855" w:rsidRPr="006D613E" w:rsidRDefault="003D003E" w:rsidP="00AF7F19">
      <w:pPr>
        <w:pStyle w:val="Components"/>
      </w:pPr>
      <w:r w:rsidRPr="006D613E">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9EDEE" w14:textId="77777777" w:rsidR="00B11855" w:rsidRPr="006D613E" w:rsidRDefault="003D003E" w:rsidP="00AF7F19">
      <w:pPr>
        <w:pStyle w:val="Components"/>
      </w:pPr>
      <w:r w:rsidRPr="006D613E">
        <w:t>Subcomponents for Assigning Facility (HD</w:t>
      </w:r>
      <w:proofErr w:type="gramStart"/>
      <w:r w:rsidRPr="006D613E">
        <w:t>):</w:t>
      </w:r>
      <w:proofErr w:type="gramEnd"/>
      <w:r w:rsidRPr="006D613E">
        <w:t xml:space="preserve">  &lt;Namespace ID (CWE)&gt; &amp; &lt;Universal ID (ST)&gt; &amp; &lt;Universal ID Type (ID)&gt;</w:t>
      </w:r>
    </w:p>
    <w:p w14:paraId="0E79AA1E" w14:textId="77777777" w:rsidR="00B11855" w:rsidRPr="006D613E" w:rsidRDefault="003D003E" w:rsidP="00AF7F19">
      <w:pPr>
        <w:pStyle w:val="Components"/>
      </w:pPr>
      <w:r w:rsidRPr="006D613E">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7FEE87" w14:textId="77777777" w:rsidR="00B11855" w:rsidRPr="006D613E" w:rsidRDefault="003D003E" w:rsidP="00AF7F19">
      <w:pPr>
        <w:pStyle w:val="Components"/>
      </w:pPr>
      <w:r w:rsidRPr="006D613E">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EEA2A3" w14:textId="77777777" w:rsidR="00B11855" w:rsidRPr="006D613E" w:rsidRDefault="003D003E" w:rsidP="00AF7F19">
      <w:pPr>
        <w:pStyle w:val="Components"/>
      </w:pPr>
      <w:r w:rsidRPr="006D613E">
        <w:t xml:space="preserve">Subcomponents for Assigning Jurisdiction (CWE):  &lt;Identifier (ST)&gt; &amp; &lt;Text (ST)&gt; &amp; &lt;Name of Coding System (ID)&gt; &amp; &lt;Alternate Identifier (ST)&gt; &amp; &lt;Alternate Text (ST)&gt; &amp; &lt;Name of Alternate Coding System (ID)&gt; &amp; &lt;Coding System </w:t>
      </w:r>
      <w:r w:rsidRPr="006D613E">
        <w:lastRenderedPageBreak/>
        <w:t>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E208C8" w14:textId="77777777" w:rsidR="00B11855" w:rsidRPr="006D613E" w:rsidRDefault="003D003E" w:rsidP="00AF7F19">
      <w:pPr>
        <w:pStyle w:val="Components"/>
      </w:pPr>
      <w:r w:rsidRPr="006D613E">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791A9" w14:textId="77777777" w:rsidR="00B11855" w:rsidRPr="006D613E" w:rsidRDefault="003D003E" w:rsidP="001466DF">
      <w:pPr>
        <w:pStyle w:val="HL7FieldIndent2"/>
        <w:rPr>
          <w:noProof w:val="0"/>
        </w:rPr>
      </w:pPr>
      <w:r w:rsidRPr="006D613E">
        <w:rPr>
          <w:noProof w:val="0"/>
        </w:rPr>
        <w:t>Definition:  This field contains the identity of the person who is represented in the participation that is being transmitted</w:t>
      </w:r>
      <w:r w:rsidR="00CA3A2C" w:rsidRPr="006D613E">
        <w:rPr>
          <w:noProof w:val="0"/>
        </w:rPr>
        <w:t xml:space="preserve">. </w:t>
      </w:r>
    </w:p>
    <w:p w14:paraId="671BE94B" w14:textId="77777777" w:rsidR="00B11855" w:rsidRPr="006D613E" w:rsidRDefault="003D003E" w:rsidP="001466DF">
      <w:pPr>
        <w:pStyle w:val="HL7FieldIndent2"/>
        <w:rPr>
          <w:noProof w:val="0"/>
        </w:rPr>
      </w:pPr>
      <w:r w:rsidRPr="006D613E">
        <w:rPr>
          <w:noProof w:val="0"/>
        </w:rPr>
        <w:t>If this attribute repeats, all instances must represent the same person.</w:t>
      </w:r>
    </w:p>
    <w:p w14:paraId="34D1C77A" w14:textId="77777777" w:rsidR="00B11855" w:rsidRPr="006D613E" w:rsidRDefault="003D003E" w:rsidP="001466DF">
      <w:pPr>
        <w:pStyle w:val="HL7FieldIndent2"/>
        <w:rPr>
          <w:noProof w:val="0"/>
        </w:rPr>
      </w:pPr>
      <w:r w:rsidRPr="006D613E">
        <w:rPr>
          <w:noProof w:val="0"/>
        </w:rPr>
        <w:t>Condition: At least one of the Participation Person, Participation Organization, Participation Location, or Participation Device fields must be valued.</w:t>
      </w:r>
    </w:p>
    <w:p w14:paraId="6EDE5601" w14:textId="77777777" w:rsidR="00B11855" w:rsidRPr="006D613E" w:rsidRDefault="003D003E" w:rsidP="001466DF">
      <w:pPr>
        <w:pStyle w:val="HL7FieldIndent2"/>
        <w:rPr>
          <w:noProof w:val="0"/>
        </w:rPr>
      </w:pPr>
      <w:r w:rsidRPr="006D613E">
        <w:rPr>
          <w:noProof w:val="0"/>
        </w:rPr>
        <w:t>For the Report Alert [PCD-04] transaction the PRT-5 participation Person is the identification of an addition</w:t>
      </w:r>
      <w:r w:rsidR="003570BC" w:rsidRPr="006D613E">
        <w:rPr>
          <w:noProof w:val="0"/>
        </w:rPr>
        <w:t>al</w:t>
      </w:r>
      <w:r w:rsidRPr="006D613E">
        <w:rPr>
          <w:noProof w:val="0"/>
        </w:rPr>
        <w:t xml:space="preserve"> recipient of the dissemination of the alert</w:t>
      </w:r>
      <w:r w:rsidR="00CA3A2C" w:rsidRPr="006D613E">
        <w:rPr>
          <w:noProof w:val="0"/>
        </w:rPr>
        <w:t xml:space="preserve">. </w:t>
      </w:r>
      <w:r w:rsidRPr="006D613E">
        <w:rPr>
          <w:noProof w:val="0"/>
        </w:rPr>
        <w:t>The PRT-15 Participation Telecommunication Address may also be used if only a PIN/Carrier destination is known.</w:t>
      </w:r>
    </w:p>
    <w:p w14:paraId="62965787" w14:textId="77777777" w:rsidR="00B11855" w:rsidRPr="006D613E" w:rsidRDefault="003D003E" w:rsidP="001466DF">
      <w:pPr>
        <w:pStyle w:val="HL7FieldIndent2"/>
        <w:rPr>
          <w:noProof w:val="0"/>
        </w:rPr>
      </w:pPr>
      <w:r w:rsidRPr="006D613E">
        <w:rPr>
          <w:noProof w:val="0"/>
        </w:rPr>
        <w:t>For the Report Alert Status [PCD-05] transaction the PRT-5 Participation Person is the identification of the person that was the participating recipient of the message.</w:t>
      </w:r>
    </w:p>
    <w:p w14:paraId="3CA8B6ED" w14:textId="77777777" w:rsidR="00C44528" w:rsidRPr="006D613E" w:rsidRDefault="00C44528" w:rsidP="001466DF">
      <w:pPr>
        <w:pStyle w:val="HL7FieldIndent2"/>
        <w:rPr>
          <w:noProof w:val="0"/>
        </w:rPr>
      </w:pPr>
    </w:p>
    <w:p w14:paraId="2F7E769E" w14:textId="77777777" w:rsidR="00B11855" w:rsidRPr="006D613E" w:rsidRDefault="003D003E" w:rsidP="00993D66">
      <w:pPr>
        <w:pStyle w:val="HL7Field"/>
      </w:pPr>
      <w:r w:rsidRPr="006D613E">
        <w:t>PRT-6   Participation Person Provider Type   (CWE)   02383</w:t>
      </w:r>
    </w:p>
    <w:p w14:paraId="2199610B" w14:textId="77777777" w:rsidR="00B11855" w:rsidRPr="006D613E" w:rsidRDefault="003D003E" w:rsidP="00AF7F19">
      <w:pPr>
        <w:pStyle w:val="Components"/>
      </w:pPr>
      <w:r w:rsidRPr="006D613E">
        <w:t>Components:&lt;Identifier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AE14" w14:textId="77777777" w:rsidR="00B11855" w:rsidRPr="006D613E" w:rsidRDefault="003D003E" w:rsidP="001466DF">
      <w:pPr>
        <w:pStyle w:val="HL7FieldIndent2"/>
        <w:rPr>
          <w:noProof w:val="0"/>
        </w:rPr>
      </w:pPr>
      <w:r w:rsidRPr="006D613E">
        <w:rPr>
          <w:noProof w:val="0"/>
        </w:rPr>
        <w:t>Definition:  This field contains a code identifying the provider type for the participating person</w:t>
      </w:r>
      <w:r w:rsidR="00CA3A2C" w:rsidRPr="006D613E">
        <w:rPr>
          <w:noProof w:val="0"/>
        </w:rPr>
        <w:t xml:space="preserve">. </w:t>
      </w:r>
      <w:r w:rsidRPr="006D613E">
        <w:rPr>
          <w:noProof w:val="0"/>
        </w:rPr>
        <w:t>This attribute correlates to the following master file attribute:  STF-4 Staff Type</w:t>
      </w:r>
      <w:r w:rsidR="00CA3A2C" w:rsidRPr="006D613E">
        <w:rPr>
          <w:noProof w:val="0"/>
        </w:rPr>
        <w:t xml:space="preserve">. </w:t>
      </w:r>
      <w:r w:rsidRPr="006D613E">
        <w:rPr>
          <w:noProof w:val="0"/>
        </w:rPr>
        <w:t>Coded values from the correlated master file table are used; the user defined master file table is used as the coding system for this attribute</w:t>
      </w:r>
      <w:r w:rsidR="00CA3A2C" w:rsidRPr="006D613E">
        <w:rPr>
          <w:noProof w:val="0"/>
        </w:rPr>
        <w:t xml:space="preserve">. </w:t>
      </w:r>
      <w:r w:rsidRPr="006D613E">
        <w:rPr>
          <w:noProof w:val="0"/>
        </w:rPr>
        <w:t>For example, if you are using values from STF-2 Staff Type, the coding system would be HL70182 which is the table number for the user defined Staff Type table</w:t>
      </w:r>
      <w:r w:rsidR="00CA3A2C" w:rsidRPr="006D613E">
        <w:rPr>
          <w:noProof w:val="0"/>
        </w:rPr>
        <w:t xml:space="preserve">. </w:t>
      </w:r>
      <w:r w:rsidRPr="006D613E">
        <w:rPr>
          <w:noProof w:val="0"/>
        </w:rPr>
        <w:t xml:space="preserve">This field is included in this segment to support </w:t>
      </w:r>
      <w:r w:rsidRPr="006D613E">
        <w:rPr>
          <w:noProof w:val="0"/>
        </w:rPr>
        <w:lastRenderedPageBreak/>
        <w:t>international requirements. When ROL is used in an encounter message, it is not intended as a master file update.</w:t>
      </w:r>
    </w:p>
    <w:p w14:paraId="111EE8E5" w14:textId="77777777" w:rsidR="00B11855" w:rsidRPr="006D613E" w:rsidRDefault="003D003E" w:rsidP="001466DF">
      <w:pPr>
        <w:pStyle w:val="HL7FieldIndent2"/>
        <w:rPr>
          <w:noProof w:val="0"/>
        </w:rPr>
      </w:pPr>
      <w:r w:rsidRPr="006D613E">
        <w:rPr>
          <w:noProof w:val="0"/>
        </w:rPr>
        <w:t>Condition: This field may only be valued if PRT-5 Participation Person is valued.</w:t>
      </w:r>
    </w:p>
    <w:p w14:paraId="69D9526F" w14:textId="77777777" w:rsidR="00B11855" w:rsidRPr="006D613E" w:rsidRDefault="003D003E" w:rsidP="001466DF">
      <w:pPr>
        <w:pStyle w:val="HL7FieldIndent2"/>
        <w:rPr>
          <w:noProof w:val="0"/>
        </w:rPr>
      </w:pPr>
      <w:r w:rsidRPr="006D613E">
        <w:rPr>
          <w:noProof w:val="0"/>
        </w:rPr>
        <w:t>For the Report Alert Status [PCD-05] transaction this field is not populated.</w:t>
      </w:r>
    </w:p>
    <w:p w14:paraId="513C63D6" w14:textId="77777777" w:rsidR="00B11855" w:rsidRPr="006D613E" w:rsidRDefault="003D003E" w:rsidP="00993D66">
      <w:pPr>
        <w:pStyle w:val="HL7Field"/>
      </w:pPr>
      <w:r w:rsidRPr="006D613E">
        <w:t>PRT-7   Participation Organization Unit Type   (CWE)   02384</w:t>
      </w:r>
    </w:p>
    <w:p w14:paraId="14CED7B8" w14:textId="77777777" w:rsidR="00B11855" w:rsidRPr="006D613E" w:rsidRDefault="003D003E" w:rsidP="00AF7F19">
      <w:pPr>
        <w:pStyle w:val="Components"/>
      </w:pPr>
      <w:r w:rsidRPr="006D613E">
        <w:t>Components:&lt;Identifier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6728D" w14:textId="77777777" w:rsidR="00B11855" w:rsidRPr="006D613E" w:rsidRDefault="003D003E" w:rsidP="001466DF">
      <w:pPr>
        <w:pStyle w:val="HL7FieldIndent2"/>
        <w:rPr>
          <w:noProof w:val="0"/>
        </w:rPr>
      </w:pPr>
      <w:r w:rsidRPr="006D613E">
        <w:rPr>
          <w:noProof w:val="0"/>
        </w:rPr>
        <w:t>Definition:   This field identifies the environment in which the participant acts in the role specified in PRT-3 Action Reason</w:t>
      </w:r>
      <w:r w:rsidR="00CA3A2C" w:rsidRPr="006D613E">
        <w:rPr>
          <w:noProof w:val="0"/>
        </w:rPr>
        <w:t xml:space="preserve">. </w:t>
      </w:r>
      <w:r w:rsidRPr="006D613E">
        <w:rPr>
          <w:noProof w:val="0"/>
        </w:rPr>
        <w:t>In the case of a person, the environment is not the specialty for the provider</w:t>
      </w:r>
      <w:r w:rsidR="00CA3A2C" w:rsidRPr="006D613E">
        <w:rPr>
          <w:noProof w:val="0"/>
        </w:rPr>
        <w:t xml:space="preserve">. </w:t>
      </w:r>
      <w:r w:rsidRPr="006D613E">
        <w:rPr>
          <w:noProof w:val="0"/>
        </w:rPr>
        <w:t>The specialty information for the provider is defined in the PRA segment</w:t>
      </w:r>
      <w:r w:rsidR="00CA3A2C" w:rsidRPr="006D613E">
        <w:rPr>
          <w:noProof w:val="0"/>
        </w:rPr>
        <w:t xml:space="preserve">. </w:t>
      </w:r>
    </w:p>
    <w:p w14:paraId="69D57AB7" w14:textId="77777777" w:rsidR="00B11855" w:rsidRPr="006D613E" w:rsidRDefault="003D003E" w:rsidP="001466DF">
      <w:pPr>
        <w:pStyle w:val="HL7FieldIndent2"/>
        <w:rPr>
          <w:noProof w:val="0"/>
        </w:rPr>
      </w:pPr>
      <w:r w:rsidRPr="006D613E">
        <w:rPr>
          <w:noProof w:val="0"/>
        </w:rPr>
        <w:t>This attribute is included in the PRT segment to allow communication of this data when the participant information may not have been communicated previously in a master file or to provide better context</w:t>
      </w:r>
      <w:r w:rsidR="00CA3A2C" w:rsidRPr="006D613E">
        <w:rPr>
          <w:noProof w:val="0"/>
        </w:rPr>
        <w:t xml:space="preserve">. </w:t>
      </w:r>
      <w:r w:rsidRPr="006D613E">
        <w:rPr>
          <w:noProof w:val="0"/>
        </w:rPr>
        <w:t xml:space="preserve">Refer to </w:t>
      </w:r>
      <w:r w:rsidRPr="006D613E">
        <w:rPr>
          <w:rStyle w:val="Emphasis"/>
          <w:noProof w:val="0"/>
        </w:rPr>
        <w:t>User-defined table 0406 - Organization unit type</w:t>
      </w:r>
      <w:r w:rsidRPr="006D613E">
        <w:rPr>
          <w:noProof w:val="0"/>
        </w:rPr>
        <w:t>.</w:t>
      </w:r>
      <w:r w:rsidR="004C60BF" w:rsidRPr="006D613E">
        <w:rPr>
          <w:noProof w:val="0"/>
        </w:rPr>
        <w:t xml:space="preserve"> </w:t>
      </w:r>
      <w:r w:rsidRPr="006D613E">
        <w:rPr>
          <w:noProof w:val="0"/>
        </w:rPr>
        <w:t>This field is included in this segment to support international requirements, and is not intended as a master file update.</w:t>
      </w:r>
    </w:p>
    <w:p w14:paraId="3DD1A31C" w14:textId="77777777" w:rsidR="00B11855" w:rsidRPr="006D613E" w:rsidRDefault="003D003E" w:rsidP="001466DF">
      <w:pPr>
        <w:pStyle w:val="HL7FieldIndent2"/>
        <w:rPr>
          <w:noProof w:val="0"/>
        </w:rPr>
      </w:pPr>
      <w:r w:rsidRPr="006D613E">
        <w:rPr>
          <w:noProof w:val="0"/>
        </w:rPr>
        <w:t>Condition: This field may only be valued if PRT-5 Participation Person is valued.</w:t>
      </w:r>
    </w:p>
    <w:p w14:paraId="2E6B40D7" w14:textId="77777777" w:rsidR="00B11855" w:rsidRPr="006D613E" w:rsidRDefault="003D003E" w:rsidP="001466DF">
      <w:pPr>
        <w:pStyle w:val="HL7FieldIndent2"/>
        <w:rPr>
          <w:noProof w:val="0"/>
        </w:rPr>
      </w:pPr>
      <w:r w:rsidRPr="006D613E">
        <w:rPr>
          <w:noProof w:val="0"/>
        </w:rPr>
        <w:t>For the Report Alert Status [PCD-05] transaction this field is not populated.</w:t>
      </w:r>
    </w:p>
    <w:p w14:paraId="63A33F83" w14:textId="77777777" w:rsidR="00B11855" w:rsidRPr="006D613E" w:rsidRDefault="003D003E" w:rsidP="00993D66">
      <w:pPr>
        <w:pStyle w:val="HL7Field"/>
      </w:pPr>
      <w:r w:rsidRPr="006D613E">
        <w:t>PRT-8   Participation Organization   (XON)   02385</w:t>
      </w:r>
    </w:p>
    <w:p w14:paraId="08C86267" w14:textId="77777777" w:rsidR="00B11855" w:rsidRPr="006D613E" w:rsidRDefault="003D003E" w:rsidP="00AF7F19">
      <w:pPr>
        <w:pStyle w:val="Components"/>
      </w:pPr>
      <w:proofErr w:type="gramStart"/>
      <w:r w:rsidRPr="006D613E">
        <w:t>Components:</w:t>
      </w:r>
      <w:proofErr w:type="gramEnd"/>
      <w:r w:rsidRPr="006D613E">
        <w:t>&lt;Organization Name (ST)&gt; ^ &lt;Organization Name Type Code (CWE)&gt; ^ &lt;WITHDRAWN Constituent&gt; ^ &lt;Identifier Check Digit (NM)&gt; ^ &lt;Check Digit Scheme  (ID)&gt; ^ &lt;Assigning Authority (HD)&gt; ^ &lt;Identifier Type Code (ID)&gt; ^ &lt;Assigning Facility (HD)&gt; ^ &lt;Name Representation Code (ID)&gt; ^ &lt;Organization Identifier (ST)&gt;</w:t>
      </w:r>
    </w:p>
    <w:p w14:paraId="0A73CCC8" w14:textId="77777777" w:rsidR="00B11855" w:rsidRPr="006D613E" w:rsidRDefault="003D003E" w:rsidP="00AF7F19">
      <w:pPr>
        <w:pStyle w:val="Components"/>
      </w:pPr>
      <w:r w:rsidRPr="006D613E">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83D373" w14:textId="77777777" w:rsidR="00B11855" w:rsidRPr="006D613E" w:rsidRDefault="003D003E" w:rsidP="00AF7F19">
      <w:pPr>
        <w:pStyle w:val="Components"/>
      </w:pPr>
      <w:r w:rsidRPr="006D613E">
        <w:t>Subcomponents for Assigning Authority (HD</w:t>
      </w:r>
      <w:proofErr w:type="gramStart"/>
      <w:r w:rsidRPr="006D613E">
        <w:t>):</w:t>
      </w:r>
      <w:proofErr w:type="gramEnd"/>
      <w:r w:rsidRPr="006D613E">
        <w:t xml:space="preserve">  &lt;Namespace ID (CWE)&gt; &amp; &lt;Universal ID (ST)&gt; &amp; &lt;Universal ID Type (ID)&gt;</w:t>
      </w:r>
    </w:p>
    <w:p w14:paraId="37539E7F" w14:textId="77777777" w:rsidR="00B11855" w:rsidRPr="006D613E" w:rsidRDefault="003D003E" w:rsidP="00AF7F19">
      <w:pPr>
        <w:pStyle w:val="Components"/>
      </w:pPr>
      <w:r w:rsidRPr="006D613E">
        <w:t xml:space="preserve">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w:t>
      </w:r>
      <w:r w:rsidRPr="006D613E">
        <w:lastRenderedPageBreak/>
        <w:t>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F43F10" w14:textId="77777777" w:rsidR="00B11855" w:rsidRPr="006D613E" w:rsidRDefault="003D003E" w:rsidP="00AF7F19">
      <w:pPr>
        <w:pStyle w:val="Components"/>
      </w:pPr>
      <w:r w:rsidRPr="006D613E">
        <w:t>Subcomponents for Assigning Facility (HD</w:t>
      </w:r>
      <w:proofErr w:type="gramStart"/>
      <w:r w:rsidRPr="006D613E">
        <w:t>):</w:t>
      </w:r>
      <w:proofErr w:type="gramEnd"/>
      <w:r w:rsidRPr="006D613E">
        <w:t xml:space="preserve">  &lt;Namespace ID (CWE)&gt; &amp; &lt;Universal ID (ST)&gt; &amp; &lt;Universal ID Type (ID)&gt;</w:t>
      </w:r>
    </w:p>
    <w:p w14:paraId="3E2402E2" w14:textId="77777777" w:rsidR="00B11855" w:rsidRPr="006D613E" w:rsidRDefault="003D003E" w:rsidP="00AF7F19">
      <w:pPr>
        <w:pStyle w:val="Components"/>
      </w:pPr>
      <w:r w:rsidRPr="006D613E">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8F692E" w14:textId="68EB6090" w:rsidR="00B11855" w:rsidRPr="006D613E" w:rsidRDefault="003D003E" w:rsidP="001466DF">
      <w:pPr>
        <w:pStyle w:val="HL7FieldIndent2"/>
        <w:rPr>
          <w:noProof w:val="0"/>
        </w:rPr>
      </w:pPr>
      <w:r w:rsidRPr="006D613E">
        <w:rPr>
          <w:noProof w:val="0"/>
        </w:rPr>
        <w:t>Definition:  The organization that is involved in the participation</w:t>
      </w:r>
      <w:r w:rsidR="00CA3A2C" w:rsidRPr="006D613E">
        <w:rPr>
          <w:noProof w:val="0"/>
        </w:rPr>
        <w:t xml:space="preserve">. </w:t>
      </w:r>
      <w:r w:rsidRPr="006D613E">
        <w:rPr>
          <w:noProof w:val="0"/>
        </w:rPr>
        <w:t>If PRT-5 Participation Person is valued, it reflects the affiliation of the individual participating as identified in PRT-4 Participation</w:t>
      </w:r>
      <w:r w:rsidR="00CA3A2C" w:rsidRPr="006D613E">
        <w:rPr>
          <w:noProof w:val="0"/>
        </w:rPr>
        <w:t xml:space="preserve">. </w:t>
      </w:r>
      <w:r w:rsidR="0028379E" w:rsidRPr="006D613E">
        <w:rPr>
          <w:noProof w:val="0"/>
        </w:rPr>
        <w:t>Otherwise,</w:t>
      </w:r>
      <w:r w:rsidRPr="006D613E">
        <w:rPr>
          <w:noProof w:val="0"/>
        </w:rPr>
        <w:t xml:space="preserve"> the organization is directly participating as identified in PRT-4 Participation.</w:t>
      </w:r>
    </w:p>
    <w:p w14:paraId="46C2AB5B" w14:textId="77777777" w:rsidR="00B11855" w:rsidRPr="006D613E" w:rsidRDefault="003D003E" w:rsidP="001466DF">
      <w:pPr>
        <w:pStyle w:val="HL7FieldIndent2"/>
        <w:rPr>
          <w:noProof w:val="0"/>
        </w:rPr>
      </w:pPr>
      <w:r w:rsidRPr="006D613E">
        <w:rPr>
          <w:noProof w:val="0"/>
        </w:rPr>
        <w:t>If this attribute repeats, all instances must represent the same organization.</w:t>
      </w:r>
    </w:p>
    <w:p w14:paraId="35348AE4" w14:textId="77777777" w:rsidR="00B11855" w:rsidRPr="006D613E" w:rsidRDefault="003D003E" w:rsidP="001466DF">
      <w:pPr>
        <w:pStyle w:val="HL7FieldIndent2"/>
        <w:rPr>
          <w:noProof w:val="0"/>
        </w:rPr>
      </w:pPr>
      <w:r w:rsidRPr="006D613E">
        <w:rPr>
          <w:noProof w:val="0"/>
        </w:rPr>
        <w:t>Condition: At least one of the Participation Person, Participation Organization, Participation Location, or Participation Device fields must be valued.</w:t>
      </w:r>
    </w:p>
    <w:p w14:paraId="3BC11596" w14:textId="77777777" w:rsidR="00B11855" w:rsidRPr="006D613E" w:rsidRDefault="003D003E" w:rsidP="001466DF">
      <w:pPr>
        <w:pStyle w:val="HL7FieldIndent2"/>
        <w:rPr>
          <w:noProof w:val="0"/>
        </w:rPr>
      </w:pPr>
      <w:r w:rsidRPr="006D613E">
        <w:rPr>
          <w:noProof w:val="0"/>
        </w:rPr>
        <w:t>For the Report Alert Status [PCD-05] transaction this field is not populated.</w:t>
      </w:r>
    </w:p>
    <w:p w14:paraId="7965DD47" w14:textId="77777777" w:rsidR="00B11855" w:rsidRPr="006D613E" w:rsidRDefault="003D003E" w:rsidP="00993D66">
      <w:pPr>
        <w:pStyle w:val="HL7Field"/>
      </w:pPr>
      <w:r w:rsidRPr="006D613E">
        <w:t>PRT-9   Participation Location   (PL)   02386</w:t>
      </w:r>
    </w:p>
    <w:p w14:paraId="53E6D910" w14:textId="77777777" w:rsidR="00B11855" w:rsidRPr="006D613E" w:rsidRDefault="003D003E" w:rsidP="00AF7F19">
      <w:pPr>
        <w:pStyle w:val="Components"/>
      </w:pPr>
      <w:proofErr w:type="gramStart"/>
      <w:r w:rsidRPr="006D613E">
        <w:t>Components:</w:t>
      </w:r>
      <w:proofErr w:type="gramEnd"/>
      <w:r w:rsidRPr="006D613E">
        <w:t>&lt;Point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2226C8" w14:textId="77777777" w:rsidR="00B11855" w:rsidRPr="006D613E" w:rsidRDefault="003D003E" w:rsidP="00AF7F19">
      <w:pPr>
        <w:pStyle w:val="Components"/>
      </w:pPr>
      <w:r w:rsidRPr="006D613E">
        <w:t>Subcomponents for Point of Care (HD</w:t>
      </w:r>
      <w:proofErr w:type="gramStart"/>
      <w:r w:rsidRPr="006D613E">
        <w:t>):</w:t>
      </w:r>
      <w:proofErr w:type="gramEnd"/>
      <w:r w:rsidRPr="006D613E">
        <w:t xml:space="preserve">  &lt;Namespace ID (CWE)&gt; &amp; &lt;Universal ID (ST)&gt; &amp; &lt;Universal ID Type (ID)&gt;</w:t>
      </w:r>
    </w:p>
    <w:p w14:paraId="6B36BD0A" w14:textId="77777777" w:rsidR="00B11855" w:rsidRPr="006D613E" w:rsidRDefault="003D003E" w:rsidP="00AF7F19">
      <w:pPr>
        <w:pStyle w:val="Components"/>
      </w:pPr>
      <w:r w:rsidRPr="006D613E">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FF2889" w14:textId="77777777" w:rsidR="00B11855" w:rsidRPr="006D613E" w:rsidRDefault="003D003E" w:rsidP="00AF7F19">
      <w:pPr>
        <w:pStyle w:val="Components"/>
      </w:pPr>
      <w:r w:rsidRPr="006D613E">
        <w:t>Subcomponents for Room (HD</w:t>
      </w:r>
      <w:proofErr w:type="gramStart"/>
      <w:r w:rsidRPr="006D613E">
        <w:t>):</w:t>
      </w:r>
      <w:proofErr w:type="gramEnd"/>
      <w:r w:rsidRPr="006D613E">
        <w:t xml:space="preserve">  &lt;Namespace ID (CWE)&gt; &amp; &lt;Universal ID (ST)&gt; &amp; &lt;Universal ID Type (ID)&gt;</w:t>
      </w:r>
    </w:p>
    <w:p w14:paraId="30C2EC02" w14:textId="77777777" w:rsidR="00B11855" w:rsidRPr="006D613E" w:rsidRDefault="003D003E" w:rsidP="00AF7F19">
      <w:pPr>
        <w:pStyle w:val="Components"/>
      </w:pPr>
      <w:r w:rsidRPr="006D613E">
        <w:t xml:space="preserve">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w:t>
      </w:r>
      <w:r w:rsidRPr="006D613E">
        <w:lastRenderedPageBreak/>
        <w:t>&lt;Alternate Value Set OID (ST)&gt; &amp; &lt;Alternate Value Set Version ID (DTM)&gt; &amp; &lt;Second Alternate Coding System OID (ST)&gt; &amp; &lt;Second Alternate Value Set OID (ST)&gt; &amp; &lt;Second Alternate Value Set Version ID (DTM)&gt;</w:t>
      </w:r>
    </w:p>
    <w:p w14:paraId="40E4D335" w14:textId="77777777" w:rsidR="00B11855" w:rsidRPr="006D613E" w:rsidRDefault="003D003E" w:rsidP="00AF7F19">
      <w:pPr>
        <w:pStyle w:val="Components"/>
      </w:pPr>
      <w:r w:rsidRPr="006D613E">
        <w:t>Subcomponents for Bed (HD</w:t>
      </w:r>
      <w:proofErr w:type="gramStart"/>
      <w:r w:rsidRPr="006D613E">
        <w:t>):</w:t>
      </w:r>
      <w:proofErr w:type="gramEnd"/>
      <w:r w:rsidRPr="006D613E">
        <w:t xml:space="preserve">  &lt;Namespace ID (CWE)&gt; &amp; &lt;Universal ID (ST)&gt; &amp; &lt;Universal ID Type (ID)&gt;</w:t>
      </w:r>
    </w:p>
    <w:p w14:paraId="258760DD" w14:textId="77777777" w:rsidR="00B11855" w:rsidRPr="006D613E" w:rsidRDefault="003D003E" w:rsidP="00AF7F19">
      <w:pPr>
        <w:pStyle w:val="Components"/>
      </w:pPr>
      <w:r w:rsidRPr="006D613E">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BB222" w14:textId="77777777" w:rsidR="00B11855" w:rsidRPr="006D613E" w:rsidRDefault="003D003E" w:rsidP="00AF7F19">
      <w:pPr>
        <w:pStyle w:val="Components"/>
      </w:pPr>
      <w:r w:rsidRPr="006D613E">
        <w:t>Subcomponents for Facility (HD</w:t>
      </w:r>
      <w:proofErr w:type="gramStart"/>
      <w:r w:rsidRPr="006D613E">
        <w:t>):</w:t>
      </w:r>
      <w:proofErr w:type="gramEnd"/>
      <w:r w:rsidRPr="006D613E">
        <w:t xml:space="preserve">  &lt;Namespace ID (CWE)&gt; &amp; &lt;Universal ID (ST)&gt; &amp; &lt;Universal ID Type (ID)&gt;</w:t>
      </w:r>
    </w:p>
    <w:p w14:paraId="510DB6DD" w14:textId="77777777" w:rsidR="00B11855" w:rsidRPr="006D613E" w:rsidRDefault="003D003E" w:rsidP="00AF7F19">
      <w:pPr>
        <w:pStyle w:val="Components"/>
      </w:pPr>
      <w:r w:rsidRPr="006D613E">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2D276F" w14:textId="77777777" w:rsidR="00B11855" w:rsidRPr="006D613E" w:rsidRDefault="003D003E" w:rsidP="00AF7F19">
      <w:pPr>
        <w:pStyle w:val="Components"/>
      </w:pPr>
      <w:r w:rsidRPr="006D613E">
        <w:t>Subcomponents for Building (HD</w:t>
      </w:r>
      <w:proofErr w:type="gramStart"/>
      <w:r w:rsidRPr="006D613E">
        <w:t>):</w:t>
      </w:r>
      <w:proofErr w:type="gramEnd"/>
      <w:r w:rsidRPr="006D613E">
        <w:t xml:space="preserve">  &lt;Namespace ID (CWE)&gt; &amp; &lt;Universal ID (ST)&gt; &amp; &lt;Universal ID Type (ID)&gt;</w:t>
      </w:r>
    </w:p>
    <w:p w14:paraId="5D4E9D6C" w14:textId="77777777" w:rsidR="00B11855" w:rsidRPr="006D613E" w:rsidRDefault="003D003E" w:rsidP="00AF7F19">
      <w:pPr>
        <w:pStyle w:val="Components"/>
      </w:pPr>
      <w:r w:rsidRPr="006D613E">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A18BE" w14:textId="77777777" w:rsidR="00B11855" w:rsidRPr="006D613E" w:rsidRDefault="003D003E" w:rsidP="00AF7F19">
      <w:pPr>
        <w:pStyle w:val="Components"/>
      </w:pPr>
      <w:r w:rsidRPr="006D613E">
        <w:t>Subcomponents for Floor (HD</w:t>
      </w:r>
      <w:proofErr w:type="gramStart"/>
      <w:r w:rsidRPr="006D613E">
        <w:t>):</w:t>
      </w:r>
      <w:proofErr w:type="gramEnd"/>
      <w:r w:rsidRPr="006D613E">
        <w:t xml:space="preserve">  &lt;Namespace ID (CWE)&gt; &amp; &lt;Universal ID (ST)&gt; &amp; &lt;Universal ID Type (ID)&gt;</w:t>
      </w:r>
    </w:p>
    <w:p w14:paraId="34940911" w14:textId="77777777" w:rsidR="00B11855" w:rsidRPr="006D613E" w:rsidRDefault="003D003E" w:rsidP="00AF7F19">
      <w:pPr>
        <w:pStyle w:val="Components"/>
      </w:pPr>
      <w:r w:rsidRPr="006D613E">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2C9510" w14:textId="77777777" w:rsidR="00B11855" w:rsidRPr="006D613E" w:rsidRDefault="003D003E" w:rsidP="00AF7F19">
      <w:pPr>
        <w:pStyle w:val="Components"/>
      </w:pPr>
      <w:r w:rsidRPr="006D613E">
        <w:t>Subcomponents for Comprehensive Location Identifier (EI):  &lt;Entity Identifier (ST)&gt; &amp; &lt;Namespace ID (IS)&gt; &amp; &lt;Universal ID (ST)&gt; &amp; &lt;Universal ID Type (ID)&gt;</w:t>
      </w:r>
    </w:p>
    <w:p w14:paraId="7F5F5004" w14:textId="77777777" w:rsidR="00B11855" w:rsidRPr="006D613E" w:rsidRDefault="003D003E" w:rsidP="00AF7F19">
      <w:pPr>
        <w:pStyle w:val="Components"/>
      </w:pPr>
      <w:r w:rsidRPr="006D613E">
        <w:t>Subcomponents for Assigning Authority for Location (HD</w:t>
      </w:r>
      <w:proofErr w:type="gramStart"/>
      <w:r w:rsidRPr="006D613E">
        <w:t>):</w:t>
      </w:r>
      <w:proofErr w:type="gramEnd"/>
      <w:r w:rsidRPr="006D613E">
        <w:t xml:space="preserve">  &lt;Namespace ID (CWE)&gt; &amp; &lt;Universal ID (ST)&gt; &amp; &lt;Universal ID Type (ID)&gt;</w:t>
      </w:r>
    </w:p>
    <w:p w14:paraId="068D950E" w14:textId="77777777" w:rsidR="00B11855" w:rsidRPr="006D613E" w:rsidRDefault="003D003E" w:rsidP="00AF7F19">
      <w:pPr>
        <w:pStyle w:val="Components"/>
      </w:pPr>
      <w:r w:rsidRPr="006D613E">
        <w:lastRenderedPageBreak/>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BE746" w14:textId="28E46C33" w:rsidR="00B11855" w:rsidRPr="006D613E" w:rsidRDefault="003D003E" w:rsidP="001466DF">
      <w:pPr>
        <w:pStyle w:val="HL7FieldIndent2"/>
        <w:rPr>
          <w:noProof w:val="0"/>
        </w:rPr>
      </w:pPr>
      <w:r w:rsidRPr="006D613E">
        <w:rPr>
          <w:noProof w:val="0"/>
        </w:rPr>
        <w:t>Definition: This field specifies the physical location (e.g., nurse station, ancillary service location, clinic, or floor) that is participating</w:t>
      </w:r>
      <w:r w:rsidR="00CA3A2C" w:rsidRPr="006D613E">
        <w:rPr>
          <w:noProof w:val="0"/>
        </w:rPr>
        <w:t xml:space="preserve">. </w:t>
      </w:r>
      <w:r w:rsidRPr="006D613E">
        <w:rPr>
          <w:noProof w:val="0"/>
        </w:rPr>
        <w:t>If either PRT-5 Participation Person or PRT-8 Participation Organization is valued, it reflects the location of the individual or organization participating as identified in PRT-4 Participation</w:t>
      </w:r>
      <w:r w:rsidR="00CA3A2C" w:rsidRPr="006D613E">
        <w:rPr>
          <w:noProof w:val="0"/>
        </w:rPr>
        <w:t xml:space="preserve">. </w:t>
      </w:r>
      <w:r w:rsidR="0028379E" w:rsidRPr="006D613E">
        <w:rPr>
          <w:noProof w:val="0"/>
        </w:rPr>
        <w:t>Otherwise,</w:t>
      </w:r>
      <w:r w:rsidRPr="006D613E">
        <w:rPr>
          <w:noProof w:val="0"/>
        </w:rPr>
        <w:t xml:space="preserve"> the location is directly participating as identified in PRT-4 Participation.</w:t>
      </w:r>
    </w:p>
    <w:p w14:paraId="780409D8" w14:textId="77777777" w:rsidR="00B11855" w:rsidRPr="006D613E" w:rsidRDefault="003D003E" w:rsidP="001466DF">
      <w:pPr>
        <w:pStyle w:val="HL7FieldIndent2"/>
        <w:rPr>
          <w:noProof w:val="0"/>
        </w:rPr>
      </w:pPr>
      <w:r w:rsidRPr="006D613E">
        <w:rPr>
          <w:noProof w:val="0"/>
        </w:rPr>
        <w:t>If this attribute repeats, all instances must represent the same organization.</w:t>
      </w:r>
    </w:p>
    <w:p w14:paraId="4DFAA41F" w14:textId="77777777" w:rsidR="00B11855" w:rsidRPr="006D613E" w:rsidRDefault="003D003E" w:rsidP="001466DF">
      <w:pPr>
        <w:pStyle w:val="HL7FieldIndent2"/>
        <w:rPr>
          <w:noProof w:val="0"/>
        </w:rPr>
      </w:pPr>
      <w:r w:rsidRPr="006D613E">
        <w:rPr>
          <w:noProof w:val="0"/>
        </w:rPr>
        <w:t>Condition: At least one of the Participation Person, Participation Organization, Participation Location, or Participation Device fields must be valued.</w:t>
      </w:r>
    </w:p>
    <w:p w14:paraId="237719FF" w14:textId="77777777" w:rsidR="00B11855" w:rsidRPr="006D613E" w:rsidRDefault="003D003E" w:rsidP="001466DF">
      <w:pPr>
        <w:pStyle w:val="HL7FieldIndent2"/>
        <w:rPr>
          <w:noProof w:val="0"/>
        </w:rPr>
      </w:pPr>
      <w:r w:rsidRPr="006D613E">
        <w:rPr>
          <w:noProof w:val="0"/>
        </w:rPr>
        <w:t>For the Report Alert Status [PCD-05] transaction this field is optional.</w:t>
      </w:r>
    </w:p>
    <w:p w14:paraId="2B2D1239" w14:textId="77777777" w:rsidR="00B11855" w:rsidRPr="006D613E" w:rsidRDefault="003D003E" w:rsidP="00C10546">
      <w:pPr>
        <w:pStyle w:val="HL7Field"/>
        <w:keepNext/>
      </w:pPr>
      <w:r w:rsidRPr="006D613E">
        <w:t>PRT-10   Participation Device   (EI)    02348</w:t>
      </w:r>
    </w:p>
    <w:p w14:paraId="7B20CC3A" w14:textId="77777777" w:rsidR="00B11855" w:rsidRPr="006D613E" w:rsidRDefault="003D003E" w:rsidP="00AF7F19">
      <w:pPr>
        <w:pStyle w:val="Components"/>
      </w:pPr>
      <w:proofErr w:type="gramStart"/>
      <w:r w:rsidRPr="006D613E">
        <w:t>Components:</w:t>
      </w:r>
      <w:proofErr w:type="gramEnd"/>
      <w:r w:rsidRPr="006D613E">
        <w:t>&lt;Entity Identifier (ST)&gt; ^ &lt;Namespace ID (IS)&gt; ^ &lt;Universal ID (ST)&gt; ^ &lt;Universal ID Type (ID)&gt;</w:t>
      </w:r>
    </w:p>
    <w:p w14:paraId="3447BDC3" w14:textId="77777777" w:rsidR="00B11855" w:rsidRPr="006D613E" w:rsidRDefault="003D003E" w:rsidP="001466DF">
      <w:pPr>
        <w:pStyle w:val="HL7FieldIndent2"/>
        <w:rPr>
          <w:noProof w:val="0"/>
        </w:rPr>
      </w:pPr>
      <w:r w:rsidRPr="006D613E">
        <w:rPr>
          <w:noProof w:val="0"/>
        </w:rPr>
        <w:t>Definition: Identifier for the device participating.</w:t>
      </w:r>
      <w:r w:rsidR="0012698E" w:rsidRPr="006D613E">
        <w:rPr>
          <w:noProof w:val="0"/>
        </w:rPr>
        <w:t xml:space="preserve"> This may reflect an unstructured or a structured identifier such as FDA UDI, RFID, IEEE EUI-64 identifiers, or bar codes.</w:t>
      </w:r>
    </w:p>
    <w:p w14:paraId="3F47C2DF" w14:textId="77777777" w:rsidR="00B11855" w:rsidRPr="006D613E" w:rsidRDefault="003D003E" w:rsidP="001466DF">
      <w:pPr>
        <w:pStyle w:val="HL7FieldIndent2"/>
        <w:rPr>
          <w:noProof w:val="0"/>
        </w:rPr>
      </w:pPr>
      <w:r w:rsidRPr="006D613E">
        <w:rPr>
          <w:noProof w:val="0"/>
        </w:rPr>
        <w:t>If this attribute repeats, all instances must represent the same device.</w:t>
      </w:r>
    </w:p>
    <w:p w14:paraId="3F0BC778" w14:textId="77777777" w:rsidR="00B11855" w:rsidRPr="006D613E" w:rsidRDefault="003D003E" w:rsidP="001466DF">
      <w:pPr>
        <w:pStyle w:val="HL7FieldIndent2"/>
        <w:rPr>
          <w:noProof w:val="0"/>
        </w:rPr>
      </w:pPr>
      <w:r w:rsidRPr="006D613E">
        <w:rPr>
          <w:noProof w:val="0"/>
        </w:rPr>
        <w:t>Condition: At least one of the Participation Person, Participation Organization, Participation Location, or Participation Device fields must be valued.</w:t>
      </w:r>
    </w:p>
    <w:p w14:paraId="41F013FF" w14:textId="77777777" w:rsidR="00B11855" w:rsidRPr="006D613E" w:rsidRDefault="003D003E" w:rsidP="001466DF">
      <w:pPr>
        <w:pStyle w:val="HL7FieldIndent2"/>
        <w:rPr>
          <w:noProof w:val="0"/>
        </w:rPr>
      </w:pPr>
      <w:r w:rsidRPr="006D613E">
        <w:rPr>
          <w:noProof w:val="0"/>
        </w:rPr>
        <w:t>For the Report Alert Status [PCD-05] transaction the Entity Identifier is the PIN/Carrier or device communication ID and namespace ID is the Alert Communicator (AC) or Alert Manager (AM) ID.</w:t>
      </w:r>
    </w:p>
    <w:p w14:paraId="323BE977" w14:textId="5E17ABFB" w:rsidR="00B11855" w:rsidRPr="006D613E" w:rsidRDefault="00353E05" w:rsidP="001466DF">
      <w:pPr>
        <w:pStyle w:val="HL7FieldIndent2"/>
        <w:rPr>
          <w:noProof w:val="0"/>
        </w:rPr>
      </w:pPr>
      <w:r w:rsidRPr="006D613E">
        <w:rPr>
          <w:noProof w:val="0"/>
        </w:rPr>
        <w:t>Future imple</w:t>
      </w:r>
      <w:r w:rsidR="003D003E" w:rsidRPr="006D613E">
        <w:rPr>
          <w:noProof w:val="0"/>
        </w:rPr>
        <w:t>mentation note</w:t>
      </w:r>
      <w:r w:rsidRPr="006D613E">
        <w:rPr>
          <w:noProof w:val="0"/>
        </w:rPr>
        <w:t>s</w:t>
      </w:r>
      <w:r w:rsidR="003D003E" w:rsidRPr="006D613E">
        <w:rPr>
          <w:noProof w:val="0"/>
        </w:rPr>
        <w:t xml:space="preserve">: as of </w:t>
      </w:r>
      <w:r w:rsidR="006D613E">
        <w:rPr>
          <w:noProof w:val="0"/>
        </w:rPr>
        <w:t>HL7</w:t>
      </w:r>
      <w:r w:rsidR="00995105" w:rsidRPr="006D613E">
        <w:rPr>
          <w:noProof w:val="0"/>
        </w:rPr>
        <w:t xml:space="preserve"> </w:t>
      </w:r>
      <w:r w:rsidR="003D003E" w:rsidRPr="006D613E">
        <w:rPr>
          <w:noProof w:val="0"/>
        </w:rPr>
        <w:t>V2.7, identifying devices in the OBX-18 field of the OBX segment is retained for backward compatibility only. This field will be represented through the PRT segment. Future versions of the IHE PCD Technical Framework will require the use of this segment, which will also provide for including the Unique Device Identification adopted by the U.S. F.D.A. and being considered by regulatory agencies in other jurisdictions.</w:t>
      </w:r>
    </w:p>
    <w:p w14:paraId="3F784D2D" w14:textId="77777777" w:rsidR="0012698E" w:rsidRPr="006D613E" w:rsidRDefault="0012698E" w:rsidP="001466DF">
      <w:pPr>
        <w:pStyle w:val="HL7FieldIndent2"/>
        <w:rPr>
          <w:noProof w:val="0"/>
        </w:rPr>
      </w:pPr>
      <w:r w:rsidRPr="006D613E">
        <w:rPr>
          <w:noProof w:val="0"/>
        </w:rPr>
        <w:t>If this field contains an FDA UDI, it shall contain the entire Human Readable Form of the UDI</w:t>
      </w:r>
      <w:r w:rsidR="002E782A" w:rsidRPr="006D613E">
        <w:rPr>
          <w:noProof w:val="0"/>
        </w:rPr>
        <w:t xml:space="preserve">. </w:t>
      </w:r>
      <w:r w:rsidRPr="006D613E">
        <w:rPr>
          <w:noProof w:val="0"/>
        </w:rPr>
        <w:t>For example, a GS1-based UDI would be represented as follows:</w:t>
      </w:r>
    </w:p>
    <w:p w14:paraId="0535941D" w14:textId="77777777" w:rsidR="0012698E" w:rsidRPr="006D613E" w:rsidRDefault="0012698E" w:rsidP="001466DF">
      <w:pPr>
        <w:pStyle w:val="HL7FieldIndent2"/>
        <w:rPr>
          <w:noProof w:val="0"/>
        </w:rPr>
      </w:pPr>
      <w:proofErr w:type="gramStart"/>
      <w:r w:rsidRPr="006D613E">
        <w:rPr>
          <w:noProof w:val="0"/>
        </w:rPr>
        <w:t>|(</w:t>
      </w:r>
      <w:proofErr w:type="gramEnd"/>
      <w:r w:rsidRPr="006D613E">
        <w:rPr>
          <w:noProof w:val="0"/>
        </w:rPr>
        <w:t>01)00643169001763(17)160712(21)21A11F4855^^2.16.840.1.113883.3.3719^ISO|</w:t>
      </w:r>
    </w:p>
    <w:p w14:paraId="737FCB10" w14:textId="77777777" w:rsidR="0012698E" w:rsidRPr="006D613E" w:rsidRDefault="0012698E" w:rsidP="001466DF">
      <w:pPr>
        <w:pStyle w:val="HL7FieldIndent2"/>
        <w:rPr>
          <w:noProof w:val="0"/>
        </w:rPr>
      </w:pPr>
      <w:r w:rsidRPr="006D613E">
        <w:rPr>
          <w:noProof w:val="0"/>
        </w:rPr>
        <w:t>A HIBCC-based example would be represented as follows:</w:t>
      </w:r>
    </w:p>
    <w:p w14:paraId="089E1D4D" w14:textId="77777777" w:rsidR="0012698E" w:rsidRPr="006D613E" w:rsidRDefault="0012698E" w:rsidP="001466DF">
      <w:pPr>
        <w:pStyle w:val="HL7FieldIndent2"/>
        <w:rPr>
          <w:noProof w:val="0"/>
        </w:rPr>
      </w:pPr>
      <w:r w:rsidRPr="006D613E">
        <w:rPr>
          <w:noProof w:val="0"/>
        </w:rPr>
        <w:lastRenderedPageBreak/>
        <w:t>|+H123PARTNO1234567890120/$$420020216LOT123456789012345/SXYZ4567890123 45678/16D20130202C^^2.16.840.1.113883.3.3719^ISO</w:t>
      </w:r>
    </w:p>
    <w:p w14:paraId="34D6C972" w14:textId="77777777" w:rsidR="0012698E" w:rsidRPr="006D613E" w:rsidRDefault="0012698E" w:rsidP="001466DF">
      <w:pPr>
        <w:pStyle w:val="HL7FieldIndent2"/>
        <w:rPr>
          <w:noProof w:val="0"/>
        </w:rPr>
      </w:pPr>
      <w:r w:rsidRPr="006D613E">
        <w:rPr>
          <w:noProof w:val="0"/>
        </w:rPr>
        <w:t xml:space="preserve">An ICCBBA-based example would be represented as follows: </w:t>
      </w:r>
    </w:p>
    <w:p w14:paraId="2EFAF647" w14:textId="77777777" w:rsidR="0012698E" w:rsidRPr="006D613E" w:rsidRDefault="0012698E" w:rsidP="001466DF">
      <w:pPr>
        <w:pStyle w:val="HL7FieldIndent2"/>
        <w:rPr>
          <w:noProof w:val="0"/>
        </w:rPr>
      </w:pPr>
      <w:r w:rsidRPr="006D613E">
        <w:rPr>
          <w:noProof w:val="0"/>
        </w:rPr>
        <w:t>|=/A9999XYZ100T0944=,000025=A99971312345600=&gt;014032=}013032\T\,1000000000000XYZ123^^2.16.840.1.113883.3.3719^ISO|</w:t>
      </w:r>
    </w:p>
    <w:p w14:paraId="6CC6CFCA" w14:textId="77777777" w:rsidR="0012698E" w:rsidRPr="006D613E" w:rsidRDefault="0012698E" w:rsidP="001466DF">
      <w:pPr>
        <w:pStyle w:val="HL7FieldIndent2"/>
        <w:rPr>
          <w:noProof w:val="0"/>
        </w:rPr>
      </w:pPr>
      <w:r w:rsidRPr="006D613E">
        <w:rPr>
          <w:noProof w:val="0"/>
        </w:rPr>
        <w:t>Or for ICCBBA for blood bags only an example would be represented as follows:</w:t>
      </w:r>
    </w:p>
    <w:p w14:paraId="221E7BF6" w14:textId="77777777" w:rsidR="0012698E" w:rsidRPr="006D613E" w:rsidRDefault="0012698E" w:rsidP="001466DF">
      <w:pPr>
        <w:pStyle w:val="HL7FieldIndent2"/>
        <w:rPr>
          <w:noProof w:val="0"/>
        </w:rPr>
      </w:pPr>
      <w:r w:rsidRPr="006D613E">
        <w:rPr>
          <w:noProof w:val="0"/>
        </w:rPr>
        <w:t>|=)1TE123456A\T\)RZ12345678^^2.16.840.1.113883.3.3719^ISO|</w:t>
      </w:r>
    </w:p>
    <w:p w14:paraId="06863E59" w14:textId="77777777" w:rsidR="0012698E" w:rsidRPr="006D613E" w:rsidRDefault="0012698E" w:rsidP="001466DF">
      <w:pPr>
        <w:pStyle w:val="HL7FieldIndent2"/>
        <w:rPr>
          <w:noProof w:val="0"/>
        </w:rPr>
      </w:pPr>
      <w:r w:rsidRPr="006D613E">
        <w:rPr>
          <w:noProof w:val="0"/>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671295BA" w14:textId="77777777" w:rsidR="0012698E" w:rsidRPr="006D613E" w:rsidRDefault="0012698E" w:rsidP="001466DF">
      <w:pPr>
        <w:pStyle w:val="HL7FieldIndent2"/>
        <w:rPr>
          <w:noProof w:val="0"/>
        </w:rPr>
      </w:pPr>
      <w:r w:rsidRPr="006D613E">
        <w:rPr>
          <w:noProof w:val="0"/>
        </w:rPr>
        <w:t xml:space="preserve">UDIs beginning with: </w:t>
      </w:r>
      <w:r w:rsidRPr="006D613E">
        <w:rPr>
          <w:noProof w:val="0"/>
        </w:rPr>
        <w:tab/>
      </w:r>
    </w:p>
    <w:p w14:paraId="4F06DFA7" w14:textId="77777777" w:rsidR="0012698E" w:rsidRPr="006D613E" w:rsidRDefault="0012698E" w:rsidP="0012698E">
      <w:pPr>
        <w:pStyle w:val="HL7FieldIndent2"/>
        <w:rPr>
          <w:noProof w:val="0"/>
        </w:rPr>
      </w:pPr>
      <w:r w:rsidRPr="006D613E">
        <w:rPr>
          <w:noProof w:val="0"/>
        </w:rPr>
        <w:tab/>
        <w:t>‘(</w:t>
      </w:r>
      <w:proofErr w:type="gramStart"/>
      <w:r w:rsidRPr="006D613E">
        <w:rPr>
          <w:noProof w:val="0"/>
        </w:rPr>
        <w:t>‘ are</w:t>
      </w:r>
      <w:proofErr w:type="gramEnd"/>
      <w:r w:rsidRPr="006D613E">
        <w:rPr>
          <w:noProof w:val="0"/>
        </w:rPr>
        <w:t xml:space="preserve"> in the GS1 Human Readable style;</w:t>
      </w:r>
    </w:p>
    <w:p w14:paraId="55BEF6C3" w14:textId="77777777" w:rsidR="0012698E" w:rsidRPr="006D613E" w:rsidRDefault="0012698E" w:rsidP="0012698E">
      <w:pPr>
        <w:pStyle w:val="HL7FieldIndent2"/>
        <w:rPr>
          <w:noProof w:val="0"/>
        </w:rPr>
      </w:pPr>
      <w:r w:rsidRPr="006D613E">
        <w:rPr>
          <w:noProof w:val="0"/>
        </w:rPr>
        <w:tab/>
      </w:r>
      <w:r w:rsidRPr="006D613E">
        <w:rPr>
          <w:noProof w:val="0"/>
        </w:rPr>
        <w:tab/>
        <w:t>‘0-9’ are a GS1 DI (containing only the DI value, no PI or GS1 AI);</w:t>
      </w:r>
    </w:p>
    <w:p w14:paraId="1A0D82AA" w14:textId="77777777" w:rsidR="0012698E" w:rsidRPr="006D613E" w:rsidRDefault="0012698E" w:rsidP="0012698E">
      <w:pPr>
        <w:pStyle w:val="HL7FieldIndent2"/>
        <w:rPr>
          <w:noProof w:val="0"/>
        </w:rPr>
      </w:pPr>
      <w:r w:rsidRPr="006D613E">
        <w:rPr>
          <w:noProof w:val="0"/>
        </w:rPr>
        <w:tab/>
        <w:t>‘+</w:t>
      </w:r>
      <w:proofErr w:type="gramStart"/>
      <w:r w:rsidRPr="006D613E">
        <w:rPr>
          <w:noProof w:val="0"/>
        </w:rPr>
        <w:t>‘ are</w:t>
      </w:r>
      <w:proofErr w:type="gramEnd"/>
      <w:r w:rsidRPr="006D613E">
        <w:rPr>
          <w:noProof w:val="0"/>
        </w:rPr>
        <w:t xml:space="preserve"> in the HIBCC Human Readable style;</w:t>
      </w:r>
    </w:p>
    <w:p w14:paraId="135A75D9" w14:textId="77777777" w:rsidR="0012698E" w:rsidRPr="006D613E" w:rsidRDefault="0012698E" w:rsidP="0012698E">
      <w:pPr>
        <w:pStyle w:val="HL7FieldIndent2"/>
        <w:rPr>
          <w:noProof w:val="0"/>
        </w:rPr>
      </w:pPr>
      <w:r w:rsidRPr="006D613E">
        <w:rPr>
          <w:noProof w:val="0"/>
        </w:rPr>
        <w:tab/>
        <w:t>‘=</w:t>
      </w:r>
      <w:proofErr w:type="gramStart"/>
      <w:r w:rsidRPr="006D613E">
        <w:rPr>
          <w:noProof w:val="0"/>
        </w:rPr>
        <w:t>‘ or</w:t>
      </w:r>
      <w:proofErr w:type="gramEnd"/>
      <w:r w:rsidRPr="006D613E">
        <w:rPr>
          <w:noProof w:val="0"/>
        </w:rPr>
        <w:t xml:space="preserve"> ‘&amp;’ are in the ICCBBA Human Readable style.</w:t>
      </w:r>
    </w:p>
    <w:p w14:paraId="1067C141" w14:textId="77777777" w:rsidR="0012698E" w:rsidRPr="006D613E" w:rsidRDefault="0012698E" w:rsidP="001466DF">
      <w:pPr>
        <w:pStyle w:val="HL7FieldIndent2"/>
        <w:rPr>
          <w:noProof w:val="0"/>
        </w:rPr>
      </w:pPr>
      <w:r w:rsidRPr="006D613E">
        <w:rPr>
          <w:noProof w:val="0"/>
        </w:rPr>
        <w:t>Note: If “&amp;” is used in the UDI while one of the delimiters in MSH.2 includes “&amp;” as well, it must be properly escaped per Chapter 2.7.</w:t>
      </w:r>
    </w:p>
    <w:p w14:paraId="776D8FA9" w14:textId="77777777" w:rsidR="0012698E" w:rsidRPr="006D613E" w:rsidRDefault="0012698E" w:rsidP="001466DF">
      <w:pPr>
        <w:pStyle w:val="HL7FieldIndent2"/>
        <w:rPr>
          <w:noProof w:val="0"/>
        </w:rPr>
      </w:pPr>
      <w:r w:rsidRPr="006D613E">
        <w:rPr>
          <w:noProof w:val="0"/>
        </w:rPr>
        <w:t>The exchange of UDI sub-elements in PRT-16 through PRT-21 is not required when the full UDI string is provided in PRT.10</w:t>
      </w:r>
      <w:r w:rsidR="002E782A" w:rsidRPr="006D613E">
        <w:rPr>
          <w:noProof w:val="0"/>
        </w:rPr>
        <w:t xml:space="preserve">. </w:t>
      </w:r>
      <w:r w:rsidRPr="006D613E">
        <w:rPr>
          <w:noProof w:val="0"/>
        </w:rPr>
        <w:t>Whether to include some or all these fields as well when PRT-10 is present with a UDI that the rules are subject to specific implementation guides that will have to consider the patient safety implications of potentially conflicting data.</w:t>
      </w:r>
    </w:p>
    <w:p w14:paraId="412D3750" w14:textId="77777777" w:rsidR="0012698E" w:rsidRPr="006D613E" w:rsidRDefault="0012698E" w:rsidP="001466DF">
      <w:pPr>
        <w:pStyle w:val="HL7FieldIndent2"/>
        <w:rPr>
          <w:noProof w:val="0"/>
        </w:rPr>
      </w:pPr>
      <w:r w:rsidRPr="006D613E">
        <w:rPr>
          <w:noProof w:val="0"/>
        </w:rPr>
        <w:t xml:space="preserve">When a UDI is provided and sub-elements are also provided, then for those sub-elements that are valued, the content must match the content encoded in the UDI if it is encoded within the UDI. </w:t>
      </w:r>
    </w:p>
    <w:p w14:paraId="7EAFC7B5" w14:textId="77777777" w:rsidR="0012698E" w:rsidRPr="006D613E" w:rsidRDefault="0012698E" w:rsidP="001466DF">
      <w:pPr>
        <w:pStyle w:val="HL7FieldIndent2"/>
        <w:rPr>
          <w:noProof w:val="0"/>
        </w:rPr>
      </w:pPr>
      <w:r w:rsidRPr="006D613E">
        <w:rPr>
          <w:noProof w:val="0"/>
        </w:rPr>
        <w:t xml:space="preserve">Caution: The UDI may contain personally identifying information in the form of the device serial number which may be used to link to other information on a patient. Standard </w:t>
      </w:r>
      <w:r w:rsidR="00DF4204" w:rsidRPr="006D613E">
        <w:rPr>
          <w:noProof w:val="0"/>
        </w:rPr>
        <w:t>practice</w:t>
      </w:r>
      <w:r w:rsidRPr="006D613E">
        <w:rPr>
          <w:noProof w:val="0"/>
        </w:rPr>
        <w:t xml:space="preserve"> for exchanging potentially identifying content should be exercised when exchanging UDIs which contain a serial number. </w:t>
      </w:r>
    </w:p>
    <w:p w14:paraId="388D6E2E" w14:textId="77777777" w:rsidR="0012698E" w:rsidRPr="006D613E" w:rsidRDefault="0012698E" w:rsidP="001466DF">
      <w:pPr>
        <w:pStyle w:val="HL7FieldIndent2"/>
        <w:rPr>
          <w:noProof w:val="0"/>
        </w:rPr>
      </w:pPr>
      <w:r w:rsidRPr="006D613E">
        <w:rPr>
          <w:noProof w:val="0"/>
        </w:rPr>
        <w:t>Note:  PRT.10 is a repeating field</w:t>
      </w:r>
      <w:r w:rsidR="002E782A" w:rsidRPr="006D613E">
        <w:rPr>
          <w:noProof w:val="0"/>
        </w:rPr>
        <w:t xml:space="preserve">. </w:t>
      </w:r>
      <w:r w:rsidRPr="006D613E">
        <w:rPr>
          <w:noProof w:val="0"/>
        </w:rPr>
        <w:t>Additional device identifiers, such as an IEEE EUI-64 may also be contained in this field.</w:t>
      </w:r>
    </w:p>
    <w:p w14:paraId="24C8A544" w14:textId="77777777" w:rsidR="00B11855" w:rsidRPr="006D613E" w:rsidRDefault="003D003E" w:rsidP="00993D66">
      <w:pPr>
        <w:pStyle w:val="HL7Field"/>
      </w:pPr>
      <w:r w:rsidRPr="006D613E">
        <w:t>PRT-11   Participation Begin Date/Time   (DTM)   02387</w:t>
      </w:r>
    </w:p>
    <w:p w14:paraId="4078F147" w14:textId="77777777" w:rsidR="00B11855" w:rsidRPr="006D613E" w:rsidRDefault="003D003E" w:rsidP="001466DF">
      <w:pPr>
        <w:pStyle w:val="HL7FieldIndent2"/>
        <w:rPr>
          <w:noProof w:val="0"/>
        </w:rPr>
      </w:pPr>
      <w:r w:rsidRPr="006D613E">
        <w:rPr>
          <w:noProof w:val="0"/>
        </w:rPr>
        <w:t>Definition:  This field contains the date/time when the participation began.</w:t>
      </w:r>
    </w:p>
    <w:p w14:paraId="7ACD06E2" w14:textId="77777777" w:rsidR="00B11855" w:rsidRPr="006D613E" w:rsidRDefault="003D003E" w:rsidP="001466DF">
      <w:pPr>
        <w:pStyle w:val="HL7FieldIndent2"/>
        <w:rPr>
          <w:noProof w:val="0"/>
        </w:rPr>
      </w:pPr>
      <w:r w:rsidRPr="006D613E">
        <w:rPr>
          <w:noProof w:val="0"/>
        </w:rPr>
        <w:t>In the case of waypoints, this reflects the time a shipment arrives at the waypoint.</w:t>
      </w:r>
    </w:p>
    <w:p w14:paraId="268E00FE" w14:textId="77777777" w:rsidR="00B11855" w:rsidRPr="006D613E" w:rsidRDefault="003D003E" w:rsidP="001466DF">
      <w:pPr>
        <w:pStyle w:val="HL7FieldIndent2"/>
        <w:rPr>
          <w:noProof w:val="0"/>
        </w:rPr>
      </w:pPr>
      <w:r w:rsidRPr="006D613E">
        <w:rPr>
          <w:noProof w:val="0"/>
        </w:rPr>
        <w:lastRenderedPageBreak/>
        <w:t>For the Report Alert Status [PCD-05] transaction this field contains the time of the dissemination status or response update.</w:t>
      </w:r>
    </w:p>
    <w:p w14:paraId="30C8D18A" w14:textId="77777777" w:rsidR="00B11855" w:rsidRPr="006D613E" w:rsidRDefault="003D003E" w:rsidP="00993D66">
      <w:pPr>
        <w:pStyle w:val="HL7Field"/>
      </w:pPr>
      <w:r w:rsidRPr="006D613E">
        <w:t>PRT-12   Participation End Date/Time   (DTM)   02388</w:t>
      </w:r>
    </w:p>
    <w:p w14:paraId="231B56A1" w14:textId="77777777" w:rsidR="00B11855" w:rsidRPr="006D613E" w:rsidRDefault="003D003E" w:rsidP="001466DF">
      <w:pPr>
        <w:pStyle w:val="HL7FieldIndent2"/>
        <w:rPr>
          <w:noProof w:val="0"/>
        </w:rPr>
      </w:pPr>
      <w:r w:rsidRPr="006D613E">
        <w:rPr>
          <w:noProof w:val="0"/>
        </w:rPr>
        <w:t>Definition:  This field contains the date/time when the participation ended.</w:t>
      </w:r>
    </w:p>
    <w:p w14:paraId="6AD71A81" w14:textId="77777777" w:rsidR="00B11855" w:rsidRPr="006D613E" w:rsidRDefault="003D003E" w:rsidP="001466DF">
      <w:pPr>
        <w:pStyle w:val="HL7FieldIndent2"/>
        <w:rPr>
          <w:noProof w:val="0"/>
        </w:rPr>
      </w:pPr>
      <w:r w:rsidRPr="006D613E">
        <w:rPr>
          <w:noProof w:val="0"/>
        </w:rPr>
        <w:t>In the case of waypoints, this reflects the time a shipment departs from the waypoint.</w:t>
      </w:r>
    </w:p>
    <w:p w14:paraId="5920B3A8" w14:textId="77777777" w:rsidR="00B11855" w:rsidRPr="006D613E" w:rsidRDefault="003D003E" w:rsidP="001466DF">
      <w:pPr>
        <w:pStyle w:val="HL7FieldIndent2"/>
        <w:rPr>
          <w:noProof w:val="0"/>
        </w:rPr>
      </w:pPr>
      <w:r w:rsidRPr="006D613E">
        <w:rPr>
          <w:noProof w:val="0"/>
        </w:rPr>
        <w:t>For the Report Alert Status [PCD-05] transaction this field is not populated.</w:t>
      </w:r>
    </w:p>
    <w:p w14:paraId="56992A58" w14:textId="77777777" w:rsidR="00B11855" w:rsidRPr="006D613E" w:rsidRDefault="003D003E" w:rsidP="00993D66">
      <w:pPr>
        <w:pStyle w:val="HL7Field"/>
      </w:pPr>
      <w:r w:rsidRPr="006D613E">
        <w:t>PRT-13   Participation Qualitative Duration   (CWE)   02389</w:t>
      </w:r>
    </w:p>
    <w:p w14:paraId="4CFA448A" w14:textId="77777777" w:rsidR="00B11855" w:rsidRPr="006D613E" w:rsidRDefault="003D003E" w:rsidP="00AF7F19">
      <w:pPr>
        <w:pStyle w:val="Components"/>
      </w:pPr>
      <w:r w:rsidRPr="006D613E">
        <w:t>Components:&lt;Identifier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4426B" w14:textId="77777777" w:rsidR="00B11855" w:rsidRPr="006D613E" w:rsidRDefault="003D003E" w:rsidP="001466DF">
      <w:pPr>
        <w:pStyle w:val="HL7FieldIndent2"/>
        <w:rPr>
          <w:noProof w:val="0"/>
        </w:rPr>
      </w:pPr>
      <w:r w:rsidRPr="006D613E">
        <w:rPr>
          <w:noProof w:val="0"/>
        </w:rPr>
        <w:t>Definition:  This field contains the qualitative length of time for participation (e.g., until the next assessment, four days, until discharge, etc.).</w:t>
      </w:r>
    </w:p>
    <w:p w14:paraId="6214C601" w14:textId="77777777" w:rsidR="00B11855" w:rsidRPr="006D613E" w:rsidRDefault="003D003E" w:rsidP="001466DF">
      <w:pPr>
        <w:pStyle w:val="HL7FieldIndent2"/>
        <w:rPr>
          <w:noProof w:val="0"/>
        </w:rPr>
      </w:pPr>
      <w:r w:rsidRPr="006D613E">
        <w:rPr>
          <w:noProof w:val="0"/>
        </w:rPr>
        <w:t>For the Report Alert Status [PCD-05] transaction this field is not populated.</w:t>
      </w:r>
    </w:p>
    <w:p w14:paraId="51FD0AF9" w14:textId="77777777" w:rsidR="00B11855" w:rsidRPr="006D613E" w:rsidRDefault="003D003E" w:rsidP="00993D66">
      <w:pPr>
        <w:pStyle w:val="HL7Field"/>
      </w:pPr>
      <w:r w:rsidRPr="006D613E">
        <w:t>PRT-14   Participation Address   (XAD)   02390</w:t>
      </w:r>
    </w:p>
    <w:p w14:paraId="739AE0E6" w14:textId="77777777" w:rsidR="00B11855" w:rsidRPr="006D613E" w:rsidRDefault="003D003E" w:rsidP="00AF7F19">
      <w:pPr>
        <w:pStyle w:val="Components"/>
      </w:pPr>
      <w:r w:rsidRPr="006D613E">
        <w:t>Components:&lt;Street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7B2CDB8" w14:textId="77777777" w:rsidR="00B11855" w:rsidRPr="006D613E" w:rsidRDefault="003D003E" w:rsidP="00AF7F19">
      <w:pPr>
        <w:pStyle w:val="Components"/>
      </w:pPr>
      <w:r w:rsidRPr="006D613E">
        <w:t>Subcomponents for Street Address (SAD):  &lt;Street or Mailing Address (ST)&gt; &amp; &lt;Street Name (ST)&gt; &amp; &lt;Dwelling Number (ST)&gt;</w:t>
      </w:r>
    </w:p>
    <w:p w14:paraId="418AD08E" w14:textId="77777777" w:rsidR="00B11855" w:rsidRPr="006D613E" w:rsidRDefault="003D003E" w:rsidP="00AF7F19">
      <w:pPr>
        <w:pStyle w:val="Components"/>
      </w:pPr>
      <w:r w:rsidRPr="006D613E">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6FA0B8" w14:textId="77777777" w:rsidR="00B11855" w:rsidRPr="006D613E" w:rsidRDefault="003D003E" w:rsidP="00AF7F19">
      <w:pPr>
        <w:pStyle w:val="Components"/>
      </w:pPr>
      <w:r w:rsidRPr="006D613E">
        <w:t xml:space="preserve">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w:t>
      </w:r>
      <w:r w:rsidRPr="006D613E">
        <w:lastRenderedPageBreak/>
        <w:t>&lt;Second Alternate Coding System OID (ST)&gt; &amp; &lt;Second Alternate Value Set OID (ST)&gt; &amp; &lt;Second Alternate Value Set Version ID (DTM)&gt;</w:t>
      </w:r>
    </w:p>
    <w:p w14:paraId="2675711C" w14:textId="77777777" w:rsidR="00B11855" w:rsidRPr="006D613E" w:rsidRDefault="003D003E" w:rsidP="00AF7F19">
      <w:pPr>
        <w:pStyle w:val="Components"/>
      </w:pPr>
      <w:r w:rsidRPr="006D613E">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8116D8" w14:textId="77777777" w:rsidR="00B11855" w:rsidRPr="006D613E" w:rsidRDefault="003D003E" w:rsidP="00AF7F19">
      <w:pPr>
        <w:pStyle w:val="Components"/>
      </w:pPr>
      <w:r w:rsidRPr="006D613E">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5FD83" w14:textId="77777777" w:rsidR="00B11855" w:rsidRPr="006D613E" w:rsidRDefault="003D003E" w:rsidP="00AF7F19">
      <w:pPr>
        <w:pStyle w:val="Components"/>
      </w:pPr>
      <w:r w:rsidRPr="006D613E">
        <w:t>Subcomponents for Address Identifier (EI):  &lt;Entity Identifier (ST)&gt; &amp; &lt;Namespace ID (IS)&gt; &amp; &lt;Universal ID (ST)&gt; &amp; &lt;Universal ID Type (ID)&gt;</w:t>
      </w:r>
    </w:p>
    <w:p w14:paraId="56EB6867" w14:textId="77777777" w:rsidR="00B11855" w:rsidRPr="006D613E" w:rsidRDefault="003D003E" w:rsidP="001466DF">
      <w:pPr>
        <w:pStyle w:val="HL7FieldIndent2"/>
        <w:rPr>
          <w:noProof w:val="0"/>
        </w:rPr>
      </w:pPr>
      <w:r w:rsidRPr="006D613E">
        <w:rPr>
          <w:noProof w:val="0"/>
        </w:rPr>
        <w:t>Definition: This field contains addresses associated with the participation</w:t>
      </w:r>
      <w:r w:rsidR="00CA3A2C" w:rsidRPr="006D613E">
        <w:rPr>
          <w:noProof w:val="0"/>
        </w:rPr>
        <w:t xml:space="preserve">. </w:t>
      </w:r>
      <w:r w:rsidRPr="006D613E">
        <w:rPr>
          <w:noProof w:val="0"/>
        </w:rPr>
        <w:t>The address can repeat to indicate alternate addresses or an alternate expression of the same address.</w:t>
      </w:r>
    </w:p>
    <w:p w14:paraId="201111C9" w14:textId="77777777" w:rsidR="00B11855" w:rsidRPr="006D613E" w:rsidRDefault="003D003E" w:rsidP="001466DF">
      <w:pPr>
        <w:pStyle w:val="HL7FieldIndent2"/>
        <w:rPr>
          <w:noProof w:val="0"/>
        </w:rPr>
      </w:pPr>
      <w:r w:rsidRPr="006D613E">
        <w:rPr>
          <w:noProof w:val="0"/>
        </w:rPr>
        <w:t>Condition: The address must be present if the Participation is Performing Organization Medical Director.</w:t>
      </w:r>
    </w:p>
    <w:p w14:paraId="49E401BE" w14:textId="77777777" w:rsidR="00B11855" w:rsidRPr="006D613E" w:rsidRDefault="003D003E" w:rsidP="001466DF">
      <w:pPr>
        <w:pStyle w:val="HL7FieldIndent2"/>
        <w:rPr>
          <w:noProof w:val="0"/>
        </w:rPr>
      </w:pPr>
      <w:r w:rsidRPr="006D613E">
        <w:rPr>
          <w:noProof w:val="0"/>
        </w:rPr>
        <w:t>For the Report Alert Status [PCD-05] transaction this field is not populated.</w:t>
      </w:r>
    </w:p>
    <w:p w14:paraId="4B23B8EE" w14:textId="77777777" w:rsidR="00B11855" w:rsidRPr="006D613E" w:rsidRDefault="003D003E" w:rsidP="00993D66">
      <w:pPr>
        <w:pStyle w:val="HL7Field"/>
      </w:pPr>
      <w:r w:rsidRPr="006D613E">
        <w:t>PRT-15   Participation Telecommunication Address   (XTN)   02391</w:t>
      </w:r>
    </w:p>
    <w:p w14:paraId="347A534F" w14:textId="77777777" w:rsidR="00B11855" w:rsidRPr="006D613E" w:rsidRDefault="003D003E" w:rsidP="00AF7F19">
      <w:pPr>
        <w:pStyle w:val="Components"/>
      </w:pPr>
      <w:r w:rsidRPr="006D613E">
        <w:t>Components:&lt;WITHDRAWN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DAD72A" w14:textId="77777777" w:rsidR="00B11855" w:rsidRPr="006D613E" w:rsidRDefault="003D003E" w:rsidP="00AF7F19">
      <w:pPr>
        <w:pStyle w:val="Components"/>
      </w:pPr>
      <w:r w:rsidRPr="006D613E">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D3B74" w14:textId="77777777" w:rsidR="00B11855" w:rsidRPr="006D613E" w:rsidRDefault="003D003E" w:rsidP="00AF7F19">
      <w:pPr>
        <w:pStyle w:val="Components"/>
      </w:pPr>
      <w:r w:rsidRPr="006D613E">
        <w:t xml:space="preserve">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w:t>
      </w:r>
      <w:r w:rsidRPr="006D613E">
        <w:lastRenderedPageBreak/>
        <w:t>&lt;Value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5E98C6" w14:textId="77777777" w:rsidR="00B11855" w:rsidRPr="006D613E" w:rsidRDefault="003D003E" w:rsidP="00AF7F19">
      <w:pPr>
        <w:pStyle w:val="Components"/>
      </w:pPr>
      <w:r w:rsidRPr="006D613E">
        <w:t>Subcomponents for Shared Telecommunication Identifier (EI):  &lt;Entity Identifier (ST)&gt; &amp; &lt;Namespace ID (IS)&gt; &amp; &lt;Universal ID (ST)&gt; &amp; &lt;Universal ID Type (ID)&gt;</w:t>
      </w:r>
    </w:p>
    <w:p w14:paraId="0017B049" w14:textId="77777777" w:rsidR="00B11855" w:rsidRPr="006D613E" w:rsidRDefault="003D003E" w:rsidP="001466DF">
      <w:pPr>
        <w:pStyle w:val="HL7FieldIndent2"/>
        <w:rPr>
          <w:noProof w:val="0"/>
        </w:rPr>
      </w:pPr>
      <w:r w:rsidRPr="006D613E">
        <w:rPr>
          <w:noProof w:val="0"/>
        </w:rPr>
        <w:t>Definition:  The waypoint telecommunication address field carries telecommunications addresses for the waypoint</w:t>
      </w:r>
      <w:r w:rsidR="00CA3A2C" w:rsidRPr="006D613E">
        <w:rPr>
          <w:noProof w:val="0"/>
        </w:rPr>
        <w:t xml:space="preserve">. </w:t>
      </w:r>
      <w:r w:rsidRPr="006D613E">
        <w:rPr>
          <w:noProof w:val="0"/>
        </w:rPr>
        <w:t>These telecommunications addresses are used to contact the waypoint for additional information regarding the receipt of the shipment</w:t>
      </w:r>
      <w:r w:rsidR="00CA3A2C" w:rsidRPr="006D613E">
        <w:rPr>
          <w:noProof w:val="0"/>
        </w:rPr>
        <w:t xml:space="preserve">. </w:t>
      </w:r>
      <w:r w:rsidRPr="006D613E">
        <w:rPr>
          <w:noProof w:val="0"/>
        </w:rPr>
        <w:t>The address can repeat to indicate alternate addresses or an alternate expression of the same address.</w:t>
      </w:r>
    </w:p>
    <w:p w14:paraId="27D29785" w14:textId="77777777" w:rsidR="00B11855" w:rsidRPr="006D613E" w:rsidRDefault="003D003E" w:rsidP="001466DF">
      <w:pPr>
        <w:pStyle w:val="HL7FieldIndent2"/>
        <w:rPr>
          <w:noProof w:val="0"/>
        </w:rPr>
      </w:pPr>
      <w:r w:rsidRPr="006D613E">
        <w:rPr>
          <w:noProof w:val="0"/>
        </w:rPr>
        <w:t>For the Report Alert [PCD-04] transaction this field may also be used if only a PIN/Carrier destination is known, in which case the PIN is in the first sub-component of the Communication Address component and the Carrier is in the second sub-component of the Communication Address component.</w:t>
      </w:r>
    </w:p>
    <w:p w14:paraId="550B893B" w14:textId="77777777" w:rsidR="00B11855" w:rsidRPr="006D613E" w:rsidRDefault="003D003E" w:rsidP="001466DF">
      <w:pPr>
        <w:pStyle w:val="HL7FieldIndent2"/>
        <w:rPr>
          <w:noProof w:val="0"/>
        </w:rPr>
      </w:pPr>
      <w:r w:rsidRPr="006D613E">
        <w:rPr>
          <w:noProof w:val="0"/>
        </w:rPr>
        <w:t>For the Report Alert Status [PCD-05] transaction, if the PIN/Carrier of the recipient is known then this would contain that information just as it is passed in Report Alert [PCD-04] so that the Alert Reporter could use this information to contact the recipient.</w:t>
      </w:r>
    </w:p>
    <w:p w14:paraId="369C8196" w14:textId="77777777" w:rsidR="0012698E" w:rsidRPr="006D613E" w:rsidRDefault="0012698E" w:rsidP="0012698E">
      <w:pPr>
        <w:pStyle w:val="HL7Field"/>
      </w:pPr>
      <w:r w:rsidRPr="006D613E">
        <w:t>PRT-16   Participation Device Identifier   (EI)   03476</w:t>
      </w:r>
    </w:p>
    <w:p w14:paraId="2D243993" w14:textId="77777777" w:rsidR="0012698E" w:rsidRPr="006D613E" w:rsidRDefault="0012698E" w:rsidP="001466DF">
      <w:pPr>
        <w:pStyle w:val="HL7FieldIndent2"/>
        <w:rPr>
          <w:noProof w:val="0"/>
        </w:rPr>
      </w:pPr>
      <w:r w:rsidRPr="006D613E">
        <w:rPr>
          <w:noProof w:val="0"/>
        </w:rPr>
        <w:t>Components:  &lt;Entity Identifier (ST)&gt; ^ &lt;Namespace ID (IS)&gt; ^ &lt;Universal ID (ST)&gt; ^ &lt;Universal ID Type (ID)&gt;</w:t>
      </w:r>
    </w:p>
    <w:p w14:paraId="61C18D53" w14:textId="77777777" w:rsidR="0012698E" w:rsidRPr="006D613E" w:rsidRDefault="0012698E" w:rsidP="001466DF">
      <w:pPr>
        <w:pStyle w:val="HL7FieldIndent2"/>
        <w:rPr>
          <w:noProof w:val="0"/>
        </w:rPr>
      </w:pPr>
      <w:r w:rsidRPr="006D613E">
        <w:rPr>
          <w:noProof w:val="0"/>
        </w:rPr>
        <w:t>Definition: Provides the U.S. FDA UDI device identifier (DI) element.</w:t>
      </w:r>
    </w:p>
    <w:p w14:paraId="59578995" w14:textId="77777777" w:rsidR="0012698E" w:rsidRPr="006D613E" w:rsidRDefault="0012698E" w:rsidP="001466DF">
      <w:pPr>
        <w:pStyle w:val="HL7FieldIndent2"/>
        <w:rPr>
          <w:noProof w:val="0"/>
        </w:rPr>
      </w:pPr>
      <w:r w:rsidRPr="006D613E">
        <w:rPr>
          <w:noProof w:val="0"/>
        </w:rPr>
        <w:t xml:space="preserve">This is the first component in the UDI and acts as the look up key for the Global Unique </w:t>
      </w:r>
      <w:r w:rsidR="00DF4204" w:rsidRPr="006D613E">
        <w:rPr>
          <w:noProof w:val="0"/>
        </w:rPr>
        <w:t>Device</w:t>
      </w:r>
      <w:r w:rsidRPr="006D613E">
        <w:rPr>
          <w:noProof w:val="0"/>
        </w:rPr>
        <w:t xml:space="preserve"> Identification Database (</w:t>
      </w:r>
      <w:proofErr w:type="gramStart"/>
      <w:r w:rsidRPr="006D613E">
        <w:rPr>
          <w:noProof w:val="0"/>
        </w:rPr>
        <w:t>GUDID )</w:t>
      </w:r>
      <w:proofErr w:type="gramEnd"/>
      <w:r w:rsidRPr="006D613E">
        <w:rPr>
          <w:noProof w:val="0"/>
        </w:rPr>
        <w:t>, and may be used for retrieving additional attributes.</w:t>
      </w:r>
    </w:p>
    <w:p w14:paraId="0E461091" w14:textId="77777777" w:rsidR="0012698E" w:rsidRPr="006D613E" w:rsidRDefault="0012698E" w:rsidP="001466DF">
      <w:pPr>
        <w:pStyle w:val="HL7FieldIndent2"/>
        <w:rPr>
          <w:noProof w:val="0"/>
        </w:rPr>
      </w:pPr>
      <w:r w:rsidRPr="006D613E">
        <w:rPr>
          <w:noProof w:val="0"/>
        </w:rPr>
        <w:t>When exchanging Device Identifiers (DI) the root shall be the OID, or standards’ appropriate corollary to the OID, assigned to DI and the extension shall be the Human Readable Form of the content. For example, for DIs the root shall be:</w:t>
      </w:r>
    </w:p>
    <w:p w14:paraId="30F652AF" w14:textId="77777777" w:rsidR="0012698E" w:rsidRPr="006D613E" w:rsidRDefault="0012698E" w:rsidP="001466DF">
      <w:pPr>
        <w:pStyle w:val="HL7FieldIndent2"/>
        <w:rPr>
          <w:noProof w:val="0"/>
        </w:rPr>
      </w:pPr>
      <w:r w:rsidRPr="006D613E">
        <w:rPr>
          <w:noProof w:val="0"/>
        </w:rPr>
        <w:tab/>
        <w:t xml:space="preserve">GS1 DIs: </w:t>
      </w:r>
      <w:r w:rsidRPr="006D613E">
        <w:rPr>
          <w:noProof w:val="0"/>
        </w:rPr>
        <w:tab/>
        <w:t>2.51.1.1</w:t>
      </w:r>
    </w:p>
    <w:p w14:paraId="74CECC67" w14:textId="77777777" w:rsidR="0012698E" w:rsidRPr="006D613E" w:rsidRDefault="0012698E" w:rsidP="001466DF">
      <w:pPr>
        <w:pStyle w:val="HL7FieldIndent2"/>
        <w:rPr>
          <w:noProof w:val="0"/>
        </w:rPr>
      </w:pPr>
      <w:r w:rsidRPr="006D613E">
        <w:rPr>
          <w:noProof w:val="0"/>
        </w:rPr>
        <w:tab/>
        <w:t>HIBCC DIs:</w:t>
      </w:r>
      <w:r w:rsidRPr="006D613E">
        <w:rPr>
          <w:noProof w:val="0"/>
        </w:rPr>
        <w:tab/>
        <w:t>1.0.15961.10.816</w:t>
      </w:r>
    </w:p>
    <w:p w14:paraId="3C847A8A" w14:textId="77777777" w:rsidR="0012698E" w:rsidRPr="006D613E" w:rsidRDefault="0012698E" w:rsidP="001466DF">
      <w:pPr>
        <w:pStyle w:val="HL7FieldIndent2"/>
        <w:rPr>
          <w:noProof w:val="0"/>
        </w:rPr>
      </w:pPr>
      <w:r w:rsidRPr="006D613E">
        <w:rPr>
          <w:noProof w:val="0"/>
        </w:rPr>
        <w:t>ICCBBA DIs:</w:t>
      </w:r>
      <w:r w:rsidRPr="006D613E">
        <w:rPr>
          <w:noProof w:val="0"/>
        </w:rPr>
        <w:tab/>
        <w:t>2.16.840.1.113883.6.18.1.17 for Blood containers and 2.16.840.1.113883.6.18.1.34 otherwise.</w:t>
      </w:r>
    </w:p>
    <w:p w14:paraId="415DC1FF" w14:textId="77777777" w:rsidR="0012698E" w:rsidRPr="006D613E" w:rsidRDefault="0012698E" w:rsidP="001466DF">
      <w:pPr>
        <w:pStyle w:val="HL7FieldIndent2"/>
        <w:rPr>
          <w:noProof w:val="0"/>
        </w:rPr>
      </w:pPr>
      <w:r w:rsidRPr="006D613E">
        <w:rPr>
          <w:noProof w:val="0"/>
        </w:rPr>
        <w:t>Example:</w:t>
      </w:r>
      <w:r w:rsidRPr="006D613E">
        <w:rPr>
          <w:noProof w:val="0"/>
        </w:rPr>
        <w:tab/>
        <w:t>|00643169001763^^2.51.1.1^ISO|</w:t>
      </w:r>
    </w:p>
    <w:p w14:paraId="44E82083" w14:textId="77777777" w:rsidR="0012698E" w:rsidRPr="006D613E" w:rsidRDefault="0012698E" w:rsidP="001466DF">
      <w:pPr>
        <w:pStyle w:val="HL7FieldIndent2"/>
        <w:rPr>
          <w:noProof w:val="0"/>
        </w:rPr>
      </w:pPr>
      <w:r w:rsidRPr="006D613E">
        <w:rPr>
          <w:noProof w:val="0"/>
        </w:rPr>
        <w:t>7.1.1.2</w:t>
      </w:r>
      <w:r w:rsidRPr="006D613E">
        <w:rPr>
          <w:noProof w:val="0"/>
        </w:rPr>
        <w:tab/>
        <w:t>PRT-17   Participation Device Manufacture Date   (DTM)   03477</w:t>
      </w:r>
    </w:p>
    <w:p w14:paraId="1834295E" w14:textId="77777777" w:rsidR="0012698E" w:rsidRPr="006D613E" w:rsidRDefault="0012698E" w:rsidP="001466DF">
      <w:pPr>
        <w:pStyle w:val="HL7FieldIndent2"/>
        <w:rPr>
          <w:noProof w:val="0"/>
        </w:rPr>
      </w:pPr>
      <w:r w:rsidRPr="006D613E">
        <w:rPr>
          <w:noProof w:val="0"/>
        </w:rPr>
        <w:t>Definition: Date and time w</w:t>
      </w:r>
      <w:r w:rsidR="00DF4204" w:rsidRPr="006D613E">
        <w:rPr>
          <w:noProof w:val="0"/>
        </w:rPr>
        <w:t>hen the device was manufacture</w:t>
      </w:r>
      <w:r w:rsidRPr="006D613E">
        <w:rPr>
          <w:noProof w:val="0"/>
        </w:rPr>
        <w:t>d.</w:t>
      </w:r>
    </w:p>
    <w:p w14:paraId="2423C495" w14:textId="77777777" w:rsidR="0012698E" w:rsidRPr="006D613E" w:rsidRDefault="0012698E" w:rsidP="001466DF">
      <w:pPr>
        <w:pStyle w:val="HL7FieldIndent2"/>
        <w:rPr>
          <w:noProof w:val="0"/>
        </w:rPr>
      </w:pPr>
      <w:r w:rsidRPr="006D613E">
        <w:rPr>
          <w:noProof w:val="0"/>
        </w:rPr>
        <w:t>Note:  The user system may need to convert the date and optional hour from the UDI Human Readable Form to a timestamp style data type, augmenting the date as required to provide for a complete date and optionally the hour</w:t>
      </w:r>
      <w:r w:rsidR="002E782A" w:rsidRPr="006D613E">
        <w:rPr>
          <w:noProof w:val="0"/>
        </w:rPr>
        <w:t xml:space="preserve">. </w:t>
      </w:r>
    </w:p>
    <w:p w14:paraId="0B393BE8" w14:textId="77777777" w:rsidR="0012698E" w:rsidRPr="006D613E" w:rsidRDefault="0012698E" w:rsidP="001466DF">
      <w:pPr>
        <w:pStyle w:val="HL7FieldIndent2"/>
        <w:rPr>
          <w:noProof w:val="0"/>
        </w:rPr>
      </w:pPr>
      <w:r w:rsidRPr="006D613E">
        <w:rPr>
          <w:noProof w:val="0"/>
        </w:rPr>
        <w:t>Example:</w:t>
      </w:r>
      <w:r w:rsidRPr="006D613E">
        <w:rPr>
          <w:noProof w:val="0"/>
        </w:rPr>
        <w:tab/>
        <w:t>|20140401|</w:t>
      </w:r>
    </w:p>
    <w:p w14:paraId="2DBBFA77" w14:textId="77777777" w:rsidR="0012698E" w:rsidRPr="006D613E" w:rsidRDefault="0012698E" w:rsidP="00C10546">
      <w:pPr>
        <w:pStyle w:val="HL7Field"/>
        <w:keepNext/>
      </w:pPr>
      <w:r w:rsidRPr="006D613E">
        <w:lastRenderedPageBreak/>
        <w:t>PRT-18   Participation Device Expiry Date   (DTM)   03478</w:t>
      </w:r>
    </w:p>
    <w:p w14:paraId="1F847023" w14:textId="77777777" w:rsidR="0012698E" w:rsidRPr="006D613E" w:rsidRDefault="0012698E" w:rsidP="001466DF">
      <w:pPr>
        <w:pStyle w:val="HL7FieldIndent2"/>
        <w:rPr>
          <w:noProof w:val="0"/>
        </w:rPr>
      </w:pPr>
      <w:r w:rsidRPr="006D613E">
        <w:rPr>
          <w:noProof w:val="0"/>
        </w:rPr>
        <w:t>Definition: Date and time when the device is no longer approved for use. Not generally applicable in IHE PCD transactions.</w:t>
      </w:r>
    </w:p>
    <w:p w14:paraId="36CEBE70" w14:textId="77777777" w:rsidR="0012698E" w:rsidRPr="006D613E" w:rsidRDefault="0012698E" w:rsidP="001466DF">
      <w:pPr>
        <w:pStyle w:val="HL7FieldIndent2"/>
        <w:rPr>
          <w:noProof w:val="0"/>
        </w:rPr>
      </w:pPr>
      <w:r w:rsidRPr="006D613E">
        <w:rPr>
          <w:noProof w:val="0"/>
        </w:rPr>
        <w:t>Note:  The user system may need to convert the date and optional hour from the UDI Human Readable Form to a timestamp style data type, augmenting the date as required to provide for a complete date and optionally the hour</w:t>
      </w:r>
      <w:r w:rsidR="002E782A" w:rsidRPr="006D613E">
        <w:rPr>
          <w:noProof w:val="0"/>
        </w:rPr>
        <w:t xml:space="preserve">. </w:t>
      </w:r>
    </w:p>
    <w:p w14:paraId="346CB2B8" w14:textId="77777777" w:rsidR="0012698E" w:rsidRPr="006D613E" w:rsidRDefault="0012698E" w:rsidP="001466DF">
      <w:pPr>
        <w:pStyle w:val="HL7FieldIndent2"/>
        <w:rPr>
          <w:noProof w:val="0"/>
        </w:rPr>
      </w:pPr>
      <w:r w:rsidRPr="006D613E">
        <w:rPr>
          <w:noProof w:val="0"/>
        </w:rPr>
        <w:t>Example:</w:t>
      </w:r>
      <w:r w:rsidRPr="006D613E">
        <w:rPr>
          <w:noProof w:val="0"/>
        </w:rPr>
        <w:tab/>
        <w:t>|20160712|</w:t>
      </w:r>
    </w:p>
    <w:p w14:paraId="49110320" w14:textId="77777777" w:rsidR="0012698E" w:rsidRPr="006D613E" w:rsidRDefault="0012698E" w:rsidP="0012698E">
      <w:pPr>
        <w:pStyle w:val="HL7Field"/>
      </w:pPr>
      <w:r w:rsidRPr="006D613E">
        <w:t>PRT-19   Participation Device Lot Number   (ST)   03479</w:t>
      </w:r>
    </w:p>
    <w:p w14:paraId="2CB1CB00" w14:textId="77777777" w:rsidR="0012698E" w:rsidRPr="006D613E" w:rsidRDefault="0012698E" w:rsidP="001466DF">
      <w:pPr>
        <w:pStyle w:val="HL7FieldIndent2"/>
        <w:rPr>
          <w:noProof w:val="0"/>
        </w:rPr>
      </w:pPr>
      <w:r w:rsidRPr="006D613E">
        <w:rPr>
          <w:noProof w:val="0"/>
        </w:rPr>
        <w:t>Definition: Alphanumeric string that identifies the device’s production lot number.</w:t>
      </w:r>
    </w:p>
    <w:p w14:paraId="3BC599D0" w14:textId="77777777" w:rsidR="0012698E" w:rsidRPr="006D613E" w:rsidRDefault="0012698E" w:rsidP="001466DF">
      <w:pPr>
        <w:pStyle w:val="HL7FieldIndent2"/>
        <w:rPr>
          <w:noProof w:val="0"/>
        </w:rPr>
      </w:pPr>
      <w:r w:rsidRPr="006D613E">
        <w:rPr>
          <w:noProof w:val="0"/>
        </w:rPr>
        <w:tab/>
        <w:t>Example:</w:t>
      </w:r>
      <w:r w:rsidRPr="006D613E">
        <w:rPr>
          <w:noProof w:val="0"/>
        </w:rPr>
        <w:tab/>
        <w:t>|123ABC|</w:t>
      </w:r>
    </w:p>
    <w:p w14:paraId="26AAA019" w14:textId="77777777" w:rsidR="0012698E" w:rsidRPr="006D613E" w:rsidRDefault="0012698E" w:rsidP="001466DF">
      <w:pPr>
        <w:pStyle w:val="HL7Field"/>
      </w:pPr>
      <w:r w:rsidRPr="006D613E">
        <w:t>PRT-20   Participation Device Serial Number   (ST)   03480</w:t>
      </w:r>
    </w:p>
    <w:p w14:paraId="7ACCA942" w14:textId="77777777" w:rsidR="0012698E" w:rsidRPr="006D613E" w:rsidRDefault="0012698E" w:rsidP="001466DF">
      <w:pPr>
        <w:pStyle w:val="HL7FieldIndent2"/>
        <w:rPr>
          <w:noProof w:val="0"/>
        </w:rPr>
      </w:pPr>
      <w:r w:rsidRPr="006D613E">
        <w:rPr>
          <w:noProof w:val="0"/>
        </w:rPr>
        <w:t>Definition: Manufacturer’s serial number for this device.</w:t>
      </w:r>
    </w:p>
    <w:p w14:paraId="18864270" w14:textId="77777777" w:rsidR="0012698E" w:rsidRPr="006D613E" w:rsidRDefault="0012698E" w:rsidP="001466DF">
      <w:pPr>
        <w:pStyle w:val="HL7FieldIndent2"/>
        <w:rPr>
          <w:noProof w:val="0"/>
        </w:rPr>
      </w:pPr>
      <w:r w:rsidRPr="006D613E">
        <w:rPr>
          <w:noProof w:val="0"/>
        </w:rPr>
        <w:t>CAUTION:  See the related privacy considerations discussion in PRT.10</w:t>
      </w:r>
      <w:r w:rsidR="002E782A" w:rsidRPr="006D613E">
        <w:rPr>
          <w:noProof w:val="0"/>
        </w:rPr>
        <w:t xml:space="preserve">. </w:t>
      </w:r>
    </w:p>
    <w:p w14:paraId="71AF8718" w14:textId="77777777" w:rsidR="0012698E" w:rsidRPr="006D613E" w:rsidRDefault="0012698E" w:rsidP="001466DF">
      <w:pPr>
        <w:pStyle w:val="HL7FieldIndent2"/>
        <w:rPr>
          <w:noProof w:val="0"/>
        </w:rPr>
      </w:pPr>
      <w:r w:rsidRPr="006D613E">
        <w:rPr>
          <w:noProof w:val="0"/>
        </w:rPr>
        <w:t>Example:</w:t>
      </w:r>
      <w:r w:rsidRPr="006D613E">
        <w:rPr>
          <w:noProof w:val="0"/>
        </w:rPr>
        <w:tab/>
        <w:t>|21A11F4855|</w:t>
      </w:r>
    </w:p>
    <w:p w14:paraId="75DE9DB3" w14:textId="77777777" w:rsidR="00227594" w:rsidRPr="006D613E" w:rsidRDefault="00227594" w:rsidP="005F16F9">
      <w:pPr>
        <w:pStyle w:val="AppendixHeading3"/>
        <w:rPr>
          <w:noProof w:val="0"/>
        </w:rPr>
      </w:pPr>
      <w:bookmarkStart w:id="1077" w:name="_Toc466373825"/>
      <w:r w:rsidRPr="006D613E">
        <w:rPr>
          <w:noProof w:val="0"/>
        </w:rPr>
        <w:t>PRT Participation Information Segment in ACM Transactions PCD-04 and PCD-05</w:t>
      </w:r>
      <w:bookmarkEnd w:id="1077"/>
    </w:p>
    <w:p w14:paraId="7854D123" w14:textId="77777777" w:rsidR="00227594" w:rsidRPr="006D613E" w:rsidRDefault="00227594" w:rsidP="00227594">
      <w:pPr>
        <w:pStyle w:val="BodyText"/>
      </w:pPr>
      <w:r w:rsidRPr="006D613E">
        <w:t>A Report Alert [PCD-04] transaction can optionally contain multiple occurrences of the Participation Information (PRT) segment to indicate additional alert notification recipients in addition to any alert notification recipients identified internally by the Alert Manager (AM)</w:t>
      </w:r>
      <w:r w:rsidR="002E782A" w:rsidRPr="006D613E">
        <w:t xml:space="preserve">. </w:t>
      </w:r>
    </w:p>
    <w:p w14:paraId="68E82852" w14:textId="77777777" w:rsidR="00227594" w:rsidRPr="006D613E" w:rsidRDefault="00227594" w:rsidP="00227594">
      <w:pPr>
        <w:pStyle w:val="BodyText"/>
      </w:pPr>
      <w:r w:rsidRPr="006D613E">
        <w:t>A Report Alert Status [PCD-05] transaction can contain multiple occurrences of the Participation Information (PRT) segment to indicate the recipient person and/or endpoint communication device to which an alert was disseminated (successfully or unsuccessfully) and the endpoint communication device operator response</w:t>
      </w:r>
      <w:r w:rsidR="002E782A" w:rsidRPr="006D613E">
        <w:t xml:space="preserve">. </w:t>
      </w:r>
      <w:r w:rsidRPr="006D613E">
        <w:t>PRT segment optionality and repeat indications are specific to the PCD-04 and PCD-05 messages</w:t>
      </w:r>
      <w:r w:rsidR="002E782A" w:rsidRPr="006D613E">
        <w:t xml:space="preserve">. </w:t>
      </w:r>
      <w:r w:rsidRPr="006D613E">
        <w:t>There is one recipient person or device per PRT segment occurrence</w:t>
      </w:r>
      <w:r w:rsidR="002E782A" w:rsidRPr="006D613E">
        <w:t xml:space="preserve">. </w:t>
      </w:r>
      <w:r w:rsidRPr="006D613E">
        <w:t>The group of PRT segments optionally identifying the additional recipients is in the PCD-04 or PCD-05 message occur after the OBR segment identifying the alert or alert status and before any OBX observation segments associated with the alert in the case of the PCD-04 transaction.</w:t>
      </w:r>
    </w:p>
    <w:p w14:paraId="2D5FAE54" w14:textId="685FDBAB" w:rsidR="00227594" w:rsidRPr="006D613E" w:rsidRDefault="00227594" w:rsidP="00227594">
      <w:pPr>
        <w:pStyle w:val="BodyText"/>
      </w:pPr>
      <w:r w:rsidRPr="006D613E">
        <w:t>The content of a PRT segment shall resolve to an unambiguous single recipient, be it an identified person in PRT-5 or a communication endpoint device destination identified by its telecommunication address in PRT-15</w:t>
      </w:r>
      <w:r w:rsidR="002E782A" w:rsidRPr="006D613E">
        <w:t xml:space="preserve">. </w:t>
      </w:r>
      <w:r w:rsidRPr="006D613E">
        <w:t xml:space="preserve">In the case of PCD-04 if both PRT-5 and PRT-15 are populated the </w:t>
      </w:r>
      <w:r w:rsidR="009E2B46">
        <w:t>Alert Manager</w:t>
      </w:r>
      <w:r w:rsidRPr="006D613E">
        <w:t xml:space="preserve"> may send the alert notification to additional endpoint communication devices associated with the person identified in PRT-5</w:t>
      </w:r>
      <w:r w:rsidR="002E782A" w:rsidRPr="006D613E">
        <w:t xml:space="preserve">. </w:t>
      </w:r>
      <w:r w:rsidRPr="006D613E">
        <w:t>In the case of PCD-05 if both PRT-5 and PRT-15 are populated the focus shall be on PRT-5 as the person to which the alert was addressed and the value in PRT-15 is additional information for retrospective analysis indicating the endpoint communication device on which they successfully or unsuccessfully received or responded to the alert notification</w:t>
      </w:r>
      <w:r w:rsidR="002E782A" w:rsidRPr="006D613E">
        <w:t xml:space="preserve">. </w:t>
      </w:r>
      <w:r w:rsidRPr="006D613E">
        <w:t xml:space="preserve">If the person received or responded to the alert on multiple endpoint communication devices that shall result in multiple PCD-05 messages rather </w:t>
      </w:r>
      <w:r w:rsidRPr="006D613E">
        <w:lastRenderedPageBreak/>
        <w:t xml:space="preserve">than waiting to queue up multiple PRT segments into a single PCD-05 transaction which might delay providing alert status back to the </w:t>
      </w:r>
      <w:r w:rsidR="009E2B46">
        <w:t>Alert Reporter</w:t>
      </w:r>
      <w:r w:rsidRPr="006D613E">
        <w:t>.</w:t>
      </w:r>
    </w:p>
    <w:p w14:paraId="4AAF8C81" w14:textId="77777777" w:rsidR="00227594" w:rsidRPr="006D613E" w:rsidRDefault="00227594" w:rsidP="00123C7B">
      <w:pPr>
        <w:pStyle w:val="HL7Field"/>
        <w:outlineLvl w:val="0"/>
      </w:pPr>
      <w:r w:rsidRPr="006D613E">
        <w:t>PRT-2 Action Code (ID) 00816</w:t>
      </w:r>
    </w:p>
    <w:p w14:paraId="4BAE0F59" w14:textId="77777777" w:rsidR="00227594" w:rsidRPr="006D613E" w:rsidRDefault="00227594" w:rsidP="00227594">
      <w:pPr>
        <w:pStyle w:val="BodyText"/>
      </w:pPr>
      <w:r w:rsidRPr="006D613E">
        <w:t>For the PCD-04 and PCD-05 message this field shall contain the value AD indicating Add.</w:t>
      </w:r>
    </w:p>
    <w:p w14:paraId="6F8FA50B" w14:textId="77777777" w:rsidR="00227594" w:rsidRPr="006D613E" w:rsidRDefault="00227594" w:rsidP="00123C7B">
      <w:pPr>
        <w:pStyle w:val="HL7Field"/>
        <w:outlineLvl w:val="0"/>
      </w:pPr>
      <w:r w:rsidRPr="006D613E">
        <w:t>PRT-3 Action Reason (CWE) 02380</w:t>
      </w:r>
    </w:p>
    <w:p w14:paraId="74BB7D6C" w14:textId="77777777" w:rsidR="00227594" w:rsidRPr="006D613E" w:rsidRDefault="00227594" w:rsidP="00227594">
      <w:pPr>
        <w:pStyle w:val="BodyText"/>
      </w:pPr>
      <w:r w:rsidRPr="006D613E">
        <w:t>For the PCD-04 message this field is optional.</w:t>
      </w:r>
    </w:p>
    <w:p w14:paraId="57C77DC3" w14:textId="77777777" w:rsidR="00227594" w:rsidRPr="006D613E" w:rsidRDefault="00227594" w:rsidP="00123C7B">
      <w:pPr>
        <w:pStyle w:val="HL7Field"/>
        <w:outlineLvl w:val="0"/>
      </w:pPr>
      <w:r w:rsidRPr="006D613E">
        <w:t>PRT-4 Participation (CWE) 02381</w:t>
      </w:r>
    </w:p>
    <w:p w14:paraId="1B30807A" w14:textId="407B2881" w:rsidR="00227594" w:rsidRPr="006D613E" w:rsidRDefault="00227594" w:rsidP="00227594">
      <w:pPr>
        <w:pStyle w:val="BodyText"/>
      </w:pPr>
      <w:r w:rsidRPr="006D613E">
        <w:t>For PCD-04 and PCD-05 this field shall contain AR indicating Alert Recipient</w:t>
      </w:r>
      <w:r w:rsidR="002E782A" w:rsidRPr="006D613E">
        <w:t xml:space="preserve">. </w:t>
      </w:r>
      <w:r w:rsidRPr="006D613E">
        <w:t xml:space="preserve">This is an addition to </w:t>
      </w:r>
      <w:r w:rsidR="006D613E">
        <w:t>HL7</w:t>
      </w:r>
      <w:r w:rsidR="00995105" w:rsidRPr="006D613E">
        <w:t xml:space="preserve"> </w:t>
      </w:r>
      <w:r w:rsidRPr="006D613E">
        <w:t>v2.8 Table 0912 specifically for the PCD-04 message such that PRT segment occurrences identifying alert recipients can be unambiguously identified for processing, independent of unrelated to alert processing PRT segments containing RCT (indicating Result Copies To).</w:t>
      </w:r>
    </w:p>
    <w:p w14:paraId="2EBD8B9B" w14:textId="77777777" w:rsidR="00227594" w:rsidRPr="006D613E" w:rsidRDefault="00227594" w:rsidP="00123C7B">
      <w:pPr>
        <w:pStyle w:val="HL7Field"/>
        <w:outlineLvl w:val="0"/>
      </w:pPr>
      <w:r w:rsidRPr="006D613E">
        <w:t>PRT-5 Participation Person (XCN) 02382</w:t>
      </w:r>
    </w:p>
    <w:p w14:paraId="38A1977F" w14:textId="4FCDC098" w:rsidR="00227594" w:rsidRPr="006D613E" w:rsidRDefault="00227594" w:rsidP="00227594">
      <w:pPr>
        <w:pStyle w:val="BodyText"/>
      </w:pPr>
      <w:r w:rsidRPr="006D613E">
        <w:t>This is the identification of the person that is the recipient of the alert notification</w:t>
      </w:r>
      <w:r w:rsidR="002E782A" w:rsidRPr="006D613E">
        <w:t xml:space="preserve">. </w:t>
      </w:r>
      <w:r w:rsidRPr="006D613E">
        <w:t xml:space="preserve">If this field is populated it shall unambiguously resolve to one person. If this field is populated and PRT-15 is not populated it presumes the </w:t>
      </w:r>
      <w:r w:rsidR="009E2B46">
        <w:t>Alert Manager</w:t>
      </w:r>
      <w:r w:rsidR="00257A60" w:rsidRPr="006D613E">
        <w:t xml:space="preserve"> will</w:t>
      </w:r>
      <w:r w:rsidRPr="006D613E">
        <w:t xml:space="preserve"> (in the case of PCD-04) or has (in the case of PCD-05) internally resolved the person to one or more of their currently assigned endpoint communication devices.</w:t>
      </w:r>
    </w:p>
    <w:p w14:paraId="2A3DA2FA" w14:textId="77777777" w:rsidR="00227594" w:rsidRPr="006D613E" w:rsidRDefault="00227594" w:rsidP="00123C7B">
      <w:pPr>
        <w:pStyle w:val="HL7Field"/>
        <w:outlineLvl w:val="0"/>
      </w:pPr>
      <w:r w:rsidRPr="006D613E">
        <w:t>PRT-11 Participation Begin Date/Time (DTM) 02387</w:t>
      </w:r>
    </w:p>
    <w:p w14:paraId="19A2215F" w14:textId="77777777" w:rsidR="00227594" w:rsidRPr="006D613E" w:rsidRDefault="00227594" w:rsidP="00227594">
      <w:pPr>
        <w:pStyle w:val="BodyText"/>
      </w:pPr>
      <w:r w:rsidRPr="006D613E">
        <w:t>For the PCD-05 message this field contains the timestamp of the message dissemination status or operator response.</w:t>
      </w:r>
    </w:p>
    <w:p w14:paraId="7BE6F719" w14:textId="77777777" w:rsidR="00227594" w:rsidRPr="006D613E" w:rsidRDefault="00227594" w:rsidP="00123C7B">
      <w:pPr>
        <w:pStyle w:val="HL7Field"/>
        <w:outlineLvl w:val="0"/>
      </w:pPr>
      <w:r w:rsidRPr="006D613E">
        <w:t>PRT-15 Participation Telecommunication Address (XTN) 02391</w:t>
      </w:r>
    </w:p>
    <w:p w14:paraId="66A2861F" w14:textId="236257FE" w:rsidR="00227594" w:rsidRPr="006D613E" w:rsidRDefault="00227594" w:rsidP="00227594">
      <w:pPr>
        <w:pStyle w:val="BodyText"/>
      </w:pPr>
      <w:r w:rsidRPr="006D613E">
        <w:t>This field optionally contains the telecommunication identification of the alert notification recipient’s telecommunication device (phone #, carrier and PIN, etc.)</w:t>
      </w:r>
      <w:r w:rsidR="002E782A" w:rsidRPr="006D613E">
        <w:t xml:space="preserve">. </w:t>
      </w:r>
      <w:r w:rsidRPr="006D613E">
        <w:t>If this field is populated it shall unambiguously resolve to one endpoint communication device</w:t>
      </w:r>
      <w:r w:rsidR="002E782A" w:rsidRPr="006D613E">
        <w:t xml:space="preserve">. </w:t>
      </w:r>
      <w:r w:rsidRPr="006D613E">
        <w:t xml:space="preserve">If this field is not populated then PRT-5 Participation Person shall be populated and it is presume the </w:t>
      </w:r>
      <w:r w:rsidR="009E2B46">
        <w:t>Alert Manager</w:t>
      </w:r>
      <w:r w:rsidRPr="006D613E">
        <w:t xml:space="preserve"> will internally resolve the person to their currently assigned endpoint communication device or devices.</w:t>
      </w:r>
    </w:p>
    <w:p w14:paraId="04003FD6" w14:textId="77777777" w:rsidR="00227594" w:rsidRPr="006D613E" w:rsidRDefault="00227594" w:rsidP="00227594">
      <w:pPr>
        <w:pStyle w:val="BodyText"/>
      </w:pPr>
      <w:r w:rsidRPr="006D613E">
        <w:t>If the field value represents a telecommunications carrier identification and PIN reference the carrier identification string goes in the fourth component Communication Address and the PIN string goes in the seventh component Local Number</w:t>
      </w:r>
      <w:r w:rsidR="002E782A" w:rsidRPr="006D613E">
        <w:t xml:space="preserve">. </w:t>
      </w:r>
      <w:r w:rsidRPr="006D613E">
        <w:t xml:space="preserve">If the field value represents a telephony dial string it can either be split into its XTN data type components or it can be a dial string in the </w:t>
      </w:r>
      <w:r w:rsidR="00242B41" w:rsidRPr="006D613E">
        <w:t>twelfth</w:t>
      </w:r>
      <w:r w:rsidRPr="006D613E">
        <w:t xml:space="preserve"> component Unformatted Telephone number.</w:t>
      </w:r>
    </w:p>
    <w:p w14:paraId="189DAFCA" w14:textId="55A3C7E1" w:rsidR="00B11855" w:rsidRPr="006D613E" w:rsidRDefault="00227594" w:rsidP="00A92110">
      <w:pPr>
        <w:pStyle w:val="BodyText"/>
      </w:pPr>
      <w:r w:rsidRPr="006D613E">
        <w:t xml:space="preserve">In the case of an outsourced </w:t>
      </w:r>
      <w:r w:rsidR="00916BBE">
        <w:t>Alert Communicator</w:t>
      </w:r>
      <w:r w:rsidRPr="006D613E">
        <w:t xml:space="preserve"> as a notification service (answering machine service, help desk, etc.) the telecommunication carrier identification and PIN reference may not be known by the </w:t>
      </w:r>
      <w:r w:rsidR="009E2B46">
        <w:t>Alert Manager</w:t>
      </w:r>
      <w:r w:rsidRPr="006D613E">
        <w:t xml:space="preserve"> in which case this field might not be populated. </w:t>
      </w:r>
    </w:p>
    <w:p w14:paraId="746D90F3" w14:textId="77777777" w:rsidR="00B11855" w:rsidRPr="006D613E" w:rsidRDefault="00B11855" w:rsidP="00A92110">
      <w:pPr>
        <w:pStyle w:val="BodyText"/>
      </w:pPr>
    </w:p>
    <w:p w14:paraId="2A5EBFCD" w14:textId="77777777" w:rsidR="00B11855" w:rsidRPr="006D613E" w:rsidRDefault="003D003E" w:rsidP="005F16F9">
      <w:pPr>
        <w:pStyle w:val="AppendixHeading1"/>
        <w:rPr>
          <w:noProof w:val="0"/>
        </w:rPr>
      </w:pPr>
      <w:bookmarkStart w:id="1078" w:name="_Toc401769871"/>
      <w:bookmarkStart w:id="1079" w:name="_Toc466373826"/>
      <w:r w:rsidRPr="006D613E">
        <w:rPr>
          <w:noProof w:val="0"/>
        </w:rPr>
        <w:lastRenderedPageBreak/>
        <w:t>Common Data Types</w:t>
      </w:r>
      <w:bookmarkEnd w:id="1078"/>
      <w:bookmarkEnd w:id="1079"/>
    </w:p>
    <w:p w14:paraId="0FF0E954" w14:textId="0737F05D" w:rsidR="00B11855" w:rsidRPr="006D613E" w:rsidRDefault="003D003E" w:rsidP="00AF7F19">
      <w:pPr>
        <w:pStyle w:val="BodyText"/>
      </w:pPr>
      <w:r w:rsidRPr="006D613E">
        <w:t xml:space="preserve">This section describes PCD constraints of commonly used </w:t>
      </w:r>
      <w:r w:rsidR="006D613E">
        <w:t>HL7</w:t>
      </w:r>
      <w:r w:rsidR="00995105" w:rsidRPr="006D613E">
        <w:t xml:space="preserve"> </w:t>
      </w:r>
      <w:r w:rsidRPr="006D613E">
        <w:t>data types.</w:t>
      </w:r>
    </w:p>
    <w:p w14:paraId="2833E46E" w14:textId="6D933436" w:rsidR="00B11855" w:rsidRPr="006D613E" w:rsidRDefault="006D613E" w:rsidP="00AF7F19">
      <w:pPr>
        <w:pStyle w:val="BodyText"/>
      </w:pPr>
      <w:r>
        <w:t>HL7</w:t>
      </w:r>
      <w:r w:rsidR="00995105" w:rsidRPr="006D613E">
        <w:t xml:space="preserve"> </w:t>
      </w:r>
      <w:r w:rsidR="003D003E" w:rsidRPr="006D613E">
        <w:t xml:space="preserve">OBX-2 defines the Value Type that is used to express the value in OBX-5 based on </w:t>
      </w:r>
      <w:r>
        <w:t>HL7</w:t>
      </w:r>
      <w:r w:rsidR="00995105" w:rsidRPr="006D613E">
        <w:t xml:space="preserve"> </w:t>
      </w:r>
      <w:r w:rsidR="003D003E" w:rsidRPr="006D613E">
        <w:t xml:space="preserve">Table 0125. </w:t>
      </w:r>
    </w:p>
    <w:p w14:paraId="69CF0A2E" w14:textId="77777777" w:rsidR="00B11855" w:rsidRPr="006D613E" w:rsidRDefault="003D003E" w:rsidP="00AF7F19">
      <w:pPr>
        <w:pStyle w:val="BodyText"/>
      </w:pPr>
      <w:r w:rsidRPr="006D613E">
        <w:t xml:space="preserve">The PCD TF constrains the allowable value type to those shown in </w:t>
      </w:r>
      <w:r w:rsidR="00CA3A2C" w:rsidRPr="006D613E">
        <w:t>Table</w:t>
      </w:r>
      <w:r w:rsidRPr="006D613E">
        <w:t xml:space="preserve"> C-1.</w:t>
      </w:r>
    </w:p>
    <w:p w14:paraId="46C665B8" w14:textId="77777777" w:rsidR="00B11855" w:rsidRPr="006D613E" w:rsidRDefault="00B11855" w:rsidP="00AF7F19">
      <w:pPr>
        <w:pStyle w:val="BodyText"/>
      </w:pPr>
    </w:p>
    <w:p w14:paraId="443929F9" w14:textId="4346E005" w:rsidR="00B11855" w:rsidRPr="006D613E" w:rsidRDefault="003D003E" w:rsidP="00123C7B">
      <w:pPr>
        <w:pStyle w:val="TableTitle"/>
        <w:outlineLvl w:val="0"/>
      </w:pPr>
      <w:r w:rsidRPr="006D613E">
        <w:t xml:space="preserve">Table C-1: PCD Constrained </w:t>
      </w:r>
      <w:r w:rsidR="006D613E">
        <w:t>HL7</w:t>
      </w:r>
      <w:r w:rsidR="00995105" w:rsidRPr="006D613E">
        <w:t xml:space="preserve"> </w:t>
      </w:r>
      <w:r w:rsidRPr="006D613E">
        <w:t>Table 0125</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9E3628" w:rsidRPr="006D613E" w14:paraId="0250EC17" w14:textId="77777777" w:rsidTr="00A92110">
        <w:trPr>
          <w:tblHeader/>
          <w:jc w:val="center"/>
        </w:trPr>
        <w:tc>
          <w:tcPr>
            <w:tcW w:w="1440" w:type="dxa"/>
            <w:shd w:val="clear" w:color="auto" w:fill="D9D9D9"/>
          </w:tcPr>
          <w:p w14:paraId="600BFF09" w14:textId="77777777" w:rsidR="009E3628" w:rsidRPr="006D613E" w:rsidRDefault="009E3628" w:rsidP="007B21C7">
            <w:pPr>
              <w:pStyle w:val="TableEntryHeader"/>
            </w:pPr>
            <w:r w:rsidRPr="006D613E">
              <w:t>Value</w:t>
            </w:r>
          </w:p>
        </w:tc>
        <w:tc>
          <w:tcPr>
            <w:tcW w:w="3600" w:type="dxa"/>
            <w:shd w:val="clear" w:color="auto" w:fill="D9D9D9"/>
          </w:tcPr>
          <w:p w14:paraId="4743E458" w14:textId="77777777" w:rsidR="009E3628" w:rsidRPr="006D613E" w:rsidRDefault="009E3628" w:rsidP="007B21C7">
            <w:pPr>
              <w:pStyle w:val="TableEntryHeader"/>
            </w:pPr>
            <w:r w:rsidRPr="006D613E">
              <w:t>Description</w:t>
            </w:r>
          </w:p>
        </w:tc>
        <w:tc>
          <w:tcPr>
            <w:tcW w:w="2160" w:type="dxa"/>
            <w:shd w:val="clear" w:color="auto" w:fill="D9D9D9"/>
          </w:tcPr>
          <w:p w14:paraId="129BE946" w14:textId="77777777" w:rsidR="009E3628" w:rsidRPr="006D613E" w:rsidRDefault="009E3628" w:rsidP="007B21C7">
            <w:pPr>
              <w:pStyle w:val="TableEntryHeader"/>
            </w:pPr>
            <w:r w:rsidRPr="006D613E">
              <w:t>Comment</w:t>
            </w:r>
          </w:p>
        </w:tc>
      </w:tr>
      <w:tr w:rsidR="009E3628" w:rsidRPr="006D613E" w14:paraId="28CEC6B3" w14:textId="77777777" w:rsidTr="007B21C7">
        <w:trPr>
          <w:jc w:val="center"/>
        </w:trPr>
        <w:tc>
          <w:tcPr>
            <w:tcW w:w="1440" w:type="dxa"/>
          </w:tcPr>
          <w:p w14:paraId="757DD0AB" w14:textId="77777777" w:rsidR="009E3628" w:rsidRPr="006D613E" w:rsidRDefault="009E3628" w:rsidP="007B21C7">
            <w:pPr>
              <w:pStyle w:val="TableEntry"/>
            </w:pPr>
            <w:r w:rsidRPr="006D613E">
              <w:t>CNE</w:t>
            </w:r>
          </w:p>
        </w:tc>
        <w:tc>
          <w:tcPr>
            <w:tcW w:w="3600" w:type="dxa"/>
          </w:tcPr>
          <w:p w14:paraId="76BB37AA" w14:textId="77777777" w:rsidR="009E3628" w:rsidRPr="006D613E" w:rsidRDefault="009E3628" w:rsidP="007B21C7">
            <w:pPr>
              <w:pStyle w:val="TableEntry"/>
            </w:pPr>
            <w:r w:rsidRPr="006D613E">
              <w:t>Coded with No Exceptions</w:t>
            </w:r>
          </w:p>
        </w:tc>
        <w:tc>
          <w:tcPr>
            <w:tcW w:w="2160" w:type="dxa"/>
          </w:tcPr>
          <w:p w14:paraId="07537C28" w14:textId="77777777" w:rsidR="009E3628" w:rsidRPr="006D613E" w:rsidRDefault="009E3628" w:rsidP="007B21C7">
            <w:pPr>
              <w:pStyle w:val="TableEntry"/>
            </w:pPr>
          </w:p>
        </w:tc>
      </w:tr>
      <w:tr w:rsidR="009E3628" w:rsidRPr="006D613E" w14:paraId="11B1D323" w14:textId="77777777" w:rsidTr="007B21C7">
        <w:trPr>
          <w:jc w:val="center"/>
        </w:trPr>
        <w:tc>
          <w:tcPr>
            <w:tcW w:w="1440" w:type="dxa"/>
          </w:tcPr>
          <w:p w14:paraId="1FA99566" w14:textId="77777777" w:rsidR="009E3628" w:rsidRPr="006D613E" w:rsidRDefault="009E3628" w:rsidP="007B21C7">
            <w:pPr>
              <w:pStyle w:val="TableEntry"/>
            </w:pPr>
            <w:r w:rsidRPr="006D613E">
              <w:t>CWE</w:t>
            </w:r>
          </w:p>
        </w:tc>
        <w:tc>
          <w:tcPr>
            <w:tcW w:w="3600" w:type="dxa"/>
          </w:tcPr>
          <w:p w14:paraId="47D531C3" w14:textId="77777777" w:rsidR="009E3628" w:rsidRPr="006D613E" w:rsidRDefault="009E3628" w:rsidP="007B21C7">
            <w:pPr>
              <w:pStyle w:val="TableEntry"/>
            </w:pPr>
            <w:r w:rsidRPr="006D613E">
              <w:t>Coded with Exceptions</w:t>
            </w:r>
          </w:p>
        </w:tc>
        <w:tc>
          <w:tcPr>
            <w:tcW w:w="2160" w:type="dxa"/>
          </w:tcPr>
          <w:p w14:paraId="58E2D929" w14:textId="77777777" w:rsidR="009E3628" w:rsidRPr="006D613E" w:rsidRDefault="009E3628" w:rsidP="007B21C7">
            <w:pPr>
              <w:pStyle w:val="TableEntry"/>
            </w:pPr>
          </w:p>
        </w:tc>
      </w:tr>
      <w:tr w:rsidR="009E3628" w:rsidRPr="006D613E" w14:paraId="5F2EF419" w14:textId="77777777" w:rsidTr="007B21C7">
        <w:trPr>
          <w:jc w:val="center"/>
        </w:trPr>
        <w:tc>
          <w:tcPr>
            <w:tcW w:w="1440" w:type="dxa"/>
          </w:tcPr>
          <w:p w14:paraId="6DFDA600" w14:textId="77777777" w:rsidR="009E3628" w:rsidRPr="006D613E" w:rsidRDefault="009E3628" w:rsidP="007B21C7">
            <w:pPr>
              <w:pStyle w:val="TableEntry"/>
            </w:pPr>
            <w:r w:rsidRPr="006D613E">
              <w:t>CF</w:t>
            </w:r>
          </w:p>
        </w:tc>
        <w:tc>
          <w:tcPr>
            <w:tcW w:w="3600" w:type="dxa"/>
          </w:tcPr>
          <w:p w14:paraId="36D6485C" w14:textId="77777777" w:rsidR="009E3628" w:rsidRPr="006D613E" w:rsidRDefault="009E3628" w:rsidP="007B21C7">
            <w:pPr>
              <w:pStyle w:val="TableEntry"/>
            </w:pPr>
            <w:r w:rsidRPr="006D613E">
              <w:t>Coded Element with Formatted Values</w:t>
            </w:r>
          </w:p>
        </w:tc>
        <w:tc>
          <w:tcPr>
            <w:tcW w:w="2160" w:type="dxa"/>
          </w:tcPr>
          <w:p w14:paraId="55A2BCB9" w14:textId="77777777" w:rsidR="009E3628" w:rsidRPr="006D613E" w:rsidRDefault="009E3628" w:rsidP="007B21C7">
            <w:pPr>
              <w:pStyle w:val="TableEntry"/>
            </w:pPr>
          </w:p>
        </w:tc>
      </w:tr>
      <w:tr w:rsidR="009E3628" w:rsidRPr="006D613E" w14:paraId="7F62A22E" w14:textId="77777777" w:rsidTr="007B21C7">
        <w:trPr>
          <w:jc w:val="center"/>
        </w:trPr>
        <w:tc>
          <w:tcPr>
            <w:tcW w:w="1440" w:type="dxa"/>
          </w:tcPr>
          <w:p w14:paraId="27575CB1" w14:textId="77777777" w:rsidR="009E3628" w:rsidRPr="006D613E" w:rsidRDefault="009E3628" w:rsidP="007B21C7">
            <w:pPr>
              <w:pStyle w:val="TableEntry"/>
            </w:pPr>
            <w:r w:rsidRPr="006D613E">
              <w:t>DR</w:t>
            </w:r>
          </w:p>
        </w:tc>
        <w:tc>
          <w:tcPr>
            <w:tcW w:w="3600" w:type="dxa"/>
          </w:tcPr>
          <w:p w14:paraId="5D8BC492" w14:textId="77777777" w:rsidR="009E3628" w:rsidRPr="006D613E" w:rsidRDefault="009E3628" w:rsidP="007B21C7">
            <w:pPr>
              <w:pStyle w:val="TableEntry"/>
            </w:pPr>
            <w:r w:rsidRPr="006D613E">
              <w:t>Date Range</w:t>
            </w:r>
          </w:p>
        </w:tc>
        <w:tc>
          <w:tcPr>
            <w:tcW w:w="2160" w:type="dxa"/>
          </w:tcPr>
          <w:p w14:paraId="5600FFD0" w14:textId="77777777" w:rsidR="009E3628" w:rsidRPr="006D613E" w:rsidRDefault="009E3628" w:rsidP="007B21C7">
            <w:pPr>
              <w:pStyle w:val="TableEntry"/>
            </w:pPr>
          </w:p>
        </w:tc>
      </w:tr>
      <w:tr w:rsidR="009E3628" w:rsidRPr="006D613E" w14:paraId="0221D20E" w14:textId="77777777" w:rsidTr="007B21C7">
        <w:trPr>
          <w:jc w:val="center"/>
        </w:trPr>
        <w:tc>
          <w:tcPr>
            <w:tcW w:w="1440" w:type="dxa"/>
          </w:tcPr>
          <w:p w14:paraId="05F4B3D4" w14:textId="77777777" w:rsidR="009E3628" w:rsidRPr="006D613E" w:rsidRDefault="009E3628" w:rsidP="007B21C7">
            <w:pPr>
              <w:pStyle w:val="TableEntry"/>
            </w:pPr>
            <w:r w:rsidRPr="006D613E">
              <w:t>DTM</w:t>
            </w:r>
          </w:p>
        </w:tc>
        <w:tc>
          <w:tcPr>
            <w:tcW w:w="3600" w:type="dxa"/>
          </w:tcPr>
          <w:p w14:paraId="17A37BE6" w14:textId="77777777" w:rsidR="009E3628" w:rsidRPr="006D613E" w:rsidRDefault="009E3628" w:rsidP="007B21C7">
            <w:pPr>
              <w:pStyle w:val="TableEntry"/>
            </w:pPr>
            <w:r w:rsidRPr="006D613E">
              <w:t>Date/Time</w:t>
            </w:r>
          </w:p>
        </w:tc>
        <w:tc>
          <w:tcPr>
            <w:tcW w:w="2160" w:type="dxa"/>
          </w:tcPr>
          <w:p w14:paraId="75D4DCA6" w14:textId="77777777" w:rsidR="009E3628" w:rsidRPr="006D613E" w:rsidRDefault="009E3628" w:rsidP="007B21C7">
            <w:pPr>
              <w:pStyle w:val="TableEntry"/>
            </w:pPr>
          </w:p>
        </w:tc>
      </w:tr>
      <w:tr w:rsidR="009E3628" w:rsidRPr="006D613E" w14:paraId="69B19CC9" w14:textId="77777777" w:rsidTr="007B21C7">
        <w:trPr>
          <w:jc w:val="center"/>
        </w:trPr>
        <w:tc>
          <w:tcPr>
            <w:tcW w:w="1440" w:type="dxa"/>
          </w:tcPr>
          <w:p w14:paraId="66841F67" w14:textId="77777777" w:rsidR="009E3628" w:rsidRPr="006D613E" w:rsidRDefault="009E3628" w:rsidP="007B21C7">
            <w:pPr>
              <w:pStyle w:val="TableEntry"/>
            </w:pPr>
            <w:r w:rsidRPr="006D613E">
              <w:t>ED</w:t>
            </w:r>
          </w:p>
        </w:tc>
        <w:tc>
          <w:tcPr>
            <w:tcW w:w="3600" w:type="dxa"/>
          </w:tcPr>
          <w:p w14:paraId="75B594B9" w14:textId="77777777" w:rsidR="009E3628" w:rsidRPr="006D613E" w:rsidRDefault="009E3628" w:rsidP="007B21C7">
            <w:pPr>
              <w:pStyle w:val="TableEntry"/>
            </w:pPr>
            <w:r w:rsidRPr="006D613E">
              <w:t>Encapsulated Data</w:t>
            </w:r>
          </w:p>
        </w:tc>
        <w:tc>
          <w:tcPr>
            <w:tcW w:w="2160" w:type="dxa"/>
          </w:tcPr>
          <w:p w14:paraId="52177A09" w14:textId="77777777" w:rsidR="009E3628" w:rsidRPr="006D613E" w:rsidRDefault="009E3628" w:rsidP="007B21C7">
            <w:pPr>
              <w:pStyle w:val="TableEntry"/>
            </w:pPr>
          </w:p>
        </w:tc>
      </w:tr>
      <w:tr w:rsidR="009E3628" w:rsidRPr="006D613E" w14:paraId="56DA1729" w14:textId="77777777" w:rsidTr="007B21C7">
        <w:trPr>
          <w:jc w:val="center"/>
        </w:trPr>
        <w:tc>
          <w:tcPr>
            <w:tcW w:w="1440" w:type="dxa"/>
          </w:tcPr>
          <w:p w14:paraId="5DD8ABFA" w14:textId="77777777" w:rsidR="009E3628" w:rsidRPr="006D613E" w:rsidRDefault="009E3628" w:rsidP="007B21C7">
            <w:pPr>
              <w:pStyle w:val="TableEntry"/>
            </w:pPr>
            <w:r w:rsidRPr="006D613E">
              <w:t>FT</w:t>
            </w:r>
          </w:p>
        </w:tc>
        <w:tc>
          <w:tcPr>
            <w:tcW w:w="3600" w:type="dxa"/>
          </w:tcPr>
          <w:p w14:paraId="5C4A714E" w14:textId="77777777" w:rsidR="009E3628" w:rsidRPr="006D613E" w:rsidRDefault="009E3628" w:rsidP="007B21C7">
            <w:pPr>
              <w:pStyle w:val="TableEntry"/>
            </w:pPr>
            <w:r w:rsidRPr="006D613E">
              <w:t>Formatted Text</w:t>
            </w:r>
          </w:p>
        </w:tc>
        <w:tc>
          <w:tcPr>
            <w:tcW w:w="2160" w:type="dxa"/>
          </w:tcPr>
          <w:p w14:paraId="2EE9B539" w14:textId="77777777" w:rsidR="009E3628" w:rsidRPr="006D613E" w:rsidRDefault="009E3628" w:rsidP="007B21C7">
            <w:pPr>
              <w:pStyle w:val="TableEntry"/>
            </w:pPr>
          </w:p>
        </w:tc>
      </w:tr>
      <w:tr w:rsidR="009E3628" w:rsidRPr="006D613E" w14:paraId="6C66C325" w14:textId="77777777" w:rsidTr="007B21C7">
        <w:trPr>
          <w:jc w:val="center"/>
        </w:trPr>
        <w:tc>
          <w:tcPr>
            <w:tcW w:w="1440" w:type="dxa"/>
          </w:tcPr>
          <w:p w14:paraId="07B7565E" w14:textId="77777777" w:rsidR="009E3628" w:rsidRPr="006D613E" w:rsidRDefault="009E3628" w:rsidP="007B21C7">
            <w:pPr>
              <w:pStyle w:val="TableEntry"/>
            </w:pPr>
            <w:r w:rsidRPr="006D613E">
              <w:t>NA</w:t>
            </w:r>
          </w:p>
        </w:tc>
        <w:tc>
          <w:tcPr>
            <w:tcW w:w="3600" w:type="dxa"/>
          </w:tcPr>
          <w:p w14:paraId="1F78F8CA" w14:textId="77777777" w:rsidR="009E3628" w:rsidRPr="006D613E" w:rsidRDefault="009E3628" w:rsidP="007B21C7">
            <w:pPr>
              <w:pStyle w:val="TableEntry"/>
            </w:pPr>
            <w:r w:rsidRPr="006D613E">
              <w:t>Numeric Array</w:t>
            </w:r>
          </w:p>
        </w:tc>
        <w:tc>
          <w:tcPr>
            <w:tcW w:w="2160" w:type="dxa"/>
          </w:tcPr>
          <w:p w14:paraId="7EED3066" w14:textId="77777777" w:rsidR="009E3628" w:rsidRPr="006D613E" w:rsidRDefault="009E3628" w:rsidP="007B21C7">
            <w:pPr>
              <w:pStyle w:val="TableEntry"/>
            </w:pPr>
          </w:p>
        </w:tc>
      </w:tr>
      <w:tr w:rsidR="009E3628" w:rsidRPr="006D613E" w14:paraId="4A7CE262" w14:textId="77777777" w:rsidTr="007B21C7">
        <w:trPr>
          <w:jc w:val="center"/>
        </w:trPr>
        <w:tc>
          <w:tcPr>
            <w:tcW w:w="1440" w:type="dxa"/>
          </w:tcPr>
          <w:p w14:paraId="3D5959A7" w14:textId="77777777" w:rsidR="009E3628" w:rsidRPr="006D613E" w:rsidRDefault="009E3628" w:rsidP="007B21C7">
            <w:pPr>
              <w:pStyle w:val="TableEntry"/>
            </w:pPr>
            <w:r w:rsidRPr="006D613E">
              <w:t>NM</w:t>
            </w:r>
          </w:p>
        </w:tc>
        <w:tc>
          <w:tcPr>
            <w:tcW w:w="3600" w:type="dxa"/>
          </w:tcPr>
          <w:p w14:paraId="27D13536" w14:textId="77777777" w:rsidR="009E3628" w:rsidRPr="006D613E" w:rsidRDefault="009E3628" w:rsidP="007B21C7">
            <w:pPr>
              <w:pStyle w:val="TableEntry"/>
            </w:pPr>
            <w:r w:rsidRPr="006D613E">
              <w:t>Numeric</w:t>
            </w:r>
          </w:p>
        </w:tc>
        <w:tc>
          <w:tcPr>
            <w:tcW w:w="2160" w:type="dxa"/>
          </w:tcPr>
          <w:p w14:paraId="1FF30E6B" w14:textId="77777777" w:rsidR="009E3628" w:rsidRPr="006D613E" w:rsidRDefault="009E3628" w:rsidP="007B21C7">
            <w:pPr>
              <w:pStyle w:val="TableEntry"/>
            </w:pPr>
          </w:p>
        </w:tc>
      </w:tr>
      <w:tr w:rsidR="009E3628" w:rsidRPr="006D613E" w14:paraId="02F1E154" w14:textId="77777777" w:rsidTr="007B21C7">
        <w:trPr>
          <w:jc w:val="center"/>
        </w:trPr>
        <w:tc>
          <w:tcPr>
            <w:tcW w:w="1440" w:type="dxa"/>
          </w:tcPr>
          <w:p w14:paraId="34059654" w14:textId="77777777" w:rsidR="009E3628" w:rsidRPr="006D613E" w:rsidRDefault="009E3628" w:rsidP="007B21C7">
            <w:pPr>
              <w:pStyle w:val="TableEntry"/>
            </w:pPr>
            <w:r w:rsidRPr="006D613E">
              <w:t>PN</w:t>
            </w:r>
          </w:p>
        </w:tc>
        <w:tc>
          <w:tcPr>
            <w:tcW w:w="3600" w:type="dxa"/>
          </w:tcPr>
          <w:p w14:paraId="5564EE5B" w14:textId="77777777" w:rsidR="009E3628" w:rsidRPr="006D613E" w:rsidRDefault="009E3628" w:rsidP="007B21C7">
            <w:pPr>
              <w:pStyle w:val="TableEntry"/>
            </w:pPr>
            <w:r w:rsidRPr="006D613E">
              <w:t>Person Name</w:t>
            </w:r>
          </w:p>
        </w:tc>
        <w:tc>
          <w:tcPr>
            <w:tcW w:w="2160" w:type="dxa"/>
          </w:tcPr>
          <w:p w14:paraId="1C18EABC" w14:textId="77777777" w:rsidR="009E3628" w:rsidRPr="006D613E" w:rsidRDefault="009E3628" w:rsidP="007B21C7">
            <w:pPr>
              <w:pStyle w:val="TableEntry"/>
            </w:pPr>
          </w:p>
        </w:tc>
      </w:tr>
      <w:tr w:rsidR="009E3628" w:rsidRPr="006D613E" w14:paraId="6111B781" w14:textId="77777777" w:rsidTr="007B21C7">
        <w:trPr>
          <w:jc w:val="center"/>
        </w:trPr>
        <w:tc>
          <w:tcPr>
            <w:tcW w:w="1440" w:type="dxa"/>
          </w:tcPr>
          <w:p w14:paraId="145DFB61" w14:textId="77777777" w:rsidR="009E3628" w:rsidRPr="006D613E" w:rsidRDefault="009E3628" w:rsidP="007B21C7">
            <w:pPr>
              <w:pStyle w:val="TableEntry"/>
            </w:pPr>
            <w:r w:rsidRPr="006D613E">
              <w:t>SN</w:t>
            </w:r>
          </w:p>
        </w:tc>
        <w:tc>
          <w:tcPr>
            <w:tcW w:w="3600" w:type="dxa"/>
          </w:tcPr>
          <w:p w14:paraId="748183FE" w14:textId="77777777" w:rsidR="009E3628" w:rsidRPr="006D613E" w:rsidRDefault="009E3628" w:rsidP="007B21C7">
            <w:pPr>
              <w:pStyle w:val="TableEntry"/>
            </w:pPr>
            <w:r w:rsidRPr="006D613E">
              <w:t>Structured Numeric</w:t>
            </w:r>
          </w:p>
        </w:tc>
        <w:tc>
          <w:tcPr>
            <w:tcW w:w="2160" w:type="dxa"/>
          </w:tcPr>
          <w:p w14:paraId="27B18A41" w14:textId="77777777" w:rsidR="009E3628" w:rsidRPr="006D613E" w:rsidRDefault="009E3628" w:rsidP="007B21C7">
            <w:pPr>
              <w:pStyle w:val="TableEntry"/>
            </w:pPr>
          </w:p>
        </w:tc>
      </w:tr>
      <w:tr w:rsidR="009E3628" w:rsidRPr="006D613E" w14:paraId="1D9762AE" w14:textId="77777777" w:rsidTr="007B21C7">
        <w:trPr>
          <w:jc w:val="center"/>
        </w:trPr>
        <w:tc>
          <w:tcPr>
            <w:tcW w:w="1440" w:type="dxa"/>
          </w:tcPr>
          <w:p w14:paraId="7FB9AC2C" w14:textId="77777777" w:rsidR="009E3628" w:rsidRPr="006D613E" w:rsidRDefault="009E3628" w:rsidP="007B21C7">
            <w:pPr>
              <w:pStyle w:val="TableEntry"/>
            </w:pPr>
            <w:r w:rsidRPr="006D613E">
              <w:t>ST</w:t>
            </w:r>
          </w:p>
        </w:tc>
        <w:tc>
          <w:tcPr>
            <w:tcW w:w="3600" w:type="dxa"/>
          </w:tcPr>
          <w:p w14:paraId="110F0BCC" w14:textId="77777777" w:rsidR="009E3628" w:rsidRPr="006D613E" w:rsidRDefault="009E3628" w:rsidP="007B21C7">
            <w:pPr>
              <w:pStyle w:val="TableEntry"/>
            </w:pPr>
            <w:r w:rsidRPr="006D613E">
              <w:t>String Data</w:t>
            </w:r>
          </w:p>
        </w:tc>
        <w:tc>
          <w:tcPr>
            <w:tcW w:w="2160" w:type="dxa"/>
          </w:tcPr>
          <w:p w14:paraId="094455AC" w14:textId="77777777" w:rsidR="009E3628" w:rsidRPr="006D613E" w:rsidRDefault="009E3628" w:rsidP="007B21C7">
            <w:pPr>
              <w:pStyle w:val="TableEntry"/>
            </w:pPr>
          </w:p>
        </w:tc>
      </w:tr>
      <w:tr w:rsidR="009E3628" w:rsidRPr="006D613E" w14:paraId="42F5328A" w14:textId="77777777" w:rsidTr="007B21C7">
        <w:trPr>
          <w:jc w:val="center"/>
        </w:trPr>
        <w:tc>
          <w:tcPr>
            <w:tcW w:w="1440" w:type="dxa"/>
          </w:tcPr>
          <w:p w14:paraId="53B173B8" w14:textId="77777777" w:rsidR="009E3628" w:rsidRPr="006D613E" w:rsidRDefault="009E3628" w:rsidP="007B21C7">
            <w:pPr>
              <w:pStyle w:val="TableEntry"/>
            </w:pPr>
            <w:r w:rsidRPr="006D613E">
              <w:t>TM</w:t>
            </w:r>
          </w:p>
        </w:tc>
        <w:tc>
          <w:tcPr>
            <w:tcW w:w="3600" w:type="dxa"/>
          </w:tcPr>
          <w:p w14:paraId="59B130C2" w14:textId="77777777" w:rsidR="009E3628" w:rsidRPr="006D613E" w:rsidRDefault="009E3628" w:rsidP="007B21C7">
            <w:pPr>
              <w:pStyle w:val="TableEntry"/>
            </w:pPr>
            <w:r w:rsidRPr="006D613E">
              <w:t>Time</w:t>
            </w:r>
          </w:p>
        </w:tc>
        <w:tc>
          <w:tcPr>
            <w:tcW w:w="2160" w:type="dxa"/>
          </w:tcPr>
          <w:p w14:paraId="7DA87749" w14:textId="77777777" w:rsidR="009E3628" w:rsidRPr="006D613E" w:rsidRDefault="009E3628" w:rsidP="007B21C7">
            <w:pPr>
              <w:pStyle w:val="TableEntry"/>
            </w:pPr>
          </w:p>
        </w:tc>
      </w:tr>
      <w:tr w:rsidR="009E3628" w:rsidRPr="006D613E" w14:paraId="7C799EB7" w14:textId="77777777" w:rsidTr="007B21C7">
        <w:trPr>
          <w:jc w:val="center"/>
        </w:trPr>
        <w:tc>
          <w:tcPr>
            <w:tcW w:w="1440" w:type="dxa"/>
          </w:tcPr>
          <w:p w14:paraId="53A0BE42" w14:textId="77777777" w:rsidR="009E3628" w:rsidRPr="006D613E" w:rsidRDefault="009E3628" w:rsidP="007B21C7">
            <w:pPr>
              <w:pStyle w:val="TableEntry"/>
            </w:pPr>
            <w:r w:rsidRPr="006D613E">
              <w:t>XCN</w:t>
            </w:r>
          </w:p>
        </w:tc>
        <w:tc>
          <w:tcPr>
            <w:tcW w:w="3600" w:type="dxa"/>
          </w:tcPr>
          <w:p w14:paraId="58AFD9EB" w14:textId="77777777" w:rsidR="009E3628" w:rsidRPr="006D613E" w:rsidRDefault="009E3628" w:rsidP="007B21C7">
            <w:pPr>
              <w:pStyle w:val="TableEntry"/>
            </w:pPr>
            <w:r w:rsidRPr="006D613E">
              <w:t>Extended Composite Name and Number for Persons</w:t>
            </w:r>
          </w:p>
        </w:tc>
        <w:tc>
          <w:tcPr>
            <w:tcW w:w="2160" w:type="dxa"/>
          </w:tcPr>
          <w:p w14:paraId="6D47F472" w14:textId="77777777" w:rsidR="009E3628" w:rsidRPr="006D613E" w:rsidRDefault="009E3628" w:rsidP="007B21C7">
            <w:pPr>
              <w:pStyle w:val="TableEntry"/>
            </w:pPr>
          </w:p>
        </w:tc>
      </w:tr>
      <w:tr w:rsidR="009E3628" w:rsidRPr="006D613E" w14:paraId="2EDBCF1D" w14:textId="77777777" w:rsidTr="007B21C7">
        <w:trPr>
          <w:jc w:val="center"/>
        </w:trPr>
        <w:tc>
          <w:tcPr>
            <w:tcW w:w="1440" w:type="dxa"/>
          </w:tcPr>
          <w:p w14:paraId="60CAC27F" w14:textId="77777777" w:rsidR="009E3628" w:rsidRPr="006D613E" w:rsidRDefault="009E3628" w:rsidP="007B21C7">
            <w:pPr>
              <w:pStyle w:val="TableEntry"/>
            </w:pPr>
            <w:r w:rsidRPr="006D613E">
              <w:t>XPN</w:t>
            </w:r>
          </w:p>
        </w:tc>
        <w:tc>
          <w:tcPr>
            <w:tcW w:w="3600" w:type="dxa"/>
          </w:tcPr>
          <w:p w14:paraId="5D947141" w14:textId="77777777" w:rsidR="009E3628" w:rsidRPr="006D613E" w:rsidRDefault="009E3628" w:rsidP="007B21C7">
            <w:pPr>
              <w:pStyle w:val="TableEntry"/>
            </w:pPr>
            <w:r w:rsidRPr="006D613E">
              <w:t>Extended Person Name</w:t>
            </w:r>
          </w:p>
        </w:tc>
        <w:tc>
          <w:tcPr>
            <w:tcW w:w="2160" w:type="dxa"/>
          </w:tcPr>
          <w:p w14:paraId="22C9B2C4" w14:textId="77777777" w:rsidR="009E3628" w:rsidRPr="006D613E" w:rsidRDefault="009E3628" w:rsidP="007B21C7">
            <w:pPr>
              <w:pStyle w:val="TableEntry"/>
            </w:pPr>
          </w:p>
        </w:tc>
      </w:tr>
    </w:tbl>
    <w:p w14:paraId="41A55112" w14:textId="77777777" w:rsidR="009E3628" w:rsidRPr="006D613E" w:rsidRDefault="009E3628" w:rsidP="00A92110">
      <w:pPr>
        <w:pStyle w:val="BodyText"/>
      </w:pPr>
    </w:p>
    <w:p w14:paraId="7E23E897" w14:textId="77777777" w:rsidR="00B11855" w:rsidRPr="006D613E" w:rsidRDefault="003D003E" w:rsidP="005F16F9">
      <w:pPr>
        <w:pStyle w:val="AppendixHeading2"/>
        <w:rPr>
          <w:noProof w:val="0"/>
        </w:rPr>
      </w:pPr>
      <w:bookmarkStart w:id="1080" w:name="_Toc401769872"/>
      <w:bookmarkStart w:id="1081" w:name="_Toc466373827"/>
      <w:r w:rsidRPr="006D613E">
        <w:rPr>
          <w:noProof w:val="0"/>
        </w:rPr>
        <w:t>CNE Data Type – coded with no exceptions</w:t>
      </w:r>
      <w:bookmarkEnd w:id="1080"/>
      <w:bookmarkEnd w:id="1081"/>
    </w:p>
    <w:p w14:paraId="429EECE1" w14:textId="110D08F2" w:rsidR="00B11855" w:rsidRPr="006D613E" w:rsidRDefault="003D003E" w:rsidP="00386C6C">
      <w:pPr>
        <w:pStyle w:val="BodyText"/>
      </w:pPr>
      <w:r w:rsidRPr="006D613E">
        <w:t xml:space="preserve">Used when a field must represent a distinct value (a code) from a closed set of acceptable values, where all the values must be drawn from code sets accepted by HL7, where the authority determining acceptance is the </w:t>
      </w:r>
      <w:r w:rsidR="006D613E">
        <w:t>HL7</w:t>
      </w:r>
      <w:r w:rsidR="00995105" w:rsidRPr="006D613E">
        <w:t xml:space="preserve"> </w:t>
      </w:r>
      <w:r w:rsidRPr="006D613E">
        <w:t>Vocabulary Work Group.</w:t>
      </w:r>
    </w:p>
    <w:p w14:paraId="65F24FAC" w14:textId="3C1CD952" w:rsidR="00B11855" w:rsidRPr="006D613E" w:rsidRDefault="003D003E" w:rsidP="00386C6C">
      <w:pPr>
        <w:pStyle w:val="BodyText"/>
      </w:pPr>
      <w:r w:rsidRPr="006D613E">
        <w:t xml:space="preserve">Definition: Specifies a coded element and its associated detail. The CNE data type is used when a required or mandatory coded field is needed. The specified </w:t>
      </w:r>
      <w:r w:rsidR="006D613E">
        <w:t>HL7</w:t>
      </w:r>
      <w:r w:rsidR="00995105" w:rsidRPr="006D613E">
        <w:t xml:space="preserve"> </w:t>
      </w:r>
      <w:r w:rsidRPr="006D613E">
        <w:t>table or imported or externally defined coding system must be used and may not be extended with local values.</w:t>
      </w:r>
    </w:p>
    <w:p w14:paraId="1BE774D2" w14:textId="77777777" w:rsidR="00B11855" w:rsidRPr="006D613E" w:rsidRDefault="00B11855" w:rsidP="00386C6C">
      <w:pPr>
        <w:pStyle w:val="BodyText"/>
      </w:pPr>
    </w:p>
    <w:p w14:paraId="19794F05" w14:textId="77777777" w:rsidR="00B11855" w:rsidRPr="006D613E" w:rsidRDefault="003D003E" w:rsidP="00123C7B">
      <w:pPr>
        <w:pStyle w:val="TableTitle"/>
        <w:outlineLvl w:val="0"/>
      </w:pPr>
      <w:r w:rsidRPr="006D613E">
        <w:t>Table C.1-1: CNE-Coded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4"/>
        <w:gridCol w:w="764"/>
        <w:gridCol w:w="760"/>
        <w:gridCol w:w="961"/>
        <w:gridCol w:w="1316"/>
        <w:gridCol w:w="861"/>
        <w:gridCol w:w="3928"/>
      </w:tblGrid>
      <w:tr w:rsidR="00C40FD5" w:rsidRPr="006D613E" w14:paraId="5F680373" w14:textId="77777777" w:rsidTr="00A92110">
        <w:trPr>
          <w:cantSplit/>
          <w:tblHeader/>
        </w:trPr>
        <w:tc>
          <w:tcPr>
            <w:tcW w:w="784" w:type="dxa"/>
            <w:shd w:val="clear" w:color="auto" w:fill="D9D9D9"/>
          </w:tcPr>
          <w:p w14:paraId="5DD9252B" w14:textId="77777777" w:rsidR="00B11855" w:rsidRPr="006D613E" w:rsidRDefault="003D003E" w:rsidP="00B43978">
            <w:pPr>
              <w:pStyle w:val="TableEntryHeader"/>
            </w:pPr>
            <w:r w:rsidRPr="006D613E">
              <w:t>SEQ</w:t>
            </w:r>
          </w:p>
        </w:tc>
        <w:tc>
          <w:tcPr>
            <w:tcW w:w="764" w:type="dxa"/>
            <w:shd w:val="clear" w:color="auto" w:fill="D9D9D9"/>
          </w:tcPr>
          <w:p w14:paraId="6E73BEDB" w14:textId="77777777" w:rsidR="00B11855" w:rsidRPr="006D613E" w:rsidRDefault="003D003E" w:rsidP="00B43978">
            <w:pPr>
              <w:pStyle w:val="TableEntryHeader"/>
            </w:pPr>
            <w:r w:rsidRPr="006D613E">
              <w:t>LEN</w:t>
            </w:r>
          </w:p>
        </w:tc>
        <w:tc>
          <w:tcPr>
            <w:tcW w:w="760" w:type="dxa"/>
            <w:shd w:val="clear" w:color="auto" w:fill="D9D9D9"/>
          </w:tcPr>
          <w:p w14:paraId="696DC866" w14:textId="77777777" w:rsidR="00B11855" w:rsidRPr="006D613E" w:rsidRDefault="003D003E" w:rsidP="00B43978">
            <w:pPr>
              <w:pStyle w:val="TableEntryHeader"/>
            </w:pPr>
            <w:r w:rsidRPr="006D613E">
              <w:t>DT</w:t>
            </w:r>
          </w:p>
        </w:tc>
        <w:tc>
          <w:tcPr>
            <w:tcW w:w="961" w:type="dxa"/>
            <w:shd w:val="clear" w:color="auto" w:fill="D9D9D9"/>
          </w:tcPr>
          <w:p w14:paraId="33ADE02D" w14:textId="77777777" w:rsidR="00B11855" w:rsidRPr="006D613E" w:rsidRDefault="003D003E" w:rsidP="00B43978">
            <w:pPr>
              <w:pStyle w:val="TableEntryHeader"/>
            </w:pPr>
            <w:r w:rsidRPr="006D613E">
              <w:t>Usage</w:t>
            </w:r>
          </w:p>
        </w:tc>
        <w:tc>
          <w:tcPr>
            <w:tcW w:w="1316" w:type="dxa"/>
            <w:shd w:val="clear" w:color="auto" w:fill="D9D9D9"/>
          </w:tcPr>
          <w:p w14:paraId="307DE023" w14:textId="77777777" w:rsidR="00B11855" w:rsidRPr="006D613E" w:rsidRDefault="003D003E" w:rsidP="00B43978">
            <w:pPr>
              <w:pStyle w:val="TableEntryHeader"/>
            </w:pPr>
            <w:r w:rsidRPr="006D613E">
              <w:t>Card.</w:t>
            </w:r>
          </w:p>
        </w:tc>
        <w:tc>
          <w:tcPr>
            <w:tcW w:w="861" w:type="dxa"/>
            <w:shd w:val="clear" w:color="auto" w:fill="D9D9D9"/>
          </w:tcPr>
          <w:p w14:paraId="680C649F" w14:textId="77777777" w:rsidR="00B11855" w:rsidRPr="006D613E" w:rsidRDefault="003D003E" w:rsidP="00B43978">
            <w:pPr>
              <w:pStyle w:val="TableEntryHeader"/>
            </w:pPr>
            <w:r w:rsidRPr="006D613E">
              <w:t>TBL#</w:t>
            </w:r>
          </w:p>
        </w:tc>
        <w:tc>
          <w:tcPr>
            <w:tcW w:w="3928" w:type="dxa"/>
            <w:shd w:val="clear" w:color="auto" w:fill="D9D9D9"/>
          </w:tcPr>
          <w:p w14:paraId="3E7D13A9" w14:textId="77777777" w:rsidR="00B11855" w:rsidRPr="006D613E" w:rsidRDefault="003D003E" w:rsidP="00B43978">
            <w:pPr>
              <w:pStyle w:val="TableEntryHeader"/>
            </w:pPr>
            <w:r w:rsidRPr="006D613E">
              <w:t>Component name</w:t>
            </w:r>
          </w:p>
        </w:tc>
      </w:tr>
      <w:tr w:rsidR="00C40FD5" w:rsidRPr="006D613E" w14:paraId="3B250B72" w14:textId="77777777" w:rsidTr="006C0E8E">
        <w:tc>
          <w:tcPr>
            <w:tcW w:w="784" w:type="dxa"/>
            <w:shd w:val="clear" w:color="auto" w:fill="auto"/>
          </w:tcPr>
          <w:p w14:paraId="34593070" w14:textId="77777777" w:rsidR="00B11855" w:rsidRPr="006D613E" w:rsidRDefault="003D003E" w:rsidP="00B43978">
            <w:pPr>
              <w:pStyle w:val="TableEntry"/>
            </w:pPr>
            <w:r w:rsidRPr="006D613E">
              <w:t>1</w:t>
            </w:r>
          </w:p>
        </w:tc>
        <w:tc>
          <w:tcPr>
            <w:tcW w:w="764" w:type="dxa"/>
            <w:shd w:val="clear" w:color="auto" w:fill="auto"/>
          </w:tcPr>
          <w:p w14:paraId="5CA41479" w14:textId="77777777" w:rsidR="00B11855" w:rsidRPr="006D613E" w:rsidRDefault="003D003E" w:rsidP="00B43978">
            <w:pPr>
              <w:pStyle w:val="TableEntry"/>
            </w:pPr>
            <w:r w:rsidRPr="006D613E">
              <w:t>20</w:t>
            </w:r>
          </w:p>
        </w:tc>
        <w:tc>
          <w:tcPr>
            <w:tcW w:w="760" w:type="dxa"/>
            <w:shd w:val="clear" w:color="auto" w:fill="auto"/>
          </w:tcPr>
          <w:p w14:paraId="1DB2535B" w14:textId="77777777" w:rsidR="00B11855" w:rsidRPr="006D613E" w:rsidRDefault="003D003E" w:rsidP="00B43978">
            <w:pPr>
              <w:pStyle w:val="TableEntry"/>
            </w:pPr>
            <w:r w:rsidRPr="006D613E">
              <w:t>ST</w:t>
            </w:r>
          </w:p>
        </w:tc>
        <w:tc>
          <w:tcPr>
            <w:tcW w:w="961" w:type="dxa"/>
            <w:shd w:val="clear" w:color="auto" w:fill="auto"/>
          </w:tcPr>
          <w:p w14:paraId="5D348507" w14:textId="77777777" w:rsidR="00B11855" w:rsidRPr="006D613E" w:rsidRDefault="003D003E" w:rsidP="00B43978">
            <w:pPr>
              <w:pStyle w:val="TableEntry"/>
            </w:pPr>
            <w:r w:rsidRPr="006D613E">
              <w:t>R</w:t>
            </w:r>
          </w:p>
        </w:tc>
        <w:tc>
          <w:tcPr>
            <w:tcW w:w="1316" w:type="dxa"/>
            <w:shd w:val="clear" w:color="auto" w:fill="auto"/>
          </w:tcPr>
          <w:p w14:paraId="42E03582" w14:textId="77777777" w:rsidR="00B11855" w:rsidRPr="006D613E" w:rsidRDefault="003D003E" w:rsidP="00B43978">
            <w:pPr>
              <w:pStyle w:val="TableEntry"/>
            </w:pPr>
            <w:r w:rsidRPr="006D613E">
              <w:t>[1..1]</w:t>
            </w:r>
          </w:p>
        </w:tc>
        <w:tc>
          <w:tcPr>
            <w:tcW w:w="861" w:type="dxa"/>
            <w:shd w:val="clear" w:color="auto" w:fill="auto"/>
          </w:tcPr>
          <w:p w14:paraId="2E719F82" w14:textId="77777777" w:rsidR="00B11855" w:rsidRPr="006D613E" w:rsidRDefault="00B11855" w:rsidP="00B43978">
            <w:pPr>
              <w:pStyle w:val="TableEntry"/>
            </w:pPr>
          </w:p>
        </w:tc>
        <w:tc>
          <w:tcPr>
            <w:tcW w:w="3928" w:type="dxa"/>
            <w:shd w:val="clear" w:color="auto" w:fill="auto"/>
          </w:tcPr>
          <w:p w14:paraId="58010B8D" w14:textId="77777777" w:rsidR="00B11855" w:rsidRPr="006D613E" w:rsidRDefault="003D003E" w:rsidP="00B43978">
            <w:pPr>
              <w:pStyle w:val="TableEntry"/>
            </w:pPr>
            <w:r w:rsidRPr="006D613E">
              <w:t>Identifier</w:t>
            </w:r>
          </w:p>
        </w:tc>
      </w:tr>
      <w:tr w:rsidR="00C40FD5" w:rsidRPr="006D613E" w14:paraId="4709C995" w14:textId="77777777" w:rsidTr="006C0E8E">
        <w:tc>
          <w:tcPr>
            <w:tcW w:w="784" w:type="dxa"/>
            <w:shd w:val="clear" w:color="auto" w:fill="auto"/>
          </w:tcPr>
          <w:p w14:paraId="1734EB7C" w14:textId="77777777" w:rsidR="00B11855" w:rsidRPr="006D613E" w:rsidRDefault="003D003E" w:rsidP="00B43978">
            <w:pPr>
              <w:pStyle w:val="TableEntry"/>
            </w:pPr>
            <w:r w:rsidRPr="006D613E">
              <w:lastRenderedPageBreak/>
              <w:t>2</w:t>
            </w:r>
          </w:p>
        </w:tc>
        <w:tc>
          <w:tcPr>
            <w:tcW w:w="764" w:type="dxa"/>
            <w:shd w:val="clear" w:color="auto" w:fill="auto"/>
          </w:tcPr>
          <w:p w14:paraId="643AAA11" w14:textId="77777777" w:rsidR="00B11855" w:rsidRPr="006D613E" w:rsidRDefault="003D003E" w:rsidP="00B43978">
            <w:pPr>
              <w:pStyle w:val="TableEntry"/>
            </w:pPr>
            <w:r w:rsidRPr="006D613E">
              <w:t>199</w:t>
            </w:r>
          </w:p>
        </w:tc>
        <w:tc>
          <w:tcPr>
            <w:tcW w:w="760" w:type="dxa"/>
            <w:shd w:val="clear" w:color="auto" w:fill="auto"/>
          </w:tcPr>
          <w:p w14:paraId="399B4CF5" w14:textId="77777777" w:rsidR="00B11855" w:rsidRPr="006D613E" w:rsidRDefault="003D003E" w:rsidP="00B43978">
            <w:pPr>
              <w:pStyle w:val="TableEntry"/>
            </w:pPr>
            <w:r w:rsidRPr="006D613E">
              <w:t>ST</w:t>
            </w:r>
          </w:p>
        </w:tc>
        <w:tc>
          <w:tcPr>
            <w:tcW w:w="961" w:type="dxa"/>
            <w:shd w:val="clear" w:color="auto" w:fill="auto"/>
          </w:tcPr>
          <w:p w14:paraId="15E4135F" w14:textId="77777777" w:rsidR="00B11855" w:rsidRPr="006D613E" w:rsidRDefault="003D003E" w:rsidP="00B43978">
            <w:pPr>
              <w:pStyle w:val="TableEntry"/>
            </w:pPr>
            <w:r w:rsidRPr="006D613E">
              <w:t>R</w:t>
            </w:r>
          </w:p>
        </w:tc>
        <w:tc>
          <w:tcPr>
            <w:tcW w:w="1316" w:type="dxa"/>
            <w:shd w:val="clear" w:color="auto" w:fill="auto"/>
          </w:tcPr>
          <w:p w14:paraId="69C7D81C" w14:textId="77777777" w:rsidR="00B11855" w:rsidRPr="006D613E" w:rsidRDefault="003D003E" w:rsidP="00B43978">
            <w:pPr>
              <w:pStyle w:val="TableEntry"/>
            </w:pPr>
            <w:r w:rsidRPr="006D613E">
              <w:t>[1..1]</w:t>
            </w:r>
          </w:p>
        </w:tc>
        <w:tc>
          <w:tcPr>
            <w:tcW w:w="861" w:type="dxa"/>
            <w:shd w:val="clear" w:color="auto" w:fill="auto"/>
          </w:tcPr>
          <w:p w14:paraId="32BA97A5" w14:textId="77777777" w:rsidR="00B11855" w:rsidRPr="006D613E" w:rsidRDefault="00B11855" w:rsidP="00B43978">
            <w:pPr>
              <w:pStyle w:val="TableEntry"/>
            </w:pPr>
          </w:p>
        </w:tc>
        <w:tc>
          <w:tcPr>
            <w:tcW w:w="3928" w:type="dxa"/>
            <w:shd w:val="clear" w:color="auto" w:fill="auto"/>
          </w:tcPr>
          <w:p w14:paraId="3B5856E1" w14:textId="77777777" w:rsidR="00B11855" w:rsidRPr="006D613E" w:rsidRDefault="003D003E" w:rsidP="00B43978">
            <w:pPr>
              <w:pStyle w:val="TableEntry"/>
            </w:pPr>
            <w:r w:rsidRPr="006D613E">
              <w:t>Text</w:t>
            </w:r>
          </w:p>
        </w:tc>
      </w:tr>
      <w:tr w:rsidR="00C40FD5" w:rsidRPr="006D613E" w14:paraId="5BC760AD" w14:textId="77777777" w:rsidTr="006C0E8E">
        <w:tc>
          <w:tcPr>
            <w:tcW w:w="784" w:type="dxa"/>
            <w:shd w:val="clear" w:color="auto" w:fill="auto"/>
          </w:tcPr>
          <w:p w14:paraId="5D873CC8" w14:textId="77777777" w:rsidR="00B11855" w:rsidRPr="006D613E" w:rsidRDefault="003D003E" w:rsidP="00B43978">
            <w:pPr>
              <w:pStyle w:val="TableEntry"/>
            </w:pPr>
            <w:r w:rsidRPr="006D613E">
              <w:t>3</w:t>
            </w:r>
          </w:p>
        </w:tc>
        <w:tc>
          <w:tcPr>
            <w:tcW w:w="764" w:type="dxa"/>
            <w:shd w:val="clear" w:color="auto" w:fill="auto"/>
          </w:tcPr>
          <w:p w14:paraId="2833B4D3" w14:textId="77777777" w:rsidR="00B11855" w:rsidRPr="006D613E" w:rsidRDefault="003D003E" w:rsidP="00B43978">
            <w:pPr>
              <w:pStyle w:val="TableEntry"/>
            </w:pPr>
            <w:r w:rsidRPr="006D613E">
              <w:t>20</w:t>
            </w:r>
          </w:p>
        </w:tc>
        <w:tc>
          <w:tcPr>
            <w:tcW w:w="760" w:type="dxa"/>
            <w:shd w:val="clear" w:color="auto" w:fill="auto"/>
          </w:tcPr>
          <w:p w14:paraId="62ACD945" w14:textId="77777777" w:rsidR="00B11855" w:rsidRPr="006D613E" w:rsidRDefault="003D003E" w:rsidP="00B43978">
            <w:pPr>
              <w:pStyle w:val="TableEntry"/>
            </w:pPr>
            <w:r w:rsidRPr="006D613E">
              <w:t>ID</w:t>
            </w:r>
          </w:p>
        </w:tc>
        <w:tc>
          <w:tcPr>
            <w:tcW w:w="961" w:type="dxa"/>
            <w:shd w:val="clear" w:color="auto" w:fill="auto"/>
          </w:tcPr>
          <w:p w14:paraId="1C180502" w14:textId="77777777" w:rsidR="00B11855" w:rsidRPr="006D613E" w:rsidRDefault="003D003E" w:rsidP="00B43978">
            <w:pPr>
              <w:pStyle w:val="TableEntry"/>
            </w:pPr>
            <w:r w:rsidRPr="006D613E">
              <w:t>RE</w:t>
            </w:r>
          </w:p>
        </w:tc>
        <w:tc>
          <w:tcPr>
            <w:tcW w:w="1316" w:type="dxa"/>
            <w:shd w:val="clear" w:color="auto" w:fill="auto"/>
          </w:tcPr>
          <w:p w14:paraId="6084E881" w14:textId="77777777" w:rsidR="00B11855" w:rsidRPr="006D613E" w:rsidRDefault="003D003E" w:rsidP="00B43978">
            <w:pPr>
              <w:pStyle w:val="TableEntry"/>
            </w:pPr>
            <w:r w:rsidRPr="006D613E">
              <w:t>[0..1]</w:t>
            </w:r>
          </w:p>
        </w:tc>
        <w:tc>
          <w:tcPr>
            <w:tcW w:w="861" w:type="dxa"/>
            <w:shd w:val="clear" w:color="auto" w:fill="auto"/>
          </w:tcPr>
          <w:p w14:paraId="65D88157" w14:textId="77777777" w:rsidR="00B11855" w:rsidRPr="006D613E" w:rsidRDefault="003D003E" w:rsidP="00B43978">
            <w:pPr>
              <w:pStyle w:val="TableEntry"/>
            </w:pPr>
            <w:r w:rsidRPr="006D613E">
              <w:t>0396</w:t>
            </w:r>
          </w:p>
        </w:tc>
        <w:tc>
          <w:tcPr>
            <w:tcW w:w="3928" w:type="dxa"/>
            <w:shd w:val="clear" w:color="auto" w:fill="auto"/>
          </w:tcPr>
          <w:p w14:paraId="3DE6D6B3" w14:textId="77777777" w:rsidR="00B11855" w:rsidRPr="006D613E" w:rsidRDefault="003D003E" w:rsidP="00B43978">
            <w:pPr>
              <w:pStyle w:val="TableEntry"/>
            </w:pPr>
            <w:r w:rsidRPr="006D613E">
              <w:t>Name of Coding System</w:t>
            </w:r>
          </w:p>
        </w:tc>
      </w:tr>
      <w:tr w:rsidR="00C40FD5" w:rsidRPr="006D613E" w14:paraId="0074358A" w14:textId="77777777" w:rsidTr="006C0E8E">
        <w:tc>
          <w:tcPr>
            <w:tcW w:w="784" w:type="dxa"/>
            <w:shd w:val="clear" w:color="auto" w:fill="auto"/>
          </w:tcPr>
          <w:p w14:paraId="0AD4A9EA" w14:textId="77777777" w:rsidR="00B11855" w:rsidRPr="006D613E" w:rsidRDefault="003D003E" w:rsidP="00B43978">
            <w:pPr>
              <w:pStyle w:val="TableEntry"/>
            </w:pPr>
            <w:r w:rsidRPr="006D613E">
              <w:t>4</w:t>
            </w:r>
          </w:p>
        </w:tc>
        <w:tc>
          <w:tcPr>
            <w:tcW w:w="764" w:type="dxa"/>
            <w:shd w:val="clear" w:color="auto" w:fill="auto"/>
          </w:tcPr>
          <w:p w14:paraId="1B871A0D" w14:textId="77777777" w:rsidR="00B11855" w:rsidRPr="006D613E" w:rsidRDefault="003D003E" w:rsidP="00B43978">
            <w:pPr>
              <w:pStyle w:val="TableEntry"/>
            </w:pPr>
            <w:r w:rsidRPr="006D613E">
              <w:t>20</w:t>
            </w:r>
          </w:p>
        </w:tc>
        <w:tc>
          <w:tcPr>
            <w:tcW w:w="760" w:type="dxa"/>
            <w:shd w:val="clear" w:color="auto" w:fill="auto"/>
          </w:tcPr>
          <w:p w14:paraId="28FF265D" w14:textId="77777777" w:rsidR="00B11855" w:rsidRPr="006D613E" w:rsidRDefault="003D003E" w:rsidP="00B43978">
            <w:pPr>
              <w:pStyle w:val="TableEntry"/>
            </w:pPr>
            <w:r w:rsidRPr="006D613E">
              <w:t>ST</w:t>
            </w:r>
          </w:p>
        </w:tc>
        <w:tc>
          <w:tcPr>
            <w:tcW w:w="961" w:type="dxa"/>
            <w:shd w:val="clear" w:color="auto" w:fill="auto"/>
          </w:tcPr>
          <w:p w14:paraId="5F6F75C1" w14:textId="77777777" w:rsidR="00B11855" w:rsidRPr="006D613E" w:rsidRDefault="003D003E" w:rsidP="00B43978">
            <w:pPr>
              <w:pStyle w:val="TableEntry"/>
            </w:pPr>
            <w:r w:rsidRPr="006D613E">
              <w:t>RE</w:t>
            </w:r>
          </w:p>
        </w:tc>
        <w:tc>
          <w:tcPr>
            <w:tcW w:w="1316" w:type="dxa"/>
            <w:shd w:val="clear" w:color="auto" w:fill="auto"/>
          </w:tcPr>
          <w:p w14:paraId="52056140" w14:textId="77777777" w:rsidR="00B11855" w:rsidRPr="006D613E" w:rsidRDefault="003D003E" w:rsidP="00B43978">
            <w:pPr>
              <w:pStyle w:val="TableEntry"/>
            </w:pPr>
            <w:r w:rsidRPr="006D613E">
              <w:t>[0..1]</w:t>
            </w:r>
          </w:p>
        </w:tc>
        <w:tc>
          <w:tcPr>
            <w:tcW w:w="861" w:type="dxa"/>
            <w:shd w:val="clear" w:color="auto" w:fill="auto"/>
          </w:tcPr>
          <w:p w14:paraId="3370C2EC" w14:textId="77777777" w:rsidR="00B11855" w:rsidRPr="006D613E" w:rsidRDefault="00B11855" w:rsidP="00B43978">
            <w:pPr>
              <w:pStyle w:val="TableEntry"/>
            </w:pPr>
          </w:p>
        </w:tc>
        <w:tc>
          <w:tcPr>
            <w:tcW w:w="3928" w:type="dxa"/>
            <w:shd w:val="clear" w:color="auto" w:fill="auto"/>
          </w:tcPr>
          <w:p w14:paraId="07F29614" w14:textId="77777777" w:rsidR="00B11855" w:rsidRPr="006D613E" w:rsidRDefault="003D003E" w:rsidP="00B43978">
            <w:pPr>
              <w:pStyle w:val="TableEntry"/>
            </w:pPr>
            <w:r w:rsidRPr="006D613E">
              <w:t>Alternate Identifier</w:t>
            </w:r>
          </w:p>
        </w:tc>
      </w:tr>
      <w:tr w:rsidR="00C40FD5" w:rsidRPr="006D613E" w14:paraId="4F11C084" w14:textId="77777777" w:rsidTr="006C0E8E">
        <w:tc>
          <w:tcPr>
            <w:tcW w:w="784" w:type="dxa"/>
            <w:shd w:val="clear" w:color="auto" w:fill="auto"/>
          </w:tcPr>
          <w:p w14:paraId="0536B26C" w14:textId="77777777" w:rsidR="00B11855" w:rsidRPr="006D613E" w:rsidRDefault="003D003E" w:rsidP="00B43978">
            <w:pPr>
              <w:pStyle w:val="TableEntry"/>
            </w:pPr>
            <w:r w:rsidRPr="006D613E">
              <w:t>5</w:t>
            </w:r>
          </w:p>
        </w:tc>
        <w:tc>
          <w:tcPr>
            <w:tcW w:w="764" w:type="dxa"/>
            <w:shd w:val="clear" w:color="auto" w:fill="auto"/>
          </w:tcPr>
          <w:p w14:paraId="1E67910F" w14:textId="77777777" w:rsidR="00B11855" w:rsidRPr="006D613E" w:rsidRDefault="003D003E" w:rsidP="00B43978">
            <w:pPr>
              <w:pStyle w:val="TableEntry"/>
            </w:pPr>
            <w:r w:rsidRPr="006D613E">
              <w:t>199</w:t>
            </w:r>
          </w:p>
        </w:tc>
        <w:tc>
          <w:tcPr>
            <w:tcW w:w="760" w:type="dxa"/>
            <w:shd w:val="clear" w:color="auto" w:fill="auto"/>
          </w:tcPr>
          <w:p w14:paraId="0634B7CA" w14:textId="77777777" w:rsidR="00B11855" w:rsidRPr="006D613E" w:rsidRDefault="003D003E" w:rsidP="00B43978">
            <w:pPr>
              <w:pStyle w:val="TableEntry"/>
            </w:pPr>
            <w:r w:rsidRPr="006D613E">
              <w:t>ST</w:t>
            </w:r>
          </w:p>
        </w:tc>
        <w:tc>
          <w:tcPr>
            <w:tcW w:w="961" w:type="dxa"/>
            <w:shd w:val="clear" w:color="auto" w:fill="auto"/>
          </w:tcPr>
          <w:p w14:paraId="2F7B7193" w14:textId="77777777" w:rsidR="00B11855" w:rsidRPr="006D613E" w:rsidRDefault="003D003E" w:rsidP="00B43978">
            <w:pPr>
              <w:pStyle w:val="TableEntry"/>
            </w:pPr>
            <w:r w:rsidRPr="006D613E">
              <w:t>RE</w:t>
            </w:r>
          </w:p>
        </w:tc>
        <w:tc>
          <w:tcPr>
            <w:tcW w:w="1316" w:type="dxa"/>
            <w:shd w:val="clear" w:color="auto" w:fill="auto"/>
          </w:tcPr>
          <w:p w14:paraId="2DC0E48A" w14:textId="77777777" w:rsidR="00B11855" w:rsidRPr="006D613E" w:rsidRDefault="003D003E" w:rsidP="00B43978">
            <w:pPr>
              <w:pStyle w:val="TableEntry"/>
            </w:pPr>
            <w:r w:rsidRPr="006D613E">
              <w:t>[0..1]</w:t>
            </w:r>
          </w:p>
        </w:tc>
        <w:tc>
          <w:tcPr>
            <w:tcW w:w="861" w:type="dxa"/>
            <w:shd w:val="clear" w:color="auto" w:fill="auto"/>
          </w:tcPr>
          <w:p w14:paraId="5C0C52F1" w14:textId="77777777" w:rsidR="00B11855" w:rsidRPr="006D613E" w:rsidRDefault="00B11855" w:rsidP="00B43978">
            <w:pPr>
              <w:pStyle w:val="TableEntry"/>
            </w:pPr>
          </w:p>
        </w:tc>
        <w:tc>
          <w:tcPr>
            <w:tcW w:w="3928" w:type="dxa"/>
            <w:shd w:val="clear" w:color="auto" w:fill="auto"/>
          </w:tcPr>
          <w:p w14:paraId="5FD6D0B6" w14:textId="77777777" w:rsidR="00B11855" w:rsidRPr="006D613E" w:rsidRDefault="003D003E" w:rsidP="00B43978">
            <w:pPr>
              <w:pStyle w:val="TableEntry"/>
            </w:pPr>
            <w:r w:rsidRPr="006D613E">
              <w:t>Alternate Text</w:t>
            </w:r>
          </w:p>
        </w:tc>
      </w:tr>
      <w:tr w:rsidR="00C40FD5" w:rsidRPr="006D613E" w14:paraId="73137687" w14:textId="77777777" w:rsidTr="006C0E8E">
        <w:tc>
          <w:tcPr>
            <w:tcW w:w="784" w:type="dxa"/>
            <w:shd w:val="clear" w:color="auto" w:fill="auto"/>
          </w:tcPr>
          <w:p w14:paraId="77135F17" w14:textId="77777777" w:rsidR="00B11855" w:rsidRPr="006D613E" w:rsidRDefault="003D003E" w:rsidP="00B43978">
            <w:pPr>
              <w:pStyle w:val="TableEntry"/>
            </w:pPr>
            <w:r w:rsidRPr="006D613E">
              <w:t>6</w:t>
            </w:r>
          </w:p>
        </w:tc>
        <w:tc>
          <w:tcPr>
            <w:tcW w:w="764" w:type="dxa"/>
            <w:shd w:val="clear" w:color="auto" w:fill="auto"/>
          </w:tcPr>
          <w:p w14:paraId="3D33FF13" w14:textId="77777777" w:rsidR="00B11855" w:rsidRPr="006D613E" w:rsidRDefault="003D003E" w:rsidP="00B43978">
            <w:pPr>
              <w:pStyle w:val="TableEntry"/>
            </w:pPr>
            <w:r w:rsidRPr="006D613E">
              <w:t>20</w:t>
            </w:r>
          </w:p>
        </w:tc>
        <w:tc>
          <w:tcPr>
            <w:tcW w:w="760" w:type="dxa"/>
            <w:shd w:val="clear" w:color="auto" w:fill="auto"/>
          </w:tcPr>
          <w:p w14:paraId="0ECD505A" w14:textId="77777777" w:rsidR="00B11855" w:rsidRPr="006D613E" w:rsidRDefault="003D003E" w:rsidP="00B43978">
            <w:pPr>
              <w:pStyle w:val="TableEntry"/>
            </w:pPr>
            <w:r w:rsidRPr="006D613E">
              <w:t>ID</w:t>
            </w:r>
          </w:p>
        </w:tc>
        <w:tc>
          <w:tcPr>
            <w:tcW w:w="961" w:type="dxa"/>
            <w:shd w:val="clear" w:color="auto" w:fill="auto"/>
          </w:tcPr>
          <w:p w14:paraId="75903501" w14:textId="77777777" w:rsidR="00B11855" w:rsidRPr="006D613E" w:rsidRDefault="003D003E" w:rsidP="00B43978">
            <w:pPr>
              <w:pStyle w:val="TableEntry"/>
            </w:pPr>
            <w:r w:rsidRPr="006D613E">
              <w:t>RE</w:t>
            </w:r>
          </w:p>
        </w:tc>
        <w:tc>
          <w:tcPr>
            <w:tcW w:w="1316" w:type="dxa"/>
            <w:shd w:val="clear" w:color="auto" w:fill="auto"/>
          </w:tcPr>
          <w:p w14:paraId="384E5CED" w14:textId="77777777" w:rsidR="00B11855" w:rsidRPr="006D613E" w:rsidRDefault="003D003E" w:rsidP="00B43978">
            <w:pPr>
              <w:pStyle w:val="TableEntry"/>
            </w:pPr>
            <w:r w:rsidRPr="006D613E">
              <w:t>[0..1]</w:t>
            </w:r>
          </w:p>
        </w:tc>
        <w:tc>
          <w:tcPr>
            <w:tcW w:w="861" w:type="dxa"/>
            <w:shd w:val="clear" w:color="auto" w:fill="auto"/>
          </w:tcPr>
          <w:p w14:paraId="314FC9CA" w14:textId="77777777" w:rsidR="00B11855" w:rsidRPr="006D613E" w:rsidRDefault="003D003E" w:rsidP="00B43978">
            <w:pPr>
              <w:pStyle w:val="TableEntry"/>
            </w:pPr>
            <w:r w:rsidRPr="006D613E">
              <w:t>0396</w:t>
            </w:r>
          </w:p>
        </w:tc>
        <w:tc>
          <w:tcPr>
            <w:tcW w:w="3928" w:type="dxa"/>
            <w:shd w:val="clear" w:color="auto" w:fill="auto"/>
          </w:tcPr>
          <w:p w14:paraId="5CFD0E1E" w14:textId="77777777" w:rsidR="00B11855" w:rsidRPr="006D613E" w:rsidRDefault="003D003E" w:rsidP="00B43978">
            <w:pPr>
              <w:pStyle w:val="TableEntry"/>
            </w:pPr>
            <w:r w:rsidRPr="006D613E">
              <w:t>Name of Alternate Coding System</w:t>
            </w:r>
          </w:p>
        </w:tc>
      </w:tr>
      <w:tr w:rsidR="00C40FD5" w:rsidRPr="006D613E" w14:paraId="714EBC91" w14:textId="77777777" w:rsidTr="006C0E8E">
        <w:tc>
          <w:tcPr>
            <w:tcW w:w="784" w:type="dxa"/>
            <w:shd w:val="clear" w:color="auto" w:fill="auto"/>
          </w:tcPr>
          <w:p w14:paraId="4CB70CE2" w14:textId="77777777" w:rsidR="00B11855" w:rsidRPr="006D613E" w:rsidRDefault="003D003E" w:rsidP="00B43978">
            <w:pPr>
              <w:pStyle w:val="TableEntry"/>
            </w:pPr>
            <w:r w:rsidRPr="006D613E">
              <w:t>7</w:t>
            </w:r>
          </w:p>
        </w:tc>
        <w:tc>
          <w:tcPr>
            <w:tcW w:w="764" w:type="dxa"/>
            <w:shd w:val="clear" w:color="auto" w:fill="auto"/>
          </w:tcPr>
          <w:p w14:paraId="25760D0D" w14:textId="77777777" w:rsidR="00B11855" w:rsidRPr="006D613E" w:rsidRDefault="003D003E" w:rsidP="00B43978">
            <w:pPr>
              <w:pStyle w:val="TableEntry"/>
            </w:pPr>
            <w:r w:rsidRPr="006D613E">
              <w:t>10</w:t>
            </w:r>
          </w:p>
        </w:tc>
        <w:tc>
          <w:tcPr>
            <w:tcW w:w="760" w:type="dxa"/>
            <w:shd w:val="clear" w:color="auto" w:fill="auto"/>
          </w:tcPr>
          <w:p w14:paraId="3CDF621F" w14:textId="77777777" w:rsidR="00B11855" w:rsidRPr="006D613E" w:rsidRDefault="003D003E" w:rsidP="00B43978">
            <w:pPr>
              <w:pStyle w:val="TableEntry"/>
            </w:pPr>
            <w:r w:rsidRPr="006D613E">
              <w:t>ST</w:t>
            </w:r>
          </w:p>
        </w:tc>
        <w:tc>
          <w:tcPr>
            <w:tcW w:w="961" w:type="dxa"/>
            <w:shd w:val="clear" w:color="auto" w:fill="auto"/>
          </w:tcPr>
          <w:p w14:paraId="60C41427" w14:textId="77777777" w:rsidR="00B11855" w:rsidRPr="006D613E" w:rsidRDefault="003D003E" w:rsidP="00B43978">
            <w:pPr>
              <w:pStyle w:val="TableEntry"/>
            </w:pPr>
            <w:r w:rsidRPr="006D613E">
              <w:t>C</w:t>
            </w:r>
          </w:p>
        </w:tc>
        <w:tc>
          <w:tcPr>
            <w:tcW w:w="1316" w:type="dxa"/>
            <w:shd w:val="clear" w:color="auto" w:fill="auto"/>
          </w:tcPr>
          <w:p w14:paraId="5D4614A7" w14:textId="77777777" w:rsidR="00B11855" w:rsidRPr="006D613E" w:rsidRDefault="003D003E" w:rsidP="00B43978">
            <w:pPr>
              <w:pStyle w:val="TableEntry"/>
            </w:pPr>
            <w:r w:rsidRPr="006D613E">
              <w:t>[0..1]</w:t>
            </w:r>
          </w:p>
        </w:tc>
        <w:tc>
          <w:tcPr>
            <w:tcW w:w="861" w:type="dxa"/>
            <w:shd w:val="clear" w:color="auto" w:fill="auto"/>
          </w:tcPr>
          <w:p w14:paraId="64932781" w14:textId="77777777" w:rsidR="00B11855" w:rsidRPr="006D613E" w:rsidRDefault="00B11855" w:rsidP="00B43978">
            <w:pPr>
              <w:pStyle w:val="TableEntry"/>
            </w:pPr>
          </w:p>
        </w:tc>
        <w:tc>
          <w:tcPr>
            <w:tcW w:w="3928" w:type="dxa"/>
            <w:shd w:val="clear" w:color="auto" w:fill="auto"/>
          </w:tcPr>
          <w:p w14:paraId="7C5F5BB9" w14:textId="77777777" w:rsidR="00B11855" w:rsidRPr="006D613E" w:rsidRDefault="003D003E" w:rsidP="00B43978">
            <w:pPr>
              <w:pStyle w:val="TableEntry"/>
            </w:pPr>
            <w:r w:rsidRPr="006D613E">
              <w:t>Coding System Version ID</w:t>
            </w:r>
          </w:p>
        </w:tc>
      </w:tr>
      <w:tr w:rsidR="00C40FD5" w:rsidRPr="006D613E" w14:paraId="190619C2" w14:textId="77777777" w:rsidTr="006C0E8E">
        <w:tc>
          <w:tcPr>
            <w:tcW w:w="784" w:type="dxa"/>
            <w:shd w:val="clear" w:color="auto" w:fill="auto"/>
          </w:tcPr>
          <w:p w14:paraId="74A50A52" w14:textId="77777777" w:rsidR="00B11855" w:rsidRPr="006D613E" w:rsidRDefault="003D003E" w:rsidP="00B43978">
            <w:pPr>
              <w:pStyle w:val="TableEntry"/>
            </w:pPr>
            <w:r w:rsidRPr="006D613E">
              <w:t>8</w:t>
            </w:r>
          </w:p>
        </w:tc>
        <w:tc>
          <w:tcPr>
            <w:tcW w:w="764" w:type="dxa"/>
            <w:shd w:val="clear" w:color="auto" w:fill="auto"/>
          </w:tcPr>
          <w:p w14:paraId="7A89F188" w14:textId="77777777" w:rsidR="00B11855" w:rsidRPr="006D613E" w:rsidRDefault="003D003E" w:rsidP="00B43978">
            <w:pPr>
              <w:pStyle w:val="TableEntry"/>
            </w:pPr>
            <w:r w:rsidRPr="006D613E">
              <w:t>10</w:t>
            </w:r>
          </w:p>
        </w:tc>
        <w:tc>
          <w:tcPr>
            <w:tcW w:w="760" w:type="dxa"/>
            <w:shd w:val="clear" w:color="auto" w:fill="auto"/>
          </w:tcPr>
          <w:p w14:paraId="1903F774" w14:textId="77777777" w:rsidR="00B11855" w:rsidRPr="006D613E" w:rsidRDefault="003D003E" w:rsidP="00B43978">
            <w:pPr>
              <w:pStyle w:val="TableEntry"/>
            </w:pPr>
            <w:r w:rsidRPr="006D613E">
              <w:t>ST</w:t>
            </w:r>
          </w:p>
        </w:tc>
        <w:tc>
          <w:tcPr>
            <w:tcW w:w="961" w:type="dxa"/>
            <w:shd w:val="clear" w:color="auto" w:fill="auto"/>
          </w:tcPr>
          <w:p w14:paraId="4838D928" w14:textId="77777777" w:rsidR="00B11855" w:rsidRPr="006D613E" w:rsidRDefault="003D003E" w:rsidP="00B43978">
            <w:pPr>
              <w:pStyle w:val="TableEntry"/>
            </w:pPr>
            <w:r w:rsidRPr="006D613E">
              <w:t>O</w:t>
            </w:r>
          </w:p>
        </w:tc>
        <w:tc>
          <w:tcPr>
            <w:tcW w:w="1316" w:type="dxa"/>
            <w:shd w:val="clear" w:color="auto" w:fill="auto"/>
          </w:tcPr>
          <w:p w14:paraId="47EFC054" w14:textId="77777777" w:rsidR="00B11855" w:rsidRPr="006D613E" w:rsidRDefault="003D003E" w:rsidP="00B43978">
            <w:pPr>
              <w:pStyle w:val="TableEntry"/>
            </w:pPr>
            <w:r w:rsidRPr="006D613E">
              <w:t>[0..1]</w:t>
            </w:r>
          </w:p>
        </w:tc>
        <w:tc>
          <w:tcPr>
            <w:tcW w:w="861" w:type="dxa"/>
            <w:shd w:val="clear" w:color="auto" w:fill="auto"/>
          </w:tcPr>
          <w:p w14:paraId="53B22677" w14:textId="77777777" w:rsidR="00B11855" w:rsidRPr="006D613E" w:rsidRDefault="00B11855" w:rsidP="00B43978">
            <w:pPr>
              <w:pStyle w:val="TableEntry"/>
            </w:pPr>
          </w:p>
        </w:tc>
        <w:tc>
          <w:tcPr>
            <w:tcW w:w="3928" w:type="dxa"/>
            <w:shd w:val="clear" w:color="auto" w:fill="auto"/>
          </w:tcPr>
          <w:p w14:paraId="747A75CC" w14:textId="77777777" w:rsidR="00B11855" w:rsidRPr="006D613E" w:rsidRDefault="003D003E" w:rsidP="00B43978">
            <w:pPr>
              <w:pStyle w:val="TableEntry"/>
            </w:pPr>
            <w:r w:rsidRPr="006D613E">
              <w:t>Alternate Coding System Version ID</w:t>
            </w:r>
          </w:p>
        </w:tc>
      </w:tr>
      <w:tr w:rsidR="00C40FD5" w:rsidRPr="006D613E" w14:paraId="32DE20A5" w14:textId="77777777" w:rsidTr="006C0E8E">
        <w:tc>
          <w:tcPr>
            <w:tcW w:w="784" w:type="dxa"/>
            <w:shd w:val="clear" w:color="auto" w:fill="auto"/>
          </w:tcPr>
          <w:p w14:paraId="1A16EAB1" w14:textId="77777777" w:rsidR="00B11855" w:rsidRPr="006D613E" w:rsidRDefault="003D003E" w:rsidP="00B43978">
            <w:pPr>
              <w:pStyle w:val="TableEntry"/>
            </w:pPr>
            <w:r w:rsidRPr="006D613E">
              <w:t>9</w:t>
            </w:r>
          </w:p>
        </w:tc>
        <w:tc>
          <w:tcPr>
            <w:tcW w:w="764" w:type="dxa"/>
            <w:shd w:val="clear" w:color="auto" w:fill="auto"/>
          </w:tcPr>
          <w:p w14:paraId="7C363927" w14:textId="77777777" w:rsidR="00B11855" w:rsidRPr="006D613E" w:rsidRDefault="003D003E" w:rsidP="00B43978">
            <w:pPr>
              <w:pStyle w:val="TableEntry"/>
            </w:pPr>
            <w:r w:rsidRPr="006D613E">
              <w:t>199</w:t>
            </w:r>
          </w:p>
        </w:tc>
        <w:tc>
          <w:tcPr>
            <w:tcW w:w="760" w:type="dxa"/>
            <w:shd w:val="clear" w:color="auto" w:fill="auto"/>
          </w:tcPr>
          <w:p w14:paraId="473B777E" w14:textId="77777777" w:rsidR="00B11855" w:rsidRPr="006D613E" w:rsidRDefault="003D003E" w:rsidP="00B43978">
            <w:pPr>
              <w:pStyle w:val="TableEntry"/>
            </w:pPr>
            <w:r w:rsidRPr="006D613E">
              <w:t>ST</w:t>
            </w:r>
          </w:p>
        </w:tc>
        <w:tc>
          <w:tcPr>
            <w:tcW w:w="961" w:type="dxa"/>
            <w:shd w:val="clear" w:color="auto" w:fill="auto"/>
          </w:tcPr>
          <w:p w14:paraId="4F63ED05" w14:textId="77777777" w:rsidR="00B11855" w:rsidRPr="006D613E" w:rsidRDefault="003D003E" w:rsidP="00B43978">
            <w:pPr>
              <w:pStyle w:val="TableEntry"/>
            </w:pPr>
            <w:r w:rsidRPr="006D613E">
              <w:t>O</w:t>
            </w:r>
          </w:p>
        </w:tc>
        <w:tc>
          <w:tcPr>
            <w:tcW w:w="1316" w:type="dxa"/>
            <w:shd w:val="clear" w:color="auto" w:fill="auto"/>
          </w:tcPr>
          <w:p w14:paraId="4788C743" w14:textId="77777777" w:rsidR="00B11855" w:rsidRPr="006D613E" w:rsidRDefault="003D003E" w:rsidP="00B43978">
            <w:pPr>
              <w:pStyle w:val="TableEntry"/>
            </w:pPr>
            <w:r w:rsidRPr="006D613E">
              <w:t>[0..1]</w:t>
            </w:r>
          </w:p>
        </w:tc>
        <w:tc>
          <w:tcPr>
            <w:tcW w:w="861" w:type="dxa"/>
            <w:shd w:val="clear" w:color="auto" w:fill="auto"/>
          </w:tcPr>
          <w:p w14:paraId="65512523" w14:textId="77777777" w:rsidR="00B11855" w:rsidRPr="006D613E" w:rsidRDefault="00B11855" w:rsidP="00B43978">
            <w:pPr>
              <w:pStyle w:val="TableEntry"/>
            </w:pPr>
          </w:p>
        </w:tc>
        <w:tc>
          <w:tcPr>
            <w:tcW w:w="3928" w:type="dxa"/>
            <w:shd w:val="clear" w:color="auto" w:fill="auto"/>
          </w:tcPr>
          <w:p w14:paraId="750A9AB6" w14:textId="77777777" w:rsidR="00B11855" w:rsidRPr="006D613E" w:rsidRDefault="003D003E" w:rsidP="00506FBD">
            <w:pPr>
              <w:pStyle w:val="TableEntry"/>
            </w:pPr>
            <w:r w:rsidRPr="006D613E">
              <w:t>Original Text</w:t>
            </w:r>
          </w:p>
        </w:tc>
      </w:tr>
    </w:tbl>
    <w:p w14:paraId="0E971C68" w14:textId="77777777" w:rsidR="00C44528" w:rsidRPr="006D613E" w:rsidRDefault="00C44528" w:rsidP="00A17802">
      <w:pPr>
        <w:pStyle w:val="BodyText"/>
      </w:pPr>
      <w:bookmarkStart w:id="1082" w:name="_Toc401769873"/>
    </w:p>
    <w:p w14:paraId="562979AD" w14:textId="77777777" w:rsidR="00A91B0D" w:rsidRPr="006D613E" w:rsidRDefault="00A91B0D" w:rsidP="005F16F9">
      <w:pPr>
        <w:pStyle w:val="AppendixHeading2"/>
        <w:rPr>
          <w:noProof w:val="0"/>
        </w:rPr>
      </w:pPr>
      <w:bookmarkStart w:id="1083" w:name="_Toc466373828"/>
      <w:r w:rsidRPr="006D613E">
        <w:rPr>
          <w:noProof w:val="0"/>
        </w:rPr>
        <w:t>CWE Data Type – coded with exceptions</w:t>
      </w:r>
      <w:bookmarkEnd w:id="1082"/>
      <w:bookmarkEnd w:id="1083"/>
    </w:p>
    <w:p w14:paraId="102DCF05" w14:textId="77777777" w:rsidR="00B11855" w:rsidRPr="006D613E" w:rsidRDefault="003D003E" w:rsidP="00A92110">
      <w:r w:rsidRPr="006D613E">
        <w:t>Used when a field must represent a distinct value (a code) from a closed set of acceptable values, but where some values may be drawn from outside code sets accepted by HL7. In IHE PCD, to promote interoperability, where possible such values should be submitted to, and sanctioned by, the IHE PCD Technical Committee before use.</w:t>
      </w:r>
    </w:p>
    <w:p w14:paraId="486BBF3E" w14:textId="14C14540" w:rsidR="00B11855" w:rsidRPr="006D613E" w:rsidRDefault="003D003E" w:rsidP="00386C6C">
      <w:pPr>
        <w:pStyle w:val="BodyText"/>
      </w:pPr>
      <w:r w:rsidRPr="006D613E">
        <w:t xml:space="preserve">Definition: Specifies a coded element and its associated detail. The CWE data type is used when 1) more than one table may be applicable or 2) the specified </w:t>
      </w:r>
      <w:r w:rsidR="006D613E">
        <w:t>HL7</w:t>
      </w:r>
      <w:r w:rsidR="00995105" w:rsidRPr="006D613E">
        <w:t xml:space="preserve"> </w:t>
      </w:r>
      <w:r w:rsidRPr="006D613E">
        <w:t xml:space="preserve">or externally defined table may be extended with local values. See </w:t>
      </w:r>
      <w:r w:rsidR="006D613E">
        <w:t>HL7</w:t>
      </w:r>
      <w:r w:rsidR="00995105" w:rsidRPr="006D613E">
        <w:t xml:space="preserve"> </w:t>
      </w:r>
      <w:r w:rsidRPr="006D613E">
        <w:t>v2.6 2.A.13 for details.</w:t>
      </w:r>
    </w:p>
    <w:p w14:paraId="689491DA" w14:textId="77777777" w:rsidR="00B11855" w:rsidRPr="006D613E" w:rsidRDefault="003D003E" w:rsidP="00386C6C">
      <w:pPr>
        <w:pStyle w:val="BodyText"/>
      </w:pPr>
      <w:r w:rsidRPr="006D613E">
        <w:t>Note that this data type allows for a primary and an alternate coding system. This can be used to identify coded values from two value sets, such as measurement identifiers for the same measurement from both the MDC (ISO/IEEE 11073) and SNOMED CT systems, or units of measure from both MDC and UCUM systems.</w:t>
      </w:r>
    </w:p>
    <w:p w14:paraId="26AC3A5A" w14:textId="77777777" w:rsidR="00B11855" w:rsidRPr="006D613E" w:rsidRDefault="00B11855" w:rsidP="00386C6C">
      <w:pPr>
        <w:pStyle w:val="BodyText"/>
      </w:pPr>
    </w:p>
    <w:p w14:paraId="38476696" w14:textId="77777777" w:rsidR="00B11855" w:rsidRPr="006D613E" w:rsidRDefault="003D003E" w:rsidP="00123C7B">
      <w:pPr>
        <w:pStyle w:val="TableTitle"/>
        <w:outlineLvl w:val="0"/>
      </w:pPr>
      <w:r w:rsidRPr="006D613E">
        <w:t>Table C.2-1: CWE-Coded Element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9"/>
        <w:gridCol w:w="1260"/>
        <w:gridCol w:w="900"/>
        <w:gridCol w:w="1080"/>
        <w:gridCol w:w="990"/>
        <w:gridCol w:w="911"/>
        <w:gridCol w:w="2968"/>
      </w:tblGrid>
      <w:tr w:rsidR="00C40FD5" w:rsidRPr="006D613E" w14:paraId="0BA5140C" w14:textId="77777777" w:rsidTr="00A92110">
        <w:trPr>
          <w:cantSplit/>
          <w:tblHeader/>
          <w:jc w:val="center"/>
        </w:trPr>
        <w:tc>
          <w:tcPr>
            <w:tcW w:w="909" w:type="dxa"/>
            <w:shd w:val="clear" w:color="auto" w:fill="D9D9D9"/>
          </w:tcPr>
          <w:p w14:paraId="263764CE" w14:textId="77777777" w:rsidR="00B11855" w:rsidRPr="006D613E" w:rsidRDefault="003D003E" w:rsidP="00386C6C">
            <w:pPr>
              <w:pStyle w:val="TableEntryHeader"/>
            </w:pPr>
            <w:r w:rsidRPr="006D613E">
              <w:t>SEQ</w:t>
            </w:r>
          </w:p>
        </w:tc>
        <w:tc>
          <w:tcPr>
            <w:tcW w:w="1260" w:type="dxa"/>
            <w:shd w:val="clear" w:color="auto" w:fill="D9D9D9"/>
          </w:tcPr>
          <w:p w14:paraId="36230449" w14:textId="77777777" w:rsidR="00B11855" w:rsidRPr="006D613E" w:rsidRDefault="003D003E" w:rsidP="00386C6C">
            <w:pPr>
              <w:pStyle w:val="TableEntryHeader"/>
            </w:pPr>
            <w:r w:rsidRPr="006D613E">
              <w:t>LEN</w:t>
            </w:r>
          </w:p>
        </w:tc>
        <w:tc>
          <w:tcPr>
            <w:tcW w:w="900" w:type="dxa"/>
            <w:shd w:val="clear" w:color="auto" w:fill="D9D9D9"/>
          </w:tcPr>
          <w:p w14:paraId="78682900" w14:textId="77777777" w:rsidR="00B11855" w:rsidRPr="006D613E" w:rsidRDefault="003D003E" w:rsidP="00386C6C">
            <w:pPr>
              <w:pStyle w:val="TableEntryHeader"/>
            </w:pPr>
            <w:r w:rsidRPr="006D613E">
              <w:t>DT</w:t>
            </w:r>
          </w:p>
        </w:tc>
        <w:tc>
          <w:tcPr>
            <w:tcW w:w="1080" w:type="dxa"/>
            <w:shd w:val="clear" w:color="auto" w:fill="D9D9D9"/>
          </w:tcPr>
          <w:p w14:paraId="4EF9E5F3" w14:textId="77777777" w:rsidR="00B11855" w:rsidRPr="006D613E" w:rsidRDefault="003D003E" w:rsidP="00386C6C">
            <w:pPr>
              <w:pStyle w:val="TableEntryHeader"/>
            </w:pPr>
            <w:r w:rsidRPr="006D613E">
              <w:t>Usage</w:t>
            </w:r>
          </w:p>
        </w:tc>
        <w:tc>
          <w:tcPr>
            <w:tcW w:w="990" w:type="dxa"/>
            <w:shd w:val="clear" w:color="auto" w:fill="D9D9D9"/>
          </w:tcPr>
          <w:p w14:paraId="63F78C58" w14:textId="77777777" w:rsidR="00B11855" w:rsidRPr="006D613E" w:rsidRDefault="003D003E" w:rsidP="00386C6C">
            <w:pPr>
              <w:pStyle w:val="TableEntryHeader"/>
            </w:pPr>
            <w:r w:rsidRPr="006D613E">
              <w:t>Card.</w:t>
            </w:r>
          </w:p>
        </w:tc>
        <w:tc>
          <w:tcPr>
            <w:tcW w:w="911" w:type="dxa"/>
            <w:shd w:val="clear" w:color="auto" w:fill="D9D9D9"/>
          </w:tcPr>
          <w:p w14:paraId="2ACFE97B" w14:textId="77777777" w:rsidR="00B11855" w:rsidRPr="006D613E" w:rsidRDefault="003D003E" w:rsidP="00386C6C">
            <w:pPr>
              <w:pStyle w:val="TableEntryHeader"/>
            </w:pPr>
            <w:r w:rsidRPr="006D613E">
              <w:t>TBL#</w:t>
            </w:r>
          </w:p>
        </w:tc>
        <w:tc>
          <w:tcPr>
            <w:tcW w:w="2968" w:type="dxa"/>
            <w:shd w:val="clear" w:color="auto" w:fill="D9D9D9"/>
          </w:tcPr>
          <w:p w14:paraId="053CE18A" w14:textId="77777777" w:rsidR="00B11855" w:rsidRPr="006D613E" w:rsidRDefault="003D003E" w:rsidP="00386C6C">
            <w:pPr>
              <w:pStyle w:val="TableEntryHeader"/>
            </w:pPr>
            <w:r w:rsidRPr="006D613E">
              <w:t>Component name</w:t>
            </w:r>
          </w:p>
        </w:tc>
      </w:tr>
      <w:tr w:rsidR="00C40FD5" w:rsidRPr="006D613E" w14:paraId="2FC8130B" w14:textId="77777777" w:rsidTr="00A92110">
        <w:trPr>
          <w:cantSplit/>
          <w:jc w:val="center"/>
        </w:trPr>
        <w:tc>
          <w:tcPr>
            <w:tcW w:w="909" w:type="dxa"/>
            <w:shd w:val="clear" w:color="auto" w:fill="auto"/>
          </w:tcPr>
          <w:p w14:paraId="56FECA94" w14:textId="77777777" w:rsidR="00B11855" w:rsidRPr="006D613E" w:rsidRDefault="003D003E" w:rsidP="00386C6C">
            <w:pPr>
              <w:pStyle w:val="TableEntry"/>
            </w:pPr>
            <w:r w:rsidRPr="006D613E">
              <w:t>1</w:t>
            </w:r>
          </w:p>
        </w:tc>
        <w:tc>
          <w:tcPr>
            <w:tcW w:w="1260" w:type="dxa"/>
            <w:shd w:val="clear" w:color="auto" w:fill="auto"/>
          </w:tcPr>
          <w:p w14:paraId="07AE6EC7" w14:textId="77777777" w:rsidR="00B11855" w:rsidRPr="006D613E" w:rsidRDefault="003D003E" w:rsidP="00386C6C">
            <w:pPr>
              <w:pStyle w:val="TableEntry"/>
            </w:pPr>
            <w:r w:rsidRPr="006D613E">
              <w:t>40 (See Note)</w:t>
            </w:r>
          </w:p>
        </w:tc>
        <w:tc>
          <w:tcPr>
            <w:tcW w:w="900" w:type="dxa"/>
            <w:shd w:val="clear" w:color="auto" w:fill="auto"/>
          </w:tcPr>
          <w:p w14:paraId="49DC880F" w14:textId="77777777" w:rsidR="00B11855" w:rsidRPr="006D613E" w:rsidRDefault="003D003E" w:rsidP="00386C6C">
            <w:pPr>
              <w:pStyle w:val="TableEntry"/>
            </w:pPr>
            <w:r w:rsidRPr="006D613E">
              <w:t>ST</w:t>
            </w:r>
          </w:p>
        </w:tc>
        <w:tc>
          <w:tcPr>
            <w:tcW w:w="1080" w:type="dxa"/>
            <w:shd w:val="clear" w:color="auto" w:fill="auto"/>
          </w:tcPr>
          <w:p w14:paraId="2C5C7108" w14:textId="77777777" w:rsidR="00B11855" w:rsidRPr="006D613E" w:rsidRDefault="003D003E" w:rsidP="00386C6C">
            <w:pPr>
              <w:pStyle w:val="TableEntry"/>
            </w:pPr>
            <w:r w:rsidRPr="006D613E">
              <w:t>RE</w:t>
            </w:r>
          </w:p>
        </w:tc>
        <w:tc>
          <w:tcPr>
            <w:tcW w:w="990" w:type="dxa"/>
            <w:shd w:val="clear" w:color="auto" w:fill="auto"/>
          </w:tcPr>
          <w:p w14:paraId="7169019E" w14:textId="77777777" w:rsidR="00B11855" w:rsidRPr="006D613E" w:rsidRDefault="003D003E" w:rsidP="00386C6C">
            <w:pPr>
              <w:pStyle w:val="TableEntry"/>
            </w:pPr>
            <w:r w:rsidRPr="006D613E">
              <w:t>[0..1]</w:t>
            </w:r>
          </w:p>
        </w:tc>
        <w:tc>
          <w:tcPr>
            <w:tcW w:w="911" w:type="dxa"/>
            <w:shd w:val="clear" w:color="auto" w:fill="auto"/>
          </w:tcPr>
          <w:p w14:paraId="646FEFB3" w14:textId="77777777" w:rsidR="00B11855" w:rsidRPr="006D613E" w:rsidRDefault="00B11855" w:rsidP="00386C6C">
            <w:pPr>
              <w:pStyle w:val="TableEntry"/>
            </w:pPr>
          </w:p>
        </w:tc>
        <w:tc>
          <w:tcPr>
            <w:tcW w:w="2968" w:type="dxa"/>
            <w:shd w:val="clear" w:color="auto" w:fill="auto"/>
          </w:tcPr>
          <w:p w14:paraId="354B960C" w14:textId="77777777" w:rsidR="00B11855" w:rsidRPr="006D613E" w:rsidRDefault="003D003E" w:rsidP="00386C6C">
            <w:pPr>
              <w:pStyle w:val="TableEntry"/>
            </w:pPr>
            <w:r w:rsidRPr="006D613E">
              <w:t>Identifier</w:t>
            </w:r>
          </w:p>
        </w:tc>
      </w:tr>
      <w:tr w:rsidR="00C40FD5" w:rsidRPr="006D613E" w14:paraId="57B6D82A" w14:textId="77777777" w:rsidTr="00A92110">
        <w:trPr>
          <w:cantSplit/>
          <w:jc w:val="center"/>
        </w:trPr>
        <w:tc>
          <w:tcPr>
            <w:tcW w:w="909" w:type="dxa"/>
            <w:shd w:val="clear" w:color="auto" w:fill="auto"/>
          </w:tcPr>
          <w:p w14:paraId="298F47D1" w14:textId="77777777" w:rsidR="00B11855" w:rsidRPr="006D613E" w:rsidRDefault="003D003E" w:rsidP="00386C6C">
            <w:pPr>
              <w:pStyle w:val="TableEntry"/>
            </w:pPr>
            <w:r w:rsidRPr="006D613E">
              <w:t>2</w:t>
            </w:r>
          </w:p>
        </w:tc>
        <w:tc>
          <w:tcPr>
            <w:tcW w:w="1260" w:type="dxa"/>
            <w:shd w:val="clear" w:color="auto" w:fill="auto"/>
          </w:tcPr>
          <w:p w14:paraId="78C2E6F4" w14:textId="77777777" w:rsidR="00B11855" w:rsidRPr="006D613E" w:rsidRDefault="003D003E" w:rsidP="00386C6C">
            <w:pPr>
              <w:pStyle w:val="TableEntry"/>
            </w:pPr>
            <w:r w:rsidRPr="006D613E">
              <w:t>199</w:t>
            </w:r>
          </w:p>
        </w:tc>
        <w:tc>
          <w:tcPr>
            <w:tcW w:w="900" w:type="dxa"/>
            <w:shd w:val="clear" w:color="auto" w:fill="auto"/>
          </w:tcPr>
          <w:p w14:paraId="68230A29" w14:textId="77777777" w:rsidR="00B11855" w:rsidRPr="006D613E" w:rsidRDefault="003D003E" w:rsidP="00386C6C">
            <w:pPr>
              <w:pStyle w:val="TableEntry"/>
            </w:pPr>
            <w:r w:rsidRPr="006D613E">
              <w:t>ST</w:t>
            </w:r>
          </w:p>
        </w:tc>
        <w:tc>
          <w:tcPr>
            <w:tcW w:w="1080" w:type="dxa"/>
            <w:shd w:val="clear" w:color="auto" w:fill="auto"/>
          </w:tcPr>
          <w:p w14:paraId="2349B9E9" w14:textId="77777777" w:rsidR="00B11855" w:rsidRPr="006D613E" w:rsidRDefault="003D003E" w:rsidP="00386C6C">
            <w:pPr>
              <w:pStyle w:val="TableEntry"/>
            </w:pPr>
            <w:r w:rsidRPr="006D613E">
              <w:t>R</w:t>
            </w:r>
          </w:p>
        </w:tc>
        <w:tc>
          <w:tcPr>
            <w:tcW w:w="990" w:type="dxa"/>
            <w:shd w:val="clear" w:color="auto" w:fill="auto"/>
          </w:tcPr>
          <w:p w14:paraId="5E6DF284" w14:textId="77777777" w:rsidR="00B11855" w:rsidRPr="006D613E" w:rsidRDefault="003D003E" w:rsidP="00386C6C">
            <w:pPr>
              <w:pStyle w:val="TableEntry"/>
            </w:pPr>
            <w:r w:rsidRPr="006D613E">
              <w:t>[1..1]</w:t>
            </w:r>
          </w:p>
        </w:tc>
        <w:tc>
          <w:tcPr>
            <w:tcW w:w="911" w:type="dxa"/>
            <w:shd w:val="clear" w:color="auto" w:fill="auto"/>
          </w:tcPr>
          <w:p w14:paraId="3AFD87BF" w14:textId="77777777" w:rsidR="00B11855" w:rsidRPr="006D613E" w:rsidRDefault="00B11855" w:rsidP="00386C6C">
            <w:pPr>
              <w:pStyle w:val="TableEntry"/>
            </w:pPr>
          </w:p>
        </w:tc>
        <w:tc>
          <w:tcPr>
            <w:tcW w:w="2968" w:type="dxa"/>
            <w:shd w:val="clear" w:color="auto" w:fill="auto"/>
          </w:tcPr>
          <w:p w14:paraId="2B4D8367" w14:textId="77777777" w:rsidR="00B11855" w:rsidRPr="006D613E" w:rsidRDefault="003D003E" w:rsidP="00386C6C">
            <w:pPr>
              <w:pStyle w:val="TableEntry"/>
            </w:pPr>
            <w:r w:rsidRPr="006D613E">
              <w:t>Text</w:t>
            </w:r>
          </w:p>
        </w:tc>
      </w:tr>
      <w:tr w:rsidR="00C40FD5" w:rsidRPr="006D613E" w14:paraId="1652F2F8" w14:textId="77777777" w:rsidTr="00A92110">
        <w:trPr>
          <w:cantSplit/>
          <w:jc w:val="center"/>
        </w:trPr>
        <w:tc>
          <w:tcPr>
            <w:tcW w:w="909" w:type="dxa"/>
            <w:shd w:val="clear" w:color="auto" w:fill="auto"/>
          </w:tcPr>
          <w:p w14:paraId="1C8FA39E" w14:textId="77777777" w:rsidR="00B11855" w:rsidRPr="006D613E" w:rsidRDefault="003D003E" w:rsidP="00386C6C">
            <w:pPr>
              <w:pStyle w:val="TableEntry"/>
            </w:pPr>
            <w:r w:rsidRPr="006D613E">
              <w:t>3</w:t>
            </w:r>
          </w:p>
        </w:tc>
        <w:tc>
          <w:tcPr>
            <w:tcW w:w="1260" w:type="dxa"/>
            <w:shd w:val="clear" w:color="auto" w:fill="auto"/>
          </w:tcPr>
          <w:p w14:paraId="4D84AE81" w14:textId="77777777" w:rsidR="00B11855" w:rsidRPr="006D613E" w:rsidRDefault="003D003E" w:rsidP="00386C6C">
            <w:pPr>
              <w:pStyle w:val="TableEntry"/>
            </w:pPr>
            <w:r w:rsidRPr="006D613E">
              <w:t>20</w:t>
            </w:r>
          </w:p>
        </w:tc>
        <w:tc>
          <w:tcPr>
            <w:tcW w:w="900" w:type="dxa"/>
            <w:shd w:val="clear" w:color="auto" w:fill="auto"/>
          </w:tcPr>
          <w:p w14:paraId="762756FD" w14:textId="77777777" w:rsidR="00B11855" w:rsidRPr="006D613E" w:rsidRDefault="003D003E" w:rsidP="00386C6C">
            <w:pPr>
              <w:pStyle w:val="TableEntry"/>
            </w:pPr>
            <w:r w:rsidRPr="006D613E">
              <w:t>ID</w:t>
            </w:r>
          </w:p>
        </w:tc>
        <w:tc>
          <w:tcPr>
            <w:tcW w:w="1080" w:type="dxa"/>
            <w:shd w:val="clear" w:color="auto" w:fill="auto"/>
          </w:tcPr>
          <w:p w14:paraId="5E4116BA" w14:textId="77777777" w:rsidR="00B11855" w:rsidRPr="006D613E" w:rsidRDefault="003D003E" w:rsidP="00386C6C">
            <w:pPr>
              <w:pStyle w:val="TableEntry"/>
            </w:pPr>
            <w:r w:rsidRPr="006D613E">
              <w:t>RE</w:t>
            </w:r>
          </w:p>
        </w:tc>
        <w:tc>
          <w:tcPr>
            <w:tcW w:w="990" w:type="dxa"/>
            <w:shd w:val="clear" w:color="auto" w:fill="auto"/>
          </w:tcPr>
          <w:p w14:paraId="0211D04A" w14:textId="77777777" w:rsidR="00B11855" w:rsidRPr="006D613E" w:rsidRDefault="003D003E" w:rsidP="00386C6C">
            <w:pPr>
              <w:pStyle w:val="TableEntry"/>
            </w:pPr>
            <w:r w:rsidRPr="006D613E">
              <w:t>[0..1]</w:t>
            </w:r>
          </w:p>
        </w:tc>
        <w:tc>
          <w:tcPr>
            <w:tcW w:w="911" w:type="dxa"/>
            <w:shd w:val="clear" w:color="auto" w:fill="auto"/>
          </w:tcPr>
          <w:p w14:paraId="00705DE2" w14:textId="77777777" w:rsidR="00B11855" w:rsidRPr="006D613E" w:rsidRDefault="003D003E" w:rsidP="00386C6C">
            <w:pPr>
              <w:pStyle w:val="TableEntry"/>
            </w:pPr>
            <w:r w:rsidRPr="006D613E">
              <w:t>0396</w:t>
            </w:r>
          </w:p>
        </w:tc>
        <w:tc>
          <w:tcPr>
            <w:tcW w:w="2968" w:type="dxa"/>
            <w:shd w:val="clear" w:color="auto" w:fill="auto"/>
          </w:tcPr>
          <w:p w14:paraId="71CE6704" w14:textId="77777777" w:rsidR="00B11855" w:rsidRPr="006D613E" w:rsidRDefault="003D003E" w:rsidP="00386C6C">
            <w:pPr>
              <w:pStyle w:val="TableEntry"/>
            </w:pPr>
            <w:r w:rsidRPr="006D613E">
              <w:t>Name of Coding System</w:t>
            </w:r>
          </w:p>
        </w:tc>
      </w:tr>
      <w:tr w:rsidR="00C40FD5" w:rsidRPr="006D613E" w14:paraId="0F41EBAB" w14:textId="77777777" w:rsidTr="00A92110">
        <w:trPr>
          <w:cantSplit/>
          <w:jc w:val="center"/>
        </w:trPr>
        <w:tc>
          <w:tcPr>
            <w:tcW w:w="909" w:type="dxa"/>
            <w:shd w:val="clear" w:color="auto" w:fill="auto"/>
          </w:tcPr>
          <w:p w14:paraId="073FD7C2" w14:textId="77777777" w:rsidR="00B11855" w:rsidRPr="006D613E" w:rsidRDefault="003D003E" w:rsidP="00386C6C">
            <w:pPr>
              <w:pStyle w:val="TableEntry"/>
            </w:pPr>
            <w:r w:rsidRPr="006D613E">
              <w:t>4</w:t>
            </w:r>
          </w:p>
        </w:tc>
        <w:tc>
          <w:tcPr>
            <w:tcW w:w="1260" w:type="dxa"/>
            <w:shd w:val="clear" w:color="auto" w:fill="auto"/>
          </w:tcPr>
          <w:p w14:paraId="3744E1C7" w14:textId="77777777" w:rsidR="00B11855" w:rsidRPr="006D613E" w:rsidRDefault="003D003E" w:rsidP="00386C6C">
            <w:pPr>
              <w:pStyle w:val="TableEntry"/>
            </w:pPr>
            <w:r w:rsidRPr="006D613E">
              <w:t>20</w:t>
            </w:r>
          </w:p>
        </w:tc>
        <w:tc>
          <w:tcPr>
            <w:tcW w:w="900" w:type="dxa"/>
            <w:shd w:val="clear" w:color="auto" w:fill="auto"/>
          </w:tcPr>
          <w:p w14:paraId="689660E3" w14:textId="77777777" w:rsidR="00B11855" w:rsidRPr="006D613E" w:rsidRDefault="003D003E" w:rsidP="00386C6C">
            <w:pPr>
              <w:pStyle w:val="TableEntry"/>
            </w:pPr>
            <w:r w:rsidRPr="006D613E">
              <w:t>ST</w:t>
            </w:r>
          </w:p>
        </w:tc>
        <w:tc>
          <w:tcPr>
            <w:tcW w:w="1080" w:type="dxa"/>
            <w:shd w:val="clear" w:color="auto" w:fill="auto"/>
          </w:tcPr>
          <w:p w14:paraId="6C0FDD3F" w14:textId="77777777" w:rsidR="00B11855" w:rsidRPr="006D613E" w:rsidRDefault="003D003E" w:rsidP="00386C6C">
            <w:pPr>
              <w:pStyle w:val="TableEntry"/>
            </w:pPr>
            <w:r w:rsidRPr="006D613E">
              <w:t>RE</w:t>
            </w:r>
          </w:p>
        </w:tc>
        <w:tc>
          <w:tcPr>
            <w:tcW w:w="990" w:type="dxa"/>
            <w:shd w:val="clear" w:color="auto" w:fill="auto"/>
          </w:tcPr>
          <w:p w14:paraId="37A7B299" w14:textId="77777777" w:rsidR="00B11855" w:rsidRPr="006D613E" w:rsidRDefault="003D003E" w:rsidP="00386C6C">
            <w:pPr>
              <w:pStyle w:val="TableEntry"/>
            </w:pPr>
            <w:r w:rsidRPr="006D613E">
              <w:t>[0..1]</w:t>
            </w:r>
          </w:p>
        </w:tc>
        <w:tc>
          <w:tcPr>
            <w:tcW w:w="911" w:type="dxa"/>
            <w:shd w:val="clear" w:color="auto" w:fill="auto"/>
          </w:tcPr>
          <w:p w14:paraId="377B6309" w14:textId="77777777" w:rsidR="00B11855" w:rsidRPr="006D613E" w:rsidRDefault="00B11855" w:rsidP="00386C6C">
            <w:pPr>
              <w:pStyle w:val="TableEntry"/>
            </w:pPr>
          </w:p>
        </w:tc>
        <w:tc>
          <w:tcPr>
            <w:tcW w:w="2968" w:type="dxa"/>
            <w:shd w:val="clear" w:color="auto" w:fill="auto"/>
          </w:tcPr>
          <w:p w14:paraId="139326BD" w14:textId="77777777" w:rsidR="00B11855" w:rsidRPr="006D613E" w:rsidRDefault="003D003E" w:rsidP="00386C6C">
            <w:pPr>
              <w:pStyle w:val="TableEntry"/>
            </w:pPr>
            <w:r w:rsidRPr="006D613E">
              <w:t>Alternate Identifier</w:t>
            </w:r>
          </w:p>
        </w:tc>
      </w:tr>
      <w:tr w:rsidR="00C40FD5" w:rsidRPr="006D613E" w14:paraId="38F1D5DD" w14:textId="77777777" w:rsidTr="00A92110">
        <w:trPr>
          <w:cantSplit/>
          <w:jc w:val="center"/>
        </w:trPr>
        <w:tc>
          <w:tcPr>
            <w:tcW w:w="909" w:type="dxa"/>
            <w:shd w:val="clear" w:color="auto" w:fill="auto"/>
          </w:tcPr>
          <w:p w14:paraId="6EFAABC7" w14:textId="77777777" w:rsidR="00B11855" w:rsidRPr="006D613E" w:rsidRDefault="003D003E" w:rsidP="00386C6C">
            <w:pPr>
              <w:pStyle w:val="TableEntry"/>
            </w:pPr>
            <w:r w:rsidRPr="006D613E">
              <w:t>5</w:t>
            </w:r>
          </w:p>
        </w:tc>
        <w:tc>
          <w:tcPr>
            <w:tcW w:w="1260" w:type="dxa"/>
            <w:shd w:val="clear" w:color="auto" w:fill="auto"/>
          </w:tcPr>
          <w:p w14:paraId="219CD506" w14:textId="77777777" w:rsidR="00B11855" w:rsidRPr="006D613E" w:rsidRDefault="003D003E" w:rsidP="00386C6C">
            <w:pPr>
              <w:pStyle w:val="TableEntry"/>
            </w:pPr>
            <w:r w:rsidRPr="006D613E">
              <w:t>199</w:t>
            </w:r>
          </w:p>
        </w:tc>
        <w:tc>
          <w:tcPr>
            <w:tcW w:w="900" w:type="dxa"/>
            <w:shd w:val="clear" w:color="auto" w:fill="auto"/>
          </w:tcPr>
          <w:p w14:paraId="18A51808" w14:textId="77777777" w:rsidR="00B11855" w:rsidRPr="006D613E" w:rsidRDefault="003D003E" w:rsidP="00386C6C">
            <w:pPr>
              <w:pStyle w:val="TableEntry"/>
            </w:pPr>
            <w:r w:rsidRPr="006D613E">
              <w:t>ST</w:t>
            </w:r>
          </w:p>
        </w:tc>
        <w:tc>
          <w:tcPr>
            <w:tcW w:w="1080" w:type="dxa"/>
            <w:shd w:val="clear" w:color="auto" w:fill="auto"/>
          </w:tcPr>
          <w:p w14:paraId="10979E03" w14:textId="77777777" w:rsidR="00B11855" w:rsidRPr="006D613E" w:rsidRDefault="003D003E" w:rsidP="00386C6C">
            <w:pPr>
              <w:pStyle w:val="TableEntry"/>
            </w:pPr>
            <w:r w:rsidRPr="006D613E">
              <w:t>RE</w:t>
            </w:r>
          </w:p>
        </w:tc>
        <w:tc>
          <w:tcPr>
            <w:tcW w:w="990" w:type="dxa"/>
            <w:shd w:val="clear" w:color="auto" w:fill="auto"/>
          </w:tcPr>
          <w:p w14:paraId="239587EC" w14:textId="77777777" w:rsidR="00B11855" w:rsidRPr="006D613E" w:rsidRDefault="003D003E" w:rsidP="00386C6C">
            <w:pPr>
              <w:pStyle w:val="TableEntry"/>
            </w:pPr>
            <w:r w:rsidRPr="006D613E">
              <w:t>[0..1]</w:t>
            </w:r>
          </w:p>
        </w:tc>
        <w:tc>
          <w:tcPr>
            <w:tcW w:w="911" w:type="dxa"/>
            <w:shd w:val="clear" w:color="auto" w:fill="auto"/>
          </w:tcPr>
          <w:p w14:paraId="3A8C305E" w14:textId="77777777" w:rsidR="00B11855" w:rsidRPr="006D613E" w:rsidRDefault="00B11855" w:rsidP="00386C6C">
            <w:pPr>
              <w:pStyle w:val="TableEntry"/>
            </w:pPr>
          </w:p>
        </w:tc>
        <w:tc>
          <w:tcPr>
            <w:tcW w:w="2968" w:type="dxa"/>
            <w:shd w:val="clear" w:color="auto" w:fill="auto"/>
          </w:tcPr>
          <w:p w14:paraId="2F285280" w14:textId="77777777" w:rsidR="00B11855" w:rsidRPr="006D613E" w:rsidRDefault="003D003E" w:rsidP="00386C6C">
            <w:pPr>
              <w:pStyle w:val="TableEntry"/>
            </w:pPr>
            <w:r w:rsidRPr="006D613E">
              <w:t>Alternate Text</w:t>
            </w:r>
          </w:p>
        </w:tc>
      </w:tr>
      <w:tr w:rsidR="00C40FD5" w:rsidRPr="006D613E" w14:paraId="73D3CD35" w14:textId="77777777" w:rsidTr="00A92110">
        <w:trPr>
          <w:cantSplit/>
          <w:jc w:val="center"/>
        </w:trPr>
        <w:tc>
          <w:tcPr>
            <w:tcW w:w="909" w:type="dxa"/>
            <w:shd w:val="clear" w:color="auto" w:fill="auto"/>
          </w:tcPr>
          <w:p w14:paraId="30A63F33" w14:textId="77777777" w:rsidR="00B11855" w:rsidRPr="006D613E" w:rsidRDefault="003D003E" w:rsidP="00386C6C">
            <w:pPr>
              <w:pStyle w:val="TableEntry"/>
            </w:pPr>
            <w:r w:rsidRPr="006D613E">
              <w:t>6</w:t>
            </w:r>
          </w:p>
        </w:tc>
        <w:tc>
          <w:tcPr>
            <w:tcW w:w="1260" w:type="dxa"/>
            <w:shd w:val="clear" w:color="auto" w:fill="auto"/>
          </w:tcPr>
          <w:p w14:paraId="74D35F0A" w14:textId="77777777" w:rsidR="00B11855" w:rsidRPr="006D613E" w:rsidRDefault="003D003E" w:rsidP="00386C6C">
            <w:pPr>
              <w:pStyle w:val="TableEntry"/>
            </w:pPr>
            <w:r w:rsidRPr="006D613E">
              <w:t>20</w:t>
            </w:r>
          </w:p>
        </w:tc>
        <w:tc>
          <w:tcPr>
            <w:tcW w:w="900" w:type="dxa"/>
            <w:shd w:val="clear" w:color="auto" w:fill="auto"/>
          </w:tcPr>
          <w:p w14:paraId="6BF208D4" w14:textId="77777777" w:rsidR="00B11855" w:rsidRPr="006D613E" w:rsidRDefault="003D003E" w:rsidP="00386C6C">
            <w:pPr>
              <w:pStyle w:val="TableEntry"/>
            </w:pPr>
            <w:r w:rsidRPr="006D613E">
              <w:t>ID</w:t>
            </w:r>
          </w:p>
        </w:tc>
        <w:tc>
          <w:tcPr>
            <w:tcW w:w="1080" w:type="dxa"/>
            <w:shd w:val="clear" w:color="auto" w:fill="auto"/>
          </w:tcPr>
          <w:p w14:paraId="3F499325" w14:textId="77777777" w:rsidR="00B11855" w:rsidRPr="006D613E" w:rsidRDefault="003D003E" w:rsidP="00386C6C">
            <w:pPr>
              <w:pStyle w:val="TableEntry"/>
            </w:pPr>
            <w:r w:rsidRPr="006D613E">
              <w:t>RE</w:t>
            </w:r>
          </w:p>
        </w:tc>
        <w:tc>
          <w:tcPr>
            <w:tcW w:w="990" w:type="dxa"/>
            <w:shd w:val="clear" w:color="auto" w:fill="auto"/>
          </w:tcPr>
          <w:p w14:paraId="049EBC1A" w14:textId="77777777" w:rsidR="00B11855" w:rsidRPr="006D613E" w:rsidRDefault="003D003E" w:rsidP="00386C6C">
            <w:pPr>
              <w:pStyle w:val="TableEntry"/>
            </w:pPr>
            <w:r w:rsidRPr="006D613E">
              <w:t>[0..1]</w:t>
            </w:r>
          </w:p>
        </w:tc>
        <w:tc>
          <w:tcPr>
            <w:tcW w:w="911" w:type="dxa"/>
            <w:shd w:val="clear" w:color="auto" w:fill="auto"/>
          </w:tcPr>
          <w:p w14:paraId="58A2D3C3" w14:textId="77777777" w:rsidR="00B11855" w:rsidRPr="006D613E" w:rsidRDefault="003D003E" w:rsidP="00386C6C">
            <w:pPr>
              <w:pStyle w:val="TableEntry"/>
            </w:pPr>
            <w:r w:rsidRPr="006D613E">
              <w:t>0396</w:t>
            </w:r>
          </w:p>
        </w:tc>
        <w:tc>
          <w:tcPr>
            <w:tcW w:w="2968" w:type="dxa"/>
            <w:shd w:val="clear" w:color="auto" w:fill="auto"/>
          </w:tcPr>
          <w:p w14:paraId="79A2C105" w14:textId="77777777" w:rsidR="00B11855" w:rsidRPr="006D613E" w:rsidRDefault="003D003E" w:rsidP="00386C6C">
            <w:pPr>
              <w:pStyle w:val="TableEntry"/>
            </w:pPr>
            <w:r w:rsidRPr="006D613E">
              <w:t>Name of Alternate Coding System</w:t>
            </w:r>
          </w:p>
        </w:tc>
      </w:tr>
      <w:tr w:rsidR="00C40FD5" w:rsidRPr="006D613E" w14:paraId="62BE638A" w14:textId="77777777" w:rsidTr="00A92110">
        <w:trPr>
          <w:cantSplit/>
          <w:jc w:val="center"/>
        </w:trPr>
        <w:tc>
          <w:tcPr>
            <w:tcW w:w="909" w:type="dxa"/>
            <w:shd w:val="clear" w:color="auto" w:fill="auto"/>
          </w:tcPr>
          <w:p w14:paraId="1F7455C7" w14:textId="77777777" w:rsidR="00B11855" w:rsidRPr="006D613E" w:rsidRDefault="003D003E" w:rsidP="00386C6C">
            <w:pPr>
              <w:pStyle w:val="TableEntry"/>
            </w:pPr>
            <w:r w:rsidRPr="006D613E">
              <w:t>7</w:t>
            </w:r>
          </w:p>
        </w:tc>
        <w:tc>
          <w:tcPr>
            <w:tcW w:w="1260" w:type="dxa"/>
            <w:shd w:val="clear" w:color="auto" w:fill="auto"/>
          </w:tcPr>
          <w:p w14:paraId="4D0B7FF2" w14:textId="77777777" w:rsidR="00B11855" w:rsidRPr="006D613E" w:rsidRDefault="003D003E" w:rsidP="00386C6C">
            <w:pPr>
              <w:pStyle w:val="TableEntry"/>
            </w:pPr>
            <w:r w:rsidRPr="006D613E">
              <w:t>10</w:t>
            </w:r>
          </w:p>
        </w:tc>
        <w:tc>
          <w:tcPr>
            <w:tcW w:w="900" w:type="dxa"/>
            <w:shd w:val="clear" w:color="auto" w:fill="auto"/>
          </w:tcPr>
          <w:p w14:paraId="4D3839C9" w14:textId="77777777" w:rsidR="00B11855" w:rsidRPr="006D613E" w:rsidRDefault="003D003E" w:rsidP="00386C6C">
            <w:pPr>
              <w:pStyle w:val="TableEntry"/>
            </w:pPr>
            <w:r w:rsidRPr="006D613E">
              <w:t>ST</w:t>
            </w:r>
          </w:p>
        </w:tc>
        <w:tc>
          <w:tcPr>
            <w:tcW w:w="1080" w:type="dxa"/>
            <w:shd w:val="clear" w:color="auto" w:fill="auto"/>
          </w:tcPr>
          <w:p w14:paraId="010DA9D1" w14:textId="77777777" w:rsidR="00B11855" w:rsidRPr="006D613E" w:rsidRDefault="003D003E" w:rsidP="00386C6C">
            <w:pPr>
              <w:pStyle w:val="TableEntry"/>
            </w:pPr>
            <w:r w:rsidRPr="006D613E">
              <w:t>C</w:t>
            </w:r>
          </w:p>
        </w:tc>
        <w:tc>
          <w:tcPr>
            <w:tcW w:w="990" w:type="dxa"/>
            <w:shd w:val="clear" w:color="auto" w:fill="auto"/>
          </w:tcPr>
          <w:p w14:paraId="04386995" w14:textId="77777777" w:rsidR="00B11855" w:rsidRPr="006D613E" w:rsidRDefault="003D003E" w:rsidP="00386C6C">
            <w:pPr>
              <w:pStyle w:val="TableEntry"/>
            </w:pPr>
            <w:r w:rsidRPr="006D613E">
              <w:t>[0..1]</w:t>
            </w:r>
          </w:p>
        </w:tc>
        <w:tc>
          <w:tcPr>
            <w:tcW w:w="911" w:type="dxa"/>
            <w:shd w:val="clear" w:color="auto" w:fill="auto"/>
          </w:tcPr>
          <w:p w14:paraId="03372485" w14:textId="77777777" w:rsidR="00B11855" w:rsidRPr="006D613E" w:rsidRDefault="00B11855" w:rsidP="00386C6C">
            <w:pPr>
              <w:pStyle w:val="TableEntry"/>
            </w:pPr>
          </w:p>
        </w:tc>
        <w:tc>
          <w:tcPr>
            <w:tcW w:w="2968" w:type="dxa"/>
            <w:shd w:val="clear" w:color="auto" w:fill="auto"/>
          </w:tcPr>
          <w:p w14:paraId="7580A171" w14:textId="77777777" w:rsidR="00B11855" w:rsidRPr="006D613E" w:rsidRDefault="003D003E" w:rsidP="00386C6C">
            <w:pPr>
              <w:pStyle w:val="TableEntry"/>
            </w:pPr>
            <w:r w:rsidRPr="006D613E">
              <w:t>Coding System Version ID</w:t>
            </w:r>
          </w:p>
        </w:tc>
      </w:tr>
      <w:tr w:rsidR="00C40FD5" w:rsidRPr="006D613E" w14:paraId="252D308D" w14:textId="77777777" w:rsidTr="00A92110">
        <w:trPr>
          <w:cantSplit/>
          <w:jc w:val="center"/>
        </w:trPr>
        <w:tc>
          <w:tcPr>
            <w:tcW w:w="909" w:type="dxa"/>
            <w:shd w:val="clear" w:color="auto" w:fill="auto"/>
          </w:tcPr>
          <w:p w14:paraId="3CFD8B69" w14:textId="77777777" w:rsidR="00B11855" w:rsidRPr="006D613E" w:rsidRDefault="003D003E" w:rsidP="00386C6C">
            <w:pPr>
              <w:pStyle w:val="TableEntry"/>
            </w:pPr>
            <w:r w:rsidRPr="006D613E">
              <w:t>8</w:t>
            </w:r>
          </w:p>
        </w:tc>
        <w:tc>
          <w:tcPr>
            <w:tcW w:w="1260" w:type="dxa"/>
            <w:shd w:val="clear" w:color="auto" w:fill="auto"/>
          </w:tcPr>
          <w:p w14:paraId="65DA12A9" w14:textId="77777777" w:rsidR="00B11855" w:rsidRPr="006D613E" w:rsidRDefault="003D003E" w:rsidP="00386C6C">
            <w:pPr>
              <w:pStyle w:val="TableEntry"/>
            </w:pPr>
            <w:r w:rsidRPr="006D613E">
              <w:t>10</w:t>
            </w:r>
          </w:p>
        </w:tc>
        <w:tc>
          <w:tcPr>
            <w:tcW w:w="900" w:type="dxa"/>
            <w:shd w:val="clear" w:color="auto" w:fill="auto"/>
          </w:tcPr>
          <w:p w14:paraId="7A0ABD39" w14:textId="77777777" w:rsidR="00B11855" w:rsidRPr="006D613E" w:rsidRDefault="003D003E" w:rsidP="00386C6C">
            <w:pPr>
              <w:pStyle w:val="TableEntry"/>
            </w:pPr>
            <w:r w:rsidRPr="006D613E">
              <w:t>ST</w:t>
            </w:r>
          </w:p>
        </w:tc>
        <w:tc>
          <w:tcPr>
            <w:tcW w:w="1080" w:type="dxa"/>
            <w:shd w:val="clear" w:color="auto" w:fill="auto"/>
          </w:tcPr>
          <w:p w14:paraId="090A4020" w14:textId="77777777" w:rsidR="00B11855" w:rsidRPr="006D613E" w:rsidRDefault="003D003E" w:rsidP="00386C6C">
            <w:pPr>
              <w:pStyle w:val="TableEntry"/>
            </w:pPr>
            <w:r w:rsidRPr="006D613E">
              <w:t>O</w:t>
            </w:r>
          </w:p>
        </w:tc>
        <w:tc>
          <w:tcPr>
            <w:tcW w:w="990" w:type="dxa"/>
            <w:shd w:val="clear" w:color="auto" w:fill="auto"/>
          </w:tcPr>
          <w:p w14:paraId="694ACE62" w14:textId="77777777" w:rsidR="00B11855" w:rsidRPr="006D613E" w:rsidRDefault="003D003E" w:rsidP="00386C6C">
            <w:pPr>
              <w:pStyle w:val="TableEntry"/>
            </w:pPr>
            <w:r w:rsidRPr="006D613E">
              <w:t>[0..1]</w:t>
            </w:r>
          </w:p>
        </w:tc>
        <w:tc>
          <w:tcPr>
            <w:tcW w:w="911" w:type="dxa"/>
            <w:shd w:val="clear" w:color="auto" w:fill="auto"/>
          </w:tcPr>
          <w:p w14:paraId="75DC7FBB" w14:textId="77777777" w:rsidR="00B11855" w:rsidRPr="006D613E" w:rsidRDefault="00B11855" w:rsidP="00386C6C">
            <w:pPr>
              <w:pStyle w:val="TableEntry"/>
            </w:pPr>
          </w:p>
        </w:tc>
        <w:tc>
          <w:tcPr>
            <w:tcW w:w="2968" w:type="dxa"/>
            <w:shd w:val="clear" w:color="auto" w:fill="auto"/>
          </w:tcPr>
          <w:p w14:paraId="271D2BFC" w14:textId="77777777" w:rsidR="00B11855" w:rsidRPr="006D613E" w:rsidRDefault="003D003E" w:rsidP="00386C6C">
            <w:pPr>
              <w:pStyle w:val="TableEntry"/>
            </w:pPr>
            <w:r w:rsidRPr="006D613E">
              <w:t>Alternate Coding System Version ID</w:t>
            </w:r>
          </w:p>
        </w:tc>
      </w:tr>
      <w:tr w:rsidR="00C40FD5" w:rsidRPr="006D613E" w14:paraId="6C89527F" w14:textId="77777777" w:rsidTr="00A92110">
        <w:trPr>
          <w:cantSplit/>
          <w:jc w:val="center"/>
        </w:trPr>
        <w:tc>
          <w:tcPr>
            <w:tcW w:w="909" w:type="dxa"/>
            <w:shd w:val="clear" w:color="auto" w:fill="auto"/>
          </w:tcPr>
          <w:p w14:paraId="51AC4812" w14:textId="77777777" w:rsidR="00B11855" w:rsidRPr="006D613E" w:rsidRDefault="003D003E" w:rsidP="00386C6C">
            <w:pPr>
              <w:pStyle w:val="TableEntry"/>
            </w:pPr>
            <w:r w:rsidRPr="006D613E">
              <w:t>9</w:t>
            </w:r>
          </w:p>
        </w:tc>
        <w:tc>
          <w:tcPr>
            <w:tcW w:w="1260" w:type="dxa"/>
            <w:shd w:val="clear" w:color="auto" w:fill="auto"/>
          </w:tcPr>
          <w:p w14:paraId="5955B2E1" w14:textId="77777777" w:rsidR="00B11855" w:rsidRPr="006D613E" w:rsidRDefault="003D003E" w:rsidP="00386C6C">
            <w:pPr>
              <w:pStyle w:val="TableEntry"/>
            </w:pPr>
            <w:r w:rsidRPr="006D613E">
              <w:t>199</w:t>
            </w:r>
          </w:p>
        </w:tc>
        <w:tc>
          <w:tcPr>
            <w:tcW w:w="900" w:type="dxa"/>
            <w:shd w:val="clear" w:color="auto" w:fill="auto"/>
          </w:tcPr>
          <w:p w14:paraId="47BC417F" w14:textId="77777777" w:rsidR="00B11855" w:rsidRPr="006D613E" w:rsidRDefault="003D003E" w:rsidP="00386C6C">
            <w:pPr>
              <w:pStyle w:val="TableEntry"/>
            </w:pPr>
            <w:r w:rsidRPr="006D613E">
              <w:t>ST</w:t>
            </w:r>
          </w:p>
        </w:tc>
        <w:tc>
          <w:tcPr>
            <w:tcW w:w="1080" w:type="dxa"/>
            <w:shd w:val="clear" w:color="auto" w:fill="auto"/>
          </w:tcPr>
          <w:p w14:paraId="1C298439" w14:textId="77777777" w:rsidR="00B11855" w:rsidRPr="006D613E" w:rsidRDefault="003D003E" w:rsidP="00386C6C">
            <w:pPr>
              <w:pStyle w:val="TableEntry"/>
            </w:pPr>
            <w:r w:rsidRPr="006D613E">
              <w:t>O</w:t>
            </w:r>
          </w:p>
        </w:tc>
        <w:tc>
          <w:tcPr>
            <w:tcW w:w="990" w:type="dxa"/>
            <w:shd w:val="clear" w:color="auto" w:fill="auto"/>
          </w:tcPr>
          <w:p w14:paraId="7FC24570" w14:textId="77777777" w:rsidR="00B11855" w:rsidRPr="006D613E" w:rsidRDefault="003D003E" w:rsidP="00386C6C">
            <w:pPr>
              <w:pStyle w:val="TableEntry"/>
            </w:pPr>
            <w:r w:rsidRPr="006D613E">
              <w:t>[0..1]</w:t>
            </w:r>
          </w:p>
        </w:tc>
        <w:tc>
          <w:tcPr>
            <w:tcW w:w="911" w:type="dxa"/>
            <w:shd w:val="clear" w:color="auto" w:fill="auto"/>
          </w:tcPr>
          <w:p w14:paraId="5AEEC582" w14:textId="77777777" w:rsidR="00B11855" w:rsidRPr="006D613E" w:rsidRDefault="00B11855" w:rsidP="00386C6C">
            <w:pPr>
              <w:pStyle w:val="TableEntry"/>
            </w:pPr>
          </w:p>
        </w:tc>
        <w:tc>
          <w:tcPr>
            <w:tcW w:w="2968" w:type="dxa"/>
            <w:shd w:val="clear" w:color="auto" w:fill="auto"/>
          </w:tcPr>
          <w:p w14:paraId="151BF4C1" w14:textId="77777777" w:rsidR="00B11855" w:rsidRPr="006D613E" w:rsidRDefault="003D003E" w:rsidP="00386C6C">
            <w:pPr>
              <w:pStyle w:val="TableEntry"/>
            </w:pPr>
            <w:r w:rsidRPr="006D613E">
              <w:t>Original Text</w:t>
            </w:r>
          </w:p>
        </w:tc>
      </w:tr>
    </w:tbl>
    <w:p w14:paraId="6B2ECFCA" w14:textId="558A5821" w:rsidR="00B11855" w:rsidRPr="006D613E" w:rsidRDefault="003D003E" w:rsidP="00B520F3">
      <w:pPr>
        <w:pStyle w:val="Note"/>
      </w:pPr>
      <w:r w:rsidRPr="006D613E">
        <w:t xml:space="preserve">Note: </w:t>
      </w:r>
      <w:r w:rsidR="006D613E">
        <w:t>HL7</w:t>
      </w:r>
      <w:r w:rsidR="00995105" w:rsidRPr="006D613E">
        <w:t xml:space="preserve"> </w:t>
      </w:r>
      <w:r w:rsidRPr="006D613E">
        <w:t>Ch. 2A calls for a length limit of 20 on component 1 of CWE, but some codes required in this Technical Framework are longer, hence this deviation.</w:t>
      </w:r>
    </w:p>
    <w:p w14:paraId="7DE669BF" w14:textId="77777777" w:rsidR="00B11855" w:rsidRPr="006D613E" w:rsidRDefault="00B11855" w:rsidP="00A92110">
      <w:pPr>
        <w:pStyle w:val="BodyText"/>
      </w:pPr>
    </w:p>
    <w:p w14:paraId="0B73BDD9" w14:textId="77777777" w:rsidR="00B11855" w:rsidRPr="006D613E" w:rsidRDefault="003D003E" w:rsidP="005F16F9">
      <w:pPr>
        <w:pStyle w:val="AppendixHeading2"/>
        <w:rPr>
          <w:noProof w:val="0"/>
        </w:rPr>
      </w:pPr>
      <w:bookmarkStart w:id="1084" w:name="_Toc401769874"/>
      <w:bookmarkStart w:id="1085" w:name="_Toc466373829"/>
      <w:r w:rsidRPr="006D613E">
        <w:rPr>
          <w:noProof w:val="0"/>
        </w:rPr>
        <w:lastRenderedPageBreak/>
        <w:t>CX Data Type</w:t>
      </w:r>
      <w:bookmarkEnd w:id="1084"/>
      <w:bookmarkEnd w:id="1085"/>
    </w:p>
    <w:p w14:paraId="7246F23D" w14:textId="77777777" w:rsidR="00506FBD" w:rsidRPr="006D613E" w:rsidRDefault="00506FBD" w:rsidP="00A92110">
      <w:pPr>
        <w:pStyle w:val="BodyText"/>
      </w:pPr>
    </w:p>
    <w:p w14:paraId="26C80825" w14:textId="77777777" w:rsidR="00B11855" w:rsidRPr="006D613E" w:rsidRDefault="003D003E" w:rsidP="00123C7B">
      <w:pPr>
        <w:pStyle w:val="TableTitle"/>
        <w:outlineLvl w:val="0"/>
      </w:pPr>
      <w:r w:rsidRPr="006D613E">
        <w:t>Table C.3-1: CX-Extended Composite ID with check digit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188"/>
        <w:gridCol w:w="760"/>
        <w:gridCol w:w="961"/>
        <w:gridCol w:w="1316"/>
        <w:gridCol w:w="861"/>
        <w:gridCol w:w="2834"/>
      </w:tblGrid>
      <w:tr w:rsidR="00C40FD5" w:rsidRPr="006D613E" w14:paraId="7930C3B1" w14:textId="77777777" w:rsidTr="00A92110">
        <w:trPr>
          <w:cantSplit/>
          <w:tblHeader/>
          <w:jc w:val="center"/>
        </w:trPr>
        <w:tc>
          <w:tcPr>
            <w:tcW w:w="900" w:type="dxa"/>
            <w:shd w:val="clear" w:color="auto" w:fill="D9D9D9"/>
          </w:tcPr>
          <w:p w14:paraId="62ED4230" w14:textId="77777777" w:rsidR="00B11855" w:rsidRPr="006D613E" w:rsidRDefault="003D003E" w:rsidP="00B520F3">
            <w:pPr>
              <w:pStyle w:val="TableEntryHeader"/>
            </w:pPr>
            <w:r w:rsidRPr="006D613E">
              <w:t>SEQ</w:t>
            </w:r>
          </w:p>
        </w:tc>
        <w:tc>
          <w:tcPr>
            <w:tcW w:w="1188" w:type="dxa"/>
            <w:shd w:val="clear" w:color="auto" w:fill="D9D9D9"/>
          </w:tcPr>
          <w:p w14:paraId="431127F8" w14:textId="77777777" w:rsidR="00B11855" w:rsidRPr="006D613E" w:rsidRDefault="003D003E" w:rsidP="00B520F3">
            <w:pPr>
              <w:pStyle w:val="TableEntryHeader"/>
            </w:pPr>
            <w:r w:rsidRPr="006D613E">
              <w:t>LEN</w:t>
            </w:r>
          </w:p>
        </w:tc>
        <w:tc>
          <w:tcPr>
            <w:tcW w:w="760" w:type="dxa"/>
            <w:shd w:val="clear" w:color="auto" w:fill="D9D9D9"/>
          </w:tcPr>
          <w:p w14:paraId="04372A97" w14:textId="77777777" w:rsidR="00B11855" w:rsidRPr="006D613E" w:rsidRDefault="003D003E" w:rsidP="00B520F3">
            <w:pPr>
              <w:pStyle w:val="TableEntryHeader"/>
            </w:pPr>
            <w:r w:rsidRPr="006D613E">
              <w:t>DT</w:t>
            </w:r>
          </w:p>
        </w:tc>
        <w:tc>
          <w:tcPr>
            <w:tcW w:w="961" w:type="dxa"/>
            <w:shd w:val="clear" w:color="auto" w:fill="D9D9D9"/>
          </w:tcPr>
          <w:p w14:paraId="53699FFF" w14:textId="77777777" w:rsidR="00B11855" w:rsidRPr="006D613E" w:rsidRDefault="003D003E" w:rsidP="00B520F3">
            <w:pPr>
              <w:pStyle w:val="TableEntryHeader"/>
            </w:pPr>
            <w:r w:rsidRPr="006D613E">
              <w:t>Usage</w:t>
            </w:r>
          </w:p>
        </w:tc>
        <w:tc>
          <w:tcPr>
            <w:tcW w:w="1316" w:type="dxa"/>
            <w:shd w:val="clear" w:color="auto" w:fill="D9D9D9"/>
          </w:tcPr>
          <w:p w14:paraId="162BDBDF" w14:textId="77777777" w:rsidR="00B11855" w:rsidRPr="006D613E" w:rsidRDefault="003D003E" w:rsidP="00B520F3">
            <w:pPr>
              <w:pStyle w:val="TableEntryHeader"/>
            </w:pPr>
            <w:r w:rsidRPr="006D613E">
              <w:t>Card.</w:t>
            </w:r>
          </w:p>
        </w:tc>
        <w:tc>
          <w:tcPr>
            <w:tcW w:w="861" w:type="dxa"/>
            <w:shd w:val="clear" w:color="auto" w:fill="D9D9D9"/>
          </w:tcPr>
          <w:p w14:paraId="2B9EB282" w14:textId="77777777" w:rsidR="00B11855" w:rsidRPr="006D613E" w:rsidRDefault="003D003E" w:rsidP="00B520F3">
            <w:pPr>
              <w:pStyle w:val="TableEntryHeader"/>
            </w:pPr>
            <w:r w:rsidRPr="006D613E">
              <w:t>TBL#</w:t>
            </w:r>
          </w:p>
        </w:tc>
        <w:tc>
          <w:tcPr>
            <w:tcW w:w="2834" w:type="dxa"/>
            <w:shd w:val="clear" w:color="auto" w:fill="D9D9D9"/>
          </w:tcPr>
          <w:p w14:paraId="0232FD6C" w14:textId="77777777" w:rsidR="00B11855" w:rsidRPr="006D613E" w:rsidRDefault="003D003E" w:rsidP="00B520F3">
            <w:pPr>
              <w:pStyle w:val="TableEntryHeader"/>
            </w:pPr>
            <w:r w:rsidRPr="006D613E">
              <w:t>Component name</w:t>
            </w:r>
          </w:p>
        </w:tc>
      </w:tr>
      <w:tr w:rsidR="00C40FD5" w:rsidRPr="006D613E" w14:paraId="18F0D4F0" w14:textId="77777777" w:rsidTr="00A92110">
        <w:trPr>
          <w:cantSplit/>
          <w:jc w:val="center"/>
        </w:trPr>
        <w:tc>
          <w:tcPr>
            <w:tcW w:w="900" w:type="dxa"/>
            <w:shd w:val="clear" w:color="auto" w:fill="auto"/>
          </w:tcPr>
          <w:p w14:paraId="5ED044A1" w14:textId="77777777" w:rsidR="00B11855" w:rsidRPr="006D613E" w:rsidRDefault="003D003E" w:rsidP="00B520F3">
            <w:pPr>
              <w:pStyle w:val="TableEntry"/>
            </w:pPr>
            <w:r w:rsidRPr="006D613E">
              <w:t>1</w:t>
            </w:r>
          </w:p>
        </w:tc>
        <w:tc>
          <w:tcPr>
            <w:tcW w:w="1188" w:type="dxa"/>
            <w:shd w:val="clear" w:color="auto" w:fill="auto"/>
          </w:tcPr>
          <w:p w14:paraId="76E5B179" w14:textId="77777777" w:rsidR="00B11855" w:rsidRPr="006D613E" w:rsidRDefault="003D003E" w:rsidP="00B520F3">
            <w:pPr>
              <w:pStyle w:val="TableEntry"/>
            </w:pPr>
            <w:r w:rsidRPr="006D613E">
              <w:t>15</w:t>
            </w:r>
          </w:p>
        </w:tc>
        <w:tc>
          <w:tcPr>
            <w:tcW w:w="760" w:type="dxa"/>
            <w:shd w:val="clear" w:color="auto" w:fill="auto"/>
          </w:tcPr>
          <w:p w14:paraId="64D658C1" w14:textId="77777777" w:rsidR="00B11855" w:rsidRPr="006D613E" w:rsidRDefault="003D003E" w:rsidP="00B520F3">
            <w:pPr>
              <w:pStyle w:val="TableEntry"/>
            </w:pPr>
            <w:r w:rsidRPr="006D613E">
              <w:t>ST</w:t>
            </w:r>
          </w:p>
        </w:tc>
        <w:tc>
          <w:tcPr>
            <w:tcW w:w="961" w:type="dxa"/>
            <w:shd w:val="clear" w:color="auto" w:fill="auto"/>
          </w:tcPr>
          <w:p w14:paraId="0E17D03D" w14:textId="77777777" w:rsidR="00B11855" w:rsidRPr="006D613E" w:rsidRDefault="003D003E" w:rsidP="00B520F3">
            <w:pPr>
              <w:pStyle w:val="TableEntry"/>
            </w:pPr>
            <w:r w:rsidRPr="006D613E">
              <w:t>R</w:t>
            </w:r>
          </w:p>
        </w:tc>
        <w:tc>
          <w:tcPr>
            <w:tcW w:w="1316" w:type="dxa"/>
            <w:shd w:val="clear" w:color="auto" w:fill="auto"/>
          </w:tcPr>
          <w:p w14:paraId="429C6BC2" w14:textId="77777777" w:rsidR="00B11855" w:rsidRPr="006D613E" w:rsidRDefault="003D003E" w:rsidP="00B520F3">
            <w:pPr>
              <w:pStyle w:val="TableEntry"/>
            </w:pPr>
            <w:r w:rsidRPr="006D613E">
              <w:t>[1..1]</w:t>
            </w:r>
          </w:p>
        </w:tc>
        <w:tc>
          <w:tcPr>
            <w:tcW w:w="861" w:type="dxa"/>
            <w:shd w:val="clear" w:color="auto" w:fill="auto"/>
          </w:tcPr>
          <w:p w14:paraId="05DEC2C7" w14:textId="77777777" w:rsidR="00B11855" w:rsidRPr="006D613E" w:rsidRDefault="00B11855" w:rsidP="00B520F3">
            <w:pPr>
              <w:pStyle w:val="TableEntry"/>
            </w:pPr>
          </w:p>
        </w:tc>
        <w:tc>
          <w:tcPr>
            <w:tcW w:w="2834" w:type="dxa"/>
            <w:shd w:val="clear" w:color="auto" w:fill="auto"/>
          </w:tcPr>
          <w:p w14:paraId="4DE302D7" w14:textId="77777777" w:rsidR="00B11855" w:rsidRPr="006D613E" w:rsidRDefault="003D003E" w:rsidP="00B520F3">
            <w:pPr>
              <w:pStyle w:val="TableEntry"/>
            </w:pPr>
            <w:r w:rsidRPr="006D613E">
              <w:t>ID Number</w:t>
            </w:r>
          </w:p>
        </w:tc>
      </w:tr>
      <w:tr w:rsidR="00C40FD5" w:rsidRPr="006D613E" w14:paraId="6D893F8F" w14:textId="77777777" w:rsidTr="00A92110">
        <w:trPr>
          <w:cantSplit/>
          <w:jc w:val="center"/>
        </w:trPr>
        <w:tc>
          <w:tcPr>
            <w:tcW w:w="900" w:type="dxa"/>
            <w:shd w:val="clear" w:color="auto" w:fill="auto"/>
          </w:tcPr>
          <w:p w14:paraId="6A25C511" w14:textId="77777777" w:rsidR="00B11855" w:rsidRPr="006D613E" w:rsidRDefault="003D003E" w:rsidP="00B520F3">
            <w:pPr>
              <w:pStyle w:val="TableEntry"/>
            </w:pPr>
            <w:r w:rsidRPr="006D613E">
              <w:t>2</w:t>
            </w:r>
          </w:p>
        </w:tc>
        <w:tc>
          <w:tcPr>
            <w:tcW w:w="1188" w:type="dxa"/>
            <w:shd w:val="clear" w:color="auto" w:fill="auto"/>
          </w:tcPr>
          <w:p w14:paraId="4605FAC3" w14:textId="77777777" w:rsidR="00B11855" w:rsidRPr="006D613E" w:rsidRDefault="003D003E" w:rsidP="00B520F3">
            <w:pPr>
              <w:pStyle w:val="TableEntry"/>
            </w:pPr>
            <w:r w:rsidRPr="006D613E">
              <w:t>4</w:t>
            </w:r>
          </w:p>
        </w:tc>
        <w:tc>
          <w:tcPr>
            <w:tcW w:w="760" w:type="dxa"/>
            <w:shd w:val="clear" w:color="auto" w:fill="auto"/>
          </w:tcPr>
          <w:p w14:paraId="6E71DFA8" w14:textId="77777777" w:rsidR="00B11855" w:rsidRPr="006D613E" w:rsidRDefault="003D003E" w:rsidP="00B520F3">
            <w:pPr>
              <w:pStyle w:val="TableEntry"/>
            </w:pPr>
            <w:r w:rsidRPr="006D613E">
              <w:t>ST</w:t>
            </w:r>
          </w:p>
        </w:tc>
        <w:tc>
          <w:tcPr>
            <w:tcW w:w="961" w:type="dxa"/>
            <w:shd w:val="clear" w:color="auto" w:fill="auto"/>
          </w:tcPr>
          <w:p w14:paraId="219E218D" w14:textId="77777777" w:rsidR="00B11855" w:rsidRPr="006D613E" w:rsidRDefault="003D003E" w:rsidP="00B520F3">
            <w:pPr>
              <w:pStyle w:val="TableEntry"/>
            </w:pPr>
            <w:r w:rsidRPr="006D613E">
              <w:t>RE</w:t>
            </w:r>
          </w:p>
        </w:tc>
        <w:tc>
          <w:tcPr>
            <w:tcW w:w="1316" w:type="dxa"/>
            <w:shd w:val="clear" w:color="auto" w:fill="auto"/>
          </w:tcPr>
          <w:p w14:paraId="4A79D8E4" w14:textId="77777777" w:rsidR="00B11855" w:rsidRPr="006D613E" w:rsidRDefault="003D003E" w:rsidP="00B520F3">
            <w:pPr>
              <w:pStyle w:val="TableEntry"/>
            </w:pPr>
            <w:r w:rsidRPr="006D613E">
              <w:t>[0..1]</w:t>
            </w:r>
          </w:p>
        </w:tc>
        <w:tc>
          <w:tcPr>
            <w:tcW w:w="861" w:type="dxa"/>
            <w:shd w:val="clear" w:color="auto" w:fill="auto"/>
          </w:tcPr>
          <w:p w14:paraId="3F828549" w14:textId="77777777" w:rsidR="00B11855" w:rsidRPr="006D613E" w:rsidRDefault="00B11855" w:rsidP="00B520F3">
            <w:pPr>
              <w:pStyle w:val="TableEntry"/>
            </w:pPr>
          </w:p>
        </w:tc>
        <w:tc>
          <w:tcPr>
            <w:tcW w:w="2834" w:type="dxa"/>
            <w:shd w:val="clear" w:color="auto" w:fill="auto"/>
          </w:tcPr>
          <w:p w14:paraId="0D400EED" w14:textId="77777777" w:rsidR="00B11855" w:rsidRPr="006D613E" w:rsidRDefault="003D003E" w:rsidP="00B520F3">
            <w:pPr>
              <w:pStyle w:val="TableEntry"/>
            </w:pPr>
            <w:r w:rsidRPr="006D613E">
              <w:t>Identifier Check Digit</w:t>
            </w:r>
          </w:p>
        </w:tc>
      </w:tr>
      <w:tr w:rsidR="00C40FD5" w:rsidRPr="006D613E" w14:paraId="1F2C79FC" w14:textId="77777777" w:rsidTr="00A92110">
        <w:trPr>
          <w:cantSplit/>
          <w:jc w:val="center"/>
        </w:trPr>
        <w:tc>
          <w:tcPr>
            <w:tcW w:w="900" w:type="dxa"/>
            <w:shd w:val="clear" w:color="auto" w:fill="auto"/>
          </w:tcPr>
          <w:p w14:paraId="45584A42" w14:textId="77777777" w:rsidR="00B11855" w:rsidRPr="006D613E" w:rsidRDefault="003D003E" w:rsidP="00B520F3">
            <w:pPr>
              <w:pStyle w:val="TableEntry"/>
            </w:pPr>
            <w:r w:rsidRPr="006D613E">
              <w:t>3</w:t>
            </w:r>
          </w:p>
        </w:tc>
        <w:tc>
          <w:tcPr>
            <w:tcW w:w="1188" w:type="dxa"/>
            <w:shd w:val="clear" w:color="auto" w:fill="auto"/>
          </w:tcPr>
          <w:p w14:paraId="6725A2D0" w14:textId="77777777" w:rsidR="00B11855" w:rsidRPr="006D613E" w:rsidRDefault="003D003E" w:rsidP="00B520F3">
            <w:pPr>
              <w:pStyle w:val="TableEntry"/>
            </w:pPr>
            <w:r w:rsidRPr="006D613E">
              <w:t>3</w:t>
            </w:r>
          </w:p>
        </w:tc>
        <w:tc>
          <w:tcPr>
            <w:tcW w:w="760" w:type="dxa"/>
            <w:shd w:val="clear" w:color="auto" w:fill="auto"/>
          </w:tcPr>
          <w:p w14:paraId="29E3E16D" w14:textId="77777777" w:rsidR="00B11855" w:rsidRPr="006D613E" w:rsidRDefault="003D003E" w:rsidP="00B520F3">
            <w:pPr>
              <w:pStyle w:val="TableEntry"/>
            </w:pPr>
            <w:r w:rsidRPr="006D613E">
              <w:t>ID</w:t>
            </w:r>
          </w:p>
        </w:tc>
        <w:tc>
          <w:tcPr>
            <w:tcW w:w="961" w:type="dxa"/>
            <w:shd w:val="clear" w:color="auto" w:fill="auto"/>
          </w:tcPr>
          <w:p w14:paraId="264BE09A" w14:textId="77777777" w:rsidR="00B11855" w:rsidRPr="006D613E" w:rsidRDefault="003D003E" w:rsidP="00B520F3">
            <w:pPr>
              <w:pStyle w:val="TableEntry"/>
            </w:pPr>
            <w:r w:rsidRPr="006D613E">
              <w:t>RE</w:t>
            </w:r>
          </w:p>
        </w:tc>
        <w:tc>
          <w:tcPr>
            <w:tcW w:w="1316" w:type="dxa"/>
            <w:shd w:val="clear" w:color="auto" w:fill="auto"/>
          </w:tcPr>
          <w:p w14:paraId="47F42ACB" w14:textId="77777777" w:rsidR="00B11855" w:rsidRPr="006D613E" w:rsidRDefault="003D003E" w:rsidP="00B520F3">
            <w:pPr>
              <w:pStyle w:val="TableEntry"/>
            </w:pPr>
            <w:r w:rsidRPr="006D613E">
              <w:t>[0..1]</w:t>
            </w:r>
          </w:p>
        </w:tc>
        <w:tc>
          <w:tcPr>
            <w:tcW w:w="861" w:type="dxa"/>
            <w:shd w:val="clear" w:color="auto" w:fill="auto"/>
          </w:tcPr>
          <w:p w14:paraId="7D1A8615" w14:textId="77777777" w:rsidR="00B11855" w:rsidRPr="006D613E" w:rsidRDefault="003D003E" w:rsidP="00B520F3">
            <w:pPr>
              <w:pStyle w:val="TableEntry"/>
            </w:pPr>
            <w:r w:rsidRPr="006D613E">
              <w:t>0061</w:t>
            </w:r>
          </w:p>
        </w:tc>
        <w:tc>
          <w:tcPr>
            <w:tcW w:w="2834" w:type="dxa"/>
            <w:shd w:val="clear" w:color="auto" w:fill="auto"/>
          </w:tcPr>
          <w:p w14:paraId="7D96D9BF" w14:textId="77777777" w:rsidR="00B11855" w:rsidRPr="006D613E" w:rsidRDefault="003D003E" w:rsidP="00B520F3">
            <w:pPr>
              <w:pStyle w:val="TableEntry"/>
            </w:pPr>
            <w:r w:rsidRPr="006D613E">
              <w:t xml:space="preserve">Check Digit Scheme </w:t>
            </w:r>
          </w:p>
        </w:tc>
      </w:tr>
      <w:tr w:rsidR="00C40FD5" w:rsidRPr="006D613E" w14:paraId="020ECDC3" w14:textId="77777777" w:rsidTr="00A92110">
        <w:trPr>
          <w:cantSplit/>
          <w:jc w:val="center"/>
        </w:trPr>
        <w:tc>
          <w:tcPr>
            <w:tcW w:w="900" w:type="dxa"/>
            <w:shd w:val="clear" w:color="auto" w:fill="auto"/>
          </w:tcPr>
          <w:p w14:paraId="08508D4B" w14:textId="77777777" w:rsidR="00B11855" w:rsidRPr="006D613E" w:rsidRDefault="003D003E" w:rsidP="00B520F3">
            <w:pPr>
              <w:pStyle w:val="TableEntry"/>
            </w:pPr>
            <w:r w:rsidRPr="006D613E">
              <w:t>4</w:t>
            </w:r>
          </w:p>
        </w:tc>
        <w:tc>
          <w:tcPr>
            <w:tcW w:w="1188" w:type="dxa"/>
            <w:shd w:val="clear" w:color="auto" w:fill="auto"/>
          </w:tcPr>
          <w:p w14:paraId="15493A6F" w14:textId="77777777" w:rsidR="00B11855" w:rsidRPr="006D613E" w:rsidRDefault="003D003E" w:rsidP="00B520F3">
            <w:pPr>
              <w:pStyle w:val="TableEntry"/>
            </w:pPr>
            <w:r w:rsidRPr="006D613E">
              <w:t>227</w:t>
            </w:r>
          </w:p>
        </w:tc>
        <w:tc>
          <w:tcPr>
            <w:tcW w:w="760" w:type="dxa"/>
            <w:shd w:val="clear" w:color="auto" w:fill="auto"/>
          </w:tcPr>
          <w:p w14:paraId="3553730A" w14:textId="77777777" w:rsidR="00B11855" w:rsidRPr="006D613E" w:rsidRDefault="003D003E" w:rsidP="00B520F3">
            <w:pPr>
              <w:pStyle w:val="TableEntry"/>
            </w:pPr>
            <w:r w:rsidRPr="006D613E">
              <w:t>HD</w:t>
            </w:r>
          </w:p>
        </w:tc>
        <w:tc>
          <w:tcPr>
            <w:tcW w:w="961" w:type="dxa"/>
            <w:shd w:val="clear" w:color="auto" w:fill="auto"/>
          </w:tcPr>
          <w:p w14:paraId="5D7121BF" w14:textId="77777777" w:rsidR="00B11855" w:rsidRPr="006D613E" w:rsidRDefault="003D003E" w:rsidP="00B520F3">
            <w:pPr>
              <w:pStyle w:val="TableEntry"/>
            </w:pPr>
            <w:r w:rsidRPr="006D613E">
              <w:t>RE</w:t>
            </w:r>
          </w:p>
        </w:tc>
        <w:tc>
          <w:tcPr>
            <w:tcW w:w="1316" w:type="dxa"/>
            <w:shd w:val="clear" w:color="auto" w:fill="auto"/>
          </w:tcPr>
          <w:p w14:paraId="5828716E" w14:textId="77777777" w:rsidR="00B11855" w:rsidRPr="006D613E" w:rsidRDefault="003D003E" w:rsidP="003570BC">
            <w:pPr>
              <w:pStyle w:val="TableEntry"/>
            </w:pPr>
            <w:r w:rsidRPr="006D613E">
              <w:t>[</w:t>
            </w:r>
            <w:r w:rsidR="003570BC" w:rsidRPr="006D613E">
              <w:t>0</w:t>
            </w:r>
            <w:r w:rsidRPr="006D613E">
              <w:t>..1]</w:t>
            </w:r>
          </w:p>
        </w:tc>
        <w:tc>
          <w:tcPr>
            <w:tcW w:w="861" w:type="dxa"/>
            <w:shd w:val="clear" w:color="auto" w:fill="auto"/>
          </w:tcPr>
          <w:p w14:paraId="22946905" w14:textId="77777777" w:rsidR="00B11855" w:rsidRPr="006D613E" w:rsidRDefault="003D003E" w:rsidP="00B520F3">
            <w:pPr>
              <w:pStyle w:val="TableEntry"/>
            </w:pPr>
            <w:r w:rsidRPr="006D613E">
              <w:t>0363</w:t>
            </w:r>
          </w:p>
        </w:tc>
        <w:tc>
          <w:tcPr>
            <w:tcW w:w="2834" w:type="dxa"/>
            <w:shd w:val="clear" w:color="auto" w:fill="auto"/>
          </w:tcPr>
          <w:p w14:paraId="328DB969" w14:textId="77777777" w:rsidR="00B11855" w:rsidRPr="006D613E" w:rsidRDefault="003D003E" w:rsidP="00B520F3">
            <w:pPr>
              <w:pStyle w:val="TableEntry"/>
            </w:pPr>
            <w:r w:rsidRPr="006D613E">
              <w:t>Assigning Authority</w:t>
            </w:r>
          </w:p>
        </w:tc>
      </w:tr>
      <w:tr w:rsidR="00C40FD5" w:rsidRPr="006D613E" w14:paraId="11330736" w14:textId="77777777" w:rsidTr="00A92110">
        <w:trPr>
          <w:cantSplit/>
          <w:jc w:val="center"/>
        </w:trPr>
        <w:tc>
          <w:tcPr>
            <w:tcW w:w="900" w:type="dxa"/>
            <w:shd w:val="clear" w:color="auto" w:fill="auto"/>
          </w:tcPr>
          <w:p w14:paraId="0CF85270" w14:textId="77777777" w:rsidR="00B11855" w:rsidRPr="006D613E" w:rsidRDefault="003D003E" w:rsidP="00B520F3">
            <w:pPr>
              <w:pStyle w:val="TableEntry"/>
            </w:pPr>
            <w:r w:rsidRPr="006D613E">
              <w:t>5</w:t>
            </w:r>
          </w:p>
        </w:tc>
        <w:tc>
          <w:tcPr>
            <w:tcW w:w="1188" w:type="dxa"/>
            <w:shd w:val="clear" w:color="auto" w:fill="auto"/>
          </w:tcPr>
          <w:p w14:paraId="2D7F46B1" w14:textId="77777777" w:rsidR="00B11855" w:rsidRPr="006D613E" w:rsidRDefault="003D003E" w:rsidP="00B520F3">
            <w:pPr>
              <w:pStyle w:val="TableEntry"/>
            </w:pPr>
            <w:r w:rsidRPr="006D613E">
              <w:t>5</w:t>
            </w:r>
          </w:p>
        </w:tc>
        <w:tc>
          <w:tcPr>
            <w:tcW w:w="760" w:type="dxa"/>
            <w:shd w:val="clear" w:color="auto" w:fill="auto"/>
          </w:tcPr>
          <w:p w14:paraId="06C7C106" w14:textId="77777777" w:rsidR="00B11855" w:rsidRPr="006D613E" w:rsidRDefault="003D003E" w:rsidP="00B520F3">
            <w:pPr>
              <w:pStyle w:val="TableEntry"/>
            </w:pPr>
            <w:r w:rsidRPr="006D613E">
              <w:t>ID</w:t>
            </w:r>
          </w:p>
        </w:tc>
        <w:tc>
          <w:tcPr>
            <w:tcW w:w="961" w:type="dxa"/>
            <w:shd w:val="clear" w:color="auto" w:fill="auto"/>
          </w:tcPr>
          <w:p w14:paraId="3844A769" w14:textId="77777777" w:rsidR="00B11855" w:rsidRPr="006D613E" w:rsidRDefault="003D003E" w:rsidP="00B520F3">
            <w:pPr>
              <w:pStyle w:val="TableEntry"/>
            </w:pPr>
            <w:r w:rsidRPr="006D613E">
              <w:t>RE</w:t>
            </w:r>
          </w:p>
        </w:tc>
        <w:tc>
          <w:tcPr>
            <w:tcW w:w="1316" w:type="dxa"/>
            <w:shd w:val="clear" w:color="auto" w:fill="auto"/>
          </w:tcPr>
          <w:p w14:paraId="3CD72705" w14:textId="77777777" w:rsidR="00B11855" w:rsidRPr="006D613E" w:rsidRDefault="003D003E" w:rsidP="003570BC">
            <w:pPr>
              <w:pStyle w:val="TableEntry"/>
            </w:pPr>
            <w:r w:rsidRPr="006D613E">
              <w:t>[</w:t>
            </w:r>
            <w:r w:rsidR="003570BC" w:rsidRPr="006D613E">
              <w:t>0</w:t>
            </w:r>
            <w:r w:rsidRPr="006D613E">
              <w:t>..1]</w:t>
            </w:r>
          </w:p>
        </w:tc>
        <w:tc>
          <w:tcPr>
            <w:tcW w:w="861" w:type="dxa"/>
            <w:shd w:val="clear" w:color="auto" w:fill="auto"/>
          </w:tcPr>
          <w:p w14:paraId="2500D212" w14:textId="77777777" w:rsidR="00B11855" w:rsidRPr="006D613E" w:rsidRDefault="003D003E" w:rsidP="00B520F3">
            <w:pPr>
              <w:pStyle w:val="TableEntry"/>
            </w:pPr>
            <w:r w:rsidRPr="006D613E">
              <w:t>0203</w:t>
            </w:r>
          </w:p>
        </w:tc>
        <w:tc>
          <w:tcPr>
            <w:tcW w:w="2834" w:type="dxa"/>
            <w:shd w:val="clear" w:color="auto" w:fill="auto"/>
          </w:tcPr>
          <w:p w14:paraId="2B87BB8E" w14:textId="77777777" w:rsidR="00B11855" w:rsidRPr="006D613E" w:rsidRDefault="003D003E" w:rsidP="00B520F3">
            <w:pPr>
              <w:pStyle w:val="TableEntry"/>
            </w:pPr>
            <w:r w:rsidRPr="006D613E">
              <w:t>Identifier Type Code</w:t>
            </w:r>
          </w:p>
        </w:tc>
      </w:tr>
      <w:tr w:rsidR="00C40FD5" w:rsidRPr="006D613E" w14:paraId="20B40507" w14:textId="77777777" w:rsidTr="00A92110">
        <w:trPr>
          <w:cantSplit/>
          <w:jc w:val="center"/>
        </w:trPr>
        <w:tc>
          <w:tcPr>
            <w:tcW w:w="900" w:type="dxa"/>
            <w:shd w:val="clear" w:color="auto" w:fill="auto"/>
          </w:tcPr>
          <w:p w14:paraId="6DA8672D" w14:textId="77777777" w:rsidR="00B11855" w:rsidRPr="006D613E" w:rsidRDefault="003D003E" w:rsidP="00B520F3">
            <w:pPr>
              <w:pStyle w:val="TableEntry"/>
            </w:pPr>
            <w:r w:rsidRPr="006D613E">
              <w:t>6</w:t>
            </w:r>
          </w:p>
        </w:tc>
        <w:tc>
          <w:tcPr>
            <w:tcW w:w="1188" w:type="dxa"/>
            <w:shd w:val="clear" w:color="auto" w:fill="auto"/>
          </w:tcPr>
          <w:p w14:paraId="708B0AE7" w14:textId="77777777" w:rsidR="00B11855" w:rsidRPr="006D613E" w:rsidRDefault="003D003E" w:rsidP="00B520F3">
            <w:pPr>
              <w:pStyle w:val="TableEntry"/>
            </w:pPr>
            <w:r w:rsidRPr="006D613E">
              <w:t>227</w:t>
            </w:r>
          </w:p>
        </w:tc>
        <w:tc>
          <w:tcPr>
            <w:tcW w:w="760" w:type="dxa"/>
            <w:shd w:val="clear" w:color="auto" w:fill="auto"/>
          </w:tcPr>
          <w:p w14:paraId="212E2CF1" w14:textId="77777777" w:rsidR="00B11855" w:rsidRPr="006D613E" w:rsidRDefault="003D003E" w:rsidP="00B520F3">
            <w:pPr>
              <w:pStyle w:val="TableEntry"/>
            </w:pPr>
            <w:r w:rsidRPr="006D613E">
              <w:t>HD</w:t>
            </w:r>
          </w:p>
        </w:tc>
        <w:tc>
          <w:tcPr>
            <w:tcW w:w="961" w:type="dxa"/>
            <w:shd w:val="clear" w:color="auto" w:fill="auto"/>
          </w:tcPr>
          <w:p w14:paraId="037ED81F" w14:textId="77777777" w:rsidR="00B11855" w:rsidRPr="006D613E" w:rsidRDefault="003D003E" w:rsidP="00B520F3">
            <w:pPr>
              <w:pStyle w:val="TableEntry"/>
            </w:pPr>
            <w:r w:rsidRPr="006D613E">
              <w:t>RE</w:t>
            </w:r>
          </w:p>
        </w:tc>
        <w:tc>
          <w:tcPr>
            <w:tcW w:w="1316" w:type="dxa"/>
            <w:shd w:val="clear" w:color="auto" w:fill="auto"/>
          </w:tcPr>
          <w:p w14:paraId="3435C413" w14:textId="77777777" w:rsidR="00B11855" w:rsidRPr="006D613E" w:rsidRDefault="003D003E" w:rsidP="00B520F3">
            <w:pPr>
              <w:pStyle w:val="TableEntry"/>
            </w:pPr>
            <w:r w:rsidRPr="006D613E">
              <w:t>[0..1]</w:t>
            </w:r>
          </w:p>
        </w:tc>
        <w:tc>
          <w:tcPr>
            <w:tcW w:w="861" w:type="dxa"/>
            <w:shd w:val="clear" w:color="auto" w:fill="auto"/>
          </w:tcPr>
          <w:p w14:paraId="0DAFEA31" w14:textId="77777777" w:rsidR="00B11855" w:rsidRPr="006D613E" w:rsidRDefault="00B11855" w:rsidP="00B520F3">
            <w:pPr>
              <w:pStyle w:val="TableEntry"/>
            </w:pPr>
          </w:p>
        </w:tc>
        <w:tc>
          <w:tcPr>
            <w:tcW w:w="2834" w:type="dxa"/>
            <w:shd w:val="clear" w:color="auto" w:fill="auto"/>
          </w:tcPr>
          <w:p w14:paraId="30B812BF" w14:textId="77777777" w:rsidR="00B11855" w:rsidRPr="006D613E" w:rsidRDefault="003D003E" w:rsidP="00B520F3">
            <w:pPr>
              <w:pStyle w:val="TableEntry"/>
            </w:pPr>
            <w:r w:rsidRPr="006D613E">
              <w:t>Assigning Facility</w:t>
            </w:r>
          </w:p>
        </w:tc>
      </w:tr>
      <w:tr w:rsidR="00C40FD5" w:rsidRPr="006D613E" w14:paraId="4FD9470C" w14:textId="77777777" w:rsidTr="00A92110">
        <w:trPr>
          <w:cantSplit/>
          <w:jc w:val="center"/>
        </w:trPr>
        <w:tc>
          <w:tcPr>
            <w:tcW w:w="900" w:type="dxa"/>
            <w:shd w:val="clear" w:color="auto" w:fill="auto"/>
          </w:tcPr>
          <w:p w14:paraId="353196A4" w14:textId="77777777" w:rsidR="00B11855" w:rsidRPr="006D613E" w:rsidRDefault="003D003E" w:rsidP="00B520F3">
            <w:pPr>
              <w:pStyle w:val="TableEntry"/>
            </w:pPr>
            <w:r w:rsidRPr="006D613E">
              <w:t>7</w:t>
            </w:r>
          </w:p>
        </w:tc>
        <w:tc>
          <w:tcPr>
            <w:tcW w:w="1188" w:type="dxa"/>
            <w:shd w:val="clear" w:color="auto" w:fill="auto"/>
          </w:tcPr>
          <w:p w14:paraId="4A6CD4CA" w14:textId="77777777" w:rsidR="00B11855" w:rsidRPr="006D613E" w:rsidRDefault="003D003E" w:rsidP="00B520F3">
            <w:pPr>
              <w:pStyle w:val="TableEntry"/>
            </w:pPr>
            <w:r w:rsidRPr="006D613E">
              <w:t>8</w:t>
            </w:r>
          </w:p>
        </w:tc>
        <w:tc>
          <w:tcPr>
            <w:tcW w:w="760" w:type="dxa"/>
            <w:shd w:val="clear" w:color="auto" w:fill="auto"/>
          </w:tcPr>
          <w:p w14:paraId="4C2C2099" w14:textId="77777777" w:rsidR="00B11855" w:rsidRPr="006D613E" w:rsidRDefault="003D003E" w:rsidP="00B520F3">
            <w:pPr>
              <w:pStyle w:val="TableEntry"/>
            </w:pPr>
            <w:r w:rsidRPr="006D613E">
              <w:t>DT</w:t>
            </w:r>
          </w:p>
        </w:tc>
        <w:tc>
          <w:tcPr>
            <w:tcW w:w="961" w:type="dxa"/>
            <w:shd w:val="clear" w:color="auto" w:fill="auto"/>
          </w:tcPr>
          <w:p w14:paraId="53EB77E8" w14:textId="77777777" w:rsidR="00B11855" w:rsidRPr="006D613E" w:rsidRDefault="003D003E" w:rsidP="00B520F3">
            <w:pPr>
              <w:pStyle w:val="TableEntry"/>
            </w:pPr>
            <w:r w:rsidRPr="006D613E">
              <w:t>RE</w:t>
            </w:r>
          </w:p>
        </w:tc>
        <w:tc>
          <w:tcPr>
            <w:tcW w:w="1316" w:type="dxa"/>
            <w:shd w:val="clear" w:color="auto" w:fill="auto"/>
          </w:tcPr>
          <w:p w14:paraId="0B63CF75" w14:textId="77777777" w:rsidR="00B11855" w:rsidRPr="006D613E" w:rsidRDefault="003D003E" w:rsidP="00B520F3">
            <w:pPr>
              <w:pStyle w:val="TableEntry"/>
            </w:pPr>
            <w:r w:rsidRPr="006D613E">
              <w:t>[0..1]</w:t>
            </w:r>
          </w:p>
        </w:tc>
        <w:tc>
          <w:tcPr>
            <w:tcW w:w="861" w:type="dxa"/>
            <w:shd w:val="clear" w:color="auto" w:fill="auto"/>
          </w:tcPr>
          <w:p w14:paraId="0F1A7C9F" w14:textId="77777777" w:rsidR="00B11855" w:rsidRPr="006D613E" w:rsidRDefault="00B11855" w:rsidP="00B520F3">
            <w:pPr>
              <w:pStyle w:val="TableEntry"/>
            </w:pPr>
          </w:p>
        </w:tc>
        <w:tc>
          <w:tcPr>
            <w:tcW w:w="2834" w:type="dxa"/>
            <w:shd w:val="clear" w:color="auto" w:fill="auto"/>
          </w:tcPr>
          <w:p w14:paraId="062B8D52" w14:textId="77777777" w:rsidR="00B11855" w:rsidRPr="006D613E" w:rsidRDefault="003D003E" w:rsidP="00B520F3">
            <w:pPr>
              <w:pStyle w:val="TableEntry"/>
            </w:pPr>
            <w:r w:rsidRPr="006D613E">
              <w:t>Effective Date</w:t>
            </w:r>
          </w:p>
        </w:tc>
      </w:tr>
      <w:tr w:rsidR="00C40FD5" w:rsidRPr="006D613E" w14:paraId="565C57E7" w14:textId="77777777" w:rsidTr="00A92110">
        <w:trPr>
          <w:cantSplit/>
          <w:jc w:val="center"/>
        </w:trPr>
        <w:tc>
          <w:tcPr>
            <w:tcW w:w="900" w:type="dxa"/>
            <w:shd w:val="clear" w:color="auto" w:fill="auto"/>
          </w:tcPr>
          <w:p w14:paraId="5D878368" w14:textId="77777777" w:rsidR="00B11855" w:rsidRPr="006D613E" w:rsidRDefault="003D003E" w:rsidP="00B520F3">
            <w:pPr>
              <w:pStyle w:val="TableEntry"/>
            </w:pPr>
            <w:r w:rsidRPr="006D613E">
              <w:t>8</w:t>
            </w:r>
          </w:p>
        </w:tc>
        <w:tc>
          <w:tcPr>
            <w:tcW w:w="1188" w:type="dxa"/>
            <w:shd w:val="clear" w:color="auto" w:fill="auto"/>
          </w:tcPr>
          <w:p w14:paraId="32C903C6" w14:textId="77777777" w:rsidR="00B11855" w:rsidRPr="006D613E" w:rsidRDefault="003D003E" w:rsidP="00B520F3">
            <w:pPr>
              <w:pStyle w:val="TableEntry"/>
            </w:pPr>
            <w:r w:rsidRPr="006D613E">
              <w:t>8</w:t>
            </w:r>
          </w:p>
        </w:tc>
        <w:tc>
          <w:tcPr>
            <w:tcW w:w="760" w:type="dxa"/>
            <w:shd w:val="clear" w:color="auto" w:fill="auto"/>
          </w:tcPr>
          <w:p w14:paraId="64A29859" w14:textId="77777777" w:rsidR="00B11855" w:rsidRPr="006D613E" w:rsidRDefault="003D003E" w:rsidP="00B520F3">
            <w:pPr>
              <w:pStyle w:val="TableEntry"/>
            </w:pPr>
            <w:r w:rsidRPr="006D613E">
              <w:t>DT</w:t>
            </w:r>
          </w:p>
        </w:tc>
        <w:tc>
          <w:tcPr>
            <w:tcW w:w="961" w:type="dxa"/>
            <w:shd w:val="clear" w:color="auto" w:fill="auto"/>
          </w:tcPr>
          <w:p w14:paraId="4CBB6ADE" w14:textId="77777777" w:rsidR="00B11855" w:rsidRPr="006D613E" w:rsidRDefault="003D003E" w:rsidP="00B520F3">
            <w:pPr>
              <w:pStyle w:val="TableEntry"/>
            </w:pPr>
            <w:r w:rsidRPr="006D613E">
              <w:t>RE</w:t>
            </w:r>
          </w:p>
        </w:tc>
        <w:tc>
          <w:tcPr>
            <w:tcW w:w="1316" w:type="dxa"/>
            <w:shd w:val="clear" w:color="auto" w:fill="auto"/>
          </w:tcPr>
          <w:p w14:paraId="4CFFAD00" w14:textId="77777777" w:rsidR="00B11855" w:rsidRPr="006D613E" w:rsidRDefault="003D003E" w:rsidP="00B520F3">
            <w:pPr>
              <w:pStyle w:val="TableEntry"/>
            </w:pPr>
            <w:r w:rsidRPr="006D613E">
              <w:t>[0..1]</w:t>
            </w:r>
          </w:p>
        </w:tc>
        <w:tc>
          <w:tcPr>
            <w:tcW w:w="861" w:type="dxa"/>
            <w:shd w:val="clear" w:color="auto" w:fill="auto"/>
          </w:tcPr>
          <w:p w14:paraId="079CB77D" w14:textId="77777777" w:rsidR="00B11855" w:rsidRPr="006D613E" w:rsidRDefault="00B11855" w:rsidP="00B520F3">
            <w:pPr>
              <w:pStyle w:val="TableEntry"/>
            </w:pPr>
          </w:p>
        </w:tc>
        <w:tc>
          <w:tcPr>
            <w:tcW w:w="2834" w:type="dxa"/>
            <w:shd w:val="clear" w:color="auto" w:fill="auto"/>
          </w:tcPr>
          <w:p w14:paraId="2237EBC3" w14:textId="77777777" w:rsidR="00B11855" w:rsidRPr="006D613E" w:rsidRDefault="003D003E" w:rsidP="00B520F3">
            <w:pPr>
              <w:pStyle w:val="TableEntry"/>
            </w:pPr>
            <w:r w:rsidRPr="006D613E">
              <w:t>Expiration Date</w:t>
            </w:r>
          </w:p>
        </w:tc>
      </w:tr>
      <w:tr w:rsidR="00C40FD5" w:rsidRPr="006D613E" w14:paraId="18C24867" w14:textId="77777777" w:rsidTr="00A92110">
        <w:trPr>
          <w:cantSplit/>
          <w:jc w:val="center"/>
        </w:trPr>
        <w:tc>
          <w:tcPr>
            <w:tcW w:w="900" w:type="dxa"/>
            <w:shd w:val="clear" w:color="auto" w:fill="auto"/>
          </w:tcPr>
          <w:p w14:paraId="2FA51E5F" w14:textId="77777777" w:rsidR="00B11855" w:rsidRPr="006D613E" w:rsidRDefault="003D003E" w:rsidP="00B520F3">
            <w:pPr>
              <w:pStyle w:val="TableEntry"/>
            </w:pPr>
            <w:r w:rsidRPr="006D613E">
              <w:t>9</w:t>
            </w:r>
          </w:p>
        </w:tc>
        <w:tc>
          <w:tcPr>
            <w:tcW w:w="1188" w:type="dxa"/>
            <w:shd w:val="clear" w:color="auto" w:fill="auto"/>
          </w:tcPr>
          <w:p w14:paraId="6C8AFA1A" w14:textId="77777777" w:rsidR="00B11855" w:rsidRPr="006D613E" w:rsidRDefault="003D003E" w:rsidP="00B520F3">
            <w:pPr>
              <w:pStyle w:val="TableEntry"/>
            </w:pPr>
            <w:r w:rsidRPr="006D613E">
              <w:t>705</w:t>
            </w:r>
          </w:p>
        </w:tc>
        <w:tc>
          <w:tcPr>
            <w:tcW w:w="760" w:type="dxa"/>
            <w:shd w:val="clear" w:color="auto" w:fill="auto"/>
          </w:tcPr>
          <w:p w14:paraId="2AA99E40" w14:textId="77777777" w:rsidR="00B11855" w:rsidRPr="006D613E" w:rsidRDefault="003D003E" w:rsidP="00B520F3">
            <w:pPr>
              <w:pStyle w:val="TableEntry"/>
            </w:pPr>
            <w:r w:rsidRPr="006D613E">
              <w:t>CWE</w:t>
            </w:r>
          </w:p>
        </w:tc>
        <w:tc>
          <w:tcPr>
            <w:tcW w:w="961" w:type="dxa"/>
            <w:shd w:val="clear" w:color="auto" w:fill="auto"/>
          </w:tcPr>
          <w:p w14:paraId="4828B8D1" w14:textId="77777777" w:rsidR="00B11855" w:rsidRPr="006D613E" w:rsidRDefault="003D003E" w:rsidP="00B520F3">
            <w:pPr>
              <w:pStyle w:val="TableEntry"/>
            </w:pPr>
            <w:r w:rsidRPr="006D613E">
              <w:t>RE</w:t>
            </w:r>
          </w:p>
        </w:tc>
        <w:tc>
          <w:tcPr>
            <w:tcW w:w="1316" w:type="dxa"/>
            <w:shd w:val="clear" w:color="auto" w:fill="auto"/>
          </w:tcPr>
          <w:p w14:paraId="5D471346" w14:textId="77777777" w:rsidR="00B11855" w:rsidRPr="006D613E" w:rsidRDefault="003D003E" w:rsidP="00B520F3">
            <w:pPr>
              <w:pStyle w:val="TableEntry"/>
            </w:pPr>
            <w:r w:rsidRPr="006D613E">
              <w:t>[0..1]</w:t>
            </w:r>
          </w:p>
        </w:tc>
        <w:tc>
          <w:tcPr>
            <w:tcW w:w="861" w:type="dxa"/>
            <w:shd w:val="clear" w:color="auto" w:fill="auto"/>
          </w:tcPr>
          <w:p w14:paraId="0ABB4D1C" w14:textId="77777777" w:rsidR="00B11855" w:rsidRPr="006D613E" w:rsidRDefault="00B11855" w:rsidP="00B520F3">
            <w:pPr>
              <w:pStyle w:val="TableEntry"/>
            </w:pPr>
          </w:p>
        </w:tc>
        <w:tc>
          <w:tcPr>
            <w:tcW w:w="2834" w:type="dxa"/>
            <w:shd w:val="clear" w:color="auto" w:fill="auto"/>
          </w:tcPr>
          <w:p w14:paraId="4E89D522" w14:textId="77777777" w:rsidR="00B11855" w:rsidRPr="006D613E" w:rsidRDefault="003D003E" w:rsidP="00B520F3">
            <w:pPr>
              <w:pStyle w:val="TableEntry"/>
            </w:pPr>
            <w:r w:rsidRPr="006D613E">
              <w:t>Assigning Jurisdiction</w:t>
            </w:r>
          </w:p>
        </w:tc>
      </w:tr>
      <w:tr w:rsidR="00C40FD5" w:rsidRPr="006D613E" w14:paraId="65A06E42" w14:textId="77777777" w:rsidTr="00A92110">
        <w:trPr>
          <w:cantSplit/>
          <w:jc w:val="center"/>
        </w:trPr>
        <w:tc>
          <w:tcPr>
            <w:tcW w:w="900" w:type="dxa"/>
            <w:shd w:val="clear" w:color="auto" w:fill="auto"/>
          </w:tcPr>
          <w:p w14:paraId="70606318" w14:textId="77777777" w:rsidR="00B11855" w:rsidRPr="006D613E" w:rsidRDefault="003D003E" w:rsidP="00B520F3">
            <w:pPr>
              <w:pStyle w:val="TableEntry"/>
            </w:pPr>
            <w:r w:rsidRPr="006D613E">
              <w:t>10</w:t>
            </w:r>
          </w:p>
        </w:tc>
        <w:tc>
          <w:tcPr>
            <w:tcW w:w="1188" w:type="dxa"/>
            <w:shd w:val="clear" w:color="auto" w:fill="auto"/>
          </w:tcPr>
          <w:p w14:paraId="3CC67B17" w14:textId="77777777" w:rsidR="00B11855" w:rsidRPr="006D613E" w:rsidRDefault="003D003E" w:rsidP="00B520F3">
            <w:pPr>
              <w:pStyle w:val="TableEntry"/>
            </w:pPr>
            <w:r w:rsidRPr="006D613E">
              <w:t>705</w:t>
            </w:r>
          </w:p>
        </w:tc>
        <w:tc>
          <w:tcPr>
            <w:tcW w:w="760" w:type="dxa"/>
            <w:shd w:val="clear" w:color="auto" w:fill="auto"/>
          </w:tcPr>
          <w:p w14:paraId="256D0670" w14:textId="77777777" w:rsidR="00B11855" w:rsidRPr="006D613E" w:rsidRDefault="003D003E" w:rsidP="00B520F3">
            <w:pPr>
              <w:pStyle w:val="TableEntry"/>
            </w:pPr>
            <w:r w:rsidRPr="006D613E">
              <w:t>CWE</w:t>
            </w:r>
          </w:p>
        </w:tc>
        <w:tc>
          <w:tcPr>
            <w:tcW w:w="961" w:type="dxa"/>
            <w:shd w:val="clear" w:color="auto" w:fill="auto"/>
          </w:tcPr>
          <w:p w14:paraId="629CAB6F" w14:textId="77777777" w:rsidR="00B11855" w:rsidRPr="006D613E" w:rsidRDefault="003D003E" w:rsidP="00B520F3">
            <w:pPr>
              <w:pStyle w:val="TableEntry"/>
            </w:pPr>
            <w:r w:rsidRPr="006D613E">
              <w:t>RE</w:t>
            </w:r>
          </w:p>
        </w:tc>
        <w:tc>
          <w:tcPr>
            <w:tcW w:w="1316" w:type="dxa"/>
            <w:shd w:val="clear" w:color="auto" w:fill="auto"/>
          </w:tcPr>
          <w:p w14:paraId="2F69BCBC" w14:textId="77777777" w:rsidR="00B11855" w:rsidRPr="006D613E" w:rsidRDefault="003D003E" w:rsidP="00B520F3">
            <w:pPr>
              <w:pStyle w:val="TableEntry"/>
            </w:pPr>
            <w:r w:rsidRPr="006D613E">
              <w:t>[0..1]</w:t>
            </w:r>
          </w:p>
        </w:tc>
        <w:tc>
          <w:tcPr>
            <w:tcW w:w="861" w:type="dxa"/>
            <w:shd w:val="clear" w:color="auto" w:fill="auto"/>
          </w:tcPr>
          <w:p w14:paraId="067A31FF" w14:textId="77777777" w:rsidR="00B11855" w:rsidRPr="006D613E" w:rsidRDefault="00B11855" w:rsidP="00B520F3">
            <w:pPr>
              <w:pStyle w:val="TableEntry"/>
            </w:pPr>
          </w:p>
        </w:tc>
        <w:tc>
          <w:tcPr>
            <w:tcW w:w="2834" w:type="dxa"/>
            <w:shd w:val="clear" w:color="auto" w:fill="auto"/>
          </w:tcPr>
          <w:p w14:paraId="18DCB1DF" w14:textId="77777777" w:rsidR="00B11855" w:rsidRPr="006D613E" w:rsidRDefault="003D003E" w:rsidP="00B520F3">
            <w:pPr>
              <w:pStyle w:val="TableEntry"/>
            </w:pPr>
            <w:r w:rsidRPr="006D613E">
              <w:t>Assigning Agency or Department</w:t>
            </w:r>
          </w:p>
        </w:tc>
      </w:tr>
    </w:tbl>
    <w:p w14:paraId="56B2C74C" w14:textId="77777777" w:rsidR="00C44528" w:rsidRPr="006D613E" w:rsidRDefault="00C44528" w:rsidP="00C44528">
      <w:pPr>
        <w:pStyle w:val="BodyText"/>
      </w:pPr>
    </w:p>
    <w:p w14:paraId="239488FA" w14:textId="77777777" w:rsidR="00B11855" w:rsidRPr="006D613E" w:rsidRDefault="003D003E" w:rsidP="002B53BA">
      <w:pPr>
        <w:pStyle w:val="BodyText"/>
      </w:pPr>
      <w:r w:rsidRPr="006D613E">
        <w:t>The constraints above particularly apply to the Patient Identifiers carried in the PID segment.</w:t>
      </w:r>
    </w:p>
    <w:p w14:paraId="1457948C" w14:textId="77777777" w:rsidR="00B11855" w:rsidRPr="006D613E" w:rsidRDefault="003D003E" w:rsidP="002B53BA">
      <w:pPr>
        <w:pStyle w:val="BodyText"/>
      </w:pPr>
      <w:r w:rsidRPr="006D613E">
        <w:t>In the context of this PCD Framework, the Assigning Authority and the Identifier Type Code are considered to be important components for disambiguating identifiers, so these should be included whenever they are known.</w:t>
      </w:r>
    </w:p>
    <w:p w14:paraId="7EEA7B66" w14:textId="3763C673" w:rsidR="00B11855" w:rsidRPr="006D613E" w:rsidRDefault="003D003E" w:rsidP="002B53BA">
      <w:pPr>
        <w:pStyle w:val="BodyText"/>
      </w:pPr>
      <w:r w:rsidRPr="006D613E">
        <w:t xml:space="preserve">A common value of the Identifier Type Code for a Patient Identifier assigned by the healthcare organization (PID-5) is "PI". Other values are defined in Table 0203 of </w:t>
      </w:r>
      <w:r w:rsidR="006D613E">
        <w:t>HL7</w:t>
      </w:r>
      <w:r w:rsidR="00995105" w:rsidRPr="006D613E">
        <w:t xml:space="preserve"> </w:t>
      </w:r>
      <w:r w:rsidRPr="006D613E">
        <w:t>2.6 section 2.A.14.5</w:t>
      </w:r>
    </w:p>
    <w:p w14:paraId="048CEF45" w14:textId="77777777" w:rsidR="00B11855" w:rsidRPr="006D613E" w:rsidRDefault="003D003E" w:rsidP="002B53BA">
      <w:pPr>
        <w:pStyle w:val="BodyText"/>
      </w:pPr>
      <w:r w:rsidRPr="006D613E">
        <w:t xml:space="preserve">Example: 12345^^^Saint-John </w:t>
      </w:r>
      <w:proofErr w:type="spellStart"/>
      <w:r w:rsidRPr="006D613E">
        <w:t>Hospital^PI</w:t>
      </w:r>
      <w:proofErr w:type="spellEnd"/>
    </w:p>
    <w:p w14:paraId="2DC3DD3E" w14:textId="77777777" w:rsidR="00B11855" w:rsidRPr="006D613E" w:rsidRDefault="003D003E" w:rsidP="005F16F9">
      <w:pPr>
        <w:pStyle w:val="AppendixHeading2"/>
        <w:rPr>
          <w:noProof w:val="0"/>
        </w:rPr>
      </w:pPr>
      <w:bookmarkStart w:id="1086" w:name="_Toc401769875"/>
      <w:bookmarkStart w:id="1087" w:name="_Toc466373830"/>
      <w:r w:rsidRPr="006D613E">
        <w:rPr>
          <w:noProof w:val="0"/>
        </w:rPr>
        <w:t>DTM – date/time</w:t>
      </w:r>
      <w:bookmarkEnd w:id="1086"/>
      <w:bookmarkEnd w:id="1087"/>
    </w:p>
    <w:p w14:paraId="4E0B6FAF" w14:textId="77777777" w:rsidR="00D65F7D" w:rsidRPr="006D613E" w:rsidRDefault="00D65F7D" w:rsidP="00A92110">
      <w:pPr>
        <w:pStyle w:val="BodyText"/>
      </w:pPr>
    </w:p>
    <w:p w14:paraId="27C87673" w14:textId="09C1092A" w:rsidR="00B11855" w:rsidRPr="006D613E" w:rsidRDefault="003D003E" w:rsidP="00123C7B">
      <w:pPr>
        <w:pStyle w:val="TableTitle"/>
        <w:outlineLvl w:val="0"/>
      </w:pPr>
      <w:r w:rsidRPr="006D613E">
        <w:t xml:space="preserve">Table C.4-1: </w:t>
      </w:r>
      <w:r w:rsidR="006D613E">
        <w:t>HL7</w:t>
      </w:r>
      <w:r w:rsidR="00995105" w:rsidRPr="006D613E">
        <w:t xml:space="preserve"> </w:t>
      </w:r>
      <w:r w:rsidRPr="006D613E">
        <w:t>Component Table - DTM – Date/Time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810"/>
        <w:gridCol w:w="720"/>
        <w:gridCol w:w="810"/>
        <w:gridCol w:w="900"/>
        <w:gridCol w:w="1800"/>
        <w:gridCol w:w="1710"/>
        <w:gridCol w:w="1398"/>
      </w:tblGrid>
      <w:tr w:rsidR="00D65F7D" w:rsidRPr="006D613E" w14:paraId="6197F3E9" w14:textId="77777777" w:rsidTr="008C3E59">
        <w:trPr>
          <w:cantSplit/>
          <w:jc w:val="center"/>
        </w:trPr>
        <w:tc>
          <w:tcPr>
            <w:tcW w:w="810" w:type="dxa"/>
            <w:shd w:val="clear" w:color="auto" w:fill="D9D9D9"/>
          </w:tcPr>
          <w:p w14:paraId="5074E681" w14:textId="77777777" w:rsidR="00B11855" w:rsidRPr="006D613E" w:rsidRDefault="003D003E" w:rsidP="002B53BA">
            <w:pPr>
              <w:pStyle w:val="TableEntryHeader"/>
            </w:pPr>
            <w:r w:rsidRPr="006D613E">
              <w:t xml:space="preserve">SEQ </w:t>
            </w:r>
          </w:p>
        </w:tc>
        <w:tc>
          <w:tcPr>
            <w:tcW w:w="810" w:type="dxa"/>
            <w:shd w:val="clear" w:color="auto" w:fill="D9D9D9"/>
          </w:tcPr>
          <w:p w14:paraId="2FBBBCB4" w14:textId="77777777" w:rsidR="00B11855" w:rsidRPr="006D613E" w:rsidRDefault="003D003E" w:rsidP="002B53BA">
            <w:pPr>
              <w:pStyle w:val="TableEntryHeader"/>
            </w:pPr>
            <w:r w:rsidRPr="006D613E">
              <w:t xml:space="preserve">LEN </w:t>
            </w:r>
          </w:p>
        </w:tc>
        <w:tc>
          <w:tcPr>
            <w:tcW w:w="720" w:type="dxa"/>
            <w:shd w:val="clear" w:color="auto" w:fill="D9D9D9"/>
          </w:tcPr>
          <w:p w14:paraId="50431710" w14:textId="77777777" w:rsidR="00B11855" w:rsidRPr="006D613E" w:rsidRDefault="003D003E" w:rsidP="002B53BA">
            <w:pPr>
              <w:pStyle w:val="TableEntryHeader"/>
            </w:pPr>
            <w:r w:rsidRPr="006D613E">
              <w:t xml:space="preserve">DT </w:t>
            </w:r>
          </w:p>
        </w:tc>
        <w:tc>
          <w:tcPr>
            <w:tcW w:w="810" w:type="dxa"/>
            <w:shd w:val="clear" w:color="auto" w:fill="D9D9D9"/>
          </w:tcPr>
          <w:p w14:paraId="38D89A34" w14:textId="77777777" w:rsidR="00B11855" w:rsidRPr="006D613E" w:rsidRDefault="003D003E" w:rsidP="002B53BA">
            <w:pPr>
              <w:pStyle w:val="TableEntryHeader"/>
            </w:pPr>
            <w:r w:rsidRPr="006D613E">
              <w:t xml:space="preserve">OPT </w:t>
            </w:r>
          </w:p>
        </w:tc>
        <w:tc>
          <w:tcPr>
            <w:tcW w:w="900" w:type="dxa"/>
            <w:shd w:val="clear" w:color="auto" w:fill="D9D9D9"/>
          </w:tcPr>
          <w:p w14:paraId="68A08B1D" w14:textId="77777777" w:rsidR="00B11855" w:rsidRPr="006D613E" w:rsidRDefault="003D003E" w:rsidP="002B53BA">
            <w:pPr>
              <w:pStyle w:val="TableEntryHeader"/>
            </w:pPr>
            <w:r w:rsidRPr="006D613E">
              <w:t xml:space="preserve">TBL# </w:t>
            </w:r>
          </w:p>
        </w:tc>
        <w:tc>
          <w:tcPr>
            <w:tcW w:w="1800" w:type="dxa"/>
            <w:shd w:val="clear" w:color="auto" w:fill="D9D9D9"/>
          </w:tcPr>
          <w:p w14:paraId="7205C9A6" w14:textId="77777777" w:rsidR="00B11855" w:rsidRPr="006D613E" w:rsidRDefault="003D003E" w:rsidP="002B53BA">
            <w:pPr>
              <w:pStyle w:val="TableEntryHeader"/>
            </w:pPr>
            <w:r w:rsidRPr="006D613E">
              <w:t xml:space="preserve">COMPONENT NAME </w:t>
            </w:r>
          </w:p>
        </w:tc>
        <w:tc>
          <w:tcPr>
            <w:tcW w:w="1710" w:type="dxa"/>
            <w:shd w:val="clear" w:color="auto" w:fill="D9D9D9"/>
          </w:tcPr>
          <w:p w14:paraId="6315D7A5" w14:textId="77777777" w:rsidR="00B11855" w:rsidRPr="006D613E" w:rsidRDefault="003D003E" w:rsidP="002B53BA">
            <w:pPr>
              <w:pStyle w:val="TableEntryHeader"/>
            </w:pPr>
            <w:r w:rsidRPr="006D613E">
              <w:t xml:space="preserve">COMMENTS </w:t>
            </w:r>
          </w:p>
        </w:tc>
        <w:tc>
          <w:tcPr>
            <w:tcW w:w="1398" w:type="dxa"/>
            <w:shd w:val="clear" w:color="auto" w:fill="D9D9D9"/>
          </w:tcPr>
          <w:p w14:paraId="57FEB5F9" w14:textId="77777777" w:rsidR="00B11855" w:rsidRPr="006D613E" w:rsidRDefault="003D003E" w:rsidP="002B53BA">
            <w:pPr>
              <w:pStyle w:val="TableEntryHeader"/>
            </w:pPr>
            <w:r w:rsidRPr="006D613E">
              <w:t xml:space="preserve">SEC.REF. </w:t>
            </w:r>
          </w:p>
        </w:tc>
      </w:tr>
      <w:tr w:rsidR="00D65F7D" w:rsidRPr="006D613E" w14:paraId="26023376" w14:textId="77777777" w:rsidTr="00D65F7D">
        <w:trPr>
          <w:cantSplit/>
          <w:jc w:val="center"/>
        </w:trPr>
        <w:tc>
          <w:tcPr>
            <w:tcW w:w="810" w:type="dxa"/>
            <w:shd w:val="clear" w:color="auto" w:fill="auto"/>
          </w:tcPr>
          <w:p w14:paraId="1D752569" w14:textId="77777777" w:rsidR="00B11855" w:rsidRPr="006D613E" w:rsidRDefault="00B11855" w:rsidP="002B53BA">
            <w:pPr>
              <w:pStyle w:val="TableEntry"/>
            </w:pPr>
          </w:p>
        </w:tc>
        <w:tc>
          <w:tcPr>
            <w:tcW w:w="810" w:type="dxa"/>
            <w:shd w:val="clear" w:color="auto" w:fill="auto"/>
          </w:tcPr>
          <w:p w14:paraId="3228F8F9" w14:textId="77777777" w:rsidR="00B11855" w:rsidRPr="006D613E" w:rsidRDefault="003D003E" w:rsidP="002B53BA">
            <w:pPr>
              <w:pStyle w:val="TableEntry"/>
            </w:pPr>
            <w:r w:rsidRPr="006D613E">
              <w:t>24</w:t>
            </w:r>
          </w:p>
        </w:tc>
        <w:tc>
          <w:tcPr>
            <w:tcW w:w="720" w:type="dxa"/>
            <w:shd w:val="clear" w:color="auto" w:fill="auto"/>
          </w:tcPr>
          <w:p w14:paraId="68E43B67" w14:textId="77777777" w:rsidR="00B11855" w:rsidRPr="006D613E" w:rsidRDefault="00B11855" w:rsidP="002B53BA">
            <w:pPr>
              <w:pStyle w:val="TableEntry"/>
            </w:pPr>
          </w:p>
        </w:tc>
        <w:tc>
          <w:tcPr>
            <w:tcW w:w="810" w:type="dxa"/>
            <w:shd w:val="clear" w:color="auto" w:fill="auto"/>
          </w:tcPr>
          <w:p w14:paraId="16C7BB2F" w14:textId="77777777" w:rsidR="00B11855" w:rsidRPr="006D613E" w:rsidRDefault="00B11855" w:rsidP="002B53BA">
            <w:pPr>
              <w:pStyle w:val="TableEntry"/>
            </w:pPr>
          </w:p>
        </w:tc>
        <w:tc>
          <w:tcPr>
            <w:tcW w:w="900" w:type="dxa"/>
            <w:shd w:val="clear" w:color="auto" w:fill="auto"/>
          </w:tcPr>
          <w:p w14:paraId="0764A89C" w14:textId="77777777" w:rsidR="00B11855" w:rsidRPr="006D613E" w:rsidRDefault="00B11855" w:rsidP="002B53BA">
            <w:pPr>
              <w:pStyle w:val="TableEntry"/>
            </w:pPr>
          </w:p>
        </w:tc>
        <w:tc>
          <w:tcPr>
            <w:tcW w:w="1800" w:type="dxa"/>
            <w:shd w:val="clear" w:color="auto" w:fill="auto"/>
          </w:tcPr>
          <w:p w14:paraId="3BA5146E" w14:textId="77777777" w:rsidR="00B11855" w:rsidRPr="006D613E" w:rsidRDefault="003D003E" w:rsidP="002B53BA">
            <w:pPr>
              <w:pStyle w:val="TableEntry"/>
            </w:pPr>
            <w:r w:rsidRPr="006D613E">
              <w:t>Date/Time</w:t>
            </w:r>
          </w:p>
        </w:tc>
        <w:tc>
          <w:tcPr>
            <w:tcW w:w="1710" w:type="dxa"/>
            <w:shd w:val="clear" w:color="auto" w:fill="auto"/>
          </w:tcPr>
          <w:p w14:paraId="470D9CCC" w14:textId="77777777" w:rsidR="00B11855" w:rsidRPr="006D613E" w:rsidRDefault="00B11855" w:rsidP="002B53BA">
            <w:pPr>
              <w:pStyle w:val="TableEntry"/>
            </w:pPr>
          </w:p>
        </w:tc>
        <w:tc>
          <w:tcPr>
            <w:tcW w:w="1398" w:type="dxa"/>
            <w:shd w:val="clear" w:color="auto" w:fill="auto"/>
          </w:tcPr>
          <w:p w14:paraId="704519F8" w14:textId="77777777" w:rsidR="00B11855" w:rsidRPr="006D613E" w:rsidRDefault="003D003E" w:rsidP="002B53BA">
            <w:pPr>
              <w:pStyle w:val="TableEntry"/>
            </w:pPr>
            <w:r w:rsidRPr="006D613E">
              <w:t>2.A.22</w:t>
            </w:r>
          </w:p>
        </w:tc>
      </w:tr>
    </w:tbl>
    <w:p w14:paraId="3D7CECCA" w14:textId="77777777" w:rsidR="00D65F7D" w:rsidRPr="006D613E" w:rsidRDefault="00D65F7D" w:rsidP="002B53BA">
      <w:pPr>
        <w:pStyle w:val="BodyText"/>
      </w:pPr>
    </w:p>
    <w:p w14:paraId="7C94E0B0" w14:textId="4D894C80" w:rsidR="00B11855" w:rsidRPr="006D613E" w:rsidRDefault="006D613E" w:rsidP="002B53BA">
      <w:pPr>
        <w:pStyle w:val="BodyText"/>
      </w:pPr>
      <w:r>
        <w:t>HL7</w:t>
      </w:r>
      <w:r w:rsidR="00995105" w:rsidRPr="006D613E">
        <w:t xml:space="preserve"> </w:t>
      </w:r>
      <w:r w:rsidR="003D003E" w:rsidRPr="006D613E">
        <w:t xml:space="preserve">Format: </w:t>
      </w:r>
      <w:proofErr w:type="gramStart"/>
      <w:r w:rsidR="003D003E" w:rsidRPr="006D613E">
        <w:t>YYYY[</w:t>
      </w:r>
      <w:proofErr w:type="gramEnd"/>
      <w:r w:rsidR="003D003E" w:rsidRPr="006D613E">
        <w:t>MM[DD[HH[MM[SS[.S[S[S[S]]]]]]]]][+/-ZZZZ]</w:t>
      </w:r>
    </w:p>
    <w:p w14:paraId="767CC1EF" w14:textId="77777777" w:rsidR="00B11855" w:rsidRPr="006D613E" w:rsidRDefault="003D003E" w:rsidP="002B53BA">
      <w:pPr>
        <w:pStyle w:val="BodyText"/>
      </w:pPr>
      <w:r w:rsidRPr="006D613E">
        <w:t xml:space="preserve">The time zone (+/-ZZZZ) is represented as +/-HHMM offset from Coordinated Universal Time (UTC), (formerly Greenwich Mean Time (GMT)), where +0000 or -0000 both represent UTC (without offset). </w:t>
      </w:r>
    </w:p>
    <w:p w14:paraId="2B28F3B9" w14:textId="2748A5D7" w:rsidR="00B11855" w:rsidRPr="006D613E" w:rsidRDefault="00CB6BE2" w:rsidP="002B53BA">
      <w:pPr>
        <w:pStyle w:val="BodyText"/>
      </w:pPr>
      <w:r w:rsidRPr="006D613E">
        <w:t xml:space="preserve">Note that while the general </w:t>
      </w:r>
      <w:r w:rsidR="006D613E">
        <w:t>HL7</w:t>
      </w:r>
      <w:r w:rsidR="00995105" w:rsidRPr="006D613E">
        <w:t xml:space="preserve"> </w:t>
      </w:r>
      <w:r w:rsidRPr="006D613E">
        <w:t>V2.6 definition does not require the time zone indication to be present in all cases, in all IHE PCD profiles, the time zone is required.</w:t>
      </w:r>
    </w:p>
    <w:p w14:paraId="5D1ACA76" w14:textId="77777777" w:rsidR="00B11855" w:rsidRPr="006D613E" w:rsidRDefault="00852E72" w:rsidP="005F16F9">
      <w:pPr>
        <w:pStyle w:val="AppendixHeading2"/>
        <w:rPr>
          <w:noProof w:val="0"/>
        </w:rPr>
      </w:pPr>
      <w:bookmarkStart w:id="1088" w:name="_Toc401769876"/>
      <w:bookmarkStart w:id="1089" w:name="_Toc466373831"/>
      <w:r w:rsidRPr="006D613E">
        <w:rPr>
          <w:noProof w:val="0"/>
        </w:rPr>
        <w:lastRenderedPageBreak/>
        <w:t>Entity Identifier (EI) Data Type</w:t>
      </w:r>
      <w:bookmarkEnd w:id="1088"/>
      <w:bookmarkEnd w:id="1089"/>
    </w:p>
    <w:p w14:paraId="67D5EAEE" w14:textId="77777777" w:rsidR="00FD7F8F" w:rsidRPr="006D613E" w:rsidRDefault="00FD7F8F" w:rsidP="002B53BA">
      <w:pPr>
        <w:pStyle w:val="TableTitle"/>
      </w:pPr>
    </w:p>
    <w:p w14:paraId="14A2930A" w14:textId="77777777" w:rsidR="00B11855" w:rsidRPr="006D613E" w:rsidRDefault="003D003E" w:rsidP="00123C7B">
      <w:pPr>
        <w:pStyle w:val="TableTitle"/>
        <w:outlineLvl w:val="0"/>
      </w:pPr>
      <w:r w:rsidRPr="006D613E">
        <w:t>Table C.5-1: EI-Entity Identifier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2834"/>
      </w:tblGrid>
      <w:tr w:rsidR="00C40FD5" w:rsidRPr="006D613E" w14:paraId="24D64F27" w14:textId="77777777" w:rsidTr="00A92110">
        <w:trPr>
          <w:cantSplit/>
          <w:tblHeader/>
          <w:jc w:val="center"/>
        </w:trPr>
        <w:tc>
          <w:tcPr>
            <w:tcW w:w="783" w:type="dxa"/>
            <w:shd w:val="clear" w:color="auto" w:fill="D9D9D9"/>
          </w:tcPr>
          <w:p w14:paraId="3BEFB3A9" w14:textId="77777777" w:rsidR="00B11855" w:rsidRPr="006D613E" w:rsidRDefault="003D003E" w:rsidP="002B53BA">
            <w:pPr>
              <w:pStyle w:val="TableEntryHeader"/>
            </w:pPr>
            <w:r w:rsidRPr="006D613E">
              <w:t>SEQ</w:t>
            </w:r>
          </w:p>
        </w:tc>
        <w:tc>
          <w:tcPr>
            <w:tcW w:w="764" w:type="dxa"/>
            <w:shd w:val="clear" w:color="auto" w:fill="D9D9D9"/>
          </w:tcPr>
          <w:p w14:paraId="75CC29BE" w14:textId="77777777" w:rsidR="00B11855" w:rsidRPr="006D613E" w:rsidRDefault="003D003E" w:rsidP="002B53BA">
            <w:pPr>
              <w:pStyle w:val="TableEntryHeader"/>
            </w:pPr>
            <w:r w:rsidRPr="006D613E">
              <w:t>LEN</w:t>
            </w:r>
          </w:p>
        </w:tc>
        <w:tc>
          <w:tcPr>
            <w:tcW w:w="760" w:type="dxa"/>
            <w:shd w:val="clear" w:color="auto" w:fill="D9D9D9"/>
          </w:tcPr>
          <w:p w14:paraId="346A4593" w14:textId="77777777" w:rsidR="00B11855" w:rsidRPr="006D613E" w:rsidRDefault="003D003E" w:rsidP="002B53BA">
            <w:pPr>
              <w:pStyle w:val="TableEntryHeader"/>
            </w:pPr>
            <w:r w:rsidRPr="006D613E">
              <w:t>DT</w:t>
            </w:r>
          </w:p>
        </w:tc>
        <w:tc>
          <w:tcPr>
            <w:tcW w:w="961" w:type="dxa"/>
            <w:shd w:val="clear" w:color="auto" w:fill="D9D9D9"/>
          </w:tcPr>
          <w:p w14:paraId="6BFBF370" w14:textId="77777777" w:rsidR="00B11855" w:rsidRPr="006D613E" w:rsidRDefault="003D003E" w:rsidP="002B53BA">
            <w:pPr>
              <w:pStyle w:val="TableEntryHeader"/>
            </w:pPr>
            <w:r w:rsidRPr="006D613E">
              <w:t>Usage</w:t>
            </w:r>
          </w:p>
        </w:tc>
        <w:tc>
          <w:tcPr>
            <w:tcW w:w="1316" w:type="dxa"/>
            <w:shd w:val="clear" w:color="auto" w:fill="D9D9D9"/>
          </w:tcPr>
          <w:p w14:paraId="3BB70420" w14:textId="77777777" w:rsidR="00B11855" w:rsidRPr="006D613E" w:rsidRDefault="003D003E" w:rsidP="002B53BA">
            <w:pPr>
              <w:pStyle w:val="TableEntryHeader"/>
            </w:pPr>
            <w:r w:rsidRPr="006D613E">
              <w:t>Card.</w:t>
            </w:r>
          </w:p>
        </w:tc>
        <w:tc>
          <w:tcPr>
            <w:tcW w:w="861" w:type="dxa"/>
            <w:shd w:val="clear" w:color="auto" w:fill="D9D9D9"/>
          </w:tcPr>
          <w:p w14:paraId="772623F3" w14:textId="77777777" w:rsidR="00B11855" w:rsidRPr="006D613E" w:rsidRDefault="003D003E" w:rsidP="002B53BA">
            <w:pPr>
              <w:pStyle w:val="TableEntryHeader"/>
            </w:pPr>
            <w:r w:rsidRPr="006D613E">
              <w:t>TBL#</w:t>
            </w:r>
          </w:p>
        </w:tc>
        <w:tc>
          <w:tcPr>
            <w:tcW w:w="2834" w:type="dxa"/>
            <w:shd w:val="clear" w:color="auto" w:fill="D9D9D9"/>
          </w:tcPr>
          <w:p w14:paraId="0D3E29CD" w14:textId="77777777" w:rsidR="00B11855" w:rsidRPr="006D613E" w:rsidRDefault="003D003E" w:rsidP="002B53BA">
            <w:pPr>
              <w:pStyle w:val="TableEntryHeader"/>
            </w:pPr>
            <w:r w:rsidRPr="006D613E">
              <w:t>Component name</w:t>
            </w:r>
          </w:p>
        </w:tc>
      </w:tr>
      <w:tr w:rsidR="00C40FD5" w:rsidRPr="006D613E" w14:paraId="35E62A1A" w14:textId="77777777" w:rsidTr="006C0E8E">
        <w:trPr>
          <w:cantSplit/>
          <w:jc w:val="center"/>
        </w:trPr>
        <w:tc>
          <w:tcPr>
            <w:tcW w:w="783" w:type="dxa"/>
            <w:shd w:val="clear" w:color="auto" w:fill="auto"/>
          </w:tcPr>
          <w:p w14:paraId="4CA74F0D" w14:textId="77777777" w:rsidR="00B11855" w:rsidRPr="006D613E" w:rsidRDefault="003D003E" w:rsidP="002B53BA">
            <w:pPr>
              <w:pStyle w:val="TableEntry"/>
            </w:pPr>
            <w:r w:rsidRPr="006D613E">
              <w:t>1</w:t>
            </w:r>
          </w:p>
        </w:tc>
        <w:tc>
          <w:tcPr>
            <w:tcW w:w="764" w:type="dxa"/>
            <w:shd w:val="clear" w:color="auto" w:fill="auto"/>
          </w:tcPr>
          <w:p w14:paraId="4990954A" w14:textId="77777777" w:rsidR="00B11855" w:rsidRPr="006D613E" w:rsidRDefault="003D003E" w:rsidP="002B53BA">
            <w:pPr>
              <w:pStyle w:val="TableEntry"/>
            </w:pPr>
            <w:r w:rsidRPr="006D613E">
              <w:t>199</w:t>
            </w:r>
          </w:p>
        </w:tc>
        <w:tc>
          <w:tcPr>
            <w:tcW w:w="760" w:type="dxa"/>
            <w:shd w:val="clear" w:color="auto" w:fill="auto"/>
          </w:tcPr>
          <w:p w14:paraId="4ABC237B" w14:textId="77777777" w:rsidR="00B11855" w:rsidRPr="006D613E" w:rsidRDefault="003D003E" w:rsidP="002B53BA">
            <w:pPr>
              <w:pStyle w:val="TableEntry"/>
            </w:pPr>
            <w:r w:rsidRPr="006D613E">
              <w:t>ST</w:t>
            </w:r>
          </w:p>
        </w:tc>
        <w:tc>
          <w:tcPr>
            <w:tcW w:w="961" w:type="dxa"/>
            <w:shd w:val="clear" w:color="auto" w:fill="auto"/>
          </w:tcPr>
          <w:p w14:paraId="2EA9F93B" w14:textId="77777777" w:rsidR="00B11855" w:rsidRPr="006D613E" w:rsidRDefault="003D003E" w:rsidP="002B53BA">
            <w:pPr>
              <w:pStyle w:val="TableEntry"/>
            </w:pPr>
            <w:r w:rsidRPr="006D613E">
              <w:t>RE</w:t>
            </w:r>
          </w:p>
        </w:tc>
        <w:tc>
          <w:tcPr>
            <w:tcW w:w="1316" w:type="dxa"/>
            <w:shd w:val="clear" w:color="auto" w:fill="auto"/>
          </w:tcPr>
          <w:p w14:paraId="49CB1437" w14:textId="77777777" w:rsidR="00B11855" w:rsidRPr="006D613E" w:rsidRDefault="003D003E" w:rsidP="002B53BA">
            <w:pPr>
              <w:pStyle w:val="TableEntry"/>
            </w:pPr>
            <w:r w:rsidRPr="006D613E">
              <w:t>[1..1]</w:t>
            </w:r>
          </w:p>
        </w:tc>
        <w:tc>
          <w:tcPr>
            <w:tcW w:w="861" w:type="dxa"/>
            <w:shd w:val="clear" w:color="auto" w:fill="auto"/>
          </w:tcPr>
          <w:p w14:paraId="0ED35C46" w14:textId="77777777" w:rsidR="00B11855" w:rsidRPr="006D613E" w:rsidRDefault="00B11855" w:rsidP="002B53BA">
            <w:pPr>
              <w:pStyle w:val="TableEntry"/>
            </w:pPr>
          </w:p>
        </w:tc>
        <w:tc>
          <w:tcPr>
            <w:tcW w:w="2834" w:type="dxa"/>
            <w:shd w:val="clear" w:color="auto" w:fill="auto"/>
          </w:tcPr>
          <w:p w14:paraId="5D87982F" w14:textId="77777777" w:rsidR="00B11855" w:rsidRPr="006D613E" w:rsidRDefault="003D003E" w:rsidP="002B53BA">
            <w:pPr>
              <w:pStyle w:val="TableEntry"/>
            </w:pPr>
            <w:r w:rsidRPr="006D613E">
              <w:t>Entity Identifier</w:t>
            </w:r>
          </w:p>
        </w:tc>
      </w:tr>
      <w:tr w:rsidR="00C40FD5" w:rsidRPr="006D613E" w14:paraId="1F606003" w14:textId="77777777" w:rsidTr="006C0E8E">
        <w:trPr>
          <w:cantSplit/>
          <w:jc w:val="center"/>
        </w:trPr>
        <w:tc>
          <w:tcPr>
            <w:tcW w:w="783" w:type="dxa"/>
            <w:shd w:val="clear" w:color="auto" w:fill="auto"/>
          </w:tcPr>
          <w:p w14:paraId="59E9F7EB" w14:textId="77777777" w:rsidR="00B11855" w:rsidRPr="006D613E" w:rsidRDefault="003D003E" w:rsidP="002B53BA">
            <w:pPr>
              <w:pStyle w:val="TableEntry"/>
            </w:pPr>
            <w:r w:rsidRPr="006D613E">
              <w:t>2</w:t>
            </w:r>
          </w:p>
        </w:tc>
        <w:tc>
          <w:tcPr>
            <w:tcW w:w="764" w:type="dxa"/>
            <w:shd w:val="clear" w:color="auto" w:fill="auto"/>
          </w:tcPr>
          <w:p w14:paraId="7FD8CF5B" w14:textId="77777777" w:rsidR="00B11855" w:rsidRPr="006D613E" w:rsidRDefault="003D003E" w:rsidP="002B53BA">
            <w:pPr>
              <w:pStyle w:val="TableEntry"/>
            </w:pPr>
            <w:r w:rsidRPr="006D613E">
              <w:t>20</w:t>
            </w:r>
          </w:p>
        </w:tc>
        <w:tc>
          <w:tcPr>
            <w:tcW w:w="760" w:type="dxa"/>
            <w:shd w:val="clear" w:color="auto" w:fill="auto"/>
          </w:tcPr>
          <w:p w14:paraId="3B97BFDC" w14:textId="77777777" w:rsidR="00B11855" w:rsidRPr="006D613E" w:rsidRDefault="003D003E" w:rsidP="002B53BA">
            <w:pPr>
              <w:pStyle w:val="TableEntry"/>
            </w:pPr>
            <w:r w:rsidRPr="006D613E">
              <w:t>IS</w:t>
            </w:r>
          </w:p>
        </w:tc>
        <w:tc>
          <w:tcPr>
            <w:tcW w:w="961" w:type="dxa"/>
            <w:shd w:val="clear" w:color="auto" w:fill="auto"/>
          </w:tcPr>
          <w:p w14:paraId="47A820AE" w14:textId="77777777" w:rsidR="00B11855" w:rsidRPr="006D613E" w:rsidRDefault="003D003E" w:rsidP="002B53BA">
            <w:pPr>
              <w:pStyle w:val="TableEntry"/>
            </w:pPr>
            <w:r w:rsidRPr="006D613E">
              <w:t>RE</w:t>
            </w:r>
          </w:p>
        </w:tc>
        <w:tc>
          <w:tcPr>
            <w:tcW w:w="1316" w:type="dxa"/>
            <w:shd w:val="clear" w:color="auto" w:fill="auto"/>
          </w:tcPr>
          <w:p w14:paraId="17FA912C" w14:textId="77777777" w:rsidR="00B11855" w:rsidRPr="006D613E" w:rsidRDefault="003D003E" w:rsidP="002B53BA">
            <w:pPr>
              <w:pStyle w:val="TableEntry"/>
            </w:pPr>
            <w:r w:rsidRPr="006D613E">
              <w:t>[0..1]</w:t>
            </w:r>
          </w:p>
        </w:tc>
        <w:tc>
          <w:tcPr>
            <w:tcW w:w="861" w:type="dxa"/>
            <w:shd w:val="clear" w:color="auto" w:fill="auto"/>
          </w:tcPr>
          <w:p w14:paraId="02A01649" w14:textId="77777777" w:rsidR="00B11855" w:rsidRPr="006D613E" w:rsidRDefault="003D003E" w:rsidP="002B53BA">
            <w:pPr>
              <w:pStyle w:val="TableEntry"/>
            </w:pPr>
            <w:r w:rsidRPr="006D613E">
              <w:t>0363</w:t>
            </w:r>
          </w:p>
        </w:tc>
        <w:tc>
          <w:tcPr>
            <w:tcW w:w="2834" w:type="dxa"/>
            <w:shd w:val="clear" w:color="auto" w:fill="auto"/>
          </w:tcPr>
          <w:p w14:paraId="5283A511" w14:textId="77777777" w:rsidR="00B11855" w:rsidRPr="006D613E" w:rsidRDefault="003D003E" w:rsidP="002B53BA">
            <w:pPr>
              <w:pStyle w:val="TableEntry"/>
            </w:pPr>
            <w:r w:rsidRPr="006D613E">
              <w:t>Namespace ID</w:t>
            </w:r>
          </w:p>
        </w:tc>
      </w:tr>
      <w:tr w:rsidR="00C40FD5" w:rsidRPr="006D613E" w14:paraId="1EC8F526" w14:textId="77777777" w:rsidTr="006C0E8E">
        <w:trPr>
          <w:cantSplit/>
          <w:jc w:val="center"/>
        </w:trPr>
        <w:tc>
          <w:tcPr>
            <w:tcW w:w="783" w:type="dxa"/>
            <w:shd w:val="clear" w:color="auto" w:fill="auto"/>
          </w:tcPr>
          <w:p w14:paraId="4F500D9C" w14:textId="77777777" w:rsidR="00B11855" w:rsidRPr="006D613E" w:rsidRDefault="003D003E" w:rsidP="002B53BA">
            <w:pPr>
              <w:pStyle w:val="TableEntry"/>
            </w:pPr>
            <w:r w:rsidRPr="006D613E">
              <w:t>3</w:t>
            </w:r>
          </w:p>
        </w:tc>
        <w:tc>
          <w:tcPr>
            <w:tcW w:w="764" w:type="dxa"/>
            <w:shd w:val="clear" w:color="auto" w:fill="auto"/>
          </w:tcPr>
          <w:p w14:paraId="4D26EE31" w14:textId="77777777" w:rsidR="00B11855" w:rsidRPr="006D613E" w:rsidRDefault="003D003E" w:rsidP="002B53BA">
            <w:pPr>
              <w:pStyle w:val="TableEntry"/>
            </w:pPr>
            <w:r w:rsidRPr="006D613E">
              <w:t>199</w:t>
            </w:r>
          </w:p>
        </w:tc>
        <w:tc>
          <w:tcPr>
            <w:tcW w:w="760" w:type="dxa"/>
            <w:shd w:val="clear" w:color="auto" w:fill="auto"/>
          </w:tcPr>
          <w:p w14:paraId="698CA371" w14:textId="77777777" w:rsidR="00B11855" w:rsidRPr="006D613E" w:rsidRDefault="003D003E" w:rsidP="002B53BA">
            <w:pPr>
              <w:pStyle w:val="TableEntry"/>
            </w:pPr>
            <w:r w:rsidRPr="006D613E">
              <w:t>ST</w:t>
            </w:r>
          </w:p>
        </w:tc>
        <w:tc>
          <w:tcPr>
            <w:tcW w:w="961" w:type="dxa"/>
            <w:shd w:val="clear" w:color="auto" w:fill="auto"/>
          </w:tcPr>
          <w:p w14:paraId="5367177E" w14:textId="77777777" w:rsidR="00B11855" w:rsidRPr="006D613E" w:rsidRDefault="003D003E" w:rsidP="002B53BA">
            <w:pPr>
              <w:pStyle w:val="TableEntry"/>
            </w:pPr>
            <w:r w:rsidRPr="006D613E">
              <w:t>RE</w:t>
            </w:r>
          </w:p>
        </w:tc>
        <w:tc>
          <w:tcPr>
            <w:tcW w:w="1316" w:type="dxa"/>
            <w:shd w:val="clear" w:color="auto" w:fill="auto"/>
          </w:tcPr>
          <w:p w14:paraId="34FD16C3" w14:textId="77777777" w:rsidR="00B11855" w:rsidRPr="006D613E" w:rsidRDefault="003D003E" w:rsidP="002B53BA">
            <w:pPr>
              <w:pStyle w:val="TableEntry"/>
            </w:pPr>
            <w:r w:rsidRPr="006D613E">
              <w:t>[0..1]</w:t>
            </w:r>
          </w:p>
        </w:tc>
        <w:tc>
          <w:tcPr>
            <w:tcW w:w="861" w:type="dxa"/>
            <w:shd w:val="clear" w:color="auto" w:fill="auto"/>
          </w:tcPr>
          <w:p w14:paraId="6C5F1672" w14:textId="77777777" w:rsidR="00B11855" w:rsidRPr="006D613E" w:rsidRDefault="00B11855" w:rsidP="002B53BA">
            <w:pPr>
              <w:pStyle w:val="TableEntry"/>
            </w:pPr>
          </w:p>
        </w:tc>
        <w:tc>
          <w:tcPr>
            <w:tcW w:w="2834" w:type="dxa"/>
            <w:shd w:val="clear" w:color="auto" w:fill="auto"/>
          </w:tcPr>
          <w:p w14:paraId="16ED0AED" w14:textId="77777777" w:rsidR="00B11855" w:rsidRPr="006D613E" w:rsidRDefault="003D003E" w:rsidP="002B53BA">
            <w:pPr>
              <w:pStyle w:val="TableEntry"/>
            </w:pPr>
            <w:r w:rsidRPr="006D613E">
              <w:t>Universal ID</w:t>
            </w:r>
          </w:p>
        </w:tc>
      </w:tr>
      <w:tr w:rsidR="00C40FD5" w:rsidRPr="006D613E" w14:paraId="2D1925CD" w14:textId="77777777" w:rsidTr="006C0E8E">
        <w:trPr>
          <w:cantSplit/>
          <w:jc w:val="center"/>
        </w:trPr>
        <w:tc>
          <w:tcPr>
            <w:tcW w:w="783" w:type="dxa"/>
            <w:shd w:val="clear" w:color="auto" w:fill="auto"/>
          </w:tcPr>
          <w:p w14:paraId="1E717E7C" w14:textId="77777777" w:rsidR="00B11855" w:rsidRPr="006D613E" w:rsidRDefault="003D003E" w:rsidP="002B53BA">
            <w:pPr>
              <w:pStyle w:val="TableEntry"/>
            </w:pPr>
            <w:r w:rsidRPr="006D613E">
              <w:t>4</w:t>
            </w:r>
          </w:p>
        </w:tc>
        <w:tc>
          <w:tcPr>
            <w:tcW w:w="764" w:type="dxa"/>
            <w:shd w:val="clear" w:color="auto" w:fill="auto"/>
          </w:tcPr>
          <w:p w14:paraId="030E200F" w14:textId="77777777" w:rsidR="00B11855" w:rsidRPr="006D613E" w:rsidRDefault="003D003E" w:rsidP="002B53BA">
            <w:pPr>
              <w:pStyle w:val="TableEntry"/>
            </w:pPr>
            <w:r w:rsidRPr="006D613E">
              <w:t>6</w:t>
            </w:r>
          </w:p>
        </w:tc>
        <w:tc>
          <w:tcPr>
            <w:tcW w:w="760" w:type="dxa"/>
            <w:shd w:val="clear" w:color="auto" w:fill="auto"/>
          </w:tcPr>
          <w:p w14:paraId="4FF09E17" w14:textId="77777777" w:rsidR="00B11855" w:rsidRPr="006D613E" w:rsidRDefault="003D003E" w:rsidP="002B53BA">
            <w:pPr>
              <w:pStyle w:val="TableEntry"/>
            </w:pPr>
            <w:r w:rsidRPr="006D613E">
              <w:t>ID</w:t>
            </w:r>
          </w:p>
        </w:tc>
        <w:tc>
          <w:tcPr>
            <w:tcW w:w="961" w:type="dxa"/>
            <w:shd w:val="clear" w:color="auto" w:fill="auto"/>
          </w:tcPr>
          <w:p w14:paraId="5CEDAC80" w14:textId="77777777" w:rsidR="00B11855" w:rsidRPr="006D613E" w:rsidRDefault="003D003E" w:rsidP="002B53BA">
            <w:pPr>
              <w:pStyle w:val="TableEntry"/>
            </w:pPr>
            <w:r w:rsidRPr="006D613E">
              <w:t>RE</w:t>
            </w:r>
          </w:p>
        </w:tc>
        <w:tc>
          <w:tcPr>
            <w:tcW w:w="1316" w:type="dxa"/>
            <w:shd w:val="clear" w:color="auto" w:fill="auto"/>
          </w:tcPr>
          <w:p w14:paraId="24FF9AAB" w14:textId="77777777" w:rsidR="00B11855" w:rsidRPr="006D613E" w:rsidRDefault="003D003E" w:rsidP="002B53BA">
            <w:pPr>
              <w:pStyle w:val="TableEntry"/>
            </w:pPr>
            <w:r w:rsidRPr="006D613E">
              <w:t>[0..1]</w:t>
            </w:r>
          </w:p>
        </w:tc>
        <w:tc>
          <w:tcPr>
            <w:tcW w:w="861" w:type="dxa"/>
            <w:shd w:val="clear" w:color="auto" w:fill="auto"/>
          </w:tcPr>
          <w:p w14:paraId="7CDD68BC" w14:textId="77777777" w:rsidR="00B11855" w:rsidRPr="006D613E" w:rsidRDefault="003D003E" w:rsidP="002B53BA">
            <w:pPr>
              <w:pStyle w:val="TableEntry"/>
            </w:pPr>
            <w:r w:rsidRPr="006D613E">
              <w:t>0301</w:t>
            </w:r>
          </w:p>
        </w:tc>
        <w:tc>
          <w:tcPr>
            <w:tcW w:w="2834" w:type="dxa"/>
            <w:shd w:val="clear" w:color="auto" w:fill="auto"/>
          </w:tcPr>
          <w:p w14:paraId="5507F399" w14:textId="77777777" w:rsidR="00B11855" w:rsidRPr="006D613E" w:rsidRDefault="003D003E" w:rsidP="002B53BA">
            <w:pPr>
              <w:pStyle w:val="TableEntry"/>
            </w:pPr>
            <w:r w:rsidRPr="006D613E">
              <w:t>Universal ID Type</w:t>
            </w:r>
          </w:p>
        </w:tc>
      </w:tr>
    </w:tbl>
    <w:p w14:paraId="38CBEE8F" w14:textId="77777777" w:rsidR="00B11855" w:rsidRPr="006D613E" w:rsidRDefault="00B11855" w:rsidP="002B53BA">
      <w:pPr>
        <w:pStyle w:val="BodyText"/>
      </w:pPr>
    </w:p>
    <w:p w14:paraId="028BA990" w14:textId="77777777" w:rsidR="00B11855" w:rsidRPr="006D613E" w:rsidRDefault="003D003E" w:rsidP="002B53BA">
      <w:pPr>
        <w:pStyle w:val="BodyText"/>
      </w:pPr>
      <w:r w:rsidRPr="006D613E">
        <w:t>Definition: The Entity Identifier defines a given entity uniquely within a specified series of identifiers. A piece of equipment or an information system would be an example of an entity to be uniquely identified. In addition to the unique identifier in the first component, called somewhat confusingly by the same name as the data type itself, the Entity Identifier, the EI data type has 3 additional components that identify the ‘assigning authority’ that assigned the Entity Identifier. These function quite similarly to the three components of the Hierarchical Designator data type (see Appendix section C.6, HD Data Type).</w:t>
      </w:r>
    </w:p>
    <w:p w14:paraId="42F4A2F9" w14:textId="290EECB1" w:rsidR="00B11855" w:rsidRPr="006D613E" w:rsidRDefault="003D003E" w:rsidP="002B53BA">
      <w:pPr>
        <w:pStyle w:val="BodyText"/>
      </w:pPr>
      <w:r w:rsidRPr="006D613E">
        <w:t xml:space="preserve">Identifiers do not serve their purpose if they cannot be used to distinguish unambiguously all of the entities of a particular kind in the context in which they are applied. The </w:t>
      </w:r>
      <w:r w:rsidR="006D613E">
        <w:t>HL7</w:t>
      </w:r>
      <w:r w:rsidR="00995105" w:rsidRPr="006D613E">
        <w:t xml:space="preserve"> </w:t>
      </w:r>
      <w:r w:rsidRPr="006D613E">
        <w:t xml:space="preserve">specification discusses two kinds of identifiers: local and universal. Local identifiers only need to be unique within a limited scope agreed to by the sending and receiving systems, say, a particular hospital. The limitations of such a scheme are obvious: once you try to use such an identifier outside of its scope, another identifier in the wider scope may conflict with it (if, say, Alice Hospital and Barry Hospital merge and both have a monitor identified as "Monitor101"). </w:t>
      </w:r>
    </w:p>
    <w:p w14:paraId="3E1D0400" w14:textId="77777777" w:rsidR="00B11855" w:rsidRPr="006D613E" w:rsidRDefault="003D003E" w:rsidP="002B53BA">
      <w:pPr>
        <w:pStyle w:val="BodyText"/>
      </w:pPr>
      <w:r w:rsidRPr="006D613E">
        <w:t>A sort of intermediate but still local kind of identifier supplements the Entity Identifier with a Namespace ID. So the merged hospital could use a Namespace ID of "AH" for equipment names created in Alice Hospital and "BH" for ones from Barry Hospital. But as you go to wider scopes, such as a statewide reporting system, this intermediate system could still result in identifier clashes.</w:t>
      </w:r>
    </w:p>
    <w:p w14:paraId="7A2F40CC" w14:textId="77777777" w:rsidR="00B11855" w:rsidRPr="006D613E" w:rsidRDefault="003D003E" w:rsidP="002B53BA">
      <w:pPr>
        <w:pStyle w:val="BodyText"/>
      </w:pPr>
      <w:r w:rsidRPr="006D613E">
        <w:t>Universal identifiers avoid this problem by always including a unique identifier for the 'assigning authority' that created and manages the Entity Identifier. A Universal ID system must have a foolproof method for unambiguously identifying the 'assigning authority' over a 'universal' scope. Just allowing every assigning authority to name itself can still lead to name clashes. But there are a number of well-defined identifier systems that are designed to always yield unique identifiers. One that is familiar to programmers is the GUID, which gives a long hexadecimal number that can be generated on any suitably programmed computer with virtual certainty that the same number will not have been, and will not in the future be, generated by that computer or any other computer. EUI-64, ISO OIDs and URIs identifiers are other identifier schemes also are created according to well-defined rules such that each identifier system is intended to avoid applying the same identifier to the more than one entity no matter how wide the scope of applicability is.</w:t>
      </w:r>
    </w:p>
    <w:p w14:paraId="01D5D949" w14:textId="77777777" w:rsidR="00B11855" w:rsidRPr="006D613E" w:rsidRDefault="003D003E" w:rsidP="002B53BA">
      <w:pPr>
        <w:pStyle w:val="BodyText"/>
      </w:pPr>
      <w:r w:rsidRPr="006D613E">
        <w:t xml:space="preserve">In other contexts in PCD profiles, the ‘assigning authority’, as identified by Namespace ID (EI-2), Universal ID (EI-3), and Universal ID type (EI-4) is required. Assigning authorities in PCD </w:t>
      </w:r>
      <w:r w:rsidRPr="006D613E">
        <w:lastRenderedPageBreak/>
        <w:t>profiles may, depending on context and need, be standards development organizations, manufacturers, software systems, or provider institutions. See the descriptions of particular fields with a data type of EI elsewhere in the Technical Framework.</w:t>
      </w:r>
    </w:p>
    <w:p w14:paraId="03FD6CB6" w14:textId="77777777" w:rsidR="00B11855" w:rsidRPr="006D613E" w:rsidRDefault="003D003E" w:rsidP="002B53BA">
      <w:pPr>
        <w:pStyle w:val="BodyText"/>
      </w:pPr>
      <w:r w:rsidRPr="006D613E">
        <w:t xml:space="preserve">Either Namespace ID (EI-2), giving a local identifier namespace, or (preferably) both Universal ID (EI-3), and Universal ID type (EI-4) are required. </w:t>
      </w:r>
    </w:p>
    <w:p w14:paraId="2C403586" w14:textId="77777777" w:rsidR="00B11855" w:rsidRPr="006D613E" w:rsidRDefault="003D003E" w:rsidP="002B53BA">
      <w:pPr>
        <w:pStyle w:val="BodyText"/>
      </w:pPr>
      <w:r w:rsidRPr="006D613E">
        <w:t xml:space="preserve">When only Namespace ID (EI-2) is valued, the identification of the assigning authority is only local. Particularly when there are several concurrent assigning authorities within the healthcare enterprise, this Namespace ID will indicate which assigning authority provided the Entity Identifier (EI-1). </w:t>
      </w:r>
    </w:p>
    <w:p w14:paraId="36521104" w14:textId="77777777" w:rsidR="00B11855" w:rsidRPr="006D613E" w:rsidRDefault="003D003E" w:rsidP="002B53BA">
      <w:pPr>
        <w:pStyle w:val="BodyText"/>
      </w:pPr>
      <w:r w:rsidRPr="006D613E">
        <w:t>In preference to such a local ID, IHE PCD strongly recommends a Universal ID. In such a Universal ID, IHE PCD recommends that Namespace ID (EI-2) always be populated, but it is optional when both Universal ID (EI-3), and Universal ID type (EI-4) are given. When EI-3 and EI-4 identify the manufacturer, EI-2 may be used for the model identification, to further qualify the Entity Identifier (EI-1) which shall contain a unique identifier for the instance of the device, either an EUI-64 (in which case EI-1 will duplicate the information in EI-3) or a manufacturer’s serial number.</w:t>
      </w:r>
    </w:p>
    <w:p w14:paraId="05638BA7" w14:textId="3C9B15FF" w:rsidR="00B11855" w:rsidRPr="006D613E" w:rsidRDefault="00591F6E" w:rsidP="00591F6E">
      <w:pPr>
        <w:pStyle w:val="BodyText"/>
      </w:pPr>
      <w:r w:rsidRPr="006D613E">
        <w:t xml:space="preserve">In IHE PCD, the order of preference for systems of Universal ID is: EUI-64, OID and URI. In addition to this order of </w:t>
      </w:r>
      <w:r w:rsidR="0028379E" w:rsidRPr="006D613E">
        <w:t>preference,</w:t>
      </w:r>
      <w:r w:rsidRPr="006D613E">
        <w:t xml:space="preserve"> it is noted that any IHE PCD system running in a production environment shall only use </w:t>
      </w:r>
      <w:proofErr w:type="gramStart"/>
      <w:r w:rsidRPr="006D613E">
        <w:t>a</w:t>
      </w:r>
      <w:r w:rsidR="005F5A47">
        <w:t>n</w:t>
      </w:r>
      <w:proofErr w:type="gramEnd"/>
      <w:r w:rsidRPr="006D613E">
        <w:t xml:space="preserve"> EUI-64 Universal ID. Systems running in test environments or certification environments are allowed to use an OID or URI Universal ID</w:t>
      </w:r>
    </w:p>
    <w:p w14:paraId="56F14282" w14:textId="77777777" w:rsidR="00B11855" w:rsidRPr="006D613E" w:rsidRDefault="003D003E" w:rsidP="002B53BA">
      <w:pPr>
        <w:pStyle w:val="BodyText"/>
      </w:pPr>
      <w:r w:rsidRPr="006D613E">
        <w:rPr>
          <w:rStyle w:val="Strong"/>
        </w:rPr>
        <w:t xml:space="preserve">Identifying with </w:t>
      </w:r>
      <w:proofErr w:type="gramStart"/>
      <w:r w:rsidRPr="006D613E">
        <w:rPr>
          <w:rStyle w:val="Strong"/>
        </w:rPr>
        <w:t>an</w:t>
      </w:r>
      <w:proofErr w:type="gramEnd"/>
      <w:r w:rsidRPr="006D613E">
        <w:rPr>
          <w:rStyle w:val="Strong"/>
        </w:rPr>
        <w:t xml:space="preserve"> EUI-64.</w:t>
      </w:r>
      <w:r w:rsidRPr="006D613E">
        <w:t xml:space="preserve"> Namespace ID (EI-2) is optional in this case and may contain a locally unique name for the application implementing PCD actor(s). Universal ID (EI-3) contains the EUI-64 identifier as a hexadecimal string. The IEEE defined 64-bit extended unique identifier (EUI-64) is a concatenation of the 24-bit </w:t>
      </w:r>
      <w:proofErr w:type="spellStart"/>
      <w:r w:rsidRPr="006D613E">
        <w:t>company_id</w:t>
      </w:r>
      <w:proofErr w:type="spellEnd"/>
      <w:r w:rsidRPr="006D613E">
        <w:t xml:space="preserve"> value assigned by the IEEE Registration Authority, and a 40-bit extension identifier assigned by the organization having that </w:t>
      </w:r>
      <w:proofErr w:type="spellStart"/>
      <w:r w:rsidRPr="006D613E">
        <w:t>company_id</w:t>
      </w:r>
      <w:proofErr w:type="spellEnd"/>
      <w:r w:rsidRPr="006D613E">
        <w:t xml:space="preserve"> assignment. The Universal ID Type (EI-4) contains the value EUI-64.</w:t>
      </w:r>
    </w:p>
    <w:p w14:paraId="009161F4" w14:textId="77777777" w:rsidR="00B11855" w:rsidRPr="006D613E" w:rsidRDefault="003D003E" w:rsidP="00852E72">
      <w:pPr>
        <w:pStyle w:val="BodyText"/>
      </w:pPr>
      <w:proofErr w:type="gramStart"/>
      <w:r w:rsidRPr="006D613E">
        <w:rPr>
          <w:rStyle w:val="Strong"/>
        </w:rPr>
        <w:t>Identifying with an ISO OID.</w:t>
      </w:r>
      <w:proofErr w:type="gramEnd"/>
      <w:r w:rsidRPr="006D613E">
        <w:rPr>
          <w:rStyle w:val="Strong"/>
        </w:rPr>
        <w:t xml:space="preserve"> </w:t>
      </w:r>
      <w:r w:rsidRPr="006D613E">
        <w:t>When an ISO OID is used, "Namespace ID" (EI-2) contains either a local name of the assigning authority or the device model number when a patient care device is being identified, "Universal ID" (</w:t>
      </w:r>
      <w:r w:rsidR="003570BC" w:rsidRPr="006D613E">
        <w:t>EI-3</w:t>
      </w:r>
      <w:r w:rsidRPr="006D613E">
        <w:t>) contains its universal OID, and "Universal ID Type" (EI-4) containing the value ISO.</w:t>
      </w:r>
    </w:p>
    <w:p w14:paraId="64677041" w14:textId="77777777" w:rsidR="00B11855" w:rsidRPr="006D613E" w:rsidRDefault="003D003E" w:rsidP="00852E72">
      <w:pPr>
        <w:pStyle w:val="BodyText"/>
      </w:pPr>
      <w:proofErr w:type="gramStart"/>
      <w:r w:rsidRPr="006D613E">
        <w:rPr>
          <w:rStyle w:val="Strong"/>
        </w:rPr>
        <w:t>Identifying with a URI.</w:t>
      </w:r>
      <w:proofErr w:type="gramEnd"/>
      <w:r w:rsidRPr="006D613E">
        <w:rPr>
          <w:rStyle w:val="Strong"/>
        </w:rPr>
        <w:t xml:space="preserve"> </w:t>
      </w:r>
      <w:r w:rsidRPr="006D613E">
        <w:t>The Universal Resource Identifier, defined in IETF RFC 3306, encompasses the familiar Uniform Resource Locator (the URL “internet address” of a website, for example), and the Universal Resource Name, which need not identify a web resource but uniquely identifies an entity according to a number of unique identifier schemes, including some of the others listed, such as ISO OIDs (which can be made into URIs simply by prefixing the OID string with “</w:t>
      </w:r>
      <w:proofErr w:type="spellStart"/>
      <w:r w:rsidRPr="006D613E">
        <w:t>urn</w:t>
      </w:r>
      <w:proofErr w:type="gramStart"/>
      <w:r w:rsidRPr="006D613E">
        <w:t>:oid</w:t>
      </w:r>
      <w:proofErr w:type="spellEnd"/>
      <w:proofErr w:type="gramEnd"/>
      <w:r w:rsidRPr="006D613E">
        <w:t>:”). The URI is placed in the Universal ID (EI-3) component and the Universal ID type (EI-4) is "URN".</w:t>
      </w:r>
    </w:p>
    <w:p w14:paraId="6F4A6AAB" w14:textId="77777777" w:rsidR="00B11855" w:rsidRPr="006D613E" w:rsidRDefault="003D003E" w:rsidP="008E3695">
      <w:pPr>
        <w:pStyle w:val="BodyText"/>
      </w:pPr>
      <w:r w:rsidRPr="006D613E">
        <w:t xml:space="preserve">When identifying a piece of equipment, </w:t>
      </w:r>
      <w:proofErr w:type="gramStart"/>
      <w:r w:rsidRPr="006D613E">
        <w:t>an</w:t>
      </w:r>
      <w:proofErr w:type="gramEnd"/>
      <w:r w:rsidRPr="006D613E">
        <w:t xml:space="preserve"> EUI-64 has the advantage of being inherently unique to the piece of equipment, and containing the identity of the manufacturer. </w:t>
      </w:r>
    </w:p>
    <w:p w14:paraId="14EB0D7F" w14:textId="24A7AD5B" w:rsidR="00B11855" w:rsidRPr="006D613E" w:rsidRDefault="008E3695" w:rsidP="00852E72">
      <w:pPr>
        <w:pStyle w:val="BodyText"/>
      </w:pPr>
      <w:r w:rsidRPr="006D613E">
        <w:lastRenderedPageBreak/>
        <w:t>Refer to</w:t>
      </w:r>
      <w:r w:rsidR="003D003E" w:rsidRPr="006D613E">
        <w:t xml:space="preserve"> discussion and examples of the use of Entity Identifiers to identify equipmen</w:t>
      </w:r>
      <w:r w:rsidRPr="006D613E">
        <w:t xml:space="preserve">t sourcing medical device data in the description of </w:t>
      </w:r>
      <w:r w:rsidR="006D613E">
        <w:t>HL7</w:t>
      </w:r>
      <w:r w:rsidR="00995105" w:rsidRPr="006D613E">
        <w:t xml:space="preserve"> </w:t>
      </w:r>
      <w:r w:rsidRPr="006D613E">
        <w:t>field OBX-18 in Appendix section B.8</w:t>
      </w:r>
      <w:r w:rsidR="003D003E" w:rsidRPr="006D613E">
        <w:t>.</w:t>
      </w:r>
    </w:p>
    <w:p w14:paraId="18717FDB" w14:textId="77777777" w:rsidR="00B11855" w:rsidRPr="006D613E" w:rsidRDefault="003D003E" w:rsidP="00852E72">
      <w:pPr>
        <w:pStyle w:val="BodyText"/>
      </w:pPr>
      <w:r w:rsidRPr="006D613E">
        <w:t>IHE PCD constrains the length of the first component to 20 characters. National extensions can extend this length up to a maximum of 199.</w:t>
      </w:r>
    </w:p>
    <w:p w14:paraId="5542A94F" w14:textId="77777777" w:rsidR="00B11855" w:rsidRPr="006D613E" w:rsidRDefault="003D003E" w:rsidP="005F16F9">
      <w:pPr>
        <w:pStyle w:val="AppendixHeading2"/>
        <w:rPr>
          <w:noProof w:val="0"/>
        </w:rPr>
      </w:pPr>
      <w:bookmarkStart w:id="1090" w:name="_Toc401769877"/>
      <w:bookmarkStart w:id="1091" w:name="_Toc466373832"/>
      <w:r w:rsidRPr="006D613E">
        <w:rPr>
          <w:noProof w:val="0"/>
        </w:rPr>
        <w:t>Hierarchic Designator (HD) Data Type</w:t>
      </w:r>
      <w:bookmarkEnd w:id="1090"/>
      <w:bookmarkEnd w:id="1091"/>
    </w:p>
    <w:p w14:paraId="796610BD" w14:textId="77777777" w:rsidR="00B11855" w:rsidRPr="006D613E" w:rsidRDefault="003D003E" w:rsidP="00852E72">
      <w:pPr>
        <w:pStyle w:val="BodyText"/>
      </w:pPr>
      <w:r w:rsidRPr="006D613E">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5B9D2915" w14:textId="77777777" w:rsidR="00B11855" w:rsidRPr="006D613E" w:rsidRDefault="003D003E" w:rsidP="00852E72">
      <w:pPr>
        <w:pStyle w:val="BodyText"/>
      </w:pPr>
      <w:r w:rsidRPr="006D613E">
        <w:t>In the context of IHE PCD profiles, the HD data type appears directly as the data type for sending and receiving applications, and sending and receiving facilities, in the MSH segment (MSH fields MSH-3, MSH-4, MSH-5, and MSH-6).</w:t>
      </w:r>
    </w:p>
    <w:p w14:paraId="373DDF60" w14:textId="77777777" w:rsidR="00B11855" w:rsidRPr="006D613E" w:rsidRDefault="003D003E" w:rsidP="00852E72">
      <w:pPr>
        <w:pStyle w:val="BodyText"/>
      </w:pPr>
      <w:r w:rsidRPr="006D613E">
        <w:t>The Hierarchic Designator (HD) data type also essentially forms part of the Entity Identifier (EI) data type which has other important roles in IHE PCD profile such as giving a placer or filler order number in OBR. The EI data type is made up of an Entity Identifier component (EI-1), plus additional components in the same form as the HD data type (EI-2 Namespace ID, corresponding to HD-1, EI-3 Universal ID corresponding to HD-2, and EI-4 Universal ID Type corresponding to HD-3). These additional components serve to identify the 'assigning authority' that is the source of the Entity Identifier. The EI data type is important in this Technical Framework for combining an identification of a particular entity (such as an information system) with the identification of the 'assigning authority' which assigned that particular identifier. See Appendix Section C.5 for details of this usage.</w:t>
      </w:r>
    </w:p>
    <w:p w14:paraId="5BAF2A0F" w14:textId="77777777" w:rsidR="00B11855" w:rsidRPr="006D613E" w:rsidRDefault="00B11855" w:rsidP="00852E72">
      <w:pPr>
        <w:pStyle w:val="BodyText"/>
      </w:pPr>
    </w:p>
    <w:p w14:paraId="69ED6686" w14:textId="77777777" w:rsidR="00B11855" w:rsidRPr="006D613E" w:rsidRDefault="003D003E" w:rsidP="00123C7B">
      <w:pPr>
        <w:pStyle w:val="TableTitle"/>
        <w:outlineLvl w:val="0"/>
      </w:pPr>
      <w:r w:rsidRPr="006D613E">
        <w:t>Table C.6-1: HD-Hierarchic designator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2834"/>
      </w:tblGrid>
      <w:tr w:rsidR="00C40FD5" w:rsidRPr="006D613E" w14:paraId="3C15DD9A" w14:textId="77777777" w:rsidTr="00C10546">
        <w:trPr>
          <w:cantSplit/>
          <w:tblHeader/>
          <w:jc w:val="center"/>
        </w:trPr>
        <w:tc>
          <w:tcPr>
            <w:tcW w:w="783" w:type="dxa"/>
            <w:shd w:val="clear" w:color="auto" w:fill="D9D9D9"/>
          </w:tcPr>
          <w:p w14:paraId="53832428" w14:textId="77777777" w:rsidR="00B11855" w:rsidRPr="006D613E" w:rsidRDefault="003D003E" w:rsidP="00852E72">
            <w:pPr>
              <w:pStyle w:val="TableEntryHeader"/>
            </w:pPr>
            <w:r w:rsidRPr="006D613E">
              <w:t>SEQ</w:t>
            </w:r>
          </w:p>
        </w:tc>
        <w:tc>
          <w:tcPr>
            <w:tcW w:w="764" w:type="dxa"/>
            <w:shd w:val="clear" w:color="auto" w:fill="D9D9D9"/>
          </w:tcPr>
          <w:p w14:paraId="690EE793" w14:textId="77777777" w:rsidR="00B11855" w:rsidRPr="006D613E" w:rsidRDefault="003D003E" w:rsidP="00852E72">
            <w:pPr>
              <w:pStyle w:val="TableEntryHeader"/>
            </w:pPr>
            <w:r w:rsidRPr="006D613E">
              <w:t>LEN</w:t>
            </w:r>
          </w:p>
        </w:tc>
        <w:tc>
          <w:tcPr>
            <w:tcW w:w="760" w:type="dxa"/>
            <w:shd w:val="clear" w:color="auto" w:fill="D9D9D9"/>
          </w:tcPr>
          <w:p w14:paraId="7BD6D275" w14:textId="77777777" w:rsidR="00B11855" w:rsidRPr="006D613E" w:rsidRDefault="003D003E" w:rsidP="00852E72">
            <w:pPr>
              <w:pStyle w:val="TableEntryHeader"/>
            </w:pPr>
            <w:r w:rsidRPr="006D613E">
              <w:t>DT</w:t>
            </w:r>
          </w:p>
        </w:tc>
        <w:tc>
          <w:tcPr>
            <w:tcW w:w="961" w:type="dxa"/>
            <w:shd w:val="clear" w:color="auto" w:fill="D9D9D9"/>
          </w:tcPr>
          <w:p w14:paraId="7B54CD75" w14:textId="77777777" w:rsidR="00B11855" w:rsidRPr="006D613E" w:rsidRDefault="003D003E" w:rsidP="00852E72">
            <w:pPr>
              <w:pStyle w:val="TableEntryHeader"/>
            </w:pPr>
            <w:r w:rsidRPr="006D613E">
              <w:t>Usage</w:t>
            </w:r>
          </w:p>
        </w:tc>
        <w:tc>
          <w:tcPr>
            <w:tcW w:w="1316" w:type="dxa"/>
            <w:shd w:val="clear" w:color="auto" w:fill="D9D9D9"/>
          </w:tcPr>
          <w:p w14:paraId="7F5B048D" w14:textId="77777777" w:rsidR="00B11855" w:rsidRPr="006D613E" w:rsidRDefault="003D003E" w:rsidP="00852E72">
            <w:pPr>
              <w:pStyle w:val="TableEntryHeader"/>
            </w:pPr>
            <w:r w:rsidRPr="006D613E">
              <w:t>Card.</w:t>
            </w:r>
          </w:p>
        </w:tc>
        <w:tc>
          <w:tcPr>
            <w:tcW w:w="861" w:type="dxa"/>
            <w:shd w:val="clear" w:color="auto" w:fill="D9D9D9"/>
          </w:tcPr>
          <w:p w14:paraId="61CA8996" w14:textId="77777777" w:rsidR="00B11855" w:rsidRPr="006D613E" w:rsidRDefault="003D003E" w:rsidP="00852E72">
            <w:pPr>
              <w:pStyle w:val="TableEntryHeader"/>
            </w:pPr>
            <w:r w:rsidRPr="006D613E">
              <w:t>TBL#</w:t>
            </w:r>
          </w:p>
        </w:tc>
        <w:tc>
          <w:tcPr>
            <w:tcW w:w="2834" w:type="dxa"/>
            <w:shd w:val="clear" w:color="auto" w:fill="D9D9D9"/>
          </w:tcPr>
          <w:p w14:paraId="320D1CC7" w14:textId="77777777" w:rsidR="00B11855" w:rsidRPr="006D613E" w:rsidRDefault="003D003E" w:rsidP="00852E72">
            <w:pPr>
              <w:pStyle w:val="TableEntryHeader"/>
            </w:pPr>
            <w:r w:rsidRPr="006D613E">
              <w:t>Component name</w:t>
            </w:r>
          </w:p>
        </w:tc>
      </w:tr>
      <w:tr w:rsidR="00C40FD5" w:rsidRPr="006D613E" w14:paraId="530FD812" w14:textId="77777777" w:rsidTr="006C0E8E">
        <w:trPr>
          <w:cantSplit/>
          <w:jc w:val="center"/>
        </w:trPr>
        <w:tc>
          <w:tcPr>
            <w:tcW w:w="783" w:type="dxa"/>
            <w:shd w:val="clear" w:color="auto" w:fill="auto"/>
          </w:tcPr>
          <w:p w14:paraId="2DE33896" w14:textId="77777777" w:rsidR="00B11855" w:rsidRPr="006D613E" w:rsidRDefault="003D003E" w:rsidP="00852E72">
            <w:pPr>
              <w:pStyle w:val="TableEntry"/>
            </w:pPr>
            <w:r w:rsidRPr="006D613E">
              <w:t>1</w:t>
            </w:r>
          </w:p>
        </w:tc>
        <w:tc>
          <w:tcPr>
            <w:tcW w:w="764" w:type="dxa"/>
            <w:shd w:val="clear" w:color="auto" w:fill="auto"/>
          </w:tcPr>
          <w:p w14:paraId="00FE8B97" w14:textId="77777777" w:rsidR="00B11855" w:rsidRPr="006D613E" w:rsidRDefault="003D003E" w:rsidP="00852E72">
            <w:pPr>
              <w:pStyle w:val="TableEntry"/>
            </w:pPr>
            <w:r w:rsidRPr="006D613E">
              <w:t>20</w:t>
            </w:r>
          </w:p>
        </w:tc>
        <w:tc>
          <w:tcPr>
            <w:tcW w:w="760" w:type="dxa"/>
            <w:shd w:val="clear" w:color="auto" w:fill="auto"/>
          </w:tcPr>
          <w:p w14:paraId="403DE311" w14:textId="77777777" w:rsidR="00B11855" w:rsidRPr="006D613E" w:rsidRDefault="003D003E" w:rsidP="00852E72">
            <w:pPr>
              <w:pStyle w:val="TableEntry"/>
            </w:pPr>
            <w:r w:rsidRPr="006D613E">
              <w:t>IS</w:t>
            </w:r>
          </w:p>
        </w:tc>
        <w:tc>
          <w:tcPr>
            <w:tcW w:w="961" w:type="dxa"/>
            <w:shd w:val="clear" w:color="auto" w:fill="auto"/>
          </w:tcPr>
          <w:p w14:paraId="213CDA65" w14:textId="77777777" w:rsidR="00B11855" w:rsidRPr="006D613E" w:rsidRDefault="003D003E" w:rsidP="00852E72">
            <w:pPr>
              <w:pStyle w:val="TableEntry"/>
            </w:pPr>
            <w:r w:rsidRPr="006D613E">
              <w:t>RE</w:t>
            </w:r>
          </w:p>
        </w:tc>
        <w:tc>
          <w:tcPr>
            <w:tcW w:w="1316" w:type="dxa"/>
            <w:shd w:val="clear" w:color="auto" w:fill="auto"/>
          </w:tcPr>
          <w:p w14:paraId="3693241E" w14:textId="77777777" w:rsidR="00B11855" w:rsidRPr="006D613E" w:rsidRDefault="003D003E" w:rsidP="00852E72">
            <w:pPr>
              <w:pStyle w:val="TableEntry"/>
            </w:pPr>
            <w:r w:rsidRPr="006D613E">
              <w:t>[0..1]</w:t>
            </w:r>
          </w:p>
        </w:tc>
        <w:tc>
          <w:tcPr>
            <w:tcW w:w="861" w:type="dxa"/>
            <w:shd w:val="clear" w:color="auto" w:fill="auto"/>
          </w:tcPr>
          <w:p w14:paraId="45DD5B0E" w14:textId="77777777" w:rsidR="00B11855" w:rsidRPr="006D613E" w:rsidRDefault="003D003E" w:rsidP="00852E72">
            <w:pPr>
              <w:pStyle w:val="TableEntry"/>
            </w:pPr>
            <w:r w:rsidRPr="006D613E">
              <w:t>0300</w:t>
            </w:r>
          </w:p>
        </w:tc>
        <w:tc>
          <w:tcPr>
            <w:tcW w:w="2834" w:type="dxa"/>
            <w:shd w:val="clear" w:color="auto" w:fill="auto"/>
          </w:tcPr>
          <w:p w14:paraId="57FAFEDA" w14:textId="77777777" w:rsidR="00B11855" w:rsidRPr="006D613E" w:rsidRDefault="003D003E" w:rsidP="00852E72">
            <w:pPr>
              <w:pStyle w:val="TableEntry"/>
            </w:pPr>
            <w:r w:rsidRPr="006D613E">
              <w:t>Namespace ID</w:t>
            </w:r>
          </w:p>
        </w:tc>
      </w:tr>
      <w:tr w:rsidR="00C40FD5" w:rsidRPr="006D613E" w14:paraId="3A8E3E0F" w14:textId="77777777" w:rsidTr="006C0E8E">
        <w:trPr>
          <w:cantSplit/>
          <w:jc w:val="center"/>
        </w:trPr>
        <w:tc>
          <w:tcPr>
            <w:tcW w:w="783" w:type="dxa"/>
            <w:shd w:val="clear" w:color="auto" w:fill="auto"/>
          </w:tcPr>
          <w:p w14:paraId="21E11371" w14:textId="77777777" w:rsidR="00B11855" w:rsidRPr="006D613E" w:rsidRDefault="003D003E" w:rsidP="00852E72">
            <w:pPr>
              <w:pStyle w:val="TableEntry"/>
            </w:pPr>
            <w:r w:rsidRPr="006D613E">
              <w:t>2</w:t>
            </w:r>
          </w:p>
        </w:tc>
        <w:tc>
          <w:tcPr>
            <w:tcW w:w="764" w:type="dxa"/>
            <w:shd w:val="clear" w:color="auto" w:fill="auto"/>
          </w:tcPr>
          <w:p w14:paraId="52B394EA" w14:textId="77777777" w:rsidR="00B11855" w:rsidRPr="006D613E" w:rsidRDefault="003D003E" w:rsidP="00852E72">
            <w:pPr>
              <w:pStyle w:val="TableEntry"/>
            </w:pPr>
            <w:r w:rsidRPr="006D613E">
              <w:t>999</w:t>
            </w:r>
          </w:p>
        </w:tc>
        <w:tc>
          <w:tcPr>
            <w:tcW w:w="760" w:type="dxa"/>
            <w:shd w:val="clear" w:color="auto" w:fill="auto"/>
          </w:tcPr>
          <w:p w14:paraId="4E64BE0F" w14:textId="77777777" w:rsidR="00B11855" w:rsidRPr="006D613E" w:rsidRDefault="003D003E" w:rsidP="00852E72">
            <w:pPr>
              <w:pStyle w:val="TableEntry"/>
            </w:pPr>
            <w:r w:rsidRPr="006D613E">
              <w:t>ST</w:t>
            </w:r>
          </w:p>
        </w:tc>
        <w:tc>
          <w:tcPr>
            <w:tcW w:w="961" w:type="dxa"/>
            <w:shd w:val="clear" w:color="auto" w:fill="auto"/>
          </w:tcPr>
          <w:p w14:paraId="09DC1241" w14:textId="77777777" w:rsidR="00B11855" w:rsidRPr="006D613E" w:rsidRDefault="003D003E" w:rsidP="00852E72">
            <w:pPr>
              <w:pStyle w:val="TableEntry"/>
            </w:pPr>
            <w:r w:rsidRPr="006D613E">
              <w:t>RE</w:t>
            </w:r>
          </w:p>
        </w:tc>
        <w:tc>
          <w:tcPr>
            <w:tcW w:w="1316" w:type="dxa"/>
            <w:shd w:val="clear" w:color="auto" w:fill="auto"/>
          </w:tcPr>
          <w:p w14:paraId="5AB5020E" w14:textId="77777777" w:rsidR="00B11855" w:rsidRPr="006D613E" w:rsidRDefault="003D003E" w:rsidP="00852E72">
            <w:pPr>
              <w:pStyle w:val="TableEntry"/>
            </w:pPr>
            <w:r w:rsidRPr="006D613E">
              <w:t>[0..1]</w:t>
            </w:r>
          </w:p>
        </w:tc>
        <w:tc>
          <w:tcPr>
            <w:tcW w:w="861" w:type="dxa"/>
            <w:shd w:val="clear" w:color="auto" w:fill="auto"/>
          </w:tcPr>
          <w:p w14:paraId="6D1CC6FF" w14:textId="77777777" w:rsidR="00B11855" w:rsidRPr="006D613E" w:rsidRDefault="00B11855" w:rsidP="00852E72">
            <w:pPr>
              <w:pStyle w:val="TableEntry"/>
            </w:pPr>
          </w:p>
        </w:tc>
        <w:tc>
          <w:tcPr>
            <w:tcW w:w="2834" w:type="dxa"/>
            <w:shd w:val="clear" w:color="auto" w:fill="auto"/>
          </w:tcPr>
          <w:p w14:paraId="040B24C5" w14:textId="77777777" w:rsidR="00B11855" w:rsidRPr="006D613E" w:rsidRDefault="003D003E" w:rsidP="00852E72">
            <w:pPr>
              <w:pStyle w:val="TableEntry"/>
            </w:pPr>
            <w:r w:rsidRPr="006D613E">
              <w:t>Universal ID</w:t>
            </w:r>
          </w:p>
        </w:tc>
      </w:tr>
      <w:tr w:rsidR="00C40FD5" w:rsidRPr="006D613E" w14:paraId="30303BAF" w14:textId="77777777" w:rsidTr="006C0E8E">
        <w:trPr>
          <w:cantSplit/>
          <w:jc w:val="center"/>
        </w:trPr>
        <w:tc>
          <w:tcPr>
            <w:tcW w:w="783" w:type="dxa"/>
            <w:shd w:val="clear" w:color="auto" w:fill="auto"/>
          </w:tcPr>
          <w:p w14:paraId="7DEF8A88" w14:textId="77777777" w:rsidR="00B11855" w:rsidRPr="006D613E" w:rsidRDefault="003D003E" w:rsidP="00852E72">
            <w:pPr>
              <w:pStyle w:val="TableEntry"/>
            </w:pPr>
            <w:r w:rsidRPr="006D613E">
              <w:t>3</w:t>
            </w:r>
          </w:p>
        </w:tc>
        <w:tc>
          <w:tcPr>
            <w:tcW w:w="764" w:type="dxa"/>
            <w:shd w:val="clear" w:color="auto" w:fill="auto"/>
          </w:tcPr>
          <w:p w14:paraId="69A26F60" w14:textId="77777777" w:rsidR="00B11855" w:rsidRPr="006D613E" w:rsidRDefault="003D003E" w:rsidP="00852E72">
            <w:pPr>
              <w:pStyle w:val="TableEntry"/>
            </w:pPr>
            <w:r w:rsidRPr="006D613E">
              <w:t>6</w:t>
            </w:r>
          </w:p>
        </w:tc>
        <w:tc>
          <w:tcPr>
            <w:tcW w:w="760" w:type="dxa"/>
            <w:shd w:val="clear" w:color="auto" w:fill="auto"/>
          </w:tcPr>
          <w:p w14:paraId="1797AC57" w14:textId="77777777" w:rsidR="00B11855" w:rsidRPr="006D613E" w:rsidRDefault="003D003E" w:rsidP="00852E72">
            <w:pPr>
              <w:pStyle w:val="TableEntry"/>
            </w:pPr>
            <w:r w:rsidRPr="006D613E">
              <w:t>ID</w:t>
            </w:r>
          </w:p>
        </w:tc>
        <w:tc>
          <w:tcPr>
            <w:tcW w:w="961" w:type="dxa"/>
            <w:shd w:val="clear" w:color="auto" w:fill="auto"/>
          </w:tcPr>
          <w:p w14:paraId="30BB3FC0" w14:textId="77777777" w:rsidR="00B11855" w:rsidRPr="006D613E" w:rsidRDefault="003D003E" w:rsidP="00852E72">
            <w:pPr>
              <w:pStyle w:val="TableEntry"/>
            </w:pPr>
            <w:r w:rsidRPr="006D613E">
              <w:t>RE</w:t>
            </w:r>
          </w:p>
        </w:tc>
        <w:tc>
          <w:tcPr>
            <w:tcW w:w="1316" w:type="dxa"/>
            <w:shd w:val="clear" w:color="auto" w:fill="auto"/>
          </w:tcPr>
          <w:p w14:paraId="1A8980CB" w14:textId="77777777" w:rsidR="00B11855" w:rsidRPr="006D613E" w:rsidRDefault="003D003E" w:rsidP="00852E72">
            <w:pPr>
              <w:pStyle w:val="TableEntry"/>
            </w:pPr>
            <w:r w:rsidRPr="006D613E">
              <w:t>[0..1]</w:t>
            </w:r>
          </w:p>
        </w:tc>
        <w:tc>
          <w:tcPr>
            <w:tcW w:w="861" w:type="dxa"/>
            <w:shd w:val="clear" w:color="auto" w:fill="auto"/>
          </w:tcPr>
          <w:p w14:paraId="281EAFA2" w14:textId="77777777" w:rsidR="00B11855" w:rsidRPr="006D613E" w:rsidRDefault="003D003E" w:rsidP="00852E72">
            <w:pPr>
              <w:pStyle w:val="TableEntry"/>
            </w:pPr>
            <w:r w:rsidRPr="006D613E">
              <w:t>0301</w:t>
            </w:r>
          </w:p>
        </w:tc>
        <w:tc>
          <w:tcPr>
            <w:tcW w:w="2834" w:type="dxa"/>
            <w:shd w:val="clear" w:color="auto" w:fill="auto"/>
          </w:tcPr>
          <w:p w14:paraId="3C44A30F" w14:textId="77777777" w:rsidR="00B11855" w:rsidRPr="006D613E" w:rsidRDefault="003D003E" w:rsidP="00852E72">
            <w:pPr>
              <w:pStyle w:val="TableEntry"/>
            </w:pPr>
            <w:r w:rsidRPr="006D613E">
              <w:t>Universal ID Type</w:t>
            </w:r>
          </w:p>
        </w:tc>
      </w:tr>
    </w:tbl>
    <w:p w14:paraId="456E7C1F" w14:textId="77777777" w:rsidR="00B11855" w:rsidRPr="006D613E" w:rsidRDefault="00B11855" w:rsidP="00852E72">
      <w:pPr>
        <w:pStyle w:val="BodyText"/>
      </w:pPr>
    </w:p>
    <w:p w14:paraId="3A9C790B" w14:textId="4FB24E1B" w:rsidR="00B11855" w:rsidRPr="006D613E" w:rsidRDefault="003D003E" w:rsidP="00852E72">
      <w:pPr>
        <w:pStyle w:val="BodyText"/>
      </w:pPr>
      <w:r w:rsidRPr="006D613E">
        <w:t xml:space="preserve">The Namespace ID (HD-1) in </w:t>
      </w:r>
      <w:r w:rsidR="006D613E">
        <w:t>HL7</w:t>
      </w:r>
      <w:r w:rsidR="00995105" w:rsidRPr="006D613E">
        <w:t xml:space="preserve"> </w:t>
      </w:r>
      <w:r w:rsidRPr="006D613E">
        <w:t xml:space="preserve">in general may be populated with a strictly local identifier, which only needs to be understood in the same way by the individual sending and receiving applications. Where it is possible, IHE PCD discourages the use of such local identifiers and instead encourages the use of "Universal" types of identifier, specified by Universal ID and Universal ID Type, which carry a semantic context that can be understood widely in a context not limited to a single institution, with no risk of conflicting duplicate identifiers if the Universal ID system is used properly. The Universal ID (HD-2) should be a well-formed identifier according to a generally recognized system of identification such as the IEEE EUI-64 for </w:t>
      </w:r>
      <w:r w:rsidRPr="006D613E">
        <w:lastRenderedPageBreak/>
        <w:t>hardware or software systems, or an ISO OID. The Universal ID type (HD-3) specifies which Universal ID system the Universal ID (HD-2) is drawn from.</w:t>
      </w:r>
    </w:p>
    <w:p w14:paraId="1FDC7549" w14:textId="77777777" w:rsidR="00B11855" w:rsidRPr="006D613E" w:rsidRDefault="003D003E" w:rsidP="00852E72">
      <w:pPr>
        <w:pStyle w:val="BodyText"/>
      </w:pPr>
      <w:r w:rsidRPr="006D613E">
        <w:t xml:space="preserve">The PCD TF requires that a field of Data Type HD be populated with: </w:t>
      </w:r>
    </w:p>
    <w:p w14:paraId="678C46A3" w14:textId="77777777" w:rsidR="00B11855" w:rsidRPr="006D613E" w:rsidRDefault="003D003E" w:rsidP="00C94C3F">
      <w:pPr>
        <w:pStyle w:val="ListBullet2"/>
      </w:pPr>
      <w:r w:rsidRPr="006D613E">
        <w:t xml:space="preserve">Either "Namespace ID" (HD-1) alone, which in this case contains a local identifier of the assigning entity. </w:t>
      </w:r>
    </w:p>
    <w:p w14:paraId="0B7EC23F" w14:textId="77777777" w:rsidR="00B11855" w:rsidRPr="006D613E" w:rsidRDefault="003D003E" w:rsidP="00A92110">
      <w:pPr>
        <w:pStyle w:val="ListBullet2"/>
      </w:pPr>
      <w:r w:rsidRPr="006D613E">
        <w:t xml:space="preserve">Or, preferably, with a recognized system of Universal IDs such as </w:t>
      </w:r>
      <w:proofErr w:type="gramStart"/>
      <w:r w:rsidRPr="006D613E">
        <w:t>an</w:t>
      </w:r>
      <w:proofErr w:type="gramEnd"/>
      <w:r w:rsidRPr="006D613E">
        <w:t xml:space="preserve"> EUI-64 or an ISO OID as Universal IDs. See the discussion under EI data type, Appendix Section C.5 for the application of Universal ID systems in IHE PCD profiles (note that the component names Namespace ID, Universal ID, and Universal ID Type are the same in HD and EI data types, but since the EI data type has an extra component, Entity Identifier, at the beginning, the component numbers are not the same between HD and EI).</w:t>
      </w:r>
    </w:p>
    <w:p w14:paraId="18EE9500" w14:textId="77777777" w:rsidR="00B11855" w:rsidRPr="006D613E" w:rsidRDefault="003D003E" w:rsidP="005F16F9">
      <w:pPr>
        <w:pStyle w:val="AppendixHeading2"/>
        <w:rPr>
          <w:noProof w:val="0"/>
        </w:rPr>
      </w:pPr>
      <w:bookmarkStart w:id="1092" w:name="_Toc401769878"/>
      <w:bookmarkStart w:id="1093" w:name="_Toc466373833"/>
      <w:r w:rsidRPr="006D613E">
        <w:rPr>
          <w:noProof w:val="0"/>
        </w:rPr>
        <w:t>PL Data Type</w:t>
      </w:r>
      <w:bookmarkEnd w:id="1092"/>
      <w:bookmarkEnd w:id="1093"/>
    </w:p>
    <w:p w14:paraId="13D6D7A0" w14:textId="77777777" w:rsidR="00D52943" w:rsidRPr="006D613E" w:rsidRDefault="00D52943" w:rsidP="00A92110">
      <w:pPr>
        <w:pStyle w:val="BodyText"/>
      </w:pPr>
    </w:p>
    <w:p w14:paraId="341AD890" w14:textId="77777777" w:rsidR="00B11855" w:rsidRPr="006D613E" w:rsidRDefault="003D003E" w:rsidP="00123C7B">
      <w:pPr>
        <w:pStyle w:val="TableTitle"/>
        <w:outlineLvl w:val="0"/>
      </w:pPr>
      <w:r w:rsidRPr="006D613E">
        <w:t>Table C.7-1: PL-Person Location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3911"/>
      </w:tblGrid>
      <w:tr w:rsidR="00C40FD5" w:rsidRPr="006D613E" w14:paraId="7B9DC773" w14:textId="77777777" w:rsidTr="00A92110">
        <w:trPr>
          <w:cantSplit/>
          <w:jc w:val="center"/>
        </w:trPr>
        <w:tc>
          <w:tcPr>
            <w:tcW w:w="783" w:type="dxa"/>
            <w:shd w:val="clear" w:color="auto" w:fill="D9D9D9"/>
          </w:tcPr>
          <w:p w14:paraId="04F2D213" w14:textId="77777777" w:rsidR="00B11855" w:rsidRPr="006D613E" w:rsidRDefault="003D003E" w:rsidP="00852E72">
            <w:pPr>
              <w:pStyle w:val="TableEntryHeader"/>
            </w:pPr>
            <w:r w:rsidRPr="006D613E">
              <w:t>SEQ</w:t>
            </w:r>
          </w:p>
        </w:tc>
        <w:tc>
          <w:tcPr>
            <w:tcW w:w="764" w:type="dxa"/>
            <w:shd w:val="clear" w:color="auto" w:fill="D9D9D9"/>
          </w:tcPr>
          <w:p w14:paraId="7271DA7F" w14:textId="77777777" w:rsidR="00B11855" w:rsidRPr="006D613E" w:rsidRDefault="003D003E" w:rsidP="00852E72">
            <w:pPr>
              <w:pStyle w:val="TableEntryHeader"/>
            </w:pPr>
            <w:r w:rsidRPr="006D613E">
              <w:t>LEN</w:t>
            </w:r>
          </w:p>
        </w:tc>
        <w:tc>
          <w:tcPr>
            <w:tcW w:w="760" w:type="dxa"/>
            <w:shd w:val="clear" w:color="auto" w:fill="D9D9D9"/>
          </w:tcPr>
          <w:p w14:paraId="14D831CD" w14:textId="77777777" w:rsidR="00B11855" w:rsidRPr="006D613E" w:rsidRDefault="003D003E" w:rsidP="00852E72">
            <w:pPr>
              <w:pStyle w:val="TableEntryHeader"/>
            </w:pPr>
            <w:r w:rsidRPr="006D613E">
              <w:t>DT</w:t>
            </w:r>
          </w:p>
        </w:tc>
        <w:tc>
          <w:tcPr>
            <w:tcW w:w="961" w:type="dxa"/>
            <w:shd w:val="clear" w:color="auto" w:fill="D9D9D9"/>
          </w:tcPr>
          <w:p w14:paraId="44FB3C18" w14:textId="77777777" w:rsidR="00B11855" w:rsidRPr="006D613E" w:rsidRDefault="003D003E" w:rsidP="00852E72">
            <w:pPr>
              <w:pStyle w:val="TableEntryHeader"/>
            </w:pPr>
            <w:r w:rsidRPr="006D613E">
              <w:t>Usage</w:t>
            </w:r>
          </w:p>
        </w:tc>
        <w:tc>
          <w:tcPr>
            <w:tcW w:w="1316" w:type="dxa"/>
            <w:shd w:val="clear" w:color="auto" w:fill="D9D9D9"/>
          </w:tcPr>
          <w:p w14:paraId="753D4E84" w14:textId="77777777" w:rsidR="00B11855" w:rsidRPr="006D613E" w:rsidRDefault="003D003E" w:rsidP="00852E72">
            <w:pPr>
              <w:pStyle w:val="TableEntryHeader"/>
            </w:pPr>
            <w:r w:rsidRPr="006D613E">
              <w:t>Card.</w:t>
            </w:r>
          </w:p>
        </w:tc>
        <w:tc>
          <w:tcPr>
            <w:tcW w:w="861" w:type="dxa"/>
            <w:shd w:val="clear" w:color="auto" w:fill="D9D9D9"/>
          </w:tcPr>
          <w:p w14:paraId="4BFA0A13" w14:textId="77777777" w:rsidR="00B11855" w:rsidRPr="006D613E" w:rsidRDefault="003D003E" w:rsidP="00852E72">
            <w:pPr>
              <w:pStyle w:val="TableEntryHeader"/>
            </w:pPr>
            <w:r w:rsidRPr="006D613E">
              <w:t>TBL#</w:t>
            </w:r>
          </w:p>
        </w:tc>
        <w:tc>
          <w:tcPr>
            <w:tcW w:w="3911" w:type="dxa"/>
            <w:shd w:val="clear" w:color="auto" w:fill="D9D9D9"/>
          </w:tcPr>
          <w:p w14:paraId="526158F0" w14:textId="77777777" w:rsidR="00B11855" w:rsidRPr="006D613E" w:rsidRDefault="003D003E" w:rsidP="00852E72">
            <w:pPr>
              <w:pStyle w:val="TableEntryHeader"/>
            </w:pPr>
            <w:r w:rsidRPr="006D613E">
              <w:t>Component name</w:t>
            </w:r>
          </w:p>
        </w:tc>
      </w:tr>
      <w:tr w:rsidR="00C40FD5" w:rsidRPr="006D613E" w14:paraId="54D01A80" w14:textId="77777777" w:rsidTr="006C0E8E">
        <w:trPr>
          <w:cantSplit/>
          <w:jc w:val="center"/>
        </w:trPr>
        <w:tc>
          <w:tcPr>
            <w:tcW w:w="783" w:type="dxa"/>
            <w:shd w:val="clear" w:color="auto" w:fill="auto"/>
          </w:tcPr>
          <w:p w14:paraId="6EF985EE" w14:textId="77777777" w:rsidR="00B11855" w:rsidRPr="006D613E" w:rsidRDefault="003D003E" w:rsidP="00852E72">
            <w:pPr>
              <w:pStyle w:val="TableEntry"/>
            </w:pPr>
            <w:r w:rsidRPr="006D613E">
              <w:t>1</w:t>
            </w:r>
          </w:p>
        </w:tc>
        <w:tc>
          <w:tcPr>
            <w:tcW w:w="764" w:type="dxa"/>
            <w:shd w:val="clear" w:color="auto" w:fill="auto"/>
          </w:tcPr>
          <w:p w14:paraId="7593DEBD" w14:textId="77777777" w:rsidR="00B11855" w:rsidRPr="006D613E" w:rsidRDefault="003D003E" w:rsidP="00852E72">
            <w:pPr>
              <w:pStyle w:val="TableEntry"/>
            </w:pPr>
            <w:r w:rsidRPr="006D613E">
              <w:t>20</w:t>
            </w:r>
          </w:p>
        </w:tc>
        <w:tc>
          <w:tcPr>
            <w:tcW w:w="760" w:type="dxa"/>
            <w:shd w:val="clear" w:color="auto" w:fill="auto"/>
          </w:tcPr>
          <w:p w14:paraId="44D4EC6D" w14:textId="77777777" w:rsidR="00B11855" w:rsidRPr="006D613E" w:rsidRDefault="003D003E" w:rsidP="00852E72">
            <w:pPr>
              <w:pStyle w:val="TableEntry"/>
            </w:pPr>
            <w:r w:rsidRPr="006D613E">
              <w:t>IS</w:t>
            </w:r>
          </w:p>
        </w:tc>
        <w:tc>
          <w:tcPr>
            <w:tcW w:w="961" w:type="dxa"/>
            <w:shd w:val="clear" w:color="auto" w:fill="auto"/>
          </w:tcPr>
          <w:p w14:paraId="377EDD80" w14:textId="77777777" w:rsidR="00B11855" w:rsidRPr="006D613E" w:rsidRDefault="003D003E" w:rsidP="00852E72">
            <w:pPr>
              <w:pStyle w:val="TableEntry"/>
            </w:pPr>
            <w:r w:rsidRPr="006D613E">
              <w:t>RE</w:t>
            </w:r>
          </w:p>
        </w:tc>
        <w:tc>
          <w:tcPr>
            <w:tcW w:w="1316" w:type="dxa"/>
            <w:shd w:val="clear" w:color="auto" w:fill="auto"/>
          </w:tcPr>
          <w:p w14:paraId="1904516B" w14:textId="77777777" w:rsidR="00B11855" w:rsidRPr="006D613E" w:rsidRDefault="003D003E" w:rsidP="00852E72">
            <w:pPr>
              <w:pStyle w:val="TableEntry"/>
            </w:pPr>
            <w:r w:rsidRPr="006D613E">
              <w:t>[0..1]</w:t>
            </w:r>
          </w:p>
        </w:tc>
        <w:tc>
          <w:tcPr>
            <w:tcW w:w="861" w:type="dxa"/>
            <w:shd w:val="clear" w:color="auto" w:fill="auto"/>
          </w:tcPr>
          <w:p w14:paraId="55B42826" w14:textId="77777777" w:rsidR="00B11855" w:rsidRPr="006D613E" w:rsidRDefault="003D003E" w:rsidP="00852E72">
            <w:pPr>
              <w:pStyle w:val="TableEntry"/>
            </w:pPr>
            <w:r w:rsidRPr="006D613E">
              <w:t>0302</w:t>
            </w:r>
          </w:p>
        </w:tc>
        <w:tc>
          <w:tcPr>
            <w:tcW w:w="3911" w:type="dxa"/>
            <w:shd w:val="clear" w:color="auto" w:fill="auto"/>
          </w:tcPr>
          <w:p w14:paraId="7B750F12" w14:textId="77777777" w:rsidR="00B11855" w:rsidRPr="006D613E" w:rsidRDefault="003D003E" w:rsidP="00852E72">
            <w:pPr>
              <w:pStyle w:val="TableEntry"/>
            </w:pPr>
            <w:r w:rsidRPr="006D613E">
              <w:t>Point of Care</w:t>
            </w:r>
          </w:p>
        </w:tc>
      </w:tr>
      <w:tr w:rsidR="00C40FD5" w:rsidRPr="006D613E" w14:paraId="0A79D82B" w14:textId="77777777" w:rsidTr="006C0E8E">
        <w:trPr>
          <w:cantSplit/>
          <w:jc w:val="center"/>
        </w:trPr>
        <w:tc>
          <w:tcPr>
            <w:tcW w:w="783" w:type="dxa"/>
            <w:shd w:val="clear" w:color="auto" w:fill="auto"/>
          </w:tcPr>
          <w:p w14:paraId="4E958F2B" w14:textId="77777777" w:rsidR="00B11855" w:rsidRPr="006D613E" w:rsidRDefault="003D003E" w:rsidP="00852E72">
            <w:pPr>
              <w:pStyle w:val="TableEntry"/>
            </w:pPr>
            <w:r w:rsidRPr="006D613E">
              <w:t>2</w:t>
            </w:r>
          </w:p>
        </w:tc>
        <w:tc>
          <w:tcPr>
            <w:tcW w:w="764" w:type="dxa"/>
            <w:shd w:val="clear" w:color="auto" w:fill="auto"/>
          </w:tcPr>
          <w:p w14:paraId="5AA24953" w14:textId="77777777" w:rsidR="00B11855" w:rsidRPr="006D613E" w:rsidRDefault="003D003E" w:rsidP="00852E72">
            <w:pPr>
              <w:pStyle w:val="TableEntry"/>
            </w:pPr>
            <w:r w:rsidRPr="006D613E">
              <w:t>20</w:t>
            </w:r>
          </w:p>
        </w:tc>
        <w:tc>
          <w:tcPr>
            <w:tcW w:w="760" w:type="dxa"/>
            <w:shd w:val="clear" w:color="auto" w:fill="auto"/>
          </w:tcPr>
          <w:p w14:paraId="1EE3D3CA" w14:textId="77777777" w:rsidR="00B11855" w:rsidRPr="006D613E" w:rsidRDefault="003D003E" w:rsidP="00852E72">
            <w:pPr>
              <w:pStyle w:val="TableEntry"/>
            </w:pPr>
            <w:r w:rsidRPr="006D613E">
              <w:t>IS</w:t>
            </w:r>
          </w:p>
        </w:tc>
        <w:tc>
          <w:tcPr>
            <w:tcW w:w="961" w:type="dxa"/>
            <w:shd w:val="clear" w:color="auto" w:fill="auto"/>
          </w:tcPr>
          <w:p w14:paraId="2540AFAC" w14:textId="77777777" w:rsidR="00B11855" w:rsidRPr="006D613E" w:rsidRDefault="003D003E" w:rsidP="00852E72">
            <w:pPr>
              <w:pStyle w:val="TableEntry"/>
            </w:pPr>
            <w:r w:rsidRPr="006D613E">
              <w:t>RE</w:t>
            </w:r>
          </w:p>
        </w:tc>
        <w:tc>
          <w:tcPr>
            <w:tcW w:w="1316" w:type="dxa"/>
            <w:shd w:val="clear" w:color="auto" w:fill="auto"/>
          </w:tcPr>
          <w:p w14:paraId="3DA0114E" w14:textId="77777777" w:rsidR="00B11855" w:rsidRPr="006D613E" w:rsidRDefault="003D003E" w:rsidP="00852E72">
            <w:pPr>
              <w:pStyle w:val="TableEntry"/>
            </w:pPr>
            <w:r w:rsidRPr="006D613E">
              <w:t>[0..1]</w:t>
            </w:r>
          </w:p>
        </w:tc>
        <w:tc>
          <w:tcPr>
            <w:tcW w:w="861" w:type="dxa"/>
            <w:shd w:val="clear" w:color="auto" w:fill="auto"/>
          </w:tcPr>
          <w:p w14:paraId="40C4C38A" w14:textId="77777777" w:rsidR="00B11855" w:rsidRPr="006D613E" w:rsidRDefault="003D003E" w:rsidP="00852E72">
            <w:pPr>
              <w:pStyle w:val="TableEntry"/>
            </w:pPr>
            <w:r w:rsidRPr="006D613E">
              <w:t>0303</w:t>
            </w:r>
          </w:p>
        </w:tc>
        <w:tc>
          <w:tcPr>
            <w:tcW w:w="3911" w:type="dxa"/>
            <w:shd w:val="clear" w:color="auto" w:fill="auto"/>
          </w:tcPr>
          <w:p w14:paraId="578E55AE" w14:textId="77777777" w:rsidR="00B11855" w:rsidRPr="006D613E" w:rsidRDefault="003D003E" w:rsidP="00852E72">
            <w:pPr>
              <w:pStyle w:val="TableEntry"/>
            </w:pPr>
            <w:r w:rsidRPr="006D613E">
              <w:t>Room</w:t>
            </w:r>
          </w:p>
        </w:tc>
      </w:tr>
      <w:tr w:rsidR="00C40FD5" w:rsidRPr="006D613E" w14:paraId="59028161" w14:textId="77777777" w:rsidTr="006C0E8E">
        <w:trPr>
          <w:cantSplit/>
          <w:jc w:val="center"/>
        </w:trPr>
        <w:tc>
          <w:tcPr>
            <w:tcW w:w="783" w:type="dxa"/>
            <w:shd w:val="clear" w:color="auto" w:fill="auto"/>
          </w:tcPr>
          <w:p w14:paraId="7F66A8EF" w14:textId="77777777" w:rsidR="00B11855" w:rsidRPr="006D613E" w:rsidRDefault="003D003E" w:rsidP="00852E72">
            <w:pPr>
              <w:pStyle w:val="TableEntry"/>
            </w:pPr>
            <w:r w:rsidRPr="006D613E">
              <w:t>3</w:t>
            </w:r>
          </w:p>
        </w:tc>
        <w:tc>
          <w:tcPr>
            <w:tcW w:w="764" w:type="dxa"/>
            <w:shd w:val="clear" w:color="auto" w:fill="auto"/>
          </w:tcPr>
          <w:p w14:paraId="206BC553" w14:textId="77777777" w:rsidR="00B11855" w:rsidRPr="006D613E" w:rsidRDefault="003D003E" w:rsidP="00852E72">
            <w:pPr>
              <w:pStyle w:val="TableEntry"/>
            </w:pPr>
            <w:r w:rsidRPr="006D613E">
              <w:t>20</w:t>
            </w:r>
          </w:p>
        </w:tc>
        <w:tc>
          <w:tcPr>
            <w:tcW w:w="760" w:type="dxa"/>
            <w:shd w:val="clear" w:color="auto" w:fill="auto"/>
          </w:tcPr>
          <w:p w14:paraId="617DB53A" w14:textId="77777777" w:rsidR="00B11855" w:rsidRPr="006D613E" w:rsidRDefault="003D003E" w:rsidP="00852E72">
            <w:pPr>
              <w:pStyle w:val="TableEntry"/>
            </w:pPr>
            <w:r w:rsidRPr="006D613E">
              <w:t>IS</w:t>
            </w:r>
          </w:p>
        </w:tc>
        <w:tc>
          <w:tcPr>
            <w:tcW w:w="961" w:type="dxa"/>
            <w:shd w:val="clear" w:color="auto" w:fill="auto"/>
          </w:tcPr>
          <w:p w14:paraId="2E9E5520" w14:textId="77777777" w:rsidR="00B11855" w:rsidRPr="006D613E" w:rsidRDefault="003D003E" w:rsidP="00852E72">
            <w:pPr>
              <w:pStyle w:val="TableEntry"/>
            </w:pPr>
            <w:r w:rsidRPr="006D613E">
              <w:t>RE</w:t>
            </w:r>
          </w:p>
        </w:tc>
        <w:tc>
          <w:tcPr>
            <w:tcW w:w="1316" w:type="dxa"/>
            <w:shd w:val="clear" w:color="auto" w:fill="auto"/>
          </w:tcPr>
          <w:p w14:paraId="0B348B6A" w14:textId="77777777" w:rsidR="00B11855" w:rsidRPr="006D613E" w:rsidRDefault="003D003E" w:rsidP="00852E72">
            <w:pPr>
              <w:pStyle w:val="TableEntry"/>
            </w:pPr>
            <w:r w:rsidRPr="006D613E">
              <w:t>[0..1]</w:t>
            </w:r>
          </w:p>
        </w:tc>
        <w:tc>
          <w:tcPr>
            <w:tcW w:w="861" w:type="dxa"/>
            <w:shd w:val="clear" w:color="auto" w:fill="auto"/>
          </w:tcPr>
          <w:p w14:paraId="79D50C5D" w14:textId="77777777" w:rsidR="00B11855" w:rsidRPr="006D613E" w:rsidRDefault="003D003E" w:rsidP="00852E72">
            <w:pPr>
              <w:pStyle w:val="TableEntry"/>
            </w:pPr>
            <w:r w:rsidRPr="006D613E">
              <w:t>0304</w:t>
            </w:r>
          </w:p>
        </w:tc>
        <w:tc>
          <w:tcPr>
            <w:tcW w:w="3911" w:type="dxa"/>
            <w:shd w:val="clear" w:color="auto" w:fill="auto"/>
          </w:tcPr>
          <w:p w14:paraId="7D484816" w14:textId="77777777" w:rsidR="00B11855" w:rsidRPr="006D613E" w:rsidRDefault="003D003E" w:rsidP="00852E72">
            <w:pPr>
              <w:pStyle w:val="TableEntry"/>
            </w:pPr>
            <w:r w:rsidRPr="006D613E">
              <w:t>Bed</w:t>
            </w:r>
          </w:p>
        </w:tc>
      </w:tr>
      <w:tr w:rsidR="00C40FD5" w:rsidRPr="006D613E" w14:paraId="78EFB148" w14:textId="77777777" w:rsidTr="006C0E8E">
        <w:trPr>
          <w:cantSplit/>
          <w:jc w:val="center"/>
        </w:trPr>
        <w:tc>
          <w:tcPr>
            <w:tcW w:w="783" w:type="dxa"/>
            <w:shd w:val="clear" w:color="auto" w:fill="auto"/>
          </w:tcPr>
          <w:p w14:paraId="502A5D26" w14:textId="77777777" w:rsidR="00B11855" w:rsidRPr="006D613E" w:rsidRDefault="003D003E" w:rsidP="00852E72">
            <w:pPr>
              <w:pStyle w:val="TableEntry"/>
            </w:pPr>
            <w:r w:rsidRPr="006D613E">
              <w:t>4</w:t>
            </w:r>
          </w:p>
        </w:tc>
        <w:tc>
          <w:tcPr>
            <w:tcW w:w="764" w:type="dxa"/>
            <w:shd w:val="clear" w:color="auto" w:fill="auto"/>
          </w:tcPr>
          <w:p w14:paraId="04445EC3" w14:textId="77777777" w:rsidR="00B11855" w:rsidRPr="006D613E" w:rsidRDefault="003D003E" w:rsidP="00852E72">
            <w:pPr>
              <w:pStyle w:val="TableEntry"/>
            </w:pPr>
            <w:r w:rsidRPr="006D613E">
              <w:t>227</w:t>
            </w:r>
          </w:p>
        </w:tc>
        <w:tc>
          <w:tcPr>
            <w:tcW w:w="760" w:type="dxa"/>
            <w:shd w:val="clear" w:color="auto" w:fill="auto"/>
          </w:tcPr>
          <w:p w14:paraId="4DF41E27" w14:textId="77777777" w:rsidR="00B11855" w:rsidRPr="006D613E" w:rsidRDefault="003D003E" w:rsidP="00852E72">
            <w:pPr>
              <w:pStyle w:val="TableEntry"/>
            </w:pPr>
            <w:r w:rsidRPr="006D613E">
              <w:t>HD</w:t>
            </w:r>
          </w:p>
        </w:tc>
        <w:tc>
          <w:tcPr>
            <w:tcW w:w="961" w:type="dxa"/>
            <w:shd w:val="clear" w:color="auto" w:fill="auto"/>
          </w:tcPr>
          <w:p w14:paraId="2935AAAA" w14:textId="77777777" w:rsidR="00B11855" w:rsidRPr="006D613E" w:rsidRDefault="003D003E" w:rsidP="00852E72">
            <w:pPr>
              <w:pStyle w:val="TableEntry"/>
            </w:pPr>
            <w:r w:rsidRPr="006D613E">
              <w:t>RE</w:t>
            </w:r>
          </w:p>
        </w:tc>
        <w:tc>
          <w:tcPr>
            <w:tcW w:w="1316" w:type="dxa"/>
            <w:shd w:val="clear" w:color="auto" w:fill="auto"/>
          </w:tcPr>
          <w:p w14:paraId="0AE11633" w14:textId="77777777" w:rsidR="00B11855" w:rsidRPr="006D613E" w:rsidRDefault="003D003E" w:rsidP="00852E72">
            <w:pPr>
              <w:pStyle w:val="TableEntry"/>
            </w:pPr>
            <w:r w:rsidRPr="006D613E">
              <w:t>[0..1]</w:t>
            </w:r>
          </w:p>
        </w:tc>
        <w:tc>
          <w:tcPr>
            <w:tcW w:w="861" w:type="dxa"/>
            <w:shd w:val="clear" w:color="auto" w:fill="auto"/>
          </w:tcPr>
          <w:p w14:paraId="781D5F37" w14:textId="77777777" w:rsidR="00B11855" w:rsidRPr="006D613E" w:rsidRDefault="00B11855" w:rsidP="00852E72">
            <w:pPr>
              <w:pStyle w:val="TableEntry"/>
            </w:pPr>
          </w:p>
        </w:tc>
        <w:tc>
          <w:tcPr>
            <w:tcW w:w="3911" w:type="dxa"/>
            <w:shd w:val="clear" w:color="auto" w:fill="auto"/>
          </w:tcPr>
          <w:p w14:paraId="19DAC621" w14:textId="77777777" w:rsidR="00B11855" w:rsidRPr="006D613E" w:rsidRDefault="003D003E" w:rsidP="00852E72">
            <w:pPr>
              <w:pStyle w:val="TableEntry"/>
            </w:pPr>
            <w:r w:rsidRPr="006D613E">
              <w:t>Facility</w:t>
            </w:r>
          </w:p>
        </w:tc>
      </w:tr>
      <w:tr w:rsidR="00C40FD5" w:rsidRPr="006D613E" w14:paraId="3C30DC8A" w14:textId="77777777" w:rsidTr="006C0E8E">
        <w:trPr>
          <w:cantSplit/>
          <w:jc w:val="center"/>
        </w:trPr>
        <w:tc>
          <w:tcPr>
            <w:tcW w:w="783" w:type="dxa"/>
            <w:shd w:val="clear" w:color="auto" w:fill="auto"/>
          </w:tcPr>
          <w:p w14:paraId="1E711A6F" w14:textId="77777777" w:rsidR="00B11855" w:rsidRPr="006D613E" w:rsidRDefault="003D003E" w:rsidP="00852E72">
            <w:pPr>
              <w:pStyle w:val="TableEntry"/>
            </w:pPr>
            <w:r w:rsidRPr="006D613E">
              <w:t>5</w:t>
            </w:r>
          </w:p>
        </w:tc>
        <w:tc>
          <w:tcPr>
            <w:tcW w:w="764" w:type="dxa"/>
            <w:shd w:val="clear" w:color="auto" w:fill="auto"/>
          </w:tcPr>
          <w:p w14:paraId="740FD0CA" w14:textId="77777777" w:rsidR="00B11855" w:rsidRPr="006D613E" w:rsidRDefault="003D003E" w:rsidP="00852E72">
            <w:pPr>
              <w:pStyle w:val="TableEntry"/>
            </w:pPr>
            <w:r w:rsidRPr="006D613E">
              <w:t>20</w:t>
            </w:r>
          </w:p>
        </w:tc>
        <w:tc>
          <w:tcPr>
            <w:tcW w:w="760" w:type="dxa"/>
            <w:shd w:val="clear" w:color="auto" w:fill="auto"/>
          </w:tcPr>
          <w:p w14:paraId="1DC9C5A1" w14:textId="77777777" w:rsidR="00B11855" w:rsidRPr="006D613E" w:rsidRDefault="003D003E" w:rsidP="00852E72">
            <w:pPr>
              <w:pStyle w:val="TableEntry"/>
            </w:pPr>
            <w:r w:rsidRPr="006D613E">
              <w:t>IS</w:t>
            </w:r>
          </w:p>
        </w:tc>
        <w:tc>
          <w:tcPr>
            <w:tcW w:w="961" w:type="dxa"/>
            <w:shd w:val="clear" w:color="auto" w:fill="auto"/>
          </w:tcPr>
          <w:p w14:paraId="60AF68DC" w14:textId="77777777" w:rsidR="00B11855" w:rsidRPr="006D613E" w:rsidRDefault="003D003E" w:rsidP="00852E72">
            <w:pPr>
              <w:pStyle w:val="TableEntry"/>
            </w:pPr>
            <w:r w:rsidRPr="006D613E">
              <w:t>RE</w:t>
            </w:r>
          </w:p>
        </w:tc>
        <w:tc>
          <w:tcPr>
            <w:tcW w:w="1316" w:type="dxa"/>
            <w:shd w:val="clear" w:color="auto" w:fill="auto"/>
          </w:tcPr>
          <w:p w14:paraId="4456A2AD" w14:textId="77777777" w:rsidR="00B11855" w:rsidRPr="006D613E" w:rsidRDefault="003D003E" w:rsidP="00852E72">
            <w:pPr>
              <w:pStyle w:val="TableEntry"/>
            </w:pPr>
            <w:r w:rsidRPr="006D613E">
              <w:t>[0..1]</w:t>
            </w:r>
          </w:p>
        </w:tc>
        <w:tc>
          <w:tcPr>
            <w:tcW w:w="861" w:type="dxa"/>
            <w:shd w:val="clear" w:color="auto" w:fill="auto"/>
          </w:tcPr>
          <w:p w14:paraId="4AABB01F" w14:textId="77777777" w:rsidR="00B11855" w:rsidRPr="006D613E" w:rsidRDefault="003D003E" w:rsidP="00852E72">
            <w:pPr>
              <w:pStyle w:val="TableEntry"/>
            </w:pPr>
            <w:r w:rsidRPr="006D613E">
              <w:t>0306</w:t>
            </w:r>
          </w:p>
        </w:tc>
        <w:tc>
          <w:tcPr>
            <w:tcW w:w="3911" w:type="dxa"/>
            <w:shd w:val="clear" w:color="auto" w:fill="auto"/>
          </w:tcPr>
          <w:p w14:paraId="379076F8" w14:textId="77777777" w:rsidR="00B11855" w:rsidRPr="006D613E" w:rsidRDefault="003D003E" w:rsidP="00852E72">
            <w:pPr>
              <w:pStyle w:val="TableEntry"/>
            </w:pPr>
            <w:r w:rsidRPr="006D613E">
              <w:t>Location Status</w:t>
            </w:r>
          </w:p>
        </w:tc>
      </w:tr>
      <w:tr w:rsidR="00C40FD5" w:rsidRPr="006D613E" w14:paraId="2A60E24A" w14:textId="77777777" w:rsidTr="006C0E8E">
        <w:trPr>
          <w:cantSplit/>
          <w:jc w:val="center"/>
        </w:trPr>
        <w:tc>
          <w:tcPr>
            <w:tcW w:w="783" w:type="dxa"/>
            <w:shd w:val="clear" w:color="auto" w:fill="auto"/>
          </w:tcPr>
          <w:p w14:paraId="398968CF" w14:textId="77777777" w:rsidR="00B11855" w:rsidRPr="006D613E" w:rsidRDefault="003D003E" w:rsidP="00852E72">
            <w:pPr>
              <w:pStyle w:val="TableEntry"/>
            </w:pPr>
            <w:r w:rsidRPr="006D613E">
              <w:t>6</w:t>
            </w:r>
          </w:p>
        </w:tc>
        <w:tc>
          <w:tcPr>
            <w:tcW w:w="764" w:type="dxa"/>
            <w:shd w:val="clear" w:color="auto" w:fill="auto"/>
          </w:tcPr>
          <w:p w14:paraId="67869C65" w14:textId="77777777" w:rsidR="00B11855" w:rsidRPr="006D613E" w:rsidRDefault="003D003E" w:rsidP="00852E72">
            <w:pPr>
              <w:pStyle w:val="TableEntry"/>
            </w:pPr>
            <w:r w:rsidRPr="006D613E">
              <w:t>20</w:t>
            </w:r>
          </w:p>
        </w:tc>
        <w:tc>
          <w:tcPr>
            <w:tcW w:w="760" w:type="dxa"/>
            <w:shd w:val="clear" w:color="auto" w:fill="auto"/>
          </w:tcPr>
          <w:p w14:paraId="322ACEAC" w14:textId="77777777" w:rsidR="00B11855" w:rsidRPr="006D613E" w:rsidRDefault="003D003E" w:rsidP="00852E72">
            <w:pPr>
              <w:pStyle w:val="TableEntry"/>
            </w:pPr>
            <w:r w:rsidRPr="006D613E">
              <w:t>IS</w:t>
            </w:r>
          </w:p>
        </w:tc>
        <w:tc>
          <w:tcPr>
            <w:tcW w:w="961" w:type="dxa"/>
            <w:shd w:val="clear" w:color="auto" w:fill="auto"/>
          </w:tcPr>
          <w:p w14:paraId="2F475941" w14:textId="77777777" w:rsidR="00B11855" w:rsidRPr="006D613E" w:rsidRDefault="003D003E" w:rsidP="00852E72">
            <w:pPr>
              <w:pStyle w:val="TableEntry"/>
            </w:pPr>
            <w:r w:rsidRPr="006D613E">
              <w:t>CE</w:t>
            </w:r>
          </w:p>
        </w:tc>
        <w:tc>
          <w:tcPr>
            <w:tcW w:w="1316" w:type="dxa"/>
            <w:shd w:val="clear" w:color="auto" w:fill="auto"/>
          </w:tcPr>
          <w:p w14:paraId="5F37D200" w14:textId="77777777" w:rsidR="00B11855" w:rsidRPr="006D613E" w:rsidRDefault="003D003E" w:rsidP="00852E72">
            <w:pPr>
              <w:pStyle w:val="TableEntry"/>
            </w:pPr>
            <w:r w:rsidRPr="006D613E">
              <w:t>[0..1]</w:t>
            </w:r>
          </w:p>
        </w:tc>
        <w:tc>
          <w:tcPr>
            <w:tcW w:w="861" w:type="dxa"/>
            <w:shd w:val="clear" w:color="auto" w:fill="auto"/>
          </w:tcPr>
          <w:p w14:paraId="7B803D76" w14:textId="77777777" w:rsidR="00B11855" w:rsidRPr="006D613E" w:rsidRDefault="003D003E" w:rsidP="00852E72">
            <w:pPr>
              <w:pStyle w:val="TableEntry"/>
            </w:pPr>
            <w:r w:rsidRPr="006D613E">
              <w:t>0305</w:t>
            </w:r>
          </w:p>
        </w:tc>
        <w:tc>
          <w:tcPr>
            <w:tcW w:w="3911" w:type="dxa"/>
            <w:shd w:val="clear" w:color="auto" w:fill="auto"/>
          </w:tcPr>
          <w:p w14:paraId="01C2D48D" w14:textId="77777777" w:rsidR="00B11855" w:rsidRPr="006D613E" w:rsidRDefault="003D003E" w:rsidP="00852E72">
            <w:pPr>
              <w:pStyle w:val="TableEntry"/>
            </w:pPr>
            <w:r w:rsidRPr="006D613E">
              <w:t>Person Location Type</w:t>
            </w:r>
          </w:p>
        </w:tc>
      </w:tr>
      <w:tr w:rsidR="00C40FD5" w:rsidRPr="006D613E" w14:paraId="0F8DFC01" w14:textId="77777777" w:rsidTr="006C0E8E">
        <w:trPr>
          <w:cantSplit/>
          <w:jc w:val="center"/>
        </w:trPr>
        <w:tc>
          <w:tcPr>
            <w:tcW w:w="783" w:type="dxa"/>
            <w:shd w:val="clear" w:color="auto" w:fill="auto"/>
          </w:tcPr>
          <w:p w14:paraId="61D60C25" w14:textId="77777777" w:rsidR="00B11855" w:rsidRPr="006D613E" w:rsidRDefault="003D003E" w:rsidP="00852E72">
            <w:pPr>
              <w:pStyle w:val="TableEntry"/>
            </w:pPr>
            <w:r w:rsidRPr="006D613E">
              <w:t>7</w:t>
            </w:r>
          </w:p>
        </w:tc>
        <w:tc>
          <w:tcPr>
            <w:tcW w:w="764" w:type="dxa"/>
            <w:shd w:val="clear" w:color="auto" w:fill="auto"/>
          </w:tcPr>
          <w:p w14:paraId="6B9CE16C" w14:textId="77777777" w:rsidR="00B11855" w:rsidRPr="006D613E" w:rsidRDefault="003D003E" w:rsidP="00852E72">
            <w:pPr>
              <w:pStyle w:val="TableEntry"/>
            </w:pPr>
            <w:r w:rsidRPr="006D613E">
              <w:t>20</w:t>
            </w:r>
          </w:p>
        </w:tc>
        <w:tc>
          <w:tcPr>
            <w:tcW w:w="760" w:type="dxa"/>
            <w:shd w:val="clear" w:color="auto" w:fill="auto"/>
          </w:tcPr>
          <w:p w14:paraId="7C80E158" w14:textId="77777777" w:rsidR="00B11855" w:rsidRPr="006D613E" w:rsidRDefault="003D003E" w:rsidP="00852E72">
            <w:pPr>
              <w:pStyle w:val="TableEntry"/>
            </w:pPr>
            <w:r w:rsidRPr="006D613E">
              <w:t>IS</w:t>
            </w:r>
          </w:p>
        </w:tc>
        <w:tc>
          <w:tcPr>
            <w:tcW w:w="961" w:type="dxa"/>
            <w:shd w:val="clear" w:color="auto" w:fill="auto"/>
          </w:tcPr>
          <w:p w14:paraId="7751E992" w14:textId="77777777" w:rsidR="00B11855" w:rsidRPr="006D613E" w:rsidRDefault="003D003E" w:rsidP="00852E72">
            <w:pPr>
              <w:pStyle w:val="TableEntry"/>
            </w:pPr>
            <w:r w:rsidRPr="006D613E">
              <w:t>RE</w:t>
            </w:r>
          </w:p>
        </w:tc>
        <w:tc>
          <w:tcPr>
            <w:tcW w:w="1316" w:type="dxa"/>
            <w:shd w:val="clear" w:color="auto" w:fill="auto"/>
          </w:tcPr>
          <w:p w14:paraId="1C7A88F1" w14:textId="77777777" w:rsidR="00B11855" w:rsidRPr="006D613E" w:rsidRDefault="003D003E" w:rsidP="00852E72">
            <w:pPr>
              <w:pStyle w:val="TableEntry"/>
            </w:pPr>
            <w:r w:rsidRPr="006D613E">
              <w:t>[0..1]</w:t>
            </w:r>
          </w:p>
        </w:tc>
        <w:tc>
          <w:tcPr>
            <w:tcW w:w="861" w:type="dxa"/>
            <w:shd w:val="clear" w:color="auto" w:fill="auto"/>
          </w:tcPr>
          <w:p w14:paraId="23E4459E" w14:textId="77777777" w:rsidR="00B11855" w:rsidRPr="006D613E" w:rsidRDefault="003D003E" w:rsidP="00852E72">
            <w:pPr>
              <w:pStyle w:val="TableEntry"/>
            </w:pPr>
            <w:r w:rsidRPr="006D613E">
              <w:t>0307</w:t>
            </w:r>
          </w:p>
        </w:tc>
        <w:tc>
          <w:tcPr>
            <w:tcW w:w="3911" w:type="dxa"/>
            <w:shd w:val="clear" w:color="auto" w:fill="auto"/>
          </w:tcPr>
          <w:p w14:paraId="074F7D7E" w14:textId="77777777" w:rsidR="00B11855" w:rsidRPr="006D613E" w:rsidRDefault="003D003E" w:rsidP="00852E72">
            <w:pPr>
              <w:pStyle w:val="TableEntry"/>
            </w:pPr>
            <w:r w:rsidRPr="006D613E">
              <w:t>Building</w:t>
            </w:r>
          </w:p>
        </w:tc>
      </w:tr>
      <w:tr w:rsidR="00C40FD5" w:rsidRPr="006D613E" w14:paraId="4E3ABCBD" w14:textId="77777777" w:rsidTr="006C0E8E">
        <w:trPr>
          <w:cantSplit/>
          <w:jc w:val="center"/>
        </w:trPr>
        <w:tc>
          <w:tcPr>
            <w:tcW w:w="783" w:type="dxa"/>
            <w:shd w:val="clear" w:color="auto" w:fill="auto"/>
          </w:tcPr>
          <w:p w14:paraId="550972CD" w14:textId="77777777" w:rsidR="00B11855" w:rsidRPr="006D613E" w:rsidRDefault="003D003E" w:rsidP="00852E72">
            <w:pPr>
              <w:pStyle w:val="TableEntry"/>
            </w:pPr>
            <w:r w:rsidRPr="006D613E">
              <w:t>8</w:t>
            </w:r>
          </w:p>
        </w:tc>
        <w:tc>
          <w:tcPr>
            <w:tcW w:w="764" w:type="dxa"/>
            <w:shd w:val="clear" w:color="auto" w:fill="auto"/>
          </w:tcPr>
          <w:p w14:paraId="66860467" w14:textId="77777777" w:rsidR="00B11855" w:rsidRPr="006D613E" w:rsidRDefault="003D003E" w:rsidP="00852E72">
            <w:pPr>
              <w:pStyle w:val="TableEntry"/>
            </w:pPr>
            <w:r w:rsidRPr="006D613E">
              <w:t>20</w:t>
            </w:r>
          </w:p>
        </w:tc>
        <w:tc>
          <w:tcPr>
            <w:tcW w:w="760" w:type="dxa"/>
            <w:shd w:val="clear" w:color="auto" w:fill="auto"/>
          </w:tcPr>
          <w:p w14:paraId="3E63CCC4" w14:textId="77777777" w:rsidR="00B11855" w:rsidRPr="006D613E" w:rsidRDefault="003D003E" w:rsidP="00852E72">
            <w:pPr>
              <w:pStyle w:val="TableEntry"/>
            </w:pPr>
            <w:r w:rsidRPr="006D613E">
              <w:t>IS</w:t>
            </w:r>
          </w:p>
        </w:tc>
        <w:tc>
          <w:tcPr>
            <w:tcW w:w="961" w:type="dxa"/>
            <w:shd w:val="clear" w:color="auto" w:fill="auto"/>
          </w:tcPr>
          <w:p w14:paraId="15B363E1" w14:textId="77777777" w:rsidR="00B11855" w:rsidRPr="006D613E" w:rsidRDefault="003D003E" w:rsidP="00852E72">
            <w:pPr>
              <w:pStyle w:val="TableEntry"/>
            </w:pPr>
            <w:r w:rsidRPr="006D613E">
              <w:t>RE</w:t>
            </w:r>
          </w:p>
        </w:tc>
        <w:tc>
          <w:tcPr>
            <w:tcW w:w="1316" w:type="dxa"/>
            <w:shd w:val="clear" w:color="auto" w:fill="auto"/>
          </w:tcPr>
          <w:p w14:paraId="1E0B7F10" w14:textId="77777777" w:rsidR="00B11855" w:rsidRPr="006D613E" w:rsidRDefault="003D003E" w:rsidP="00852E72">
            <w:pPr>
              <w:pStyle w:val="TableEntry"/>
            </w:pPr>
            <w:r w:rsidRPr="006D613E">
              <w:t>[0..1]</w:t>
            </w:r>
          </w:p>
        </w:tc>
        <w:tc>
          <w:tcPr>
            <w:tcW w:w="861" w:type="dxa"/>
            <w:shd w:val="clear" w:color="auto" w:fill="auto"/>
          </w:tcPr>
          <w:p w14:paraId="3A1657DD" w14:textId="77777777" w:rsidR="00B11855" w:rsidRPr="006D613E" w:rsidRDefault="003D003E" w:rsidP="00852E72">
            <w:pPr>
              <w:pStyle w:val="TableEntry"/>
            </w:pPr>
            <w:r w:rsidRPr="006D613E">
              <w:t>0308</w:t>
            </w:r>
          </w:p>
        </w:tc>
        <w:tc>
          <w:tcPr>
            <w:tcW w:w="3911" w:type="dxa"/>
            <w:shd w:val="clear" w:color="auto" w:fill="auto"/>
          </w:tcPr>
          <w:p w14:paraId="063584F7" w14:textId="77777777" w:rsidR="00B11855" w:rsidRPr="006D613E" w:rsidRDefault="003D003E" w:rsidP="00852E72">
            <w:pPr>
              <w:pStyle w:val="TableEntry"/>
            </w:pPr>
            <w:r w:rsidRPr="006D613E">
              <w:t>Floor</w:t>
            </w:r>
          </w:p>
        </w:tc>
      </w:tr>
      <w:tr w:rsidR="00C40FD5" w:rsidRPr="006D613E" w14:paraId="56BC3572" w14:textId="77777777" w:rsidTr="006C0E8E">
        <w:trPr>
          <w:cantSplit/>
          <w:jc w:val="center"/>
        </w:trPr>
        <w:tc>
          <w:tcPr>
            <w:tcW w:w="783" w:type="dxa"/>
            <w:shd w:val="clear" w:color="auto" w:fill="auto"/>
          </w:tcPr>
          <w:p w14:paraId="3E6783AA" w14:textId="77777777" w:rsidR="00B11855" w:rsidRPr="006D613E" w:rsidRDefault="003D003E" w:rsidP="00852E72">
            <w:pPr>
              <w:pStyle w:val="TableEntry"/>
            </w:pPr>
            <w:r w:rsidRPr="006D613E">
              <w:t>9</w:t>
            </w:r>
          </w:p>
        </w:tc>
        <w:tc>
          <w:tcPr>
            <w:tcW w:w="764" w:type="dxa"/>
            <w:shd w:val="clear" w:color="auto" w:fill="auto"/>
          </w:tcPr>
          <w:p w14:paraId="2432E4E8" w14:textId="77777777" w:rsidR="00B11855" w:rsidRPr="006D613E" w:rsidRDefault="003D003E" w:rsidP="00852E72">
            <w:pPr>
              <w:pStyle w:val="TableEntry"/>
            </w:pPr>
            <w:r w:rsidRPr="006D613E">
              <w:t>199</w:t>
            </w:r>
          </w:p>
        </w:tc>
        <w:tc>
          <w:tcPr>
            <w:tcW w:w="760" w:type="dxa"/>
            <w:shd w:val="clear" w:color="auto" w:fill="auto"/>
          </w:tcPr>
          <w:p w14:paraId="4F844B15" w14:textId="77777777" w:rsidR="00B11855" w:rsidRPr="006D613E" w:rsidRDefault="003D003E" w:rsidP="00852E72">
            <w:pPr>
              <w:pStyle w:val="TableEntry"/>
            </w:pPr>
            <w:r w:rsidRPr="006D613E">
              <w:t>ST</w:t>
            </w:r>
          </w:p>
        </w:tc>
        <w:tc>
          <w:tcPr>
            <w:tcW w:w="961" w:type="dxa"/>
            <w:shd w:val="clear" w:color="auto" w:fill="auto"/>
          </w:tcPr>
          <w:p w14:paraId="21414451" w14:textId="77777777" w:rsidR="00B11855" w:rsidRPr="006D613E" w:rsidRDefault="003D003E" w:rsidP="00852E72">
            <w:pPr>
              <w:pStyle w:val="TableEntry"/>
            </w:pPr>
            <w:r w:rsidRPr="006D613E">
              <w:t>RE</w:t>
            </w:r>
          </w:p>
        </w:tc>
        <w:tc>
          <w:tcPr>
            <w:tcW w:w="1316" w:type="dxa"/>
            <w:shd w:val="clear" w:color="auto" w:fill="auto"/>
          </w:tcPr>
          <w:p w14:paraId="5FE6892D" w14:textId="77777777" w:rsidR="00B11855" w:rsidRPr="006D613E" w:rsidRDefault="003D003E" w:rsidP="00852E72">
            <w:pPr>
              <w:pStyle w:val="TableEntry"/>
            </w:pPr>
            <w:r w:rsidRPr="006D613E">
              <w:t>[0..1]</w:t>
            </w:r>
          </w:p>
        </w:tc>
        <w:tc>
          <w:tcPr>
            <w:tcW w:w="861" w:type="dxa"/>
            <w:shd w:val="clear" w:color="auto" w:fill="auto"/>
          </w:tcPr>
          <w:p w14:paraId="2A297491" w14:textId="77777777" w:rsidR="00B11855" w:rsidRPr="006D613E" w:rsidRDefault="00B11855" w:rsidP="00852E72">
            <w:pPr>
              <w:pStyle w:val="TableEntry"/>
            </w:pPr>
          </w:p>
        </w:tc>
        <w:tc>
          <w:tcPr>
            <w:tcW w:w="3911" w:type="dxa"/>
            <w:shd w:val="clear" w:color="auto" w:fill="auto"/>
          </w:tcPr>
          <w:p w14:paraId="1369A3C3" w14:textId="77777777" w:rsidR="00B11855" w:rsidRPr="006D613E" w:rsidRDefault="003D003E" w:rsidP="00852E72">
            <w:pPr>
              <w:pStyle w:val="TableEntry"/>
            </w:pPr>
            <w:r w:rsidRPr="006D613E">
              <w:t>Location Description</w:t>
            </w:r>
          </w:p>
        </w:tc>
      </w:tr>
      <w:tr w:rsidR="00C40FD5" w:rsidRPr="006D613E" w14:paraId="08086ED7" w14:textId="77777777" w:rsidTr="006C0E8E">
        <w:trPr>
          <w:cantSplit/>
          <w:jc w:val="center"/>
        </w:trPr>
        <w:tc>
          <w:tcPr>
            <w:tcW w:w="783" w:type="dxa"/>
            <w:shd w:val="clear" w:color="auto" w:fill="auto"/>
          </w:tcPr>
          <w:p w14:paraId="0D5B4CCE" w14:textId="77777777" w:rsidR="00B11855" w:rsidRPr="006D613E" w:rsidRDefault="003D003E" w:rsidP="00852E72">
            <w:pPr>
              <w:pStyle w:val="TableEntry"/>
            </w:pPr>
            <w:r w:rsidRPr="006D613E">
              <w:t>10</w:t>
            </w:r>
          </w:p>
        </w:tc>
        <w:tc>
          <w:tcPr>
            <w:tcW w:w="764" w:type="dxa"/>
            <w:shd w:val="clear" w:color="auto" w:fill="auto"/>
          </w:tcPr>
          <w:p w14:paraId="029E2E04" w14:textId="77777777" w:rsidR="00B11855" w:rsidRPr="006D613E" w:rsidRDefault="003D003E" w:rsidP="00852E72">
            <w:pPr>
              <w:pStyle w:val="TableEntry"/>
            </w:pPr>
            <w:r w:rsidRPr="006D613E">
              <w:t>427</w:t>
            </w:r>
          </w:p>
        </w:tc>
        <w:tc>
          <w:tcPr>
            <w:tcW w:w="760" w:type="dxa"/>
            <w:shd w:val="clear" w:color="auto" w:fill="auto"/>
          </w:tcPr>
          <w:p w14:paraId="09580541" w14:textId="77777777" w:rsidR="00B11855" w:rsidRPr="006D613E" w:rsidRDefault="003D003E" w:rsidP="00852E72">
            <w:pPr>
              <w:pStyle w:val="TableEntry"/>
            </w:pPr>
            <w:r w:rsidRPr="006D613E">
              <w:t>EI</w:t>
            </w:r>
          </w:p>
        </w:tc>
        <w:tc>
          <w:tcPr>
            <w:tcW w:w="961" w:type="dxa"/>
            <w:shd w:val="clear" w:color="auto" w:fill="auto"/>
          </w:tcPr>
          <w:p w14:paraId="10CE5221" w14:textId="77777777" w:rsidR="00B11855" w:rsidRPr="006D613E" w:rsidRDefault="003D003E" w:rsidP="00852E72">
            <w:pPr>
              <w:pStyle w:val="TableEntry"/>
            </w:pPr>
            <w:r w:rsidRPr="006D613E">
              <w:t>RE</w:t>
            </w:r>
          </w:p>
        </w:tc>
        <w:tc>
          <w:tcPr>
            <w:tcW w:w="1316" w:type="dxa"/>
            <w:shd w:val="clear" w:color="auto" w:fill="auto"/>
          </w:tcPr>
          <w:p w14:paraId="56317958" w14:textId="77777777" w:rsidR="00B11855" w:rsidRPr="006D613E" w:rsidRDefault="003D003E" w:rsidP="00852E72">
            <w:pPr>
              <w:pStyle w:val="TableEntry"/>
            </w:pPr>
            <w:r w:rsidRPr="006D613E">
              <w:t>[0..1]</w:t>
            </w:r>
          </w:p>
        </w:tc>
        <w:tc>
          <w:tcPr>
            <w:tcW w:w="861" w:type="dxa"/>
            <w:shd w:val="clear" w:color="auto" w:fill="auto"/>
          </w:tcPr>
          <w:p w14:paraId="43090CDB" w14:textId="77777777" w:rsidR="00B11855" w:rsidRPr="006D613E" w:rsidRDefault="00B11855" w:rsidP="00852E72">
            <w:pPr>
              <w:pStyle w:val="TableEntry"/>
            </w:pPr>
          </w:p>
        </w:tc>
        <w:tc>
          <w:tcPr>
            <w:tcW w:w="3911" w:type="dxa"/>
            <w:shd w:val="clear" w:color="auto" w:fill="auto"/>
          </w:tcPr>
          <w:p w14:paraId="4D3F14A9" w14:textId="77777777" w:rsidR="00B11855" w:rsidRPr="006D613E" w:rsidRDefault="003D003E" w:rsidP="00852E72">
            <w:pPr>
              <w:pStyle w:val="TableEntry"/>
            </w:pPr>
            <w:r w:rsidRPr="006D613E">
              <w:t>Comprehensive Location Identifier</w:t>
            </w:r>
          </w:p>
        </w:tc>
      </w:tr>
      <w:tr w:rsidR="00C40FD5" w:rsidRPr="006D613E" w14:paraId="3123E1A1" w14:textId="77777777" w:rsidTr="006C0E8E">
        <w:trPr>
          <w:cantSplit/>
          <w:jc w:val="center"/>
        </w:trPr>
        <w:tc>
          <w:tcPr>
            <w:tcW w:w="783" w:type="dxa"/>
            <w:shd w:val="clear" w:color="auto" w:fill="auto"/>
          </w:tcPr>
          <w:p w14:paraId="4690E09B" w14:textId="77777777" w:rsidR="00B11855" w:rsidRPr="006D613E" w:rsidRDefault="003D003E" w:rsidP="00852E72">
            <w:pPr>
              <w:pStyle w:val="TableEntry"/>
            </w:pPr>
            <w:r w:rsidRPr="006D613E">
              <w:t>11</w:t>
            </w:r>
          </w:p>
        </w:tc>
        <w:tc>
          <w:tcPr>
            <w:tcW w:w="764" w:type="dxa"/>
            <w:shd w:val="clear" w:color="auto" w:fill="auto"/>
          </w:tcPr>
          <w:p w14:paraId="3F05847B" w14:textId="77777777" w:rsidR="00B11855" w:rsidRPr="006D613E" w:rsidRDefault="003D003E" w:rsidP="00852E72">
            <w:pPr>
              <w:pStyle w:val="TableEntry"/>
            </w:pPr>
            <w:r w:rsidRPr="006D613E">
              <w:t>227</w:t>
            </w:r>
          </w:p>
        </w:tc>
        <w:tc>
          <w:tcPr>
            <w:tcW w:w="760" w:type="dxa"/>
            <w:shd w:val="clear" w:color="auto" w:fill="auto"/>
          </w:tcPr>
          <w:p w14:paraId="51B84B48" w14:textId="77777777" w:rsidR="00B11855" w:rsidRPr="006D613E" w:rsidRDefault="003D003E" w:rsidP="00852E72">
            <w:pPr>
              <w:pStyle w:val="TableEntry"/>
            </w:pPr>
            <w:r w:rsidRPr="006D613E">
              <w:t>HD</w:t>
            </w:r>
          </w:p>
        </w:tc>
        <w:tc>
          <w:tcPr>
            <w:tcW w:w="961" w:type="dxa"/>
            <w:shd w:val="clear" w:color="auto" w:fill="auto"/>
          </w:tcPr>
          <w:p w14:paraId="262CF8E0" w14:textId="77777777" w:rsidR="00B11855" w:rsidRPr="006D613E" w:rsidRDefault="003D003E" w:rsidP="00852E72">
            <w:pPr>
              <w:pStyle w:val="TableEntry"/>
            </w:pPr>
            <w:r w:rsidRPr="006D613E">
              <w:t>RE</w:t>
            </w:r>
          </w:p>
        </w:tc>
        <w:tc>
          <w:tcPr>
            <w:tcW w:w="1316" w:type="dxa"/>
            <w:shd w:val="clear" w:color="auto" w:fill="auto"/>
          </w:tcPr>
          <w:p w14:paraId="26547C8C" w14:textId="77777777" w:rsidR="00B11855" w:rsidRPr="006D613E" w:rsidRDefault="003D003E" w:rsidP="00852E72">
            <w:pPr>
              <w:pStyle w:val="TableEntry"/>
            </w:pPr>
            <w:r w:rsidRPr="006D613E">
              <w:t>[0..1]</w:t>
            </w:r>
          </w:p>
        </w:tc>
        <w:tc>
          <w:tcPr>
            <w:tcW w:w="861" w:type="dxa"/>
            <w:shd w:val="clear" w:color="auto" w:fill="auto"/>
          </w:tcPr>
          <w:p w14:paraId="123AD22A" w14:textId="77777777" w:rsidR="00B11855" w:rsidRPr="006D613E" w:rsidRDefault="00B11855" w:rsidP="00852E72">
            <w:pPr>
              <w:pStyle w:val="TableEntry"/>
            </w:pPr>
          </w:p>
        </w:tc>
        <w:tc>
          <w:tcPr>
            <w:tcW w:w="3911" w:type="dxa"/>
            <w:shd w:val="clear" w:color="auto" w:fill="auto"/>
          </w:tcPr>
          <w:p w14:paraId="759D5DC9" w14:textId="77777777" w:rsidR="00B11855" w:rsidRPr="006D613E" w:rsidRDefault="003D003E" w:rsidP="00852E72">
            <w:pPr>
              <w:pStyle w:val="TableEntry"/>
            </w:pPr>
            <w:r w:rsidRPr="006D613E">
              <w:t>Assigning Authority for Location</w:t>
            </w:r>
          </w:p>
        </w:tc>
      </w:tr>
    </w:tbl>
    <w:p w14:paraId="4893AFD6" w14:textId="77777777" w:rsidR="00C44528" w:rsidRPr="006D613E" w:rsidRDefault="00C44528" w:rsidP="00C44528">
      <w:pPr>
        <w:pStyle w:val="BodyText"/>
      </w:pPr>
    </w:p>
    <w:p w14:paraId="64CD701E" w14:textId="77777777" w:rsidR="00B11855" w:rsidRPr="006D613E" w:rsidRDefault="003D003E" w:rsidP="007822F8">
      <w:pPr>
        <w:pStyle w:val="BodyText"/>
      </w:pPr>
      <w:r w:rsidRPr="006D613E">
        <w:t>IHE PCD Definition: This data type is used to specify a patient location within a healthcare institution, or other setting where healthcare is provided. Which components are valued depends on the needs of the site. For example, for a patient treated at home, only the person location type is valued.</w:t>
      </w:r>
    </w:p>
    <w:p w14:paraId="385324C3" w14:textId="77777777" w:rsidR="00B11855" w:rsidRPr="006D613E" w:rsidRDefault="003D003E" w:rsidP="00123C7B">
      <w:pPr>
        <w:pStyle w:val="HL7Field"/>
        <w:outlineLvl w:val="0"/>
      </w:pPr>
      <w:r w:rsidRPr="006D613E">
        <w:t>Component 1: Point of Care (IS</w:t>
      </w:r>
      <w:proofErr w:type="gramStart"/>
      <w:r w:rsidRPr="006D613E">
        <w:t>),</w:t>
      </w:r>
      <w:proofErr w:type="gramEnd"/>
      <w:r w:rsidRPr="006D613E">
        <w:t xml:space="preserve"> required but may be empty: </w:t>
      </w:r>
    </w:p>
    <w:p w14:paraId="68B61BF6" w14:textId="066B37AE"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definition: This component specifies the code for the point where patient care is administered. It is related to PL.6 Person Location Type (e.g., nursing unit or department or clinic). After floor, it is the most general patient location designation.</w:t>
      </w:r>
    </w:p>
    <w:p w14:paraId="2D5BA561" w14:textId="5A43C7D4"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user-defined table 0302 does not suggest any values. The codification of points of care will be defined at the site level in acute care settings.</w:t>
      </w:r>
    </w:p>
    <w:p w14:paraId="2FE43B21" w14:textId="77777777" w:rsidR="00B11855" w:rsidRPr="006D613E" w:rsidRDefault="003D003E" w:rsidP="00123C7B">
      <w:pPr>
        <w:pStyle w:val="HL7Field"/>
        <w:outlineLvl w:val="0"/>
      </w:pPr>
      <w:r w:rsidRPr="006D613E">
        <w:lastRenderedPageBreak/>
        <w:t>Component 2: Room (IS), required but may be empty:</w:t>
      </w:r>
    </w:p>
    <w:p w14:paraId="61BD2000" w14:textId="75560400"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definition: This component specifies the code for the patient's room. After point of care, it is the most general person location designation.</w:t>
      </w:r>
    </w:p>
    <w:p w14:paraId="2F8196FD" w14:textId="7FE47B18"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user-defined table 0303 does not suggest any values. The codification of rooms shall be defined at the site level in acute care settings.</w:t>
      </w:r>
    </w:p>
    <w:p w14:paraId="198A2C79" w14:textId="77777777" w:rsidR="00B11855" w:rsidRPr="006D613E" w:rsidRDefault="003D003E" w:rsidP="00123C7B">
      <w:pPr>
        <w:pStyle w:val="HL7Field"/>
        <w:outlineLvl w:val="0"/>
      </w:pPr>
      <w:r w:rsidRPr="006D613E">
        <w:t>Component 3: Bed (IS), required but may be empty:</w:t>
      </w:r>
    </w:p>
    <w:p w14:paraId="64D8D926" w14:textId="7B5334BC"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definition: This component specifies the code for the patient's bed. After room, it is the most general person location designation.</w:t>
      </w:r>
    </w:p>
    <w:p w14:paraId="6E0F73AC" w14:textId="421B1B97"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user-defined table 0304 does not suggest any values. The codification of beds shall be defined at the site level in acute care settings.</w:t>
      </w:r>
    </w:p>
    <w:p w14:paraId="61D58AC3" w14:textId="77777777" w:rsidR="00B11855" w:rsidRPr="006D613E" w:rsidRDefault="003D003E" w:rsidP="00123C7B">
      <w:pPr>
        <w:pStyle w:val="HL7Field"/>
        <w:outlineLvl w:val="0"/>
      </w:pPr>
      <w:r w:rsidRPr="006D613E">
        <w:t>Component 4: Facility (HD</w:t>
      </w:r>
      <w:proofErr w:type="gramStart"/>
      <w:r w:rsidRPr="006D613E">
        <w:t>),</w:t>
      </w:r>
      <w:proofErr w:type="gramEnd"/>
      <w:r w:rsidRPr="006D613E">
        <w:t xml:space="preserve"> required but may be empty:</w:t>
      </w:r>
    </w:p>
    <w:p w14:paraId="58394FA7" w14:textId="487B1910"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definition: This component is subject to site interpretation but generally describes the highest level physical designation of an institution, medical center or enterprise. It is the most general person location designation.</w:t>
      </w:r>
    </w:p>
    <w:p w14:paraId="29B19A54" w14:textId="77777777" w:rsidR="00B11855" w:rsidRPr="006D613E" w:rsidRDefault="003D003E" w:rsidP="001466DF">
      <w:pPr>
        <w:pStyle w:val="HL7FieldIndent2"/>
        <w:rPr>
          <w:noProof w:val="0"/>
        </w:rPr>
      </w:pPr>
      <w:r w:rsidRPr="006D613E">
        <w:rPr>
          <w:noProof w:val="0"/>
        </w:rPr>
        <w:t>The codification of facilities shall be defined at the highest level, according to the context of use of the PCD profile (acute care setting, ambulatory domain, etc.).</w:t>
      </w:r>
    </w:p>
    <w:p w14:paraId="1D7A4822" w14:textId="77777777" w:rsidR="00B11855" w:rsidRPr="006D613E" w:rsidRDefault="003D003E" w:rsidP="00123C7B">
      <w:pPr>
        <w:pStyle w:val="HL7Field"/>
        <w:outlineLvl w:val="0"/>
      </w:pPr>
      <w:r w:rsidRPr="006D613E">
        <w:t>Component 6: Person Location Type (IS)</w:t>
      </w:r>
      <w:proofErr w:type="gramStart"/>
      <w:r w:rsidRPr="006D613E">
        <w:t>,</w:t>
      </w:r>
      <w:proofErr w:type="gramEnd"/>
      <w:r w:rsidRPr="006D613E">
        <w:t xml:space="preserve"> conditional but may be empty:</w:t>
      </w:r>
    </w:p>
    <w:p w14:paraId="772DFBFE" w14:textId="77777777" w:rsidR="00B11855" w:rsidRPr="006D613E" w:rsidRDefault="003D003E" w:rsidP="001466DF">
      <w:pPr>
        <w:pStyle w:val="HL7FieldIndent2"/>
        <w:rPr>
          <w:noProof w:val="0"/>
        </w:rPr>
      </w:pPr>
      <w:r w:rsidRPr="006D613E">
        <w:rPr>
          <w:noProof w:val="0"/>
        </w:rPr>
        <w:t>IHE PCD condition: PL.6 is only populated if none of the other components of the PL data type are populated.</w:t>
      </w:r>
    </w:p>
    <w:p w14:paraId="3A292F97" w14:textId="24591A04"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 xml:space="preserve">definition: Person location type is the categorization of the person’s location defined by facility, building, </w:t>
      </w:r>
      <w:proofErr w:type="gramStart"/>
      <w:r w:rsidR="003D003E" w:rsidRPr="006D613E">
        <w:rPr>
          <w:noProof w:val="0"/>
        </w:rPr>
        <w:t>floor</w:t>
      </w:r>
      <w:proofErr w:type="gramEnd"/>
      <w:r w:rsidR="003D003E" w:rsidRPr="006D613E">
        <w:rPr>
          <w:noProof w:val="0"/>
        </w:rPr>
        <w:t xml:space="preserve">, point of care, room or bed. Although not a required field, when used, it may be the only populated field. It usually includes values such as nursing unit, department, clinic, SNF, physician’s office. Refer to </w:t>
      </w:r>
      <w:r>
        <w:rPr>
          <w:rStyle w:val="Emphasis"/>
          <w:noProof w:val="0"/>
        </w:rPr>
        <w:t>HL7</w:t>
      </w:r>
      <w:r w:rsidR="00995105" w:rsidRPr="006D613E">
        <w:rPr>
          <w:rStyle w:val="Emphasis"/>
          <w:noProof w:val="0"/>
        </w:rPr>
        <w:t xml:space="preserve"> </w:t>
      </w:r>
      <w:r w:rsidR="003D003E" w:rsidRPr="006D613E">
        <w:rPr>
          <w:rStyle w:val="Emphasis"/>
          <w:noProof w:val="0"/>
        </w:rPr>
        <w:t>User-defined Table 0305 - Person location type</w:t>
      </w:r>
      <w:r w:rsidR="003D003E" w:rsidRPr="006D613E">
        <w:rPr>
          <w:noProof w:val="0"/>
        </w:rPr>
        <w:t xml:space="preserve"> for suggested values.</w:t>
      </w:r>
    </w:p>
    <w:p w14:paraId="5913987C" w14:textId="77777777" w:rsidR="00B11855" w:rsidRPr="006D613E" w:rsidRDefault="00B11855" w:rsidP="00A92110">
      <w:pPr>
        <w:pStyle w:val="BodyText"/>
      </w:pPr>
    </w:p>
    <w:p w14:paraId="5FCDA4B6" w14:textId="0947C108" w:rsidR="00B11855" w:rsidRPr="006D613E" w:rsidRDefault="003D003E" w:rsidP="00123C7B">
      <w:pPr>
        <w:pStyle w:val="TableTitle"/>
        <w:outlineLvl w:val="0"/>
      </w:pPr>
      <w:r w:rsidRPr="006D613E">
        <w:t xml:space="preserve">Table C.7-2: </w:t>
      </w:r>
      <w:r w:rsidR="006D613E">
        <w:t>HL7</w:t>
      </w:r>
      <w:r w:rsidR="00995105" w:rsidRPr="006D613E">
        <w:t xml:space="preserve"> </w:t>
      </w:r>
      <w:r w:rsidRPr="006D613E">
        <w:t>User-defined Table 0305 - Person Location Type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3600"/>
        <w:gridCol w:w="2160"/>
      </w:tblGrid>
      <w:tr w:rsidR="00C40FD5" w:rsidRPr="006D613E" w14:paraId="6B067D52" w14:textId="77777777" w:rsidTr="00A92110">
        <w:trPr>
          <w:cantSplit/>
          <w:jc w:val="center"/>
        </w:trPr>
        <w:tc>
          <w:tcPr>
            <w:tcW w:w="1440" w:type="dxa"/>
            <w:shd w:val="clear" w:color="auto" w:fill="D9D9D9"/>
          </w:tcPr>
          <w:p w14:paraId="6F34C7E2" w14:textId="77777777" w:rsidR="00B11855" w:rsidRPr="006D613E" w:rsidRDefault="003D003E" w:rsidP="00852E72">
            <w:pPr>
              <w:pStyle w:val="TableEntryHeader"/>
            </w:pPr>
            <w:r w:rsidRPr="006D613E">
              <w:t>Value</w:t>
            </w:r>
          </w:p>
        </w:tc>
        <w:tc>
          <w:tcPr>
            <w:tcW w:w="3600" w:type="dxa"/>
            <w:shd w:val="clear" w:color="auto" w:fill="D9D9D9"/>
          </w:tcPr>
          <w:p w14:paraId="56E52D46" w14:textId="77777777" w:rsidR="00B11855" w:rsidRPr="006D613E" w:rsidRDefault="003D003E" w:rsidP="00852E72">
            <w:pPr>
              <w:pStyle w:val="TableEntryHeader"/>
            </w:pPr>
            <w:r w:rsidRPr="006D613E">
              <w:t>Description</w:t>
            </w:r>
          </w:p>
        </w:tc>
        <w:tc>
          <w:tcPr>
            <w:tcW w:w="2160" w:type="dxa"/>
            <w:shd w:val="clear" w:color="auto" w:fill="D9D9D9"/>
          </w:tcPr>
          <w:p w14:paraId="3106C028" w14:textId="77777777" w:rsidR="00B11855" w:rsidRPr="006D613E" w:rsidRDefault="003D003E" w:rsidP="00852E72">
            <w:pPr>
              <w:pStyle w:val="TableEntryHeader"/>
            </w:pPr>
            <w:r w:rsidRPr="006D613E">
              <w:t>Comment</w:t>
            </w:r>
          </w:p>
        </w:tc>
      </w:tr>
      <w:tr w:rsidR="00B11855" w:rsidRPr="006D613E" w14:paraId="60DE82CF" w14:textId="77777777" w:rsidTr="006C0E8E">
        <w:trPr>
          <w:cantSplit/>
          <w:jc w:val="center"/>
        </w:trPr>
        <w:tc>
          <w:tcPr>
            <w:tcW w:w="1440" w:type="dxa"/>
            <w:shd w:val="clear" w:color="auto" w:fill="auto"/>
          </w:tcPr>
          <w:p w14:paraId="730294DE" w14:textId="77777777" w:rsidR="00B11855" w:rsidRPr="006D613E" w:rsidRDefault="003D003E" w:rsidP="00852E72">
            <w:pPr>
              <w:pStyle w:val="TableEntry"/>
            </w:pPr>
            <w:r w:rsidRPr="006D613E">
              <w:t>C</w:t>
            </w:r>
          </w:p>
        </w:tc>
        <w:tc>
          <w:tcPr>
            <w:tcW w:w="3600" w:type="dxa"/>
            <w:shd w:val="clear" w:color="auto" w:fill="auto"/>
          </w:tcPr>
          <w:p w14:paraId="45160002" w14:textId="77777777" w:rsidR="00B11855" w:rsidRPr="006D613E" w:rsidRDefault="003D003E" w:rsidP="00852E72">
            <w:pPr>
              <w:pStyle w:val="TableEntry"/>
            </w:pPr>
            <w:r w:rsidRPr="006D613E">
              <w:t>Clinic</w:t>
            </w:r>
          </w:p>
        </w:tc>
        <w:tc>
          <w:tcPr>
            <w:tcW w:w="2160" w:type="dxa"/>
            <w:shd w:val="clear" w:color="auto" w:fill="auto"/>
          </w:tcPr>
          <w:p w14:paraId="780B3433" w14:textId="77777777" w:rsidR="00B11855" w:rsidRPr="006D613E" w:rsidRDefault="00B11855" w:rsidP="00852E72">
            <w:pPr>
              <w:pStyle w:val="TableEntry"/>
            </w:pPr>
          </w:p>
        </w:tc>
      </w:tr>
      <w:tr w:rsidR="00B11855" w:rsidRPr="006D613E" w14:paraId="3042B637" w14:textId="77777777" w:rsidTr="006C0E8E">
        <w:trPr>
          <w:cantSplit/>
          <w:jc w:val="center"/>
        </w:trPr>
        <w:tc>
          <w:tcPr>
            <w:tcW w:w="1440" w:type="dxa"/>
            <w:shd w:val="clear" w:color="auto" w:fill="auto"/>
          </w:tcPr>
          <w:p w14:paraId="534D29D2" w14:textId="77777777" w:rsidR="00B11855" w:rsidRPr="006D613E" w:rsidRDefault="003D003E" w:rsidP="00852E72">
            <w:pPr>
              <w:pStyle w:val="TableEntry"/>
            </w:pPr>
            <w:r w:rsidRPr="006D613E">
              <w:t>D</w:t>
            </w:r>
          </w:p>
        </w:tc>
        <w:tc>
          <w:tcPr>
            <w:tcW w:w="3600" w:type="dxa"/>
            <w:shd w:val="clear" w:color="auto" w:fill="auto"/>
          </w:tcPr>
          <w:p w14:paraId="524A4956" w14:textId="77777777" w:rsidR="00B11855" w:rsidRPr="006D613E" w:rsidRDefault="003D003E" w:rsidP="00852E72">
            <w:pPr>
              <w:pStyle w:val="TableEntry"/>
            </w:pPr>
            <w:r w:rsidRPr="006D613E">
              <w:t>Department</w:t>
            </w:r>
          </w:p>
        </w:tc>
        <w:tc>
          <w:tcPr>
            <w:tcW w:w="2160" w:type="dxa"/>
            <w:shd w:val="clear" w:color="auto" w:fill="auto"/>
          </w:tcPr>
          <w:p w14:paraId="06EC3F3D" w14:textId="77777777" w:rsidR="00B11855" w:rsidRPr="006D613E" w:rsidRDefault="00B11855" w:rsidP="00852E72">
            <w:pPr>
              <w:pStyle w:val="TableEntry"/>
            </w:pPr>
          </w:p>
        </w:tc>
      </w:tr>
      <w:tr w:rsidR="00B11855" w:rsidRPr="006D613E" w14:paraId="46B4A001" w14:textId="77777777" w:rsidTr="006C0E8E">
        <w:trPr>
          <w:cantSplit/>
          <w:jc w:val="center"/>
        </w:trPr>
        <w:tc>
          <w:tcPr>
            <w:tcW w:w="1440" w:type="dxa"/>
            <w:shd w:val="clear" w:color="auto" w:fill="auto"/>
          </w:tcPr>
          <w:p w14:paraId="0A553885" w14:textId="77777777" w:rsidR="00B11855" w:rsidRPr="006D613E" w:rsidRDefault="003D003E" w:rsidP="00852E72">
            <w:pPr>
              <w:pStyle w:val="TableEntry"/>
            </w:pPr>
            <w:r w:rsidRPr="006D613E">
              <w:t>H</w:t>
            </w:r>
          </w:p>
        </w:tc>
        <w:tc>
          <w:tcPr>
            <w:tcW w:w="3600" w:type="dxa"/>
            <w:shd w:val="clear" w:color="auto" w:fill="auto"/>
          </w:tcPr>
          <w:p w14:paraId="0266064F" w14:textId="77777777" w:rsidR="00B11855" w:rsidRPr="006D613E" w:rsidRDefault="003D003E" w:rsidP="00852E72">
            <w:pPr>
              <w:pStyle w:val="TableEntry"/>
            </w:pPr>
            <w:r w:rsidRPr="006D613E">
              <w:t>Home</w:t>
            </w:r>
          </w:p>
        </w:tc>
        <w:tc>
          <w:tcPr>
            <w:tcW w:w="2160" w:type="dxa"/>
            <w:shd w:val="clear" w:color="auto" w:fill="auto"/>
          </w:tcPr>
          <w:p w14:paraId="1F0CBCD3" w14:textId="77777777" w:rsidR="00B11855" w:rsidRPr="006D613E" w:rsidRDefault="00B11855" w:rsidP="00852E72">
            <w:pPr>
              <w:pStyle w:val="TableEntry"/>
            </w:pPr>
          </w:p>
        </w:tc>
      </w:tr>
      <w:tr w:rsidR="00B11855" w:rsidRPr="006D613E" w14:paraId="0C41E51E" w14:textId="77777777" w:rsidTr="006C0E8E">
        <w:trPr>
          <w:cantSplit/>
          <w:jc w:val="center"/>
        </w:trPr>
        <w:tc>
          <w:tcPr>
            <w:tcW w:w="1440" w:type="dxa"/>
            <w:shd w:val="clear" w:color="auto" w:fill="auto"/>
          </w:tcPr>
          <w:p w14:paraId="1A6B1D6F" w14:textId="77777777" w:rsidR="00B11855" w:rsidRPr="006D613E" w:rsidRDefault="003D003E" w:rsidP="00852E72">
            <w:pPr>
              <w:pStyle w:val="TableEntry"/>
            </w:pPr>
            <w:r w:rsidRPr="006D613E">
              <w:t>N</w:t>
            </w:r>
          </w:p>
        </w:tc>
        <w:tc>
          <w:tcPr>
            <w:tcW w:w="3600" w:type="dxa"/>
            <w:shd w:val="clear" w:color="auto" w:fill="auto"/>
          </w:tcPr>
          <w:p w14:paraId="1A54E15A" w14:textId="77777777" w:rsidR="00B11855" w:rsidRPr="006D613E" w:rsidRDefault="003D003E" w:rsidP="00852E72">
            <w:pPr>
              <w:pStyle w:val="TableEntry"/>
            </w:pPr>
            <w:r w:rsidRPr="006D613E">
              <w:t>Nursing Unit</w:t>
            </w:r>
          </w:p>
        </w:tc>
        <w:tc>
          <w:tcPr>
            <w:tcW w:w="2160" w:type="dxa"/>
            <w:shd w:val="clear" w:color="auto" w:fill="auto"/>
          </w:tcPr>
          <w:p w14:paraId="4555EBBF" w14:textId="77777777" w:rsidR="00B11855" w:rsidRPr="006D613E" w:rsidRDefault="00B11855" w:rsidP="00852E72">
            <w:pPr>
              <w:pStyle w:val="TableEntry"/>
            </w:pPr>
          </w:p>
        </w:tc>
      </w:tr>
      <w:tr w:rsidR="00B11855" w:rsidRPr="006D613E" w14:paraId="2865DF85" w14:textId="77777777" w:rsidTr="006C0E8E">
        <w:trPr>
          <w:cantSplit/>
          <w:jc w:val="center"/>
        </w:trPr>
        <w:tc>
          <w:tcPr>
            <w:tcW w:w="1440" w:type="dxa"/>
            <w:shd w:val="clear" w:color="auto" w:fill="auto"/>
          </w:tcPr>
          <w:p w14:paraId="56FF647F" w14:textId="77777777" w:rsidR="00B11855" w:rsidRPr="006D613E" w:rsidRDefault="003D003E" w:rsidP="00852E72">
            <w:pPr>
              <w:pStyle w:val="TableEntry"/>
            </w:pPr>
            <w:r w:rsidRPr="006D613E">
              <w:t>O</w:t>
            </w:r>
          </w:p>
        </w:tc>
        <w:tc>
          <w:tcPr>
            <w:tcW w:w="3600" w:type="dxa"/>
            <w:shd w:val="clear" w:color="auto" w:fill="auto"/>
          </w:tcPr>
          <w:p w14:paraId="1EBF499C" w14:textId="77777777" w:rsidR="00B11855" w:rsidRPr="006D613E" w:rsidRDefault="003D003E" w:rsidP="00852E72">
            <w:pPr>
              <w:pStyle w:val="TableEntry"/>
            </w:pPr>
            <w:r w:rsidRPr="006D613E">
              <w:t>Provider’s Office</w:t>
            </w:r>
          </w:p>
        </w:tc>
        <w:tc>
          <w:tcPr>
            <w:tcW w:w="2160" w:type="dxa"/>
            <w:shd w:val="clear" w:color="auto" w:fill="auto"/>
          </w:tcPr>
          <w:p w14:paraId="2B77A79C" w14:textId="77777777" w:rsidR="00B11855" w:rsidRPr="006D613E" w:rsidRDefault="00B11855" w:rsidP="00852E72">
            <w:pPr>
              <w:pStyle w:val="TableEntry"/>
            </w:pPr>
          </w:p>
        </w:tc>
      </w:tr>
      <w:tr w:rsidR="00B11855" w:rsidRPr="006D613E" w14:paraId="42791621" w14:textId="77777777" w:rsidTr="006C0E8E">
        <w:trPr>
          <w:cantSplit/>
          <w:jc w:val="center"/>
        </w:trPr>
        <w:tc>
          <w:tcPr>
            <w:tcW w:w="1440" w:type="dxa"/>
            <w:shd w:val="clear" w:color="auto" w:fill="auto"/>
          </w:tcPr>
          <w:p w14:paraId="673CAE9B" w14:textId="77777777" w:rsidR="00B11855" w:rsidRPr="006D613E" w:rsidRDefault="003D003E" w:rsidP="00852E72">
            <w:pPr>
              <w:pStyle w:val="TableEntry"/>
            </w:pPr>
            <w:r w:rsidRPr="006D613E">
              <w:t>P</w:t>
            </w:r>
          </w:p>
        </w:tc>
        <w:tc>
          <w:tcPr>
            <w:tcW w:w="3600" w:type="dxa"/>
            <w:shd w:val="clear" w:color="auto" w:fill="auto"/>
          </w:tcPr>
          <w:p w14:paraId="1E03607B" w14:textId="77777777" w:rsidR="00B11855" w:rsidRPr="006D613E" w:rsidRDefault="003D003E" w:rsidP="00852E72">
            <w:pPr>
              <w:pStyle w:val="TableEntry"/>
            </w:pPr>
            <w:r w:rsidRPr="006D613E">
              <w:t>Phone</w:t>
            </w:r>
          </w:p>
        </w:tc>
        <w:tc>
          <w:tcPr>
            <w:tcW w:w="2160" w:type="dxa"/>
            <w:shd w:val="clear" w:color="auto" w:fill="auto"/>
          </w:tcPr>
          <w:p w14:paraId="0298FEF1" w14:textId="77777777" w:rsidR="00B11855" w:rsidRPr="006D613E" w:rsidRDefault="00B11855" w:rsidP="00852E72">
            <w:pPr>
              <w:pStyle w:val="TableEntry"/>
            </w:pPr>
          </w:p>
        </w:tc>
      </w:tr>
      <w:tr w:rsidR="00B11855" w:rsidRPr="006D613E" w14:paraId="18BAD06C" w14:textId="77777777" w:rsidTr="006C0E8E">
        <w:trPr>
          <w:cantSplit/>
          <w:jc w:val="center"/>
        </w:trPr>
        <w:tc>
          <w:tcPr>
            <w:tcW w:w="1440" w:type="dxa"/>
            <w:shd w:val="clear" w:color="auto" w:fill="auto"/>
          </w:tcPr>
          <w:p w14:paraId="3A52BAC5" w14:textId="77777777" w:rsidR="00B11855" w:rsidRPr="006D613E" w:rsidRDefault="003D003E" w:rsidP="00852E72">
            <w:pPr>
              <w:pStyle w:val="TableEntry"/>
            </w:pPr>
            <w:r w:rsidRPr="006D613E">
              <w:t>S</w:t>
            </w:r>
          </w:p>
        </w:tc>
        <w:tc>
          <w:tcPr>
            <w:tcW w:w="3600" w:type="dxa"/>
            <w:shd w:val="clear" w:color="auto" w:fill="auto"/>
          </w:tcPr>
          <w:p w14:paraId="12D3ECB0" w14:textId="77777777" w:rsidR="00B11855" w:rsidRPr="006D613E" w:rsidRDefault="003D003E" w:rsidP="00852E72">
            <w:pPr>
              <w:pStyle w:val="TableEntry"/>
            </w:pPr>
            <w:r w:rsidRPr="006D613E">
              <w:t>SNF</w:t>
            </w:r>
          </w:p>
        </w:tc>
        <w:tc>
          <w:tcPr>
            <w:tcW w:w="2160" w:type="dxa"/>
            <w:shd w:val="clear" w:color="auto" w:fill="auto"/>
          </w:tcPr>
          <w:p w14:paraId="672BDC99" w14:textId="77777777" w:rsidR="00B11855" w:rsidRPr="006D613E" w:rsidRDefault="00B11855" w:rsidP="00852E72">
            <w:pPr>
              <w:pStyle w:val="TableEntry"/>
            </w:pPr>
          </w:p>
        </w:tc>
      </w:tr>
    </w:tbl>
    <w:p w14:paraId="51DA75DB" w14:textId="77777777" w:rsidR="00B11855" w:rsidRPr="006D613E" w:rsidRDefault="003D003E" w:rsidP="00852E72">
      <w:pPr>
        <w:pStyle w:val="HL7FieldIndent2"/>
        <w:rPr>
          <w:noProof w:val="0"/>
        </w:rPr>
      </w:pPr>
      <w:r w:rsidRPr="006D613E">
        <w:rPr>
          <w:noProof w:val="0"/>
        </w:rPr>
        <w:t>National extensions of this profile may further constrain on extend this table.</w:t>
      </w:r>
    </w:p>
    <w:p w14:paraId="44E83C5B" w14:textId="77777777" w:rsidR="00B11855" w:rsidRPr="006D613E" w:rsidRDefault="003D003E" w:rsidP="00123C7B">
      <w:pPr>
        <w:pStyle w:val="HL7Field"/>
        <w:outlineLvl w:val="0"/>
      </w:pPr>
      <w:r w:rsidRPr="006D613E">
        <w:t>Component 7: Building (IS), required but may be empty:</w:t>
      </w:r>
    </w:p>
    <w:p w14:paraId="1C605B2F" w14:textId="20C4FE84" w:rsidR="00B11855" w:rsidRPr="006D613E" w:rsidRDefault="006D613E" w:rsidP="001466DF">
      <w:pPr>
        <w:pStyle w:val="HL7FieldIndent2"/>
        <w:rPr>
          <w:noProof w:val="0"/>
        </w:rPr>
      </w:pPr>
      <w:r>
        <w:rPr>
          <w:noProof w:val="0"/>
        </w:rPr>
        <w:lastRenderedPageBreak/>
        <w:t>HL7</w:t>
      </w:r>
      <w:r w:rsidR="00995105" w:rsidRPr="006D613E">
        <w:rPr>
          <w:noProof w:val="0"/>
        </w:rPr>
        <w:t xml:space="preserve"> </w:t>
      </w:r>
      <w:r w:rsidR="003D003E" w:rsidRPr="006D613E">
        <w:rPr>
          <w:noProof w:val="0"/>
        </w:rPr>
        <w:t>definition: This component specifies the code for the building where the person is located. After facility, it is the most general person location designation.</w:t>
      </w:r>
    </w:p>
    <w:p w14:paraId="3796D1AC" w14:textId="4064C0AE"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user-defined table 0307 does not suggest any values. The codification of buildings shall be defined at the site level in acute care settings.</w:t>
      </w:r>
    </w:p>
    <w:p w14:paraId="2FF684C8" w14:textId="77777777" w:rsidR="00B11855" w:rsidRPr="006D613E" w:rsidRDefault="003D003E" w:rsidP="00123C7B">
      <w:pPr>
        <w:pStyle w:val="HL7Field"/>
        <w:outlineLvl w:val="0"/>
      </w:pPr>
      <w:r w:rsidRPr="006D613E">
        <w:t>Component 8: Floor (IS), required but may be empty:</w:t>
      </w:r>
    </w:p>
    <w:p w14:paraId="1F50C992" w14:textId="7440ABEC"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definition: This component specifies the code for the floor where the person is located. After building, it is the most general person location designation.</w:t>
      </w:r>
    </w:p>
    <w:p w14:paraId="7951A281" w14:textId="70107F55"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user-defined table 308 does not suggest any values. The codification of floors shall be defined at the site level in acute care settings.</w:t>
      </w:r>
    </w:p>
    <w:p w14:paraId="4BD41F1B" w14:textId="77777777" w:rsidR="00B11855" w:rsidRPr="006D613E" w:rsidRDefault="003D003E" w:rsidP="00123C7B">
      <w:pPr>
        <w:pStyle w:val="HL7Field"/>
        <w:outlineLvl w:val="0"/>
      </w:pPr>
      <w:r w:rsidRPr="006D613E">
        <w:t>Component 9: Location description (ST</w:t>
      </w:r>
      <w:proofErr w:type="gramStart"/>
      <w:r w:rsidRPr="006D613E">
        <w:t>),</w:t>
      </w:r>
      <w:proofErr w:type="gramEnd"/>
      <w:r w:rsidRPr="006D613E">
        <w:t xml:space="preserve"> required but may be empty:</w:t>
      </w:r>
    </w:p>
    <w:p w14:paraId="23BA2C8C" w14:textId="43F1D0CC"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definition: This component describes the location in free text.</w:t>
      </w:r>
    </w:p>
    <w:p w14:paraId="384BB341" w14:textId="77777777" w:rsidR="00B11855" w:rsidRPr="006D613E" w:rsidRDefault="003D003E" w:rsidP="00123C7B">
      <w:pPr>
        <w:pStyle w:val="HL7Field"/>
        <w:outlineLvl w:val="0"/>
      </w:pPr>
      <w:r w:rsidRPr="006D613E">
        <w:t>Component 10: Comprehensive Location Identifier (EI</w:t>
      </w:r>
      <w:proofErr w:type="gramStart"/>
      <w:r w:rsidRPr="006D613E">
        <w:t>),</w:t>
      </w:r>
      <w:proofErr w:type="gramEnd"/>
      <w:r w:rsidRPr="006D613E">
        <w:t xml:space="preserve"> required but may be empty:</w:t>
      </w:r>
    </w:p>
    <w:p w14:paraId="4B288786" w14:textId="2EE3F1C2"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6CE40162" w14:textId="77777777" w:rsidR="00B11855" w:rsidRPr="006D613E" w:rsidRDefault="003D003E" w:rsidP="00123C7B">
      <w:pPr>
        <w:pStyle w:val="HL7Field"/>
        <w:outlineLvl w:val="0"/>
      </w:pPr>
      <w:r w:rsidRPr="006D613E">
        <w:t>Component 11: Assigning Authority for Location (HD</w:t>
      </w:r>
      <w:proofErr w:type="gramStart"/>
      <w:r w:rsidRPr="006D613E">
        <w:t>),</w:t>
      </w:r>
      <w:proofErr w:type="gramEnd"/>
      <w:r w:rsidRPr="006D613E">
        <w:t xml:space="preserve"> required but may be empty:</w:t>
      </w:r>
    </w:p>
    <w:p w14:paraId="0216076A" w14:textId="2A3563D9" w:rsidR="00B11855" w:rsidRPr="006D613E" w:rsidRDefault="006D613E" w:rsidP="001466DF">
      <w:pPr>
        <w:pStyle w:val="HL7FieldIndent2"/>
        <w:rPr>
          <w:noProof w:val="0"/>
        </w:rPr>
      </w:pPr>
      <w:r>
        <w:rPr>
          <w:noProof w:val="0"/>
        </w:rPr>
        <w:t>HL7</w:t>
      </w:r>
      <w:r w:rsidR="00995105" w:rsidRPr="006D613E">
        <w:rPr>
          <w:noProof w:val="0"/>
        </w:rPr>
        <w:t xml:space="preserve"> </w:t>
      </w:r>
      <w:r w:rsidR="003D003E" w:rsidRPr="006D613E">
        <w:rPr>
          <w:noProof w:val="0"/>
        </w:rPr>
        <w:t xml:space="preserve">definition: The entity that creates the data for the individual physical location components. If populated, it should be the authority for all components populated. Refer to </w:t>
      </w:r>
      <w:r>
        <w:rPr>
          <w:noProof w:val="0"/>
        </w:rPr>
        <w:t>HL7</w:t>
      </w:r>
      <w:r w:rsidR="00995105" w:rsidRPr="006D613E">
        <w:rPr>
          <w:noProof w:val="0"/>
        </w:rPr>
        <w:t xml:space="preserve"> </w:t>
      </w:r>
      <w:r w:rsidR="003D003E" w:rsidRPr="006D613E">
        <w:rPr>
          <w:noProof w:val="0"/>
        </w:rPr>
        <w:t>User-defined Table 0363 - Assigning authority for suggested values for the first sub-component of the HD component, &lt;namespace ID&gt;.</w:t>
      </w:r>
    </w:p>
    <w:p w14:paraId="222715E5" w14:textId="5D443AC5" w:rsidR="00B11855" w:rsidRPr="006D613E" w:rsidRDefault="003D003E" w:rsidP="001466DF">
      <w:pPr>
        <w:pStyle w:val="HL7FieldIndent2"/>
        <w:rPr>
          <w:noProof w:val="0"/>
        </w:rPr>
      </w:pPr>
      <w:r w:rsidRPr="006D613E">
        <w:rPr>
          <w:noProof w:val="0"/>
        </w:rPr>
        <w:t xml:space="preserve">By site agreement, implementers may continue to use </w:t>
      </w:r>
      <w:r w:rsidR="006D613E">
        <w:rPr>
          <w:noProof w:val="0"/>
        </w:rPr>
        <w:t>HL7</w:t>
      </w:r>
      <w:r w:rsidR="00995105" w:rsidRPr="006D613E">
        <w:rPr>
          <w:noProof w:val="0"/>
        </w:rPr>
        <w:t xml:space="preserve"> </w:t>
      </w:r>
      <w:r w:rsidRPr="006D613E">
        <w:rPr>
          <w:noProof w:val="0"/>
        </w:rPr>
        <w:t>User-defined Table 0300 - Namespace ID for the first sub-component.</w:t>
      </w:r>
    </w:p>
    <w:p w14:paraId="507FC85C" w14:textId="77777777" w:rsidR="00B11855" w:rsidRPr="006D613E" w:rsidRDefault="003D003E" w:rsidP="005F16F9">
      <w:pPr>
        <w:pStyle w:val="AppendixHeading2"/>
        <w:rPr>
          <w:noProof w:val="0"/>
        </w:rPr>
      </w:pPr>
      <w:bookmarkStart w:id="1094" w:name="_Toc401769879"/>
      <w:bookmarkStart w:id="1095" w:name="_Toc466373834"/>
      <w:r w:rsidRPr="006D613E">
        <w:rPr>
          <w:noProof w:val="0"/>
        </w:rPr>
        <w:t>XPN Data Type</w:t>
      </w:r>
      <w:bookmarkEnd w:id="1094"/>
      <w:bookmarkEnd w:id="1095"/>
    </w:p>
    <w:p w14:paraId="51365DEB" w14:textId="77777777" w:rsidR="00D65F7D" w:rsidRPr="006D613E" w:rsidRDefault="00D65F7D" w:rsidP="00A92110">
      <w:pPr>
        <w:pStyle w:val="BodyText"/>
      </w:pPr>
    </w:p>
    <w:p w14:paraId="2DBDDAD0" w14:textId="77777777" w:rsidR="00B11855" w:rsidRPr="006D613E" w:rsidRDefault="003D003E" w:rsidP="00123C7B">
      <w:pPr>
        <w:pStyle w:val="TableTitle"/>
        <w:outlineLvl w:val="0"/>
      </w:pPr>
      <w:r w:rsidRPr="006D613E">
        <w:t>Table C.8-1: XPN-Extended Person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2834"/>
      </w:tblGrid>
      <w:tr w:rsidR="00C40FD5" w:rsidRPr="006D613E" w14:paraId="0FAE3711" w14:textId="77777777" w:rsidTr="00A92110">
        <w:trPr>
          <w:cantSplit/>
          <w:tblHeader/>
          <w:jc w:val="center"/>
        </w:trPr>
        <w:tc>
          <w:tcPr>
            <w:tcW w:w="783" w:type="dxa"/>
            <w:shd w:val="clear" w:color="auto" w:fill="D9D9D9"/>
          </w:tcPr>
          <w:p w14:paraId="67801A41" w14:textId="77777777" w:rsidR="00B11855" w:rsidRPr="006D613E" w:rsidRDefault="003D003E" w:rsidP="00DC2467">
            <w:pPr>
              <w:pStyle w:val="TableEntryHeader"/>
            </w:pPr>
            <w:r w:rsidRPr="006D613E">
              <w:t>SEQ</w:t>
            </w:r>
          </w:p>
        </w:tc>
        <w:tc>
          <w:tcPr>
            <w:tcW w:w="764" w:type="dxa"/>
            <w:shd w:val="clear" w:color="auto" w:fill="D9D9D9"/>
          </w:tcPr>
          <w:p w14:paraId="387C0E66" w14:textId="77777777" w:rsidR="00B11855" w:rsidRPr="006D613E" w:rsidRDefault="003D003E" w:rsidP="00DC2467">
            <w:pPr>
              <w:pStyle w:val="TableEntryHeader"/>
            </w:pPr>
            <w:r w:rsidRPr="006D613E">
              <w:t>LEN</w:t>
            </w:r>
          </w:p>
        </w:tc>
        <w:tc>
          <w:tcPr>
            <w:tcW w:w="760" w:type="dxa"/>
            <w:shd w:val="clear" w:color="auto" w:fill="D9D9D9"/>
          </w:tcPr>
          <w:p w14:paraId="0A413048" w14:textId="77777777" w:rsidR="00B11855" w:rsidRPr="006D613E" w:rsidRDefault="003D003E" w:rsidP="00DC2467">
            <w:pPr>
              <w:pStyle w:val="TableEntryHeader"/>
            </w:pPr>
            <w:r w:rsidRPr="006D613E">
              <w:t>DT</w:t>
            </w:r>
          </w:p>
        </w:tc>
        <w:tc>
          <w:tcPr>
            <w:tcW w:w="961" w:type="dxa"/>
            <w:shd w:val="clear" w:color="auto" w:fill="D9D9D9"/>
          </w:tcPr>
          <w:p w14:paraId="01E5E9BD" w14:textId="77777777" w:rsidR="00B11855" w:rsidRPr="006D613E" w:rsidRDefault="003D003E" w:rsidP="00DC2467">
            <w:pPr>
              <w:pStyle w:val="TableEntryHeader"/>
            </w:pPr>
            <w:r w:rsidRPr="006D613E">
              <w:t>Usage</w:t>
            </w:r>
          </w:p>
        </w:tc>
        <w:tc>
          <w:tcPr>
            <w:tcW w:w="1316" w:type="dxa"/>
            <w:shd w:val="clear" w:color="auto" w:fill="D9D9D9"/>
          </w:tcPr>
          <w:p w14:paraId="6C44B83F" w14:textId="77777777" w:rsidR="00B11855" w:rsidRPr="006D613E" w:rsidRDefault="003D003E" w:rsidP="00DC2467">
            <w:pPr>
              <w:pStyle w:val="TableEntryHeader"/>
            </w:pPr>
            <w:r w:rsidRPr="006D613E">
              <w:t>Card.</w:t>
            </w:r>
          </w:p>
        </w:tc>
        <w:tc>
          <w:tcPr>
            <w:tcW w:w="861" w:type="dxa"/>
            <w:shd w:val="clear" w:color="auto" w:fill="D9D9D9"/>
          </w:tcPr>
          <w:p w14:paraId="235D38C2" w14:textId="77777777" w:rsidR="00B11855" w:rsidRPr="006D613E" w:rsidRDefault="003D003E" w:rsidP="00DC2467">
            <w:pPr>
              <w:pStyle w:val="TableEntryHeader"/>
            </w:pPr>
            <w:r w:rsidRPr="006D613E">
              <w:t>TBL#</w:t>
            </w:r>
          </w:p>
        </w:tc>
        <w:tc>
          <w:tcPr>
            <w:tcW w:w="2834" w:type="dxa"/>
            <w:shd w:val="clear" w:color="auto" w:fill="D9D9D9"/>
          </w:tcPr>
          <w:p w14:paraId="4A573C39" w14:textId="77777777" w:rsidR="00B11855" w:rsidRPr="006D613E" w:rsidRDefault="003D003E" w:rsidP="00DC2467">
            <w:pPr>
              <w:pStyle w:val="TableEntryHeader"/>
            </w:pPr>
            <w:r w:rsidRPr="006D613E">
              <w:t>Component name</w:t>
            </w:r>
          </w:p>
        </w:tc>
      </w:tr>
      <w:tr w:rsidR="00C40FD5" w:rsidRPr="006D613E" w14:paraId="6669E507" w14:textId="77777777" w:rsidTr="006C0E8E">
        <w:trPr>
          <w:cantSplit/>
          <w:jc w:val="center"/>
        </w:trPr>
        <w:tc>
          <w:tcPr>
            <w:tcW w:w="783" w:type="dxa"/>
            <w:shd w:val="clear" w:color="auto" w:fill="auto"/>
          </w:tcPr>
          <w:p w14:paraId="29835148" w14:textId="77777777" w:rsidR="00B11855" w:rsidRPr="006D613E" w:rsidRDefault="003D003E" w:rsidP="00DC2467">
            <w:pPr>
              <w:pStyle w:val="TableEntry"/>
            </w:pPr>
            <w:r w:rsidRPr="006D613E">
              <w:t>1</w:t>
            </w:r>
          </w:p>
        </w:tc>
        <w:tc>
          <w:tcPr>
            <w:tcW w:w="764" w:type="dxa"/>
            <w:shd w:val="clear" w:color="auto" w:fill="auto"/>
          </w:tcPr>
          <w:p w14:paraId="2DD20349" w14:textId="77777777" w:rsidR="00B11855" w:rsidRPr="006D613E" w:rsidRDefault="003D003E" w:rsidP="00DC2467">
            <w:pPr>
              <w:pStyle w:val="TableEntry"/>
            </w:pPr>
            <w:r w:rsidRPr="006D613E">
              <w:t>194</w:t>
            </w:r>
          </w:p>
        </w:tc>
        <w:tc>
          <w:tcPr>
            <w:tcW w:w="760" w:type="dxa"/>
            <w:shd w:val="clear" w:color="auto" w:fill="auto"/>
          </w:tcPr>
          <w:p w14:paraId="6CD4CFF9" w14:textId="77777777" w:rsidR="00B11855" w:rsidRPr="006D613E" w:rsidRDefault="003D003E" w:rsidP="00DC2467">
            <w:pPr>
              <w:pStyle w:val="TableEntry"/>
            </w:pPr>
            <w:r w:rsidRPr="006D613E">
              <w:t>FN</w:t>
            </w:r>
          </w:p>
        </w:tc>
        <w:tc>
          <w:tcPr>
            <w:tcW w:w="961" w:type="dxa"/>
            <w:shd w:val="clear" w:color="auto" w:fill="auto"/>
          </w:tcPr>
          <w:p w14:paraId="3B3B7619" w14:textId="77777777" w:rsidR="00B11855" w:rsidRPr="006D613E" w:rsidRDefault="003D003E" w:rsidP="00DC2467">
            <w:pPr>
              <w:pStyle w:val="TableEntry"/>
            </w:pPr>
            <w:r w:rsidRPr="006D613E">
              <w:t>RE</w:t>
            </w:r>
          </w:p>
        </w:tc>
        <w:tc>
          <w:tcPr>
            <w:tcW w:w="1316" w:type="dxa"/>
            <w:shd w:val="clear" w:color="auto" w:fill="auto"/>
          </w:tcPr>
          <w:p w14:paraId="732E739F" w14:textId="77777777" w:rsidR="00B11855" w:rsidRPr="006D613E" w:rsidRDefault="003D003E" w:rsidP="00DC2467">
            <w:pPr>
              <w:pStyle w:val="TableEntry"/>
            </w:pPr>
            <w:r w:rsidRPr="006D613E">
              <w:t>[0..1]</w:t>
            </w:r>
          </w:p>
        </w:tc>
        <w:tc>
          <w:tcPr>
            <w:tcW w:w="861" w:type="dxa"/>
            <w:shd w:val="clear" w:color="auto" w:fill="auto"/>
          </w:tcPr>
          <w:p w14:paraId="58169318" w14:textId="77777777" w:rsidR="00B11855" w:rsidRPr="006D613E" w:rsidRDefault="00B11855" w:rsidP="00DC2467">
            <w:pPr>
              <w:pStyle w:val="TableEntry"/>
            </w:pPr>
          </w:p>
        </w:tc>
        <w:tc>
          <w:tcPr>
            <w:tcW w:w="2834" w:type="dxa"/>
            <w:shd w:val="clear" w:color="auto" w:fill="auto"/>
          </w:tcPr>
          <w:p w14:paraId="7515F521" w14:textId="77777777" w:rsidR="00B11855" w:rsidRPr="006D613E" w:rsidRDefault="003D003E" w:rsidP="00DC2467">
            <w:pPr>
              <w:pStyle w:val="TableEntry"/>
            </w:pPr>
            <w:r w:rsidRPr="006D613E">
              <w:t>Family Name</w:t>
            </w:r>
          </w:p>
        </w:tc>
      </w:tr>
      <w:tr w:rsidR="00C40FD5" w:rsidRPr="006D613E" w14:paraId="571197AA" w14:textId="77777777" w:rsidTr="006C0E8E">
        <w:trPr>
          <w:cantSplit/>
          <w:jc w:val="center"/>
        </w:trPr>
        <w:tc>
          <w:tcPr>
            <w:tcW w:w="783" w:type="dxa"/>
            <w:shd w:val="clear" w:color="auto" w:fill="auto"/>
          </w:tcPr>
          <w:p w14:paraId="07842912" w14:textId="77777777" w:rsidR="00B11855" w:rsidRPr="006D613E" w:rsidRDefault="003D003E" w:rsidP="00DC2467">
            <w:pPr>
              <w:pStyle w:val="TableEntry"/>
            </w:pPr>
            <w:r w:rsidRPr="006D613E">
              <w:t>2</w:t>
            </w:r>
          </w:p>
        </w:tc>
        <w:tc>
          <w:tcPr>
            <w:tcW w:w="764" w:type="dxa"/>
            <w:shd w:val="clear" w:color="auto" w:fill="auto"/>
          </w:tcPr>
          <w:p w14:paraId="74283DC0" w14:textId="77777777" w:rsidR="00B11855" w:rsidRPr="006D613E" w:rsidRDefault="003D003E" w:rsidP="00DC2467">
            <w:pPr>
              <w:pStyle w:val="TableEntry"/>
            </w:pPr>
            <w:r w:rsidRPr="006D613E">
              <w:t>30</w:t>
            </w:r>
          </w:p>
        </w:tc>
        <w:tc>
          <w:tcPr>
            <w:tcW w:w="760" w:type="dxa"/>
            <w:shd w:val="clear" w:color="auto" w:fill="auto"/>
          </w:tcPr>
          <w:p w14:paraId="46D5E104" w14:textId="77777777" w:rsidR="00B11855" w:rsidRPr="006D613E" w:rsidRDefault="003D003E" w:rsidP="00DC2467">
            <w:pPr>
              <w:pStyle w:val="TableEntry"/>
            </w:pPr>
            <w:r w:rsidRPr="006D613E">
              <w:t>ST</w:t>
            </w:r>
          </w:p>
        </w:tc>
        <w:tc>
          <w:tcPr>
            <w:tcW w:w="961" w:type="dxa"/>
            <w:shd w:val="clear" w:color="auto" w:fill="auto"/>
          </w:tcPr>
          <w:p w14:paraId="16263072" w14:textId="77777777" w:rsidR="00B11855" w:rsidRPr="006D613E" w:rsidRDefault="003D003E" w:rsidP="00DC2467">
            <w:pPr>
              <w:pStyle w:val="TableEntry"/>
            </w:pPr>
            <w:r w:rsidRPr="006D613E">
              <w:t>RE</w:t>
            </w:r>
          </w:p>
        </w:tc>
        <w:tc>
          <w:tcPr>
            <w:tcW w:w="1316" w:type="dxa"/>
            <w:shd w:val="clear" w:color="auto" w:fill="auto"/>
          </w:tcPr>
          <w:p w14:paraId="521D3EA9" w14:textId="77777777" w:rsidR="00B11855" w:rsidRPr="006D613E" w:rsidRDefault="003D003E" w:rsidP="00DC2467">
            <w:pPr>
              <w:pStyle w:val="TableEntry"/>
            </w:pPr>
            <w:r w:rsidRPr="006D613E">
              <w:t>[0..1]</w:t>
            </w:r>
          </w:p>
        </w:tc>
        <w:tc>
          <w:tcPr>
            <w:tcW w:w="861" w:type="dxa"/>
            <w:shd w:val="clear" w:color="auto" w:fill="auto"/>
          </w:tcPr>
          <w:p w14:paraId="46F9AA8B" w14:textId="77777777" w:rsidR="00B11855" w:rsidRPr="006D613E" w:rsidRDefault="00B11855" w:rsidP="00DC2467">
            <w:pPr>
              <w:pStyle w:val="TableEntry"/>
            </w:pPr>
          </w:p>
        </w:tc>
        <w:tc>
          <w:tcPr>
            <w:tcW w:w="2834" w:type="dxa"/>
            <w:shd w:val="clear" w:color="auto" w:fill="auto"/>
          </w:tcPr>
          <w:p w14:paraId="73106578" w14:textId="77777777" w:rsidR="00B11855" w:rsidRPr="006D613E" w:rsidRDefault="003D003E" w:rsidP="00DC2467">
            <w:pPr>
              <w:pStyle w:val="TableEntry"/>
            </w:pPr>
            <w:r w:rsidRPr="006D613E">
              <w:t>Given Name</w:t>
            </w:r>
          </w:p>
        </w:tc>
      </w:tr>
      <w:tr w:rsidR="00C40FD5" w:rsidRPr="006D613E" w14:paraId="559B1AA8" w14:textId="77777777" w:rsidTr="006C0E8E">
        <w:trPr>
          <w:cantSplit/>
          <w:jc w:val="center"/>
        </w:trPr>
        <w:tc>
          <w:tcPr>
            <w:tcW w:w="783" w:type="dxa"/>
            <w:shd w:val="clear" w:color="auto" w:fill="auto"/>
          </w:tcPr>
          <w:p w14:paraId="58F44453" w14:textId="77777777" w:rsidR="00B11855" w:rsidRPr="006D613E" w:rsidRDefault="003D003E" w:rsidP="00DC2467">
            <w:pPr>
              <w:pStyle w:val="TableEntry"/>
            </w:pPr>
            <w:r w:rsidRPr="006D613E">
              <w:t>3</w:t>
            </w:r>
          </w:p>
        </w:tc>
        <w:tc>
          <w:tcPr>
            <w:tcW w:w="764" w:type="dxa"/>
            <w:shd w:val="clear" w:color="auto" w:fill="auto"/>
          </w:tcPr>
          <w:p w14:paraId="2DEE0FC0" w14:textId="77777777" w:rsidR="00B11855" w:rsidRPr="006D613E" w:rsidRDefault="003D003E" w:rsidP="00DC2467">
            <w:pPr>
              <w:pStyle w:val="TableEntry"/>
            </w:pPr>
            <w:r w:rsidRPr="006D613E">
              <w:t>30</w:t>
            </w:r>
          </w:p>
        </w:tc>
        <w:tc>
          <w:tcPr>
            <w:tcW w:w="760" w:type="dxa"/>
            <w:shd w:val="clear" w:color="auto" w:fill="auto"/>
          </w:tcPr>
          <w:p w14:paraId="20DF0C4C" w14:textId="77777777" w:rsidR="00B11855" w:rsidRPr="006D613E" w:rsidRDefault="003D003E" w:rsidP="00DC2467">
            <w:pPr>
              <w:pStyle w:val="TableEntry"/>
            </w:pPr>
            <w:r w:rsidRPr="006D613E">
              <w:t>ST</w:t>
            </w:r>
          </w:p>
        </w:tc>
        <w:tc>
          <w:tcPr>
            <w:tcW w:w="961" w:type="dxa"/>
            <w:shd w:val="clear" w:color="auto" w:fill="auto"/>
          </w:tcPr>
          <w:p w14:paraId="27E78764" w14:textId="77777777" w:rsidR="00B11855" w:rsidRPr="006D613E" w:rsidRDefault="003D003E" w:rsidP="00DC2467">
            <w:pPr>
              <w:pStyle w:val="TableEntry"/>
            </w:pPr>
            <w:r w:rsidRPr="006D613E">
              <w:t>RE</w:t>
            </w:r>
          </w:p>
        </w:tc>
        <w:tc>
          <w:tcPr>
            <w:tcW w:w="1316" w:type="dxa"/>
            <w:shd w:val="clear" w:color="auto" w:fill="auto"/>
          </w:tcPr>
          <w:p w14:paraId="7841E19D" w14:textId="77777777" w:rsidR="00B11855" w:rsidRPr="006D613E" w:rsidRDefault="003D003E" w:rsidP="00DC2467">
            <w:pPr>
              <w:pStyle w:val="TableEntry"/>
            </w:pPr>
            <w:r w:rsidRPr="006D613E">
              <w:t>[0..1]</w:t>
            </w:r>
          </w:p>
        </w:tc>
        <w:tc>
          <w:tcPr>
            <w:tcW w:w="861" w:type="dxa"/>
            <w:shd w:val="clear" w:color="auto" w:fill="auto"/>
          </w:tcPr>
          <w:p w14:paraId="12793F85" w14:textId="77777777" w:rsidR="00B11855" w:rsidRPr="006D613E" w:rsidRDefault="00B11855" w:rsidP="00DC2467">
            <w:pPr>
              <w:pStyle w:val="TableEntry"/>
            </w:pPr>
          </w:p>
        </w:tc>
        <w:tc>
          <w:tcPr>
            <w:tcW w:w="2834" w:type="dxa"/>
            <w:shd w:val="clear" w:color="auto" w:fill="auto"/>
          </w:tcPr>
          <w:p w14:paraId="508691FB" w14:textId="77777777" w:rsidR="00B11855" w:rsidRPr="006D613E" w:rsidRDefault="003D003E" w:rsidP="00DC2467">
            <w:pPr>
              <w:pStyle w:val="TableEntry"/>
            </w:pPr>
            <w:r w:rsidRPr="006D613E">
              <w:t>Second and Further Given Names or Initials Thereof</w:t>
            </w:r>
          </w:p>
        </w:tc>
      </w:tr>
      <w:tr w:rsidR="00C40FD5" w:rsidRPr="006D613E" w14:paraId="05BB478C" w14:textId="77777777" w:rsidTr="006C0E8E">
        <w:trPr>
          <w:cantSplit/>
          <w:jc w:val="center"/>
        </w:trPr>
        <w:tc>
          <w:tcPr>
            <w:tcW w:w="783" w:type="dxa"/>
            <w:shd w:val="clear" w:color="auto" w:fill="auto"/>
          </w:tcPr>
          <w:p w14:paraId="3A5A7C05" w14:textId="77777777" w:rsidR="00B11855" w:rsidRPr="006D613E" w:rsidRDefault="003D003E" w:rsidP="00DC2467">
            <w:pPr>
              <w:pStyle w:val="TableEntry"/>
            </w:pPr>
            <w:r w:rsidRPr="006D613E">
              <w:t>4</w:t>
            </w:r>
          </w:p>
        </w:tc>
        <w:tc>
          <w:tcPr>
            <w:tcW w:w="764" w:type="dxa"/>
            <w:shd w:val="clear" w:color="auto" w:fill="auto"/>
          </w:tcPr>
          <w:p w14:paraId="3C548F41" w14:textId="77777777" w:rsidR="00B11855" w:rsidRPr="006D613E" w:rsidRDefault="003D003E" w:rsidP="00DC2467">
            <w:pPr>
              <w:pStyle w:val="TableEntry"/>
            </w:pPr>
            <w:r w:rsidRPr="006D613E">
              <w:t>20</w:t>
            </w:r>
          </w:p>
        </w:tc>
        <w:tc>
          <w:tcPr>
            <w:tcW w:w="760" w:type="dxa"/>
            <w:shd w:val="clear" w:color="auto" w:fill="auto"/>
          </w:tcPr>
          <w:p w14:paraId="13087660" w14:textId="77777777" w:rsidR="00B11855" w:rsidRPr="006D613E" w:rsidRDefault="003D003E" w:rsidP="00DC2467">
            <w:pPr>
              <w:pStyle w:val="TableEntry"/>
            </w:pPr>
            <w:r w:rsidRPr="006D613E">
              <w:t>ST</w:t>
            </w:r>
          </w:p>
        </w:tc>
        <w:tc>
          <w:tcPr>
            <w:tcW w:w="961" w:type="dxa"/>
            <w:shd w:val="clear" w:color="auto" w:fill="auto"/>
          </w:tcPr>
          <w:p w14:paraId="46B1F879" w14:textId="77777777" w:rsidR="00B11855" w:rsidRPr="006D613E" w:rsidRDefault="003D003E" w:rsidP="00DC2467">
            <w:pPr>
              <w:pStyle w:val="TableEntry"/>
            </w:pPr>
            <w:r w:rsidRPr="006D613E">
              <w:t>RE</w:t>
            </w:r>
          </w:p>
        </w:tc>
        <w:tc>
          <w:tcPr>
            <w:tcW w:w="1316" w:type="dxa"/>
            <w:shd w:val="clear" w:color="auto" w:fill="auto"/>
          </w:tcPr>
          <w:p w14:paraId="34960B41" w14:textId="77777777" w:rsidR="00B11855" w:rsidRPr="006D613E" w:rsidRDefault="003D003E" w:rsidP="00DC2467">
            <w:pPr>
              <w:pStyle w:val="TableEntry"/>
            </w:pPr>
            <w:r w:rsidRPr="006D613E">
              <w:t>[0..1]</w:t>
            </w:r>
          </w:p>
        </w:tc>
        <w:tc>
          <w:tcPr>
            <w:tcW w:w="861" w:type="dxa"/>
            <w:shd w:val="clear" w:color="auto" w:fill="auto"/>
          </w:tcPr>
          <w:p w14:paraId="7B3A9985" w14:textId="77777777" w:rsidR="00B11855" w:rsidRPr="006D613E" w:rsidRDefault="00B11855" w:rsidP="00DC2467">
            <w:pPr>
              <w:pStyle w:val="TableEntry"/>
            </w:pPr>
          </w:p>
        </w:tc>
        <w:tc>
          <w:tcPr>
            <w:tcW w:w="2834" w:type="dxa"/>
            <w:shd w:val="clear" w:color="auto" w:fill="auto"/>
          </w:tcPr>
          <w:p w14:paraId="12208C83" w14:textId="77777777" w:rsidR="00B11855" w:rsidRPr="006D613E" w:rsidRDefault="003D003E" w:rsidP="00DC2467">
            <w:pPr>
              <w:pStyle w:val="TableEntry"/>
            </w:pPr>
            <w:r w:rsidRPr="006D613E">
              <w:t>Suffix (e.g., JR or III)</w:t>
            </w:r>
          </w:p>
        </w:tc>
      </w:tr>
      <w:tr w:rsidR="00C40FD5" w:rsidRPr="006D613E" w14:paraId="6D57865E" w14:textId="77777777" w:rsidTr="006C0E8E">
        <w:trPr>
          <w:cantSplit/>
          <w:jc w:val="center"/>
        </w:trPr>
        <w:tc>
          <w:tcPr>
            <w:tcW w:w="783" w:type="dxa"/>
            <w:shd w:val="clear" w:color="auto" w:fill="auto"/>
          </w:tcPr>
          <w:p w14:paraId="7CB4840C" w14:textId="77777777" w:rsidR="00B11855" w:rsidRPr="006D613E" w:rsidRDefault="003D003E" w:rsidP="00DC2467">
            <w:pPr>
              <w:pStyle w:val="TableEntry"/>
            </w:pPr>
            <w:r w:rsidRPr="006D613E">
              <w:t>5</w:t>
            </w:r>
          </w:p>
        </w:tc>
        <w:tc>
          <w:tcPr>
            <w:tcW w:w="764" w:type="dxa"/>
            <w:shd w:val="clear" w:color="auto" w:fill="auto"/>
          </w:tcPr>
          <w:p w14:paraId="343AB76C" w14:textId="77777777" w:rsidR="00B11855" w:rsidRPr="006D613E" w:rsidRDefault="003D003E" w:rsidP="00DC2467">
            <w:pPr>
              <w:pStyle w:val="TableEntry"/>
            </w:pPr>
            <w:r w:rsidRPr="006D613E">
              <w:t>20</w:t>
            </w:r>
          </w:p>
        </w:tc>
        <w:tc>
          <w:tcPr>
            <w:tcW w:w="760" w:type="dxa"/>
            <w:shd w:val="clear" w:color="auto" w:fill="auto"/>
          </w:tcPr>
          <w:p w14:paraId="4B9B75D6" w14:textId="77777777" w:rsidR="00B11855" w:rsidRPr="006D613E" w:rsidRDefault="003D003E" w:rsidP="00DC2467">
            <w:pPr>
              <w:pStyle w:val="TableEntry"/>
            </w:pPr>
            <w:r w:rsidRPr="006D613E">
              <w:t>ST</w:t>
            </w:r>
          </w:p>
        </w:tc>
        <w:tc>
          <w:tcPr>
            <w:tcW w:w="961" w:type="dxa"/>
            <w:shd w:val="clear" w:color="auto" w:fill="auto"/>
          </w:tcPr>
          <w:p w14:paraId="26047726" w14:textId="77777777" w:rsidR="00B11855" w:rsidRPr="006D613E" w:rsidRDefault="003D003E" w:rsidP="00DC2467">
            <w:pPr>
              <w:pStyle w:val="TableEntry"/>
            </w:pPr>
            <w:r w:rsidRPr="006D613E">
              <w:t>RE</w:t>
            </w:r>
          </w:p>
        </w:tc>
        <w:tc>
          <w:tcPr>
            <w:tcW w:w="1316" w:type="dxa"/>
            <w:shd w:val="clear" w:color="auto" w:fill="auto"/>
          </w:tcPr>
          <w:p w14:paraId="145BAF92" w14:textId="77777777" w:rsidR="00B11855" w:rsidRPr="006D613E" w:rsidRDefault="003D003E" w:rsidP="00DC2467">
            <w:pPr>
              <w:pStyle w:val="TableEntry"/>
            </w:pPr>
            <w:r w:rsidRPr="006D613E">
              <w:t>[0..1]</w:t>
            </w:r>
          </w:p>
        </w:tc>
        <w:tc>
          <w:tcPr>
            <w:tcW w:w="861" w:type="dxa"/>
            <w:shd w:val="clear" w:color="auto" w:fill="auto"/>
          </w:tcPr>
          <w:p w14:paraId="1C6B2173" w14:textId="77777777" w:rsidR="00B11855" w:rsidRPr="006D613E" w:rsidRDefault="00B11855" w:rsidP="00DC2467">
            <w:pPr>
              <w:pStyle w:val="TableEntry"/>
            </w:pPr>
          </w:p>
        </w:tc>
        <w:tc>
          <w:tcPr>
            <w:tcW w:w="2834" w:type="dxa"/>
            <w:shd w:val="clear" w:color="auto" w:fill="auto"/>
          </w:tcPr>
          <w:p w14:paraId="54EEEF19" w14:textId="77777777" w:rsidR="00B11855" w:rsidRPr="006D613E" w:rsidRDefault="003D003E" w:rsidP="00DC2467">
            <w:pPr>
              <w:pStyle w:val="TableEntry"/>
            </w:pPr>
            <w:r w:rsidRPr="006D613E">
              <w:t>Prefix (e.g., DR)</w:t>
            </w:r>
          </w:p>
        </w:tc>
      </w:tr>
      <w:tr w:rsidR="00C40FD5" w:rsidRPr="006D613E" w14:paraId="214E62A3" w14:textId="77777777" w:rsidTr="006C0E8E">
        <w:trPr>
          <w:cantSplit/>
          <w:jc w:val="center"/>
        </w:trPr>
        <w:tc>
          <w:tcPr>
            <w:tcW w:w="783" w:type="dxa"/>
            <w:shd w:val="clear" w:color="auto" w:fill="auto"/>
          </w:tcPr>
          <w:p w14:paraId="51CAC0C1" w14:textId="77777777" w:rsidR="00B11855" w:rsidRPr="006D613E" w:rsidRDefault="003D003E" w:rsidP="00DC2467">
            <w:pPr>
              <w:pStyle w:val="TableEntry"/>
            </w:pPr>
            <w:r w:rsidRPr="006D613E">
              <w:t>6</w:t>
            </w:r>
          </w:p>
        </w:tc>
        <w:tc>
          <w:tcPr>
            <w:tcW w:w="764" w:type="dxa"/>
            <w:shd w:val="clear" w:color="auto" w:fill="auto"/>
          </w:tcPr>
          <w:p w14:paraId="6A5188A6" w14:textId="77777777" w:rsidR="00B11855" w:rsidRPr="006D613E" w:rsidRDefault="003D003E" w:rsidP="00DC2467">
            <w:pPr>
              <w:pStyle w:val="TableEntry"/>
            </w:pPr>
            <w:r w:rsidRPr="006D613E">
              <w:t>6</w:t>
            </w:r>
          </w:p>
        </w:tc>
        <w:tc>
          <w:tcPr>
            <w:tcW w:w="760" w:type="dxa"/>
            <w:shd w:val="clear" w:color="auto" w:fill="auto"/>
          </w:tcPr>
          <w:p w14:paraId="54F42EA8" w14:textId="77777777" w:rsidR="00B11855" w:rsidRPr="006D613E" w:rsidRDefault="003D003E" w:rsidP="00DC2467">
            <w:pPr>
              <w:pStyle w:val="TableEntry"/>
            </w:pPr>
            <w:r w:rsidRPr="006D613E">
              <w:t>IS</w:t>
            </w:r>
          </w:p>
        </w:tc>
        <w:tc>
          <w:tcPr>
            <w:tcW w:w="961" w:type="dxa"/>
            <w:shd w:val="clear" w:color="auto" w:fill="auto"/>
          </w:tcPr>
          <w:p w14:paraId="36AEC184" w14:textId="77777777" w:rsidR="00B11855" w:rsidRPr="006D613E" w:rsidRDefault="003D003E" w:rsidP="00DC2467">
            <w:pPr>
              <w:pStyle w:val="TableEntry"/>
            </w:pPr>
            <w:r w:rsidRPr="006D613E">
              <w:t>X</w:t>
            </w:r>
          </w:p>
        </w:tc>
        <w:tc>
          <w:tcPr>
            <w:tcW w:w="1316" w:type="dxa"/>
            <w:shd w:val="clear" w:color="auto" w:fill="auto"/>
          </w:tcPr>
          <w:p w14:paraId="6942C0AA" w14:textId="77777777" w:rsidR="00B11855" w:rsidRPr="006D613E" w:rsidRDefault="003D003E" w:rsidP="00DC2467">
            <w:pPr>
              <w:pStyle w:val="TableEntry"/>
            </w:pPr>
            <w:r w:rsidRPr="006D613E">
              <w:t>[0..0]</w:t>
            </w:r>
          </w:p>
        </w:tc>
        <w:tc>
          <w:tcPr>
            <w:tcW w:w="861" w:type="dxa"/>
            <w:shd w:val="clear" w:color="auto" w:fill="auto"/>
          </w:tcPr>
          <w:p w14:paraId="40E6202F" w14:textId="77777777" w:rsidR="00B11855" w:rsidRPr="006D613E" w:rsidRDefault="003D003E" w:rsidP="00DC2467">
            <w:pPr>
              <w:pStyle w:val="TableEntry"/>
            </w:pPr>
            <w:r w:rsidRPr="006D613E">
              <w:t>0360</w:t>
            </w:r>
          </w:p>
        </w:tc>
        <w:tc>
          <w:tcPr>
            <w:tcW w:w="2834" w:type="dxa"/>
            <w:shd w:val="clear" w:color="auto" w:fill="auto"/>
          </w:tcPr>
          <w:p w14:paraId="576D9087" w14:textId="77777777" w:rsidR="00B11855" w:rsidRPr="006D613E" w:rsidRDefault="003D003E" w:rsidP="00DC2467">
            <w:pPr>
              <w:pStyle w:val="TableEntry"/>
            </w:pPr>
            <w:r w:rsidRPr="006D613E">
              <w:t>Degree (e.g., MD)</w:t>
            </w:r>
          </w:p>
        </w:tc>
      </w:tr>
      <w:tr w:rsidR="00C40FD5" w:rsidRPr="006D613E" w14:paraId="1B25F8A0" w14:textId="77777777" w:rsidTr="006C0E8E">
        <w:trPr>
          <w:cantSplit/>
          <w:jc w:val="center"/>
        </w:trPr>
        <w:tc>
          <w:tcPr>
            <w:tcW w:w="783" w:type="dxa"/>
            <w:shd w:val="clear" w:color="auto" w:fill="auto"/>
          </w:tcPr>
          <w:p w14:paraId="572AC7A7" w14:textId="77777777" w:rsidR="00B11855" w:rsidRPr="006D613E" w:rsidRDefault="003D003E" w:rsidP="00DC2467">
            <w:pPr>
              <w:pStyle w:val="TableEntry"/>
            </w:pPr>
            <w:r w:rsidRPr="006D613E">
              <w:t>7</w:t>
            </w:r>
          </w:p>
        </w:tc>
        <w:tc>
          <w:tcPr>
            <w:tcW w:w="764" w:type="dxa"/>
            <w:shd w:val="clear" w:color="auto" w:fill="auto"/>
          </w:tcPr>
          <w:p w14:paraId="1F3A339A" w14:textId="77777777" w:rsidR="00B11855" w:rsidRPr="006D613E" w:rsidRDefault="003D003E" w:rsidP="00DC2467">
            <w:pPr>
              <w:pStyle w:val="TableEntry"/>
            </w:pPr>
            <w:r w:rsidRPr="006D613E">
              <w:t>1</w:t>
            </w:r>
          </w:p>
        </w:tc>
        <w:tc>
          <w:tcPr>
            <w:tcW w:w="760" w:type="dxa"/>
            <w:shd w:val="clear" w:color="auto" w:fill="auto"/>
          </w:tcPr>
          <w:p w14:paraId="16DA5DEF" w14:textId="77777777" w:rsidR="00B11855" w:rsidRPr="006D613E" w:rsidRDefault="003D003E" w:rsidP="00DC2467">
            <w:pPr>
              <w:pStyle w:val="TableEntry"/>
            </w:pPr>
            <w:r w:rsidRPr="006D613E">
              <w:t>ID</w:t>
            </w:r>
          </w:p>
        </w:tc>
        <w:tc>
          <w:tcPr>
            <w:tcW w:w="961" w:type="dxa"/>
            <w:shd w:val="clear" w:color="auto" w:fill="auto"/>
          </w:tcPr>
          <w:p w14:paraId="52525C23" w14:textId="77777777" w:rsidR="00B11855" w:rsidRPr="006D613E" w:rsidRDefault="003D003E" w:rsidP="00DC2467">
            <w:pPr>
              <w:pStyle w:val="TableEntry"/>
            </w:pPr>
            <w:r w:rsidRPr="006D613E">
              <w:t>R</w:t>
            </w:r>
          </w:p>
        </w:tc>
        <w:tc>
          <w:tcPr>
            <w:tcW w:w="1316" w:type="dxa"/>
            <w:shd w:val="clear" w:color="auto" w:fill="auto"/>
          </w:tcPr>
          <w:p w14:paraId="3CA57B0A" w14:textId="77777777" w:rsidR="00B11855" w:rsidRPr="006D613E" w:rsidRDefault="003D003E" w:rsidP="00DC2467">
            <w:pPr>
              <w:pStyle w:val="TableEntry"/>
            </w:pPr>
            <w:r w:rsidRPr="006D613E">
              <w:t>[1..1]</w:t>
            </w:r>
          </w:p>
        </w:tc>
        <w:tc>
          <w:tcPr>
            <w:tcW w:w="861" w:type="dxa"/>
            <w:shd w:val="clear" w:color="auto" w:fill="auto"/>
          </w:tcPr>
          <w:p w14:paraId="336DFDAF" w14:textId="77777777" w:rsidR="00B11855" w:rsidRPr="006D613E" w:rsidRDefault="003D003E" w:rsidP="00DC2467">
            <w:pPr>
              <w:pStyle w:val="TableEntry"/>
            </w:pPr>
            <w:r w:rsidRPr="006D613E">
              <w:t>0200</w:t>
            </w:r>
          </w:p>
        </w:tc>
        <w:tc>
          <w:tcPr>
            <w:tcW w:w="2834" w:type="dxa"/>
            <w:shd w:val="clear" w:color="auto" w:fill="auto"/>
          </w:tcPr>
          <w:p w14:paraId="1DA9EE41" w14:textId="77777777" w:rsidR="00B11855" w:rsidRPr="006D613E" w:rsidRDefault="003D003E" w:rsidP="00DC2467">
            <w:pPr>
              <w:pStyle w:val="TableEntry"/>
            </w:pPr>
            <w:r w:rsidRPr="006D613E">
              <w:t>Name Type Code</w:t>
            </w:r>
          </w:p>
        </w:tc>
      </w:tr>
      <w:tr w:rsidR="00C40FD5" w:rsidRPr="006D613E" w14:paraId="60C86E74" w14:textId="77777777" w:rsidTr="006C0E8E">
        <w:trPr>
          <w:cantSplit/>
          <w:jc w:val="center"/>
        </w:trPr>
        <w:tc>
          <w:tcPr>
            <w:tcW w:w="783" w:type="dxa"/>
            <w:shd w:val="clear" w:color="auto" w:fill="auto"/>
          </w:tcPr>
          <w:p w14:paraId="1ABFD0C5" w14:textId="77777777" w:rsidR="00B11855" w:rsidRPr="006D613E" w:rsidRDefault="003D003E" w:rsidP="00DC2467">
            <w:pPr>
              <w:pStyle w:val="TableEntry"/>
            </w:pPr>
            <w:r w:rsidRPr="006D613E">
              <w:t>8</w:t>
            </w:r>
          </w:p>
        </w:tc>
        <w:tc>
          <w:tcPr>
            <w:tcW w:w="764" w:type="dxa"/>
            <w:shd w:val="clear" w:color="auto" w:fill="auto"/>
          </w:tcPr>
          <w:p w14:paraId="4BB8C359" w14:textId="77777777" w:rsidR="00B11855" w:rsidRPr="006D613E" w:rsidRDefault="003D003E" w:rsidP="00DC2467">
            <w:pPr>
              <w:pStyle w:val="TableEntry"/>
            </w:pPr>
            <w:r w:rsidRPr="006D613E">
              <w:t>1</w:t>
            </w:r>
          </w:p>
        </w:tc>
        <w:tc>
          <w:tcPr>
            <w:tcW w:w="760" w:type="dxa"/>
            <w:shd w:val="clear" w:color="auto" w:fill="auto"/>
          </w:tcPr>
          <w:p w14:paraId="0A2B0680" w14:textId="77777777" w:rsidR="00B11855" w:rsidRPr="006D613E" w:rsidRDefault="003D003E" w:rsidP="00DC2467">
            <w:pPr>
              <w:pStyle w:val="TableEntry"/>
            </w:pPr>
            <w:r w:rsidRPr="006D613E">
              <w:t>ID</w:t>
            </w:r>
          </w:p>
        </w:tc>
        <w:tc>
          <w:tcPr>
            <w:tcW w:w="961" w:type="dxa"/>
            <w:shd w:val="clear" w:color="auto" w:fill="auto"/>
          </w:tcPr>
          <w:p w14:paraId="2FA515D2" w14:textId="77777777" w:rsidR="00B11855" w:rsidRPr="006D613E" w:rsidRDefault="003D003E" w:rsidP="00DC2467">
            <w:pPr>
              <w:pStyle w:val="TableEntry"/>
            </w:pPr>
            <w:r w:rsidRPr="006D613E">
              <w:t>RE</w:t>
            </w:r>
          </w:p>
        </w:tc>
        <w:tc>
          <w:tcPr>
            <w:tcW w:w="1316" w:type="dxa"/>
            <w:shd w:val="clear" w:color="auto" w:fill="auto"/>
          </w:tcPr>
          <w:p w14:paraId="6B42F167" w14:textId="77777777" w:rsidR="00B11855" w:rsidRPr="006D613E" w:rsidRDefault="003D003E" w:rsidP="00DC2467">
            <w:pPr>
              <w:pStyle w:val="TableEntry"/>
            </w:pPr>
            <w:r w:rsidRPr="006D613E">
              <w:t>[0..1]</w:t>
            </w:r>
          </w:p>
        </w:tc>
        <w:tc>
          <w:tcPr>
            <w:tcW w:w="861" w:type="dxa"/>
            <w:shd w:val="clear" w:color="auto" w:fill="auto"/>
          </w:tcPr>
          <w:p w14:paraId="0233EDA4" w14:textId="77777777" w:rsidR="00B11855" w:rsidRPr="006D613E" w:rsidRDefault="003D003E" w:rsidP="00DC2467">
            <w:pPr>
              <w:pStyle w:val="TableEntry"/>
            </w:pPr>
            <w:r w:rsidRPr="006D613E">
              <w:t>0465</w:t>
            </w:r>
          </w:p>
        </w:tc>
        <w:tc>
          <w:tcPr>
            <w:tcW w:w="2834" w:type="dxa"/>
            <w:shd w:val="clear" w:color="auto" w:fill="auto"/>
          </w:tcPr>
          <w:p w14:paraId="1D304B60" w14:textId="77777777" w:rsidR="00B11855" w:rsidRPr="006D613E" w:rsidRDefault="003D003E" w:rsidP="00DC2467">
            <w:pPr>
              <w:pStyle w:val="TableEntry"/>
            </w:pPr>
            <w:r w:rsidRPr="006D613E">
              <w:t>Name Representation Code</w:t>
            </w:r>
          </w:p>
        </w:tc>
      </w:tr>
      <w:tr w:rsidR="00C40FD5" w:rsidRPr="006D613E" w14:paraId="58F5266E" w14:textId="77777777" w:rsidTr="006C0E8E">
        <w:trPr>
          <w:cantSplit/>
          <w:jc w:val="center"/>
        </w:trPr>
        <w:tc>
          <w:tcPr>
            <w:tcW w:w="783" w:type="dxa"/>
            <w:shd w:val="clear" w:color="auto" w:fill="auto"/>
          </w:tcPr>
          <w:p w14:paraId="04423B0D" w14:textId="77777777" w:rsidR="00B11855" w:rsidRPr="006D613E" w:rsidRDefault="003D003E" w:rsidP="00DC2467">
            <w:pPr>
              <w:pStyle w:val="TableEntry"/>
            </w:pPr>
            <w:r w:rsidRPr="006D613E">
              <w:t>9</w:t>
            </w:r>
          </w:p>
        </w:tc>
        <w:tc>
          <w:tcPr>
            <w:tcW w:w="764" w:type="dxa"/>
            <w:shd w:val="clear" w:color="auto" w:fill="auto"/>
          </w:tcPr>
          <w:p w14:paraId="7BE00C34" w14:textId="77777777" w:rsidR="00B11855" w:rsidRPr="006D613E" w:rsidRDefault="003D003E" w:rsidP="00DC2467">
            <w:pPr>
              <w:pStyle w:val="TableEntry"/>
            </w:pPr>
            <w:r w:rsidRPr="006D613E">
              <w:t>705</w:t>
            </w:r>
          </w:p>
        </w:tc>
        <w:tc>
          <w:tcPr>
            <w:tcW w:w="760" w:type="dxa"/>
            <w:shd w:val="clear" w:color="auto" w:fill="auto"/>
          </w:tcPr>
          <w:p w14:paraId="5D4126B8" w14:textId="77777777" w:rsidR="00B11855" w:rsidRPr="006D613E" w:rsidRDefault="003D003E" w:rsidP="00DC2467">
            <w:pPr>
              <w:pStyle w:val="TableEntry"/>
            </w:pPr>
            <w:r w:rsidRPr="006D613E">
              <w:t>CWE</w:t>
            </w:r>
          </w:p>
        </w:tc>
        <w:tc>
          <w:tcPr>
            <w:tcW w:w="961" w:type="dxa"/>
            <w:shd w:val="clear" w:color="auto" w:fill="auto"/>
          </w:tcPr>
          <w:p w14:paraId="27773630" w14:textId="77777777" w:rsidR="00B11855" w:rsidRPr="006D613E" w:rsidRDefault="003D003E" w:rsidP="00DC2467">
            <w:pPr>
              <w:pStyle w:val="TableEntry"/>
            </w:pPr>
            <w:r w:rsidRPr="006D613E">
              <w:t>RE</w:t>
            </w:r>
          </w:p>
        </w:tc>
        <w:tc>
          <w:tcPr>
            <w:tcW w:w="1316" w:type="dxa"/>
            <w:shd w:val="clear" w:color="auto" w:fill="auto"/>
          </w:tcPr>
          <w:p w14:paraId="2366A502" w14:textId="77777777" w:rsidR="00B11855" w:rsidRPr="006D613E" w:rsidRDefault="003D003E" w:rsidP="00DC2467">
            <w:pPr>
              <w:pStyle w:val="TableEntry"/>
            </w:pPr>
            <w:r w:rsidRPr="006D613E">
              <w:t>[0..1]</w:t>
            </w:r>
          </w:p>
        </w:tc>
        <w:tc>
          <w:tcPr>
            <w:tcW w:w="861" w:type="dxa"/>
            <w:shd w:val="clear" w:color="auto" w:fill="auto"/>
          </w:tcPr>
          <w:p w14:paraId="33D501D6" w14:textId="77777777" w:rsidR="00B11855" w:rsidRPr="006D613E" w:rsidRDefault="003D003E" w:rsidP="00DC2467">
            <w:pPr>
              <w:pStyle w:val="TableEntry"/>
            </w:pPr>
            <w:r w:rsidRPr="006D613E">
              <w:t>0448</w:t>
            </w:r>
          </w:p>
        </w:tc>
        <w:tc>
          <w:tcPr>
            <w:tcW w:w="2834" w:type="dxa"/>
            <w:shd w:val="clear" w:color="auto" w:fill="auto"/>
          </w:tcPr>
          <w:p w14:paraId="0DB44CDB" w14:textId="77777777" w:rsidR="00B11855" w:rsidRPr="006D613E" w:rsidRDefault="003D003E" w:rsidP="00DC2467">
            <w:pPr>
              <w:pStyle w:val="TableEntry"/>
            </w:pPr>
            <w:r w:rsidRPr="006D613E">
              <w:t>Name Context</w:t>
            </w:r>
          </w:p>
        </w:tc>
      </w:tr>
      <w:tr w:rsidR="00C40FD5" w:rsidRPr="006D613E" w14:paraId="2155C488" w14:textId="77777777" w:rsidTr="006C0E8E">
        <w:trPr>
          <w:cantSplit/>
          <w:jc w:val="center"/>
        </w:trPr>
        <w:tc>
          <w:tcPr>
            <w:tcW w:w="783" w:type="dxa"/>
            <w:shd w:val="clear" w:color="auto" w:fill="auto"/>
          </w:tcPr>
          <w:p w14:paraId="4FD01EA1" w14:textId="77777777" w:rsidR="00B11855" w:rsidRPr="006D613E" w:rsidRDefault="003D003E" w:rsidP="00DC2467">
            <w:pPr>
              <w:pStyle w:val="TableEntry"/>
            </w:pPr>
            <w:r w:rsidRPr="006D613E">
              <w:lastRenderedPageBreak/>
              <w:t>10</w:t>
            </w:r>
          </w:p>
        </w:tc>
        <w:tc>
          <w:tcPr>
            <w:tcW w:w="764" w:type="dxa"/>
            <w:shd w:val="clear" w:color="auto" w:fill="auto"/>
          </w:tcPr>
          <w:p w14:paraId="7E33EA11" w14:textId="77777777" w:rsidR="00B11855" w:rsidRPr="006D613E" w:rsidRDefault="003D003E" w:rsidP="00DC2467">
            <w:pPr>
              <w:pStyle w:val="TableEntry"/>
            </w:pPr>
            <w:r w:rsidRPr="006D613E">
              <w:t>49</w:t>
            </w:r>
          </w:p>
        </w:tc>
        <w:tc>
          <w:tcPr>
            <w:tcW w:w="760" w:type="dxa"/>
            <w:shd w:val="clear" w:color="auto" w:fill="auto"/>
          </w:tcPr>
          <w:p w14:paraId="28A77760" w14:textId="77777777" w:rsidR="00B11855" w:rsidRPr="006D613E" w:rsidRDefault="003D003E" w:rsidP="00DC2467">
            <w:pPr>
              <w:pStyle w:val="TableEntry"/>
            </w:pPr>
            <w:r w:rsidRPr="006D613E">
              <w:t>DR</w:t>
            </w:r>
          </w:p>
        </w:tc>
        <w:tc>
          <w:tcPr>
            <w:tcW w:w="961" w:type="dxa"/>
            <w:shd w:val="clear" w:color="auto" w:fill="auto"/>
          </w:tcPr>
          <w:p w14:paraId="3B9B789D" w14:textId="77777777" w:rsidR="00B11855" w:rsidRPr="006D613E" w:rsidRDefault="003D003E" w:rsidP="00DC2467">
            <w:pPr>
              <w:pStyle w:val="TableEntry"/>
            </w:pPr>
            <w:r w:rsidRPr="006D613E">
              <w:t>X</w:t>
            </w:r>
          </w:p>
        </w:tc>
        <w:tc>
          <w:tcPr>
            <w:tcW w:w="1316" w:type="dxa"/>
            <w:shd w:val="clear" w:color="auto" w:fill="auto"/>
          </w:tcPr>
          <w:p w14:paraId="566EF799" w14:textId="77777777" w:rsidR="00B11855" w:rsidRPr="006D613E" w:rsidRDefault="003D003E" w:rsidP="00DC2467">
            <w:pPr>
              <w:pStyle w:val="TableEntry"/>
            </w:pPr>
            <w:r w:rsidRPr="006D613E">
              <w:t>[0..0]</w:t>
            </w:r>
          </w:p>
        </w:tc>
        <w:tc>
          <w:tcPr>
            <w:tcW w:w="861" w:type="dxa"/>
            <w:shd w:val="clear" w:color="auto" w:fill="auto"/>
          </w:tcPr>
          <w:p w14:paraId="7A1D9D3E" w14:textId="77777777" w:rsidR="00B11855" w:rsidRPr="006D613E" w:rsidRDefault="00B11855" w:rsidP="00DC2467">
            <w:pPr>
              <w:pStyle w:val="TableEntry"/>
            </w:pPr>
          </w:p>
        </w:tc>
        <w:tc>
          <w:tcPr>
            <w:tcW w:w="2834" w:type="dxa"/>
            <w:shd w:val="clear" w:color="auto" w:fill="auto"/>
          </w:tcPr>
          <w:p w14:paraId="5D264C9B" w14:textId="77777777" w:rsidR="00B11855" w:rsidRPr="006D613E" w:rsidRDefault="003D003E" w:rsidP="00DC2467">
            <w:pPr>
              <w:pStyle w:val="TableEntry"/>
            </w:pPr>
            <w:r w:rsidRPr="006D613E">
              <w:t>Name Validity Range</w:t>
            </w:r>
          </w:p>
        </w:tc>
      </w:tr>
      <w:tr w:rsidR="00C40FD5" w:rsidRPr="006D613E" w14:paraId="33DF083D" w14:textId="77777777" w:rsidTr="006C0E8E">
        <w:trPr>
          <w:cantSplit/>
          <w:jc w:val="center"/>
        </w:trPr>
        <w:tc>
          <w:tcPr>
            <w:tcW w:w="783" w:type="dxa"/>
            <w:shd w:val="clear" w:color="auto" w:fill="auto"/>
          </w:tcPr>
          <w:p w14:paraId="7261504C" w14:textId="77777777" w:rsidR="00B11855" w:rsidRPr="006D613E" w:rsidRDefault="003D003E" w:rsidP="00DC2467">
            <w:pPr>
              <w:pStyle w:val="TableEntry"/>
            </w:pPr>
            <w:r w:rsidRPr="006D613E">
              <w:t>11</w:t>
            </w:r>
          </w:p>
        </w:tc>
        <w:tc>
          <w:tcPr>
            <w:tcW w:w="764" w:type="dxa"/>
            <w:shd w:val="clear" w:color="auto" w:fill="auto"/>
          </w:tcPr>
          <w:p w14:paraId="1A526AF9" w14:textId="77777777" w:rsidR="00B11855" w:rsidRPr="006D613E" w:rsidRDefault="003D003E" w:rsidP="00DC2467">
            <w:pPr>
              <w:pStyle w:val="TableEntry"/>
            </w:pPr>
            <w:r w:rsidRPr="006D613E">
              <w:t>1</w:t>
            </w:r>
          </w:p>
        </w:tc>
        <w:tc>
          <w:tcPr>
            <w:tcW w:w="760" w:type="dxa"/>
            <w:shd w:val="clear" w:color="auto" w:fill="auto"/>
          </w:tcPr>
          <w:p w14:paraId="66DE9391" w14:textId="77777777" w:rsidR="00B11855" w:rsidRPr="006D613E" w:rsidRDefault="003D003E" w:rsidP="00DC2467">
            <w:pPr>
              <w:pStyle w:val="TableEntry"/>
            </w:pPr>
            <w:r w:rsidRPr="006D613E">
              <w:t>ID</w:t>
            </w:r>
          </w:p>
        </w:tc>
        <w:tc>
          <w:tcPr>
            <w:tcW w:w="961" w:type="dxa"/>
            <w:shd w:val="clear" w:color="auto" w:fill="auto"/>
          </w:tcPr>
          <w:p w14:paraId="03D01BF6" w14:textId="77777777" w:rsidR="00B11855" w:rsidRPr="006D613E" w:rsidRDefault="003D003E" w:rsidP="00DC2467">
            <w:pPr>
              <w:pStyle w:val="TableEntry"/>
            </w:pPr>
            <w:r w:rsidRPr="006D613E">
              <w:t>RE</w:t>
            </w:r>
          </w:p>
        </w:tc>
        <w:tc>
          <w:tcPr>
            <w:tcW w:w="1316" w:type="dxa"/>
            <w:shd w:val="clear" w:color="auto" w:fill="auto"/>
          </w:tcPr>
          <w:p w14:paraId="61CD70A0" w14:textId="77777777" w:rsidR="00B11855" w:rsidRPr="006D613E" w:rsidRDefault="003D003E" w:rsidP="00DC2467">
            <w:pPr>
              <w:pStyle w:val="TableEntry"/>
            </w:pPr>
            <w:r w:rsidRPr="006D613E">
              <w:t>[0..1]</w:t>
            </w:r>
          </w:p>
        </w:tc>
        <w:tc>
          <w:tcPr>
            <w:tcW w:w="861" w:type="dxa"/>
            <w:shd w:val="clear" w:color="auto" w:fill="auto"/>
          </w:tcPr>
          <w:p w14:paraId="2166962C" w14:textId="77777777" w:rsidR="00B11855" w:rsidRPr="006D613E" w:rsidRDefault="003D003E" w:rsidP="00DC2467">
            <w:pPr>
              <w:pStyle w:val="TableEntry"/>
            </w:pPr>
            <w:r w:rsidRPr="006D613E">
              <w:t>0444</w:t>
            </w:r>
          </w:p>
        </w:tc>
        <w:tc>
          <w:tcPr>
            <w:tcW w:w="2834" w:type="dxa"/>
            <w:shd w:val="clear" w:color="auto" w:fill="auto"/>
          </w:tcPr>
          <w:p w14:paraId="779BECF9" w14:textId="77777777" w:rsidR="00B11855" w:rsidRPr="006D613E" w:rsidRDefault="003D003E" w:rsidP="00DC2467">
            <w:pPr>
              <w:pStyle w:val="TableEntry"/>
            </w:pPr>
            <w:r w:rsidRPr="006D613E">
              <w:t>Name Assembly Order</w:t>
            </w:r>
          </w:p>
        </w:tc>
      </w:tr>
      <w:tr w:rsidR="00C40FD5" w:rsidRPr="006D613E" w14:paraId="6E9EC687" w14:textId="77777777" w:rsidTr="006C0E8E">
        <w:trPr>
          <w:cantSplit/>
          <w:jc w:val="center"/>
        </w:trPr>
        <w:tc>
          <w:tcPr>
            <w:tcW w:w="783" w:type="dxa"/>
            <w:shd w:val="clear" w:color="auto" w:fill="auto"/>
          </w:tcPr>
          <w:p w14:paraId="0E4BE8B3" w14:textId="77777777" w:rsidR="00B11855" w:rsidRPr="006D613E" w:rsidRDefault="003D003E" w:rsidP="00DC2467">
            <w:pPr>
              <w:pStyle w:val="TableEntry"/>
            </w:pPr>
            <w:r w:rsidRPr="006D613E">
              <w:t>12</w:t>
            </w:r>
          </w:p>
        </w:tc>
        <w:tc>
          <w:tcPr>
            <w:tcW w:w="764" w:type="dxa"/>
            <w:shd w:val="clear" w:color="auto" w:fill="auto"/>
          </w:tcPr>
          <w:p w14:paraId="112ADB05" w14:textId="77777777" w:rsidR="00B11855" w:rsidRPr="006D613E" w:rsidRDefault="003D003E" w:rsidP="00DC2467">
            <w:pPr>
              <w:pStyle w:val="TableEntry"/>
            </w:pPr>
            <w:r w:rsidRPr="006D613E">
              <w:t>24</w:t>
            </w:r>
          </w:p>
        </w:tc>
        <w:tc>
          <w:tcPr>
            <w:tcW w:w="760" w:type="dxa"/>
            <w:shd w:val="clear" w:color="auto" w:fill="auto"/>
          </w:tcPr>
          <w:p w14:paraId="342106F0" w14:textId="77777777" w:rsidR="00B11855" w:rsidRPr="006D613E" w:rsidRDefault="003D003E" w:rsidP="00DC2467">
            <w:pPr>
              <w:pStyle w:val="TableEntry"/>
            </w:pPr>
            <w:r w:rsidRPr="006D613E">
              <w:t>DTM</w:t>
            </w:r>
          </w:p>
        </w:tc>
        <w:tc>
          <w:tcPr>
            <w:tcW w:w="961" w:type="dxa"/>
            <w:shd w:val="clear" w:color="auto" w:fill="auto"/>
          </w:tcPr>
          <w:p w14:paraId="721400E6" w14:textId="77777777" w:rsidR="00B11855" w:rsidRPr="006D613E" w:rsidRDefault="003D003E" w:rsidP="00DC2467">
            <w:pPr>
              <w:pStyle w:val="TableEntry"/>
            </w:pPr>
            <w:r w:rsidRPr="006D613E">
              <w:t>RE</w:t>
            </w:r>
          </w:p>
        </w:tc>
        <w:tc>
          <w:tcPr>
            <w:tcW w:w="1316" w:type="dxa"/>
            <w:shd w:val="clear" w:color="auto" w:fill="auto"/>
          </w:tcPr>
          <w:p w14:paraId="04735DFC" w14:textId="77777777" w:rsidR="00B11855" w:rsidRPr="006D613E" w:rsidRDefault="003D003E" w:rsidP="00DC2467">
            <w:pPr>
              <w:pStyle w:val="TableEntry"/>
            </w:pPr>
            <w:r w:rsidRPr="006D613E">
              <w:t>[0..1]</w:t>
            </w:r>
          </w:p>
        </w:tc>
        <w:tc>
          <w:tcPr>
            <w:tcW w:w="861" w:type="dxa"/>
            <w:shd w:val="clear" w:color="auto" w:fill="auto"/>
          </w:tcPr>
          <w:p w14:paraId="58E94BB6" w14:textId="77777777" w:rsidR="00B11855" w:rsidRPr="006D613E" w:rsidRDefault="00B11855" w:rsidP="00DC2467">
            <w:pPr>
              <w:pStyle w:val="TableEntry"/>
            </w:pPr>
          </w:p>
        </w:tc>
        <w:tc>
          <w:tcPr>
            <w:tcW w:w="2834" w:type="dxa"/>
            <w:shd w:val="clear" w:color="auto" w:fill="auto"/>
          </w:tcPr>
          <w:p w14:paraId="090A63AE" w14:textId="77777777" w:rsidR="00B11855" w:rsidRPr="006D613E" w:rsidRDefault="003D003E" w:rsidP="00DC2467">
            <w:pPr>
              <w:pStyle w:val="TableEntry"/>
            </w:pPr>
            <w:r w:rsidRPr="006D613E">
              <w:t>Effective Date</w:t>
            </w:r>
          </w:p>
        </w:tc>
      </w:tr>
      <w:tr w:rsidR="00C40FD5" w:rsidRPr="006D613E" w14:paraId="6CEE7C67" w14:textId="77777777" w:rsidTr="006C0E8E">
        <w:trPr>
          <w:cantSplit/>
          <w:jc w:val="center"/>
        </w:trPr>
        <w:tc>
          <w:tcPr>
            <w:tcW w:w="783" w:type="dxa"/>
            <w:shd w:val="clear" w:color="auto" w:fill="auto"/>
          </w:tcPr>
          <w:p w14:paraId="5C330B59" w14:textId="77777777" w:rsidR="00B11855" w:rsidRPr="006D613E" w:rsidRDefault="003D003E" w:rsidP="00DC2467">
            <w:pPr>
              <w:pStyle w:val="TableEntry"/>
            </w:pPr>
            <w:r w:rsidRPr="006D613E">
              <w:t>13</w:t>
            </w:r>
          </w:p>
        </w:tc>
        <w:tc>
          <w:tcPr>
            <w:tcW w:w="764" w:type="dxa"/>
            <w:shd w:val="clear" w:color="auto" w:fill="auto"/>
          </w:tcPr>
          <w:p w14:paraId="2D473B29" w14:textId="77777777" w:rsidR="00B11855" w:rsidRPr="006D613E" w:rsidRDefault="003D003E" w:rsidP="00DC2467">
            <w:pPr>
              <w:pStyle w:val="TableEntry"/>
            </w:pPr>
            <w:r w:rsidRPr="006D613E">
              <w:t>24</w:t>
            </w:r>
          </w:p>
        </w:tc>
        <w:tc>
          <w:tcPr>
            <w:tcW w:w="760" w:type="dxa"/>
            <w:shd w:val="clear" w:color="auto" w:fill="auto"/>
          </w:tcPr>
          <w:p w14:paraId="20B567F7" w14:textId="77777777" w:rsidR="00B11855" w:rsidRPr="006D613E" w:rsidRDefault="003D003E" w:rsidP="00DC2467">
            <w:pPr>
              <w:pStyle w:val="TableEntry"/>
            </w:pPr>
            <w:r w:rsidRPr="006D613E">
              <w:t>DTM</w:t>
            </w:r>
          </w:p>
        </w:tc>
        <w:tc>
          <w:tcPr>
            <w:tcW w:w="961" w:type="dxa"/>
            <w:shd w:val="clear" w:color="auto" w:fill="auto"/>
          </w:tcPr>
          <w:p w14:paraId="6A6240ED" w14:textId="77777777" w:rsidR="00B11855" w:rsidRPr="006D613E" w:rsidRDefault="003D003E" w:rsidP="00DC2467">
            <w:pPr>
              <w:pStyle w:val="TableEntry"/>
            </w:pPr>
            <w:r w:rsidRPr="006D613E">
              <w:t>RE</w:t>
            </w:r>
          </w:p>
        </w:tc>
        <w:tc>
          <w:tcPr>
            <w:tcW w:w="1316" w:type="dxa"/>
            <w:shd w:val="clear" w:color="auto" w:fill="auto"/>
          </w:tcPr>
          <w:p w14:paraId="5661A7E7" w14:textId="77777777" w:rsidR="00B11855" w:rsidRPr="006D613E" w:rsidRDefault="003D003E" w:rsidP="00DC2467">
            <w:pPr>
              <w:pStyle w:val="TableEntry"/>
            </w:pPr>
            <w:r w:rsidRPr="006D613E">
              <w:t>[0..1]</w:t>
            </w:r>
          </w:p>
        </w:tc>
        <w:tc>
          <w:tcPr>
            <w:tcW w:w="861" w:type="dxa"/>
            <w:shd w:val="clear" w:color="auto" w:fill="auto"/>
          </w:tcPr>
          <w:p w14:paraId="7B7320A8" w14:textId="77777777" w:rsidR="00B11855" w:rsidRPr="006D613E" w:rsidRDefault="00B11855" w:rsidP="00DC2467">
            <w:pPr>
              <w:pStyle w:val="TableEntry"/>
            </w:pPr>
          </w:p>
        </w:tc>
        <w:tc>
          <w:tcPr>
            <w:tcW w:w="2834" w:type="dxa"/>
            <w:shd w:val="clear" w:color="auto" w:fill="auto"/>
          </w:tcPr>
          <w:p w14:paraId="0AB8C1C6" w14:textId="77777777" w:rsidR="00B11855" w:rsidRPr="006D613E" w:rsidRDefault="003D003E" w:rsidP="00DC2467">
            <w:pPr>
              <w:pStyle w:val="TableEntry"/>
            </w:pPr>
            <w:r w:rsidRPr="006D613E">
              <w:t>Expiration Date</w:t>
            </w:r>
          </w:p>
        </w:tc>
      </w:tr>
      <w:tr w:rsidR="00C40FD5" w:rsidRPr="006D613E" w14:paraId="77504223" w14:textId="77777777" w:rsidTr="006C0E8E">
        <w:trPr>
          <w:cantSplit/>
          <w:jc w:val="center"/>
        </w:trPr>
        <w:tc>
          <w:tcPr>
            <w:tcW w:w="783" w:type="dxa"/>
            <w:shd w:val="clear" w:color="auto" w:fill="auto"/>
          </w:tcPr>
          <w:p w14:paraId="14277375" w14:textId="77777777" w:rsidR="00B11855" w:rsidRPr="006D613E" w:rsidRDefault="003D003E" w:rsidP="00DC2467">
            <w:pPr>
              <w:pStyle w:val="TableEntry"/>
            </w:pPr>
            <w:r w:rsidRPr="006D613E">
              <w:t>14</w:t>
            </w:r>
          </w:p>
        </w:tc>
        <w:tc>
          <w:tcPr>
            <w:tcW w:w="764" w:type="dxa"/>
            <w:shd w:val="clear" w:color="auto" w:fill="auto"/>
          </w:tcPr>
          <w:p w14:paraId="488502AE" w14:textId="77777777" w:rsidR="00B11855" w:rsidRPr="006D613E" w:rsidRDefault="003D003E" w:rsidP="00DC2467">
            <w:pPr>
              <w:pStyle w:val="TableEntry"/>
            </w:pPr>
            <w:r w:rsidRPr="006D613E">
              <w:t>199</w:t>
            </w:r>
          </w:p>
        </w:tc>
        <w:tc>
          <w:tcPr>
            <w:tcW w:w="760" w:type="dxa"/>
            <w:shd w:val="clear" w:color="auto" w:fill="auto"/>
          </w:tcPr>
          <w:p w14:paraId="31C4A960" w14:textId="77777777" w:rsidR="00B11855" w:rsidRPr="006D613E" w:rsidRDefault="003D003E" w:rsidP="00DC2467">
            <w:pPr>
              <w:pStyle w:val="TableEntry"/>
            </w:pPr>
            <w:r w:rsidRPr="006D613E">
              <w:t>ST</w:t>
            </w:r>
          </w:p>
        </w:tc>
        <w:tc>
          <w:tcPr>
            <w:tcW w:w="961" w:type="dxa"/>
            <w:shd w:val="clear" w:color="auto" w:fill="auto"/>
          </w:tcPr>
          <w:p w14:paraId="60A28B62" w14:textId="77777777" w:rsidR="00B11855" w:rsidRPr="006D613E" w:rsidRDefault="003D003E" w:rsidP="00DC2467">
            <w:pPr>
              <w:pStyle w:val="TableEntry"/>
            </w:pPr>
            <w:r w:rsidRPr="006D613E">
              <w:t>RE</w:t>
            </w:r>
          </w:p>
        </w:tc>
        <w:tc>
          <w:tcPr>
            <w:tcW w:w="1316" w:type="dxa"/>
            <w:shd w:val="clear" w:color="auto" w:fill="auto"/>
          </w:tcPr>
          <w:p w14:paraId="56CA21B1" w14:textId="77777777" w:rsidR="00B11855" w:rsidRPr="006D613E" w:rsidRDefault="003D003E" w:rsidP="00DC2467">
            <w:pPr>
              <w:pStyle w:val="TableEntry"/>
            </w:pPr>
            <w:r w:rsidRPr="006D613E">
              <w:t>[0..1]</w:t>
            </w:r>
          </w:p>
        </w:tc>
        <w:tc>
          <w:tcPr>
            <w:tcW w:w="861" w:type="dxa"/>
            <w:shd w:val="clear" w:color="auto" w:fill="auto"/>
          </w:tcPr>
          <w:p w14:paraId="237B5D24" w14:textId="77777777" w:rsidR="00B11855" w:rsidRPr="006D613E" w:rsidRDefault="00B11855" w:rsidP="00DC2467">
            <w:pPr>
              <w:pStyle w:val="TableEntry"/>
            </w:pPr>
          </w:p>
        </w:tc>
        <w:tc>
          <w:tcPr>
            <w:tcW w:w="2834" w:type="dxa"/>
            <w:shd w:val="clear" w:color="auto" w:fill="auto"/>
          </w:tcPr>
          <w:p w14:paraId="4EB0FFC0" w14:textId="77777777" w:rsidR="00B11855" w:rsidRPr="006D613E" w:rsidRDefault="003D003E" w:rsidP="00DC2467">
            <w:pPr>
              <w:pStyle w:val="TableEntry"/>
            </w:pPr>
            <w:r w:rsidRPr="006D613E">
              <w:t>Professional Suffix</w:t>
            </w:r>
          </w:p>
        </w:tc>
      </w:tr>
    </w:tbl>
    <w:p w14:paraId="5D062D4D" w14:textId="77777777" w:rsidR="00B11855" w:rsidRPr="006D613E" w:rsidRDefault="00B11855" w:rsidP="00452006">
      <w:pPr>
        <w:pStyle w:val="BodyText"/>
      </w:pPr>
    </w:p>
    <w:p w14:paraId="5104D516" w14:textId="77777777" w:rsidR="00B11855" w:rsidRPr="006D613E" w:rsidRDefault="003D003E" w:rsidP="00452006">
      <w:pPr>
        <w:pStyle w:val="BodyText"/>
      </w:pPr>
      <w:r w:rsidRPr="006D613E">
        <w:t>This data type is usually in a repeatable field, to allow a list of names. Examples: Legal name, display name.</w:t>
      </w:r>
    </w:p>
    <w:p w14:paraId="416F9F55" w14:textId="77777777" w:rsidR="00B11855" w:rsidRPr="006D613E" w:rsidRDefault="003D003E" w:rsidP="00452006">
      <w:pPr>
        <w:pStyle w:val="BodyText"/>
      </w:pPr>
      <w:r w:rsidRPr="006D613E">
        <w:t>Subfield 1 "Family Name" is required if known to the sender.</w:t>
      </w:r>
    </w:p>
    <w:p w14:paraId="724060C2" w14:textId="1D8F8796" w:rsidR="00B11855" w:rsidRPr="006D613E" w:rsidRDefault="003D003E" w:rsidP="00452006">
      <w:pPr>
        <w:pStyle w:val="BodyText"/>
      </w:pPr>
      <w:r w:rsidRPr="006D613E">
        <w:t xml:space="preserve">Subfield 7 "Name Type Code" is required. The PAM </w:t>
      </w:r>
      <w:r w:rsidR="00CA3A2C" w:rsidRPr="006D613E">
        <w:t>Profile</w:t>
      </w:r>
      <w:r w:rsidRPr="006D613E">
        <w:t xml:space="preserve"> allows these values from </w:t>
      </w:r>
      <w:r w:rsidR="006D613E">
        <w:t>HL7</w:t>
      </w:r>
      <w:r w:rsidR="00995105" w:rsidRPr="006D613E">
        <w:t xml:space="preserve"> </w:t>
      </w:r>
      <w:r w:rsidRPr="006D613E">
        <w:t>Table 0200 – Name type:</w:t>
      </w:r>
    </w:p>
    <w:p w14:paraId="2ACCED5C" w14:textId="77777777" w:rsidR="00B11855" w:rsidRPr="006D613E" w:rsidRDefault="00B11855" w:rsidP="00452006">
      <w:pPr>
        <w:pStyle w:val="BodyText"/>
      </w:pPr>
    </w:p>
    <w:p w14:paraId="12BAB811" w14:textId="26514E2D" w:rsidR="00B11855" w:rsidRPr="006D613E" w:rsidRDefault="003D003E" w:rsidP="00123C7B">
      <w:pPr>
        <w:pStyle w:val="TableTitle"/>
        <w:outlineLvl w:val="0"/>
      </w:pPr>
      <w:r w:rsidRPr="006D613E">
        <w:t xml:space="preserve">Table C.8-2: </w:t>
      </w:r>
      <w:r w:rsidR="006D613E">
        <w:t>HL7</w:t>
      </w:r>
      <w:r w:rsidR="00995105" w:rsidRPr="006D613E">
        <w:t xml:space="preserve"> </w:t>
      </w:r>
      <w:r w:rsidRPr="006D613E">
        <w:t>Table 0200 - Name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0"/>
        <w:gridCol w:w="3488"/>
        <w:gridCol w:w="2160"/>
      </w:tblGrid>
      <w:tr w:rsidR="00C40FD5" w:rsidRPr="006D613E" w14:paraId="0B37D9BD" w14:textId="77777777" w:rsidTr="0034511D">
        <w:trPr>
          <w:cantSplit/>
          <w:jc w:val="center"/>
        </w:trPr>
        <w:tc>
          <w:tcPr>
            <w:tcW w:w="1190" w:type="dxa"/>
            <w:shd w:val="clear" w:color="auto" w:fill="D9D9D9"/>
          </w:tcPr>
          <w:p w14:paraId="20342F42" w14:textId="77777777" w:rsidR="00B11855" w:rsidRPr="006D613E" w:rsidRDefault="003D003E" w:rsidP="00452006">
            <w:pPr>
              <w:pStyle w:val="TableEntryHeader"/>
            </w:pPr>
            <w:r w:rsidRPr="006D613E">
              <w:t>Value</w:t>
            </w:r>
          </w:p>
        </w:tc>
        <w:tc>
          <w:tcPr>
            <w:tcW w:w="3488" w:type="dxa"/>
            <w:shd w:val="clear" w:color="auto" w:fill="D9D9D9"/>
          </w:tcPr>
          <w:p w14:paraId="0D05AA9B" w14:textId="77777777" w:rsidR="00B11855" w:rsidRPr="006D613E" w:rsidRDefault="003D003E" w:rsidP="00452006">
            <w:pPr>
              <w:pStyle w:val="TableEntryHeader"/>
            </w:pPr>
            <w:r w:rsidRPr="006D613E">
              <w:t>Description</w:t>
            </w:r>
          </w:p>
        </w:tc>
        <w:tc>
          <w:tcPr>
            <w:tcW w:w="2160" w:type="dxa"/>
            <w:shd w:val="clear" w:color="auto" w:fill="D9D9D9"/>
          </w:tcPr>
          <w:p w14:paraId="2D6EB58E" w14:textId="77777777" w:rsidR="00B11855" w:rsidRPr="006D613E" w:rsidRDefault="003D003E" w:rsidP="00452006">
            <w:pPr>
              <w:pStyle w:val="TableEntryHeader"/>
            </w:pPr>
            <w:r w:rsidRPr="006D613E">
              <w:t>Comment</w:t>
            </w:r>
          </w:p>
        </w:tc>
      </w:tr>
      <w:tr w:rsidR="00B11855" w:rsidRPr="006D613E" w14:paraId="004F4DD5" w14:textId="77777777" w:rsidTr="0034511D">
        <w:trPr>
          <w:cantSplit/>
          <w:jc w:val="center"/>
        </w:trPr>
        <w:tc>
          <w:tcPr>
            <w:tcW w:w="1190" w:type="dxa"/>
            <w:shd w:val="clear" w:color="auto" w:fill="auto"/>
          </w:tcPr>
          <w:p w14:paraId="78A8D045" w14:textId="77777777" w:rsidR="00B11855" w:rsidRPr="006D613E" w:rsidRDefault="003D003E" w:rsidP="00452006">
            <w:pPr>
              <w:pStyle w:val="TableEntry"/>
            </w:pPr>
            <w:r w:rsidRPr="006D613E">
              <w:t>A</w:t>
            </w:r>
          </w:p>
        </w:tc>
        <w:tc>
          <w:tcPr>
            <w:tcW w:w="3488" w:type="dxa"/>
            <w:shd w:val="clear" w:color="auto" w:fill="auto"/>
          </w:tcPr>
          <w:p w14:paraId="7F4AD223" w14:textId="77777777" w:rsidR="00B11855" w:rsidRPr="006D613E" w:rsidRDefault="003D003E" w:rsidP="00452006">
            <w:pPr>
              <w:pStyle w:val="TableEntry"/>
            </w:pPr>
            <w:r w:rsidRPr="006D613E">
              <w:t>Alias Name</w:t>
            </w:r>
          </w:p>
        </w:tc>
        <w:tc>
          <w:tcPr>
            <w:tcW w:w="2160" w:type="dxa"/>
            <w:shd w:val="clear" w:color="auto" w:fill="auto"/>
          </w:tcPr>
          <w:p w14:paraId="746C7848" w14:textId="77777777" w:rsidR="00B11855" w:rsidRPr="006D613E" w:rsidRDefault="00B11855" w:rsidP="00452006">
            <w:pPr>
              <w:pStyle w:val="TableEntry"/>
            </w:pPr>
          </w:p>
        </w:tc>
      </w:tr>
      <w:tr w:rsidR="00B11855" w:rsidRPr="006D613E" w14:paraId="58845413" w14:textId="77777777" w:rsidTr="0034511D">
        <w:trPr>
          <w:cantSplit/>
          <w:jc w:val="center"/>
        </w:trPr>
        <w:tc>
          <w:tcPr>
            <w:tcW w:w="1190" w:type="dxa"/>
            <w:shd w:val="clear" w:color="auto" w:fill="auto"/>
          </w:tcPr>
          <w:p w14:paraId="7D69989A" w14:textId="77777777" w:rsidR="00B11855" w:rsidRPr="006D613E" w:rsidRDefault="003D003E" w:rsidP="00452006">
            <w:pPr>
              <w:pStyle w:val="TableEntry"/>
            </w:pPr>
            <w:r w:rsidRPr="006D613E">
              <w:t>B</w:t>
            </w:r>
          </w:p>
        </w:tc>
        <w:tc>
          <w:tcPr>
            <w:tcW w:w="3488" w:type="dxa"/>
            <w:shd w:val="clear" w:color="auto" w:fill="auto"/>
          </w:tcPr>
          <w:p w14:paraId="57103CF0" w14:textId="77777777" w:rsidR="00B11855" w:rsidRPr="006D613E" w:rsidRDefault="003D003E" w:rsidP="00452006">
            <w:pPr>
              <w:pStyle w:val="TableEntry"/>
            </w:pPr>
            <w:r w:rsidRPr="006D613E">
              <w:t>Name at Birth</w:t>
            </w:r>
          </w:p>
        </w:tc>
        <w:tc>
          <w:tcPr>
            <w:tcW w:w="2160" w:type="dxa"/>
            <w:shd w:val="clear" w:color="auto" w:fill="auto"/>
          </w:tcPr>
          <w:p w14:paraId="24FEA81E" w14:textId="77777777" w:rsidR="00B11855" w:rsidRPr="006D613E" w:rsidRDefault="00B11855" w:rsidP="00452006">
            <w:pPr>
              <w:pStyle w:val="TableEntry"/>
            </w:pPr>
          </w:p>
        </w:tc>
      </w:tr>
      <w:tr w:rsidR="00B11855" w:rsidRPr="006D613E" w14:paraId="754526A3" w14:textId="77777777" w:rsidTr="0034511D">
        <w:trPr>
          <w:cantSplit/>
          <w:jc w:val="center"/>
        </w:trPr>
        <w:tc>
          <w:tcPr>
            <w:tcW w:w="1190" w:type="dxa"/>
            <w:shd w:val="clear" w:color="auto" w:fill="auto"/>
          </w:tcPr>
          <w:p w14:paraId="679A3A30" w14:textId="77777777" w:rsidR="00B11855" w:rsidRPr="006D613E" w:rsidRDefault="003D003E" w:rsidP="00452006">
            <w:pPr>
              <w:pStyle w:val="TableEntry"/>
            </w:pPr>
            <w:r w:rsidRPr="006D613E">
              <w:t>C</w:t>
            </w:r>
          </w:p>
        </w:tc>
        <w:tc>
          <w:tcPr>
            <w:tcW w:w="3488" w:type="dxa"/>
            <w:shd w:val="clear" w:color="auto" w:fill="auto"/>
          </w:tcPr>
          <w:p w14:paraId="22B722C0" w14:textId="77777777" w:rsidR="00B11855" w:rsidRPr="006D613E" w:rsidRDefault="003D003E" w:rsidP="00452006">
            <w:pPr>
              <w:pStyle w:val="TableEntry"/>
            </w:pPr>
            <w:r w:rsidRPr="006D613E">
              <w:t>Adopted Name</w:t>
            </w:r>
          </w:p>
        </w:tc>
        <w:tc>
          <w:tcPr>
            <w:tcW w:w="2160" w:type="dxa"/>
            <w:shd w:val="clear" w:color="auto" w:fill="auto"/>
          </w:tcPr>
          <w:p w14:paraId="66BCD506" w14:textId="77777777" w:rsidR="00B11855" w:rsidRPr="006D613E" w:rsidRDefault="00B11855" w:rsidP="00452006">
            <w:pPr>
              <w:pStyle w:val="TableEntry"/>
            </w:pPr>
          </w:p>
        </w:tc>
      </w:tr>
      <w:tr w:rsidR="00B11855" w:rsidRPr="006D613E" w14:paraId="2895A94B" w14:textId="77777777" w:rsidTr="0034511D">
        <w:trPr>
          <w:cantSplit/>
          <w:jc w:val="center"/>
        </w:trPr>
        <w:tc>
          <w:tcPr>
            <w:tcW w:w="1190" w:type="dxa"/>
            <w:shd w:val="clear" w:color="auto" w:fill="auto"/>
          </w:tcPr>
          <w:p w14:paraId="78E824C9" w14:textId="77777777" w:rsidR="00B11855" w:rsidRPr="006D613E" w:rsidRDefault="003D003E" w:rsidP="00452006">
            <w:pPr>
              <w:pStyle w:val="TableEntry"/>
            </w:pPr>
            <w:r w:rsidRPr="006D613E">
              <w:t>D</w:t>
            </w:r>
          </w:p>
        </w:tc>
        <w:tc>
          <w:tcPr>
            <w:tcW w:w="3488" w:type="dxa"/>
            <w:shd w:val="clear" w:color="auto" w:fill="auto"/>
          </w:tcPr>
          <w:p w14:paraId="7CD830AC" w14:textId="77777777" w:rsidR="00B11855" w:rsidRPr="006D613E" w:rsidRDefault="003D003E" w:rsidP="00452006">
            <w:pPr>
              <w:pStyle w:val="TableEntry"/>
            </w:pPr>
            <w:r w:rsidRPr="006D613E">
              <w:t>Display Name</w:t>
            </w:r>
          </w:p>
        </w:tc>
        <w:tc>
          <w:tcPr>
            <w:tcW w:w="2160" w:type="dxa"/>
            <w:shd w:val="clear" w:color="auto" w:fill="auto"/>
          </w:tcPr>
          <w:p w14:paraId="0CD027DB" w14:textId="77777777" w:rsidR="00B11855" w:rsidRPr="006D613E" w:rsidRDefault="00B11855" w:rsidP="00452006">
            <w:pPr>
              <w:pStyle w:val="TableEntry"/>
            </w:pPr>
          </w:p>
        </w:tc>
      </w:tr>
      <w:tr w:rsidR="00B11855" w:rsidRPr="006D613E" w14:paraId="0570EDFD" w14:textId="77777777" w:rsidTr="0034511D">
        <w:trPr>
          <w:cantSplit/>
          <w:jc w:val="center"/>
        </w:trPr>
        <w:tc>
          <w:tcPr>
            <w:tcW w:w="1190" w:type="dxa"/>
            <w:shd w:val="clear" w:color="auto" w:fill="auto"/>
          </w:tcPr>
          <w:p w14:paraId="108C6695" w14:textId="77777777" w:rsidR="00B11855" w:rsidRPr="006D613E" w:rsidRDefault="003D003E" w:rsidP="00452006">
            <w:pPr>
              <w:pStyle w:val="TableEntry"/>
            </w:pPr>
            <w:r w:rsidRPr="006D613E">
              <w:t>I</w:t>
            </w:r>
          </w:p>
        </w:tc>
        <w:tc>
          <w:tcPr>
            <w:tcW w:w="3488" w:type="dxa"/>
            <w:shd w:val="clear" w:color="auto" w:fill="auto"/>
          </w:tcPr>
          <w:p w14:paraId="75482EC7" w14:textId="77777777" w:rsidR="00B11855" w:rsidRPr="006D613E" w:rsidRDefault="003D003E" w:rsidP="00452006">
            <w:pPr>
              <w:pStyle w:val="TableEntry"/>
            </w:pPr>
            <w:r w:rsidRPr="006D613E">
              <w:t>Licensing Name</w:t>
            </w:r>
          </w:p>
        </w:tc>
        <w:tc>
          <w:tcPr>
            <w:tcW w:w="2160" w:type="dxa"/>
            <w:shd w:val="clear" w:color="auto" w:fill="auto"/>
          </w:tcPr>
          <w:p w14:paraId="6D378186" w14:textId="77777777" w:rsidR="00B11855" w:rsidRPr="006D613E" w:rsidRDefault="00B11855" w:rsidP="00452006">
            <w:pPr>
              <w:pStyle w:val="TableEntry"/>
            </w:pPr>
          </w:p>
        </w:tc>
      </w:tr>
      <w:tr w:rsidR="00B11855" w:rsidRPr="006D613E" w14:paraId="0ABC474D" w14:textId="77777777" w:rsidTr="0034511D">
        <w:trPr>
          <w:cantSplit/>
          <w:jc w:val="center"/>
        </w:trPr>
        <w:tc>
          <w:tcPr>
            <w:tcW w:w="1190" w:type="dxa"/>
            <w:shd w:val="clear" w:color="auto" w:fill="auto"/>
          </w:tcPr>
          <w:p w14:paraId="5866C392" w14:textId="77777777" w:rsidR="00B11855" w:rsidRPr="006D613E" w:rsidRDefault="003D003E" w:rsidP="00452006">
            <w:pPr>
              <w:pStyle w:val="TableEntry"/>
            </w:pPr>
            <w:r w:rsidRPr="006D613E">
              <w:t>L</w:t>
            </w:r>
          </w:p>
        </w:tc>
        <w:tc>
          <w:tcPr>
            <w:tcW w:w="3488" w:type="dxa"/>
            <w:shd w:val="clear" w:color="auto" w:fill="auto"/>
          </w:tcPr>
          <w:p w14:paraId="7969AEDF" w14:textId="77777777" w:rsidR="00B11855" w:rsidRPr="006D613E" w:rsidRDefault="003D003E" w:rsidP="00452006">
            <w:pPr>
              <w:pStyle w:val="TableEntry"/>
            </w:pPr>
            <w:r w:rsidRPr="006D613E">
              <w:t>Legal Name</w:t>
            </w:r>
          </w:p>
        </w:tc>
        <w:tc>
          <w:tcPr>
            <w:tcW w:w="2160" w:type="dxa"/>
            <w:shd w:val="clear" w:color="auto" w:fill="auto"/>
          </w:tcPr>
          <w:p w14:paraId="6666A45C" w14:textId="77777777" w:rsidR="00B11855" w:rsidRPr="006D613E" w:rsidRDefault="00B11855" w:rsidP="00452006">
            <w:pPr>
              <w:pStyle w:val="TableEntry"/>
            </w:pPr>
          </w:p>
        </w:tc>
      </w:tr>
      <w:tr w:rsidR="00B11855" w:rsidRPr="006D613E" w14:paraId="7A904A4E" w14:textId="77777777" w:rsidTr="0034511D">
        <w:trPr>
          <w:cantSplit/>
          <w:jc w:val="center"/>
        </w:trPr>
        <w:tc>
          <w:tcPr>
            <w:tcW w:w="1190" w:type="dxa"/>
            <w:shd w:val="clear" w:color="auto" w:fill="auto"/>
          </w:tcPr>
          <w:p w14:paraId="7407FB55" w14:textId="77777777" w:rsidR="00B11855" w:rsidRPr="006D613E" w:rsidRDefault="003D003E" w:rsidP="00452006">
            <w:pPr>
              <w:pStyle w:val="TableEntry"/>
            </w:pPr>
            <w:r w:rsidRPr="006D613E">
              <w:t>M</w:t>
            </w:r>
          </w:p>
        </w:tc>
        <w:tc>
          <w:tcPr>
            <w:tcW w:w="3488" w:type="dxa"/>
            <w:shd w:val="clear" w:color="auto" w:fill="auto"/>
          </w:tcPr>
          <w:p w14:paraId="7141EC14" w14:textId="77777777" w:rsidR="00B11855" w:rsidRPr="006D613E" w:rsidRDefault="003D003E" w:rsidP="00452006">
            <w:pPr>
              <w:pStyle w:val="TableEntry"/>
            </w:pPr>
            <w:r w:rsidRPr="006D613E">
              <w:t xml:space="preserve">Maiden Name </w:t>
            </w:r>
          </w:p>
        </w:tc>
        <w:tc>
          <w:tcPr>
            <w:tcW w:w="2160" w:type="dxa"/>
            <w:shd w:val="clear" w:color="auto" w:fill="auto"/>
          </w:tcPr>
          <w:p w14:paraId="090AB361" w14:textId="77777777" w:rsidR="00B11855" w:rsidRPr="006D613E" w:rsidRDefault="00B11855" w:rsidP="00452006">
            <w:pPr>
              <w:pStyle w:val="TableEntry"/>
            </w:pPr>
          </w:p>
        </w:tc>
      </w:tr>
      <w:tr w:rsidR="00B11855" w:rsidRPr="006D613E" w14:paraId="5991145A" w14:textId="77777777" w:rsidTr="0034511D">
        <w:trPr>
          <w:cantSplit/>
          <w:jc w:val="center"/>
        </w:trPr>
        <w:tc>
          <w:tcPr>
            <w:tcW w:w="1190" w:type="dxa"/>
            <w:shd w:val="clear" w:color="auto" w:fill="auto"/>
          </w:tcPr>
          <w:p w14:paraId="0C7F89C6" w14:textId="77777777" w:rsidR="00B11855" w:rsidRPr="006D613E" w:rsidRDefault="003D003E" w:rsidP="00452006">
            <w:pPr>
              <w:pStyle w:val="TableEntry"/>
            </w:pPr>
            <w:r w:rsidRPr="006D613E">
              <w:t>N</w:t>
            </w:r>
          </w:p>
        </w:tc>
        <w:tc>
          <w:tcPr>
            <w:tcW w:w="3488" w:type="dxa"/>
            <w:shd w:val="clear" w:color="auto" w:fill="auto"/>
          </w:tcPr>
          <w:p w14:paraId="13D53917" w14:textId="77777777" w:rsidR="00B11855" w:rsidRPr="006D613E" w:rsidRDefault="003D003E" w:rsidP="00452006">
            <w:pPr>
              <w:pStyle w:val="TableEntry"/>
            </w:pPr>
            <w:r w:rsidRPr="006D613E">
              <w:t>Nickname /"Call me" Name/Street Name</w:t>
            </w:r>
          </w:p>
        </w:tc>
        <w:tc>
          <w:tcPr>
            <w:tcW w:w="2160" w:type="dxa"/>
            <w:shd w:val="clear" w:color="auto" w:fill="auto"/>
          </w:tcPr>
          <w:p w14:paraId="75FBD7C2" w14:textId="77777777" w:rsidR="00B11855" w:rsidRPr="006D613E" w:rsidRDefault="00B11855" w:rsidP="00452006">
            <w:pPr>
              <w:pStyle w:val="TableEntry"/>
            </w:pPr>
          </w:p>
        </w:tc>
      </w:tr>
      <w:tr w:rsidR="00B11855" w:rsidRPr="006D613E" w14:paraId="48EB913C" w14:textId="77777777" w:rsidTr="0034511D">
        <w:trPr>
          <w:cantSplit/>
          <w:jc w:val="center"/>
        </w:trPr>
        <w:tc>
          <w:tcPr>
            <w:tcW w:w="1190" w:type="dxa"/>
            <w:shd w:val="clear" w:color="auto" w:fill="auto"/>
          </w:tcPr>
          <w:p w14:paraId="2DC6A9AC" w14:textId="77777777" w:rsidR="00B11855" w:rsidRPr="006D613E" w:rsidRDefault="003D003E" w:rsidP="00452006">
            <w:pPr>
              <w:pStyle w:val="TableEntry"/>
            </w:pPr>
            <w:r w:rsidRPr="006D613E">
              <w:t>R</w:t>
            </w:r>
          </w:p>
        </w:tc>
        <w:tc>
          <w:tcPr>
            <w:tcW w:w="3488" w:type="dxa"/>
            <w:shd w:val="clear" w:color="auto" w:fill="auto"/>
          </w:tcPr>
          <w:p w14:paraId="3967F151" w14:textId="77777777" w:rsidR="00B11855" w:rsidRPr="006D613E" w:rsidRDefault="003D003E" w:rsidP="00452006">
            <w:pPr>
              <w:pStyle w:val="TableEntry"/>
            </w:pPr>
            <w:r w:rsidRPr="006D613E">
              <w:t>Registered Name (animals only)</w:t>
            </w:r>
          </w:p>
        </w:tc>
        <w:tc>
          <w:tcPr>
            <w:tcW w:w="2160" w:type="dxa"/>
            <w:shd w:val="clear" w:color="auto" w:fill="auto"/>
          </w:tcPr>
          <w:p w14:paraId="63A1955A" w14:textId="77777777" w:rsidR="00B11855" w:rsidRPr="006D613E" w:rsidRDefault="00B11855" w:rsidP="00452006">
            <w:pPr>
              <w:pStyle w:val="TableEntry"/>
            </w:pPr>
          </w:p>
        </w:tc>
      </w:tr>
      <w:tr w:rsidR="00B11855" w:rsidRPr="006D613E" w14:paraId="54C9941C" w14:textId="77777777" w:rsidTr="0034511D">
        <w:trPr>
          <w:cantSplit/>
          <w:jc w:val="center"/>
        </w:trPr>
        <w:tc>
          <w:tcPr>
            <w:tcW w:w="1190" w:type="dxa"/>
            <w:shd w:val="clear" w:color="auto" w:fill="auto"/>
          </w:tcPr>
          <w:p w14:paraId="102F8816" w14:textId="77777777" w:rsidR="00B11855" w:rsidRPr="006D613E" w:rsidRDefault="003D003E" w:rsidP="00452006">
            <w:pPr>
              <w:pStyle w:val="TableEntry"/>
            </w:pPr>
            <w:r w:rsidRPr="006D613E">
              <w:t>S</w:t>
            </w:r>
          </w:p>
        </w:tc>
        <w:tc>
          <w:tcPr>
            <w:tcW w:w="3488" w:type="dxa"/>
            <w:shd w:val="clear" w:color="auto" w:fill="auto"/>
          </w:tcPr>
          <w:p w14:paraId="0A846CF1" w14:textId="77777777" w:rsidR="00B11855" w:rsidRPr="006D613E" w:rsidRDefault="003D003E" w:rsidP="00452006">
            <w:pPr>
              <w:pStyle w:val="TableEntry"/>
            </w:pPr>
            <w:r w:rsidRPr="006D613E">
              <w:t>Coded Pseudo-Name to ensure anonymity</w:t>
            </w:r>
          </w:p>
        </w:tc>
        <w:tc>
          <w:tcPr>
            <w:tcW w:w="2160" w:type="dxa"/>
            <w:shd w:val="clear" w:color="auto" w:fill="auto"/>
          </w:tcPr>
          <w:p w14:paraId="15540ED4" w14:textId="77777777" w:rsidR="00B11855" w:rsidRPr="006D613E" w:rsidRDefault="00B11855" w:rsidP="00452006">
            <w:pPr>
              <w:pStyle w:val="TableEntry"/>
            </w:pPr>
          </w:p>
        </w:tc>
      </w:tr>
      <w:tr w:rsidR="00B11855" w:rsidRPr="006D613E" w14:paraId="41156E3D" w14:textId="77777777" w:rsidTr="0034511D">
        <w:trPr>
          <w:cantSplit/>
          <w:jc w:val="center"/>
        </w:trPr>
        <w:tc>
          <w:tcPr>
            <w:tcW w:w="1190" w:type="dxa"/>
            <w:shd w:val="clear" w:color="auto" w:fill="auto"/>
          </w:tcPr>
          <w:p w14:paraId="5443DFBF" w14:textId="77777777" w:rsidR="00B11855" w:rsidRPr="006D613E" w:rsidRDefault="003D003E" w:rsidP="00452006">
            <w:pPr>
              <w:pStyle w:val="TableEntry"/>
            </w:pPr>
            <w:r w:rsidRPr="006D613E">
              <w:t>T</w:t>
            </w:r>
          </w:p>
        </w:tc>
        <w:tc>
          <w:tcPr>
            <w:tcW w:w="3488" w:type="dxa"/>
            <w:shd w:val="clear" w:color="auto" w:fill="auto"/>
          </w:tcPr>
          <w:p w14:paraId="4AEB799A" w14:textId="77777777" w:rsidR="00B11855" w:rsidRPr="006D613E" w:rsidRDefault="003D003E" w:rsidP="00452006">
            <w:pPr>
              <w:pStyle w:val="TableEntry"/>
            </w:pPr>
            <w:r w:rsidRPr="006D613E">
              <w:t>Indigenous/Tribal/Community Name</w:t>
            </w:r>
          </w:p>
        </w:tc>
        <w:tc>
          <w:tcPr>
            <w:tcW w:w="2160" w:type="dxa"/>
            <w:shd w:val="clear" w:color="auto" w:fill="auto"/>
          </w:tcPr>
          <w:p w14:paraId="46A4F345" w14:textId="77777777" w:rsidR="00B11855" w:rsidRPr="006D613E" w:rsidRDefault="00B11855" w:rsidP="00452006">
            <w:pPr>
              <w:pStyle w:val="TableEntry"/>
            </w:pPr>
          </w:p>
        </w:tc>
      </w:tr>
      <w:tr w:rsidR="00B11855" w:rsidRPr="006D613E" w14:paraId="400D0481" w14:textId="77777777" w:rsidTr="0034511D">
        <w:trPr>
          <w:cantSplit/>
          <w:jc w:val="center"/>
        </w:trPr>
        <w:tc>
          <w:tcPr>
            <w:tcW w:w="1190" w:type="dxa"/>
            <w:shd w:val="clear" w:color="auto" w:fill="auto"/>
          </w:tcPr>
          <w:p w14:paraId="6E3301A2" w14:textId="77777777" w:rsidR="00B11855" w:rsidRPr="006D613E" w:rsidRDefault="003D003E" w:rsidP="00452006">
            <w:pPr>
              <w:pStyle w:val="TableEntry"/>
            </w:pPr>
            <w:r w:rsidRPr="006D613E">
              <w:t>U</w:t>
            </w:r>
          </w:p>
        </w:tc>
        <w:tc>
          <w:tcPr>
            <w:tcW w:w="3488" w:type="dxa"/>
            <w:shd w:val="clear" w:color="auto" w:fill="auto"/>
          </w:tcPr>
          <w:p w14:paraId="35D29E23" w14:textId="77777777" w:rsidR="00B11855" w:rsidRPr="006D613E" w:rsidRDefault="003D003E" w:rsidP="00452006">
            <w:pPr>
              <w:pStyle w:val="TableEntry"/>
            </w:pPr>
            <w:r w:rsidRPr="006D613E">
              <w:t>Unspecified</w:t>
            </w:r>
          </w:p>
        </w:tc>
        <w:tc>
          <w:tcPr>
            <w:tcW w:w="2160" w:type="dxa"/>
            <w:shd w:val="clear" w:color="auto" w:fill="auto"/>
          </w:tcPr>
          <w:p w14:paraId="6C0968F9" w14:textId="77777777" w:rsidR="00B11855" w:rsidRPr="006D613E" w:rsidRDefault="00B11855" w:rsidP="00452006">
            <w:pPr>
              <w:pStyle w:val="TableEntry"/>
            </w:pPr>
          </w:p>
        </w:tc>
      </w:tr>
    </w:tbl>
    <w:p w14:paraId="40EFCB83" w14:textId="77777777" w:rsidR="00264692" w:rsidRDefault="00264692" w:rsidP="00452006">
      <w:pPr>
        <w:pStyle w:val="BodyText"/>
      </w:pPr>
    </w:p>
    <w:p w14:paraId="4E72A001" w14:textId="77777777" w:rsidR="00B11855" w:rsidRPr="006D613E" w:rsidRDefault="003D003E" w:rsidP="00452006">
      <w:pPr>
        <w:pStyle w:val="BodyText"/>
      </w:pPr>
      <w:r w:rsidRPr="006D613E">
        <w:t xml:space="preserve">This table may be further defined and restrained in national extensions of this profile. </w:t>
      </w:r>
    </w:p>
    <w:p w14:paraId="1E7129B8" w14:textId="1830CF2B" w:rsidR="00B11855" w:rsidRPr="006D613E" w:rsidRDefault="003D003E" w:rsidP="00452006">
      <w:pPr>
        <w:pStyle w:val="BodyText"/>
      </w:pPr>
      <w:r w:rsidRPr="006D613E">
        <w:t xml:space="preserve">Subfields 6 (Degree) and 10 (Name Validity Range) are deprecated in </w:t>
      </w:r>
      <w:r w:rsidR="006D613E">
        <w:t>HL7</w:t>
      </w:r>
      <w:r w:rsidR="00995105" w:rsidRPr="006D613E">
        <w:t xml:space="preserve"> </w:t>
      </w:r>
      <w:r w:rsidRPr="006D613E">
        <w:t>v2.6, therefore not supported by the PCD profile.</w:t>
      </w:r>
    </w:p>
    <w:p w14:paraId="765A4C23" w14:textId="77777777" w:rsidR="00B11855" w:rsidRPr="006D613E" w:rsidRDefault="003D003E" w:rsidP="00C10546">
      <w:pPr>
        <w:pStyle w:val="AppendixHeading2"/>
        <w:keepNext/>
        <w:rPr>
          <w:noProof w:val="0"/>
        </w:rPr>
      </w:pPr>
      <w:bookmarkStart w:id="1096" w:name="_Toc401769880"/>
      <w:bookmarkStart w:id="1097" w:name="_Toc466373835"/>
      <w:r w:rsidRPr="006D613E">
        <w:rPr>
          <w:noProof w:val="0"/>
        </w:rPr>
        <w:t>XTN Data Type</w:t>
      </w:r>
      <w:bookmarkEnd w:id="1096"/>
      <w:bookmarkEnd w:id="1097"/>
    </w:p>
    <w:p w14:paraId="0127C1D2" w14:textId="77777777" w:rsidR="00813541" w:rsidRPr="006D613E" w:rsidRDefault="00813541" w:rsidP="00A92110">
      <w:pPr>
        <w:pStyle w:val="BodyText"/>
      </w:pPr>
    </w:p>
    <w:p w14:paraId="6D43465D" w14:textId="77777777" w:rsidR="00B11855" w:rsidRPr="006D613E" w:rsidRDefault="003D003E" w:rsidP="00123C7B">
      <w:pPr>
        <w:pStyle w:val="TableTitle"/>
        <w:outlineLvl w:val="0"/>
      </w:pPr>
      <w:r w:rsidRPr="006D613E">
        <w:lastRenderedPageBreak/>
        <w:t>Table C.9-1: XTN-Extended Telecommunication Number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2834"/>
      </w:tblGrid>
      <w:tr w:rsidR="00C40FD5" w:rsidRPr="006D613E" w14:paraId="71C3C5F1" w14:textId="77777777" w:rsidTr="00A92110">
        <w:trPr>
          <w:cantSplit/>
          <w:tblHeader/>
          <w:jc w:val="center"/>
        </w:trPr>
        <w:tc>
          <w:tcPr>
            <w:tcW w:w="783" w:type="dxa"/>
            <w:shd w:val="clear" w:color="auto" w:fill="D9D9D9"/>
          </w:tcPr>
          <w:p w14:paraId="48EF5D04" w14:textId="77777777" w:rsidR="00B11855" w:rsidRPr="006D613E" w:rsidRDefault="003D003E" w:rsidP="006C0E8E">
            <w:pPr>
              <w:pStyle w:val="TableEntryHeader"/>
              <w:keepNext/>
            </w:pPr>
            <w:r w:rsidRPr="006D613E">
              <w:t>SEQ</w:t>
            </w:r>
          </w:p>
        </w:tc>
        <w:tc>
          <w:tcPr>
            <w:tcW w:w="764" w:type="dxa"/>
            <w:shd w:val="clear" w:color="auto" w:fill="D9D9D9"/>
          </w:tcPr>
          <w:p w14:paraId="21D031CE" w14:textId="77777777" w:rsidR="00B11855" w:rsidRPr="006D613E" w:rsidRDefault="003D003E" w:rsidP="006C0E8E">
            <w:pPr>
              <w:pStyle w:val="TableEntryHeader"/>
              <w:keepNext/>
            </w:pPr>
            <w:r w:rsidRPr="006D613E">
              <w:t>LEN</w:t>
            </w:r>
          </w:p>
        </w:tc>
        <w:tc>
          <w:tcPr>
            <w:tcW w:w="760" w:type="dxa"/>
            <w:shd w:val="clear" w:color="auto" w:fill="D9D9D9"/>
          </w:tcPr>
          <w:p w14:paraId="4B136D06" w14:textId="77777777" w:rsidR="00B11855" w:rsidRPr="006D613E" w:rsidRDefault="003D003E" w:rsidP="006C0E8E">
            <w:pPr>
              <w:pStyle w:val="TableEntryHeader"/>
              <w:keepNext/>
            </w:pPr>
            <w:r w:rsidRPr="006D613E">
              <w:t>DT</w:t>
            </w:r>
          </w:p>
        </w:tc>
        <w:tc>
          <w:tcPr>
            <w:tcW w:w="961" w:type="dxa"/>
            <w:shd w:val="clear" w:color="auto" w:fill="D9D9D9"/>
          </w:tcPr>
          <w:p w14:paraId="434A5A11" w14:textId="77777777" w:rsidR="00B11855" w:rsidRPr="006D613E" w:rsidRDefault="003D003E" w:rsidP="006C0E8E">
            <w:pPr>
              <w:pStyle w:val="TableEntryHeader"/>
              <w:keepNext/>
            </w:pPr>
            <w:r w:rsidRPr="006D613E">
              <w:t>Usage</w:t>
            </w:r>
          </w:p>
        </w:tc>
        <w:tc>
          <w:tcPr>
            <w:tcW w:w="1316" w:type="dxa"/>
            <w:shd w:val="clear" w:color="auto" w:fill="D9D9D9"/>
          </w:tcPr>
          <w:p w14:paraId="166E24AE" w14:textId="77777777" w:rsidR="00B11855" w:rsidRPr="006D613E" w:rsidRDefault="003D003E" w:rsidP="006C0E8E">
            <w:pPr>
              <w:pStyle w:val="TableEntryHeader"/>
              <w:keepNext/>
            </w:pPr>
            <w:r w:rsidRPr="006D613E">
              <w:t>Card.</w:t>
            </w:r>
          </w:p>
        </w:tc>
        <w:tc>
          <w:tcPr>
            <w:tcW w:w="861" w:type="dxa"/>
            <w:shd w:val="clear" w:color="auto" w:fill="D9D9D9"/>
          </w:tcPr>
          <w:p w14:paraId="1A81ED46" w14:textId="77777777" w:rsidR="00B11855" w:rsidRPr="006D613E" w:rsidRDefault="003D003E" w:rsidP="006C0E8E">
            <w:pPr>
              <w:pStyle w:val="TableEntryHeader"/>
              <w:keepNext/>
            </w:pPr>
            <w:r w:rsidRPr="006D613E">
              <w:t>TBL#</w:t>
            </w:r>
          </w:p>
        </w:tc>
        <w:tc>
          <w:tcPr>
            <w:tcW w:w="2834" w:type="dxa"/>
            <w:shd w:val="clear" w:color="auto" w:fill="D9D9D9"/>
          </w:tcPr>
          <w:p w14:paraId="0578438A" w14:textId="77777777" w:rsidR="00B11855" w:rsidRPr="006D613E" w:rsidRDefault="003D003E" w:rsidP="006C0E8E">
            <w:pPr>
              <w:pStyle w:val="TableEntryHeader"/>
              <w:keepNext/>
            </w:pPr>
            <w:r w:rsidRPr="006D613E">
              <w:t>Component name</w:t>
            </w:r>
          </w:p>
        </w:tc>
      </w:tr>
      <w:tr w:rsidR="00C40FD5" w:rsidRPr="006D613E" w14:paraId="691F8974" w14:textId="77777777" w:rsidTr="006C0E8E">
        <w:trPr>
          <w:cantSplit/>
          <w:jc w:val="center"/>
        </w:trPr>
        <w:tc>
          <w:tcPr>
            <w:tcW w:w="783" w:type="dxa"/>
            <w:shd w:val="clear" w:color="auto" w:fill="auto"/>
          </w:tcPr>
          <w:p w14:paraId="7E8DB352" w14:textId="77777777" w:rsidR="00B11855" w:rsidRPr="006D613E" w:rsidRDefault="003D003E" w:rsidP="006C0E8E">
            <w:pPr>
              <w:pStyle w:val="TableEntry"/>
              <w:keepNext/>
            </w:pPr>
            <w:r w:rsidRPr="006D613E">
              <w:t>1</w:t>
            </w:r>
          </w:p>
        </w:tc>
        <w:tc>
          <w:tcPr>
            <w:tcW w:w="764" w:type="dxa"/>
            <w:shd w:val="clear" w:color="auto" w:fill="auto"/>
          </w:tcPr>
          <w:p w14:paraId="1D254BE6" w14:textId="77777777" w:rsidR="00B11855" w:rsidRPr="006D613E" w:rsidRDefault="003D003E" w:rsidP="006C0E8E">
            <w:pPr>
              <w:pStyle w:val="TableEntry"/>
              <w:keepNext/>
            </w:pPr>
            <w:r w:rsidRPr="006D613E">
              <w:t>199</w:t>
            </w:r>
          </w:p>
        </w:tc>
        <w:tc>
          <w:tcPr>
            <w:tcW w:w="760" w:type="dxa"/>
            <w:shd w:val="clear" w:color="auto" w:fill="auto"/>
          </w:tcPr>
          <w:p w14:paraId="3ADD7AD1" w14:textId="77777777" w:rsidR="00B11855" w:rsidRPr="006D613E" w:rsidRDefault="003D003E" w:rsidP="006C0E8E">
            <w:pPr>
              <w:pStyle w:val="TableEntry"/>
              <w:keepNext/>
            </w:pPr>
            <w:r w:rsidRPr="006D613E">
              <w:t>ST</w:t>
            </w:r>
          </w:p>
        </w:tc>
        <w:tc>
          <w:tcPr>
            <w:tcW w:w="961" w:type="dxa"/>
            <w:shd w:val="clear" w:color="auto" w:fill="auto"/>
          </w:tcPr>
          <w:p w14:paraId="5DBD699C" w14:textId="77777777" w:rsidR="00B11855" w:rsidRPr="006D613E" w:rsidRDefault="003D003E" w:rsidP="006C0E8E">
            <w:pPr>
              <w:pStyle w:val="TableEntry"/>
              <w:keepNext/>
            </w:pPr>
            <w:r w:rsidRPr="006D613E">
              <w:t>X</w:t>
            </w:r>
          </w:p>
        </w:tc>
        <w:tc>
          <w:tcPr>
            <w:tcW w:w="1316" w:type="dxa"/>
            <w:shd w:val="clear" w:color="auto" w:fill="auto"/>
          </w:tcPr>
          <w:p w14:paraId="46895CAA" w14:textId="77777777" w:rsidR="00B11855" w:rsidRPr="006D613E" w:rsidRDefault="00B11855" w:rsidP="006C0E8E">
            <w:pPr>
              <w:pStyle w:val="TableEntry"/>
              <w:keepNext/>
            </w:pPr>
          </w:p>
        </w:tc>
        <w:tc>
          <w:tcPr>
            <w:tcW w:w="861" w:type="dxa"/>
            <w:shd w:val="clear" w:color="auto" w:fill="auto"/>
          </w:tcPr>
          <w:p w14:paraId="1EB4BB2E" w14:textId="77777777" w:rsidR="00B11855" w:rsidRPr="006D613E" w:rsidRDefault="00B11855" w:rsidP="006C0E8E">
            <w:pPr>
              <w:pStyle w:val="TableEntry"/>
              <w:keepNext/>
            </w:pPr>
          </w:p>
        </w:tc>
        <w:tc>
          <w:tcPr>
            <w:tcW w:w="2834" w:type="dxa"/>
            <w:shd w:val="clear" w:color="auto" w:fill="auto"/>
          </w:tcPr>
          <w:p w14:paraId="167D89E3" w14:textId="77777777" w:rsidR="00B11855" w:rsidRPr="006D613E" w:rsidRDefault="003D003E" w:rsidP="006C0E8E">
            <w:pPr>
              <w:pStyle w:val="TableEntry"/>
              <w:keepNext/>
            </w:pPr>
            <w:r w:rsidRPr="006D613E">
              <w:t>Telephone Number</w:t>
            </w:r>
          </w:p>
        </w:tc>
      </w:tr>
      <w:tr w:rsidR="00C40FD5" w:rsidRPr="006D613E" w14:paraId="2993BFCD" w14:textId="77777777" w:rsidTr="006C0E8E">
        <w:trPr>
          <w:cantSplit/>
          <w:jc w:val="center"/>
        </w:trPr>
        <w:tc>
          <w:tcPr>
            <w:tcW w:w="783" w:type="dxa"/>
            <w:shd w:val="clear" w:color="auto" w:fill="auto"/>
          </w:tcPr>
          <w:p w14:paraId="79E9059F" w14:textId="77777777" w:rsidR="00B11855" w:rsidRPr="006D613E" w:rsidRDefault="003D003E" w:rsidP="006C0E8E">
            <w:pPr>
              <w:pStyle w:val="TableEntry"/>
              <w:keepNext/>
            </w:pPr>
            <w:r w:rsidRPr="006D613E">
              <w:t>2</w:t>
            </w:r>
          </w:p>
        </w:tc>
        <w:tc>
          <w:tcPr>
            <w:tcW w:w="764" w:type="dxa"/>
            <w:shd w:val="clear" w:color="auto" w:fill="auto"/>
          </w:tcPr>
          <w:p w14:paraId="7B89A6D5" w14:textId="77777777" w:rsidR="00B11855" w:rsidRPr="006D613E" w:rsidRDefault="003D003E" w:rsidP="006C0E8E">
            <w:pPr>
              <w:pStyle w:val="TableEntry"/>
              <w:keepNext/>
            </w:pPr>
            <w:r w:rsidRPr="006D613E">
              <w:t>3</w:t>
            </w:r>
          </w:p>
        </w:tc>
        <w:tc>
          <w:tcPr>
            <w:tcW w:w="760" w:type="dxa"/>
            <w:shd w:val="clear" w:color="auto" w:fill="auto"/>
          </w:tcPr>
          <w:p w14:paraId="6AD2462B" w14:textId="77777777" w:rsidR="00B11855" w:rsidRPr="006D613E" w:rsidRDefault="003D003E" w:rsidP="006C0E8E">
            <w:pPr>
              <w:pStyle w:val="TableEntry"/>
              <w:keepNext/>
            </w:pPr>
            <w:r w:rsidRPr="006D613E">
              <w:t>ID</w:t>
            </w:r>
          </w:p>
        </w:tc>
        <w:tc>
          <w:tcPr>
            <w:tcW w:w="961" w:type="dxa"/>
            <w:shd w:val="clear" w:color="auto" w:fill="auto"/>
          </w:tcPr>
          <w:p w14:paraId="1FDAC527" w14:textId="77777777" w:rsidR="00B11855" w:rsidRPr="006D613E" w:rsidRDefault="003D003E" w:rsidP="006C0E8E">
            <w:pPr>
              <w:pStyle w:val="TableEntry"/>
              <w:keepNext/>
            </w:pPr>
            <w:r w:rsidRPr="006D613E">
              <w:t>R</w:t>
            </w:r>
          </w:p>
        </w:tc>
        <w:tc>
          <w:tcPr>
            <w:tcW w:w="1316" w:type="dxa"/>
            <w:shd w:val="clear" w:color="auto" w:fill="auto"/>
          </w:tcPr>
          <w:p w14:paraId="26CA2171" w14:textId="77777777" w:rsidR="00B11855" w:rsidRPr="006D613E" w:rsidRDefault="003D003E" w:rsidP="003570BC">
            <w:pPr>
              <w:pStyle w:val="TableEntry"/>
              <w:keepNext/>
            </w:pPr>
            <w:r w:rsidRPr="006D613E">
              <w:t>[</w:t>
            </w:r>
            <w:r w:rsidR="003570BC" w:rsidRPr="006D613E">
              <w:t>1</w:t>
            </w:r>
            <w:r w:rsidRPr="006D613E">
              <w:t>..1]</w:t>
            </w:r>
          </w:p>
        </w:tc>
        <w:tc>
          <w:tcPr>
            <w:tcW w:w="861" w:type="dxa"/>
            <w:shd w:val="clear" w:color="auto" w:fill="auto"/>
          </w:tcPr>
          <w:p w14:paraId="3371AF56" w14:textId="77777777" w:rsidR="00B11855" w:rsidRPr="006D613E" w:rsidRDefault="003D003E" w:rsidP="006C0E8E">
            <w:pPr>
              <w:pStyle w:val="TableEntry"/>
              <w:keepNext/>
            </w:pPr>
            <w:r w:rsidRPr="006D613E">
              <w:t>0201</w:t>
            </w:r>
          </w:p>
        </w:tc>
        <w:tc>
          <w:tcPr>
            <w:tcW w:w="2834" w:type="dxa"/>
            <w:shd w:val="clear" w:color="auto" w:fill="auto"/>
          </w:tcPr>
          <w:p w14:paraId="2B60546E" w14:textId="77777777" w:rsidR="00B11855" w:rsidRPr="006D613E" w:rsidRDefault="003D003E" w:rsidP="006C0E8E">
            <w:pPr>
              <w:pStyle w:val="TableEntry"/>
              <w:keepNext/>
            </w:pPr>
            <w:r w:rsidRPr="006D613E">
              <w:t>Telecommunication Use Code</w:t>
            </w:r>
          </w:p>
        </w:tc>
      </w:tr>
      <w:tr w:rsidR="00C40FD5" w:rsidRPr="006D613E" w14:paraId="476BA465" w14:textId="77777777" w:rsidTr="006C0E8E">
        <w:trPr>
          <w:cantSplit/>
          <w:jc w:val="center"/>
        </w:trPr>
        <w:tc>
          <w:tcPr>
            <w:tcW w:w="783" w:type="dxa"/>
            <w:shd w:val="clear" w:color="auto" w:fill="auto"/>
          </w:tcPr>
          <w:p w14:paraId="2431EC06" w14:textId="77777777" w:rsidR="00B11855" w:rsidRPr="006D613E" w:rsidRDefault="003D003E" w:rsidP="006C0E8E">
            <w:pPr>
              <w:pStyle w:val="TableEntry"/>
              <w:keepNext/>
            </w:pPr>
            <w:r w:rsidRPr="006D613E">
              <w:t>3</w:t>
            </w:r>
          </w:p>
        </w:tc>
        <w:tc>
          <w:tcPr>
            <w:tcW w:w="764" w:type="dxa"/>
            <w:shd w:val="clear" w:color="auto" w:fill="auto"/>
          </w:tcPr>
          <w:p w14:paraId="2A385FC6" w14:textId="77777777" w:rsidR="00B11855" w:rsidRPr="006D613E" w:rsidRDefault="003D003E" w:rsidP="006C0E8E">
            <w:pPr>
              <w:pStyle w:val="TableEntry"/>
              <w:keepNext/>
            </w:pPr>
            <w:r w:rsidRPr="006D613E">
              <w:t>8</w:t>
            </w:r>
          </w:p>
        </w:tc>
        <w:tc>
          <w:tcPr>
            <w:tcW w:w="760" w:type="dxa"/>
            <w:shd w:val="clear" w:color="auto" w:fill="auto"/>
          </w:tcPr>
          <w:p w14:paraId="4FBEEE3E" w14:textId="77777777" w:rsidR="00B11855" w:rsidRPr="006D613E" w:rsidRDefault="003D003E" w:rsidP="006C0E8E">
            <w:pPr>
              <w:pStyle w:val="TableEntry"/>
              <w:keepNext/>
            </w:pPr>
            <w:r w:rsidRPr="006D613E">
              <w:t>ID</w:t>
            </w:r>
          </w:p>
        </w:tc>
        <w:tc>
          <w:tcPr>
            <w:tcW w:w="961" w:type="dxa"/>
            <w:shd w:val="clear" w:color="auto" w:fill="auto"/>
          </w:tcPr>
          <w:p w14:paraId="6AC6AD04" w14:textId="77777777" w:rsidR="00B11855" w:rsidRPr="006D613E" w:rsidRDefault="003D003E" w:rsidP="006C0E8E">
            <w:pPr>
              <w:pStyle w:val="TableEntry"/>
              <w:keepNext/>
            </w:pPr>
            <w:r w:rsidRPr="006D613E">
              <w:t>R</w:t>
            </w:r>
          </w:p>
        </w:tc>
        <w:tc>
          <w:tcPr>
            <w:tcW w:w="1316" w:type="dxa"/>
            <w:shd w:val="clear" w:color="auto" w:fill="auto"/>
          </w:tcPr>
          <w:p w14:paraId="62E87341" w14:textId="77777777" w:rsidR="00B11855" w:rsidRPr="006D613E" w:rsidRDefault="003D003E" w:rsidP="003570BC">
            <w:pPr>
              <w:pStyle w:val="TableEntry"/>
              <w:keepNext/>
            </w:pPr>
            <w:r w:rsidRPr="006D613E">
              <w:t>[</w:t>
            </w:r>
            <w:r w:rsidR="003570BC" w:rsidRPr="006D613E">
              <w:t>1</w:t>
            </w:r>
            <w:r w:rsidRPr="006D613E">
              <w:t>..1]</w:t>
            </w:r>
          </w:p>
        </w:tc>
        <w:tc>
          <w:tcPr>
            <w:tcW w:w="861" w:type="dxa"/>
            <w:shd w:val="clear" w:color="auto" w:fill="auto"/>
          </w:tcPr>
          <w:p w14:paraId="0A9A67BF" w14:textId="77777777" w:rsidR="00B11855" w:rsidRPr="006D613E" w:rsidRDefault="003D003E" w:rsidP="006C0E8E">
            <w:pPr>
              <w:pStyle w:val="TableEntry"/>
              <w:keepNext/>
            </w:pPr>
            <w:r w:rsidRPr="006D613E">
              <w:t>0202</w:t>
            </w:r>
          </w:p>
        </w:tc>
        <w:tc>
          <w:tcPr>
            <w:tcW w:w="2834" w:type="dxa"/>
            <w:shd w:val="clear" w:color="auto" w:fill="auto"/>
          </w:tcPr>
          <w:p w14:paraId="608AC9C6" w14:textId="77777777" w:rsidR="00B11855" w:rsidRPr="006D613E" w:rsidRDefault="003D003E" w:rsidP="006C0E8E">
            <w:pPr>
              <w:pStyle w:val="TableEntry"/>
              <w:keepNext/>
            </w:pPr>
            <w:r w:rsidRPr="006D613E">
              <w:t>Telecommunication Equipment Type</w:t>
            </w:r>
          </w:p>
        </w:tc>
      </w:tr>
      <w:tr w:rsidR="00C40FD5" w:rsidRPr="006D613E" w14:paraId="2FDF6F6D" w14:textId="77777777" w:rsidTr="006C0E8E">
        <w:trPr>
          <w:cantSplit/>
          <w:jc w:val="center"/>
        </w:trPr>
        <w:tc>
          <w:tcPr>
            <w:tcW w:w="783" w:type="dxa"/>
            <w:shd w:val="clear" w:color="auto" w:fill="auto"/>
          </w:tcPr>
          <w:p w14:paraId="078E8D03" w14:textId="77777777" w:rsidR="00B11855" w:rsidRPr="006D613E" w:rsidRDefault="003D003E" w:rsidP="001915B9">
            <w:pPr>
              <w:pStyle w:val="TableEntry"/>
            </w:pPr>
            <w:r w:rsidRPr="006D613E">
              <w:t>4</w:t>
            </w:r>
          </w:p>
        </w:tc>
        <w:tc>
          <w:tcPr>
            <w:tcW w:w="764" w:type="dxa"/>
            <w:shd w:val="clear" w:color="auto" w:fill="auto"/>
          </w:tcPr>
          <w:p w14:paraId="02C46929" w14:textId="77777777" w:rsidR="00B11855" w:rsidRPr="006D613E" w:rsidRDefault="003D003E" w:rsidP="001915B9">
            <w:pPr>
              <w:pStyle w:val="TableEntry"/>
            </w:pPr>
            <w:r w:rsidRPr="006D613E">
              <w:t>199</w:t>
            </w:r>
          </w:p>
        </w:tc>
        <w:tc>
          <w:tcPr>
            <w:tcW w:w="760" w:type="dxa"/>
            <w:shd w:val="clear" w:color="auto" w:fill="auto"/>
          </w:tcPr>
          <w:p w14:paraId="4402FECB" w14:textId="77777777" w:rsidR="00B11855" w:rsidRPr="006D613E" w:rsidRDefault="003D003E" w:rsidP="001915B9">
            <w:pPr>
              <w:pStyle w:val="TableEntry"/>
            </w:pPr>
            <w:r w:rsidRPr="006D613E">
              <w:t>ST</w:t>
            </w:r>
          </w:p>
        </w:tc>
        <w:tc>
          <w:tcPr>
            <w:tcW w:w="961" w:type="dxa"/>
            <w:shd w:val="clear" w:color="auto" w:fill="auto"/>
          </w:tcPr>
          <w:p w14:paraId="41F594BB" w14:textId="77777777" w:rsidR="00B11855" w:rsidRPr="006D613E" w:rsidRDefault="003D003E" w:rsidP="001915B9">
            <w:pPr>
              <w:pStyle w:val="TableEntry"/>
            </w:pPr>
            <w:r w:rsidRPr="006D613E">
              <w:t>RE</w:t>
            </w:r>
          </w:p>
        </w:tc>
        <w:tc>
          <w:tcPr>
            <w:tcW w:w="1316" w:type="dxa"/>
            <w:shd w:val="clear" w:color="auto" w:fill="auto"/>
          </w:tcPr>
          <w:p w14:paraId="05579265" w14:textId="77777777" w:rsidR="00B11855" w:rsidRPr="006D613E" w:rsidRDefault="003D003E" w:rsidP="001915B9">
            <w:pPr>
              <w:pStyle w:val="TableEntry"/>
            </w:pPr>
            <w:r w:rsidRPr="006D613E">
              <w:t>[0..1]</w:t>
            </w:r>
          </w:p>
        </w:tc>
        <w:tc>
          <w:tcPr>
            <w:tcW w:w="861" w:type="dxa"/>
            <w:shd w:val="clear" w:color="auto" w:fill="auto"/>
          </w:tcPr>
          <w:p w14:paraId="0B97D29C" w14:textId="77777777" w:rsidR="00B11855" w:rsidRPr="006D613E" w:rsidRDefault="00B11855" w:rsidP="001915B9">
            <w:pPr>
              <w:pStyle w:val="TableEntry"/>
            </w:pPr>
          </w:p>
        </w:tc>
        <w:tc>
          <w:tcPr>
            <w:tcW w:w="2834" w:type="dxa"/>
            <w:shd w:val="clear" w:color="auto" w:fill="auto"/>
          </w:tcPr>
          <w:p w14:paraId="5A775AB3" w14:textId="77777777" w:rsidR="00B11855" w:rsidRPr="006D613E" w:rsidRDefault="003D003E" w:rsidP="001915B9">
            <w:pPr>
              <w:pStyle w:val="TableEntry"/>
            </w:pPr>
            <w:r w:rsidRPr="006D613E">
              <w:t>Email Address</w:t>
            </w:r>
          </w:p>
        </w:tc>
      </w:tr>
      <w:tr w:rsidR="00C40FD5" w:rsidRPr="006D613E" w14:paraId="66F11F5C" w14:textId="77777777" w:rsidTr="006C0E8E">
        <w:trPr>
          <w:cantSplit/>
          <w:jc w:val="center"/>
        </w:trPr>
        <w:tc>
          <w:tcPr>
            <w:tcW w:w="783" w:type="dxa"/>
            <w:shd w:val="clear" w:color="auto" w:fill="auto"/>
          </w:tcPr>
          <w:p w14:paraId="29C27FBE" w14:textId="77777777" w:rsidR="00B11855" w:rsidRPr="006D613E" w:rsidRDefault="003D003E" w:rsidP="001915B9">
            <w:pPr>
              <w:pStyle w:val="TableEntry"/>
            </w:pPr>
            <w:r w:rsidRPr="006D613E">
              <w:t>5</w:t>
            </w:r>
          </w:p>
        </w:tc>
        <w:tc>
          <w:tcPr>
            <w:tcW w:w="764" w:type="dxa"/>
            <w:shd w:val="clear" w:color="auto" w:fill="auto"/>
          </w:tcPr>
          <w:p w14:paraId="25AB5904" w14:textId="77777777" w:rsidR="00B11855" w:rsidRPr="006D613E" w:rsidRDefault="003D003E" w:rsidP="001915B9">
            <w:pPr>
              <w:pStyle w:val="TableEntry"/>
            </w:pPr>
            <w:r w:rsidRPr="006D613E">
              <w:t>3</w:t>
            </w:r>
          </w:p>
        </w:tc>
        <w:tc>
          <w:tcPr>
            <w:tcW w:w="760" w:type="dxa"/>
            <w:shd w:val="clear" w:color="auto" w:fill="auto"/>
          </w:tcPr>
          <w:p w14:paraId="3982C2C0" w14:textId="77777777" w:rsidR="00B11855" w:rsidRPr="006D613E" w:rsidRDefault="003D003E" w:rsidP="001915B9">
            <w:pPr>
              <w:pStyle w:val="TableEntry"/>
            </w:pPr>
            <w:r w:rsidRPr="006D613E">
              <w:t>NM</w:t>
            </w:r>
          </w:p>
        </w:tc>
        <w:tc>
          <w:tcPr>
            <w:tcW w:w="961" w:type="dxa"/>
            <w:shd w:val="clear" w:color="auto" w:fill="auto"/>
          </w:tcPr>
          <w:p w14:paraId="6876007C" w14:textId="77777777" w:rsidR="00B11855" w:rsidRPr="006D613E" w:rsidRDefault="003D003E" w:rsidP="001915B9">
            <w:pPr>
              <w:pStyle w:val="TableEntry"/>
            </w:pPr>
            <w:r w:rsidRPr="006D613E">
              <w:t>RE</w:t>
            </w:r>
          </w:p>
        </w:tc>
        <w:tc>
          <w:tcPr>
            <w:tcW w:w="1316" w:type="dxa"/>
            <w:shd w:val="clear" w:color="auto" w:fill="auto"/>
          </w:tcPr>
          <w:p w14:paraId="11FD92DB" w14:textId="77777777" w:rsidR="00B11855" w:rsidRPr="006D613E" w:rsidRDefault="003D003E" w:rsidP="001915B9">
            <w:pPr>
              <w:pStyle w:val="TableEntry"/>
            </w:pPr>
            <w:r w:rsidRPr="006D613E">
              <w:t>[0..1]</w:t>
            </w:r>
          </w:p>
        </w:tc>
        <w:tc>
          <w:tcPr>
            <w:tcW w:w="861" w:type="dxa"/>
            <w:shd w:val="clear" w:color="auto" w:fill="auto"/>
          </w:tcPr>
          <w:p w14:paraId="47F78E0F" w14:textId="77777777" w:rsidR="00B11855" w:rsidRPr="006D613E" w:rsidRDefault="00B11855" w:rsidP="001915B9">
            <w:pPr>
              <w:pStyle w:val="TableEntry"/>
            </w:pPr>
          </w:p>
        </w:tc>
        <w:tc>
          <w:tcPr>
            <w:tcW w:w="2834" w:type="dxa"/>
            <w:shd w:val="clear" w:color="auto" w:fill="auto"/>
          </w:tcPr>
          <w:p w14:paraId="7F11BF9E" w14:textId="77777777" w:rsidR="00B11855" w:rsidRPr="006D613E" w:rsidRDefault="003D003E" w:rsidP="001915B9">
            <w:pPr>
              <w:pStyle w:val="TableEntry"/>
            </w:pPr>
            <w:r w:rsidRPr="006D613E">
              <w:t>Country Code</w:t>
            </w:r>
          </w:p>
        </w:tc>
      </w:tr>
      <w:tr w:rsidR="00C40FD5" w:rsidRPr="006D613E" w14:paraId="3CAEFB73" w14:textId="77777777" w:rsidTr="006C0E8E">
        <w:trPr>
          <w:cantSplit/>
          <w:jc w:val="center"/>
        </w:trPr>
        <w:tc>
          <w:tcPr>
            <w:tcW w:w="783" w:type="dxa"/>
            <w:shd w:val="clear" w:color="auto" w:fill="auto"/>
          </w:tcPr>
          <w:p w14:paraId="4B4CFC24" w14:textId="77777777" w:rsidR="00B11855" w:rsidRPr="006D613E" w:rsidRDefault="003D003E" w:rsidP="001915B9">
            <w:pPr>
              <w:pStyle w:val="TableEntry"/>
            </w:pPr>
            <w:r w:rsidRPr="006D613E">
              <w:t>6</w:t>
            </w:r>
          </w:p>
        </w:tc>
        <w:tc>
          <w:tcPr>
            <w:tcW w:w="764" w:type="dxa"/>
            <w:shd w:val="clear" w:color="auto" w:fill="auto"/>
          </w:tcPr>
          <w:p w14:paraId="6371C43F" w14:textId="77777777" w:rsidR="00B11855" w:rsidRPr="006D613E" w:rsidRDefault="003D003E" w:rsidP="001915B9">
            <w:pPr>
              <w:pStyle w:val="TableEntry"/>
            </w:pPr>
            <w:r w:rsidRPr="006D613E">
              <w:t>5</w:t>
            </w:r>
          </w:p>
        </w:tc>
        <w:tc>
          <w:tcPr>
            <w:tcW w:w="760" w:type="dxa"/>
            <w:shd w:val="clear" w:color="auto" w:fill="auto"/>
          </w:tcPr>
          <w:p w14:paraId="1E82968E" w14:textId="77777777" w:rsidR="00B11855" w:rsidRPr="006D613E" w:rsidRDefault="003D003E" w:rsidP="001915B9">
            <w:pPr>
              <w:pStyle w:val="TableEntry"/>
            </w:pPr>
            <w:r w:rsidRPr="006D613E">
              <w:t>NM</w:t>
            </w:r>
          </w:p>
        </w:tc>
        <w:tc>
          <w:tcPr>
            <w:tcW w:w="961" w:type="dxa"/>
            <w:shd w:val="clear" w:color="auto" w:fill="auto"/>
          </w:tcPr>
          <w:p w14:paraId="12D68E1F" w14:textId="77777777" w:rsidR="00B11855" w:rsidRPr="006D613E" w:rsidRDefault="003D003E" w:rsidP="001915B9">
            <w:pPr>
              <w:pStyle w:val="TableEntry"/>
            </w:pPr>
            <w:r w:rsidRPr="006D613E">
              <w:t>RE</w:t>
            </w:r>
          </w:p>
        </w:tc>
        <w:tc>
          <w:tcPr>
            <w:tcW w:w="1316" w:type="dxa"/>
            <w:shd w:val="clear" w:color="auto" w:fill="auto"/>
          </w:tcPr>
          <w:p w14:paraId="4C16E825" w14:textId="77777777" w:rsidR="00B11855" w:rsidRPr="006D613E" w:rsidRDefault="003D003E" w:rsidP="001915B9">
            <w:pPr>
              <w:pStyle w:val="TableEntry"/>
            </w:pPr>
            <w:r w:rsidRPr="006D613E">
              <w:t>[0..1]</w:t>
            </w:r>
          </w:p>
        </w:tc>
        <w:tc>
          <w:tcPr>
            <w:tcW w:w="861" w:type="dxa"/>
            <w:shd w:val="clear" w:color="auto" w:fill="auto"/>
          </w:tcPr>
          <w:p w14:paraId="25D4A5B7" w14:textId="77777777" w:rsidR="00B11855" w:rsidRPr="006D613E" w:rsidRDefault="00B11855" w:rsidP="001915B9">
            <w:pPr>
              <w:pStyle w:val="TableEntry"/>
            </w:pPr>
          </w:p>
        </w:tc>
        <w:tc>
          <w:tcPr>
            <w:tcW w:w="2834" w:type="dxa"/>
            <w:shd w:val="clear" w:color="auto" w:fill="auto"/>
          </w:tcPr>
          <w:p w14:paraId="69E621E3" w14:textId="77777777" w:rsidR="00B11855" w:rsidRPr="006D613E" w:rsidRDefault="003D003E" w:rsidP="001915B9">
            <w:pPr>
              <w:pStyle w:val="TableEntry"/>
            </w:pPr>
            <w:r w:rsidRPr="006D613E">
              <w:t>Area/City Code</w:t>
            </w:r>
          </w:p>
        </w:tc>
      </w:tr>
      <w:tr w:rsidR="00C40FD5" w:rsidRPr="006D613E" w14:paraId="2690D3E6" w14:textId="77777777" w:rsidTr="006C0E8E">
        <w:trPr>
          <w:cantSplit/>
          <w:jc w:val="center"/>
        </w:trPr>
        <w:tc>
          <w:tcPr>
            <w:tcW w:w="783" w:type="dxa"/>
            <w:shd w:val="clear" w:color="auto" w:fill="auto"/>
          </w:tcPr>
          <w:p w14:paraId="1FF13987" w14:textId="77777777" w:rsidR="00B11855" w:rsidRPr="006D613E" w:rsidRDefault="003D003E" w:rsidP="001915B9">
            <w:pPr>
              <w:pStyle w:val="TableEntry"/>
            </w:pPr>
            <w:r w:rsidRPr="006D613E">
              <w:t>7</w:t>
            </w:r>
          </w:p>
        </w:tc>
        <w:tc>
          <w:tcPr>
            <w:tcW w:w="764" w:type="dxa"/>
            <w:shd w:val="clear" w:color="auto" w:fill="auto"/>
          </w:tcPr>
          <w:p w14:paraId="0438C637" w14:textId="77777777" w:rsidR="00B11855" w:rsidRPr="006D613E" w:rsidRDefault="003D003E" w:rsidP="001915B9">
            <w:pPr>
              <w:pStyle w:val="TableEntry"/>
            </w:pPr>
            <w:r w:rsidRPr="006D613E">
              <w:t>9</w:t>
            </w:r>
          </w:p>
        </w:tc>
        <w:tc>
          <w:tcPr>
            <w:tcW w:w="760" w:type="dxa"/>
            <w:shd w:val="clear" w:color="auto" w:fill="auto"/>
          </w:tcPr>
          <w:p w14:paraId="1118DB1D" w14:textId="77777777" w:rsidR="00B11855" w:rsidRPr="006D613E" w:rsidRDefault="003D003E" w:rsidP="001915B9">
            <w:pPr>
              <w:pStyle w:val="TableEntry"/>
            </w:pPr>
            <w:r w:rsidRPr="006D613E">
              <w:t>NM</w:t>
            </w:r>
          </w:p>
        </w:tc>
        <w:tc>
          <w:tcPr>
            <w:tcW w:w="961" w:type="dxa"/>
            <w:shd w:val="clear" w:color="auto" w:fill="auto"/>
          </w:tcPr>
          <w:p w14:paraId="019AA4AE" w14:textId="77777777" w:rsidR="00B11855" w:rsidRPr="006D613E" w:rsidRDefault="003D003E" w:rsidP="001915B9">
            <w:pPr>
              <w:pStyle w:val="TableEntry"/>
            </w:pPr>
            <w:r w:rsidRPr="006D613E">
              <w:t>RE</w:t>
            </w:r>
          </w:p>
        </w:tc>
        <w:tc>
          <w:tcPr>
            <w:tcW w:w="1316" w:type="dxa"/>
            <w:shd w:val="clear" w:color="auto" w:fill="auto"/>
          </w:tcPr>
          <w:p w14:paraId="24AC6315" w14:textId="77777777" w:rsidR="00B11855" w:rsidRPr="006D613E" w:rsidRDefault="003D003E" w:rsidP="001915B9">
            <w:pPr>
              <w:pStyle w:val="TableEntry"/>
            </w:pPr>
            <w:r w:rsidRPr="006D613E">
              <w:t>[0..1]</w:t>
            </w:r>
          </w:p>
        </w:tc>
        <w:tc>
          <w:tcPr>
            <w:tcW w:w="861" w:type="dxa"/>
            <w:shd w:val="clear" w:color="auto" w:fill="auto"/>
          </w:tcPr>
          <w:p w14:paraId="0461D521" w14:textId="77777777" w:rsidR="00B11855" w:rsidRPr="006D613E" w:rsidRDefault="00B11855" w:rsidP="001915B9">
            <w:pPr>
              <w:pStyle w:val="TableEntry"/>
            </w:pPr>
          </w:p>
        </w:tc>
        <w:tc>
          <w:tcPr>
            <w:tcW w:w="2834" w:type="dxa"/>
            <w:shd w:val="clear" w:color="auto" w:fill="auto"/>
          </w:tcPr>
          <w:p w14:paraId="383A1051" w14:textId="77777777" w:rsidR="00B11855" w:rsidRPr="006D613E" w:rsidRDefault="003D003E" w:rsidP="001915B9">
            <w:pPr>
              <w:pStyle w:val="TableEntry"/>
            </w:pPr>
            <w:r w:rsidRPr="006D613E">
              <w:t>Local Number</w:t>
            </w:r>
          </w:p>
        </w:tc>
      </w:tr>
      <w:tr w:rsidR="00C40FD5" w:rsidRPr="006D613E" w14:paraId="7B86D6D5" w14:textId="77777777" w:rsidTr="006C0E8E">
        <w:trPr>
          <w:cantSplit/>
          <w:jc w:val="center"/>
        </w:trPr>
        <w:tc>
          <w:tcPr>
            <w:tcW w:w="783" w:type="dxa"/>
            <w:shd w:val="clear" w:color="auto" w:fill="auto"/>
          </w:tcPr>
          <w:p w14:paraId="1D1DDFE5" w14:textId="77777777" w:rsidR="00B11855" w:rsidRPr="006D613E" w:rsidRDefault="003D003E" w:rsidP="001915B9">
            <w:pPr>
              <w:pStyle w:val="TableEntry"/>
            </w:pPr>
            <w:r w:rsidRPr="006D613E">
              <w:t>8</w:t>
            </w:r>
          </w:p>
        </w:tc>
        <w:tc>
          <w:tcPr>
            <w:tcW w:w="764" w:type="dxa"/>
            <w:shd w:val="clear" w:color="auto" w:fill="auto"/>
          </w:tcPr>
          <w:p w14:paraId="1E2316A8" w14:textId="77777777" w:rsidR="00B11855" w:rsidRPr="006D613E" w:rsidRDefault="003D003E" w:rsidP="001915B9">
            <w:pPr>
              <w:pStyle w:val="TableEntry"/>
            </w:pPr>
            <w:r w:rsidRPr="006D613E">
              <w:t>5</w:t>
            </w:r>
          </w:p>
        </w:tc>
        <w:tc>
          <w:tcPr>
            <w:tcW w:w="760" w:type="dxa"/>
            <w:shd w:val="clear" w:color="auto" w:fill="auto"/>
          </w:tcPr>
          <w:p w14:paraId="4328E2EE" w14:textId="77777777" w:rsidR="00B11855" w:rsidRPr="006D613E" w:rsidRDefault="003D003E" w:rsidP="001915B9">
            <w:pPr>
              <w:pStyle w:val="TableEntry"/>
            </w:pPr>
            <w:r w:rsidRPr="006D613E">
              <w:t>NM</w:t>
            </w:r>
          </w:p>
        </w:tc>
        <w:tc>
          <w:tcPr>
            <w:tcW w:w="961" w:type="dxa"/>
            <w:shd w:val="clear" w:color="auto" w:fill="auto"/>
          </w:tcPr>
          <w:p w14:paraId="12968B45" w14:textId="77777777" w:rsidR="00B11855" w:rsidRPr="006D613E" w:rsidRDefault="003D003E" w:rsidP="001915B9">
            <w:pPr>
              <w:pStyle w:val="TableEntry"/>
            </w:pPr>
            <w:r w:rsidRPr="006D613E">
              <w:t>RE</w:t>
            </w:r>
          </w:p>
        </w:tc>
        <w:tc>
          <w:tcPr>
            <w:tcW w:w="1316" w:type="dxa"/>
            <w:shd w:val="clear" w:color="auto" w:fill="auto"/>
          </w:tcPr>
          <w:p w14:paraId="3469A27F" w14:textId="77777777" w:rsidR="00B11855" w:rsidRPr="006D613E" w:rsidRDefault="003D003E" w:rsidP="001915B9">
            <w:pPr>
              <w:pStyle w:val="TableEntry"/>
            </w:pPr>
            <w:r w:rsidRPr="006D613E">
              <w:t>[0..1]</w:t>
            </w:r>
          </w:p>
        </w:tc>
        <w:tc>
          <w:tcPr>
            <w:tcW w:w="861" w:type="dxa"/>
            <w:shd w:val="clear" w:color="auto" w:fill="auto"/>
          </w:tcPr>
          <w:p w14:paraId="538BA01A" w14:textId="77777777" w:rsidR="00B11855" w:rsidRPr="006D613E" w:rsidRDefault="00B11855" w:rsidP="001915B9">
            <w:pPr>
              <w:pStyle w:val="TableEntry"/>
            </w:pPr>
          </w:p>
        </w:tc>
        <w:tc>
          <w:tcPr>
            <w:tcW w:w="2834" w:type="dxa"/>
            <w:shd w:val="clear" w:color="auto" w:fill="auto"/>
          </w:tcPr>
          <w:p w14:paraId="2E89E79A" w14:textId="77777777" w:rsidR="00B11855" w:rsidRPr="006D613E" w:rsidRDefault="003D003E" w:rsidP="001915B9">
            <w:pPr>
              <w:pStyle w:val="TableEntry"/>
            </w:pPr>
            <w:r w:rsidRPr="006D613E">
              <w:t>Extension</w:t>
            </w:r>
          </w:p>
        </w:tc>
      </w:tr>
      <w:tr w:rsidR="00C40FD5" w:rsidRPr="006D613E" w14:paraId="689A9EFF" w14:textId="77777777" w:rsidTr="006C0E8E">
        <w:trPr>
          <w:cantSplit/>
          <w:jc w:val="center"/>
        </w:trPr>
        <w:tc>
          <w:tcPr>
            <w:tcW w:w="783" w:type="dxa"/>
            <w:shd w:val="clear" w:color="auto" w:fill="auto"/>
          </w:tcPr>
          <w:p w14:paraId="7EECAC0D" w14:textId="77777777" w:rsidR="00B11855" w:rsidRPr="006D613E" w:rsidRDefault="003D003E" w:rsidP="001915B9">
            <w:pPr>
              <w:pStyle w:val="TableEntry"/>
            </w:pPr>
            <w:r w:rsidRPr="006D613E">
              <w:t>9</w:t>
            </w:r>
          </w:p>
        </w:tc>
        <w:tc>
          <w:tcPr>
            <w:tcW w:w="764" w:type="dxa"/>
            <w:shd w:val="clear" w:color="auto" w:fill="auto"/>
          </w:tcPr>
          <w:p w14:paraId="58916688" w14:textId="77777777" w:rsidR="00B11855" w:rsidRPr="006D613E" w:rsidRDefault="003D003E" w:rsidP="001915B9">
            <w:pPr>
              <w:pStyle w:val="TableEntry"/>
            </w:pPr>
            <w:r w:rsidRPr="006D613E">
              <w:t>199</w:t>
            </w:r>
          </w:p>
        </w:tc>
        <w:tc>
          <w:tcPr>
            <w:tcW w:w="760" w:type="dxa"/>
            <w:shd w:val="clear" w:color="auto" w:fill="auto"/>
          </w:tcPr>
          <w:p w14:paraId="5D175A54" w14:textId="77777777" w:rsidR="00B11855" w:rsidRPr="006D613E" w:rsidRDefault="003D003E" w:rsidP="001915B9">
            <w:pPr>
              <w:pStyle w:val="TableEntry"/>
            </w:pPr>
            <w:r w:rsidRPr="006D613E">
              <w:t>ST</w:t>
            </w:r>
          </w:p>
        </w:tc>
        <w:tc>
          <w:tcPr>
            <w:tcW w:w="961" w:type="dxa"/>
            <w:shd w:val="clear" w:color="auto" w:fill="auto"/>
          </w:tcPr>
          <w:p w14:paraId="63F12A12" w14:textId="77777777" w:rsidR="00B11855" w:rsidRPr="006D613E" w:rsidRDefault="003D003E" w:rsidP="001915B9">
            <w:pPr>
              <w:pStyle w:val="TableEntry"/>
            </w:pPr>
            <w:r w:rsidRPr="006D613E">
              <w:t>RE</w:t>
            </w:r>
          </w:p>
        </w:tc>
        <w:tc>
          <w:tcPr>
            <w:tcW w:w="1316" w:type="dxa"/>
            <w:shd w:val="clear" w:color="auto" w:fill="auto"/>
          </w:tcPr>
          <w:p w14:paraId="35E7E169" w14:textId="77777777" w:rsidR="00B11855" w:rsidRPr="006D613E" w:rsidRDefault="003D003E" w:rsidP="001915B9">
            <w:pPr>
              <w:pStyle w:val="TableEntry"/>
            </w:pPr>
            <w:r w:rsidRPr="006D613E">
              <w:t>[0..1]</w:t>
            </w:r>
          </w:p>
        </w:tc>
        <w:tc>
          <w:tcPr>
            <w:tcW w:w="861" w:type="dxa"/>
            <w:shd w:val="clear" w:color="auto" w:fill="auto"/>
          </w:tcPr>
          <w:p w14:paraId="1BBF5010" w14:textId="77777777" w:rsidR="00B11855" w:rsidRPr="006D613E" w:rsidRDefault="00B11855" w:rsidP="001915B9">
            <w:pPr>
              <w:pStyle w:val="TableEntry"/>
            </w:pPr>
          </w:p>
        </w:tc>
        <w:tc>
          <w:tcPr>
            <w:tcW w:w="2834" w:type="dxa"/>
            <w:shd w:val="clear" w:color="auto" w:fill="auto"/>
          </w:tcPr>
          <w:p w14:paraId="156F4444" w14:textId="77777777" w:rsidR="00B11855" w:rsidRPr="006D613E" w:rsidRDefault="003D003E" w:rsidP="001915B9">
            <w:pPr>
              <w:pStyle w:val="TableEntry"/>
            </w:pPr>
            <w:r w:rsidRPr="006D613E">
              <w:t>Any Text</w:t>
            </w:r>
          </w:p>
        </w:tc>
      </w:tr>
      <w:tr w:rsidR="00C40FD5" w:rsidRPr="006D613E" w14:paraId="4E217167" w14:textId="77777777" w:rsidTr="006C0E8E">
        <w:trPr>
          <w:cantSplit/>
          <w:jc w:val="center"/>
        </w:trPr>
        <w:tc>
          <w:tcPr>
            <w:tcW w:w="783" w:type="dxa"/>
            <w:shd w:val="clear" w:color="auto" w:fill="auto"/>
          </w:tcPr>
          <w:p w14:paraId="0ED2829E" w14:textId="77777777" w:rsidR="00B11855" w:rsidRPr="006D613E" w:rsidRDefault="003D003E" w:rsidP="001915B9">
            <w:pPr>
              <w:pStyle w:val="TableEntry"/>
            </w:pPr>
            <w:r w:rsidRPr="006D613E">
              <w:t>10</w:t>
            </w:r>
          </w:p>
        </w:tc>
        <w:tc>
          <w:tcPr>
            <w:tcW w:w="764" w:type="dxa"/>
            <w:shd w:val="clear" w:color="auto" w:fill="auto"/>
          </w:tcPr>
          <w:p w14:paraId="3CE9A30B" w14:textId="77777777" w:rsidR="00B11855" w:rsidRPr="006D613E" w:rsidRDefault="003D003E" w:rsidP="001915B9">
            <w:pPr>
              <w:pStyle w:val="TableEntry"/>
            </w:pPr>
            <w:r w:rsidRPr="006D613E">
              <w:t>4</w:t>
            </w:r>
          </w:p>
        </w:tc>
        <w:tc>
          <w:tcPr>
            <w:tcW w:w="760" w:type="dxa"/>
            <w:shd w:val="clear" w:color="auto" w:fill="auto"/>
          </w:tcPr>
          <w:p w14:paraId="6A20A6F3" w14:textId="77777777" w:rsidR="00B11855" w:rsidRPr="006D613E" w:rsidRDefault="003D003E" w:rsidP="001915B9">
            <w:pPr>
              <w:pStyle w:val="TableEntry"/>
            </w:pPr>
            <w:r w:rsidRPr="006D613E">
              <w:t>ST</w:t>
            </w:r>
          </w:p>
        </w:tc>
        <w:tc>
          <w:tcPr>
            <w:tcW w:w="961" w:type="dxa"/>
            <w:shd w:val="clear" w:color="auto" w:fill="auto"/>
          </w:tcPr>
          <w:p w14:paraId="01B19CD6" w14:textId="77777777" w:rsidR="00B11855" w:rsidRPr="006D613E" w:rsidRDefault="003D003E" w:rsidP="001915B9">
            <w:pPr>
              <w:pStyle w:val="TableEntry"/>
            </w:pPr>
            <w:r w:rsidRPr="006D613E">
              <w:t>RE</w:t>
            </w:r>
          </w:p>
        </w:tc>
        <w:tc>
          <w:tcPr>
            <w:tcW w:w="1316" w:type="dxa"/>
            <w:shd w:val="clear" w:color="auto" w:fill="auto"/>
          </w:tcPr>
          <w:p w14:paraId="15DA6814" w14:textId="77777777" w:rsidR="00B11855" w:rsidRPr="006D613E" w:rsidRDefault="003D003E" w:rsidP="001915B9">
            <w:pPr>
              <w:pStyle w:val="TableEntry"/>
            </w:pPr>
            <w:r w:rsidRPr="006D613E">
              <w:t>[0..1]</w:t>
            </w:r>
          </w:p>
        </w:tc>
        <w:tc>
          <w:tcPr>
            <w:tcW w:w="861" w:type="dxa"/>
            <w:shd w:val="clear" w:color="auto" w:fill="auto"/>
          </w:tcPr>
          <w:p w14:paraId="76D792CB" w14:textId="77777777" w:rsidR="00B11855" w:rsidRPr="006D613E" w:rsidRDefault="00B11855" w:rsidP="001915B9">
            <w:pPr>
              <w:pStyle w:val="TableEntry"/>
            </w:pPr>
          </w:p>
        </w:tc>
        <w:tc>
          <w:tcPr>
            <w:tcW w:w="2834" w:type="dxa"/>
            <w:shd w:val="clear" w:color="auto" w:fill="auto"/>
          </w:tcPr>
          <w:p w14:paraId="47276A2F" w14:textId="77777777" w:rsidR="00B11855" w:rsidRPr="006D613E" w:rsidRDefault="003D003E" w:rsidP="001915B9">
            <w:pPr>
              <w:pStyle w:val="TableEntry"/>
            </w:pPr>
            <w:r w:rsidRPr="006D613E">
              <w:t>Extension Prefix</w:t>
            </w:r>
          </w:p>
        </w:tc>
      </w:tr>
      <w:tr w:rsidR="00C40FD5" w:rsidRPr="006D613E" w14:paraId="6C6A898B" w14:textId="77777777" w:rsidTr="006C0E8E">
        <w:trPr>
          <w:cantSplit/>
          <w:jc w:val="center"/>
        </w:trPr>
        <w:tc>
          <w:tcPr>
            <w:tcW w:w="783" w:type="dxa"/>
            <w:shd w:val="clear" w:color="auto" w:fill="auto"/>
          </w:tcPr>
          <w:p w14:paraId="74085E92" w14:textId="77777777" w:rsidR="00B11855" w:rsidRPr="006D613E" w:rsidRDefault="003D003E" w:rsidP="001915B9">
            <w:pPr>
              <w:pStyle w:val="TableEntry"/>
            </w:pPr>
            <w:r w:rsidRPr="006D613E">
              <w:t>11</w:t>
            </w:r>
          </w:p>
        </w:tc>
        <w:tc>
          <w:tcPr>
            <w:tcW w:w="764" w:type="dxa"/>
            <w:shd w:val="clear" w:color="auto" w:fill="auto"/>
          </w:tcPr>
          <w:p w14:paraId="0021054C" w14:textId="77777777" w:rsidR="00B11855" w:rsidRPr="006D613E" w:rsidRDefault="003D003E" w:rsidP="001915B9">
            <w:pPr>
              <w:pStyle w:val="TableEntry"/>
            </w:pPr>
            <w:r w:rsidRPr="006D613E">
              <w:t>6</w:t>
            </w:r>
          </w:p>
        </w:tc>
        <w:tc>
          <w:tcPr>
            <w:tcW w:w="760" w:type="dxa"/>
            <w:shd w:val="clear" w:color="auto" w:fill="auto"/>
          </w:tcPr>
          <w:p w14:paraId="0DD4EAA3" w14:textId="77777777" w:rsidR="00B11855" w:rsidRPr="006D613E" w:rsidRDefault="003D003E" w:rsidP="001915B9">
            <w:pPr>
              <w:pStyle w:val="TableEntry"/>
            </w:pPr>
            <w:r w:rsidRPr="006D613E">
              <w:t>ST</w:t>
            </w:r>
          </w:p>
        </w:tc>
        <w:tc>
          <w:tcPr>
            <w:tcW w:w="961" w:type="dxa"/>
            <w:shd w:val="clear" w:color="auto" w:fill="auto"/>
          </w:tcPr>
          <w:p w14:paraId="3C3A2145" w14:textId="77777777" w:rsidR="00B11855" w:rsidRPr="006D613E" w:rsidRDefault="003D003E" w:rsidP="001915B9">
            <w:pPr>
              <w:pStyle w:val="TableEntry"/>
            </w:pPr>
            <w:r w:rsidRPr="006D613E">
              <w:t>X</w:t>
            </w:r>
          </w:p>
        </w:tc>
        <w:tc>
          <w:tcPr>
            <w:tcW w:w="1316" w:type="dxa"/>
            <w:shd w:val="clear" w:color="auto" w:fill="auto"/>
          </w:tcPr>
          <w:p w14:paraId="1D1B22CD" w14:textId="77777777" w:rsidR="00B11855" w:rsidRPr="006D613E" w:rsidRDefault="003D003E" w:rsidP="003570BC">
            <w:pPr>
              <w:pStyle w:val="TableEntry"/>
            </w:pPr>
            <w:r w:rsidRPr="006D613E">
              <w:t>[0..</w:t>
            </w:r>
            <w:r w:rsidR="003570BC" w:rsidRPr="006D613E">
              <w:t>0</w:t>
            </w:r>
            <w:r w:rsidRPr="006D613E">
              <w:t>]</w:t>
            </w:r>
          </w:p>
        </w:tc>
        <w:tc>
          <w:tcPr>
            <w:tcW w:w="861" w:type="dxa"/>
            <w:shd w:val="clear" w:color="auto" w:fill="auto"/>
          </w:tcPr>
          <w:p w14:paraId="3512CA25" w14:textId="77777777" w:rsidR="00B11855" w:rsidRPr="006D613E" w:rsidRDefault="00B11855" w:rsidP="001915B9">
            <w:pPr>
              <w:pStyle w:val="TableEntry"/>
            </w:pPr>
          </w:p>
        </w:tc>
        <w:tc>
          <w:tcPr>
            <w:tcW w:w="2834" w:type="dxa"/>
            <w:shd w:val="clear" w:color="auto" w:fill="auto"/>
          </w:tcPr>
          <w:p w14:paraId="2CE1C5B5" w14:textId="77777777" w:rsidR="00B11855" w:rsidRPr="006D613E" w:rsidRDefault="003D003E" w:rsidP="001915B9">
            <w:pPr>
              <w:pStyle w:val="TableEntry"/>
            </w:pPr>
            <w:r w:rsidRPr="006D613E">
              <w:t>Speed Dial Code</w:t>
            </w:r>
          </w:p>
        </w:tc>
      </w:tr>
      <w:tr w:rsidR="00C40FD5" w:rsidRPr="006D613E" w14:paraId="5473C3E2" w14:textId="77777777" w:rsidTr="006C0E8E">
        <w:trPr>
          <w:cantSplit/>
          <w:jc w:val="center"/>
        </w:trPr>
        <w:tc>
          <w:tcPr>
            <w:tcW w:w="783" w:type="dxa"/>
            <w:shd w:val="clear" w:color="auto" w:fill="auto"/>
          </w:tcPr>
          <w:p w14:paraId="4E2B7CB3" w14:textId="77777777" w:rsidR="00B11855" w:rsidRPr="006D613E" w:rsidRDefault="003D003E" w:rsidP="001915B9">
            <w:pPr>
              <w:pStyle w:val="TableEntry"/>
            </w:pPr>
            <w:r w:rsidRPr="006D613E">
              <w:t>12</w:t>
            </w:r>
          </w:p>
        </w:tc>
        <w:tc>
          <w:tcPr>
            <w:tcW w:w="764" w:type="dxa"/>
            <w:shd w:val="clear" w:color="auto" w:fill="auto"/>
          </w:tcPr>
          <w:p w14:paraId="755BCBBF" w14:textId="77777777" w:rsidR="00B11855" w:rsidRPr="006D613E" w:rsidRDefault="003D003E" w:rsidP="001915B9">
            <w:pPr>
              <w:pStyle w:val="TableEntry"/>
            </w:pPr>
            <w:r w:rsidRPr="006D613E">
              <w:t>199</w:t>
            </w:r>
          </w:p>
        </w:tc>
        <w:tc>
          <w:tcPr>
            <w:tcW w:w="760" w:type="dxa"/>
            <w:shd w:val="clear" w:color="auto" w:fill="auto"/>
          </w:tcPr>
          <w:p w14:paraId="5DA44DBB" w14:textId="77777777" w:rsidR="00B11855" w:rsidRPr="006D613E" w:rsidRDefault="003D003E" w:rsidP="001915B9">
            <w:pPr>
              <w:pStyle w:val="TableEntry"/>
            </w:pPr>
            <w:r w:rsidRPr="006D613E">
              <w:t>ST</w:t>
            </w:r>
          </w:p>
        </w:tc>
        <w:tc>
          <w:tcPr>
            <w:tcW w:w="961" w:type="dxa"/>
            <w:shd w:val="clear" w:color="auto" w:fill="auto"/>
          </w:tcPr>
          <w:p w14:paraId="0346D5C8" w14:textId="77777777" w:rsidR="00B11855" w:rsidRPr="006D613E" w:rsidRDefault="003D003E" w:rsidP="001915B9">
            <w:pPr>
              <w:pStyle w:val="TableEntry"/>
            </w:pPr>
            <w:r w:rsidRPr="006D613E">
              <w:t>X</w:t>
            </w:r>
          </w:p>
        </w:tc>
        <w:tc>
          <w:tcPr>
            <w:tcW w:w="1316" w:type="dxa"/>
            <w:shd w:val="clear" w:color="auto" w:fill="auto"/>
          </w:tcPr>
          <w:p w14:paraId="4F83FAC6" w14:textId="77777777" w:rsidR="00B11855" w:rsidRPr="006D613E" w:rsidRDefault="003D003E" w:rsidP="003570BC">
            <w:pPr>
              <w:pStyle w:val="TableEntry"/>
            </w:pPr>
            <w:r w:rsidRPr="006D613E">
              <w:t>[0..</w:t>
            </w:r>
            <w:r w:rsidR="003570BC" w:rsidRPr="006D613E">
              <w:t>0</w:t>
            </w:r>
            <w:r w:rsidRPr="006D613E">
              <w:t>]</w:t>
            </w:r>
          </w:p>
        </w:tc>
        <w:tc>
          <w:tcPr>
            <w:tcW w:w="861" w:type="dxa"/>
            <w:shd w:val="clear" w:color="auto" w:fill="auto"/>
          </w:tcPr>
          <w:p w14:paraId="153862B7" w14:textId="77777777" w:rsidR="00B11855" w:rsidRPr="006D613E" w:rsidRDefault="00B11855" w:rsidP="001915B9">
            <w:pPr>
              <w:pStyle w:val="TableEntry"/>
            </w:pPr>
          </w:p>
        </w:tc>
        <w:tc>
          <w:tcPr>
            <w:tcW w:w="2834" w:type="dxa"/>
            <w:shd w:val="clear" w:color="auto" w:fill="auto"/>
          </w:tcPr>
          <w:p w14:paraId="2F2FB65C" w14:textId="77777777" w:rsidR="00B11855" w:rsidRPr="006D613E" w:rsidRDefault="003D003E" w:rsidP="001915B9">
            <w:pPr>
              <w:pStyle w:val="TableEntry"/>
            </w:pPr>
            <w:r w:rsidRPr="006D613E">
              <w:t>Unformatted Telephone number</w:t>
            </w:r>
          </w:p>
        </w:tc>
      </w:tr>
      <w:tr w:rsidR="00C40FD5" w:rsidRPr="006D613E" w14:paraId="57E6427C" w14:textId="77777777" w:rsidTr="006C0E8E">
        <w:trPr>
          <w:cantSplit/>
          <w:jc w:val="center"/>
        </w:trPr>
        <w:tc>
          <w:tcPr>
            <w:tcW w:w="783" w:type="dxa"/>
            <w:shd w:val="clear" w:color="auto" w:fill="auto"/>
          </w:tcPr>
          <w:p w14:paraId="782E947B" w14:textId="77777777" w:rsidR="00B11855" w:rsidRPr="006D613E" w:rsidRDefault="003D003E" w:rsidP="001915B9">
            <w:pPr>
              <w:pStyle w:val="TableEntry"/>
            </w:pPr>
            <w:r w:rsidRPr="006D613E">
              <w:t>13</w:t>
            </w:r>
          </w:p>
        </w:tc>
        <w:tc>
          <w:tcPr>
            <w:tcW w:w="764" w:type="dxa"/>
            <w:shd w:val="clear" w:color="auto" w:fill="auto"/>
          </w:tcPr>
          <w:p w14:paraId="2E033BA7" w14:textId="77777777" w:rsidR="00B11855" w:rsidRPr="006D613E" w:rsidRDefault="003D003E" w:rsidP="001915B9">
            <w:pPr>
              <w:pStyle w:val="TableEntry"/>
            </w:pPr>
            <w:r w:rsidRPr="006D613E">
              <w:t>24</w:t>
            </w:r>
          </w:p>
        </w:tc>
        <w:tc>
          <w:tcPr>
            <w:tcW w:w="760" w:type="dxa"/>
            <w:shd w:val="clear" w:color="auto" w:fill="auto"/>
          </w:tcPr>
          <w:p w14:paraId="4D145101" w14:textId="77777777" w:rsidR="00B11855" w:rsidRPr="006D613E" w:rsidRDefault="003D003E" w:rsidP="001915B9">
            <w:pPr>
              <w:pStyle w:val="TableEntry"/>
            </w:pPr>
            <w:r w:rsidRPr="006D613E">
              <w:t>DTM</w:t>
            </w:r>
          </w:p>
        </w:tc>
        <w:tc>
          <w:tcPr>
            <w:tcW w:w="961" w:type="dxa"/>
            <w:shd w:val="clear" w:color="auto" w:fill="auto"/>
          </w:tcPr>
          <w:p w14:paraId="1F747D50" w14:textId="77777777" w:rsidR="00B11855" w:rsidRPr="006D613E" w:rsidRDefault="003D003E" w:rsidP="001915B9">
            <w:pPr>
              <w:pStyle w:val="TableEntry"/>
            </w:pPr>
            <w:r w:rsidRPr="006D613E">
              <w:t>X</w:t>
            </w:r>
          </w:p>
        </w:tc>
        <w:tc>
          <w:tcPr>
            <w:tcW w:w="1316" w:type="dxa"/>
            <w:shd w:val="clear" w:color="auto" w:fill="auto"/>
          </w:tcPr>
          <w:p w14:paraId="52F839C2" w14:textId="77777777" w:rsidR="00B11855" w:rsidRPr="006D613E" w:rsidRDefault="003D003E" w:rsidP="001915B9">
            <w:pPr>
              <w:pStyle w:val="TableEntry"/>
            </w:pPr>
            <w:r w:rsidRPr="006D613E">
              <w:t>[0..0]</w:t>
            </w:r>
          </w:p>
        </w:tc>
        <w:tc>
          <w:tcPr>
            <w:tcW w:w="861" w:type="dxa"/>
            <w:shd w:val="clear" w:color="auto" w:fill="auto"/>
          </w:tcPr>
          <w:p w14:paraId="17CC9D33" w14:textId="77777777" w:rsidR="00B11855" w:rsidRPr="006D613E" w:rsidRDefault="00B11855" w:rsidP="001915B9">
            <w:pPr>
              <w:pStyle w:val="TableEntry"/>
            </w:pPr>
          </w:p>
        </w:tc>
        <w:tc>
          <w:tcPr>
            <w:tcW w:w="2834" w:type="dxa"/>
            <w:shd w:val="clear" w:color="auto" w:fill="auto"/>
          </w:tcPr>
          <w:p w14:paraId="1FB75936" w14:textId="77777777" w:rsidR="00B11855" w:rsidRPr="006D613E" w:rsidRDefault="003D003E" w:rsidP="001915B9">
            <w:pPr>
              <w:pStyle w:val="TableEntry"/>
            </w:pPr>
            <w:r w:rsidRPr="006D613E">
              <w:t>Effective Start Date</w:t>
            </w:r>
          </w:p>
        </w:tc>
      </w:tr>
      <w:tr w:rsidR="00C40FD5" w:rsidRPr="006D613E" w14:paraId="1FC138B9" w14:textId="77777777" w:rsidTr="006C0E8E">
        <w:trPr>
          <w:cantSplit/>
          <w:jc w:val="center"/>
        </w:trPr>
        <w:tc>
          <w:tcPr>
            <w:tcW w:w="783" w:type="dxa"/>
            <w:shd w:val="clear" w:color="auto" w:fill="auto"/>
          </w:tcPr>
          <w:p w14:paraId="37916F08" w14:textId="77777777" w:rsidR="00B11855" w:rsidRPr="006D613E" w:rsidRDefault="003D003E" w:rsidP="001915B9">
            <w:pPr>
              <w:pStyle w:val="TableEntry"/>
            </w:pPr>
            <w:r w:rsidRPr="006D613E">
              <w:t>14</w:t>
            </w:r>
          </w:p>
        </w:tc>
        <w:tc>
          <w:tcPr>
            <w:tcW w:w="764" w:type="dxa"/>
            <w:shd w:val="clear" w:color="auto" w:fill="auto"/>
          </w:tcPr>
          <w:p w14:paraId="615D5388" w14:textId="77777777" w:rsidR="00B11855" w:rsidRPr="006D613E" w:rsidRDefault="003D003E" w:rsidP="001915B9">
            <w:pPr>
              <w:pStyle w:val="TableEntry"/>
            </w:pPr>
            <w:r w:rsidRPr="006D613E">
              <w:t>24</w:t>
            </w:r>
          </w:p>
        </w:tc>
        <w:tc>
          <w:tcPr>
            <w:tcW w:w="760" w:type="dxa"/>
            <w:shd w:val="clear" w:color="auto" w:fill="auto"/>
          </w:tcPr>
          <w:p w14:paraId="545A6923" w14:textId="77777777" w:rsidR="00B11855" w:rsidRPr="006D613E" w:rsidRDefault="003D003E" w:rsidP="001915B9">
            <w:pPr>
              <w:pStyle w:val="TableEntry"/>
            </w:pPr>
            <w:r w:rsidRPr="006D613E">
              <w:t>DTM</w:t>
            </w:r>
          </w:p>
        </w:tc>
        <w:tc>
          <w:tcPr>
            <w:tcW w:w="961" w:type="dxa"/>
            <w:shd w:val="clear" w:color="auto" w:fill="auto"/>
          </w:tcPr>
          <w:p w14:paraId="2B8050AA" w14:textId="77777777" w:rsidR="00B11855" w:rsidRPr="006D613E" w:rsidRDefault="003D003E" w:rsidP="001915B9">
            <w:pPr>
              <w:pStyle w:val="TableEntry"/>
            </w:pPr>
            <w:r w:rsidRPr="006D613E">
              <w:t>X</w:t>
            </w:r>
          </w:p>
        </w:tc>
        <w:tc>
          <w:tcPr>
            <w:tcW w:w="1316" w:type="dxa"/>
            <w:shd w:val="clear" w:color="auto" w:fill="auto"/>
          </w:tcPr>
          <w:p w14:paraId="74A34147" w14:textId="77777777" w:rsidR="00B11855" w:rsidRPr="006D613E" w:rsidRDefault="003D003E" w:rsidP="001915B9">
            <w:pPr>
              <w:pStyle w:val="TableEntry"/>
            </w:pPr>
            <w:r w:rsidRPr="006D613E">
              <w:t>[0..0]</w:t>
            </w:r>
          </w:p>
        </w:tc>
        <w:tc>
          <w:tcPr>
            <w:tcW w:w="861" w:type="dxa"/>
            <w:shd w:val="clear" w:color="auto" w:fill="auto"/>
          </w:tcPr>
          <w:p w14:paraId="360C317C" w14:textId="77777777" w:rsidR="00B11855" w:rsidRPr="006D613E" w:rsidRDefault="00B11855" w:rsidP="001915B9">
            <w:pPr>
              <w:pStyle w:val="TableEntry"/>
            </w:pPr>
          </w:p>
        </w:tc>
        <w:tc>
          <w:tcPr>
            <w:tcW w:w="2834" w:type="dxa"/>
            <w:shd w:val="clear" w:color="auto" w:fill="auto"/>
          </w:tcPr>
          <w:p w14:paraId="0CD34315" w14:textId="77777777" w:rsidR="00B11855" w:rsidRPr="006D613E" w:rsidRDefault="003D003E" w:rsidP="001915B9">
            <w:pPr>
              <w:pStyle w:val="TableEntry"/>
            </w:pPr>
            <w:r w:rsidRPr="006D613E">
              <w:t>Expiration Date</w:t>
            </w:r>
          </w:p>
        </w:tc>
      </w:tr>
      <w:tr w:rsidR="00C40FD5" w:rsidRPr="006D613E" w14:paraId="573F0827" w14:textId="77777777" w:rsidTr="006C0E8E">
        <w:trPr>
          <w:cantSplit/>
          <w:jc w:val="center"/>
        </w:trPr>
        <w:tc>
          <w:tcPr>
            <w:tcW w:w="783" w:type="dxa"/>
            <w:shd w:val="clear" w:color="auto" w:fill="auto"/>
          </w:tcPr>
          <w:p w14:paraId="52A9DE9B" w14:textId="77777777" w:rsidR="00B11855" w:rsidRPr="006D613E" w:rsidRDefault="003D003E" w:rsidP="001915B9">
            <w:pPr>
              <w:pStyle w:val="TableEntry"/>
            </w:pPr>
            <w:r w:rsidRPr="006D613E">
              <w:t>15</w:t>
            </w:r>
          </w:p>
        </w:tc>
        <w:tc>
          <w:tcPr>
            <w:tcW w:w="764" w:type="dxa"/>
            <w:shd w:val="clear" w:color="auto" w:fill="auto"/>
          </w:tcPr>
          <w:p w14:paraId="59CDD280" w14:textId="77777777" w:rsidR="00B11855" w:rsidRPr="006D613E" w:rsidRDefault="003D003E" w:rsidP="001915B9">
            <w:pPr>
              <w:pStyle w:val="TableEntry"/>
            </w:pPr>
            <w:r w:rsidRPr="006D613E">
              <w:t>705</w:t>
            </w:r>
          </w:p>
        </w:tc>
        <w:tc>
          <w:tcPr>
            <w:tcW w:w="760" w:type="dxa"/>
            <w:shd w:val="clear" w:color="auto" w:fill="auto"/>
          </w:tcPr>
          <w:p w14:paraId="48114B72" w14:textId="77777777" w:rsidR="00B11855" w:rsidRPr="006D613E" w:rsidRDefault="003D003E" w:rsidP="001915B9">
            <w:pPr>
              <w:pStyle w:val="TableEntry"/>
            </w:pPr>
            <w:r w:rsidRPr="006D613E">
              <w:t>CWE</w:t>
            </w:r>
          </w:p>
        </w:tc>
        <w:tc>
          <w:tcPr>
            <w:tcW w:w="961" w:type="dxa"/>
            <w:shd w:val="clear" w:color="auto" w:fill="auto"/>
          </w:tcPr>
          <w:p w14:paraId="5A88312D" w14:textId="77777777" w:rsidR="00B11855" w:rsidRPr="006D613E" w:rsidRDefault="003D003E" w:rsidP="001915B9">
            <w:pPr>
              <w:pStyle w:val="TableEntry"/>
            </w:pPr>
            <w:r w:rsidRPr="006D613E">
              <w:t>X</w:t>
            </w:r>
          </w:p>
        </w:tc>
        <w:tc>
          <w:tcPr>
            <w:tcW w:w="1316" w:type="dxa"/>
            <w:shd w:val="clear" w:color="auto" w:fill="auto"/>
          </w:tcPr>
          <w:p w14:paraId="35D3603E" w14:textId="77777777" w:rsidR="00B11855" w:rsidRPr="006D613E" w:rsidRDefault="003D003E" w:rsidP="001915B9">
            <w:pPr>
              <w:pStyle w:val="TableEntry"/>
            </w:pPr>
            <w:r w:rsidRPr="006D613E">
              <w:t>[0..0]</w:t>
            </w:r>
          </w:p>
        </w:tc>
        <w:tc>
          <w:tcPr>
            <w:tcW w:w="861" w:type="dxa"/>
            <w:shd w:val="clear" w:color="auto" w:fill="auto"/>
          </w:tcPr>
          <w:p w14:paraId="091FFCA6" w14:textId="77777777" w:rsidR="00B11855" w:rsidRPr="006D613E" w:rsidRDefault="003D003E" w:rsidP="001915B9">
            <w:pPr>
              <w:pStyle w:val="TableEntry"/>
            </w:pPr>
            <w:r w:rsidRPr="006D613E">
              <w:t>0868</w:t>
            </w:r>
          </w:p>
        </w:tc>
        <w:tc>
          <w:tcPr>
            <w:tcW w:w="2834" w:type="dxa"/>
            <w:shd w:val="clear" w:color="auto" w:fill="auto"/>
          </w:tcPr>
          <w:p w14:paraId="2B2C22C7" w14:textId="77777777" w:rsidR="00B11855" w:rsidRPr="006D613E" w:rsidRDefault="003D003E" w:rsidP="001915B9">
            <w:pPr>
              <w:pStyle w:val="TableEntry"/>
            </w:pPr>
            <w:r w:rsidRPr="006D613E">
              <w:t>Expiration Reason</w:t>
            </w:r>
          </w:p>
        </w:tc>
      </w:tr>
      <w:tr w:rsidR="00C40FD5" w:rsidRPr="006D613E" w14:paraId="39BEF63D" w14:textId="77777777" w:rsidTr="006C0E8E">
        <w:trPr>
          <w:cantSplit/>
          <w:jc w:val="center"/>
        </w:trPr>
        <w:tc>
          <w:tcPr>
            <w:tcW w:w="783" w:type="dxa"/>
            <w:shd w:val="clear" w:color="auto" w:fill="auto"/>
          </w:tcPr>
          <w:p w14:paraId="2828B489" w14:textId="77777777" w:rsidR="00B11855" w:rsidRPr="006D613E" w:rsidRDefault="003D003E" w:rsidP="001915B9">
            <w:pPr>
              <w:pStyle w:val="TableEntry"/>
            </w:pPr>
            <w:r w:rsidRPr="006D613E">
              <w:t>16</w:t>
            </w:r>
          </w:p>
        </w:tc>
        <w:tc>
          <w:tcPr>
            <w:tcW w:w="764" w:type="dxa"/>
            <w:shd w:val="clear" w:color="auto" w:fill="auto"/>
          </w:tcPr>
          <w:p w14:paraId="3CA2A29E" w14:textId="77777777" w:rsidR="00B11855" w:rsidRPr="006D613E" w:rsidRDefault="003D003E" w:rsidP="001915B9">
            <w:pPr>
              <w:pStyle w:val="TableEntry"/>
            </w:pPr>
            <w:r w:rsidRPr="006D613E">
              <w:t>705</w:t>
            </w:r>
          </w:p>
        </w:tc>
        <w:tc>
          <w:tcPr>
            <w:tcW w:w="760" w:type="dxa"/>
            <w:shd w:val="clear" w:color="auto" w:fill="auto"/>
          </w:tcPr>
          <w:p w14:paraId="46455FBD" w14:textId="77777777" w:rsidR="00B11855" w:rsidRPr="006D613E" w:rsidRDefault="003D003E" w:rsidP="001915B9">
            <w:pPr>
              <w:pStyle w:val="TableEntry"/>
            </w:pPr>
            <w:r w:rsidRPr="006D613E">
              <w:t>CWE</w:t>
            </w:r>
          </w:p>
        </w:tc>
        <w:tc>
          <w:tcPr>
            <w:tcW w:w="961" w:type="dxa"/>
            <w:shd w:val="clear" w:color="auto" w:fill="auto"/>
          </w:tcPr>
          <w:p w14:paraId="6E76B56A" w14:textId="77777777" w:rsidR="00B11855" w:rsidRPr="006D613E" w:rsidRDefault="003D003E" w:rsidP="001915B9">
            <w:pPr>
              <w:pStyle w:val="TableEntry"/>
            </w:pPr>
            <w:r w:rsidRPr="006D613E">
              <w:t>X</w:t>
            </w:r>
          </w:p>
        </w:tc>
        <w:tc>
          <w:tcPr>
            <w:tcW w:w="1316" w:type="dxa"/>
            <w:shd w:val="clear" w:color="auto" w:fill="auto"/>
          </w:tcPr>
          <w:p w14:paraId="5B1AA8F4" w14:textId="77777777" w:rsidR="00B11855" w:rsidRPr="006D613E" w:rsidRDefault="003D003E" w:rsidP="001915B9">
            <w:pPr>
              <w:pStyle w:val="TableEntry"/>
            </w:pPr>
            <w:r w:rsidRPr="006D613E">
              <w:t>[0..0]</w:t>
            </w:r>
          </w:p>
        </w:tc>
        <w:tc>
          <w:tcPr>
            <w:tcW w:w="861" w:type="dxa"/>
            <w:shd w:val="clear" w:color="auto" w:fill="auto"/>
          </w:tcPr>
          <w:p w14:paraId="28D085D0" w14:textId="77777777" w:rsidR="00B11855" w:rsidRPr="006D613E" w:rsidRDefault="003D003E" w:rsidP="001915B9">
            <w:pPr>
              <w:pStyle w:val="TableEntry"/>
            </w:pPr>
            <w:r w:rsidRPr="006D613E">
              <w:t>0618</w:t>
            </w:r>
          </w:p>
        </w:tc>
        <w:tc>
          <w:tcPr>
            <w:tcW w:w="2834" w:type="dxa"/>
            <w:shd w:val="clear" w:color="auto" w:fill="auto"/>
          </w:tcPr>
          <w:p w14:paraId="62AA48FD" w14:textId="77777777" w:rsidR="00B11855" w:rsidRPr="006D613E" w:rsidRDefault="003D003E" w:rsidP="001915B9">
            <w:pPr>
              <w:pStyle w:val="TableEntry"/>
            </w:pPr>
            <w:r w:rsidRPr="006D613E">
              <w:t>Protection Code</w:t>
            </w:r>
          </w:p>
        </w:tc>
      </w:tr>
      <w:tr w:rsidR="00C40FD5" w:rsidRPr="006D613E" w14:paraId="26FAF6C7" w14:textId="77777777" w:rsidTr="006C0E8E">
        <w:trPr>
          <w:cantSplit/>
          <w:jc w:val="center"/>
        </w:trPr>
        <w:tc>
          <w:tcPr>
            <w:tcW w:w="783" w:type="dxa"/>
            <w:shd w:val="clear" w:color="auto" w:fill="auto"/>
          </w:tcPr>
          <w:p w14:paraId="6DF96450" w14:textId="77777777" w:rsidR="00B11855" w:rsidRPr="006D613E" w:rsidRDefault="003D003E" w:rsidP="001915B9">
            <w:pPr>
              <w:pStyle w:val="TableEntry"/>
            </w:pPr>
            <w:r w:rsidRPr="006D613E">
              <w:t>17</w:t>
            </w:r>
          </w:p>
        </w:tc>
        <w:tc>
          <w:tcPr>
            <w:tcW w:w="764" w:type="dxa"/>
            <w:shd w:val="clear" w:color="auto" w:fill="auto"/>
          </w:tcPr>
          <w:p w14:paraId="138A4F52" w14:textId="77777777" w:rsidR="00B11855" w:rsidRPr="006D613E" w:rsidRDefault="003D003E" w:rsidP="001915B9">
            <w:pPr>
              <w:pStyle w:val="TableEntry"/>
            </w:pPr>
            <w:r w:rsidRPr="006D613E">
              <w:t>427</w:t>
            </w:r>
          </w:p>
        </w:tc>
        <w:tc>
          <w:tcPr>
            <w:tcW w:w="760" w:type="dxa"/>
            <w:shd w:val="clear" w:color="auto" w:fill="auto"/>
          </w:tcPr>
          <w:p w14:paraId="3C11B2D0" w14:textId="77777777" w:rsidR="00B11855" w:rsidRPr="006D613E" w:rsidRDefault="003D003E" w:rsidP="001915B9">
            <w:pPr>
              <w:pStyle w:val="TableEntry"/>
            </w:pPr>
            <w:r w:rsidRPr="006D613E">
              <w:t>EI</w:t>
            </w:r>
          </w:p>
        </w:tc>
        <w:tc>
          <w:tcPr>
            <w:tcW w:w="961" w:type="dxa"/>
            <w:shd w:val="clear" w:color="auto" w:fill="auto"/>
          </w:tcPr>
          <w:p w14:paraId="0E05ADFB" w14:textId="77777777" w:rsidR="00B11855" w:rsidRPr="006D613E" w:rsidRDefault="003D003E" w:rsidP="001915B9">
            <w:pPr>
              <w:pStyle w:val="TableEntry"/>
            </w:pPr>
            <w:r w:rsidRPr="006D613E">
              <w:t>X</w:t>
            </w:r>
          </w:p>
        </w:tc>
        <w:tc>
          <w:tcPr>
            <w:tcW w:w="1316" w:type="dxa"/>
            <w:shd w:val="clear" w:color="auto" w:fill="auto"/>
          </w:tcPr>
          <w:p w14:paraId="0AF0368D" w14:textId="77777777" w:rsidR="00B11855" w:rsidRPr="006D613E" w:rsidRDefault="003D003E" w:rsidP="001915B9">
            <w:pPr>
              <w:pStyle w:val="TableEntry"/>
            </w:pPr>
            <w:r w:rsidRPr="006D613E">
              <w:t>[0..0]</w:t>
            </w:r>
          </w:p>
        </w:tc>
        <w:tc>
          <w:tcPr>
            <w:tcW w:w="861" w:type="dxa"/>
            <w:shd w:val="clear" w:color="auto" w:fill="auto"/>
          </w:tcPr>
          <w:p w14:paraId="3C6973D3" w14:textId="77777777" w:rsidR="00B11855" w:rsidRPr="006D613E" w:rsidRDefault="00B11855" w:rsidP="001915B9">
            <w:pPr>
              <w:pStyle w:val="TableEntry"/>
            </w:pPr>
          </w:p>
        </w:tc>
        <w:tc>
          <w:tcPr>
            <w:tcW w:w="2834" w:type="dxa"/>
            <w:shd w:val="clear" w:color="auto" w:fill="auto"/>
          </w:tcPr>
          <w:p w14:paraId="348D2CC3" w14:textId="77777777" w:rsidR="00B11855" w:rsidRPr="006D613E" w:rsidRDefault="003D003E" w:rsidP="001915B9">
            <w:pPr>
              <w:pStyle w:val="TableEntry"/>
            </w:pPr>
            <w:r w:rsidRPr="006D613E">
              <w:t>Shared Telecommunication Identifier</w:t>
            </w:r>
          </w:p>
        </w:tc>
      </w:tr>
      <w:tr w:rsidR="00C40FD5" w:rsidRPr="006D613E" w14:paraId="170D7659" w14:textId="77777777" w:rsidTr="006C0E8E">
        <w:trPr>
          <w:cantSplit/>
          <w:jc w:val="center"/>
        </w:trPr>
        <w:tc>
          <w:tcPr>
            <w:tcW w:w="783" w:type="dxa"/>
            <w:shd w:val="clear" w:color="auto" w:fill="auto"/>
          </w:tcPr>
          <w:p w14:paraId="04DA0424" w14:textId="77777777" w:rsidR="00B11855" w:rsidRPr="006D613E" w:rsidRDefault="003D003E" w:rsidP="001915B9">
            <w:pPr>
              <w:pStyle w:val="TableEntry"/>
            </w:pPr>
            <w:r w:rsidRPr="006D613E">
              <w:t>18</w:t>
            </w:r>
          </w:p>
        </w:tc>
        <w:tc>
          <w:tcPr>
            <w:tcW w:w="764" w:type="dxa"/>
            <w:shd w:val="clear" w:color="auto" w:fill="auto"/>
          </w:tcPr>
          <w:p w14:paraId="3ADD965F" w14:textId="77777777" w:rsidR="00B11855" w:rsidRPr="006D613E" w:rsidRDefault="003D003E" w:rsidP="001915B9">
            <w:pPr>
              <w:pStyle w:val="TableEntry"/>
            </w:pPr>
            <w:r w:rsidRPr="006D613E">
              <w:t>2</w:t>
            </w:r>
          </w:p>
        </w:tc>
        <w:tc>
          <w:tcPr>
            <w:tcW w:w="760" w:type="dxa"/>
            <w:shd w:val="clear" w:color="auto" w:fill="auto"/>
          </w:tcPr>
          <w:p w14:paraId="61DE8450" w14:textId="77777777" w:rsidR="00B11855" w:rsidRPr="006D613E" w:rsidRDefault="003D003E" w:rsidP="001915B9">
            <w:pPr>
              <w:pStyle w:val="TableEntry"/>
            </w:pPr>
            <w:r w:rsidRPr="006D613E">
              <w:t>NM</w:t>
            </w:r>
          </w:p>
        </w:tc>
        <w:tc>
          <w:tcPr>
            <w:tcW w:w="961" w:type="dxa"/>
            <w:shd w:val="clear" w:color="auto" w:fill="auto"/>
          </w:tcPr>
          <w:p w14:paraId="3086EE0B" w14:textId="77777777" w:rsidR="00B11855" w:rsidRPr="006D613E" w:rsidRDefault="003D003E" w:rsidP="001915B9">
            <w:pPr>
              <w:pStyle w:val="TableEntry"/>
            </w:pPr>
            <w:r w:rsidRPr="006D613E">
              <w:t>X</w:t>
            </w:r>
          </w:p>
        </w:tc>
        <w:tc>
          <w:tcPr>
            <w:tcW w:w="1316" w:type="dxa"/>
            <w:shd w:val="clear" w:color="auto" w:fill="auto"/>
          </w:tcPr>
          <w:p w14:paraId="4366F4F0" w14:textId="77777777" w:rsidR="00B11855" w:rsidRPr="006D613E" w:rsidRDefault="003D003E" w:rsidP="001915B9">
            <w:pPr>
              <w:pStyle w:val="TableEntry"/>
            </w:pPr>
            <w:r w:rsidRPr="006D613E">
              <w:t>[0..0]</w:t>
            </w:r>
          </w:p>
        </w:tc>
        <w:tc>
          <w:tcPr>
            <w:tcW w:w="861" w:type="dxa"/>
            <w:shd w:val="clear" w:color="auto" w:fill="auto"/>
          </w:tcPr>
          <w:p w14:paraId="5FCF65F7" w14:textId="77777777" w:rsidR="00B11855" w:rsidRPr="006D613E" w:rsidRDefault="00B11855" w:rsidP="001915B9">
            <w:pPr>
              <w:pStyle w:val="TableEntry"/>
            </w:pPr>
          </w:p>
        </w:tc>
        <w:tc>
          <w:tcPr>
            <w:tcW w:w="2834" w:type="dxa"/>
            <w:shd w:val="clear" w:color="auto" w:fill="auto"/>
          </w:tcPr>
          <w:p w14:paraId="32879936" w14:textId="77777777" w:rsidR="00B11855" w:rsidRPr="006D613E" w:rsidRDefault="003D003E" w:rsidP="001915B9">
            <w:pPr>
              <w:pStyle w:val="TableEntry"/>
            </w:pPr>
            <w:r w:rsidRPr="006D613E">
              <w:t>Preference Order</w:t>
            </w:r>
          </w:p>
        </w:tc>
      </w:tr>
    </w:tbl>
    <w:p w14:paraId="7A8203FA" w14:textId="77777777" w:rsidR="00B11855" w:rsidRPr="006D613E" w:rsidRDefault="00B11855" w:rsidP="001915B9">
      <w:pPr>
        <w:pStyle w:val="BodyText"/>
      </w:pPr>
    </w:p>
    <w:p w14:paraId="68DF913E" w14:textId="23886EA7" w:rsidR="00B11855" w:rsidRPr="006D613E" w:rsidRDefault="003D003E" w:rsidP="001915B9">
      <w:pPr>
        <w:pStyle w:val="BodyText"/>
      </w:pPr>
      <w:r w:rsidRPr="006D613E">
        <w:t xml:space="preserve">Subfield 2 "Telecommunication Use Code" is required and is valued as either PRN "Primary Residence Number" or NET "Network (email) address. See </w:t>
      </w:r>
      <w:r w:rsidR="006D613E">
        <w:t>HL7</w:t>
      </w:r>
      <w:r w:rsidR="00995105" w:rsidRPr="006D613E">
        <w:t xml:space="preserve"> </w:t>
      </w:r>
      <w:r w:rsidRPr="006D613E">
        <w:t>Table 201.</w:t>
      </w:r>
    </w:p>
    <w:p w14:paraId="63D3E870" w14:textId="455DAE98" w:rsidR="00B11855" w:rsidRPr="006D613E" w:rsidRDefault="003D003E" w:rsidP="001915B9">
      <w:pPr>
        <w:pStyle w:val="BodyText"/>
      </w:pPr>
      <w:r w:rsidRPr="006D613E">
        <w:t xml:space="preserve">Subfield 3 "Telecommunication Equipment Type" is required and is valued as PH "Telephone", Internet "Internet Address: Use Only If Telecommunication Use Code Is NET", or X.400 "X.400 email address: Use Only If Telecommunication Use Code Is NET". See </w:t>
      </w:r>
      <w:r w:rsidR="006D613E">
        <w:t>HL7</w:t>
      </w:r>
      <w:r w:rsidR="00995105" w:rsidRPr="006D613E">
        <w:t xml:space="preserve"> </w:t>
      </w:r>
      <w:r w:rsidRPr="006D613E">
        <w:t>Table 202.</w:t>
      </w:r>
    </w:p>
    <w:p w14:paraId="538906A0" w14:textId="77777777" w:rsidR="000166DD" w:rsidRPr="006D613E" w:rsidRDefault="003D003E" w:rsidP="005F16F9">
      <w:pPr>
        <w:pStyle w:val="AppendixHeading1"/>
        <w:rPr>
          <w:bCs/>
          <w:noProof w:val="0"/>
        </w:rPr>
      </w:pPr>
      <w:bookmarkStart w:id="1098" w:name="_Toc401769881"/>
      <w:bookmarkStart w:id="1099" w:name="_Toc466373836"/>
      <w:r w:rsidRPr="006D613E">
        <w:rPr>
          <w:noProof w:val="0"/>
        </w:rPr>
        <w:lastRenderedPageBreak/>
        <w:t>Reserved</w:t>
      </w:r>
      <w:bookmarkStart w:id="1100" w:name="_Toc401769882"/>
      <w:bookmarkEnd w:id="1098"/>
      <w:bookmarkEnd w:id="1099"/>
    </w:p>
    <w:p w14:paraId="4ACFFE38" w14:textId="77777777" w:rsidR="00B11855" w:rsidRPr="006D613E" w:rsidRDefault="003D003E" w:rsidP="005F16F9">
      <w:pPr>
        <w:pStyle w:val="AppendixHeading1"/>
        <w:rPr>
          <w:noProof w:val="0"/>
        </w:rPr>
      </w:pPr>
      <w:bookmarkStart w:id="1101" w:name="_Toc466373837"/>
      <w:r w:rsidRPr="006D613E">
        <w:rPr>
          <w:noProof w:val="0"/>
        </w:rPr>
        <w:lastRenderedPageBreak/>
        <w:t>Examples of messages</w:t>
      </w:r>
      <w:bookmarkEnd w:id="1100"/>
      <w:bookmarkEnd w:id="1101"/>
    </w:p>
    <w:p w14:paraId="285878DF" w14:textId="77777777" w:rsidR="00B11855" w:rsidRPr="006D613E" w:rsidRDefault="003D003E" w:rsidP="001915B9">
      <w:pPr>
        <w:pStyle w:val="BodyText"/>
      </w:pPr>
      <w:r w:rsidRPr="006D613E">
        <w:t xml:space="preserve">These message examples illustrate the uses cases defined in PCD TF-1. They are </w:t>
      </w:r>
      <w:r w:rsidR="000B42A1" w:rsidRPr="006D613E">
        <w:t xml:space="preserve">informative only, not authoritative and </w:t>
      </w:r>
      <w:r w:rsidRPr="006D613E">
        <w:t xml:space="preserve">not representative of messages in actual implementations but </w:t>
      </w:r>
      <w:r w:rsidR="000B42A1" w:rsidRPr="006D613E">
        <w:t>are only</w:t>
      </w:r>
      <w:r w:rsidRPr="006D613E">
        <w:t xml:space="preserve"> examples to illustrate </w:t>
      </w:r>
      <w:r w:rsidR="000B42A1" w:rsidRPr="006D613E">
        <w:t>general aspects of</w:t>
      </w:r>
      <w:r w:rsidR="004C60BF" w:rsidRPr="006D613E">
        <w:t xml:space="preserve"> </w:t>
      </w:r>
      <w:r w:rsidRPr="006D613E">
        <w:t>the use cases and the mapping of ISO/IEEE 11073 to HL7.</w:t>
      </w:r>
      <w:r w:rsidR="000B42A1" w:rsidRPr="006D613E">
        <w:t xml:space="preserve"> Implementers should test all messages against the NIST test tooling for IHE PCD.</w:t>
      </w:r>
    </w:p>
    <w:p w14:paraId="6521C446" w14:textId="77777777" w:rsidR="00B11855" w:rsidRPr="006D613E" w:rsidRDefault="003D003E" w:rsidP="005F16F9">
      <w:pPr>
        <w:pStyle w:val="AppendixHeading2"/>
        <w:rPr>
          <w:noProof w:val="0"/>
        </w:rPr>
      </w:pPr>
      <w:bookmarkStart w:id="1102" w:name="_Toc401769883"/>
      <w:bookmarkStart w:id="1103" w:name="_Toc466373838"/>
      <w:r w:rsidRPr="006D613E">
        <w:rPr>
          <w:noProof w:val="0"/>
        </w:rPr>
        <w:t>PCD-01 Case C1: Communicate periodic data to Clinical Information System (CIS)</w:t>
      </w:r>
      <w:bookmarkEnd w:id="1102"/>
      <w:bookmarkEnd w:id="1103"/>
    </w:p>
    <w:p w14:paraId="5B739349" w14:textId="30F1B7BF" w:rsidR="00B11855" w:rsidRPr="006D613E" w:rsidRDefault="003D003E" w:rsidP="001915B9">
      <w:pPr>
        <w:pStyle w:val="BodyText"/>
      </w:pPr>
      <w:r w:rsidRPr="006D613E">
        <w:t>Periodic and episodic data from all of the patient care devices associated with a particular patient are typically communicated to a CIS (Device Observation Consumer) by a monitoring gateway server (the DOR). Examples include data from a bedside monitor, point of care lab devices, ventilators, and infusion pumps. Discrete and data are communicated to the CIS. The primary intent is communication of structured data</w:t>
      </w:r>
      <w:r w:rsidR="00EF66D8">
        <w:t>;</w:t>
      </w:r>
      <w:r w:rsidRPr="006D613E">
        <w:t xml:space="preserve"> however</w:t>
      </w:r>
      <w:r w:rsidR="00EF66D8">
        <w:t>,</w:t>
      </w:r>
      <w:r w:rsidRPr="006D613E">
        <w:t xml:space="preserve"> provisions are made for inclusion of unstructured data. The patient associated with the data is identified and the data is time stamped with a consistent time across the respective patient care devices.</w:t>
      </w:r>
    </w:p>
    <w:p w14:paraId="7BE639E6" w14:textId="77777777" w:rsidR="00B11855" w:rsidRPr="006D613E" w:rsidRDefault="003D003E" w:rsidP="005F16F9">
      <w:pPr>
        <w:pStyle w:val="AppendixHeading3"/>
        <w:rPr>
          <w:noProof w:val="0"/>
        </w:rPr>
      </w:pPr>
      <w:bookmarkStart w:id="1104" w:name="_Toc401769884"/>
      <w:bookmarkStart w:id="1105" w:name="_Toc466373839"/>
      <w:r w:rsidRPr="006D613E">
        <w:rPr>
          <w:noProof w:val="0"/>
        </w:rPr>
        <w:t>Example of PCD-01 Observation Report (Physiological Monitor)</w:t>
      </w:r>
      <w:bookmarkEnd w:id="1104"/>
      <w:bookmarkEnd w:id="1105"/>
    </w:p>
    <w:p w14:paraId="4A48195A" w14:textId="77777777" w:rsidR="00B11855" w:rsidRPr="006D613E" w:rsidRDefault="003D003E" w:rsidP="002E782A">
      <w:pPr>
        <w:pStyle w:val="BodyText"/>
      </w:pPr>
      <w:r w:rsidRPr="006D613E">
        <w:t>An observation result from a physiological monitor.</w:t>
      </w:r>
    </w:p>
    <w:p w14:paraId="4B0161A5" w14:textId="77777777" w:rsidR="00156753" w:rsidRPr="006D613E" w:rsidRDefault="00156753" w:rsidP="00C10546">
      <w:pPr>
        <w:pStyle w:val="BodyText"/>
      </w:pPr>
    </w:p>
    <w:p w14:paraId="0F0BC984"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bookmarkStart w:id="1106" w:name="_Toc401769885"/>
      <w:r w:rsidRPr="006D613E">
        <w:rPr>
          <w:noProof w:val="0"/>
        </w:rPr>
        <w:t>MSH|^~\&amp;|PAT_DEVICE_PHILIPS_C|Philips|||20150122182658+0000||ORU^R01^ORU_R01|HP0122182658686QQ000CND119C0WS61|P|2.6|||AL|NE||8859/1|EN^English^ISO639||IHE_PCD_001^IHE PCD^1.3.6.1.4.1.19376.1.6.1.1.1^ISO</w:t>
      </w:r>
    </w:p>
    <w:p w14:paraId="523E86DF"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PID|||HO2009001^^^^MR||</w:t>
      </w:r>
      <w:proofErr w:type="spellStart"/>
      <w:r w:rsidRPr="006D613E">
        <w:rPr>
          <w:noProof w:val="0"/>
        </w:rPr>
        <w:t>Hon^Albert</w:t>
      </w:r>
      <w:proofErr w:type="spellEnd"/>
      <w:r w:rsidRPr="006D613E">
        <w:rPr>
          <w:noProof w:val="0"/>
        </w:rPr>
        <w:t>^""^^^^L||19610101|M</w:t>
      </w:r>
    </w:p>
    <w:p w14:paraId="43C90283"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PV1||I|HO Surgery^OR^1</w:t>
      </w:r>
    </w:p>
    <w:p w14:paraId="11722BD7"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OBR|1||201512218265601|69965^MDC_DEV_MON_PHYSIO_MULTI_PARAM_MDS^MDC|||20150122182656</w:t>
      </w:r>
    </w:p>
    <w:p w14:paraId="64089F2F"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OBX|1|ST|69965^MDC_DEV_MON_PHYSIO_MULTI_PARAM_MDS^MDC|1.0.0.0|||||||X|||||||e86c094f-f751-4acf-92b2-38f11c1f6f57-Device</w:t>
      </w:r>
    </w:p>
    <w:p w14:paraId="39CFC43D"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OBX|2|ST|70686^MDC_DEV_PRESS_BLD_NONINV_VMD^MDC|1.1.0.0|||||||X|||||||0600dc750001</w:t>
      </w:r>
    </w:p>
    <w:p w14:paraId="72A81CCB"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OBX|3|ST|70675^MDC_DEV_PULS_CHAN^MDC|1.1.1.0|||||||X</w:t>
      </w:r>
    </w:p>
    <w:p w14:paraId="36658046"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OBX|4|NM|150021^MDC_PRESS_BLD_NONINV_SYS^MDC|1.1.1.5|117|266016^MDC_DIM_MMHG^MDC|90-160||||X|||20150122115000</w:t>
      </w:r>
    </w:p>
    <w:p w14:paraId="6EF6BFE3"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OBX|5|NM|150022^MDC_PRESS_BLD_NONINV_DIA^MDC|1.1.1.6|82|266016^MDC_DIM_MMHG^MDC|||||X|||20150122115000</w:t>
      </w:r>
    </w:p>
    <w:p w14:paraId="0B2C6C17"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OBX|6|NM|150023^MDC_PRESS_BLD_NONINV_MEAN^MDC|1.1.1.7|90|266016^MDC_DIM_MMHG^MDC|||||X|||20150122115000</w:t>
      </w:r>
    </w:p>
    <w:p w14:paraId="423B7550"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OBX|7|ST|4262^MDC_DEV_ECG_VMD^MDC|1.2.0.0|||||||X|||||||0600dc750001</w:t>
      </w:r>
    </w:p>
    <w:p w14:paraId="7E10586C"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OBX|8|ST|4263^MDC_DEV_ECG_CHAN^MDC|1.2.1.0|||||||X</w:t>
      </w:r>
    </w:p>
    <w:p w14:paraId="541D29AF"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OBX|9|NM|147842^MDC_ECG_CARD_BEAT_RATE^MDC|1.2.1.1|80|264864^MDC_DIM_BEAT_PER_MIN^MDC|50-120||||X</w:t>
      </w:r>
    </w:p>
    <w:p w14:paraId="7DD5018D"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OBX|10|NM|147232^MDC_ECG_TIME_PD_QT_GL^MDC|1.2.1.14|360|264338^MDC_DIM_MILLI_SEC^MDC|||||X</w:t>
      </w:r>
    </w:p>
    <w:p w14:paraId="6FA97C66"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OBX|11|NM|147236^MDC_ECG_TIME_PD_QTc^MDC|1.2.1.15|416|264338^MDC_DIM_MILLI_SEC^MDC|&lt;500||||X</w:t>
      </w:r>
    </w:p>
    <w:p w14:paraId="541650C3"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OBX|12|NM|151562^MDC_RESP_RATE^MDC|1.2.1.19|30|264928^MDC_DIM_RESP_PER_MIN^MDC|8-45||||X</w:t>
      </w:r>
    </w:p>
    <w:p w14:paraId="77251E7B" w14:textId="77777777" w:rsidR="003C0F9E" w:rsidRPr="006D613E" w:rsidRDefault="003C0F9E" w:rsidP="00123C7B">
      <w:pPr>
        <w:pStyle w:val="ExampleValue"/>
        <w:pBdr>
          <w:top w:val="single" w:sz="4" w:space="1" w:color="auto"/>
          <w:left w:val="single" w:sz="4" w:space="4" w:color="auto"/>
          <w:bottom w:val="single" w:sz="4" w:space="1" w:color="auto"/>
          <w:right w:val="single" w:sz="4" w:space="4" w:color="auto"/>
        </w:pBdr>
        <w:outlineLvl w:val="0"/>
        <w:rPr>
          <w:noProof w:val="0"/>
        </w:rPr>
      </w:pPr>
      <w:r w:rsidRPr="006D613E">
        <w:rPr>
          <w:noProof w:val="0"/>
        </w:rPr>
        <w:t>OBX|13|ST|184327^MDC_ECG_STAT_RHY^MDC|1.2.1.21|MDC_ECG_SINUS_RHY||||||X</w:t>
      </w:r>
    </w:p>
    <w:p w14:paraId="660F461F"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OBX|14|ST|69642^MDC_DEV_ANALY_SAT_O2_VMD^MDC|1.3.0.0|||||||X|||||||0600dc750001</w:t>
      </w:r>
    </w:p>
    <w:p w14:paraId="730213C3"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OBX|15|ST|70771^MDC_DEV_ANALY_PERF_REL_CHAN^MDC|1.3.1.0|||||||X</w:t>
      </w:r>
    </w:p>
    <w:p w14:paraId="31BD0D63" w14:textId="77777777" w:rsidR="003C0F9E" w:rsidRPr="006D613E"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lastRenderedPageBreak/>
        <w:t>OBX|16|NM|150456^MDC_PULS_OXIM_SAT_O2^MDC|1.3.1.1|99|262688^MDC_DIM_PERCENT^MDC|90-100||||X</w:t>
      </w:r>
    </w:p>
    <w:p w14:paraId="3CB75805" w14:textId="77777777" w:rsidR="0083495B" w:rsidRPr="006D613E" w:rsidRDefault="0083495B" w:rsidP="003C0F9E">
      <w:pPr>
        <w:pStyle w:val="ExampleValue"/>
        <w:pBdr>
          <w:top w:val="single" w:sz="4" w:space="1" w:color="auto"/>
          <w:left w:val="single" w:sz="4" w:space="4" w:color="auto"/>
          <w:bottom w:val="single" w:sz="4" w:space="1" w:color="auto"/>
          <w:right w:val="single" w:sz="4" w:space="4" w:color="auto"/>
        </w:pBdr>
        <w:rPr>
          <w:noProof w:val="0"/>
        </w:rPr>
      </w:pPr>
      <w:r w:rsidRPr="006D613E">
        <w:rPr>
          <w:b/>
          <w:noProof w:val="0"/>
        </w:rPr>
        <w:t>OBX|17|NM|150448^MDC_PULS_OXIM_PERF_REL^MDC|1.3.1.3|3.9|262656^MDC_DIM_DIMLESS^MDC|||||X</w:t>
      </w:r>
    </w:p>
    <w:p w14:paraId="60B8957A" w14:textId="77777777" w:rsidR="00B11855" w:rsidRPr="006D613E" w:rsidRDefault="003D003E" w:rsidP="002E782A">
      <w:pPr>
        <w:pStyle w:val="AppendixHeading3"/>
        <w:rPr>
          <w:noProof w:val="0"/>
        </w:rPr>
      </w:pPr>
      <w:bookmarkStart w:id="1107" w:name="_Toc466373840"/>
      <w:r w:rsidRPr="006D613E">
        <w:rPr>
          <w:noProof w:val="0"/>
        </w:rPr>
        <w:t>Example of PCD-01 Episodic Observation Report</w:t>
      </w:r>
      <w:bookmarkEnd w:id="1106"/>
      <w:bookmarkEnd w:id="1107"/>
    </w:p>
    <w:p w14:paraId="244B451C" w14:textId="77777777" w:rsidR="00B11855" w:rsidRPr="006D613E" w:rsidRDefault="003D003E" w:rsidP="00E05350">
      <w:pPr>
        <w:pStyle w:val="BodyText"/>
      </w:pPr>
      <w:r w:rsidRPr="006D613E">
        <w:t>Note that time stamps are present in the metric OBX segments (OBX-14). These override the timestamps at higher levels (here the channel level OBX and the containing OBR, which happen to be the same in this case but would be overridden by the lower-level time stamp if they were not). Note also that the dotted notation in OBX-4 on the MDS, VMD, and channel device data OBX segments have trailing zeroes below the hierarchical level they apply to (e.g., MDS has nonzero MDS-level value, followed by zeroes at the VMD, channel, and metric level).</w:t>
      </w:r>
    </w:p>
    <w:p w14:paraId="76A70A33" w14:textId="77777777" w:rsidR="00B11855" w:rsidRPr="006D613E" w:rsidRDefault="00B11855" w:rsidP="00C10546">
      <w:pPr>
        <w:pStyle w:val="BodyText"/>
      </w:pPr>
    </w:p>
    <w:p w14:paraId="013F4E3A" w14:textId="77777777" w:rsidR="00B11855" w:rsidRPr="006D613E"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MSH|^~\&amp;|ACME_Gateway^080019FFFE3ED02D^EUI-64|ACME Healthcare|||20110602050000</w:t>
      </w:r>
      <w:r w:rsidR="00156753" w:rsidRPr="006D613E">
        <w:rPr>
          <w:noProof w:val="0"/>
        </w:rPr>
        <w:t>+0000</w:t>
      </w:r>
      <w:r w:rsidRPr="006D613E">
        <w:rPr>
          <w:noProof w:val="0"/>
        </w:rPr>
        <w:t>||ORU^R01^ORU_R01|0104ef190d604db188c3|P|2.6|||</w:t>
      </w:r>
      <w:r w:rsidR="000B42A1" w:rsidRPr="006D613E">
        <w:rPr>
          <w:noProof w:val="0"/>
        </w:rPr>
        <w:t>AL</w:t>
      </w:r>
      <w:r w:rsidRPr="006D613E">
        <w:rPr>
          <w:noProof w:val="0"/>
        </w:rPr>
        <w:t>|</w:t>
      </w:r>
      <w:r w:rsidR="000B42A1" w:rsidRPr="006D613E">
        <w:rPr>
          <w:noProof w:val="0"/>
        </w:rPr>
        <w:t>NE</w:t>
      </w:r>
      <w:r w:rsidRPr="006D613E">
        <w:rPr>
          <w:noProof w:val="0"/>
        </w:rPr>
        <w:t>||UNICODE UTF-8|||PCD_DEC_001^IHE PCD^1.3.6.1.4.1.19376.1.6.1.1.1^ISO</w:t>
      </w:r>
    </w:p>
    <w:p w14:paraId="74A8B8BF" w14:textId="77777777" w:rsidR="00B11855" w:rsidRPr="006D613E" w:rsidRDefault="003D003E" w:rsidP="00123C7B">
      <w:pPr>
        <w:pStyle w:val="ExampleValue"/>
        <w:pBdr>
          <w:top w:val="single" w:sz="4" w:space="1" w:color="auto"/>
          <w:left w:val="single" w:sz="4" w:space="4" w:color="auto"/>
          <w:bottom w:val="single" w:sz="4" w:space="1" w:color="auto"/>
          <w:right w:val="single" w:sz="4" w:space="4" w:color="auto"/>
        </w:pBdr>
        <w:outlineLvl w:val="0"/>
        <w:rPr>
          <w:noProof w:val="0"/>
        </w:rPr>
      </w:pPr>
      <w:r w:rsidRPr="006D613E">
        <w:rPr>
          <w:noProof w:val="0"/>
        </w:rPr>
        <w:t>PID|||12345^^^A^MR||BEDS^TEDSONS^^^^^L</w:t>
      </w:r>
    </w:p>
    <w:p w14:paraId="07C461A4" w14:textId="77777777" w:rsidR="00B11855" w:rsidRPr="006D613E" w:rsidRDefault="003D003E" w:rsidP="00123C7B">
      <w:pPr>
        <w:pStyle w:val="ExampleValue"/>
        <w:pBdr>
          <w:top w:val="single" w:sz="4" w:space="1" w:color="auto"/>
          <w:left w:val="single" w:sz="4" w:space="4" w:color="auto"/>
          <w:bottom w:val="single" w:sz="4" w:space="1" w:color="auto"/>
          <w:right w:val="single" w:sz="4" w:space="4" w:color="auto"/>
        </w:pBdr>
        <w:outlineLvl w:val="0"/>
        <w:rPr>
          <w:noProof w:val="0"/>
        </w:rPr>
      </w:pPr>
      <w:r w:rsidRPr="006D613E">
        <w:rPr>
          <w:noProof w:val="0"/>
        </w:rPr>
        <w:t>PV1||U|COLWELL^^SOLAR</w:t>
      </w:r>
    </w:p>
    <w:p w14:paraId="13E27EF6" w14:textId="77777777" w:rsidR="00B11855" w:rsidRPr="006D613E"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 xml:space="preserve">OBR|1|080019FFFE3ED02D20110602045842^ACME_Gateway^080019FFFE3ED02D^EUI-64|080019FFFE3ED02D20110602045842^ACME_Gateway^080019FFFE3ED02D^EUI-64|182777000^monitoring of </w:t>
      </w:r>
      <w:proofErr w:type="spellStart"/>
      <w:r w:rsidRPr="006D613E">
        <w:rPr>
          <w:noProof w:val="0"/>
        </w:rPr>
        <w:t>patient^SCT</w:t>
      </w:r>
      <w:proofErr w:type="spellEnd"/>
      <w:r w:rsidRPr="006D613E">
        <w:rPr>
          <w:noProof w:val="0"/>
        </w:rPr>
        <w:t>|||20110602045842</w:t>
      </w:r>
      <w:r w:rsidR="00156753" w:rsidRPr="006D613E">
        <w:rPr>
          <w:noProof w:val="0"/>
        </w:rPr>
        <w:t>+0000</w:t>
      </w:r>
    </w:p>
    <w:p w14:paraId="732D678D" w14:textId="77777777" w:rsidR="00B11855" w:rsidRPr="006D613E" w:rsidRDefault="003D003E" w:rsidP="00123C7B">
      <w:pPr>
        <w:pStyle w:val="ExampleValue"/>
        <w:pBdr>
          <w:top w:val="single" w:sz="4" w:space="1" w:color="auto"/>
          <w:left w:val="single" w:sz="4" w:space="4" w:color="auto"/>
          <w:bottom w:val="single" w:sz="4" w:space="1" w:color="auto"/>
          <w:right w:val="single" w:sz="4" w:space="4" w:color="auto"/>
        </w:pBdr>
        <w:outlineLvl w:val="0"/>
        <w:rPr>
          <w:noProof w:val="0"/>
        </w:rPr>
      </w:pPr>
      <w:r w:rsidRPr="006D613E">
        <w:rPr>
          <w:noProof w:val="0"/>
        </w:rPr>
        <w:t>OBX|1||69965^MDC_DEV_MON_PHYSIO_MULTI_PARAM_MDS^MDC|1.0.0.0|||||||X</w:t>
      </w:r>
    </w:p>
    <w:p w14:paraId="2FEA714D" w14:textId="77777777" w:rsidR="00B11855" w:rsidRPr="006D613E" w:rsidRDefault="003D003E" w:rsidP="00123C7B">
      <w:pPr>
        <w:pStyle w:val="ExampleValue"/>
        <w:pBdr>
          <w:top w:val="single" w:sz="4" w:space="1" w:color="auto"/>
          <w:left w:val="single" w:sz="4" w:space="4" w:color="auto"/>
          <w:bottom w:val="single" w:sz="4" w:space="1" w:color="auto"/>
          <w:right w:val="single" w:sz="4" w:space="4" w:color="auto"/>
        </w:pBdr>
        <w:outlineLvl w:val="0"/>
        <w:rPr>
          <w:noProof w:val="0"/>
        </w:rPr>
      </w:pPr>
      <w:r w:rsidRPr="006D613E">
        <w:rPr>
          <w:noProof w:val="0"/>
        </w:rPr>
        <w:t>OBX|2||70686^MDC_DEV_PRESS_BLD_NONINV_VMD^MDC|1.16.0.0|||||||X</w:t>
      </w:r>
    </w:p>
    <w:p w14:paraId="50097229" w14:textId="77777777" w:rsidR="00B11855" w:rsidRPr="006D613E"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OBX|3||70687^MDC_DEV_PRESS_BLD_NONINV_CHAN^MDC|1.16.1.0|||||||X|||20110602045842</w:t>
      </w:r>
    </w:p>
    <w:p w14:paraId="156D6AE9" w14:textId="77777777" w:rsidR="00B11855" w:rsidRPr="006D613E"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OBX|4|NM|150021^MDC_PRESS_BLD_NONINV_SYS^MDC|1.16.1.1|111|</w:t>
      </w:r>
      <w:proofErr w:type="gramStart"/>
      <w:r w:rsidRPr="006D613E">
        <w:rPr>
          <w:noProof w:val="0"/>
        </w:rPr>
        <w:t>mm[</w:t>
      </w:r>
      <w:proofErr w:type="gramEnd"/>
      <w:r w:rsidRPr="006D613E">
        <w:rPr>
          <w:noProof w:val="0"/>
        </w:rPr>
        <w:t>Hg]^mm[Hg]^UCUM|||||R|||20110602045842||||080019FFFE3ED02D172.16.172.135^GATEWAY_ACME</w:t>
      </w:r>
    </w:p>
    <w:p w14:paraId="21AB2238" w14:textId="77777777" w:rsidR="00B11855" w:rsidRPr="006D613E"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OBX|5|NM|150022^MDC_PRESS_BLD_NONINV_DIA^MDC|1.16.1.2|60|</w:t>
      </w:r>
      <w:proofErr w:type="gramStart"/>
      <w:r w:rsidRPr="006D613E">
        <w:rPr>
          <w:noProof w:val="0"/>
        </w:rPr>
        <w:t>mm[</w:t>
      </w:r>
      <w:proofErr w:type="gramEnd"/>
      <w:r w:rsidRPr="006D613E">
        <w:rPr>
          <w:noProof w:val="0"/>
        </w:rPr>
        <w:t>Hg]^mm[Hg]^UCUM|||||R|||20110602045842||||080019FFFE3ED02D172.16.172.135^GATEWAY_ACME</w:t>
      </w:r>
    </w:p>
    <w:p w14:paraId="3D4C9350" w14:textId="77777777" w:rsidR="00B11855" w:rsidRPr="006D613E"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OBX|6|NM|150023^MDC_PRESS_BLD_NONINV_MEAN^MDC|1.16.1.3|80|</w:t>
      </w:r>
      <w:proofErr w:type="gramStart"/>
      <w:r w:rsidRPr="006D613E">
        <w:rPr>
          <w:noProof w:val="0"/>
        </w:rPr>
        <w:t>mm[</w:t>
      </w:r>
      <w:proofErr w:type="gramEnd"/>
      <w:r w:rsidRPr="006D613E">
        <w:rPr>
          <w:noProof w:val="0"/>
        </w:rPr>
        <w:t>Hg]^mm[Hg]^UCUM|||||R|||20110602045842||||080019FFFE3ED02D172.16.172.135^GATEWAY_ACME</w:t>
      </w:r>
    </w:p>
    <w:p w14:paraId="3DBC3D27" w14:textId="77777777" w:rsidR="00B11855" w:rsidRPr="006D613E"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6D613E">
        <w:rPr>
          <w:noProof w:val="0"/>
        </w:rPr>
        <w:t>OBX|7|NM|149546^MDC_PULS_RATE_NON_INV^MDC|1.16.1.4|63|{beat}/min^{beat}/min^UCUM|||||R|||20110602045842||||080019FFFE3ED02D172.16.172.135^GATEWAY_ACME</w:t>
      </w:r>
    </w:p>
    <w:p w14:paraId="7982D9E1" w14:textId="77777777" w:rsidR="00B11855" w:rsidRPr="006D613E" w:rsidRDefault="00B11855" w:rsidP="00C10546">
      <w:pPr>
        <w:pStyle w:val="BodyText"/>
      </w:pPr>
    </w:p>
    <w:p w14:paraId="2BED8F57" w14:textId="77777777" w:rsidR="00B11855" w:rsidRPr="006D613E" w:rsidRDefault="003D003E" w:rsidP="005F16F9">
      <w:pPr>
        <w:pStyle w:val="AppendixHeading2"/>
        <w:rPr>
          <w:noProof w:val="0"/>
        </w:rPr>
      </w:pPr>
      <w:bookmarkStart w:id="1108" w:name="_Toc401769886"/>
      <w:bookmarkStart w:id="1109" w:name="_Toc466373841"/>
      <w:r w:rsidRPr="006D613E">
        <w:rPr>
          <w:noProof w:val="0"/>
        </w:rPr>
        <w:t>Examples of transaction PCD-03: Communicate Infusion Order</w:t>
      </w:r>
      <w:bookmarkEnd w:id="1108"/>
      <w:bookmarkEnd w:id="1109"/>
    </w:p>
    <w:p w14:paraId="53A0C729" w14:textId="77777777" w:rsidR="00B11855" w:rsidRPr="006D613E" w:rsidRDefault="003D003E" w:rsidP="00C12E69">
      <w:pPr>
        <w:pStyle w:val="BodyText"/>
      </w:pPr>
      <w:r w:rsidRPr="006D613E">
        <w:t>This example illustrates the use of PCD-03.</w:t>
      </w:r>
    </w:p>
    <w:p w14:paraId="5A053F78" w14:textId="77777777" w:rsidR="00B11855" w:rsidRPr="006D613E" w:rsidRDefault="00B11855" w:rsidP="00C12E69">
      <w:pPr>
        <w:pStyle w:val="BodyText"/>
      </w:pPr>
    </w:p>
    <w:p w14:paraId="1660B4B0" w14:textId="77777777" w:rsidR="00B11855" w:rsidRPr="006D613E" w:rsidRDefault="003D003E" w:rsidP="005F16F9">
      <w:pPr>
        <w:pStyle w:val="AppendixHeading3"/>
        <w:rPr>
          <w:noProof w:val="0"/>
        </w:rPr>
      </w:pPr>
      <w:bookmarkStart w:id="1110" w:name="_Toc401769887"/>
      <w:bookmarkStart w:id="1111" w:name="_Toc466373842"/>
      <w:r w:rsidRPr="006D613E">
        <w:rPr>
          <w:noProof w:val="0"/>
        </w:rPr>
        <w:t>Storyboard</w:t>
      </w:r>
      <w:bookmarkEnd w:id="1110"/>
      <w:bookmarkEnd w:id="111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8"/>
        <w:gridCol w:w="2880"/>
        <w:gridCol w:w="3600"/>
      </w:tblGrid>
      <w:tr w:rsidR="00B11855" w:rsidRPr="006D613E" w14:paraId="68BCE3A1" w14:textId="77777777" w:rsidTr="00C10546">
        <w:trPr>
          <w:cantSplit/>
          <w:tblHeader/>
          <w:jc w:val="center"/>
        </w:trPr>
        <w:tc>
          <w:tcPr>
            <w:tcW w:w="2988" w:type="dxa"/>
            <w:shd w:val="clear" w:color="auto" w:fill="D9D9D9"/>
          </w:tcPr>
          <w:p w14:paraId="17009277" w14:textId="77777777" w:rsidR="00B11855" w:rsidRPr="006D613E" w:rsidRDefault="003D003E" w:rsidP="00235CEC">
            <w:pPr>
              <w:pStyle w:val="TableEntryHeader"/>
            </w:pPr>
            <w:r w:rsidRPr="006D613E">
              <w:t>Objects</w:t>
            </w:r>
          </w:p>
        </w:tc>
        <w:tc>
          <w:tcPr>
            <w:tcW w:w="6480" w:type="dxa"/>
            <w:gridSpan w:val="2"/>
            <w:shd w:val="clear" w:color="auto" w:fill="D9D9D9"/>
          </w:tcPr>
          <w:p w14:paraId="0BFFA07F" w14:textId="77777777" w:rsidR="00B11855" w:rsidRPr="006D613E" w:rsidRDefault="003D003E" w:rsidP="00235CEC">
            <w:pPr>
              <w:pStyle w:val="TableEntryHeader"/>
            </w:pPr>
            <w:r w:rsidRPr="006D613E">
              <w:t>Attributes</w:t>
            </w:r>
          </w:p>
        </w:tc>
      </w:tr>
      <w:tr w:rsidR="00B11855" w:rsidRPr="006D613E" w14:paraId="4AB1E77D" w14:textId="77777777" w:rsidTr="006C0E8E">
        <w:trPr>
          <w:cantSplit/>
          <w:jc w:val="center"/>
        </w:trPr>
        <w:tc>
          <w:tcPr>
            <w:tcW w:w="2988" w:type="dxa"/>
            <w:shd w:val="clear" w:color="auto" w:fill="auto"/>
          </w:tcPr>
          <w:p w14:paraId="317579DF" w14:textId="77777777" w:rsidR="00B11855" w:rsidRPr="006D613E" w:rsidRDefault="003D003E" w:rsidP="00A92110">
            <w:pPr>
              <w:pStyle w:val="TableEntry"/>
            </w:pPr>
            <w:r w:rsidRPr="006D613E">
              <w:t>Patient</w:t>
            </w:r>
          </w:p>
        </w:tc>
        <w:tc>
          <w:tcPr>
            <w:tcW w:w="6480" w:type="dxa"/>
            <w:gridSpan w:val="2"/>
            <w:shd w:val="clear" w:color="auto" w:fill="auto"/>
          </w:tcPr>
          <w:p w14:paraId="02D12673" w14:textId="77777777" w:rsidR="00B11855" w:rsidRPr="006D613E" w:rsidRDefault="003D003E" w:rsidP="00A92110">
            <w:pPr>
              <w:pStyle w:val="TableEntry"/>
            </w:pPr>
            <w:r w:rsidRPr="006D613E">
              <w:t>Legal Name: John Doe</w:t>
            </w:r>
          </w:p>
          <w:p w14:paraId="2CBCB35D" w14:textId="77777777" w:rsidR="00B11855" w:rsidRPr="006D613E" w:rsidRDefault="003D003E" w:rsidP="00A92110">
            <w:pPr>
              <w:pStyle w:val="TableEntry"/>
            </w:pPr>
            <w:r w:rsidRPr="006D613E">
              <w:t>ID: 98765</w:t>
            </w:r>
          </w:p>
          <w:p w14:paraId="5E39C95B" w14:textId="77777777" w:rsidR="00B11855" w:rsidRPr="006D613E" w:rsidRDefault="003D003E" w:rsidP="00A92110">
            <w:pPr>
              <w:pStyle w:val="TableEntry"/>
            </w:pPr>
            <w:r w:rsidRPr="006D613E">
              <w:t>Sex: M</w:t>
            </w:r>
          </w:p>
          <w:p w14:paraId="69EE9F58" w14:textId="77777777" w:rsidR="00B11855" w:rsidRPr="006D613E" w:rsidRDefault="003D003E" w:rsidP="00A92110">
            <w:pPr>
              <w:pStyle w:val="TableEntry"/>
            </w:pPr>
            <w:r w:rsidRPr="006D613E">
              <w:t>Date of birth: January 1, 1966</w:t>
            </w:r>
          </w:p>
          <w:p w14:paraId="0263D368" w14:textId="77777777" w:rsidR="00B11855" w:rsidRPr="006D613E" w:rsidRDefault="003D003E" w:rsidP="00A92110">
            <w:pPr>
              <w:pStyle w:val="TableEntry"/>
            </w:pPr>
            <w:r w:rsidRPr="006D613E">
              <w:t>Weight: 85.0 kg</w:t>
            </w:r>
          </w:p>
        </w:tc>
      </w:tr>
      <w:tr w:rsidR="00B11855" w:rsidRPr="006D613E" w14:paraId="437290FE" w14:textId="77777777" w:rsidTr="006C0E8E">
        <w:trPr>
          <w:cantSplit/>
          <w:jc w:val="center"/>
        </w:trPr>
        <w:tc>
          <w:tcPr>
            <w:tcW w:w="2988" w:type="dxa"/>
            <w:shd w:val="clear" w:color="auto" w:fill="auto"/>
          </w:tcPr>
          <w:p w14:paraId="260A94C9" w14:textId="77777777" w:rsidR="00B11855" w:rsidRPr="006D613E" w:rsidRDefault="003D003E" w:rsidP="00A92110">
            <w:pPr>
              <w:pStyle w:val="TableEntry"/>
            </w:pPr>
            <w:r w:rsidRPr="006D613E">
              <w:t>Nurse</w:t>
            </w:r>
          </w:p>
        </w:tc>
        <w:tc>
          <w:tcPr>
            <w:tcW w:w="6480" w:type="dxa"/>
            <w:gridSpan w:val="2"/>
            <w:shd w:val="clear" w:color="auto" w:fill="auto"/>
          </w:tcPr>
          <w:p w14:paraId="7EFA9C7C" w14:textId="77777777" w:rsidR="00B11855" w:rsidRPr="006D613E" w:rsidRDefault="003D003E" w:rsidP="00A92110">
            <w:pPr>
              <w:pStyle w:val="TableEntry"/>
            </w:pPr>
            <w:r w:rsidRPr="006D613E">
              <w:t>Jane Adams</w:t>
            </w:r>
          </w:p>
          <w:p w14:paraId="6F524D76" w14:textId="77777777" w:rsidR="00B11855" w:rsidRPr="006D613E" w:rsidRDefault="003D003E" w:rsidP="00A92110">
            <w:pPr>
              <w:pStyle w:val="TableEntry"/>
            </w:pPr>
            <w:r w:rsidRPr="006D613E">
              <w:t>ID: N0001</w:t>
            </w:r>
          </w:p>
        </w:tc>
      </w:tr>
      <w:tr w:rsidR="00B11855" w:rsidRPr="006D613E" w14:paraId="6E01E1E1" w14:textId="77777777" w:rsidTr="006C0E8E">
        <w:trPr>
          <w:cantSplit/>
          <w:jc w:val="center"/>
        </w:trPr>
        <w:tc>
          <w:tcPr>
            <w:tcW w:w="2988" w:type="dxa"/>
            <w:shd w:val="clear" w:color="auto" w:fill="auto"/>
          </w:tcPr>
          <w:p w14:paraId="1D31341F" w14:textId="77777777" w:rsidR="00B11855" w:rsidRPr="006D613E" w:rsidRDefault="003D003E" w:rsidP="00A92110">
            <w:pPr>
              <w:pStyle w:val="TableEntry"/>
            </w:pPr>
            <w:r w:rsidRPr="006D613E">
              <w:lastRenderedPageBreak/>
              <w:t>Medication</w:t>
            </w:r>
          </w:p>
        </w:tc>
        <w:tc>
          <w:tcPr>
            <w:tcW w:w="2880" w:type="dxa"/>
            <w:shd w:val="clear" w:color="auto" w:fill="auto"/>
          </w:tcPr>
          <w:p w14:paraId="03A9468F" w14:textId="77777777" w:rsidR="00B11855" w:rsidRPr="006D613E" w:rsidRDefault="003D003E" w:rsidP="00A92110">
            <w:pPr>
              <w:pStyle w:val="TableEntry"/>
            </w:pPr>
            <w:r w:rsidRPr="006D613E">
              <w:t xml:space="preserve">Example 1 </w:t>
            </w:r>
          </w:p>
          <w:p w14:paraId="10047F65" w14:textId="77777777" w:rsidR="00B11855" w:rsidRPr="006D613E" w:rsidRDefault="003D003E" w:rsidP="00A92110">
            <w:pPr>
              <w:pStyle w:val="TableEntry"/>
            </w:pPr>
            <w:r w:rsidRPr="006D613E">
              <w:t>ID: 1234</w:t>
            </w:r>
          </w:p>
          <w:p w14:paraId="1797F5F3" w14:textId="77777777" w:rsidR="00B11855" w:rsidRPr="006D613E" w:rsidRDefault="003D003E" w:rsidP="00A92110">
            <w:pPr>
              <w:pStyle w:val="TableEntry"/>
            </w:pPr>
            <w:r w:rsidRPr="006D613E">
              <w:t>Name: Dopamine</w:t>
            </w:r>
          </w:p>
          <w:p w14:paraId="3BC31DDB" w14:textId="77777777" w:rsidR="00B11855" w:rsidRPr="006D613E" w:rsidRDefault="003D003E" w:rsidP="00A92110">
            <w:pPr>
              <w:pStyle w:val="TableEntry"/>
            </w:pPr>
            <w:r w:rsidRPr="006D613E">
              <w:t>Volume to be infused: 250 mL</w:t>
            </w:r>
          </w:p>
          <w:p w14:paraId="475D2556" w14:textId="77777777" w:rsidR="00B11855" w:rsidRPr="006D613E" w:rsidRDefault="003D003E" w:rsidP="00A92110">
            <w:pPr>
              <w:pStyle w:val="TableEntry"/>
            </w:pPr>
            <w:r w:rsidRPr="006D613E">
              <w:t>Concentration: 400 mg / 250 mL</w:t>
            </w:r>
          </w:p>
          <w:p w14:paraId="5B6E38B8" w14:textId="77777777" w:rsidR="00B11855" w:rsidRPr="006D613E" w:rsidRDefault="003D003E" w:rsidP="00A92110">
            <w:pPr>
              <w:pStyle w:val="TableEntry"/>
            </w:pPr>
            <w:r w:rsidRPr="006D613E">
              <w:t>Dose: 10 mcg/kg/min</w:t>
            </w:r>
          </w:p>
        </w:tc>
        <w:tc>
          <w:tcPr>
            <w:tcW w:w="3600" w:type="dxa"/>
            <w:shd w:val="clear" w:color="auto" w:fill="auto"/>
          </w:tcPr>
          <w:p w14:paraId="2E82DAF0" w14:textId="77777777" w:rsidR="00B11855" w:rsidRPr="006D613E" w:rsidRDefault="003D003E" w:rsidP="00A92110">
            <w:pPr>
              <w:pStyle w:val="TableEntry"/>
            </w:pPr>
            <w:r w:rsidRPr="006D613E">
              <w:t>Example 2</w:t>
            </w:r>
          </w:p>
          <w:p w14:paraId="6D15F8D5" w14:textId="77777777" w:rsidR="00B11855" w:rsidRPr="006D613E" w:rsidRDefault="003D003E" w:rsidP="00A92110">
            <w:pPr>
              <w:pStyle w:val="TableEntry"/>
            </w:pPr>
            <w:r w:rsidRPr="006D613E">
              <w:t>ID: 5678</w:t>
            </w:r>
          </w:p>
          <w:p w14:paraId="7EF806CD" w14:textId="77777777" w:rsidR="00B11855" w:rsidRPr="006D613E" w:rsidRDefault="003D003E" w:rsidP="00A92110">
            <w:pPr>
              <w:pStyle w:val="TableEntry"/>
            </w:pPr>
            <w:r w:rsidRPr="006D613E">
              <w:t>Name: Normal Saline</w:t>
            </w:r>
          </w:p>
          <w:p w14:paraId="0C29D765" w14:textId="77777777" w:rsidR="00B11855" w:rsidRPr="006D613E" w:rsidRDefault="003D003E" w:rsidP="00A92110">
            <w:pPr>
              <w:pStyle w:val="TableEntry"/>
            </w:pPr>
            <w:r w:rsidRPr="006D613E">
              <w:t>Volume to be infused: 500 mL</w:t>
            </w:r>
          </w:p>
          <w:p w14:paraId="3C38E6FA" w14:textId="77777777" w:rsidR="00B11855" w:rsidRPr="006D613E" w:rsidRDefault="003D003E" w:rsidP="00A92110">
            <w:pPr>
              <w:pStyle w:val="TableEntry"/>
            </w:pPr>
            <w:r w:rsidRPr="006D613E">
              <w:t>Rate: 13.3 mL/</w:t>
            </w:r>
            <w:proofErr w:type="spellStart"/>
            <w:r w:rsidRPr="006D613E">
              <w:t>hr</w:t>
            </w:r>
            <w:proofErr w:type="spellEnd"/>
          </w:p>
        </w:tc>
      </w:tr>
      <w:tr w:rsidR="00B11855" w:rsidRPr="006D613E" w14:paraId="3D5BAC6E" w14:textId="77777777" w:rsidTr="006C0E8E">
        <w:trPr>
          <w:cantSplit/>
          <w:jc w:val="center"/>
        </w:trPr>
        <w:tc>
          <w:tcPr>
            <w:tcW w:w="2988" w:type="dxa"/>
            <w:shd w:val="clear" w:color="auto" w:fill="auto"/>
          </w:tcPr>
          <w:p w14:paraId="59436581" w14:textId="77777777" w:rsidR="00B11855" w:rsidRPr="006D613E" w:rsidRDefault="003D003E" w:rsidP="00A92110">
            <w:pPr>
              <w:pStyle w:val="TableEntry"/>
            </w:pPr>
            <w:r w:rsidRPr="006D613E">
              <w:t>Pump</w:t>
            </w:r>
          </w:p>
        </w:tc>
        <w:tc>
          <w:tcPr>
            <w:tcW w:w="6480" w:type="dxa"/>
            <w:gridSpan w:val="2"/>
            <w:shd w:val="clear" w:color="auto" w:fill="auto"/>
          </w:tcPr>
          <w:p w14:paraId="0999EDF1" w14:textId="77777777" w:rsidR="00B11855" w:rsidRPr="006D613E" w:rsidRDefault="003D003E" w:rsidP="00A92110">
            <w:pPr>
              <w:pStyle w:val="TableEntry"/>
            </w:pPr>
            <w:r w:rsidRPr="006D613E">
              <w:t>ID: A0001</w:t>
            </w:r>
          </w:p>
          <w:p w14:paraId="7149F57D" w14:textId="77777777" w:rsidR="00B11855" w:rsidRPr="006D613E" w:rsidRDefault="00B11855" w:rsidP="00A92110">
            <w:pPr>
              <w:pStyle w:val="TableEntry"/>
              <w:rPr>
                <w:kern w:val="1"/>
              </w:rPr>
            </w:pPr>
          </w:p>
        </w:tc>
      </w:tr>
    </w:tbl>
    <w:p w14:paraId="00F2C0B8" w14:textId="77777777" w:rsidR="00B11855" w:rsidRPr="006D613E" w:rsidRDefault="00B11855" w:rsidP="00EE391A">
      <w:pPr>
        <w:pStyle w:val="BodyText"/>
      </w:pPr>
    </w:p>
    <w:p w14:paraId="7BD814A1" w14:textId="77777777" w:rsidR="009C4A84" w:rsidRPr="006D613E" w:rsidRDefault="003D003E" w:rsidP="005F16F9">
      <w:pPr>
        <w:pStyle w:val="AppendixHeading3"/>
        <w:rPr>
          <w:noProof w:val="0"/>
        </w:rPr>
      </w:pPr>
      <w:bookmarkStart w:id="1112" w:name="_Toc401769888"/>
      <w:bookmarkStart w:id="1113" w:name="_Toc466373843"/>
      <w:r w:rsidRPr="006D613E">
        <w:rPr>
          <w:noProof w:val="0"/>
        </w:rPr>
        <w:t>Interaction Diagram</w:t>
      </w:r>
      <w:bookmarkEnd w:id="1112"/>
      <w:bookmarkEnd w:id="1113"/>
    </w:p>
    <w:p w14:paraId="2B9C50C3" w14:textId="77777777" w:rsidR="00F65B33" w:rsidRPr="006D613E" w:rsidRDefault="00F65B33" w:rsidP="00C44528">
      <w:pPr>
        <w:pStyle w:val="BodyText"/>
      </w:pPr>
    </w:p>
    <w:p w14:paraId="26D319FD" w14:textId="77777777" w:rsidR="00D63672" w:rsidRPr="006D613E" w:rsidRDefault="00F73333" w:rsidP="00C10546">
      <w:pPr>
        <w:pStyle w:val="BodyText"/>
        <w:jc w:val="center"/>
      </w:pPr>
      <w:r w:rsidRPr="006D613E">
        <w:rPr>
          <w:noProof/>
        </w:rPr>
        <w:drawing>
          <wp:inline distT="0" distB="0" distL="0" distR="0" wp14:anchorId="29593E84" wp14:editId="5FC01F06">
            <wp:extent cx="5937250" cy="374269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37250" cy="3742690"/>
                    </a:xfrm>
                    <a:prstGeom prst="rect">
                      <a:avLst/>
                    </a:prstGeom>
                    <a:noFill/>
                    <a:ln>
                      <a:noFill/>
                    </a:ln>
                  </pic:spPr>
                </pic:pic>
              </a:graphicData>
            </a:graphic>
          </wp:inline>
        </w:drawing>
      </w:r>
    </w:p>
    <w:p w14:paraId="0B98CDE3" w14:textId="77777777" w:rsidR="00D63672" w:rsidRPr="00264692" w:rsidRDefault="00D63672" w:rsidP="0034511D">
      <w:pPr>
        <w:pStyle w:val="BodyText"/>
      </w:pPr>
    </w:p>
    <w:p w14:paraId="001F422E" w14:textId="77777777" w:rsidR="00F65B33" w:rsidRPr="00264692" w:rsidRDefault="00F65B33" w:rsidP="0034511D">
      <w:pPr>
        <w:pStyle w:val="BodyText"/>
      </w:pPr>
    </w:p>
    <w:p w14:paraId="4A3A817A" w14:textId="77777777" w:rsidR="009C4A84" w:rsidRPr="00264692" w:rsidRDefault="009C4A84" w:rsidP="0034511D">
      <w:pPr>
        <w:pStyle w:val="BodyText"/>
      </w:pPr>
    </w:p>
    <w:p w14:paraId="418609F3" w14:textId="77777777" w:rsidR="00B11855" w:rsidRPr="00264692" w:rsidRDefault="00B11855" w:rsidP="0034511D">
      <w:pPr>
        <w:pStyle w:val="BodyText"/>
      </w:pPr>
    </w:p>
    <w:p w14:paraId="4E389554" w14:textId="77777777" w:rsidR="00B11855" w:rsidRPr="006D613E" w:rsidRDefault="00F73333" w:rsidP="00C10546">
      <w:pPr>
        <w:pStyle w:val="BodyText"/>
        <w:jc w:val="center"/>
      </w:pPr>
      <w:r w:rsidRPr="006D613E">
        <w:rPr>
          <w:noProof/>
        </w:rPr>
        <w:lastRenderedPageBreak/>
        <w:drawing>
          <wp:inline distT="0" distB="0" distL="0" distR="0" wp14:anchorId="6873178C" wp14:editId="225B450E">
            <wp:extent cx="5486400" cy="3523615"/>
            <wp:effectExtent l="0" t="0" r="0" b="63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86400" cy="3523615"/>
                    </a:xfrm>
                    <a:prstGeom prst="rect">
                      <a:avLst/>
                    </a:prstGeom>
                    <a:noFill/>
                    <a:ln>
                      <a:noFill/>
                    </a:ln>
                  </pic:spPr>
                </pic:pic>
              </a:graphicData>
            </a:graphic>
          </wp:inline>
        </w:drawing>
      </w:r>
    </w:p>
    <w:p w14:paraId="6BC5A07D" w14:textId="77777777" w:rsidR="007B21C7" w:rsidRPr="006D613E" w:rsidRDefault="00F73333" w:rsidP="00C44528">
      <w:pPr>
        <w:pStyle w:val="BodyText"/>
      </w:pPr>
      <w:r w:rsidRPr="006D613E">
        <w:rPr>
          <w:noProof/>
        </w:rPr>
        <w:drawing>
          <wp:anchor distT="0" distB="0" distL="114300" distR="114300" simplePos="0" relativeHeight="251648000" behindDoc="0" locked="0" layoutInCell="1" allowOverlap="1" wp14:anchorId="2274F2D8" wp14:editId="7B950A41">
            <wp:simplePos x="0" y="0"/>
            <wp:positionH relativeFrom="column">
              <wp:posOffset>228600</wp:posOffset>
            </wp:positionH>
            <wp:positionV relativeFrom="paragraph">
              <wp:posOffset>356235</wp:posOffset>
            </wp:positionV>
            <wp:extent cx="5939790" cy="3801110"/>
            <wp:effectExtent l="0" t="0" r="3810" b="8890"/>
            <wp:wrapThrough wrapText="bothSides">
              <wp:wrapPolygon edited="0">
                <wp:start x="0" y="0"/>
                <wp:lineTo x="0" y="21542"/>
                <wp:lineTo x="21545" y="21542"/>
                <wp:lineTo x="21545" y="0"/>
                <wp:lineTo x="0" y="0"/>
              </wp:wrapPolygon>
            </wp:wrapThrough>
            <wp:docPr id="20" name="Picture 161" descr="Description: Case3App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Description: Case3AppEr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39790" cy="3801110"/>
                    </a:xfrm>
                    <a:prstGeom prst="rect">
                      <a:avLst/>
                    </a:prstGeom>
                    <a:noFill/>
                  </pic:spPr>
                </pic:pic>
              </a:graphicData>
            </a:graphic>
            <wp14:sizeRelH relativeFrom="page">
              <wp14:pctWidth>0</wp14:pctWidth>
            </wp14:sizeRelH>
            <wp14:sizeRelV relativeFrom="page">
              <wp14:pctHeight>0</wp14:pctHeight>
            </wp14:sizeRelV>
          </wp:anchor>
        </w:drawing>
      </w:r>
    </w:p>
    <w:p w14:paraId="17AAC79C" w14:textId="77777777" w:rsidR="009F4303" w:rsidRPr="006D613E" w:rsidRDefault="009F4303" w:rsidP="005F16F9">
      <w:pPr>
        <w:pStyle w:val="AppendixHeading3"/>
        <w:rPr>
          <w:noProof w:val="0"/>
        </w:rPr>
      </w:pPr>
      <w:bookmarkStart w:id="1114" w:name="_Toc466373844"/>
      <w:r w:rsidRPr="006D613E">
        <w:rPr>
          <w:noProof w:val="0"/>
        </w:rPr>
        <w:lastRenderedPageBreak/>
        <w:t>Messages</w:t>
      </w:r>
      <w:bookmarkEnd w:id="1114"/>
    </w:p>
    <w:p w14:paraId="0DB86A3E" w14:textId="77777777" w:rsidR="00B11855" w:rsidRPr="006D613E" w:rsidRDefault="003D003E" w:rsidP="00123C7B">
      <w:pPr>
        <w:pStyle w:val="HL7Field"/>
        <w:outlineLvl w:val="0"/>
      </w:pPr>
      <w:r w:rsidRPr="006D613E">
        <w:t>Example 1</w:t>
      </w:r>
    </w:p>
    <w:p w14:paraId="76D07355" w14:textId="77777777" w:rsidR="00B11855" w:rsidRPr="006D613E" w:rsidRDefault="003D003E" w:rsidP="00E05350">
      <w:pPr>
        <w:pStyle w:val="BodyText"/>
      </w:pPr>
      <w:r w:rsidRPr="006D613E">
        <w:t>Order #12345 for Patient ID 98765 (John Doe), Dopamine, volume to be infused 250 ml at 10 mcg/kg/min, concentration of 400 mg in 250 ml, patient weight 85.0 kg, Pump ID A0001, administered by nurse N0001.</w:t>
      </w:r>
    </w:p>
    <w:p w14:paraId="35E58787" w14:textId="77777777" w:rsidR="00B11855" w:rsidRPr="006D613E" w:rsidRDefault="003D003E" w:rsidP="00123C7B">
      <w:pPr>
        <w:pStyle w:val="HL7Field"/>
        <w:outlineLvl w:val="0"/>
      </w:pPr>
      <w:r w:rsidRPr="006D613E">
        <w:t>Communicate Infusion Order</w:t>
      </w:r>
    </w:p>
    <w:tbl>
      <w:tblPr>
        <w:tblW w:w="0" w:type="auto"/>
        <w:tblLayout w:type="fixed"/>
        <w:tblLook w:val="04A0" w:firstRow="1" w:lastRow="0" w:firstColumn="1" w:lastColumn="0" w:noHBand="0" w:noVBand="1"/>
      </w:tblPr>
      <w:tblGrid>
        <w:gridCol w:w="9576"/>
      </w:tblGrid>
      <w:tr w:rsidR="00B11855" w:rsidRPr="006D613E" w14:paraId="3608B6F9"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418D256D" w14:textId="77777777" w:rsidR="00B11855" w:rsidRPr="006D613E" w:rsidRDefault="003D003E" w:rsidP="00275046">
            <w:pPr>
              <w:pStyle w:val="ExampleValue"/>
              <w:rPr>
                <w:noProof w:val="0"/>
              </w:rPr>
            </w:pPr>
            <w:r w:rsidRPr="006D613E">
              <w:rPr>
                <w:noProof w:val="0"/>
              </w:rPr>
              <w:t>MSH|^~\&amp;|IOPVENDOR^1234560000000001^EUI-</w:t>
            </w:r>
          </w:p>
          <w:p w14:paraId="5EE1A934" w14:textId="77777777" w:rsidR="00B11855" w:rsidRPr="006D613E" w:rsidRDefault="003D003E" w:rsidP="00275046">
            <w:pPr>
              <w:pStyle w:val="ExampleValue"/>
              <w:rPr>
                <w:noProof w:val="0"/>
              </w:rPr>
            </w:pPr>
            <w:r w:rsidRPr="006D613E">
              <w:rPr>
                <w:noProof w:val="0"/>
              </w:rPr>
              <w:t>64|IOPVENDOR|IOCVENDOR^6543210000000001^EUI-64|IOCVENDOR|20080101123456-</w:t>
            </w:r>
          </w:p>
          <w:p w14:paraId="12250B3B" w14:textId="77777777" w:rsidR="00B11855" w:rsidRPr="006D613E" w:rsidRDefault="003D003E" w:rsidP="00275046">
            <w:pPr>
              <w:pStyle w:val="ExampleValue"/>
              <w:rPr>
                <w:noProof w:val="0"/>
              </w:rPr>
            </w:pPr>
            <w:r w:rsidRPr="006D613E">
              <w:rPr>
                <w:noProof w:val="0"/>
              </w:rPr>
              <w:t>0600||RGV^O15^RGV_O15|1|P|2.5|||AL|ER||ASCII|EN^English^ISO659||IHE_PCD_PIV_001</w:t>
            </w:r>
          </w:p>
          <w:p w14:paraId="322C9A05" w14:textId="77777777" w:rsidR="00B11855" w:rsidRPr="006D613E" w:rsidRDefault="003D003E" w:rsidP="00275046">
            <w:pPr>
              <w:pStyle w:val="ExampleValue"/>
              <w:rPr>
                <w:noProof w:val="0"/>
              </w:rPr>
            </w:pPr>
            <w:r w:rsidRPr="006D613E">
              <w:rPr>
                <w:noProof w:val="0"/>
              </w:rPr>
              <w:t>PID|||98765^^^IHE^PI||</w:t>
            </w:r>
            <w:proofErr w:type="spellStart"/>
            <w:r w:rsidRPr="006D613E">
              <w:rPr>
                <w:noProof w:val="0"/>
              </w:rPr>
              <w:t>Doe^John</w:t>
            </w:r>
            <w:proofErr w:type="spellEnd"/>
            <w:r w:rsidRPr="006D613E">
              <w:rPr>
                <w:noProof w:val="0"/>
              </w:rPr>
              <w:t>^^^^^L||19660101000000-0600|M</w:t>
            </w:r>
          </w:p>
          <w:p w14:paraId="741D8582" w14:textId="77777777" w:rsidR="00B11855" w:rsidRPr="006D613E" w:rsidRDefault="003D003E" w:rsidP="00275046">
            <w:pPr>
              <w:pStyle w:val="ExampleValue"/>
              <w:rPr>
                <w:noProof w:val="0"/>
              </w:rPr>
            </w:pPr>
            <w:r w:rsidRPr="006D613E">
              <w:rPr>
                <w:noProof w:val="0"/>
              </w:rPr>
              <w:t>ORC|RE|12345|||||||||||||||||N0001</w:t>
            </w:r>
          </w:p>
          <w:p w14:paraId="2B97C84F" w14:textId="77777777" w:rsidR="00B11855" w:rsidRPr="006D613E" w:rsidRDefault="003D003E" w:rsidP="00275046">
            <w:pPr>
              <w:pStyle w:val="ExampleValue"/>
              <w:rPr>
                <w:noProof w:val="0"/>
              </w:rPr>
            </w:pPr>
            <w:r w:rsidRPr="006D613E">
              <w:rPr>
                <w:noProof w:val="0"/>
              </w:rPr>
              <w:t>RXG|1|||1234^Dopamine|250||263762^MDC_DIM_MILLI_L^MDC^mL^mL^UCUM ||||||||10|3</w:t>
            </w:r>
          </w:p>
          <w:p w14:paraId="78EC50BE" w14:textId="77777777" w:rsidR="00B11855" w:rsidRPr="006D613E" w:rsidRDefault="003D003E" w:rsidP="00275046">
            <w:pPr>
              <w:pStyle w:val="ExampleValue"/>
              <w:rPr>
                <w:noProof w:val="0"/>
              </w:rPr>
            </w:pPr>
            <w:r w:rsidRPr="006D613E">
              <w:rPr>
                <w:noProof w:val="0"/>
              </w:rPr>
              <w:t>475^ug/kg/min^UCUM^265619^MDC_DIM_MICRO_G_PER_KG_PER_MIN^MDC|400|1746^mg^UCUM</w:t>
            </w:r>
          </w:p>
          <w:p w14:paraId="1CE28542" w14:textId="77777777" w:rsidR="00B11855" w:rsidRPr="006D613E" w:rsidRDefault="003D003E" w:rsidP="00275046">
            <w:pPr>
              <w:pStyle w:val="ExampleValue"/>
              <w:rPr>
                <w:noProof w:val="0"/>
              </w:rPr>
            </w:pPr>
            <w:r w:rsidRPr="006D613E">
              <w:rPr>
                <w:noProof w:val="0"/>
              </w:rPr>
              <w:t>^263890^MDC_DIM_MILLI_G^MDC|||||250|263762^MDC_DIM_MILLI_L^MDC^mL^mL^UCUM</w:t>
            </w:r>
          </w:p>
          <w:p w14:paraId="391EEEBF" w14:textId="77777777" w:rsidR="00B11855" w:rsidRPr="006D613E" w:rsidRDefault="003D003E" w:rsidP="00275046">
            <w:pPr>
              <w:pStyle w:val="ExampleValue"/>
              <w:rPr>
                <w:noProof w:val="0"/>
              </w:rPr>
            </w:pPr>
            <w:r w:rsidRPr="006D613E">
              <w:rPr>
                <w:noProof w:val="0"/>
              </w:rPr>
              <w:t>RXR|IV||IVP</w:t>
            </w:r>
          </w:p>
          <w:p w14:paraId="72B9F0F2" w14:textId="77777777" w:rsidR="00B11855" w:rsidRPr="006D613E" w:rsidRDefault="003D003E" w:rsidP="00275046">
            <w:pPr>
              <w:pStyle w:val="ExampleValue"/>
              <w:rPr>
                <w:noProof w:val="0"/>
              </w:rPr>
            </w:pPr>
            <w:r w:rsidRPr="006D613E">
              <w:rPr>
                <w:noProof w:val="0"/>
              </w:rPr>
              <w:t>OBX|1||69986^MDC_DEV_PUMP_INFUS_VMD^MDC||||||||X|||||||^^A0001^PUMPVENDOR</w:t>
            </w:r>
          </w:p>
          <w:p w14:paraId="625D72C4" w14:textId="77777777" w:rsidR="00B11855" w:rsidRPr="006D613E" w:rsidRDefault="003D003E" w:rsidP="00275046">
            <w:pPr>
              <w:pStyle w:val="ExampleValue"/>
              <w:rPr>
                <w:noProof w:val="0"/>
              </w:rPr>
            </w:pPr>
            <w:r w:rsidRPr="006D613E">
              <w:rPr>
                <w:noProof w:val="0"/>
              </w:rPr>
              <w:t>OBX|2|NM|68063^MDC_ATTR_PT_WEIGHT^MDC||85.0|kg^kg^UCUM^263875^MDC_DIM_KILO_G^MDC</w:t>
            </w:r>
          </w:p>
        </w:tc>
      </w:tr>
    </w:tbl>
    <w:p w14:paraId="07604C45" w14:textId="77777777" w:rsidR="00B11855" w:rsidRPr="006D613E" w:rsidRDefault="00B11855" w:rsidP="001466DF">
      <w:pPr>
        <w:pStyle w:val="ExampleValue"/>
        <w:rPr>
          <w:noProof w:val="0"/>
        </w:rPr>
      </w:pPr>
    </w:p>
    <w:p w14:paraId="145AB66E" w14:textId="77777777" w:rsidR="00B11855" w:rsidRPr="006D613E" w:rsidRDefault="003D003E" w:rsidP="00123C7B">
      <w:pPr>
        <w:pStyle w:val="HL7Field"/>
        <w:outlineLvl w:val="0"/>
      </w:pPr>
      <w:r w:rsidRPr="006D613E">
        <w:t>Accept Acknowledgement</w:t>
      </w:r>
    </w:p>
    <w:tbl>
      <w:tblPr>
        <w:tblW w:w="0" w:type="auto"/>
        <w:tblLayout w:type="fixed"/>
        <w:tblLook w:val="04A0" w:firstRow="1" w:lastRow="0" w:firstColumn="1" w:lastColumn="0" w:noHBand="0" w:noVBand="1"/>
      </w:tblPr>
      <w:tblGrid>
        <w:gridCol w:w="9576"/>
      </w:tblGrid>
      <w:tr w:rsidR="00B11855" w:rsidRPr="006D613E" w14:paraId="11D27F61"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771558BF" w14:textId="77777777" w:rsidR="00B11855" w:rsidRPr="006D613E" w:rsidRDefault="003D003E" w:rsidP="00B07DBC">
            <w:pPr>
              <w:pStyle w:val="ExampleValue"/>
              <w:rPr>
                <w:noProof w:val="0"/>
              </w:rPr>
            </w:pPr>
            <w:r w:rsidRPr="006D613E">
              <w:rPr>
                <w:noProof w:val="0"/>
              </w:rPr>
              <w:t>MSH|^~\&amp;|IOCVENDOR^6543210000000001^EUI-64|IOCVENDOR|IOPVENDOR^1234560000000001^EUI-64|IOPVENDOR|20080101123456-0600||ACK^O15^ACK|1|P|2.5||||||ASCII|EN^English^ISO659||IHE_PCD_PIV_001</w:t>
            </w:r>
          </w:p>
          <w:p w14:paraId="08FA9FD6" w14:textId="77777777" w:rsidR="00B11855" w:rsidRPr="006D613E" w:rsidRDefault="003D003E" w:rsidP="00B07DBC">
            <w:pPr>
              <w:pStyle w:val="ExampleValue"/>
              <w:rPr>
                <w:noProof w:val="0"/>
              </w:rPr>
            </w:pPr>
            <w:r w:rsidRPr="006D613E">
              <w:rPr>
                <w:noProof w:val="0"/>
              </w:rPr>
              <w:t>MSA|CA|1</w:t>
            </w:r>
          </w:p>
        </w:tc>
      </w:tr>
    </w:tbl>
    <w:p w14:paraId="536D6D46" w14:textId="77777777" w:rsidR="00B11855" w:rsidRPr="006D613E" w:rsidRDefault="00B11855" w:rsidP="00E05350">
      <w:pPr>
        <w:pStyle w:val="BodyText"/>
      </w:pPr>
    </w:p>
    <w:p w14:paraId="280609BF" w14:textId="77777777" w:rsidR="00B11855" w:rsidRPr="006D613E" w:rsidRDefault="003D003E" w:rsidP="00123C7B">
      <w:pPr>
        <w:pStyle w:val="HL7Field"/>
        <w:outlineLvl w:val="0"/>
        <w:rPr>
          <w:b w:val="0"/>
          <w:bCs w:val="0"/>
        </w:rPr>
      </w:pPr>
      <w:r w:rsidRPr="006D613E">
        <w:rPr>
          <w:b w:val="0"/>
          <w:bCs w:val="0"/>
        </w:rPr>
        <w:t>Example 2</w:t>
      </w:r>
    </w:p>
    <w:p w14:paraId="0AB0ACC5" w14:textId="77777777" w:rsidR="00B11855" w:rsidRPr="006D613E" w:rsidRDefault="003D003E" w:rsidP="00E05350">
      <w:pPr>
        <w:pStyle w:val="BodyText"/>
      </w:pPr>
      <w:r w:rsidRPr="006D613E">
        <w:t>Order #12345 for Patient ID 98765 (John Doe), Normal Saline, volume to be infused 500 ml at rate of 13.3 ml/</w:t>
      </w:r>
      <w:proofErr w:type="spellStart"/>
      <w:r w:rsidRPr="006D613E">
        <w:t>hr</w:t>
      </w:r>
      <w:proofErr w:type="spellEnd"/>
      <w:r w:rsidRPr="006D613E">
        <w:t>, Pump ID A0001, administered by nurse N0001.</w:t>
      </w:r>
    </w:p>
    <w:p w14:paraId="36E0C6E0" w14:textId="77777777" w:rsidR="00B11855" w:rsidRPr="006D613E" w:rsidRDefault="003D003E" w:rsidP="00123C7B">
      <w:pPr>
        <w:pStyle w:val="HL7Field"/>
        <w:outlineLvl w:val="0"/>
      </w:pPr>
      <w:r w:rsidRPr="006D613E">
        <w:t>Communicate Infusion Order</w:t>
      </w:r>
    </w:p>
    <w:tbl>
      <w:tblPr>
        <w:tblW w:w="0" w:type="auto"/>
        <w:tblLayout w:type="fixed"/>
        <w:tblLook w:val="04A0" w:firstRow="1" w:lastRow="0" w:firstColumn="1" w:lastColumn="0" w:noHBand="0" w:noVBand="1"/>
      </w:tblPr>
      <w:tblGrid>
        <w:gridCol w:w="9576"/>
      </w:tblGrid>
      <w:tr w:rsidR="00B11855" w:rsidRPr="006D613E" w14:paraId="2197437E"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683A59E3" w14:textId="77777777" w:rsidR="00B11855" w:rsidRPr="006D613E" w:rsidRDefault="003D003E" w:rsidP="00275046">
            <w:pPr>
              <w:pStyle w:val="ExampleValue"/>
              <w:rPr>
                <w:noProof w:val="0"/>
              </w:rPr>
            </w:pPr>
            <w:r w:rsidRPr="006D613E">
              <w:rPr>
                <w:noProof w:val="0"/>
              </w:rPr>
              <w:t>MSH|^~\&amp;|IOPVENDOR^1234560000000001^EUI-64|IOPVENDOR|IOCVENDOR^6543210000000001^EUI-64|IOCVENDOR|20080101123456-0600||RGV^O15^RGV_O15|2|P|2.5|||AL|ER||ASCII|EN^English^ISO659||IHE_PCD_PIV_001</w:t>
            </w:r>
            <w:r w:rsidRPr="006D613E">
              <w:rPr>
                <w:noProof w:val="0"/>
              </w:rPr>
              <w:br/>
              <w:t>PID|||98765^^^IHE^PI||</w:t>
            </w:r>
            <w:proofErr w:type="spellStart"/>
            <w:r w:rsidRPr="006D613E">
              <w:rPr>
                <w:noProof w:val="0"/>
              </w:rPr>
              <w:t>Doe^John</w:t>
            </w:r>
            <w:proofErr w:type="spellEnd"/>
            <w:r w:rsidRPr="006D613E">
              <w:rPr>
                <w:noProof w:val="0"/>
              </w:rPr>
              <w:t>^^^^^L||19660101000000-0600|M</w:t>
            </w:r>
            <w:r w:rsidRPr="006D613E">
              <w:rPr>
                <w:noProof w:val="0"/>
              </w:rPr>
              <w:br/>
              <w:t>ORC|RE|12345|||||||||||||||||N0001</w:t>
            </w:r>
            <w:r w:rsidRPr="006D613E">
              <w:rPr>
                <w:noProof w:val="0"/>
              </w:rPr>
              <w:br/>
              <w:t>RXG|1|||5678^Normal Saline|500||263762^MDC_DIM_MILLI_L^MDC^mL^mL^UCUM ||||||||13.3|3122^mL/h^UCUM^265266^MDC_DIM_MILLI_L_PER_HR^MDC</w:t>
            </w:r>
            <w:r w:rsidRPr="006D613E">
              <w:rPr>
                <w:noProof w:val="0"/>
              </w:rPr>
              <w:br/>
              <w:t>RXR|IV||IVP</w:t>
            </w:r>
            <w:r w:rsidRPr="006D613E">
              <w:rPr>
                <w:noProof w:val="0"/>
              </w:rPr>
              <w:br/>
              <w:t>OBX|1||69986^MDC_DEV_PUMP_INFUS_VMD^MDC||||||||X|||||||^^A0001^PUMPVENDOR</w:t>
            </w:r>
          </w:p>
        </w:tc>
      </w:tr>
    </w:tbl>
    <w:p w14:paraId="4304ED13" w14:textId="77777777" w:rsidR="00B11855" w:rsidRPr="006D613E" w:rsidRDefault="00B11855" w:rsidP="001466DF">
      <w:pPr>
        <w:pStyle w:val="ExampleValue"/>
        <w:rPr>
          <w:noProof w:val="0"/>
        </w:rPr>
      </w:pPr>
    </w:p>
    <w:p w14:paraId="2F07C380" w14:textId="77777777" w:rsidR="00B11855" w:rsidRPr="006D613E" w:rsidRDefault="003D003E" w:rsidP="00123C7B">
      <w:pPr>
        <w:pStyle w:val="HL7Field"/>
        <w:outlineLvl w:val="0"/>
      </w:pPr>
      <w:r w:rsidRPr="006D613E">
        <w:t>Accept Acknowledgement</w:t>
      </w:r>
    </w:p>
    <w:tbl>
      <w:tblPr>
        <w:tblW w:w="0" w:type="auto"/>
        <w:tblLayout w:type="fixed"/>
        <w:tblLook w:val="04A0" w:firstRow="1" w:lastRow="0" w:firstColumn="1" w:lastColumn="0" w:noHBand="0" w:noVBand="1"/>
      </w:tblPr>
      <w:tblGrid>
        <w:gridCol w:w="9576"/>
      </w:tblGrid>
      <w:tr w:rsidR="00B11855" w:rsidRPr="006D613E" w14:paraId="5ADF4B14"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57E3D7EC" w14:textId="77777777" w:rsidR="00B11855" w:rsidRPr="006D613E" w:rsidRDefault="003D003E" w:rsidP="00123F43">
            <w:pPr>
              <w:pStyle w:val="ExampleValue"/>
              <w:keepNext/>
              <w:rPr>
                <w:noProof w:val="0"/>
              </w:rPr>
            </w:pPr>
            <w:r w:rsidRPr="006D613E">
              <w:rPr>
                <w:noProof w:val="0"/>
              </w:rPr>
              <w:t>MSH|^~\&amp;|IOCVENDOR^6543210000000001^EUI-64|IOCVENDOR|IOPVENDOR^1234560000000001^EUI-64|IOPVENDOR|20080101123456-0600||ACK^O15^ACK|102|P|2.5||||||ASCII|EN^English^ISO659||IHE_PCD_PIV_001</w:t>
            </w:r>
            <w:r w:rsidRPr="006D613E">
              <w:rPr>
                <w:noProof w:val="0"/>
              </w:rPr>
              <w:br/>
              <w:t>MSA|CA|</w:t>
            </w:r>
          </w:p>
        </w:tc>
      </w:tr>
    </w:tbl>
    <w:p w14:paraId="43503002" w14:textId="77777777" w:rsidR="00B11855" w:rsidRPr="006D613E" w:rsidRDefault="00B11855" w:rsidP="00275046">
      <w:pPr>
        <w:pStyle w:val="ExampleValue"/>
        <w:rPr>
          <w:noProof w:val="0"/>
        </w:rPr>
      </w:pPr>
    </w:p>
    <w:p w14:paraId="764E8C39" w14:textId="77777777" w:rsidR="00B11855" w:rsidRPr="006D613E" w:rsidRDefault="003D003E" w:rsidP="00E05350">
      <w:pPr>
        <w:pStyle w:val="BodyText"/>
      </w:pPr>
      <w:r w:rsidRPr="006D613E">
        <w:lastRenderedPageBreak/>
        <w:t>The infusion server cannot find the give code id in the infusion formulary. The infusion server issues an application acknowledgment reject message to the IOP.</w:t>
      </w:r>
    </w:p>
    <w:p w14:paraId="3E665C32" w14:textId="77777777" w:rsidR="00B11855" w:rsidRPr="006D613E" w:rsidRDefault="00B11855" w:rsidP="00E05350">
      <w:pPr>
        <w:pStyle w:val="BodyText"/>
      </w:pPr>
    </w:p>
    <w:p w14:paraId="77EBBCCF" w14:textId="77777777" w:rsidR="00B11855" w:rsidRPr="006D613E" w:rsidRDefault="003D003E" w:rsidP="00123C7B">
      <w:pPr>
        <w:pStyle w:val="HL7Field"/>
        <w:outlineLvl w:val="0"/>
      </w:pPr>
      <w:r w:rsidRPr="006D613E">
        <w:t>Application Acknowledgment</w:t>
      </w:r>
    </w:p>
    <w:tbl>
      <w:tblPr>
        <w:tblW w:w="0" w:type="auto"/>
        <w:tblLayout w:type="fixed"/>
        <w:tblLook w:val="04A0" w:firstRow="1" w:lastRow="0" w:firstColumn="1" w:lastColumn="0" w:noHBand="0" w:noVBand="1"/>
      </w:tblPr>
      <w:tblGrid>
        <w:gridCol w:w="9576"/>
      </w:tblGrid>
      <w:tr w:rsidR="00B11855" w:rsidRPr="006D613E" w14:paraId="3B2383E5"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29B73874" w14:textId="77777777" w:rsidR="00B11855" w:rsidRPr="006D613E" w:rsidRDefault="003D003E" w:rsidP="00275046">
            <w:pPr>
              <w:pStyle w:val="ExampleValue"/>
              <w:rPr>
                <w:noProof w:val="0"/>
              </w:rPr>
            </w:pPr>
            <w:r w:rsidRPr="006D613E">
              <w:rPr>
                <w:noProof w:val="0"/>
              </w:rPr>
              <w:t>MSH|^~\&amp;|IOCVENDOR^6543210000000001^EUI-64|IOCVENDOR|IOPVENDOR^1234560000000001^EUI-64|IOPVENDOR|20080101123456- 0600||</w:t>
            </w:r>
            <w:r w:rsidRPr="006D613E">
              <w:rPr>
                <w:noProof w:val="0"/>
              </w:rPr>
              <w:br/>
              <w:t>RRG^O16^RRG_O16|102|P|2.5||||||ASCII|EN^English^ISO659||IHE_PCD_PIV_001</w:t>
            </w:r>
            <w:r w:rsidRPr="006D613E">
              <w:rPr>
                <w:noProof w:val="0"/>
              </w:rPr>
              <w:br/>
              <w:t>MSA|AR|102</w:t>
            </w:r>
            <w:r w:rsidRPr="006D613E">
              <w:rPr>
                <w:noProof w:val="0"/>
              </w:rPr>
              <w:br/>
              <w:t>ERR|||207^ Application internal error|F|9010^Unable to match medication to drug library</w:t>
            </w:r>
          </w:p>
          <w:p w14:paraId="74FD794D" w14:textId="77777777" w:rsidR="00B11855" w:rsidRPr="006D613E" w:rsidRDefault="00B11855" w:rsidP="00275046">
            <w:pPr>
              <w:pStyle w:val="ExampleValue"/>
              <w:rPr>
                <w:rFonts w:ascii="Calibri" w:hAnsi="Calibri"/>
                <w:noProof w:val="0"/>
                <w:sz w:val="22"/>
              </w:rPr>
            </w:pPr>
          </w:p>
        </w:tc>
      </w:tr>
    </w:tbl>
    <w:p w14:paraId="5C87CB05" w14:textId="77777777" w:rsidR="00B11855" w:rsidRPr="006D613E" w:rsidRDefault="00B11855" w:rsidP="00275046">
      <w:pPr>
        <w:pStyle w:val="BodyText"/>
      </w:pPr>
    </w:p>
    <w:p w14:paraId="60846F0F" w14:textId="77777777" w:rsidR="00B11855" w:rsidRPr="006D613E" w:rsidRDefault="003D003E" w:rsidP="005F16F9">
      <w:pPr>
        <w:pStyle w:val="AppendixHeading2"/>
        <w:rPr>
          <w:noProof w:val="0"/>
        </w:rPr>
      </w:pPr>
      <w:bookmarkStart w:id="1115" w:name="_Toc401769891"/>
      <w:bookmarkStart w:id="1116" w:name="_Toc466373845"/>
      <w:r w:rsidRPr="006D613E">
        <w:rPr>
          <w:noProof w:val="0"/>
        </w:rPr>
        <w:t>ACM PCD-04 Example Messages</w:t>
      </w:r>
      <w:bookmarkEnd w:id="1115"/>
      <w:bookmarkEnd w:id="1116"/>
    </w:p>
    <w:p w14:paraId="53A57009" w14:textId="77777777" w:rsidR="00B11855" w:rsidRPr="006D613E" w:rsidRDefault="003D003E" w:rsidP="005F16F9">
      <w:pPr>
        <w:pStyle w:val="AppendixHeading3"/>
        <w:rPr>
          <w:noProof w:val="0"/>
        </w:rPr>
      </w:pPr>
      <w:bookmarkStart w:id="1117" w:name="_Toc401769892"/>
      <w:bookmarkStart w:id="1118" w:name="_Toc466373846"/>
      <w:r w:rsidRPr="006D613E">
        <w:rPr>
          <w:noProof w:val="0"/>
        </w:rPr>
        <w:t>Alert - Numeric Limit Alarm</w:t>
      </w:r>
      <w:bookmarkEnd w:id="1117"/>
      <w:bookmarkEnd w:id="1118"/>
    </w:p>
    <w:p w14:paraId="0CC7DE18" w14:textId="77777777" w:rsidR="00B11855" w:rsidRPr="006D613E" w:rsidRDefault="00B11855" w:rsidP="00275046">
      <w:pPr>
        <w:pStyle w:val="BodyText"/>
      </w:pPr>
    </w:p>
    <w:p w14:paraId="6A9FE382" w14:textId="77777777" w:rsidR="00B11855" w:rsidRPr="006D613E" w:rsidRDefault="003D003E" w:rsidP="00123C7B">
      <w:pPr>
        <w:pStyle w:val="HL7Field"/>
        <w:outlineLvl w:val="0"/>
      </w:pPr>
      <w:r w:rsidRPr="006D613E">
        <w:t>Patient Monitoring Device, Low SPO2 Alarm Indication, Start</w:t>
      </w:r>
    </w:p>
    <w:tbl>
      <w:tblPr>
        <w:tblW w:w="0" w:type="auto"/>
        <w:tblBorders>
          <w:top w:val="single" w:sz="8" w:space="0" w:color="F79646"/>
          <w:left w:val="single" w:sz="8" w:space="0" w:color="F79646"/>
          <w:bottom w:val="single" w:sz="8" w:space="0" w:color="F79646"/>
          <w:right w:val="single" w:sz="8" w:space="0" w:color="F79646"/>
        </w:tblBorders>
        <w:tblLook w:val="04A0" w:firstRow="1" w:lastRow="0" w:firstColumn="1" w:lastColumn="0" w:noHBand="0" w:noVBand="1"/>
      </w:tblPr>
      <w:tblGrid>
        <w:gridCol w:w="9576"/>
      </w:tblGrid>
      <w:tr w:rsidR="006014EE" w:rsidRPr="006D613E" w14:paraId="629D8D8F" w14:textId="77777777" w:rsidTr="006C0E8E">
        <w:tc>
          <w:tcPr>
            <w:tcW w:w="9576" w:type="dxa"/>
            <w:tcBorders>
              <w:bottom w:val="single" w:sz="8" w:space="0" w:color="auto"/>
            </w:tcBorders>
            <w:shd w:val="clear" w:color="auto" w:fill="FFFFFF"/>
          </w:tcPr>
          <w:p w14:paraId="12E7D330" w14:textId="77777777" w:rsidR="006014EE" w:rsidRPr="006D613E" w:rsidRDefault="006014EE" w:rsidP="006014EE">
            <w:pPr>
              <w:pStyle w:val="ExampleText"/>
            </w:pPr>
          </w:p>
        </w:tc>
      </w:tr>
      <w:tr w:rsidR="006014EE" w:rsidRPr="006D613E" w14:paraId="03764333" w14:textId="77777777" w:rsidTr="006C0E8E">
        <w:tc>
          <w:tcPr>
            <w:tcW w:w="9576" w:type="dxa"/>
            <w:tcBorders>
              <w:top w:val="single" w:sz="8" w:space="0" w:color="auto"/>
              <w:left w:val="single" w:sz="8" w:space="0" w:color="auto"/>
              <w:right w:val="single" w:sz="8" w:space="0" w:color="auto"/>
            </w:tcBorders>
            <w:shd w:val="clear" w:color="auto" w:fill="FFFFFF"/>
          </w:tcPr>
          <w:p w14:paraId="514C9ED5" w14:textId="77777777" w:rsidR="006014EE" w:rsidRPr="006D613E" w:rsidRDefault="006014EE" w:rsidP="002E6C5E">
            <w:pPr>
              <w:pStyle w:val="ExampleValue"/>
              <w:ind w:left="180"/>
              <w:rPr>
                <w:rFonts w:eastAsia="MS Gothic"/>
                <w:noProof w:val="0"/>
              </w:rPr>
            </w:pPr>
            <w:r w:rsidRPr="006D613E">
              <w:rPr>
                <w:rFonts w:eastAsia="MS Gothic"/>
                <w:noProof w:val="0"/>
              </w:rPr>
              <w:t>MSH|^~\&amp;|MINDRAY_EGATEWAY^00A037EB2175780F^EUI-</w:t>
            </w:r>
          </w:p>
        </w:tc>
      </w:tr>
      <w:tr w:rsidR="006014EE" w:rsidRPr="006D613E" w14:paraId="7A5130DA" w14:textId="77777777" w:rsidTr="006C0E8E">
        <w:tc>
          <w:tcPr>
            <w:tcW w:w="9576" w:type="dxa"/>
            <w:tcBorders>
              <w:left w:val="single" w:sz="8" w:space="0" w:color="auto"/>
              <w:right w:val="single" w:sz="8" w:space="0" w:color="auto"/>
            </w:tcBorders>
            <w:shd w:val="clear" w:color="auto" w:fill="FFFFFF"/>
          </w:tcPr>
          <w:p w14:paraId="6AFCABA1" w14:textId="77777777" w:rsidR="006014EE" w:rsidRPr="006D613E" w:rsidRDefault="006014EE" w:rsidP="002E6C5E">
            <w:pPr>
              <w:pStyle w:val="ExampleValue"/>
              <w:ind w:left="180"/>
              <w:rPr>
                <w:rFonts w:eastAsia="MS Gothic"/>
                <w:noProof w:val="0"/>
              </w:rPr>
            </w:pPr>
            <w:r w:rsidRPr="006D613E">
              <w:rPr>
                <w:rFonts w:eastAsia="MS Gothic"/>
                <w:noProof w:val="0"/>
              </w:rPr>
              <w:t>64|MINDRAY|AM_PHILIPS_IEM^</w:t>
            </w:r>
            <w:r w:rsidR="00982236" w:rsidRPr="006D613E">
              <w:rPr>
                <w:rFonts w:eastAsia="MS Gothic"/>
                <w:noProof w:val="0"/>
              </w:rPr>
              <w:t>00095CFFFE741952</w:t>
            </w:r>
            <w:r w:rsidRPr="006D613E">
              <w:rPr>
                <w:rFonts w:eastAsia="MS Gothic"/>
                <w:noProof w:val="0"/>
              </w:rPr>
              <w:t>^EUI-64|PHILIPS|20120111150457-</w:t>
            </w:r>
          </w:p>
        </w:tc>
      </w:tr>
      <w:tr w:rsidR="006014EE" w:rsidRPr="006D613E" w14:paraId="0B413572" w14:textId="77777777" w:rsidTr="006C0E8E">
        <w:tc>
          <w:tcPr>
            <w:tcW w:w="9576" w:type="dxa"/>
            <w:tcBorders>
              <w:top w:val="nil"/>
              <w:left w:val="single" w:sz="8" w:space="0" w:color="auto"/>
              <w:right w:val="single" w:sz="8" w:space="0" w:color="auto"/>
            </w:tcBorders>
            <w:shd w:val="clear" w:color="auto" w:fill="FFFFFF"/>
          </w:tcPr>
          <w:p w14:paraId="17CC14A8" w14:textId="77777777" w:rsidR="006014EE" w:rsidRPr="006D613E" w:rsidRDefault="006014EE" w:rsidP="002E6C5E">
            <w:pPr>
              <w:pStyle w:val="ExampleValue"/>
              <w:ind w:left="180"/>
              <w:rPr>
                <w:rFonts w:eastAsia="MS Gothic"/>
                <w:noProof w:val="0"/>
              </w:rPr>
            </w:pPr>
            <w:r w:rsidRPr="006D613E">
              <w:rPr>
                <w:rFonts w:eastAsia="MS Gothic"/>
                <w:noProof w:val="0"/>
              </w:rPr>
              <w:t>0600||ORU^R40^ORU_R40|1|P|2.6|||AL|NE||UNICODE UTF-8|||IHE_PCD_ACM_001^IHE</w:t>
            </w:r>
          </w:p>
        </w:tc>
      </w:tr>
      <w:tr w:rsidR="006014EE" w:rsidRPr="006D613E" w14:paraId="6515AC3B" w14:textId="77777777" w:rsidTr="006C0E8E">
        <w:tc>
          <w:tcPr>
            <w:tcW w:w="9576" w:type="dxa"/>
            <w:tcBorders>
              <w:left w:val="single" w:sz="8" w:space="0" w:color="auto"/>
              <w:right w:val="single" w:sz="8" w:space="0" w:color="auto"/>
            </w:tcBorders>
            <w:shd w:val="clear" w:color="auto" w:fill="FFFFFF"/>
          </w:tcPr>
          <w:p w14:paraId="5FAC03AB" w14:textId="35FFC91F" w:rsidR="006014EE" w:rsidRPr="006D613E" w:rsidRDefault="006014EE" w:rsidP="002E6C5E">
            <w:pPr>
              <w:pStyle w:val="ExampleValue"/>
              <w:ind w:left="180"/>
              <w:rPr>
                <w:rFonts w:eastAsia="MS Gothic"/>
                <w:noProof w:val="0"/>
              </w:rPr>
            </w:pPr>
            <w:r w:rsidRPr="006D613E">
              <w:rPr>
                <w:rFonts w:eastAsia="MS Gothic"/>
                <w:noProof w:val="0"/>
              </w:rPr>
              <w:t>PCD^</w:t>
            </w:r>
            <w:r w:rsidR="00A975EB" w:rsidRPr="00A975EB">
              <w:rPr>
                <w:rFonts w:eastAsia="MS Gothic"/>
                <w:noProof w:val="0"/>
              </w:rPr>
              <w:t>1.3.6.1.4.1.19376.1.6.4.4.1</w:t>
            </w:r>
            <w:r w:rsidRPr="006D613E">
              <w:rPr>
                <w:rFonts w:eastAsia="MS Gothic"/>
                <w:noProof w:val="0"/>
              </w:rPr>
              <w:t>^ISO</w:t>
            </w:r>
          </w:p>
        </w:tc>
      </w:tr>
      <w:tr w:rsidR="006014EE" w:rsidRPr="006D613E" w14:paraId="61718C39" w14:textId="77777777" w:rsidTr="006C0E8E">
        <w:tc>
          <w:tcPr>
            <w:tcW w:w="9576" w:type="dxa"/>
            <w:tcBorders>
              <w:top w:val="nil"/>
              <w:left w:val="single" w:sz="8" w:space="0" w:color="auto"/>
              <w:right w:val="single" w:sz="8" w:space="0" w:color="auto"/>
            </w:tcBorders>
            <w:shd w:val="clear" w:color="auto" w:fill="FFFFFF"/>
          </w:tcPr>
          <w:p w14:paraId="0B7D4FF8" w14:textId="77777777" w:rsidR="006014EE" w:rsidRPr="006D613E" w:rsidRDefault="006014EE" w:rsidP="002E6C5E">
            <w:pPr>
              <w:pStyle w:val="ExampleValue"/>
              <w:ind w:left="180"/>
              <w:rPr>
                <w:rFonts w:eastAsia="MS Gothic"/>
                <w:noProof w:val="0"/>
              </w:rPr>
            </w:pPr>
            <w:r w:rsidRPr="006D613E">
              <w:rPr>
                <w:rFonts w:eastAsia="MS Gothic"/>
                <w:noProof w:val="0"/>
              </w:rPr>
              <w:t>PID|||HO2009001^^^</w:t>
            </w:r>
            <w:proofErr w:type="spellStart"/>
            <w:r w:rsidRPr="006D613E">
              <w:rPr>
                <w:rFonts w:eastAsia="MS Gothic"/>
                <w:noProof w:val="0"/>
              </w:rPr>
              <w:t>Hospital^PI</w:t>
            </w:r>
            <w:proofErr w:type="spellEnd"/>
            <w:r w:rsidRPr="006D613E">
              <w:rPr>
                <w:rFonts w:eastAsia="MS Gothic"/>
                <w:noProof w:val="0"/>
              </w:rPr>
              <w:t>||</w:t>
            </w:r>
            <w:proofErr w:type="spellStart"/>
            <w:r w:rsidRPr="006D613E">
              <w:rPr>
                <w:rFonts w:eastAsia="MS Gothic"/>
                <w:noProof w:val="0"/>
              </w:rPr>
              <w:t>Hon^Albert</w:t>
            </w:r>
            <w:proofErr w:type="spellEnd"/>
            <w:r w:rsidRPr="006D613E">
              <w:rPr>
                <w:rFonts w:eastAsia="MS Gothic"/>
                <w:noProof w:val="0"/>
              </w:rPr>
              <w:t>^^^^^L||18991230|M</w:t>
            </w:r>
          </w:p>
        </w:tc>
      </w:tr>
      <w:tr w:rsidR="006014EE" w:rsidRPr="006D613E" w14:paraId="6AB4DBD9" w14:textId="77777777" w:rsidTr="006C0E8E">
        <w:tc>
          <w:tcPr>
            <w:tcW w:w="9576" w:type="dxa"/>
            <w:tcBorders>
              <w:left w:val="single" w:sz="8" w:space="0" w:color="auto"/>
              <w:right w:val="single" w:sz="8" w:space="0" w:color="auto"/>
            </w:tcBorders>
            <w:shd w:val="clear" w:color="auto" w:fill="FFFFFF"/>
          </w:tcPr>
          <w:p w14:paraId="5C1D4A36" w14:textId="77777777" w:rsidR="006014EE" w:rsidRPr="006D613E" w:rsidRDefault="006014EE" w:rsidP="002E6C5E">
            <w:pPr>
              <w:pStyle w:val="ExampleValue"/>
              <w:ind w:left="180"/>
              <w:rPr>
                <w:rFonts w:eastAsia="MS Gothic"/>
                <w:noProof w:val="0"/>
              </w:rPr>
            </w:pPr>
            <w:r w:rsidRPr="006D613E">
              <w:rPr>
                <w:rFonts w:eastAsia="MS Gothic"/>
                <w:noProof w:val="0"/>
              </w:rPr>
              <w:t>PV1||I|HO Surgery^OR^1</w:t>
            </w:r>
          </w:p>
        </w:tc>
      </w:tr>
      <w:tr w:rsidR="006014EE" w:rsidRPr="006D613E" w14:paraId="6A05487D" w14:textId="77777777" w:rsidTr="006C0E8E">
        <w:tc>
          <w:tcPr>
            <w:tcW w:w="9576" w:type="dxa"/>
            <w:tcBorders>
              <w:top w:val="nil"/>
              <w:left w:val="single" w:sz="8" w:space="0" w:color="auto"/>
              <w:right w:val="single" w:sz="8" w:space="0" w:color="auto"/>
            </w:tcBorders>
            <w:shd w:val="clear" w:color="auto" w:fill="FFFFFF"/>
          </w:tcPr>
          <w:p w14:paraId="3762F2B1" w14:textId="77777777" w:rsidR="006014EE" w:rsidRPr="006D613E" w:rsidRDefault="006014EE" w:rsidP="002E6C5E">
            <w:pPr>
              <w:pStyle w:val="ExampleValue"/>
              <w:ind w:left="180"/>
              <w:rPr>
                <w:rFonts w:eastAsia="MS Gothic"/>
                <w:noProof w:val="0"/>
                <w:color w:val="000000"/>
              </w:rPr>
            </w:pPr>
            <w:r w:rsidRPr="006D613E">
              <w:rPr>
                <w:rFonts w:eastAsia="MS Gothic"/>
                <w:noProof w:val="0"/>
              </w:rPr>
              <w:t>OBR|1|1^MINDRAY_EGATEWAY^00A037EB2175780F^EUI64|</w:t>
            </w:r>
            <w:r w:rsidR="00646FD3" w:rsidRPr="006D613E">
              <w:rPr>
                <w:rFonts w:ascii="Cambria" w:eastAsia="MS Gothic" w:hAnsi="Cambria" w:cs="Cambria"/>
                <w:noProof w:val="0"/>
                <w:color w:val="000000"/>
              </w:rPr>
              <w:t>↵</w:t>
            </w:r>
          </w:p>
        </w:tc>
      </w:tr>
      <w:tr w:rsidR="006014EE" w:rsidRPr="006D613E" w14:paraId="06873D8C" w14:textId="77777777" w:rsidTr="006C0E8E">
        <w:tc>
          <w:tcPr>
            <w:tcW w:w="9576" w:type="dxa"/>
            <w:tcBorders>
              <w:left w:val="single" w:sz="8" w:space="0" w:color="auto"/>
              <w:right w:val="single" w:sz="8" w:space="0" w:color="auto"/>
            </w:tcBorders>
            <w:shd w:val="clear" w:color="auto" w:fill="FFFFFF"/>
          </w:tcPr>
          <w:p w14:paraId="67BADB98" w14:textId="77777777" w:rsidR="006014EE" w:rsidRPr="006D613E" w:rsidRDefault="006014EE" w:rsidP="002E6C5E">
            <w:pPr>
              <w:pStyle w:val="ExampleValue"/>
              <w:ind w:left="180"/>
              <w:rPr>
                <w:rFonts w:eastAsia="MS Gothic"/>
                <w:noProof w:val="0"/>
              </w:rPr>
            </w:pPr>
            <w:r w:rsidRPr="006D613E">
              <w:rPr>
                <w:rFonts w:eastAsia="MS Gothic"/>
                <w:noProof w:val="0"/>
              </w:rPr>
              <w:t>1^MINDRAY_EGATEWAY^00A037EB2175780F^EUI64|</w:t>
            </w:r>
          </w:p>
        </w:tc>
      </w:tr>
      <w:tr w:rsidR="006014EE" w:rsidRPr="006D613E" w14:paraId="7427CFF8" w14:textId="77777777" w:rsidTr="006C0E8E">
        <w:tc>
          <w:tcPr>
            <w:tcW w:w="9576" w:type="dxa"/>
            <w:tcBorders>
              <w:top w:val="nil"/>
              <w:left w:val="single" w:sz="8" w:space="0" w:color="auto"/>
              <w:right w:val="single" w:sz="8" w:space="0" w:color="auto"/>
            </w:tcBorders>
            <w:shd w:val="clear" w:color="auto" w:fill="FFFFFF"/>
          </w:tcPr>
          <w:p w14:paraId="0D50E9D9" w14:textId="77777777" w:rsidR="006014EE" w:rsidRPr="006D613E" w:rsidRDefault="006014EE" w:rsidP="002E6C5E">
            <w:pPr>
              <w:pStyle w:val="ExampleValue"/>
              <w:ind w:left="180"/>
              <w:rPr>
                <w:rFonts w:eastAsia="MS Gothic"/>
                <w:noProof w:val="0"/>
              </w:rPr>
            </w:pPr>
            <w:r w:rsidRPr="006D613E">
              <w:rPr>
                <w:rFonts w:eastAsia="MS Gothic"/>
                <w:noProof w:val="0"/>
              </w:rPr>
              <w:t>196616^MDC_EVT_ALARM^MDC|||20120111150457-</w:t>
            </w:r>
          </w:p>
        </w:tc>
      </w:tr>
      <w:tr w:rsidR="006014EE" w:rsidRPr="006D613E" w14:paraId="7380025C" w14:textId="77777777" w:rsidTr="006C0E8E">
        <w:tc>
          <w:tcPr>
            <w:tcW w:w="9576" w:type="dxa"/>
            <w:tcBorders>
              <w:left w:val="single" w:sz="8" w:space="0" w:color="auto"/>
              <w:right w:val="single" w:sz="8" w:space="0" w:color="auto"/>
            </w:tcBorders>
            <w:shd w:val="clear" w:color="auto" w:fill="FFFFFF"/>
          </w:tcPr>
          <w:p w14:paraId="36624864" w14:textId="77777777" w:rsidR="006014EE" w:rsidRPr="006D613E" w:rsidRDefault="006014EE" w:rsidP="002E6C5E">
            <w:pPr>
              <w:pStyle w:val="ExampleValue"/>
              <w:ind w:left="180"/>
              <w:rPr>
                <w:rFonts w:eastAsia="MS Gothic"/>
                <w:noProof w:val="0"/>
              </w:rPr>
            </w:pPr>
            <w:r w:rsidRPr="006D613E">
              <w:rPr>
                <w:rFonts w:eastAsia="MS Gothic"/>
                <w:noProof w:val="0"/>
              </w:rPr>
              <w:t>0600||||||||||||||||||||||^1&amp;MINDRAY_EGATEWAY&amp;00A037EB2175780F&amp;EUI-64</w:t>
            </w:r>
          </w:p>
        </w:tc>
      </w:tr>
      <w:tr w:rsidR="006014EE" w:rsidRPr="006D613E" w14:paraId="1C7505AA" w14:textId="77777777" w:rsidTr="006C0E8E">
        <w:tc>
          <w:tcPr>
            <w:tcW w:w="9576" w:type="dxa"/>
            <w:tcBorders>
              <w:top w:val="nil"/>
              <w:left w:val="single" w:sz="8" w:space="0" w:color="auto"/>
              <w:right w:val="single" w:sz="8" w:space="0" w:color="auto"/>
            </w:tcBorders>
            <w:shd w:val="clear" w:color="auto" w:fill="FFFFFF"/>
          </w:tcPr>
          <w:p w14:paraId="10E7820E" w14:textId="77777777" w:rsidR="006014EE" w:rsidRPr="006D613E" w:rsidRDefault="006014EE" w:rsidP="002E6C5E">
            <w:pPr>
              <w:pStyle w:val="ExampleValue"/>
              <w:ind w:left="180"/>
              <w:rPr>
                <w:rFonts w:eastAsia="MS Gothic"/>
                <w:noProof w:val="0"/>
              </w:rPr>
            </w:pPr>
            <w:r w:rsidRPr="006D613E">
              <w:rPr>
                <w:rFonts w:eastAsia="MS Gothic"/>
                <w:noProof w:val="0"/>
              </w:rPr>
              <w:t>OBX|1|ST|196670^MDC_EVT_LO^MDC|1.3.1.150456.1|Low</w:t>
            </w:r>
          </w:p>
        </w:tc>
      </w:tr>
      <w:tr w:rsidR="006014EE" w:rsidRPr="006D613E" w14:paraId="1DB20D40" w14:textId="77777777" w:rsidTr="006C0E8E">
        <w:tc>
          <w:tcPr>
            <w:tcW w:w="9576" w:type="dxa"/>
            <w:tcBorders>
              <w:left w:val="single" w:sz="8" w:space="0" w:color="auto"/>
              <w:right w:val="single" w:sz="8" w:space="0" w:color="auto"/>
            </w:tcBorders>
            <w:shd w:val="clear" w:color="auto" w:fill="FFFFFF"/>
          </w:tcPr>
          <w:p w14:paraId="50671589" w14:textId="77777777" w:rsidR="006014EE" w:rsidRPr="006D613E" w:rsidRDefault="006014EE" w:rsidP="002E6C5E">
            <w:pPr>
              <w:pStyle w:val="ExampleValue"/>
              <w:ind w:left="180"/>
              <w:rPr>
                <w:rFonts w:eastAsia="MS Gothic"/>
                <w:noProof w:val="0"/>
              </w:rPr>
            </w:pPr>
            <w:r w:rsidRPr="006D613E">
              <w:rPr>
                <w:rFonts w:eastAsia="MS Gothic"/>
                <w:noProof w:val="0"/>
              </w:rPr>
              <w:t>SpO2|||L~PM~SP|||F|||20120111150457-0600||||F1519EFX^SHENZHEN_DEVICE^mindray.com^DNS</w:t>
            </w:r>
          </w:p>
        </w:tc>
      </w:tr>
      <w:tr w:rsidR="006014EE" w:rsidRPr="006D613E" w14:paraId="3BF881D5" w14:textId="77777777" w:rsidTr="006C0E8E">
        <w:tc>
          <w:tcPr>
            <w:tcW w:w="9576" w:type="dxa"/>
            <w:tcBorders>
              <w:top w:val="nil"/>
              <w:left w:val="single" w:sz="8" w:space="0" w:color="auto"/>
              <w:right w:val="single" w:sz="8" w:space="0" w:color="auto"/>
            </w:tcBorders>
            <w:shd w:val="clear" w:color="auto" w:fill="FFFFFF"/>
          </w:tcPr>
          <w:p w14:paraId="52B319FB" w14:textId="77777777" w:rsidR="006014EE" w:rsidRPr="006D613E" w:rsidRDefault="006014EE" w:rsidP="002E6C5E">
            <w:pPr>
              <w:pStyle w:val="ExampleValue"/>
              <w:ind w:left="180"/>
              <w:rPr>
                <w:rFonts w:eastAsia="MS Gothic"/>
                <w:noProof w:val="0"/>
              </w:rPr>
            </w:pPr>
            <w:r w:rsidRPr="006D613E">
              <w:rPr>
                <w:rFonts w:eastAsia="MS Gothic"/>
                <w:noProof w:val="0"/>
              </w:rPr>
              <w:t>OBX|2|NM|150456^MDC_PULS_OXIM_SAT_O2^MDC|1.3.1.150456.2|88|262688^MDC_DI</w:t>
            </w:r>
          </w:p>
        </w:tc>
      </w:tr>
      <w:tr w:rsidR="006014EE" w:rsidRPr="006D613E" w14:paraId="6C6CAA74" w14:textId="77777777" w:rsidTr="0034511D">
        <w:trPr>
          <w:trHeight w:val="252"/>
        </w:trPr>
        <w:tc>
          <w:tcPr>
            <w:tcW w:w="9576" w:type="dxa"/>
            <w:tcBorders>
              <w:left w:val="single" w:sz="8" w:space="0" w:color="auto"/>
              <w:right w:val="single" w:sz="8" w:space="0" w:color="auto"/>
            </w:tcBorders>
            <w:shd w:val="clear" w:color="auto" w:fill="FFFFFF"/>
          </w:tcPr>
          <w:p w14:paraId="4799A571" w14:textId="77777777" w:rsidR="006014EE" w:rsidRPr="006D613E" w:rsidRDefault="006014EE" w:rsidP="002E6C5E">
            <w:pPr>
              <w:pStyle w:val="ExampleValue"/>
              <w:ind w:left="180"/>
              <w:rPr>
                <w:rFonts w:eastAsia="MS Gothic"/>
                <w:noProof w:val="0"/>
              </w:rPr>
            </w:pPr>
            <w:r w:rsidRPr="006D613E">
              <w:rPr>
                <w:rFonts w:eastAsia="MS Gothic"/>
                <w:noProof w:val="0"/>
              </w:rPr>
              <w:t>M_PERCENT^MDC|90-96||||F|||20120111150457-0600</w:t>
            </w:r>
          </w:p>
        </w:tc>
      </w:tr>
      <w:tr w:rsidR="006014EE" w:rsidRPr="006D613E" w14:paraId="24E29F6A" w14:textId="77777777" w:rsidTr="006C0E8E">
        <w:tc>
          <w:tcPr>
            <w:tcW w:w="9576" w:type="dxa"/>
            <w:tcBorders>
              <w:top w:val="nil"/>
              <w:left w:val="single" w:sz="8" w:space="0" w:color="auto"/>
              <w:right w:val="single" w:sz="8" w:space="0" w:color="auto"/>
            </w:tcBorders>
            <w:shd w:val="clear" w:color="auto" w:fill="FFFFFF"/>
          </w:tcPr>
          <w:p w14:paraId="1FD40C25" w14:textId="30D3842D" w:rsidR="006014EE" w:rsidRPr="006D613E" w:rsidRDefault="006014EE" w:rsidP="002E6C5E">
            <w:pPr>
              <w:pStyle w:val="ExampleValue"/>
              <w:ind w:left="180"/>
              <w:rPr>
                <w:rFonts w:eastAsia="MS Gothic"/>
                <w:noProof w:val="0"/>
              </w:rPr>
            </w:pPr>
            <w:r w:rsidRPr="006D613E">
              <w:rPr>
                <w:rFonts w:eastAsia="MS Gothic"/>
                <w:noProof w:val="0"/>
              </w:rPr>
              <w:t>OBX|3|ST|</w:t>
            </w:r>
            <w:r w:rsidR="00DD1A0C" w:rsidRPr="00DD1A0C">
              <w:rPr>
                <w:rFonts w:eastAsia="MS Gothic"/>
                <w:noProof w:val="0"/>
              </w:rPr>
              <w:t>68481</w:t>
            </w:r>
            <w:r w:rsidRPr="006D613E">
              <w:rPr>
                <w:rFonts w:eastAsia="MS Gothic"/>
                <w:noProof w:val="0"/>
              </w:rPr>
              <w:t>^MDC_ATTR_EVENT_PHASE^MDC|1.3.1.150456.3|start||||||F</w:t>
            </w:r>
          </w:p>
        </w:tc>
      </w:tr>
      <w:tr w:rsidR="006014EE" w:rsidRPr="006D613E" w14:paraId="1CF57FD4" w14:textId="77777777" w:rsidTr="006C0E8E">
        <w:tc>
          <w:tcPr>
            <w:tcW w:w="9576" w:type="dxa"/>
            <w:tcBorders>
              <w:left w:val="single" w:sz="8" w:space="0" w:color="auto"/>
              <w:right w:val="single" w:sz="8" w:space="0" w:color="auto"/>
            </w:tcBorders>
            <w:shd w:val="clear" w:color="auto" w:fill="FFFFFF"/>
          </w:tcPr>
          <w:p w14:paraId="250A7349" w14:textId="3D828AFD" w:rsidR="006014EE" w:rsidRPr="006D613E" w:rsidRDefault="006014EE" w:rsidP="002E6C5E">
            <w:pPr>
              <w:pStyle w:val="ExampleValue"/>
              <w:ind w:left="180"/>
              <w:rPr>
                <w:rFonts w:eastAsia="MS Gothic"/>
                <w:noProof w:val="0"/>
              </w:rPr>
            </w:pPr>
            <w:r w:rsidRPr="006D613E">
              <w:rPr>
                <w:rFonts w:eastAsia="MS Gothic"/>
                <w:noProof w:val="0"/>
              </w:rPr>
              <w:t>OBX|4|ST|</w:t>
            </w:r>
            <w:r w:rsidR="004B004B" w:rsidRPr="004B004B">
              <w:rPr>
                <w:rFonts w:eastAsia="MS Gothic"/>
                <w:noProof w:val="0"/>
              </w:rPr>
              <w:t>68482</w:t>
            </w:r>
            <w:r w:rsidRPr="006D613E">
              <w:rPr>
                <w:rFonts w:eastAsia="MS Gothic"/>
                <w:noProof w:val="0"/>
              </w:rPr>
              <w:t>^MDC_ATTR_ALARM_STATE^MDC|1.3.1.150456.4|active||||||F</w:t>
            </w:r>
          </w:p>
        </w:tc>
      </w:tr>
      <w:tr w:rsidR="006014EE" w:rsidRPr="006D613E" w14:paraId="523BCFB1" w14:textId="77777777" w:rsidTr="0034511D">
        <w:trPr>
          <w:trHeight w:val="180"/>
        </w:trPr>
        <w:tc>
          <w:tcPr>
            <w:tcW w:w="9576" w:type="dxa"/>
            <w:tcBorders>
              <w:top w:val="nil"/>
              <w:left w:val="single" w:sz="8" w:space="0" w:color="auto"/>
              <w:bottom w:val="single" w:sz="8" w:space="0" w:color="auto"/>
              <w:right w:val="single" w:sz="8" w:space="0" w:color="auto"/>
            </w:tcBorders>
            <w:shd w:val="clear" w:color="auto" w:fill="FFFFFF"/>
          </w:tcPr>
          <w:p w14:paraId="1135A65C" w14:textId="541AE12D" w:rsidR="006014EE" w:rsidRPr="006D613E" w:rsidRDefault="006014EE" w:rsidP="002E6C5E">
            <w:pPr>
              <w:pStyle w:val="ExampleValue"/>
              <w:ind w:left="180"/>
              <w:rPr>
                <w:rFonts w:eastAsia="MS Gothic"/>
                <w:noProof w:val="0"/>
              </w:rPr>
            </w:pPr>
            <w:r w:rsidRPr="006D613E">
              <w:rPr>
                <w:rFonts w:eastAsia="MS Gothic"/>
                <w:noProof w:val="0"/>
              </w:rPr>
              <w:t>OBX|5|ST|</w:t>
            </w:r>
            <w:r w:rsidR="004B004B" w:rsidRPr="004B004B">
              <w:rPr>
                <w:rFonts w:eastAsia="MS Gothic"/>
                <w:noProof w:val="0"/>
              </w:rPr>
              <w:t>68483</w:t>
            </w:r>
            <w:r w:rsidRPr="006D613E">
              <w:rPr>
                <w:rFonts w:eastAsia="MS Gothic"/>
                <w:noProof w:val="0"/>
              </w:rPr>
              <w:t>^MDC_ATTR_ALARM_INACTIVATION_STATE|1.3.1.150456.5|enabled|||||F</w:t>
            </w:r>
          </w:p>
        </w:tc>
      </w:tr>
    </w:tbl>
    <w:p w14:paraId="5B9BA2F3" w14:textId="263D7050" w:rsidR="00B11855" w:rsidRPr="006D613E" w:rsidRDefault="006014EE" w:rsidP="00506FBD">
      <w:pPr>
        <w:pStyle w:val="Note"/>
      </w:pPr>
      <w:r w:rsidRPr="006D613E">
        <w:t>N</w:t>
      </w:r>
      <w:r w:rsidR="00805FC3" w:rsidRPr="006D613E">
        <w:t>ote</w:t>
      </w:r>
      <w:r w:rsidRPr="006D613E">
        <w:t>:  The use of DNS as the standards base indication for OBX-18 Equipment Instance Identifier is acceptable for Connectathon use</w:t>
      </w:r>
      <w:r w:rsidR="009D6627">
        <w:t>;</w:t>
      </w:r>
      <w:r w:rsidRPr="006D613E">
        <w:t xml:space="preserve"> however</w:t>
      </w:r>
      <w:r w:rsidR="009D6627">
        <w:t>,</w:t>
      </w:r>
      <w:r w:rsidRPr="006D613E">
        <w:t xml:space="preserve"> in live deployments it would be expected to be a formally registered value, such as </w:t>
      </w:r>
      <w:proofErr w:type="gramStart"/>
      <w:r w:rsidRPr="006D613E">
        <w:t>an</w:t>
      </w:r>
      <w:proofErr w:type="gramEnd"/>
      <w:r w:rsidRPr="006D613E">
        <w:t xml:space="preserve"> EUI-64.</w:t>
      </w:r>
    </w:p>
    <w:p w14:paraId="7CC72275" w14:textId="77777777" w:rsidR="00B11855" w:rsidRPr="006D613E" w:rsidRDefault="003D003E" w:rsidP="005F16F9">
      <w:pPr>
        <w:pStyle w:val="AppendixHeading3"/>
        <w:rPr>
          <w:noProof w:val="0"/>
        </w:rPr>
      </w:pPr>
      <w:bookmarkStart w:id="1119" w:name="_Toc401769893"/>
      <w:bookmarkStart w:id="1120" w:name="_Toc466373847"/>
      <w:r w:rsidRPr="006D613E">
        <w:rPr>
          <w:noProof w:val="0"/>
        </w:rPr>
        <w:t>Alert - Qualitative (non-numeric) Alarm</w:t>
      </w:r>
      <w:bookmarkEnd w:id="1119"/>
      <w:bookmarkEnd w:id="1120"/>
    </w:p>
    <w:p w14:paraId="7E81EF11" w14:textId="77777777" w:rsidR="00B11855" w:rsidRPr="006D613E" w:rsidRDefault="003D003E" w:rsidP="002E3ED0">
      <w:pPr>
        <w:pStyle w:val="ExampleValue"/>
        <w:keepNext/>
        <w:rPr>
          <w:noProof w:val="0"/>
        </w:rPr>
      </w:pPr>
      <w:bookmarkStart w:id="1121" w:name="OLE_LINK1"/>
      <w:bookmarkStart w:id="1122" w:name="OLE_LINK2"/>
      <w:r w:rsidRPr="006D613E">
        <w:rPr>
          <w:noProof w:val="0"/>
        </w:rPr>
        <w:lastRenderedPageBreak/>
        <w:t>Infusion Pump, Fluid Line Occlusion, Technical Alarm Indication Start</w:t>
      </w:r>
    </w:p>
    <w:p w14:paraId="59BD5616"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MSH|^~\&amp;|PAT_DEVICE_BBRAUN^0012211839000001^EUI-</w:t>
      </w:r>
    </w:p>
    <w:p w14:paraId="4F9C6E05"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64|BBRAUN|AM_Philips_IEM^</w:t>
      </w:r>
      <w:r w:rsidR="00153B19" w:rsidRPr="006D613E">
        <w:rPr>
          <w:noProof w:val="0"/>
        </w:rPr>
        <w:t xml:space="preserve"> 00095CFFFE741952 </w:t>
      </w:r>
      <w:r w:rsidRPr="006D613E">
        <w:rPr>
          <w:noProof w:val="0"/>
        </w:rPr>
        <w:t>^EUI-64|Philips|20120109175417-</w:t>
      </w:r>
    </w:p>
    <w:p w14:paraId="3F35A276"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0600||ORU^R40^ORU_R40|6346172845752460251|P|2.6|||AL|NE||ASCII|EN^English^ISO639||</w:t>
      </w:r>
    </w:p>
    <w:p w14:paraId="07A6713F" w14:textId="1E0A754C"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IHE_PCD_ACM_001^IHE PCD^</w:t>
      </w:r>
      <w:r w:rsidR="00A975EB" w:rsidRPr="00A975EB">
        <w:rPr>
          <w:noProof w:val="0"/>
        </w:rPr>
        <w:t>1.3.6.1.4.1.19376.1.6.4.4.1</w:t>
      </w:r>
      <w:r w:rsidRPr="006D613E">
        <w:rPr>
          <w:noProof w:val="0"/>
        </w:rPr>
        <w:t>^ISO</w:t>
      </w:r>
    </w:p>
    <w:p w14:paraId="17533257"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PID|||HO2009003^^^AA1^PI||Hon^Amy^^^^^L|Coburn^^^^^^L|19610301000000-0600|F</w:t>
      </w:r>
    </w:p>
    <w:p w14:paraId="6DBEECC6"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PV1||I|HO 3 West ICU^10^1</w:t>
      </w:r>
    </w:p>
    <w:p w14:paraId="508E5879"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OBR|1|634617284575713662^PAT_DEVICE_BBRAUN^0012211839000001^EUI-</w:t>
      </w:r>
    </w:p>
    <w:p w14:paraId="7FE4ED33"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64|P6013_4^PAT_DEVICE_BBRAUN^0012211839000001^EUI-</w:t>
      </w:r>
    </w:p>
    <w:p w14:paraId="0C6CB62A"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64|196616^MDC_EVT_ALARM^MDC|||20120109175417-0600</w:t>
      </w:r>
    </w:p>
    <w:p w14:paraId="41952DD1"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||||||||||||||||||||||^E0001_27&amp;PAT_DEVICE_BBRAUN&amp;0012211839000001&amp;EUI-64</w:t>
      </w:r>
    </w:p>
    <w:p w14:paraId="130B8C7C"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OBX|1|CWE|196616^MDC_EVT_ALARM^MDC|1.0.0.0.1|196940^MDC_EVT_FLUID_LINE_OCCL^MDC^^^^^^O</w:t>
      </w:r>
    </w:p>
    <w:p w14:paraId="3D19378E"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proofErr w:type="spellStart"/>
      <w:r w:rsidRPr="006D613E">
        <w:rPr>
          <w:noProof w:val="0"/>
        </w:rPr>
        <w:t>cclusion</w:t>
      </w:r>
      <w:proofErr w:type="spellEnd"/>
      <w:r w:rsidRPr="006D613E">
        <w:rPr>
          <w:noProof w:val="0"/>
        </w:rPr>
        <w:t>|||ST|||F|||||||P6013^^0012210000000000^EUI-64</w:t>
      </w:r>
    </w:p>
    <w:p w14:paraId="0B751982" w14:textId="12429BFC"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OBX|2|CWE|</w:t>
      </w:r>
      <w:r w:rsidR="00BA5119" w:rsidRPr="00BA5119">
        <w:rPr>
          <w:noProof w:val="0"/>
        </w:rPr>
        <w:t>68480</w:t>
      </w:r>
      <w:r w:rsidRPr="006D613E">
        <w:rPr>
          <w:noProof w:val="0"/>
        </w:rPr>
        <w:t>^MDC_ATTR_ALERT_SOURCE^MDC|1.0.0.0.2|</w:t>
      </w:r>
    </w:p>
    <w:p w14:paraId="26603851" w14:textId="777777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69985^MDC_DEV_PUMP_INFUS_MDS^MDC||||||F|||20120109175417-0600</w:t>
      </w:r>
    </w:p>
    <w:p w14:paraId="545D35B8" w14:textId="2066CEF1"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OBX|3|ST|</w:t>
      </w:r>
      <w:r w:rsidR="00DD1A0C" w:rsidRPr="00DD1A0C">
        <w:rPr>
          <w:noProof w:val="0"/>
        </w:rPr>
        <w:t>68481</w:t>
      </w:r>
      <w:r w:rsidRPr="006D613E">
        <w:rPr>
          <w:noProof w:val="0"/>
        </w:rPr>
        <w:t>^MDC_ATTR_EVENT_PHASE^MDC|1.0.0.0.3|start||||||F</w:t>
      </w:r>
    </w:p>
    <w:p w14:paraId="16E2B9D3" w14:textId="231DB677"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OBX|4|ST|</w:t>
      </w:r>
      <w:r w:rsidR="004B004B" w:rsidRPr="004B004B">
        <w:rPr>
          <w:noProof w:val="0"/>
        </w:rPr>
        <w:t>68482</w:t>
      </w:r>
      <w:r w:rsidRPr="006D613E">
        <w:rPr>
          <w:noProof w:val="0"/>
        </w:rPr>
        <w:t>^MDC_ATTR_ALARM_STATE^MDC|1.0.0.0.4|active||||||F</w:t>
      </w:r>
    </w:p>
    <w:p w14:paraId="12FF8F4C" w14:textId="45EDAE93" w:rsidR="006014EE" w:rsidRPr="006D613E"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OBX|5|ST|</w:t>
      </w:r>
      <w:r w:rsidR="004B004B" w:rsidRPr="004B004B">
        <w:rPr>
          <w:noProof w:val="0"/>
        </w:rPr>
        <w:t>68483</w:t>
      </w:r>
      <w:r w:rsidRPr="006D613E">
        <w:rPr>
          <w:noProof w:val="0"/>
        </w:rPr>
        <w:t>^MDC_ATTR_ALARM_INACTIVATION_STATE|1.0.0.0.5|enabled|||||F</w:t>
      </w:r>
    </w:p>
    <w:p w14:paraId="71292090" w14:textId="77777777" w:rsidR="00B11855" w:rsidRPr="006D613E" w:rsidRDefault="00B11855" w:rsidP="000E02A5">
      <w:pPr>
        <w:pStyle w:val="ExampleValue"/>
        <w:rPr>
          <w:noProof w:val="0"/>
        </w:rPr>
      </w:pPr>
    </w:p>
    <w:p w14:paraId="51D318DE" w14:textId="77777777" w:rsidR="00B11855" w:rsidRPr="006D613E" w:rsidRDefault="003D003E" w:rsidP="00123C7B">
      <w:pPr>
        <w:pStyle w:val="HL7Field"/>
        <w:keepNext/>
        <w:outlineLvl w:val="0"/>
      </w:pPr>
      <w:r w:rsidRPr="006D613E">
        <w:t>Infusion Pump, Fluid Line Occlusion, Technical Alarm Indication, End</w:t>
      </w:r>
    </w:p>
    <w:p w14:paraId="2A6DCD7F" w14:textId="77777777" w:rsidR="006014EE" w:rsidRPr="006D613E" w:rsidRDefault="006014EE" w:rsidP="00123C7B">
      <w:pPr>
        <w:pStyle w:val="ExampleValue"/>
        <w:keepNext/>
        <w:pBdr>
          <w:top w:val="single" w:sz="8" w:space="1" w:color="auto"/>
          <w:left w:val="single" w:sz="8" w:space="4" w:color="auto"/>
          <w:bottom w:val="single" w:sz="8" w:space="1" w:color="auto"/>
          <w:right w:val="single" w:sz="8" w:space="4" w:color="auto"/>
        </w:pBdr>
        <w:outlineLvl w:val="0"/>
        <w:rPr>
          <w:noProof w:val="0"/>
        </w:rPr>
      </w:pPr>
      <w:r w:rsidRPr="006D613E">
        <w:rPr>
          <w:noProof w:val="0"/>
        </w:rPr>
        <w:t>MSH|^~\&amp;|PAT_DEVICE_BBRAUN^0012211839000001^EUI-</w:t>
      </w:r>
    </w:p>
    <w:p w14:paraId="51715A9A"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64|BBRAUN|AM_Philips_IEM^</w:t>
      </w:r>
      <w:r w:rsidR="00153B19" w:rsidRPr="006D613E">
        <w:rPr>
          <w:noProof w:val="0"/>
        </w:rPr>
        <w:t>00095CFFFE741952</w:t>
      </w:r>
      <w:r w:rsidRPr="006D613E">
        <w:rPr>
          <w:noProof w:val="0"/>
        </w:rPr>
        <w:t>^EUI-64|Philips|20120109175426-</w:t>
      </w:r>
    </w:p>
    <w:p w14:paraId="04AD9B25"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0600||ORU^R40^ORU_R40|6346172846620706282|P|2.6|||AL|NE||ASCII|EN^English^ISO639||</w:t>
      </w:r>
    </w:p>
    <w:p w14:paraId="13257BB6"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IHE_PCD_ACM_001^IHE PCD^1.3.6.1.4.1.19376.1.6.1.4.1^ISO</w:t>
      </w:r>
    </w:p>
    <w:p w14:paraId="2007C179"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PID|||HO2009003^^^AA1^PI||Hon^Amy^^^^^L|Coburn^^^^^^L|19610301000000-</w:t>
      </w:r>
    </w:p>
    <w:p w14:paraId="6495F5F4"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0600|F</w:t>
      </w:r>
    </w:p>
    <w:p w14:paraId="680977EA"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PV1||I|HO 3 West ICU^10^1</w:t>
      </w:r>
    </w:p>
    <w:p w14:paraId="4E4A49E3"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OBR|1|634617284662070628^PAT_DEVICE_BBRAUN^0012211839000001^EUI-</w:t>
      </w:r>
    </w:p>
    <w:p w14:paraId="1301694D"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64|P6013_4^PAT_DEVICE_BBRAUN^0012211839000001^EUI-</w:t>
      </w:r>
    </w:p>
    <w:p w14:paraId="38316EAA"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64|196616^MDC_EVT_ALARM^MDC|||20120109175426-</w:t>
      </w:r>
    </w:p>
    <w:p w14:paraId="5B6F325E"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0600||||||||||||||||||||||^E0001_27&amp;PAT_DEVICE_BBRAUN&amp;0012211839000001&amp;EUI-64</w:t>
      </w:r>
    </w:p>
    <w:p w14:paraId="53EC2C58"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OBX|1|CWE|196616^MDC_EVT_ALARM^MDC|1.0.0.0.1|196940^MDC_EVT_FLUID_LINE_OCCL^MDC^^^^^^O</w:t>
      </w:r>
    </w:p>
    <w:p w14:paraId="266E10E6"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proofErr w:type="spellStart"/>
      <w:r w:rsidRPr="006D613E">
        <w:rPr>
          <w:noProof w:val="0"/>
        </w:rPr>
        <w:t>cclusion</w:t>
      </w:r>
      <w:proofErr w:type="spellEnd"/>
      <w:r w:rsidRPr="006D613E">
        <w:rPr>
          <w:noProof w:val="0"/>
        </w:rPr>
        <w:t>|||ST|||F|||||||P6013^^0012210000000000^EUI-64</w:t>
      </w:r>
    </w:p>
    <w:p w14:paraId="678B14BB" w14:textId="4A4F11D9"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OBX|2|CWE|</w:t>
      </w:r>
      <w:r w:rsidR="00BA5119" w:rsidRPr="00BA5119">
        <w:rPr>
          <w:noProof w:val="0"/>
        </w:rPr>
        <w:t>68480</w:t>
      </w:r>
      <w:r w:rsidRPr="006D613E">
        <w:rPr>
          <w:noProof w:val="0"/>
        </w:rPr>
        <w:t>^MDC_ATTR_ALERT_SOURCE^MDC|1.0.0.0.2|69985^MDC_DEV_PUMP_INFUS_MDS^MDC||||||F|||20120109175426-0600</w:t>
      </w:r>
    </w:p>
    <w:p w14:paraId="0029BA1F" w14:textId="566C8081" w:rsidR="00DD1A0C" w:rsidRPr="00DD1A0C" w:rsidRDefault="00DD1A0C" w:rsidP="00DD1A0C">
      <w:pPr>
        <w:pStyle w:val="NormalWeb"/>
        <w:rPr>
          <w:lang w:bidi="hi-IN"/>
        </w:rPr>
      </w:pPr>
      <w:r w:rsidRPr="00DD1A0C">
        <w:rPr>
          <w:lang w:bidi="hi-IN"/>
        </w:rPr>
        <w:t xml:space="preserve"> </w:t>
      </w:r>
    </w:p>
    <w:p w14:paraId="5DA72738" w14:textId="1B8ACA6E" w:rsidR="006014EE" w:rsidRPr="006D613E" w:rsidRDefault="004B004B" w:rsidP="00123F43">
      <w:pPr>
        <w:pStyle w:val="ExampleValue"/>
        <w:keepNext/>
        <w:pBdr>
          <w:top w:val="single" w:sz="8" w:space="1" w:color="auto"/>
          <w:left w:val="single" w:sz="8" w:space="4" w:color="auto"/>
          <w:bottom w:val="single" w:sz="8" w:space="1" w:color="auto"/>
          <w:right w:val="single" w:sz="8" w:space="4" w:color="auto"/>
        </w:pBdr>
        <w:rPr>
          <w:noProof w:val="0"/>
        </w:rPr>
      </w:pPr>
      <w:r>
        <w:rPr>
          <w:noProof w:val="0"/>
        </w:rPr>
        <w:t>OBX|3|ST|</w:t>
      </w:r>
      <w:r w:rsidR="00DD1A0C" w:rsidRPr="00DD1A0C">
        <w:rPr>
          <w:noProof w:val="0"/>
        </w:rPr>
        <w:t>68481</w:t>
      </w:r>
      <w:r w:rsidR="006014EE" w:rsidRPr="006D613E">
        <w:rPr>
          <w:noProof w:val="0"/>
        </w:rPr>
        <w:t>^MDC_ATTR_EVENT_PHASE^MDC|1.0.0.0.3|end||||||F</w:t>
      </w:r>
    </w:p>
    <w:p w14:paraId="70986EA6" w14:textId="36849136"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OBX|4|ST|</w:t>
      </w:r>
      <w:r w:rsidR="004B004B" w:rsidRPr="004B004B">
        <w:rPr>
          <w:noProof w:val="0"/>
        </w:rPr>
        <w:t>68482</w:t>
      </w:r>
      <w:r w:rsidRPr="006D613E">
        <w:rPr>
          <w:noProof w:val="0"/>
        </w:rPr>
        <w:t>^MDC_ATTR_ALARM_STATE^MDC|1.0.0.0.4|inactive||||||F</w:t>
      </w:r>
    </w:p>
    <w:p w14:paraId="22D9D84F" w14:textId="16C3A7C0"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6D613E">
        <w:rPr>
          <w:noProof w:val="0"/>
        </w:rPr>
        <w:t>OBX|5|ST|</w:t>
      </w:r>
      <w:r w:rsidR="004B004B">
        <w:rPr>
          <w:noProof w:val="0"/>
        </w:rPr>
        <w:t>68483</w:t>
      </w:r>
      <w:r w:rsidRPr="006D613E">
        <w:rPr>
          <w:noProof w:val="0"/>
        </w:rPr>
        <w:t>^MDC_ATTR_ALARM_INACTIVATION_STATE|1.0.0.0.5|enabled|||||F</w:t>
      </w:r>
    </w:p>
    <w:p w14:paraId="1A4C07DF" w14:textId="77777777" w:rsidR="006014EE" w:rsidRPr="006D613E"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p>
    <w:p w14:paraId="0119B737" w14:textId="052058D5" w:rsidR="00B11855" w:rsidRDefault="00B11855" w:rsidP="0034511D">
      <w:pPr>
        <w:pStyle w:val="HL7Field"/>
      </w:pPr>
    </w:p>
    <w:p w14:paraId="3A368272" w14:textId="3BBD919B" w:rsidR="006B68F1" w:rsidRDefault="006B68F1" w:rsidP="006B68F1">
      <w:pPr>
        <w:pStyle w:val="HL7Field"/>
      </w:pPr>
      <w:r>
        <w:t>Alert – Advisory of undocumented timeout prior to surgical procedure</w:t>
      </w:r>
    </w:p>
    <w:p w14:paraId="58371E03" w14:textId="77777777" w:rsidR="006B68F1" w:rsidRPr="006B68F1" w:rsidRDefault="006B68F1" w:rsidP="0034511D">
      <w:pPr>
        <w:pStyle w:val="ExampleValue"/>
        <w:pBdr>
          <w:top w:val="single" w:sz="8" w:space="1" w:color="auto"/>
          <w:left w:val="single" w:sz="8" w:space="4" w:color="auto"/>
          <w:bottom w:val="single" w:sz="8" w:space="1" w:color="auto"/>
          <w:right w:val="single" w:sz="8" w:space="4" w:color="auto"/>
        </w:pBdr>
      </w:pPr>
      <w:r w:rsidRPr="006B68F1">
        <w:t>MSH|^~\&amp;|CONTENT_CONSUMER_LIVEDATA|LIVEDATA|AM_Philips_IEM|Philips|20120109175426-</w:t>
      </w:r>
    </w:p>
    <w:p w14:paraId="558747AF" w14:textId="77777777" w:rsidR="006B68F1" w:rsidRPr="006B68F1" w:rsidRDefault="006B68F1" w:rsidP="0034511D">
      <w:pPr>
        <w:pStyle w:val="ExampleValue"/>
        <w:pBdr>
          <w:top w:val="single" w:sz="8" w:space="1" w:color="auto"/>
          <w:left w:val="single" w:sz="8" w:space="4" w:color="auto"/>
          <w:bottom w:val="single" w:sz="8" w:space="1" w:color="auto"/>
          <w:right w:val="single" w:sz="8" w:space="4" w:color="auto"/>
        </w:pBdr>
      </w:pPr>
      <w:r w:rsidRPr="006B68F1">
        <w:t>0600||ORU^R40^ORU_R40| 1233532926265-02|P|2.6|||NE|AL||ASCII|EN^English^ISO639||</w:t>
      </w:r>
    </w:p>
    <w:p w14:paraId="41D5E24F" w14:textId="77777777" w:rsidR="006B68F1" w:rsidRPr="00560D31" w:rsidRDefault="006B68F1" w:rsidP="0034511D">
      <w:pPr>
        <w:pStyle w:val="ExampleValue"/>
        <w:pBdr>
          <w:top w:val="single" w:sz="8" w:space="1" w:color="auto"/>
          <w:left w:val="single" w:sz="8" w:space="4" w:color="auto"/>
          <w:bottom w:val="single" w:sz="8" w:space="1" w:color="auto"/>
          <w:right w:val="single" w:sz="8" w:space="4" w:color="auto"/>
        </w:pBdr>
      </w:pPr>
      <w:r w:rsidRPr="00560D31">
        <w:t>IHE_PCD_ACM_001^IHE PCD^1.3.6.1.4.1.19376.1.6.1.4.1^ISO</w:t>
      </w:r>
    </w:p>
    <w:p w14:paraId="4557D374" w14:textId="77777777" w:rsidR="006B68F1" w:rsidRPr="001A6186" w:rsidRDefault="006B68F1" w:rsidP="0034511D">
      <w:pPr>
        <w:pStyle w:val="ExampleValue"/>
        <w:pBdr>
          <w:top w:val="single" w:sz="8" w:space="1" w:color="auto"/>
          <w:left w:val="single" w:sz="8" w:space="4" w:color="auto"/>
          <w:bottom w:val="single" w:sz="8" w:space="1" w:color="auto"/>
          <w:right w:val="single" w:sz="8" w:space="4" w:color="auto"/>
        </w:pBdr>
      </w:pPr>
      <w:r w:rsidRPr="00560D31">
        <w:t>PID|||HO2009003^^^AA1^PI||Hon^Amy^^^^^L|Coburn^^^^^^L|19610301000000-</w:t>
      </w:r>
    </w:p>
    <w:p w14:paraId="5557F26A" w14:textId="77777777" w:rsidR="006B68F1" w:rsidRPr="001A6186" w:rsidRDefault="006B68F1" w:rsidP="0034511D">
      <w:pPr>
        <w:pStyle w:val="ExampleValue"/>
        <w:pBdr>
          <w:top w:val="single" w:sz="8" w:space="1" w:color="auto"/>
          <w:left w:val="single" w:sz="8" w:space="4" w:color="auto"/>
          <w:bottom w:val="single" w:sz="8" w:space="1" w:color="auto"/>
          <w:right w:val="single" w:sz="8" w:space="4" w:color="auto"/>
        </w:pBdr>
      </w:pPr>
      <w:r w:rsidRPr="001A6186">
        <w:t>0600|F</w:t>
      </w:r>
    </w:p>
    <w:p w14:paraId="29FBAE37" w14:textId="77777777" w:rsidR="006B68F1" w:rsidRPr="0034511D" w:rsidRDefault="006B68F1" w:rsidP="0034511D">
      <w:pPr>
        <w:pStyle w:val="ExampleValue"/>
        <w:pBdr>
          <w:top w:val="single" w:sz="8" w:space="1" w:color="auto"/>
          <w:left w:val="single" w:sz="8" w:space="4" w:color="auto"/>
          <w:bottom w:val="single" w:sz="8" w:space="1" w:color="auto"/>
          <w:right w:val="single" w:sz="8" w:space="4" w:color="auto"/>
        </w:pBdr>
      </w:pPr>
      <w:r w:rsidRPr="0034511D">
        <w:t>PV1||I|HO 3 West ICU^10^1</w:t>
      </w:r>
    </w:p>
    <w:p w14:paraId="3757486D" w14:textId="77777777" w:rsidR="006B68F1" w:rsidRPr="0034511D" w:rsidRDefault="006B68F1" w:rsidP="0034511D">
      <w:pPr>
        <w:pStyle w:val="ExampleValue"/>
        <w:pBdr>
          <w:top w:val="single" w:sz="8" w:space="1" w:color="auto"/>
          <w:left w:val="single" w:sz="8" w:space="4" w:color="auto"/>
          <w:bottom w:val="single" w:sz="8" w:space="1" w:color="auto"/>
          <w:right w:val="single" w:sz="8" w:space="4" w:color="auto"/>
        </w:pBdr>
      </w:pPr>
      <w:r w:rsidRPr="0034511D">
        <w:t>OBR|1||12345-2^LIVEDATA|196616^MDC_EVT_ALARM^MDC|||20120109175426-0600||||||||||8664693239</w:t>
      </w:r>
    </w:p>
    <w:p w14:paraId="2A824C46" w14:textId="77777777" w:rsidR="006B68F1" w:rsidRPr="0034511D" w:rsidRDefault="006B68F1" w:rsidP="0034511D">
      <w:pPr>
        <w:pStyle w:val="ExampleValue"/>
        <w:pBdr>
          <w:top w:val="single" w:sz="8" w:space="1" w:color="auto"/>
          <w:left w:val="single" w:sz="8" w:space="4" w:color="auto"/>
          <w:bottom w:val="single" w:sz="8" w:space="1" w:color="auto"/>
          <w:right w:val="single" w:sz="8" w:space="4" w:color="auto"/>
        </w:pBdr>
      </w:pPr>
      <w:r w:rsidRPr="0034511D">
        <w:t>OBX|1|CWE|0^MDCX_DOCUMENTATION_ERROR^MDC|2.1.2.1.1|Timeout not documented|||SA~PM|||R||20120109175426-0600</w:t>
      </w:r>
    </w:p>
    <w:p w14:paraId="63B4E8A1" w14:textId="77777777" w:rsidR="006B68F1" w:rsidRPr="0034511D" w:rsidRDefault="006B68F1" w:rsidP="0034511D">
      <w:pPr>
        <w:pStyle w:val="ExampleValue"/>
        <w:pBdr>
          <w:top w:val="single" w:sz="8" w:space="1" w:color="auto"/>
          <w:left w:val="single" w:sz="8" w:space="4" w:color="auto"/>
          <w:bottom w:val="single" w:sz="8" w:space="1" w:color="auto"/>
          <w:right w:val="single" w:sz="8" w:space="4" w:color="auto"/>
        </w:pBdr>
      </w:pPr>
      <w:r w:rsidRPr="0034511D">
        <w:lastRenderedPageBreak/>
        <w:t>OBX|2|CWE|684800^MDC_ATTR_ALERT_SOURCE^MDC |1.0.0.0.2|Procedure not documented on time|||SA~PM|||R||20120109175426-0600</w:t>
      </w:r>
    </w:p>
    <w:p w14:paraId="2E4D421B" w14:textId="77777777" w:rsidR="006B68F1" w:rsidRPr="0034511D" w:rsidRDefault="006B68F1" w:rsidP="0034511D">
      <w:pPr>
        <w:pStyle w:val="ExampleValue"/>
        <w:pBdr>
          <w:top w:val="single" w:sz="8" w:space="1" w:color="auto"/>
          <w:left w:val="single" w:sz="8" w:space="4" w:color="auto"/>
          <w:bottom w:val="single" w:sz="8" w:space="1" w:color="auto"/>
          <w:right w:val="single" w:sz="8" w:space="4" w:color="auto"/>
        </w:pBdr>
      </w:pPr>
      <w:r w:rsidRPr="0034511D">
        <w:t>OBX|3|ST|684810^MDC_ATTR_EVENT_PHASE^MDC |2.1.2.1.3|start||||||R</w:t>
      </w:r>
    </w:p>
    <w:p w14:paraId="55617BEE" w14:textId="64EDC293" w:rsidR="006B68F1" w:rsidRPr="006D613E" w:rsidRDefault="006B68F1" w:rsidP="0034511D">
      <w:pPr>
        <w:pStyle w:val="ExampleValue"/>
        <w:pBdr>
          <w:top w:val="single" w:sz="8" w:space="1" w:color="auto"/>
          <w:left w:val="single" w:sz="8" w:space="4" w:color="auto"/>
          <w:bottom w:val="single" w:sz="8" w:space="1" w:color="auto"/>
          <w:right w:val="single" w:sz="8" w:space="4" w:color="auto"/>
        </w:pBdr>
      </w:pPr>
      <w:r w:rsidRPr="006B68F1">
        <w:t>OBX|4|ST|684820^MDC_ATTR_ALARM_STATE^MDC |2.1.2.1.4|active||||||R</w:t>
      </w:r>
    </w:p>
    <w:p w14:paraId="52965F1E" w14:textId="44FCA7B7" w:rsidR="00B11855" w:rsidRPr="006D613E" w:rsidRDefault="00813541" w:rsidP="005F16F9">
      <w:pPr>
        <w:pStyle w:val="AppendixHeading1"/>
        <w:rPr>
          <w:noProof w:val="0"/>
        </w:rPr>
      </w:pPr>
      <w:bookmarkStart w:id="1123" w:name="_Toc401769894"/>
      <w:bookmarkStart w:id="1124" w:name="_Toc466373848"/>
      <w:bookmarkEnd w:id="1121"/>
      <w:bookmarkEnd w:id="1122"/>
      <w:r w:rsidRPr="006D613E">
        <w:rPr>
          <w:noProof w:val="0"/>
        </w:rPr>
        <w:lastRenderedPageBreak/>
        <w:t xml:space="preserve">– </w:t>
      </w:r>
      <w:r w:rsidR="006D613E">
        <w:rPr>
          <w:noProof w:val="0"/>
        </w:rPr>
        <w:t>HL7</w:t>
      </w:r>
      <w:r w:rsidR="00995105" w:rsidRPr="006D613E">
        <w:rPr>
          <w:noProof w:val="0"/>
        </w:rPr>
        <w:t xml:space="preserve"> </w:t>
      </w:r>
      <w:r w:rsidR="003D003E" w:rsidRPr="006D613E">
        <w:rPr>
          <w:noProof w:val="0"/>
        </w:rPr>
        <w:t>Message Profiling Convention</w:t>
      </w:r>
      <w:bookmarkEnd w:id="1123"/>
      <w:bookmarkEnd w:id="1124"/>
    </w:p>
    <w:p w14:paraId="6DCBED32" w14:textId="77777777" w:rsidR="00B9381B" w:rsidRPr="006D613E" w:rsidRDefault="00B9381B" w:rsidP="000E02A5">
      <w:pPr>
        <w:pStyle w:val="BodyText"/>
      </w:pPr>
      <w:r w:rsidRPr="006D613E">
        <w:t xml:space="preserve">For the material formerly in this Appendix, readers should refer to </w:t>
      </w:r>
      <w:hyperlink r:id="rId74" w:history="1">
        <w:r w:rsidRPr="006D613E">
          <w:rPr>
            <w:rStyle w:val="Hyperlink"/>
          </w:rPr>
          <w:t>IHE Technical Frameworks General Introduction Appendix E</w:t>
        </w:r>
      </w:hyperlink>
      <w:r w:rsidRPr="006D613E">
        <w:t>.</w:t>
      </w:r>
    </w:p>
    <w:p w14:paraId="435780AA" w14:textId="57447D2F" w:rsidR="00B11855" w:rsidRPr="006D613E" w:rsidRDefault="00813541" w:rsidP="005F16F9">
      <w:pPr>
        <w:pStyle w:val="AppendixHeading1"/>
        <w:rPr>
          <w:noProof w:val="0"/>
        </w:rPr>
      </w:pPr>
      <w:bookmarkStart w:id="1125" w:name="_Toc401769895"/>
      <w:bookmarkStart w:id="1126" w:name="_Toc466373849"/>
      <w:r w:rsidRPr="006D613E">
        <w:rPr>
          <w:noProof w:val="0"/>
        </w:rPr>
        <w:lastRenderedPageBreak/>
        <w:t xml:space="preserve">– </w:t>
      </w:r>
      <w:r w:rsidR="006D613E">
        <w:rPr>
          <w:noProof w:val="0"/>
        </w:rPr>
        <w:t>HL7</w:t>
      </w:r>
      <w:r w:rsidR="00995105" w:rsidRPr="006D613E">
        <w:rPr>
          <w:noProof w:val="0"/>
        </w:rPr>
        <w:t xml:space="preserve"> </w:t>
      </w:r>
      <w:r w:rsidR="003D003E" w:rsidRPr="006D613E">
        <w:rPr>
          <w:noProof w:val="0"/>
        </w:rPr>
        <w:t>Implementation Notes</w:t>
      </w:r>
      <w:bookmarkEnd w:id="1125"/>
      <w:bookmarkEnd w:id="1126"/>
    </w:p>
    <w:p w14:paraId="0EEFCA02" w14:textId="6D9FD689" w:rsidR="00B11855" w:rsidRPr="006D613E" w:rsidRDefault="00CF201F" w:rsidP="000E02A5">
      <w:pPr>
        <w:pStyle w:val="BodyText"/>
      </w:pPr>
      <w:r w:rsidRPr="006D613E">
        <w:t xml:space="preserve">For general </w:t>
      </w:r>
      <w:r w:rsidR="006D613E">
        <w:t>HL7</w:t>
      </w:r>
      <w:r w:rsidR="00995105" w:rsidRPr="006D613E">
        <w:t xml:space="preserve"> </w:t>
      </w:r>
      <w:r w:rsidRPr="006D613E">
        <w:t xml:space="preserve">Implementation Notes, it is important that the reader study </w:t>
      </w:r>
      <w:hyperlink r:id="rId75" w:history="1">
        <w:r w:rsidRPr="006D613E">
          <w:rPr>
            <w:rStyle w:val="Hyperlink"/>
          </w:rPr>
          <w:t>IHE Technical Frameworks General Introduction Appendix E</w:t>
        </w:r>
      </w:hyperlink>
      <w:r w:rsidRPr="006D613E">
        <w:t>. Only considerations specific to IHE PCD profiles will be covered here.</w:t>
      </w:r>
    </w:p>
    <w:p w14:paraId="202576CF" w14:textId="77777777" w:rsidR="00B11855" w:rsidRPr="006D613E" w:rsidRDefault="003D003E" w:rsidP="005F16F9">
      <w:pPr>
        <w:pStyle w:val="AppendixHeading2"/>
        <w:rPr>
          <w:noProof w:val="0"/>
        </w:rPr>
      </w:pPr>
      <w:bookmarkStart w:id="1127" w:name="_Toc401769896"/>
      <w:bookmarkStart w:id="1128" w:name="_Toc466373850"/>
      <w:r w:rsidRPr="006D613E">
        <w:rPr>
          <w:noProof w:val="0"/>
        </w:rPr>
        <w:t>Acknowledgment Modes</w:t>
      </w:r>
      <w:bookmarkEnd w:id="1127"/>
      <w:bookmarkEnd w:id="1128"/>
    </w:p>
    <w:p w14:paraId="584BB2FF" w14:textId="77777777" w:rsidR="00B11855" w:rsidRPr="006D613E" w:rsidRDefault="003D003E" w:rsidP="00B617F4">
      <w:pPr>
        <w:pStyle w:val="BodyText"/>
      </w:pPr>
      <w:r w:rsidRPr="006D613E">
        <w:t>ACKNOWLEDGMENT MESSAGES</w:t>
      </w:r>
    </w:p>
    <w:p w14:paraId="6B1ECBA2" w14:textId="27F63F74" w:rsidR="00B11855" w:rsidRPr="006D613E" w:rsidRDefault="003D003E" w:rsidP="00B617F4">
      <w:pPr>
        <w:pStyle w:val="BodyText"/>
      </w:pPr>
      <w:r w:rsidRPr="006D613E">
        <w:t>Acknowledgment messages may be defined on an application basis. However</w:t>
      </w:r>
      <w:r w:rsidR="00EF66D8">
        <w:t>,</w:t>
      </w:r>
      <w:r w:rsidRPr="006D613E">
        <w:t xml:space="preserve"> the simple general acknowledgment message (ACK) may be used where the application does not define a special message (application level acknowledgment) and in other cases as described in Section 2.9</w:t>
      </w:r>
      <w:r w:rsidR="003570BC" w:rsidRPr="006D613E">
        <w:t xml:space="preserve"> of the </w:t>
      </w:r>
      <w:r w:rsidR="006D613E">
        <w:t>HL7</w:t>
      </w:r>
      <w:r w:rsidR="00995105" w:rsidRPr="006D613E">
        <w:t xml:space="preserve"> </w:t>
      </w:r>
      <w:r w:rsidR="004C60BF" w:rsidRPr="006D613E">
        <w:t>specification</w:t>
      </w:r>
      <w:r w:rsidRPr="006D613E">
        <w:t>, "Message Processing Rules".</w:t>
      </w:r>
    </w:p>
    <w:p w14:paraId="1776EE61" w14:textId="77777777" w:rsidR="00B11855" w:rsidRPr="006D613E" w:rsidRDefault="003D003E" w:rsidP="00B617F4">
      <w:pPr>
        <w:pStyle w:val="BodyText"/>
      </w:pPr>
      <w:r w:rsidRPr="006D613E">
        <w:t>The IHE PCD transaction PCD-03 supports ‘enhanced mode’ acknowledgements. See discussion under PCD-03 Transactions as well as in B.1   MSH – Message Header Segment and B.2 MSA – Message Acknowledgement Segment</w:t>
      </w:r>
    </w:p>
    <w:p w14:paraId="48A3C1B3" w14:textId="77777777" w:rsidR="00B11855" w:rsidRPr="006D613E" w:rsidRDefault="003D003E" w:rsidP="005F16F9">
      <w:pPr>
        <w:pStyle w:val="AppendixHeading2"/>
        <w:rPr>
          <w:noProof w:val="0"/>
        </w:rPr>
      </w:pPr>
      <w:bookmarkStart w:id="1129" w:name="_Toc401769897"/>
      <w:bookmarkStart w:id="1130" w:name="_Toc466373851"/>
      <w:r w:rsidRPr="006D613E">
        <w:rPr>
          <w:noProof w:val="0"/>
        </w:rPr>
        <w:t>Use of OSI Object Identifier (OID)</w:t>
      </w:r>
      <w:bookmarkEnd w:id="1129"/>
      <w:bookmarkEnd w:id="1130"/>
    </w:p>
    <w:p w14:paraId="4D4ACE49" w14:textId="2CED1E62" w:rsidR="00B11855" w:rsidRPr="006D613E" w:rsidRDefault="003D003E" w:rsidP="00B617F4">
      <w:pPr>
        <w:pStyle w:val="BodyText"/>
      </w:pPr>
      <w:r w:rsidRPr="006D613E">
        <w:t xml:space="preserve">OSI Object identifiers (OIDs) are universal identifiers used in </w:t>
      </w:r>
      <w:r w:rsidR="006D613E">
        <w:t>HL7</w:t>
      </w:r>
      <w:r w:rsidR="00995105" w:rsidRPr="006D613E">
        <w:t xml:space="preserve"> </w:t>
      </w:r>
      <w:r w:rsidRPr="006D613E">
        <w:t xml:space="preserve">in a number of contexts. </w:t>
      </w:r>
    </w:p>
    <w:p w14:paraId="49D8B3B1" w14:textId="77777777" w:rsidR="00B11855" w:rsidRPr="006D613E" w:rsidRDefault="003D003E" w:rsidP="00B617F4">
      <w:pPr>
        <w:pStyle w:val="BodyText"/>
      </w:pPr>
      <w:r w:rsidRPr="006D613E">
        <w:t xml:space="preserve">Unlike GUIDs or UUIDs, which are generated by a completely </w:t>
      </w:r>
      <w:proofErr w:type="spellStart"/>
      <w:r w:rsidRPr="006D613E">
        <w:t>uncentralized</w:t>
      </w:r>
      <w:proofErr w:type="spellEnd"/>
      <w:r w:rsidRPr="006D613E">
        <w:t xml:space="preserve"> process (using an algorithm that can run on any computer that is extremely unlikely to ever generate the same ID twice), OIDs are generated by a hierarchical network of entities each of which is the ultimate authority for its own part of the tree. See </w:t>
      </w:r>
      <w:hyperlink r:id="rId76" w:history="1">
        <w:r w:rsidRPr="006D613E">
          <w:rPr>
            <w:rStyle w:val="Hyperlink"/>
          </w:rPr>
          <w:t>ITI TF2x</w:t>
        </w:r>
      </w:hyperlink>
      <w:r w:rsidRPr="006D613E">
        <w:t xml:space="preserve"> Appendix B for general specifications for OID syntax, and for obtaining an OID root for your organization. </w:t>
      </w:r>
    </w:p>
    <w:p w14:paraId="197259BB" w14:textId="77777777" w:rsidR="00B11855" w:rsidRPr="006D613E" w:rsidRDefault="003D003E" w:rsidP="00B617F4">
      <w:pPr>
        <w:pStyle w:val="BodyText"/>
      </w:pPr>
      <w:r w:rsidRPr="006D613E">
        <w:t>The IHE PCD Technical Committee may issue OIDs from its reserved OID arc for the registration IHE PCD profiles, or for such other purposes as the Committee determines.</w:t>
      </w:r>
    </w:p>
    <w:p w14:paraId="52E918E6" w14:textId="77777777" w:rsidR="00B11855" w:rsidRPr="006D613E" w:rsidRDefault="003D003E" w:rsidP="00B617F4">
      <w:pPr>
        <w:pStyle w:val="BodyText"/>
      </w:pPr>
      <w:r w:rsidRPr="006D613E">
        <w:t>The following OID has been assigned to IHE PCD: 1.3.6.1.4.1.19376.1.6</w:t>
      </w:r>
    </w:p>
    <w:p w14:paraId="536D11B6" w14:textId="77777777" w:rsidR="00B11855" w:rsidRPr="006D613E" w:rsidRDefault="003D003E" w:rsidP="00B617F4">
      <w:pPr>
        <w:pStyle w:val="BodyText"/>
      </w:pPr>
      <w:r w:rsidRPr="006D613E">
        <w:t>ISO/IEEE 11073 nomenclature terms have OIDs from the arc 1.2.840.10004.1.1.1.0.0.1</w:t>
      </w:r>
    </w:p>
    <w:p w14:paraId="1A4D4B03" w14:textId="3DF2DFD3" w:rsidR="00B11855" w:rsidRPr="006D613E" w:rsidRDefault="006D613E" w:rsidP="00B617F4">
      <w:pPr>
        <w:pStyle w:val="BodyText"/>
      </w:pPr>
      <w:r>
        <w:t>HL7</w:t>
      </w:r>
      <w:r w:rsidR="00995105" w:rsidRPr="006D613E">
        <w:t xml:space="preserve"> </w:t>
      </w:r>
      <w:r w:rsidR="003D003E" w:rsidRPr="006D613E">
        <w:t xml:space="preserve">allocates OIDs from the arc 2.16.840.1.113883 (joint-iso-itu-t.country.us.organization.hl7). </w:t>
      </w:r>
      <w:r>
        <w:t>HL7</w:t>
      </w:r>
      <w:r w:rsidR="00995105" w:rsidRPr="006D613E">
        <w:t xml:space="preserve"> </w:t>
      </w:r>
      <w:r w:rsidR="003D003E" w:rsidRPr="006D613E">
        <w:t>maintains an OID registry at http://www.hl7.org/oid/index.cfm.</w:t>
      </w:r>
    </w:p>
    <w:p w14:paraId="2243680A" w14:textId="77777777" w:rsidR="00B11855" w:rsidRPr="006D613E" w:rsidRDefault="00B11855" w:rsidP="00B617F4">
      <w:pPr>
        <w:pStyle w:val="BodyText"/>
      </w:pPr>
    </w:p>
    <w:p w14:paraId="0EFB1915" w14:textId="77777777" w:rsidR="00B11855" w:rsidRPr="006D613E" w:rsidRDefault="00813541" w:rsidP="005F16F9">
      <w:pPr>
        <w:pStyle w:val="AppendixHeading1"/>
        <w:rPr>
          <w:noProof w:val="0"/>
        </w:rPr>
      </w:pPr>
      <w:bookmarkStart w:id="1131" w:name="_Toc401769898"/>
      <w:bookmarkStart w:id="1132" w:name="_Toc466373852"/>
      <w:r w:rsidRPr="006D613E">
        <w:rPr>
          <w:noProof w:val="0"/>
        </w:rPr>
        <w:lastRenderedPageBreak/>
        <w:t xml:space="preserve">– </w:t>
      </w:r>
      <w:r w:rsidR="003D003E" w:rsidRPr="006D613E">
        <w:rPr>
          <w:noProof w:val="0"/>
        </w:rPr>
        <w:t>IHE Integration Statements</w:t>
      </w:r>
      <w:bookmarkEnd w:id="1131"/>
      <w:bookmarkEnd w:id="1132"/>
    </w:p>
    <w:p w14:paraId="51FDFF1D" w14:textId="77777777" w:rsidR="00B9381B" w:rsidRPr="006D613E" w:rsidRDefault="00B9381B" w:rsidP="00B617F4">
      <w:pPr>
        <w:pStyle w:val="BodyText"/>
      </w:pPr>
      <w:r w:rsidRPr="006D613E">
        <w:t xml:space="preserve">For material formerly in this Appendix, readers should now refer to </w:t>
      </w:r>
      <w:hyperlink r:id="rId77" w:history="1">
        <w:r w:rsidRPr="006D613E">
          <w:rPr>
            <w:rStyle w:val="Hyperlink"/>
          </w:rPr>
          <w:t>IHE Technical Frameworks General Introduction Appendix F</w:t>
        </w:r>
      </w:hyperlink>
      <w:r w:rsidRPr="006D613E">
        <w:t>.</w:t>
      </w:r>
    </w:p>
    <w:p w14:paraId="1830D620" w14:textId="77777777" w:rsidR="00B11855" w:rsidRPr="006D613E" w:rsidRDefault="00813541" w:rsidP="005F16F9">
      <w:pPr>
        <w:pStyle w:val="AppendixHeading1"/>
        <w:rPr>
          <w:noProof w:val="0"/>
        </w:rPr>
      </w:pPr>
      <w:bookmarkStart w:id="1133" w:name="_Toc401769899"/>
      <w:bookmarkStart w:id="1134" w:name="_Toc466373853"/>
      <w:r w:rsidRPr="006D613E">
        <w:rPr>
          <w:noProof w:val="0"/>
        </w:rPr>
        <w:lastRenderedPageBreak/>
        <w:t xml:space="preserve">– </w:t>
      </w:r>
      <w:r w:rsidR="003D003E" w:rsidRPr="006D613E">
        <w:rPr>
          <w:noProof w:val="0"/>
        </w:rPr>
        <w:t>Message Transport using MLLP</w:t>
      </w:r>
      <w:bookmarkEnd w:id="1133"/>
      <w:bookmarkEnd w:id="1134"/>
    </w:p>
    <w:p w14:paraId="24935441" w14:textId="653ADBA9" w:rsidR="00B11855" w:rsidRPr="006D613E" w:rsidRDefault="003D003E" w:rsidP="00B617F4">
      <w:pPr>
        <w:pStyle w:val="BodyText"/>
      </w:pPr>
      <w:r w:rsidRPr="006D613E">
        <w:t xml:space="preserve">IHE PCD </w:t>
      </w:r>
      <w:r w:rsidR="006D613E">
        <w:t>HL7</w:t>
      </w:r>
      <w:r w:rsidR="00995105" w:rsidRPr="006D613E">
        <w:t xml:space="preserve"> </w:t>
      </w:r>
      <w:r w:rsidRPr="006D613E">
        <w:t xml:space="preserve">V2 messages </w:t>
      </w:r>
      <w:r w:rsidRPr="006D613E">
        <w:rPr>
          <w:rStyle w:val="Emphasis"/>
        </w:rPr>
        <w:t>may</w:t>
      </w:r>
      <w:r w:rsidRPr="006D613E">
        <w:t xml:space="preserve"> be sent using the HL7-defined "Minimal Lower Layer Protocol" (MLLP). At the present </w:t>
      </w:r>
      <w:r w:rsidR="00EF66D8" w:rsidRPr="006D613E">
        <w:t>time,</w:t>
      </w:r>
      <w:r w:rsidRPr="006D613E">
        <w:t xml:space="preserve"> MLLP is used by all IHE PCD actors operating behind a hospital firewall, and the selection of MLLP versus other transport options is based on implementation or one-time configuration.</w:t>
      </w:r>
    </w:p>
    <w:p w14:paraId="43141828" w14:textId="1E09E020" w:rsidR="00B11855" w:rsidRPr="006D613E" w:rsidRDefault="003D003E" w:rsidP="00B617F4">
      <w:pPr>
        <w:pStyle w:val="BodyText"/>
      </w:pPr>
      <w:r w:rsidRPr="006D613E">
        <w:t xml:space="preserve">Guidance regarding MLLP is provided by the </w:t>
      </w:r>
      <w:hyperlink r:id="rId78" w:history="1">
        <w:r w:rsidRPr="006D613E">
          <w:rPr>
            <w:rStyle w:val="Hyperlink"/>
          </w:rPr>
          <w:t>IHE ITI TF-2</w:t>
        </w:r>
        <w:r w:rsidR="003C0409" w:rsidRPr="006D613E">
          <w:rPr>
            <w:rStyle w:val="Hyperlink"/>
          </w:rPr>
          <w:t>x</w:t>
        </w:r>
      </w:hyperlink>
      <w:r w:rsidRPr="006D613E">
        <w:t xml:space="preserve"> Section C.2.1 </w:t>
      </w:r>
      <w:r w:rsidRPr="006D613E">
        <w:rPr>
          <w:rStyle w:val="Emphasis"/>
        </w:rPr>
        <w:t>Network Guidelines</w:t>
      </w:r>
      <w:r w:rsidRPr="006D613E">
        <w:t xml:space="preserve">, which in turn reference the Minimal Lower Layer Protocol defined in Appendix C of the </w:t>
      </w:r>
      <w:r w:rsidR="006D613E">
        <w:t>HL7</w:t>
      </w:r>
      <w:r w:rsidR="00995105" w:rsidRPr="006D613E">
        <w:t xml:space="preserve"> </w:t>
      </w:r>
      <w:r w:rsidRPr="006D613E">
        <w:t>Implementation Guide.</w:t>
      </w:r>
    </w:p>
    <w:p w14:paraId="74EF8880" w14:textId="77777777" w:rsidR="00B11855" w:rsidRPr="006D613E" w:rsidRDefault="00B11855" w:rsidP="00B617F4">
      <w:pPr>
        <w:pStyle w:val="BodyText"/>
      </w:pPr>
    </w:p>
    <w:p w14:paraId="24548BC4" w14:textId="77777777" w:rsidR="00B11855" w:rsidRPr="006D613E" w:rsidRDefault="00813541" w:rsidP="005F16F9">
      <w:pPr>
        <w:pStyle w:val="AppendixHeading1"/>
        <w:rPr>
          <w:noProof w:val="0"/>
        </w:rPr>
      </w:pPr>
      <w:bookmarkStart w:id="1135" w:name="_Toc401769900"/>
      <w:bookmarkStart w:id="1136" w:name="_Toc466373854"/>
      <w:r w:rsidRPr="006D613E">
        <w:rPr>
          <w:noProof w:val="0"/>
        </w:rPr>
        <w:lastRenderedPageBreak/>
        <w:t xml:space="preserve">– </w:t>
      </w:r>
      <w:r w:rsidR="003D003E" w:rsidRPr="006D613E">
        <w:rPr>
          <w:noProof w:val="0"/>
        </w:rPr>
        <w:t>Message Transport using WS*</w:t>
      </w:r>
      <w:bookmarkEnd w:id="1135"/>
      <w:bookmarkEnd w:id="1136"/>
    </w:p>
    <w:p w14:paraId="5A829C05" w14:textId="7BE7FD85" w:rsidR="00B11855" w:rsidRPr="006D613E" w:rsidRDefault="003D003E" w:rsidP="00254205">
      <w:pPr>
        <w:pStyle w:val="BodyText"/>
      </w:pPr>
      <w:r w:rsidRPr="006D613E">
        <w:t xml:space="preserve">IHE PCD </w:t>
      </w:r>
      <w:r w:rsidR="006D613E">
        <w:t>HL7</w:t>
      </w:r>
      <w:r w:rsidR="00995105" w:rsidRPr="006D613E">
        <w:t xml:space="preserve"> </w:t>
      </w:r>
      <w:r w:rsidRPr="006D613E">
        <w:t xml:space="preserve">V2 messages </w:t>
      </w:r>
      <w:r w:rsidRPr="006D613E">
        <w:rPr>
          <w:rStyle w:val="Emphasis"/>
        </w:rPr>
        <w:t>may</w:t>
      </w:r>
      <w:r w:rsidRPr="006D613E">
        <w:t xml:space="preserve"> be sent over Web Services (WS*).</w:t>
      </w:r>
    </w:p>
    <w:p w14:paraId="5FA84009" w14:textId="77777777" w:rsidR="00B11855" w:rsidRPr="006D613E" w:rsidRDefault="003D003E" w:rsidP="00254205">
      <w:pPr>
        <w:pStyle w:val="BodyText"/>
      </w:pPr>
      <w:r w:rsidRPr="006D613E">
        <w:t xml:space="preserve">The IHE IT Infrastructure Technical Framework Volume 2x Appendix V provides guidance regarding the appropriate WSDL files, schema and sample XML messages. The following artifacts are provided here as informative implementations and should match the versions found in the IHE </w:t>
      </w:r>
      <w:hyperlink r:id="rId79" w:history="1">
        <w:r w:rsidRPr="006D613E">
          <w:rPr>
            <w:color w:val="0000FF"/>
            <w:u w:val="single" w:color="0000FF"/>
          </w:rPr>
          <w:t>ftp://ftp.ihe.net/TF_Implementation_Material/</w:t>
        </w:r>
      </w:hyperlink>
      <w:r w:rsidRPr="006D613E">
        <w:t xml:space="preserve"> for PCD. If a later version is available at the ftp site, it should be used.</w:t>
      </w:r>
    </w:p>
    <w:p w14:paraId="54AD7967" w14:textId="77777777" w:rsidR="00B11855" w:rsidRPr="006D613E" w:rsidRDefault="003D003E" w:rsidP="005F16F9">
      <w:pPr>
        <w:pStyle w:val="AppendixHeading2"/>
        <w:rPr>
          <w:noProof w:val="0"/>
        </w:rPr>
      </w:pPr>
      <w:bookmarkStart w:id="1137" w:name="_Toc401769901"/>
      <w:bookmarkStart w:id="1138" w:name="_Toc466373855"/>
      <w:r w:rsidRPr="006D613E">
        <w:rPr>
          <w:noProof w:val="0"/>
        </w:rPr>
        <w:t>Sample WSDL file and schema</w:t>
      </w:r>
      <w:bookmarkEnd w:id="1137"/>
      <w:bookmarkEnd w:id="1138"/>
    </w:p>
    <w:p w14:paraId="1E173FFC" w14:textId="77777777" w:rsidR="00B11855" w:rsidRPr="006D613E" w:rsidRDefault="003D003E" w:rsidP="00254205">
      <w:pPr>
        <w:pStyle w:val="BodyText"/>
      </w:pPr>
      <w:r w:rsidRPr="006D613E">
        <w:t>The Web Services Description Language (WSDL) is a W3C standard designed to define a web service through concrete endpoints and operations. The IHE IT Infrastructure Technical Framework Volume 2x Appendix V provides guidance on deriving WSDL files from an IHE transaction.</w:t>
      </w:r>
    </w:p>
    <w:p w14:paraId="7CFE58AC" w14:textId="0DF5C59D" w:rsidR="00B11855" w:rsidRPr="006D613E" w:rsidRDefault="003D003E" w:rsidP="00254205">
      <w:pPr>
        <w:pStyle w:val="BodyText"/>
      </w:pPr>
      <w:r w:rsidRPr="006D613E">
        <w:t>Non-normative illustrative examples of a WSDL file «</w:t>
      </w:r>
      <w:proofErr w:type="spellStart"/>
      <w:r w:rsidRPr="006D613E">
        <w:t>DeviceObservationConsumer.wsdl</w:t>
      </w:r>
      <w:proofErr w:type="spellEnd"/>
      <w:r w:rsidRPr="006D613E">
        <w:t>» and schema «DeviceObservationConsumer.xsd» are shown below:</w:t>
      </w:r>
    </w:p>
    <w:p w14:paraId="449CAC2E" w14:textId="77777777" w:rsidR="00C44528" w:rsidRPr="006D613E" w:rsidRDefault="00C44528" w:rsidP="00254205">
      <w:pPr>
        <w:pStyle w:val="BodyText"/>
      </w:pPr>
    </w:p>
    <w:tbl>
      <w:tblPr>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30"/>
      </w:tblGrid>
      <w:tr w:rsidR="00B11855" w:rsidRPr="006D613E" w14:paraId="3D0E0A11" w14:textId="77777777" w:rsidTr="00C10546">
        <w:trPr>
          <w:jc w:val="center"/>
        </w:trPr>
        <w:tc>
          <w:tcPr>
            <w:tcW w:w="9330" w:type="dxa"/>
            <w:shd w:val="clear" w:color="auto" w:fill="F2F2F2"/>
          </w:tcPr>
          <w:p w14:paraId="4986378D" w14:textId="77777777" w:rsidR="00B11855" w:rsidRPr="006D613E" w:rsidRDefault="003D003E" w:rsidP="00C44528">
            <w:pPr>
              <w:pStyle w:val="TableEntryHeader"/>
            </w:pPr>
            <w:proofErr w:type="spellStart"/>
            <w:r w:rsidRPr="006D613E">
              <w:t>DeviceObservationConsumer.wsdl</w:t>
            </w:r>
            <w:proofErr w:type="spellEnd"/>
          </w:p>
        </w:tc>
      </w:tr>
      <w:tr w:rsidR="00B11855" w:rsidRPr="006D613E" w14:paraId="6661DE91" w14:textId="77777777" w:rsidTr="00C10546">
        <w:trPr>
          <w:jc w:val="center"/>
        </w:trPr>
        <w:tc>
          <w:tcPr>
            <w:tcW w:w="9330" w:type="dxa"/>
            <w:shd w:val="clear" w:color="auto" w:fill="auto"/>
          </w:tcPr>
          <w:p w14:paraId="5EA512F4" w14:textId="77777777" w:rsidR="00B11855" w:rsidRPr="006D613E" w:rsidRDefault="003D003E" w:rsidP="00254205">
            <w:pPr>
              <w:pStyle w:val="TableXML"/>
              <w:rPr>
                <w:noProof w:val="0"/>
              </w:rPr>
            </w:pPr>
            <w:proofErr w:type="gramStart"/>
            <w:r w:rsidRPr="006D613E">
              <w:rPr>
                <w:noProof w:val="0"/>
              </w:rPr>
              <w:t>&lt;?xml</w:t>
            </w:r>
            <w:proofErr w:type="gramEnd"/>
            <w:r w:rsidRPr="006D613E">
              <w:rPr>
                <w:noProof w:val="0"/>
              </w:rPr>
              <w:t xml:space="preserve"> version="1.0" encoding="UTF-8"?&gt;</w:t>
            </w:r>
          </w:p>
          <w:p w14:paraId="7DD5003D" w14:textId="77777777" w:rsidR="00B11855" w:rsidRPr="006D613E" w:rsidRDefault="003D003E" w:rsidP="00254205">
            <w:pPr>
              <w:pStyle w:val="TableXML"/>
              <w:rPr>
                <w:noProof w:val="0"/>
              </w:rPr>
            </w:pPr>
            <w:r w:rsidRPr="006D613E">
              <w:rPr>
                <w:noProof w:val="0"/>
              </w:rPr>
              <w:t>&lt;</w:t>
            </w:r>
            <w:proofErr w:type="spellStart"/>
            <w:r w:rsidRPr="006D613E">
              <w:rPr>
                <w:noProof w:val="0"/>
              </w:rPr>
              <w:t>wsdl:definitions</w:t>
            </w:r>
            <w:proofErr w:type="spellEnd"/>
            <w:r w:rsidRPr="006D613E">
              <w:rPr>
                <w:noProof w:val="0"/>
              </w:rPr>
              <w:t xml:space="preserve"> name="</w:t>
            </w:r>
            <w:proofErr w:type="spellStart"/>
            <w:r w:rsidRPr="006D613E">
              <w:rPr>
                <w:noProof w:val="0"/>
              </w:rPr>
              <w:t>DeviceObservationConsumer</w:t>
            </w:r>
            <w:proofErr w:type="spellEnd"/>
            <w:r w:rsidRPr="006D613E">
              <w:rPr>
                <w:noProof w:val="0"/>
              </w:rPr>
              <w:t>"</w:t>
            </w:r>
          </w:p>
          <w:p w14:paraId="6F77300C" w14:textId="77777777" w:rsidR="00B11855" w:rsidRPr="006D613E" w:rsidRDefault="003D003E" w:rsidP="00254205">
            <w:pPr>
              <w:pStyle w:val="TableXML"/>
              <w:rPr>
                <w:noProof w:val="0"/>
              </w:rPr>
            </w:pPr>
            <w:r w:rsidRPr="006D613E">
              <w:rPr>
                <w:noProof w:val="0"/>
              </w:rPr>
              <w:tab/>
            </w:r>
            <w:proofErr w:type="spellStart"/>
            <w:r w:rsidRPr="006D613E">
              <w:rPr>
                <w:noProof w:val="0"/>
              </w:rPr>
              <w:t>targetNamespace</w:t>
            </w:r>
            <w:proofErr w:type="spellEnd"/>
            <w:r w:rsidRPr="006D613E">
              <w:rPr>
                <w:noProof w:val="0"/>
              </w:rPr>
              <w:t>="urn:ihe:pcd:dec:2010"</w:t>
            </w:r>
          </w:p>
          <w:p w14:paraId="4A7B415B" w14:textId="77777777" w:rsidR="00B11855" w:rsidRPr="006D613E" w:rsidRDefault="003D003E" w:rsidP="00254205">
            <w:pPr>
              <w:pStyle w:val="TableXML"/>
              <w:rPr>
                <w:noProof w:val="0"/>
              </w:rPr>
            </w:pPr>
            <w:r w:rsidRPr="006D613E">
              <w:rPr>
                <w:noProof w:val="0"/>
              </w:rPr>
              <w:tab/>
              <w:t>xmlns:soap12="http://schemas.xmlsoap.org/</w:t>
            </w:r>
            <w:proofErr w:type="spellStart"/>
            <w:r w:rsidRPr="006D613E">
              <w:rPr>
                <w:noProof w:val="0"/>
              </w:rPr>
              <w:t>wsdl</w:t>
            </w:r>
            <w:proofErr w:type="spellEnd"/>
            <w:r w:rsidRPr="006D613E">
              <w:rPr>
                <w:noProof w:val="0"/>
              </w:rPr>
              <w:t>/soap12/"</w:t>
            </w:r>
          </w:p>
          <w:p w14:paraId="758729C8" w14:textId="77777777" w:rsidR="00B11855" w:rsidRPr="006D613E" w:rsidRDefault="003D003E" w:rsidP="00254205">
            <w:pPr>
              <w:pStyle w:val="TableXML"/>
              <w:rPr>
                <w:noProof w:val="0"/>
              </w:rPr>
            </w:pPr>
            <w:r w:rsidRPr="006D613E">
              <w:rPr>
                <w:noProof w:val="0"/>
              </w:rPr>
              <w:tab/>
            </w:r>
            <w:proofErr w:type="spellStart"/>
            <w:r w:rsidRPr="006D613E">
              <w:rPr>
                <w:noProof w:val="0"/>
              </w:rPr>
              <w:t>xmlns:wsdl</w:t>
            </w:r>
            <w:proofErr w:type="spellEnd"/>
            <w:r w:rsidRPr="006D613E">
              <w:rPr>
                <w:noProof w:val="0"/>
              </w:rPr>
              <w:t>="http://schemas.xmlsoap.org/</w:t>
            </w:r>
            <w:proofErr w:type="spellStart"/>
            <w:r w:rsidRPr="006D613E">
              <w:rPr>
                <w:noProof w:val="0"/>
              </w:rPr>
              <w:t>wsdl</w:t>
            </w:r>
            <w:proofErr w:type="spellEnd"/>
            <w:r w:rsidRPr="006D613E">
              <w:rPr>
                <w:noProof w:val="0"/>
              </w:rPr>
              <w:t>/"</w:t>
            </w:r>
          </w:p>
          <w:p w14:paraId="5D5AC2CF" w14:textId="77777777" w:rsidR="00B11855" w:rsidRPr="006D613E" w:rsidRDefault="003D003E" w:rsidP="00254205">
            <w:pPr>
              <w:pStyle w:val="TableXML"/>
              <w:rPr>
                <w:noProof w:val="0"/>
              </w:rPr>
            </w:pPr>
            <w:r w:rsidRPr="006D613E">
              <w:rPr>
                <w:noProof w:val="0"/>
              </w:rPr>
              <w:tab/>
            </w:r>
            <w:proofErr w:type="spellStart"/>
            <w:r w:rsidRPr="006D613E">
              <w:rPr>
                <w:noProof w:val="0"/>
              </w:rPr>
              <w:t>xmlns:xsd</w:t>
            </w:r>
            <w:proofErr w:type="spellEnd"/>
            <w:r w:rsidRPr="006D613E">
              <w:rPr>
                <w:noProof w:val="0"/>
              </w:rPr>
              <w:t xml:space="preserve">="http://www.w3.org/2001/XMLSchema"  </w:t>
            </w:r>
          </w:p>
          <w:p w14:paraId="7DF0616D" w14:textId="77777777" w:rsidR="00B11855" w:rsidRPr="006D613E" w:rsidRDefault="003D003E" w:rsidP="00254205">
            <w:pPr>
              <w:pStyle w:val="TableXML"/>
              <w:rPr>
                <w:noProof w:val="0"/>
              </w:rPr>
            </w:pPr>
            <w:r w:rsidRPr="006D613E">
              <w:rPr>
                <w:noProof w:val="0"/>
              </w:rPr>
              <w:tab/>
            </w:r>
            <w:proofErr w:type="spellStart"/>
            <w:r w:rsidRPr="006D613E">
              <w:rPr>
                <w:noProof w:val="0"/>
              </w:rPr>
              <w:t>xmlns:wsaw</w:t>
            </w:r>
            <w:proofErr w:type="spellEnd"/>
            <w:r w:rsidRPr="006D613E">
              <w:rPr>
                <w:noProof w:val="0"/>
              </w:rPr>
              <w:t>="http://www.w3.org/2006/05/addressing/wsdl"</w:t>
            </w:r>
          </w:p>
          <w:p w14:paraId="09D697D3" w14:textId="77777777" w:rsidR="00B11855" w:rsidRPr="006D613E" w:rsidRDefault="003D003E" w:rsidP="00254205">
            <w:pPr>
              <w:pStyle w:val="TableXML"/>
              <w:rPr>
                <w:noProof w:val="0"/>
              </w:rPr>
            </w:pPr>
            <w:r w:rsidRPr="006D613E">
              <w:rPr>
                <w:noProof w:val="0"/>
              </w:rPr>
              <w:tab/>
            </w:r>
            <w:proofErr w:type="spellStart"/>
            <w:r w:rsidRPr="006D613E">
              <w:rPr>
                <w:noProof w:val="0"/>
              </w:rPr>
              <w:t>xmlns:tns</w:t>
            </w:r>
            <w:proofErr w:type="spellEnd"/>
            <w:r w:rsidRPr="006D613E">
              <w:rPr>
                <w:noProof w:val="0"/>
              </w:rPr>
              <w:t>="urn:ihe:pcd:dec:2010"&gt;</w:t>
            </w:r>
          </w:p>
          <w:p w14:paraId="088B2BA2"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wsdl:types</w:t>
            </w:r>
            <w:proofErr w:type="spellEnd"/>
            <w:r w:rsidRPr="006D613E">
              <w:rPr>
                <w:noProof w:val="0"/>
              </w:rPr>
              <w:t>&gt;</w:t>
            </w:r>
          </w:p>
          <w:p w14:paraId="5E159F3F"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xsd:schema</w:t>
            </w:r>
            <w:proofErr w:type="spellEnd"/>
            <w:r w:rsidRPr="006D613E">
              <w:rPr>
                <w:noProof w:val="0"/>
              </w:rPr>
              <w:t>&gt;</w:t>
            </w:r>
          </w:p>
          <w:p w14:paraId="7E8B12F8" w14:textId="77777777" w:rsidR="00B11855" w:rsidRPr="006D613E" w:rsidRDefault="003D003E" w:rsidP="00254205">
            <w:pPr>
              <w:pStyle w:val="TableXML"/>
              <w:rPr>
                <w:noProof w:val="0"/>
              </w:rPr>
            </w:pPr>
            <w:r w:rsidRPr="006D613E">
              <w:rPr>
                <w:noProof w:val="0"/>
              </w:rPr>
              <w:tab/>
            </w:r>
            <w:r w:rsidRPr="006D613E">
              <w:rPr>
                <w:noProof w:val="0"/>
              </w:rPr>
              <w:tab/>
            </w:r>
            <w:r w:rsidRPr="006D613E">
              <w:rPr>
                <w:noProof w:val="0"/>
              </w:rPr>
              <w:tab/>
              <w:t>&lt;</w:t>
            </w:r>
            <w:proofErr w:type="spellStart"/>
            <w:r w:rsidRPr="006D613E">
              <w:rPr>
                <w:noProof w:val="0"/>
              </w:rPr>
              <w:t>xsd:import</w:t>
            </w:r>
            <w:proofErr w:type="spellEnd"/>
            <w:r w:rsidRPr="006D613E">
              <w:rPr>
                <w:noProof w:val="0"/>
              </w:rPr>
              <w:t xml:space="preserve"> namespace="urn:ihe:pcd:dec:2010" </w:t>
            </w:r>
            <w:proofErr w:type="spellStart"/>
            <w:r w:rsidRPr="006D613E">
              <w:rPr>
                <w:noProof w:val="0"/>
              </w:rPr>
              <w:t>schemaLocation</w:t>
            </w:r>
            <w:proofErr w:type="spellEnd"/>
            <w:r w:rsidRPr="006D613E">
              <w:rPr>
                <w:noProof w:val="0"/>
              </w:rPr>
              <w:t>="DeviceObservationConsumer.xsd"/&gt;</w:t>
            </w:r>
          </w:p>
          <w:p w14:paraId="3863A131"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xsd:schema</w:t>
            </w:r>
            <w:proofErr w:type="spellEnd"/>
            <w:r w:rsidRPr="006D613E">
              <w:rPr>
                <w:noProof w:val="0"/>
              </w:rPr>
              <w:t>&gt;</w:t>
            </w:r>
          </w:p>
          <w:p w14:paraId="612B9A42"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wsdl:types</w:t>
            </w:r>
            <w:proofErr w:type="spellEnd"/>
            <w:r w:rsidRPr="006D613E">
              <w:rPr>
                <w:noProof w:val="0"/>
              </w:rPr>
              <w:t>&gt;</w:t>
            </w:r>
          </w:p>
          <w:p w14:paraId="60C9BE6D"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wsdl:message</w:t>
            </w:r>
            <w:proofErr w:type="spellEnd"/>
            <w:r w:rsidRPr="006D613E">
              <w:rPr>
                <w:noProof w:val="0"/>
              </w:rPr>
              <w:t xml:space="preserve"> name="</w:t>
            </w:r>
            <w:proofErr w:type="spellStart"/>
            <w:r w:rsidRPr="006D613E">
              <w:rPr>
                <w:noProof w:val="0"/>
              </w:rPr>
              <w:t>CommunicatePCDData_Message</w:t>
            </w:r>
            <w:proofErr w:type="spellEnd"/>
            <w:r w:rsidRPr="006D613E">
              <w:rPr>
                <w:noProof w:val="0"/>
              </w:rPr>
              <w:t>"&gt;</w:t>
            </w:r>
          </w:p>
          <w:p w14:paraId="369B3D61"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wsdl:documentation</w:t>
            </w:r>
            <w:proofErr w:type="spellEnd"/>
            <w:r w:rsidRPr="006D613E">
              <w:rPr>
                <w:noProof w:val="0"/>
              </w:rPr>
              <w:t>&gt;Communicate PCD Data&lt;/</w:t>
            </w:r>
            <w:proofErr w:type="spellStart"/>
            <w:r w:rsidRPr="006D613E">
              <w:rPr>
                <w:noProof w:val="0"/>
              </w:rPr>
              <w:t>wsdl:documentation</w:t>
            </w:r>
            <w:proofErr w:type="spellEnd"/>
            <w:r w:rsidRPr="006D613E">
              <w:rPr>
                <w:noProof w:val="0"/>
              </w:rPr>
              <w:t>&gt;</w:t>
            </w:r>
          </w:p>
          <w:p w14:paraId="7C8E8DA6"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wsdl:part</w:t>
            </w:r>
            <w:proofErr w:type="spellEnd"/>
            <w:r w:rsidRPr="006D613E">
              <w:rPr>
                <w:noProof w:val="0"/>
              </w:rPr>
              <w:t xml:space="preserve"> name="body" element="</w:t>
            </w:r>
            <w:proofErr w:type="spellStart"/>
            <w:r w:rsidRPr="006D613E">
              <w:rPr>
                <w:noProof w:val="0"/>
              </w:rPr>
              <w:t>tns:CommunicatePCDData</w:t>
            </w:r>
            <w:proofErr w:type="spellEnd"/>
            <w:r w:rsidRPr="006D613E">
              <w:rPr>
                <w:noProof w:val="0"/>
              </w:rPr>
              <w:t>"/&gt;</w:t>
            </w:r>
          </w:p>
          <w:p w14:paraId="03DD0A3A"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wsdl:message</w:t>
            </w:r>
            <w:proofErr w:type="spellEnd"/>
            <w:r w:rsidRPr="006D613E">
              <w:rPr>
                <w:noProof w:val="0"/>
              </w:rPr>
              <w:t>&gt;</w:t>
            </w:r>
          </w:p>
          <w:p w14:paraId="51DDFC5B"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wsdl:message</w:t>
            </w:r>
            <w:proofErr w:type="spellEnd"/>
            <w:r w:rsidRPr="006D613E">
              <w:rPr>
                <w:noProof w:val="0"/>
              </w:rPr>
              <w:t xml:space="preserve"> name="</w:t>
            </w:r>
            <w:proofErr w:type="spellStart"/>
            <w:r w:rsidRPr="006D613E">
              <w:rPr>
                <w:noProof w:val="0"/>
              </w:rPr>
              <w:t>CommunicatePCDDataResponse_Message</w:t>
            </w:r>
            <w:proofErr w:type="spellEnd"/>
            <w:r w:rsidRPr="006D613E">
              <w:rPr>
                <w:noProof w:val="0"/>
              </w:rPr>
              <w:t>"&gt;</w:t>
            </w:r>
          </w:p>
          <w:p w14:paraId="4C270C1E"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wsdl:documentation</w:t>
            </w:r>
            <w:proofErr w:type="spellEnd"/>
            <w:r w:rsidRPr="006D613E">
              <w:rPr>
                <w:noProof w:val="0"/>
              </w:rPr>
              <w:t>&gt;Communicate PCD Data Response&lt;/</w:t>
            </w:r>
            <w:proofErr w:type="spellStart"/>
            <w:r w:rsidRPr="006D613E">
              <w:rPr>
                <w:noProof w:val="0"/>
              </w:rPr>
              <w:t>wsdl:documentation</w:t>
            </w:r>
            <w:proofErr w:type="spellEnd"/>
            <w:r w:rsidRPr="006D613E">
              <w:rPr>
                <w:noProof w:val="0"/>
              </w:rPr>
              <w:t>&gt;</w:t>
            </w:r>
          </w:p>
          <w:p w14:paraId="1108CBAB"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wsdl:part</w:t>
            </w:r>
            <w:proofErr w:type="spellEnd"/>
            <w:r w:rsidRPr="006D613E">
              <w:rPr>
                <w:noProof w:val="0"/>
              </w:rPr>
              <w:t xml:space="preserve"> name="body" element="</w:t>
            </w:r>
            <w:proofErr w:type="spellStart"/>
            <w:r w:rsidRPr="006D613E">
              <w:rPr>
                <w:noProof w:val="0"/>
              </w:rPr>
              <w:t>tns:CommunicatePCDDataResponse</w:t>
            </w:r>
            <w:proofErr w:type="spellEnd"/>
            <w:r w:rsidRPr="006D613E">
              <w:rPr>
                <w:noProof w:val="0"/>
              </w:rPr>
              <w:t>"/&gt;</w:t>
            </w:r>
          </w:p>
          <w:p w14:paraId="197A20C3"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wsdl:message</w:t>
            </w:r>
            <w:proofErr w:type="spellEnd"/>
            <w:r w:rsidRPr="006D613E">
              <w:rPr>
                <w:noProof w:val="0"/>
              </w:rPr>
              <w:t>&gt;</w:t>
            </w:r>
          </w:p>
          <w:p w14:paraId="7D4790CF"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wsdl:portType</w:t>
            </w:r>
            <w:proofErr w:type="spellEnd"/>
            <w:r w:rsidRPr="006D613E">
              <w:rPr>
                <w:noProof w:val="0"/>
              </w:rPr>
              <w:t xml:space="preserve"> name="</w:t>
            </w:r>
            <w:proofErr w:type="spellStart"/>
            <w:r w:rsidRPr="006D613E">
              <w:rPr>
                <w:noProof w:val="0"/>
              </w:rPr>
              <w:t>DeviceObservationConsumer_PortType</w:t>
            </w:r>
            <w:proofErr w:type="spellEnd"/>
            <w:r w:rsidRPr="006D613E">
              <w:rPr>
                <w:noProof w:val="0"/>
              </w:rPr>
              <w:t>"&gt;</w:t>
            </w:r>
          </w:p>
          <w:p w14:paraId="3D8B4957"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wsdl:operation</w:t>
            </w:r>
            <w:proofErr w:type="spellEnd"/>
            <w:r w:rsidRPr="006D613E">
              <w:rPr>
                <w:noProof w:val="0"/>
              </w:rPr>
              <w:t xml:space="preserve"> name="</w:t>
            </w:r>
            <w:proofErr w:type="spellStart"/>
            <w:r w:rsidRPr="006D613E">
              <w:rPr>
                <w:noProof w:val="0"/>
              </w:rPr>
              <w:t>CommunicatePCDData</w:t>
            </w:r>
            <w:proofErr w:type="spellEnd"/>
            <w:r w:rsidRPr="006D613E">
              <w:rPr>
                <w:noProof w:val="0"/>
              </w:rPr>
              <w:t>"&gt;</w:t>
            </w:r>
          </w:p>
          <w:p w14:paraId="23895710" w14:textId="77777777" w:rsidR="00B11855" w:rsidRPr="006D613E" w:rsidRDefault="003D003E" w:rsidP="00254205">
            <w:pPr>
              <w:pStyle w:val="TableXML"/>
              <w:rPr>
                <w:noProof w:val="0"/>
              </w:rPr>
            </w:pPr>
            <w:r w:rsidRPr="006D613E">
              <w:rPr>
                <w:noProof w:val="0"/>
              </w:rPr>
              <w:tab/>
            </w:r>
            <w:r w:rsidRPr="006D613E">
              <w:rPr>
                <w:noProof w:val="0"/>
              </w:rPr>
              <w:tab/>
            </w:r>
            <w:r w:rsidRPr="006D613E">
              <w:rPr>
                <w:noProof w:val="0"/>
              </w:rPr>
              <w:tab/>
              <w:t>&lt;</w:t>
            </w:r>
            <w:proofErr w:type="spellStart"/>
            <w:r w:rsidRPr="006D613E">
              <w:rPr>
                <w:noProof w:val="0"/>
              </w:rPr>
              <w:t>wsdl:input</w:t>
            </w:r>
            <w:proofErr w:type="spellEnd"/>
            <w:r w:rsidRPr="006D613E">
              <w:rPr>
                <w:noProof w:val="0"/>
              </w:rPr>
              <w:t xml:space="preserve"> message="</w:t>
            </w:r>
            <w:proofErr w:type="spellStart"/>
            <w:r w:rsidRPr="006D613E">
              <w:rPr>
                <w:noProof w:val="0"/>
              </w:rPr>
              <w:t>tns:CommunicatePCDData_Message</w:t>
            </w:r>
            <w:proofErr w:type="spellEnd"/>
            <w:r w:rsidRPr="006D613E">
              <w:rPr>
                <w:noProof w:val="0"/>
              </w:rPr>
              <w:t xml:space="preserve">" </w:t>
            </w:r>
            <w:proofErr w:type="spellStart"/>
            <w:r w:rsidRPr="006D613E">
              <w:rPr>
                <w:noProof w:val="0"/>
              </w:rPr>
              <w:t>wsaw:Action</w:t>
            </w:r>
            <w:proofErr w:type="spellEnd"/>
            <w:r w:rsidRPr="006D613E">
              <w:rPr>
                <w:noProof w:val="0"/>
              </w:rPr>
              <w:t>="urn:ihe:pcd:2010:CommunicatePCDData"/&gt;</w:t>
            </w:r>
          </w:p>
          <w:p w14:paraId="66DDCD16" w14:textId="77777777" w:rsidR="00B11855" w:rsidRPr="006D613E" w:rsidRDefault="003D003E" w:rsidP="00254205">
            <w:pPr>
              <w:pStyle w:val="TableXML"/>
              <w:rPr>
                <w:noProof w:val="0"/>
              </w:rPr>
            </w:pPr>
            <w:r w:rsidRPr="006D613E">
              <w:rPr>
                <w:noProof w:val="0"/>
              </w:rPr>
              <w:tab/>
            </w:r>
            <w:r w:rsidRPr="006D613E">
              <w:rPr>
                <w:noProof w:val="0"/>
              </w:rPr>
              <w:tab/>
            </w:r>
            <w:r w:rsidRPr="006D613E">
              <w:rPr>
                <w:noProof w:val="0"/>
              </w:rPr>
              <w:tab/>
              <w:t>&lt;</w:t>
            </w:r>
            <w:proofErr w:type="spellStart"/>
            <w:r w:rsidRPr="006D613E">
              <w:rPr>
                <w:noProof w:val="0"/>
              </w:rPr>
              <w:t>wsdl:output</w:t>
            </w:r>
            <w:proofErr w:type="spellEnd"/>
            <w:r w:rsidRPr="006D613E">
              <w:rPr>
                <w:noProof w:val="0"/>
              </w:rPr>
              <w:t xml:space="preserve"> message="</w:t>
            </w:r>
            <w:proofErr w:type="spellStart"/>
            <w:r w:rsidRPr="006D613E">
              <w:rPr>
                <w:noProof w:val="0"/>
              </w:rPr>
              <w:t>tns:CommunicatePCDDataResponse_Message</w:t>
            </w:r>
            <w:proofErr w:type="spellEnd"/>
            <w:r w:rsidRPr="006D613E">
              <w:rPr>
                <w:noProof w:val="0"/>
              </w:rPr>
              <w:t xml:space="preserve">" </w:t>
            </w:r>
            <w:proofErr w:type="spellStart"/>
            <w:r w:rsidRPr="006D613E">
              <w:rPr>
                <w:noProof w:val="0"/>
              </w:rPr>
              <w:lastRenderedPageBreak/>
              <w:t>wsaw:Action</w:t>
            </w:r>
            <w:proofErr w:type="spellEnd"/>
            <w:r w:rsidRPr="006D613E">
              <w:rPr>
                <w:noProof w:val="0"/>
              </w:rPr>
              <w:t>="urn:ihe:pcd:2010:CommunicatePCDDataResponse"/&gt;</w:t>
            </w:r>
          </w:p>
          <w:p w14:paraId="6611C1BF"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wsdl:operation</w:t>
            </w:r>
            <w:proofErr w:type="spellEnd"/>
            <w:r w:rsidRPr="006D613E">
              <w:rPr>
                <w:noProof w:val="0"/>
              </w:rPr>
              <w:t>&gt;</w:t>
            </w:r>
          </w:p>
          <w:p w14:paraId="5242A6C9"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wsdl:portType</w:t>
            </w:r>
            <w:proofErr w:type="spellEnd"/>
            <w:r w:rsidRPr="006D613E">
              <w:rPr>
                <w:noProof w:val="0"/>
              </w:rPr>
              <w:t>&gt;</w:t>
            </w:r>
          </w:p>
          <w:p w14:paraId="62054429"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wsdl:binding</w:t>
            </w:r>
            <w:proofErr w:type="spellEnd"/>
            <w:r w:rsidRPr="006D613E">
              <w:rPr>
                <w:noProof w:val="0"/>
              </w:rPr>
              <w:t xml:space="preserve"> name="DeviceObservationConsumer_Binding_Soap12" type="</w:t>
            </w:r>
            <w:proofErr w:type="spellStart"/>
            <w:r w:rsidRPr="006D613E">
              <w:rPr>
                <w:noProof w:val="0"/>
              </w:rPr>
              <w:t>tns:DeviceObservationConsumer_PortType</w:t>
            </w:r>
            <w:proofErr w:type="spellEnd"/>
            <w:r w:rsidRPr="006D613E">
              <w:rPr>
                <w:noProof w:val="0"/>
              </w:rPr>
              <w:t>"&gt;</w:t>
            </w:r>
          </w:p>
          <w:p w14:paraId="7F14BC3F" w14:textId="77777777" w:rsidR="00B11855" w:rsidRPr="006D613E" w:rsidRDefault="003D003E" w:rsidP="00254205">
            <w:pPr>
              <w:pStyle w:val="TableXML"/>
              <w:rPr>
                <w:noProof w:val="0"/>
              </w:rPr>
            </w:pPr>
            <w:r w:rsidRPr="006D613E">
              <w:rPr>
                <w:noProof w:val="0"/>
              </w:rPr>
              <w:tab/>
            </w:r>
            <w:r w:rsidRPr="006D613E">
              <w:rPr>
                <w:noProof w:val="0"/>
              </w:rPr>
              <w:tab/>
              <w:t>&lt;soap12:binding style="document" transport="http://schemas.xmlsoap.org/soap/http"/&gt;</w:t>
            </w:r>
          </w:p>
          <w:p w14:paraId="5986B78B"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wsaw:UsingAddressing</w:t>
            </w:r>
            <w:proofErr w:type="spellEnd"/>
            <w:r w:rsidRPr="006D613E">
              <w:rPr>
                <w:noProof w:val="0"/>
              </w:rPr>
              <w:t xml:space="preserve"> </w:t>
            </w:r>
            <w:proofErr w:type="spellStart"/>
            <w:r w:rsidRPr="006D613E">
              <w:rPr>
                <w:noProof w:val="0"/>
              </w:rPr>
              <w:t>wsdl:required</w:t>
            </w:r>
            <w:proofErr w:type="spellEnd"/>
            <w:r w:rsidRPr="006D613E">
              <w:rPr>
                <w:noProof w:val="0"/>
              </w:rPr>
              <w:t>="true"/&gt;</w:t>
            </w:r>
          </w:p>
          <w:p w14:paraId="203C36AD"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wsdl:operation</w:t>
            </w:r>
            <w:proofErr w:type="spellEnd"/>
            <w:r w:rsidRPr="006D613E">
              <w:rPr>
                <w:noProof w:val="0"/>
              </w:rPr>
              <w:t xml:space="preserve"> name="</w:t>
            </w:r>
            <w:proofErr w:type="spellStart"/>
            <w:r w:rsidRPr="006D613E">
              <w:rPr>
                <w:noProof w:val="0"/>
              </w:rPr>
              <w:t>CommunicatePCDData</w:t>
            </w:r>
            <w:proofErr w:type="spellEnd"/>
            <w:r w:rsidRPr="006D613E">
              <w:rPr>
                <w:noProof w:val="0"/>
              </w:rPr>
              <w:t>"&gt;</w:t>
            </w:r>
          </w:p>
          <w:p w14:paraId="410A42E5" w14:textId="77777777" w:rsidR="00B11855" w:rsidRPr="006D613E" w:rsidRDefault="003D003E" w:rsidP="00254205">
            <w:pPr>
              <w:pStyle w:val="TableXML"/>
              <w:rPr>
                <w:noProof w:val="0"/>
              </w:rPr>
            </w:pPr>
            <w:r w:rsidRPr="006D613E">
              <w:rPr>
                <w:noProof w:val="0"/>
              </w:rPr>
              <w:tab/>
            </w:r>
            <w:r w:rsidRPr="006D613E">
              <w:rPr>
                <w:noProof w:val="0"/>
              </w:rPr>
              <w:tab/>
            </w:r>
            <w:r w:rsidRPr="006D613E">
              <w:rPr>
                <w:noProof w:val="0"/>
              </w:rPr>
              <w:tab/>
              <w:t xml:space="preserve">&lt;soap12:operation </w:t>
            </w:r>
            <w:proofErr w:type="spellStart"/>
            <w:r w:rsidRPr="006D613E">
              <w:rPr>
                <w:noProof w:val="0"/>
              </w:rPr>
              <w:t>soapAction</w:t>
            </w:r>
            <w:proofErr w:type="spellEnd"/>
            <w:r w:rsidRPr="006D613E">
              <w:rPr>
                <w:noProof w:val="0"/>
              </w:rPr>
              <w:t xml:space="preserve">="urn:ihe:pcd:2010:CommunicatePCDData" </w:t>
            </w:r>
            <w:proofErr w:type="spellStart"/>
            <w:r w:rsidRPr="006D613E">
              <w:rPr>
                <w:noProof w:val="0"/>
              </w:rPr>
              <w:t>soapActionRequired</w:t>
            </w:r>
            <w:proofErr w:type="spellEnd"/>
            <w:r w:rsidRPr="006D613E">
              <w:rPr>
                <w:noProof w:val="0"/>
              </w:rPr>
              <w:t>=""/&gt;</w:t>
            </w:r>
          </w:p>
          <w:p w14:paraId="41B51FEF" w14:textId="77777777" w:rsidR="00B11855" w:rsidRPr="006D613E" w:rsidRDefault="003D003E" w:rsidP="00254205">
            <w:pPr>
              <w:pStyle w:val="TableXML"/>
              <w:rPr>
                <w:noProof w:val="0"/>
              </w:rPr>
            </w:pPr>
            <w:r w:rsidRPr="006D613E">
              <w:rPr>
                <w:noProof w:val="0"/>
              </w:rPr>
              <w:tab/>
            </w:r>
            <w:r w:rsidRPr="006D613E">
              <w:rPr>
                <w:noProof w:val="0"/>
              </w:rPr>
              <w:tab/>
            </w:r>
            <w:r w:rsidRPr="006D613E">
              <w:rPr>
                <w:noProof w:val="0"/>
              </w:rPr>
              <w:tab/>
              <w:t>&lt;</w:t>
            </w:r>
            <w:proofErr w:type="spellStart"/>
            <w:r w:rsidRPr="006D613E">
              <w:rPr>
                <w:noProof w:val="0"/>
              </w:rPr>
              <w:t>wsdl:input</w:t>
            </w:r>
            <w:proofErr w:type="spellEnd"/>
            <w:r w:rsidRPr="006D613E">
              <w:rPr>
                <w:noProof w:val="0"/>
              </w:rPr>
              <w:t>&gt;</w:t>
            </w:r>
          </w:p>
          <w:p w14:paraId="5C96FE5F" w14:textId="77777777" w:rsidR="00B11855" w:rsidRPr="006D613E" w:rsidRDefault="003D003E" w:rsidP="00254205">
            <w:pPr>
              <w:pStyle w:val="TableXML"/>
              <w:rPr>
                <w:noProof w:val="0"/>
              </w:rPr>
            </w:pPr>
            <w:r w:rsidRPr="006D613E">
              <w:rPr>
                <w:noProof w:val="0"/>
              </w:rPr>
              <w:tab/>
            </w:r>
            <w:r w:rsidRPr="006D613E">
              <w:rPr>
                <w:noProof w:val="0"/>
              </w:rPr>
              <w:tab/>
            </w:r>
            <w:r w:rsidRPr="006D613E">
              <w:rPr>
                <w:noProof w:val="0"/>
              </w:rPr>
              <w:tab/>
            </w:r>
            <w:r w:rsidRPr="006D613E">
              <w:rPr>
                <w:noProof w:val="0"/>
              </w:rPr>
              <w:tab/>
              <w:t>&lt;soap12:body use="literal"/&gt;</w:t>
            </w:r>
          </w:p>
          <w:p w14:paraId="27A96797" w14:textId="77777777" w:rsidR="00B11855" w:rsidRPr="006D613E" w:rsidRDefault="003D003E" w:rsidP="00254205">
            <w:pPr>
              <w:pStyle w:val="TableXML"/>
              <w:rPr>
                <w:noProof w:val="0"/>
              </w:rPr>
            </w:pPr>
            <w:r w:rsidRPr="006D613E">
              <w:rPr>
                <w:noProof w:val="0"/>
              </w:rPr>
              <w:tab/>
            </w:r>
            <w:r w:rsidRPr="006D613E">
              <w:rPr>
                <w:noProof w:val="0"/>
              </w:rPr>
              <w:tab/>
            </w:r>
            <w:r w:rsidRPr="006D613E">
              <w:rPr>
                <w:noProof w:val="0"/>
              </w:rPr>
              <w:tab/>
              <w:t>&lt;/</w:t>
            </w:r>
            <w:proofErr w:type="spellStart"/>
            <w:r w:rsidRPr="006D613E">
              <w:rPr>
                <w:noProof w:val="0"/>
              </w:rPr>
              <w:t>wsdl:input</w:t>
            </w:r>
            <w:proofErr w:type="spellEnd"/>
            <w:r w:rsidRPr="006D613E">
              <w:rPr>
                <w:noProof w:val="0"/>
              </w:rPr>
              <w:t>&gt;</w:t>
            </w:r>
          </w:p>
          <w:p w14:paraId="28F7E6F8" w14:textId="77777777" w:rsidR="00B11855" w:rsidRPr="006D613E" w:rsidRDefault="003D003E" w:rsidP="00254205">
            <w:pPr>
              <w:pStyle w:val="TableXML"/>
              <w:rPr>
                <w:noProof w:val="0"/>
              </w:rPr>
            </w:pPr>
            <w:r w:rsidRPr="006D613E">
              <w:rPr>
                <w:noProof w:val="0"/>
              </w:rPr>
              <w:tab/>
            </w:r>
            <w:r w:rsidRPr="006D613E">
              <w:rPr>
                <w:noProof w:val="0"/>
              </w:rPr>
              <w:tab/>
            </w:r>
            <w:r w:rsidRPr="006D613E">
              <w:rPr>
                <w:noProof w:val="0"/>
              </w:rPr>
              <w:tab/>
              <w:t>&lt;</w:t>
            </w:r>
            <w:proofErr w:type="spellStart"/>
            <w:r w:rsidRPr="006D613E">
              <w:rPr>
                <w:noProof w:val="0"/>
              </w:rPr>
              <w:t>wsdl:output</w:t>
            </w:r>
            <w:proofErr w:type="spellEnd"/>
            <w:r w:rsidRPr="006D613E">
              <w:rPr>
                <w:noProof w:val="0"/>
              </w:rPr>
              <w:t>&gt;</w:t>
            </w:r>
          </w:p>
          <w:p w14:paraId="49648D23" w14:textId="77777777" w:rsidR="00B11855" w:rsidRPr="006D613E" w:rsidRDefault="003D003E" w:rsidP="00254205">
            <w:pPr>
              <w:pStyle w:val="TableXML"/>
              <w:rPr>
                <w:noProof w:val="0"/>
              </w:rPr>
            </w:pPr>
            <w:r w:rsidRPr="006D613E">
              <w:rPr>
                <w:noProof w:val="0"/>
              </w:rPr>
              <w:tab/>
            </w:r>
            <w:r w:rsidRPr="006D613E">
              <w:rPr>
                <w:noProof w:val="0"/>
              </w:rPr>
              <w:tab/>
            </w:r>
            <w:r w:rsidRPr="006D613E">
              <w:rPr>
                <w:noProof w:val="0"/>
              </w:rPr>
              <w:tab/>
            </w:r>
            <w:r w:rsidRPr="006D613E">
              <w:rPr>
                <w:noProof w:val="0"/>
              </w:rPr>
              <w:tab/>
              <w:t>&lt;soap12:body use="literal"/&gt;</w:t>
            </w:r>
          </w:p>
          <w:p w14:paraId="318757C6" w14:textId="77777777" w:rsidR="00B11855" w:rsidRPr="006D613E" w:rsidRDefault="003D003E" w:rsidP="00254205">
            <w:pPr>
              <w:pStyle w:val="TableXML"/>
              <w:rPr>
                <w:noProof w:val="0"/>
              </w:rPr>
            </w:pPr>
            <w:r w:rsidRPr="006D613E">
              <w:rPr>
                <w:noProof w:val="0"/>
              </w:rPr>
              <w:tab/>
            </w:r>
            <w:r w:rsidRPr="006D613E">
              <w:rPr>
                <w:noProof w:val="0"/>
              </w:rPr>
              <w:tab/>
            </w:r>
            <w:r w:rsidRPr="006D613E">
              <w:rPr>
                <w:noProof w:val="0"/>
              </w:rPr>
              <w:tab/>
              <w:t>&lt;/</w:t>
            </w:r>
            <w:proofErr w:type="spellStart"/>
            <w:r w:rsidRPr="006D613E">
              <w:rPr>
                <w:noProof w:val="0"/>
              </w:rPr>
              <w:t>wsdl:output</w:t>
            </w:r>
            <w:proofErr w:type="spellEnd"/>
            <w:r w:rsidRPr="006D613E">
              <w:rPr>
                <w:noProof w:val="0"/>
              </w:rPr>
              <w:t>&gt;</w:t>
            </w:r>
          </w:p>
          <w:p w14:paraId="303F1B86"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wsdl:operation</w:t>
            </w:r>
            <w:proofErr w:type="spellEnd"/>
            <w:r w:rsidRPr="006D613E">
              <w:rPr>
                <w:noProof w:val="0"/>
              </w:rPr>
              <w:t>&gt;</w:t>
            </w:r>
          </w:p>
          <w:p w14:paraId="000FC04C"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wsdl:binding</w:t>
            </w:r>
            <w:proofErr w:type="spellEnd"/>
            <w:r w:rsidRPr="006D613E">
              <w:rPr>
                <w:noProof w:val="0"/>
              </w:rPr>
              <w:t>&gt;</w:t>
            </w:r>
          </w:p>
          <w:p w14:paraId="7750C433"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wsdl:service</w:t>
            </w:r>
            <w:proofErr w:type="spellEnd"/>
            <w:r w:rsidRPr="006D613E">
              <w:rPr>
                <w:noProof w:val="0"/>
              </w:rPr>
              <w:t xml:space="preserve"> name="</w:t>
            </w:r>
            <w:proofErr w:type="spellStart"/>
            <w:r w:rsidRPr="006D613E">
              <w:rPr>
                <w:noProof w:val="0"/>
              </w:rPr>
              <w:t>DeviceObservationConsumer_Service</w:t>
            </w:r>
            <w:proofErr w:type="spellEnd"/>
            <w:r w:rsidRPr="006D613E">
              <w:rPr>
                <w:noProof w:val="0"/>
              </w:rPr>
              <w:t>"&gt;</w:t>
            </w:r>
          </w:p>
          <w:p w14:paraId="7083D941"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wsdl:port</w:t>
            </w:r>
            <w:proofErr w:type="spellEnd"/>
            <w:r w:rsidRPr="006D613E">
              <w:rPr>
                <w:noProof w:val="0"/>
              </w:rPr>
              <w:t xml:space="preserve"> name="DeviceObservationConsumer_Port_Soap12" binding="tns:DeviceObservationConsumer_Binding_Soap12"&gt;</w:t>
            </w:r>
          </w:p>
          <w:p w14:paraId="0D327C7E" w14:textId="77777777" w:rsidR="00B11855" w:rsidRPr="006D613E" w:rsidRDefault="003D003E" w:rsidP="00254205">
            <w:pPr>
              <w:pStyle w:val="TableXML"/>
              <w:rPr>
                <w:noProof w:val="0"/>
              </w:rPr>
            </w:pPr>
            <w:r w:rsidRPr="006D613E">
              <w:rPr>
                <w:noProof w:val="0"/>
              </w:rPr>
              <w:tab/>
            </w:r>
            <w:r w:rsidRPr="006D613E">
              <w:rPr>
                <w:noProof w:val="0"/>
              </w:rPr>
              <w:tab/>
            </w:r>
            <w:r w:rsidRPr="006D613E">
              <w:rPr>
                <w:noProof w:val="0"/>
              </w:rPr>
              <w:tab/>
              <w:t>&lt;soap12:address location="http://www.example.org/"/&gt;</w:t>
            </w:r>
          </w:p>
          <w:p w14:paraId="64DE9436" w14:textId="77777777" w:rsidR="00B11855" w:rsidRPr="006D613E" w:rsidRDefault="003D003E" w:rsidP="00254205">
            <w:pPr>
              <w:pStyle w:val="TableXML"/>
              <w:rPr>
                <w:noProof w:val="0"/>
              </w:rPr>
            </w:pPr>
            <w:r w:rsidRPr="006D613E">
              <w:rPr>
                <w:noProof w:val="0"/>
              </w:rPr>
              <w:tab/>
            </w:r>
            <w:r w:rsidRPr="006D613E">
              <w:rPr>
                <w:noProof w:val="0"/>
              </w:rPr>
              <w:tab/>
              <w:t>&lt;/</w:t>
            </w:r>
            <w:proofErr w:type="spellStart"/>
            <w:r w:rsidRPr="006D613E">
              <w:rPr>
                <w:noProof w:val="0"/>
              </w:rPr>
              <w:t>wsdl:port</w:t>
            </w:r>
            <w:proofErr w:type="spellEnd"/>
            <w:r w:rsidRPr="006D613E">
              <w:rPr>
                <w:noProof w:val="0"/>
              </w:rPr>
              <w:t>&gt;</w:t>
            </w:r>
          </w:p>
          <w:p w14:paraId="49E8BC6D" w14:textId="77777777" w:rsidR="00B11855" w:rsidRPr="006D613E" w:rsidRDefault="003D003E" w:rsidP="00254205">
            <w:pPr>
              <w:pStyle w:val="TableXML"/>
              <w:rPr>
                <w:noProof w:val="0"/>
              </w:rPr>
            </w:pPr>
            <w:r w:rsidRPr="006D613E">
              <w:rPr>
                <w:noProof w:val="0"/>
              </w:rPr>
              <w:tab/>
              <w:t>&lt;/</w:t>
            </w:r>
            <w:proofErr w:type="spellStart"/>
            <w:r w:rsidRPr="006D613E">
              <w:rPr>
                <w:noProof w:val="0"/>
              </w:rPr>
              <w:t>wsdl:service</w:t>
            </w:r>
            <w:proofErr w:type="spellEnd"/>
            <w:r w:rsidRPr="006D613E">
              <w:rPr>
                <w:noProof w:val="0"/>
              </w:rPr>
              <w:t>&gt;</w:t>
            </w:r>
          </w:p>
          <w:p w14:paraId="00916F27" w14:textId="77777777" w:rsidR="00B11855" w:rsidRPr="006D613E" w:rsidRDefault="003D003E" w:rsidP="00254205">
            <w:pPr>
              <w:pStyle w:val="TableXML"/>
              <w:rPr>
                <w:noProof w:val="0"/>
                <w:sz w:val="20"/>
              </w:rPr>
            </w:pPr>
            <w:r w:rsidRPr="006D613E">
              <w:rPr>
                <w:noProof w:val="0"/>
              </w:rPr>
              <w:t>&lt;/</w:t>
            </w:r>
            <w:proofErr w:type="spellStart"/>
            <w:r w:rsidRPr="006D613E">
              <w:rPr>
                <w:noProof w:val="0"/>
              </w:rPr>
              <w:t>wsdl:definitions</w:t>
            </w:r>
            <w:proofErr w:type="spellEnd"/>
            <w:r w:rsidRPr="006D613E">
              <w:rPr>
                <w:noProof w:val="0"/>
              </w:rPr>
              <w:t>&gt;</w:t>
            </w:r>
          </w:p>
        </w:tc>
      </w:tr>
    </w:tbl>
    <w:p w14:paraId="53A451BE" w14:textId="77777777" w:rsidR="00E95ACC" w:rsidRPr="006D613E" w:rsidRDefault="00E95ACC" w:rsidP="005C34E8">
      <w:pPr>
        <w:pStyle w:val="BodyText"/>
      </w:pPr>
    </w:p>
    <w:p w14:paraId="61E0CEFF" w14:textId="77777777" w:rsidR="00B11855" w:rsidRPr="006D613E" w:rsidRDefault="003D003E" w:rsidP="005C34E8">
      <w:pPr>
        <w:pStyle w:val="BodyText"/>
      </w:pPr>
      <w:r w:rsidRPr="006D613E">
        <w:t>Note: the element &lt;</w:t>
      </w:r>
      <w:proofErr w:type="spellStart"/>
      <w:r w:rsidRPr="006D613E">
        <w:t>wsaw</w:t>
      </w:r>
      <w:proofErr w:type="gramStart"/>
      <w:r w:rsidRPr="006D613E">
        <w:t>:UsingAddressing</w:t>
      </w:r>
      <w:proofErr w:type="spellEnd"/>
      <w:proofErr w:type="gramEnd"/>
      <w:r w:rsidRPr="006D613E">
        <w:t xml:space="preserve"> </w:t>
      </w:r>
      <w:proofErr w:type="spellStart"/>
      <w:r w:rsidRPr="006D613E">
        <w:t>wsdl:required</w:t>
      </w:r>
      <w:proofErr w:type="spellEnd"/>
      <w:r w:rsidRPr="006D613E">
        <w:t xml:space="preserve">="true"/&gt; is required for strict conformance to </w:t>
      </w:r>
      <w:hyperlink r:id="rId80" w:history="1">
        <w:r w:rsidRPr="006D613E">
          <w:rPr>
            <w:rStyle w:val="Hyperlink"/>
          </w:rPr>
          <w:t>IHE ITI Technical Framework Vol. 2x</w:t>
        </w:r>
      </w:hyperlink>
      <w:r w:rsidRPr="006D613E">
        <w:t>, Appendix V (and is required by IHE testing tools), but readers are warned that some web services infrastructure implementation will not use or recognize it, so it is well if feasible to be prepared to include it or not, to be prepared to deal with both situations.</w:t>
      </w:r>
    </w:p>
    <w:p w14:paraId="0871F8D6" w14:textId="77777777" w:rsidR="00B11855" w:rsidRPr="006D613E" w:rsidRDefault="00B11855" w:rsidP="005C34E8">
      <w:pPr>
        <w:pStyle w:val="BodyText"/>
      </w:pPr>
    </w:p>
    <w:tbl>
      <w:tblPr>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70"/>
      </w:tblGrid>
      <w:tr w:rsidR="00B11855" w:rsidRPr="006D613E" w14:paraId="6ED3EBDF" w14:textId="77777777" w:rsidTr="006C0E8E">
        <w:trPr>
          <w:cantSplit/>
          <w:jc w:val="center"/>
        </w:trPr>
        <w:tc>
          <w:tcPr>
            <w:tcW w:w="10170" w:type="dxa"/>
            <w:shd w:val="clear" w:color="auto" w:fill="F2F2F2"/>
          </w:tcPr>
          <w:p w14:paraId="1763E84F" w14:textId="77777777" w:rsidR="00B11855" w:rsidRPr="006D613E" w:rsidRDefault="003D003E" w:rsidP="007822F8">
            <w:pPr>
              <w:pStyle w:val="TableEntryHeader"/>
            </w:pPr>
            <w:r w:rsidRPr="006D613E">
              <w:t>DeviceObservationConsumer.xsd</w:t>
            </w:r>
          </w:p>
        </w:tc>
      </w:tr>
      <w:tr w:rsidR="00B11855" w:rsidRPr="006D613E" w14:paraId="189E76D1" w14:textId="77777777" w:rsidTr="006C0E8E">
        <w:trPr>
          <w:cantSplit/>
          <w:jc w:val="center"/>
        </w:trPr>
        <w:tc>
          <w:tcPr>
            <w:tcW w:w="10170" w:type="dxa"/>
            <w:shd w:val="clear" w:color="auto" w:fill="auto"/>
          </w:tcPr>
          <w:p w14:paraId="530CCDA9" w14:textId="77777777" w:rsidR="00B11855" w:rsidRPr="006D613E" w:rsidRDefault="003D003E" w:rsidP="007822F8">
            <w:pPr>
              <w:pStyle w:val="TableEntry"/>
            </w:pPr>
            <w:proofErr w:type="gramStart"/>
            <w:r w:rsidRPr="006D613E">
              <w:t>&lt;?xml</w:t>
            </w:r>
            <w:proofErr w:type="gramEnd"/>
            <w:r w:rsidRPr="006D613E">
              <w:t xml:space="preserve"> version="1.0" encoding="UTF-8"?&gt;</w:t>
            </w:r>
          </w:p>
          <w:p w14:paraId="2D3AABC8" w14:textId="77777777" w:rsidR="00B11855" w:rsidRPr="006D613E" w:rsidRDefault="003D003E" w:rsidP="007822F8">
            <w:pPr>
              <w:pStyle w:val="TableEntry"/>
            </w:pPr>
            <w:r w:rsidRPr="006D613E">
              <w:t xml:space="preserve">&lt;schema </w:t>
            </w:r>
            <w:proofErr w:type="spellStart"/>
            <w:r w:rsidRPr="006D613E">
              <w:t>xmlns</w:t>
            </w:r>
            <w:proofErr w:type="spellEnd"/>
            <w:r w:rsidRPr="006D613E">
              <w:t xml:space="preserve">="http://www.w3.org/2001/XMLSchema" </w:t>
            </w:r>
            <w:proofErr w:type="spellStart"/>
            <w:r w:rsidRPr="006D613E">
              <w:t>xmlns:tns</w:t>
            </w:r>
            <w:proofErr w:type="spellEnd"/>
            <w:r w:rsidRPr="006D613E">
              <w:t xml:space="preserve">="urn:ihe:pcd:dec:2010" </w:t>
            </w:r>
            <w:proofErr w:type="spellStart"/>
            <w:r w:rsidRPr="006D613E">
              <w:t>targetNamespace</w:t>
            </w:r>
            <w:proofErr w:type="spellEnd"/>
            <w:r w:rsidRPr="006D613E">
              <w:t>="urn:ihe:pcd:dec:2010"&gt;</w:t>
            </w:r>
          </w:p>
          <w:p w14:paraId="3EDCD3E6" w14:textId="77777777" w:rsidR="00B11855" w:rsidRPr="006D613E" w:rsidRDefault="003D003E" w:rsidP="007822F8">
            <w:pPr>
              <w:pStyle w:val="TableEntry"/>
            </w:pPr>
            <w:r w:rsidRPr="006D613E">
              <w:tab/>
              <w:t>&lt;element name="</w:t>
            </w:r>
            <w:proofErr w:type="spellStart"/>
            <w:r w:rsidRPr="006D613E">
              <w:t>CommunicatePCDData</w:t>
            </w:r>
            <w:proofErr w:type="spellEnd"/>
            <w:r w:rsidRPr="006D613E">
              <w:t>" type="</w:t>
            </w:r>
            <w:proofErr w:type="spellStart"/>
            <w:r w:rsidRPr="006D613E">
              <w:t>tns:UnsolicitedObservationResult</w:t>
            </w:r>
            <w:proofErr w:type="spellEnd"/>
            <w:r w:rsidRPr="006D613E">
              <w:t>"/&gt;</w:t>
            </w:r>
          </w:p>
          <w:p w14:paraId="38B9F9E5" w14:textId="77777777" w:rsidR="00B11855" w:rsidRPr="006D613E" w:rsidRDefault="003D003E" w:rsidP="007822F8">
            <w:pPr>
              <w:pStyle w:val="TableEntry"/>
            </w:pPr>
            <w:r w:rsidRPr="006D613E">
              <w:tab/>
              <w:t>&lt;element name="</w:t>
            </w:r>
            <w:proofErr w:type="spellStart"/>
            <w:r w:rsidRPr="006D613E">
              <w:t>CommunicatePCDDataResponse</w:t>
            </w:r>
            <w:proofErr w:type="spellEnd"/>
            <w:r w:rsidRPr="006D613E">
              <w:t>" type="</w:t>
            </w:r>
            <w:proofErr w:type="spellStart"/>
            <w:r w:rsidRPr="006D613E">
              <w:t>tns:GeneralAckowledgement</w:t>
            </w:r>
            <w:proofErr w:type="spellEnd"/>
            <w:r w:rsidRPr="006D613E">
              <w:t>"/&gt;</w:t>
            </w:r>
          </w:p>
          <w:p w14:paraId="51B489C7" w14:textId="77777777" w:rsidR="00B11855" w:rsidRPr="006D613E" w:rsidRDefault="003D003E" w:rsidP="007822F8">
            <w:pPr>
              <w:pStyle w:val="TableEntry"/>
            </w:pPr>
            <w:r w:rsidRPr="006D613E">
              <w:tab/>
              <w:t>&lt;</w:t>
            </w:r>
            <w:proofErr w:type="spellStart"/>
            <w:r w:rsidRPr="006D613E">
              <w:t>simpleType</w:t>
            </w:r>
            <w:proofErr w:type="spellEnd"/>
            <w:r w:rsidRPr="006D613E">
              <w:t xml:space="preserve"> name="</w:t>
            </w:r>
            <w:proofErr w:type="spellStart"/>
            <w:r w:rsidRPr="006D613E">
              <w:t>UnsolicitedObservationResult</w:t>
            </w:r>
            <w:proofErr w:type="spellEnd"/>
            <w:r w:rsidRPr="006D613E">
              <w:t>"&gt;</w:t>
            </w:r>
          </w:p>
          <w:p w14:paraId="16166AFE" w14:textId="77777777" w:rsidR="00B11855" w:rsidRPr="006D613E" w:rsidRDefault="003D003E" w:rsidP="007822F8">
            <w:pPr>
              <w:pStyle w:val="TableEntry"/>
            </w:pPr>
            <w:r w:rsidRPr="006D613E">
              <w:tab/>
            </w:r>
            <w:r w:rsidRPr="006D613E">
              <w:tab/>
              <w:t>&lt;restriction base="string"/&gt;</w:t>
            </w:r>
          </w:p>
          <w:p w14:paraId="751341A0" w14:textId="77777777" w:rsidR="00B11855" w:rsidRPr="006D613E" w:rsidRDefault="003D003E" w:rsidP="007822F8">
            <w:pPr>
              <w:pStyle w:val="TableEntry"/>
            </w:pPr>
            <w:r w:rsidRPr="006D613E">
              <w:tab/>
              <w:t>&lt;/</w:t>
            </w:r>
            <w:proofErr w:type="spellStart"/>
            <w:r w:rsidRPr="006D613E">
              <w:t>simpleType</w:t>
            </w:r>
            <w:proofErr w:type="spellEnd"/>
            <w:r w:rsidRPr="006D613E">
              <w:t>&gt;</w:t>
            </w:r>
          </w:p>
          <w:p w14:paraId="7EC98F88" w14:textId="77777777" w:rsidR="00B11855" w:rsidRPr="006D613E" w:rsidRDefault="003D003E" w:rsidP="007822F8">
            <w:pPr>
              <w:pStyle w:val="TableEntry"/>
            </w:pPr>
            <w:r w:rsidRPr="006D613E">
              <w:tab/>
              <w:t>&lt;</w:t>
            </w:r>
            <w:proofErr w:type="spellStart"/>
            <w:r w:rsidRPr="006D613E">
              <w:t>simpleType</w:t>
            </w:r>
            <w:proofErr w:type="spellEnd"/>
            <w:r w:rsidRPr="006D613E">
              <w:t xml:space="preserve"> name="</w:t>
            </w:r>
            <w:proofErr w:type="spellStart"/>
            <w:r w:rsidRPr="006D613E">
              <w:t>GeneralAckowledgement</w:t>
            </w:r>
            <w:proofErr w:type="spellEnd"/>
            <w:r w:rsidRPr="006D613E">
              <w:t>"&gt;</w:t>
            </w:r>
          </w:p>
          <w:p w14:paraId="159450B7" w14:textId="77777777" w:rsidR="00B11855" w:rsidRPr="006D613E" w:rsidRDefault="003D003E" w:rsidP="007822F8">
            <w:pPr>
              <w:pStyle w:val="TableEntry"/>
            </w:pPr>
            <w:r w:rsidRPr="006D613E">
              <w:tab/>
            </w:r>
            <w:r w:rsidRPr="006D613E">
              <w:tab/>
              <w:t>&lt;restriction base="string"/&gt;</w:t>
            </w:r>
          </w:p>
          <w:p w14:paraId="75E93D24" w14:textId="77777777" w:rsidR="00B11855" w:rsidRPr="006D613E" w:rsidRDefault="003D003E" w:rsidP="007822F8">
            <w:pPr>
              <w:pStyle w:val="TableEntry"/>
            </w:pPr>
            <w:r w:rsidRPr="006D613E">
              <w:tab/>
              <w:t>&lt;/</w:t>
            </w:r>
            <w:proofErr w:type="spellStart"/>
            <w:r w:rsidRPr="006D613E">
              <w:t>simpleType</w:t>
            </w:r>
            <w:proofErr w:type="spellEnd"/>
            <w:r w:rsidRPr="006D613E">
              <w:t>&gt;</w:t>
            </w:r>
          </w:p>
          <w:p w14:paraId="0FDB84EB" w14:textId="77777777" w:rsidR="00B11855" w:rsidRPr="006D613E" w:rsidRDefault="003D003E" w:rsidP="007822F8">
            <w:pPr>
              <w:pStyle w:val="TableEntry"/>
            </w:pPr>
            <w:r w:rsidRPr="006D613E">
              <w:t>&lt;/schema&gt;</w:t>
            </w:r>
          </w:p>
          <w:p w14:paraId="7386E224" w14:textId="77777777" w:rsidR="00B11855" w:rsidRPr="006D613E" w:rsidRDefault="00B11855" w:rsidP="007822F8">
            <w:pPr>
              <w:pStyle w:val="TableEntry"/>
            </w:pPr>
          </w:p>
        </w:tc>
      </w:tr>
    </w:tbl>
    <w:p w14:paraId="1240ED98" w14:textId="77777777" w:rsidR="00B11855" w:rsidRPr="006D613E" w:rsidRDefault="003D003E" w:rsidP="005F16F9">
      <w:pPr>
        <w:pStyle w:val="AppendixHeading2"/>
        <w:rPr>
          <w:noProof w:val="0"/>
        </w:rPr>
      </w:pPr>
      <w:bookmarkStart w:id="1139" w:name="_Toc431232329"/>
      <w:bookmarkStart w:id="1140" w:name="_Toc431237309"/>
      <w:bookmarkStart w:id="1141" w:name="_Toc431238476"/>
      <w:bookmarkStart w:id="1142" w:name="_Toc431288212"/>
      <w:bookmarkStart w:id="1143" w:name="_Toc432168206"/>
      <w:bookmarkStart w:id="1144" w:name="_Toc432421327"/>
      <w:bookmarkStart w:id="1145" w:name="_Toc432515003"/>
      <w:bookmarkStart w:id="1146" w:name="_Toc432516278"/>
      <w:bookmarkStart w:id="1147" w:name="_Toc401769902"/>
      <w:bookmarkStart w:id="1148" w:name="_Toc466373856"/>
      <w:bookmarkEnd w:id="1139"/>
      <w:bookmarkEnd w:id="1140"/>
      <w:bookmarkEnd w:id="1141"/>
      <w:bookmarkEnd w:id="1142"/>
      <w:bookmarkEnd w:id="1143"/>
      <w:bookmarkEnd w:id="1144"/>
      <w:bookmarkEnd w:id="1145"/>
      <w:bookmarkEnd w:id="1146"/>
      <w:r w:rsidRPr="006D613E">
        <w:rPr>
          <w:noProof w:val="0"/>
        </w:rPr>
        <w:lastRenderedPageBreak/>
        <w:t>Sample PCD-01 message and response</w:t>
      </w:r>
      <w:bookmarkEnd w:id="1147"/>
      <w:bookmarkEnd w:id="1148"/>
    </w:p>
    <w:p w14:paraId="5FE7A680" w14:textId="77777777" w:rsidR="00B11855" w:rsidRPr="006D613E" w:rsidRDefault="003D003E" w:rsidP="00B86F03">
      <w:pPr>
        <w:pStyle w:val="BodyText"/>
      </w:pPr>
      <w:r w:rsidRPr="006D613E">
        <w:t xml:space="preserve">In addition to the WSDL-related rules found in Appendix V of the </w:t>
      </w:r>
      <w:hyperlink r:id="rId81" w:history="1">
        <w:r w:rsidRPr="006D613E">
          <w:rPr>
            <w:rStyle w:val="Hyperlink"/>
          </w:rPr>
          <w:t xml:space="preserve">IHE ITI Technical Framework Volume </w:t>
        </w:r>
        <w:proofErr w:type="gramStart"/>
        <w:r w:rsidRPr="006D613E">
          <w:rPr>
            <w:rStyle w:val="Hyperlink"/>
          </w:rPr>
          <w:t>2</w:t>
        </w:r>
        <w:r w:rsidR="003C0409" w:rsidRPr="006D613E">
          <w:rPr>
            <w:rStyle w:val="Hyperlink"/>
          </w:rPr>
          <w:t>x</w:t>
        </w:r>
        <w:proofErr w:type="gramEnd"/>
      </w:hyperlink>
      <w:r w:rsidRPr="006D613E">
        <w:t>, the framework contains a number of conformance constraints for web service consumers and providers. These rules were developed to improve IHE-related web service interoperability and PCD implementations using web services are required to comply.</w:t>
      </w:r>
    </w:p>
    <w:p w14:paraId="54EB64E0" w14:textId="77777777" w:rsidR="00B11855" w:rsidRPr="006D613E" w:rsidRDefault="003D003E" w:rsidP="00B86F03">
      <w:pPr>
        <w:pStyle w:val="BodyText"/>
      </w:pPr>
      <w:r w:rsidRPr="006D613E">
        <w:t>Note that the contents of the urn</w:t>
      </w:r>
      <w:proofErr w:type="gramStart"/>
      <w:r w:rsidRPr="006D613E">
        <w:t>:ihe:pcd:dec:2010:CommunicatePCDData</w:t>
      </w:r>
      <w:proofErr w:type="gramEnd"/>
      <w:r w:rsidRPr="006D613E">
        <w:t xml:space="preserve"> element must contain the entire contents of a valid PCD-01 Observation Result message. However, based on the character restrictions of XML and web services, there are a number of characters that cannot be used in their literal form (see </w:t>
      </w:r>
      <w:hyperlink r:id="rId82" w:history="1">
        <w:r w:rsidRPr="006D613E">
          <w:rPr>
            <w:color w:val="0000FF"/>
            <w:u w:val="single" w:color="0000FF"/>
          </w:rPr>
          <w:t>http://www.w3.org/International/questions/qa-controls#support</w:t>
        </w:r>
      </w:hyperlink>
      <w:r w:rsidRPr="006D613E">
        <w:t xml:space="preserve"> for more information).</w:t>
      </w:r>
    </w:p>
    <w:p w14:paraId="6589C030" w14:textId="77777777" w:rsidR="00B11855" w:rsidRPr="006D613E" w:rsidRDefault="003D003E" w:rsidP="00B86F03">
      <w:pPr>
        <w:pStyle w:val="BodyText"/>
      </w:pPr>
      <w:r w:rsidRPr="006D613E">
        <w:t>Restricted characters, such as "&amp;” and "&lt;</w:t>
      </w:r>
      <w:proofErr w:type="spellStart"/>
      <w:r w:rsidRPr="006D613E">
        <w:t>cr</w:t>
      </w:r>
      <w:proofErr w:type="spellEnd"/>
      <w:r w:rsidRPr="006D613E">
        <w:t>&gt;", must be escaped using XML predefined character entity references wherever possible (e.g., &amp;</w:t>
      </w:r>
      <w:proofErr w:type="gramStart"/>
      <w:r w:rsidRPr="006D613E">
        <w:t>amp;</w:t>
      </w:r>
      <w:proofErr w:type="gramEnd"/>
      <w:r w:rsidRPr="006D613E">
        <w:t>). For restricted characters that have no predefined character entity references, a numeric character references should be used instead (e.g., &amp;#</w:t>
      </w:r>
      <w:proofErr w:type="gramStart"/>
      <w:r w:rsidRPr="006D613E">
        <w:t>d;</w:t>
      </w:r>
      <w:proofErr w:type="gramEnd"/>
      <w:r w:rsidRPr="006D613E">
        <w:t>). Messages containing characters which are prohibited from use in XML in both literal and escaped format are prohibited from being sent using the WS* transport profile.</w:t>
      </w:r>
    </w:p>
    <w:p w14:paraId="709ED0F8" w14:textId="77777777" w:rsidR="00B11855" w:rsidRPr="006D613E" w:rsidRDefault="003D003E" w:rsidP="00B86F03">
      <w:pPr>
        <w:pStyle w:val="BodyText"/>
      </w:pPr>
      <w:r w:rsidRPr="006D613E">
        <w:t xml:space="preserve">For a complete list of excluded characters, please see the XML specification at </w:t>
      </w:r>
      <w:hyperlink r:id="rId83" w:history="1">
        <w:r w:rsidRPr="006D613E">
          <w:rPr>
            <w:color w:val="0000FF"/>
            <w:u w:val="single" w:color="0000FF"/>
          </w:rPr>
          <w:t>http://www.w3.org/TR/xml/#syntax</w:t>
        </w:r>
      </w:hyperlink>
    </w:p>
    <w:p w14:paraId="17C3AAA4" w14:textId="77777777" w:rsidR="00B11855" w:rsidRPr="006D613E" w:rsidRDefault="003D003E" w:rsidP="00C10546">
      <w:pPr>
        <w:pStyle w:val="BodyText"/>
      </w:pPr>
      <w:r w:rsidRPr="006D613E">
        <w:br w:type="page"/>
      </w:r>
      <w:r w:rsidRPr="006D613E">
        <w:lastRenderedPageBreak/>
        <w:t>Examples of a Communicate PCD Data message «CommunicatePCDData.xml» and a typical response «CommunicatePCDDataResponse.xml» are shown below (informative).</w:t>
      </w:r>
    </w:p>
    <w:p w14:paraId="48760276" w14:textId="77777777" w:rsidR="00B11855" w:rsidRPr="006D613E" w:rsidRDefault="00B11855" w:rsidP="00B86F03">
      <w:pPr>
        <w:pStyle w:val="BodyText"/>
      </w:pPr>
    </w:p>
    <w:tbl>
      <w:tblPr>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70"/>
      </w:tblGrid>
      <w:tr w:rsidR="00B11855" w:rsidRPr="006D613E" w14:paraId="7E6E987C" w14:textId="77777777" w:rsidTr="006C0E8E">
        <w:trPr>
          <w:cantSplit/>
          <w:jc w:val="center"/>
        </w:trPr>
        <w:tc>
          <w:tcPr>
            <w:tcW w:w="10170" w:type="dxa"/>
            <w:shd w:val="clear" w:color="auto" w:fill="F2F2F2"/>
          </w:tcPr>
          <w:p w14:paraId="72493B23" w14:textId="77777777" w:rsidR="00B11855" w:rsidRPr="006D613E" w:rsidRDefault="003D003E" w:rsidP="00B86F03">
            <w:pPr>
              <w:pStyle w:val="TableEntryHeader"/>
            </w:pPr>
            <w:r w:rsidRPr="006D613E">
              <w:t>CommunicatePCDData.xml</w:t>
            </w:r>
          </w:p>
        </w:tc>
      </w:tr>
      <w:tr w:rsidR="00B11855" w:rsidRPr="006D613E" w14:paraId="4B13D1BC" w14:textId="77777777" w:rsidTr="006C0E8E">
        <w:trPr>
          <w:cantSplit/>
          <w:jc w:val="center"/>
        </w:trPr>
        <w:tc>
          <w:tcPr>
            <w:tcW w:w="10170" w:type="dxa"/>
            <w:shd w:val="clear" w:color="auto" w:fill="auto"/>
          </w:tcPr>
          <w:p w14:paraId="73DCC71A" w14:textId="77777777" w:rsidR="00B11855" w:rsidRPr="006D613E" w:rsidRDefault="003D003E" w:rsidP="00B07DBC">
            <w:pPr>
              <w:pStyle w:val="TableXML"/>
              <w:rPr>
                <w:noProof w:val="0"/>
              </w:rPr>
            </w:pPr>
            <w:proofErr w:type="gramStart"/>
            <w:r w:rsidRPr="006D613E">
              <w:rPr>
                <w:noProof w:val="0"/>
              </w:rPr>
              <w:t>&lt;?xml</w:t>
            </w:r>
            <w:proofErr w:type="gramEnd"/>
            <w:r w:rsidRPr="006D613E">
              <w:rPr>
                <w:noProof w:val="0"/>
              </w:rPr>
              <w:t xml:space="preserve"> version="1.0" encoding="UTF-8"?&gt;</w:t>
            </w:r>
          </w:p>
          <w:p w14:paraId="77CF2C99" w14:textId="77777777" w:rsidR="00B11855" w:rsidRPr="006D613E" w:rsidRDefault="003D003E" w:rsidP="00B07DBC">
            <w:pPr>
              <w:pStyle w:val="TableXML"/>
              <w:rPr>
                <w:noProof w:val="0"/>
              </w:rPr>
            </w:pPr>
            <w:r w:rsidRPr="006D613E">
              <w:rPr>
                <w:noProof w:val="0"/>
              </w:rPr>
              <w:t>&lt;</w:t>
            </w:r>
            <w:proofErr w:type="spellStart"/>
            <w:r w:rsidRPr="006D613E">
              <w:rPr>
                <w:noProof w:val="0"/>
              </w:rPr>
              <w:t>soapenv:Envelope</w:t>
            </w:r>
            <w:proofErr w:type="spellEnd"/>
            <w:r w:rsidRPr="006D613E">
              <w:rPr>
                <w:noProof w:val="0"/>
              </w:rPr>
              <w:t xml:space="preserve"> </w:t>
            </w:r>
            <w:proofErr w:type="spellStart"/>
            <w:r w:rsidRPr="006D613E">
              <w:rPr>
                <w:noProof w:val="0"/>
              </w:rPr>
              <w:t>xmlns:soapenv</w:t>
            </w:r>
            <w:proofErr w:type="spellEnd"/>
            <w:r w:rsidRPr="006D613E">
              <w:rPr>
                <w:noProof w:val="0"/>
              </w:rPr>
              <w:t>="http://www.w3.org/2003/05/soap-envelope"&gt;</w:t>
            </w:r>
          </w:p>
          <w:p w14:paraId="61EEE909" w14:textId="77777777" w:rsidR="00B11855" w:rsidRPr="006D613E" w:rsidRDefault="003D003E" w:rsidP="00B07DBC">
            <w:pPr>
              <w:pStyle w:val="TableXML"/>
              <w:rPr>
                <w:noProof w:val="0"/>
              </w:rPr>
            </w:pPr>
            <w:r w:rsidRPr="006D613E">
              <w:rPr>
                <w:noProof w:val="0"/>
              </w:rPr>
              <w:tab/>
              <w:t>&lt;</w:t>
            </w:r>
            <w:proofErr w:type="spellStart"/>
            <w:r w:rsidRPr="006D613E">
              <w:rPr>
                <w:noProof w:val="0"/>
              </w:rPr>
              <w:t>soapenv:Header</w:t>
            </w:r>
            <w:proofErr w:type="spellEnd"/>
            <w:r w:rsidRPr="006D613E">
              <w:rPr>
                <w:noProof w:val="0"/>
              </w:rPr>
              <w:t xml:space="preserve"> </w:t>
            </w:r>
            <w:proofErr w:type="spellStart"/>
            <w:r w:rsidRPr="006D613E">
              <w:rPr>
                <w:noProof w:val="0"/>
              </w:rPr>
              <w:t>xmlns:wsa</w:t>
            </w:r>
            <w:proofErr w:type="spellEnd"/>
            <w:r w:rsidRPr="006D613E">
              <w:rPr>
                <w:noProof w:val="0"/>
              </w:rPr>
              <w:t>="http://www.w3.org/2005/08/addressing"&gt;</w:t>
            </w:r>
          </w:p>
          <w:p w14:paraId="256ED710"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wsa:To</w:t>
            </w:r>
            <w:proofErr w:type="spellEnd"/>
            <w:r w:rsidRPr="006D613E">
              <w:rPr>
                <w:noProof w:val="0"/>
              </w:rPr>
              <w:t xml:space="preserve"> </w:t>
            </w:r>
            <w:proofErr w:type="spellStart"/>
            <w:r w:rsidRPr="006D613E">
              <w:rPr>
                <w:noProof w:val="0"/>
              </w:rPr>
              <w:t>soapenv:mustUnderstand</w:t>
            </w:r>
            <w:proofErr w:type="spellEnd"/>
            <w:r w:rsidRPr="006D613E">
              <w:rPr>
                <w:noProof w:val="0"/>
              </w:rPr>
              <w:t>="true"&gt;</w:t>
            </w:r>
          </w:p>
          <w:p w14:paraId="283D3DA8" w14:textId="77777777" w:rsidR="00B11855" w:rsidRPr="006D613E" w:rsidRDefault="003D003E" w:rsidP="00B07DBC">
            <w:pPr>
              <w:pStyle w:val="TableXML"/>
              <w:rPr>
                <w:noProof w:val="0"/>
              </w:rPr>
            </w:pPr>
            <w:r w:rsidRPr="006D613E">
              <w:rPr>
                <w:noProof w:val="0"/>
              </w:rPr>
              <w:t>http://localhost:9097/org.openhealthtools.stepstone.backend.gateway/DeviceObservationConsumer_Service</w:t>
            </w:r>
          </w:p>
          <w:p w14:paraId="50731C63"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wsa:To</w:t>
            </w:r>
            <w:proofErr w:type="spellEnd"/>
            <w:r w:rsidRPr="006D613E">
              <w:rPr>
                <w:noProof w:val="0"/>
              </w:rPr>
              <w:t>&gt;</w:t>
            </w:r>
          </w:p>
          <w:p w14:paraId="6B14F14E"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wsa:From</w:t>
            </w:r>
            <w:proofErr w:type="spellEnd"/>
            <w:r w:rsidRPr="006D613E">
              <w:rPr>
                <w:noProof w:val="0"/>
              </w:rPr>
              <w:t xml:space="preserve"> </w:t>
            </w:r>
            <w:proofErr w:type="spellStart"/>
            <w:r w:rsidRPr="006D613E">
              <w:rPr>
                <w:noProof w:val="0"/>
              </w:rPr>
              <w:t>soapenv:mustUnderstand</w:t>
            </w:r>
            <w:proofErr w:type="spellEnd"/>
            <w:r w:rsidRPr="006D613E">
              <w:rPr>
                <w:noProof w:val="0"/>
              </w:rPr>
              <w:t>="true"&gt;</w:t>
            </w:r>
          </w:p>
          <w:p w14:paraId="1D7A3A65" w14:textId="77777777" w:rsidR="00B11855" w:rsidRPr="006D613E" w:rsidRDefault="003D003E" w:rsidP="00B07DBC">
            <w:pPr>
              <w:pStyle w:val="TableXML"/>
              <w:rPr>
                <w:noProof w:val="0"/>
              </w:rPr>
            </w:pPr>
            <w:r w:rsidRPr="006D613E">
              <w:rPr>
                <w:noProof w:val="0"/>
              </w:rPr>
              <w:tab/>
            </w:r>
            <w:r w:rsidRPr="006D613E">
              <w:rPr>
                <w:noProof w:val="0"/>
              </w:rPr>
              <w:tab/>
            </w:r>
            <w:r w:rsidRPr="006D613E">
              <w:rPr>
                <w:noProof w:val="0"/>
              </w:rPr>
              <w:tab/>
              <w:t>&lt;</w:t>
            </w:r>
            <w:proofErr w:type="spellStart"/>
            <w:r w:rsidRPr="006D613E">
              <w:rPr>
                <w:noProof w:val="0"/>
              </w:rPr>
              <w:t>wsa:Address</w:t>
            </w:r>
            <w:proofErr w:type="spellEnd"/>
            <w:r w:rsidRPr="006D613E">
              <w:rPr>
                <w:noProof w:val="0"/>
              </w:rPr>
              <w:t>&gt;</w:t>
            </w:r>
          </w:p>
          <w:p w14:paraId="751EEE4F" w14:textId="77777777" w:rsidR="00B11855" w:rsidRPr="006D613E" w:rsidRDefault="003D003E" w:rsidP="00B07DBC">
            <w:pPr>
              <w:pStyle w:val="TableXML"/>
              <w:rPr>
                <w:noProof w:val="0"/>
              </w:rPr>
            </w:pPr>
            <w:r w:rsidRPr="006D613E">
              <w:rPr>
                <w:noProof w:val="0"/>
              </w:rPr>
              <w:t>http://www.w3.org/2005/08/addressing/anonymous</w:t>
            </w:r>
          </w:p>
          <w:p w14:paraId="3EA940B0" w14:textId="77777777" w:rsidR="00B11855" w:rsidRPr="006D613E" w:rsidRDefault="003D003E" w:rsidP="00B07DBC">
            <w:pPr>
              <w:pStyle w:val="TableXML"/>
              <w:rPr>
                <w:noProof w:val="0"/>
              </w:rPr>
            </w:pPr>
            <w:r w:rsidRPr="006D613E">
              <w:rPr>
                <w:noProof w:val="0"/>
              </w:rPr>
              <w:t>&lt;/</w:t>
            </w:r>
            <w:proofErr w:type="spellStart"/>
            <w:r w:rsidRPr="006D613E">
              <w:rPr>
                <w:noProof w:val="0"/>
              </w:rPr>
              <w:t>wsa:Address</w:t>
            </w:r>
            <w:proofErr w:type="spellEnd"/>
            <w:r w:rsidRPr="006D613E">
              <w:rPr>
                <w:noProof w:val="0"/>
              </w:rPr>
              <w:t>&gt;</w:t>
            </w:r>
          </w:p>
          <w:p w14:paraId="7E2380AB"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wsa:From</w:t>
            </w:r>
            <w:proofErr w:type="spellEnd"/>
            <w:r w:rsidRPr="006D613E">
              <w:rPr>
                <w:noProof w:val="0"/>
              </w:rPr>
              <w:t>&gt;</w:t>
            </w:r>
          </w:p>
          <w:p w14:paraId="330C0D11"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wsa:MessageID</w:t>
            </w:r>
            <w:proofErr w:type="spellEnd"/>
            <w:r w:rsidRPr="006D613E">
              <w:rPr>
                <w:noProof w:val="0"/>
              </w:rPr>
              <w:t xml:space="preserve"> </w:t>
            </w:r>
            <w:proofErr w:type="spellStart"/>
            <w:r w:rsidRPr="006D613E">
              <w:rPr>
                <w:noProof w:val="0"/>
              </w:rPr>
              <w:t>soapenv:mustUnderstand</w:t>
            </w:r>
            <w:proofErr w:type="spellEnd"/>
            <w:r w:rsidRPr="006D613E">
              <w:rPr>
                <w:noProof w:val="0"/>
              </w:rPr>
              <w:t>="true"&gt;</w:t>
            </w:r>
          </w:p>
          <w:p w14:paraId="705E2335" w14:textId="77777777" w:rsidR="00B11855" w:rsidRPr="006D613E" w:rsidRDefault="003D003E" w:rsidP="00B07DBC">
            <w:pPr>
              <w:pStyle w:val="TableXML"/>
              <w:rPr>
                <w:noProof w:val="0"/>
              </w:rPr>
            </w:pPr>
            <w:r w:rsidRPr="006D613E">
              <w:rPr>
                <w:noProof w:val="0"/>
              </w:rPr>
              <w:tab/>
            </w:r>
            <w:r w:rsidRPr="006D613E">
              <w:rPr>
                <w:noProof w:val="0"/>
              </w:rPr>
              <w:tab/>
            </w:r>
            <w:r w:rsidRPr="006D613E">
              <w:rPr>
                <w:noProof w:val="0"/>
              </w:rPr>
              <w:tab/>
              <w:t>urn:uuid:A52590343911955D1A1251497585530</w:t>
            </w:r>
          </w:p>
          <w:p w14:paraId="6679A6E1" w14:textId="77777777" w:rsidR="00B11855" w:rsidRPr="006D613E" w:rsidRDefault="003D003E" w:rsidP="00B07DBC">
            <w:pPr>
              <w:pStyle w:val="TableXML"/>
              <w:rPr>
                <w:noProof w:val="0"/>
              </w:rPr>
            </w:pPr>
            <w:r w:rsidRPr="006D613E">
              <w:rPr>
                <w:noProof w:val="0"/>
              </w:rPr>
              <w:t>&lt;/</w:t>
            </w:r>
            <w:proofErr w:type="spellStart"/>
            <w:r w:rsidRPr="006D613E">
              <w:rPr>
                <w:noProof w:val="0"/>
              </w:rPr>
              <w:t>wsa:MessageID</w:t>
            </w:r>
            <w:proofErr w:type="spellEnd"/>
            <w:r w:rsidRPr="006D613E">
              <w:rPr>
                <w:noProof w:val="0"/>
              </w:rPr>
              <w:t>&gt;</w:t>
            </w:r>
          </w:p>
          <w:p w14:paraId="6404050A"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wsa:Action</w:t>
            </w:r>
            <w:proofErr w:type="spellEnd"/>
            <w:r w:rsidRPr="006D613E">
              <w:rPr>
                <w:noProof w:val="0"/>
              </w:rPr>
              <w:t xml:space="preserve"> </w:t>
            </w:r>
            <w:proofErr w:type="spellStart"/>
            <w:r w:rsidRPr="006D613E">
              <w:rPr>
                <w:noProof w:val="0"/>
              </w:rPr>
              <w:t>soapenv:mustUnderstand</w:t>
            </w:r>
            <w:proofErr w:type="spellEnd"/>
            <w:r w:rsidRPr="006D613E">
              <w:rPr>
                <w:noProof w:val="0"/>
              </w:rPr>
              <w:t>="true"&gt;</w:t>
            </w:r>
          </w:p>
          <w:p w14:paraId="094241C7" w14:textId="77777777" w:rsidR="00B11855" w:rsidRPr="006D613E" w:rsidRDefault="003D003E" w:rsidP="00B07DBC">
            <w:pPr>
              <w:pStyle w:val="TableXML"/>
              <w:rPr>
                <w:noProof w:val="0"/>
              </w:rPr>
            </w:pPr>
            <w:r w:rsidRPr="006D613E">
              <w:rPr>
                <w:noProof w:val="0"/>
              </w:rPr>
              <w:tab/>
            </w:r>
            <w:r w:rsidRPr="006D613E">
              <w:rPr>
                <w:noProof w:val="0"/>
              </w:rPr>
              <w:tab/>
            </w:r>
            <w:r w:rsidRPr="006D613E">
              <w:rPr>
                <w:noProof w:val="0"/>
              </w:rPr>
              <w:tab/>
              <w:t>urn:ihe:pcd:2010:CommunicatePCDData</w:t>
            </w:r>
          </w:p>
          <w:p w14:paraId="4DE22D68" w14:textId="77777777" w:rsidR="00B11855" w:rsidRPr="006D613E" w:rsidRDefault="003D003E" w:rsidP="00B07DBC">
            <w:pPr>
              <w:pStyle w:val="TableXML"/>
              <w:rPr>
                <w:noProof w:val="0"/>
              </w:rPr>
            </w:pPr>
            <w:r w:rsidRPr="006D613E">
              <w:rPr>
                <w:noProof w:val="0"/>
              </w:rPr>
              <w:t>&lt;/</w:t>
            </w:r>
            <w:proofErr w:type="spellStart"/>
            <w:r w:rsidRPr="006D613E">
              <w:rPr>
                <w:noProof w:val="0"/>
              </w:rPr>
              <w:t>wsa:Action</w:t>
            </w:r>
            <w:proofErr w:type="spellEnd"/>
            <w:r w:rsidRPr="006D613E">
              <w:rPr>
                <w:noProof w:val="0"/>
              </w:rPr>
              <w:t>&gt;</w:t>
            </w:r>
          </w:p>
          <w:p w14:paraId="78F4DEDF" w14:textId="77777777" w:rsidR="00B11855" w:rsidRPr="006D613E" w:rsidRDefault="003D003E" w:rsidP="00B07DBC">
            <w:pPr>
              <w:pStyle w:val="TableXML"/>
              <w:rPr>
                <w:noProof w:val="0"/>
              </w:rPr>
            </w:pPr>
            <w:r w:rsidRPr="006D613E">
              <w:rPr>
                <w:noProof w:val="0"/>
              </w:rPr>
              <w:tab/>
              <w:t>&lt;/</w:t>
            </w:r>
            <w:proofErr w:type="spellStart"/>
            <w:r w:rsidRPr="006D613E">
              <w:rPr>
                <w:noProof w:val="0"/>
              </w:rPr>
              <w:t>soapenv:Header</w:t>
            </w:r>
            <w:proofErr w:type="spellEnd"/>
            <w:r w:rsidRPr="006D613E">
              <w:rPr>
                <w:noProof w:val="0"/>
              </w:rPr>
              <w:t>&gt;</w:t>
            </w:r>
          </w:p>
          <w:p w14:paraId="65170706" w14:textId="77777777" w:rsidR="00B11855" w:rsidRPr="006D613E" w:rsidRDefault="003D003E" w:rsidP="00B07DBC">
            <w:pPr>
              <w:pStyle w:val="TableXML"/>
              <w:rPr>
                <w:noProof w:val="0"/>
              </w:rPr>
            </w:pPr>
            <w:r w:rsidRPr="006D613E">
              <w:rPr>
                <w:noProof w:val="0"/>
              </w:rPr>
              <w:tab/>
              <w:t>&lt;</w:t>
            </w:r>
            <w:proofErr w:type="spellStart"/>
            <w:r w:rsidRPr="006D613E">
              <w:rPr>
                <w:noProof w:val="0"/>
              </w:rPr>
              <w:t>soapenv:Body</w:t>
            </w:r>
            <w:proofErr w:type="spellEnd"/>
            <w:r w:rsidRPr="006D613E">
              <w:rPr>
                <w:noProof w:val="0"/>
              </w:rPr>
              <w:t>&gt;</w:t>
            </w:r>
          </w:p>
          <w:p w14:paraId="3F754E51"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CommunicatePCDData</w:t>
            </w:r>
            <w:proofErr w:type="spellEnd"/>
            <w:r w:rsidRPr="006D613E">
              <w:rPr>
                <w:noProof w:val="0"/>
              </w:rPr>
              <w:t xml:space="preserve"> </w:t>
            </w:r>
            <w:proofErr w:type="spellStart"/>
            <w:r w:rsidRPr="006D613E">
              <w:rPr>
                <w:noProof w:val="0"/>
              </w:rPr>
              <w:t>xmlns</w:t>
            </w:r>
            <w:proofErr w:type="spellEnd"/>
            <w:r w:rsidRPr="006D613E">
              <w:rPr>
                <w:noProof w:val="0"/>
              </w:rPr>
              <w:t>="urn:ihe:pcd:dec:2010"&gt;</w:t>
            </w:r>
          </w:p>
          <w:p w14:paraId="124A4ACD" w14:textId="77777777" w:rsidR="00B11855" w:rsidRPr="006D613E" w:rsidRDefault="003D003E" w:rsidP="00B07DBC">
            <w:pPr>
              <w:pStyle w:val="TableXML"/>
              <w:rPr>
                <w:noProof w:val="0"/>
              </w:rPr>
            </w:pPr>
            <w:r w:rsidRPr="006D613E">
              <w:rPr>
                <w:noProof w:val="0"/>
              </w:rPr>
              <w:t>MSH|^~\&amp;amp;|AcmeInc^ACDE48234567ABCD^EUI-64||||20090713090030+0500||ORU^R01^ORU_R01|MSGID1234|P|2.6|||NE|AL|||||IHE PCD ORU-R01 2006^HL7^2.16.840.1.113883.9.n.m^HL7&amp;#</w:t>
            </w:r>
            <w:proofErr w:type="spellStart"/>
            <w:r w:rsidRPr="006D613E">
              <w:rPr>
                <w:noProof w:val="0"/>
              </w:rPr>
              <w:t>xD</w:t>
            </w:r>
            <w:proofErr w:type="spellEnd"/>
            <w:r w:rsidRPr="006D613E">
              <w:rPr>
                <w:noProof w:val="0"/>
              </w:rPr>
              <w:t>;</w:t>
            </w:r>
          </w:p>
          <w:p w14:paraId="472457FD" w14:textId="77777777" w:rsidR="00B11855" w:rsidRPr="006D613E" w:rsidRDefault="003D003E" w:rsidP="00B07DBC">
            <w:pPr>
              <w:pStyle w:val="TableXML"/>
              <w:rPr>
                <w:noProof w:val="0"/>
              </w:rPr>
            </w:pPr>
            <w:r w:rsidRPr="006D613E">
              <w:rPr>
                <w:noProof w:val="0"/>
              </w:rPr>
              <w:t xml:space="preserve">PID|||789567^^^Imaginary </w:t>
            </w:r>
            <w:proofErr w:type="spellStart"/>
            <w:r w:rsidRPr="006D613E">
              <w:rPr>
                <w:noProof w:val="0"/>
              </w:rPr>
              <w:t>Hospital^PI</w:t>
            </w:r>
            <w:proofErr w:type="spellEnd"/>
            <w:r w:rsidRPr="006D613E">
              <w:rPr>
                <w:noProof w:val="0"/>
              </w:rPr>
              <w:t>||</w:t>
            </w:r>
            <w:proofErr w:type="spellStart"/>
            <w:r w:rsidRPr="006D613E">
              <w:rPr>
                <w:noProof w:val="0"/>
              </w:rPr>
              <w:t>Doe^John^Joseph</w:t>
            </w:r>
            <w:proofErr w:type="spellEnd"/>
            <w:r w:rsidRPr="006D613E">
              <w:rPr>
                <w:noProof w:val="0"/>
              </w:rPr>
              <w:t>^^^^L^A|||M&amp;#</w:t>
            </w:r>
            <w:proofErr w:type="spellStart"/>
            <w:r w:rsidRPr="006D613E">
              <w:rPr>
                <w:noProof w:val="0"/>
              </w:rPr>
              <w:t>xD</w:t>
            </w:r>
            <w:proofErr w:type="spellEnd"/>
            <w:r w:rsidRPr="006D613E">
              <w:rPr>
                <w:noProof w:val="0"/>
              </w:rPr>
              <w:t>;</w:t>
            </w:r>
          </w:p>
          <w:p w14:paraId="5850639E" w14:textId="77777777" w:rsidR="00B11855" w:rsidRPr="006D613E" w:rsidRDefault="003D003E" w:rsidP="00B07DBC">
            <w:pPr>
              <w:pStyle w:val="TableXML"/>
              <w:rPr>
                <w:noProof w:val="0"/>
              </w:rPr>
            </w:pPr>
            <w:r w:rsidRPr="006D613E">
              <w:rPr>
                <w:noProof w:val="0"/>
              </w:rPr>
              <w:t>OBR|1|AB12345^AcmeAHDInc^ACDE48234567ABCD^EUI-64|CD12345^AcmeAHDInc^ACDE48234567ABCD^EUI-64|528391^MDC_DEV_SPEC_PROFILE_BP^MDC|||20090813095715+0500&amp;#xD;</w:t>
            </w:r>
          </w:p>
          <w:p w14:paraId="1F0A9505" w14:textId="77777777" w:rsidR="00B11855" w:rsidRPr="006D613E" w:rsidRDefault="003D003E" w:rsidP="00B07DBC">
            <w:pPr>
              <w:pStyle w:val="TableXML"/>
              <w:rPr>
                <w:noProof w:val="0"/>
              </w:rPr>
            </w:pPr>
            <w:r w:rsidRPr="006D613E">
              <w:rPr>
                <w:noProof w:val="0"/>
              </w:rPr>
              <w:t>OBX|1||528391^MDC_DEV_SPEC_PROFILE_BP^MDC|1|||||||R|||||||0123456789ABCDEF^EUI-64&amp;#xD;</w:t>
            </w:r>
          </w:p>
          <w:p w14:paraId="74039484" w14:textId="77777777" w:rsidR="00B11855" w:rsidRPr="006D613E" w:rsidRDefault="003D003E" w:rsidP="00B07DBC">
            <w:pPr>
              <w:pStyle w:val="TableXML"/>
              <w:rPr>
                <w:noProof w:val="0"/>
              </w:rPr>
            </w:pPr>
            <w:r w:rsidRPr="006D613E">
              <w:rPr>
                <w:noProof w:val="0"/>
              </w:rPr>
              <w:t>OBX|2||150020^MDC_PRESS_BLD_NONINV^MDC|1.0.1||||||R|||20090813095715+0500&amp;#xD;</w:t>
            </w:r>
          </w:p>
          <w:p w14:paraId="48657288" w14:textId="77777777" w:rsidR="00B11855" w:rsidRPr="006D613E" w:rsidRDefault="003D003E" w:rsidP="00B07DBC">
            <w:pPr>
              <w:pStyle w:val="TableXML"/>
              <w:rPr>
                <w:noProof w:val="0"/>
              </w:rPr>
            </w:pPr>
            <w:r w:rsidRPr="006D613E">
              <w:rPr>
                <w:noProof w:val="0"/>
              </w:rPr>
              <w:t>OBX|3|NM|150021^MDC_PRESS_BLD_NONINV_SYS^MDC|1.0.1.1|120|266016^MDC_DIM_MMHG^MDC||||R&amp;#xD;</w:t>
            </w:r>
          </w:p>
          <w:p w14:paraId="76E79881" w14:textId="77777777" w:rsidR="00B11855" w:rsidRPr="006D613E" w:rsidRDefault="003D003E" w:rsidP="00B07DBC">
            <w:pPr>
              <w:pStyle w:val="TableXML"/>
              <w:rPr>
                <w:noProof w:val="0"/>
              </w:rPr>
            </w:pPr>
            <w:r w:rsidRPr="006D613E">
              <w:rPr>
                <w:noProof w:val="0"/>
              </w:rPr>
              <w:t>OBX|4|NM|150022^MDC_PRESS_BLD_NONINV_DIA^MDC|1.0.1.2|80|266016^MDC_DIM_MMHG^MDC||||R&amp;#xD;</w:t>
            </w:r>
          </w:p>
          <w:p w14:paraId="2DD2898C" w14:textId="77777777" w:rsidR="00B11855" w:rsidRPr="006D613E" w:rsidRDefault="003D003E" w:rsidP="00B07DBC">
            <w:pPr>
              <w:pStyle w:val="TableXML"/>
              <w:rPr>
                <w:noProof w:val="0"/>
              </w:rPr>
            </w:pPr>
            <w:r w:rsidRPr="006D613E">
              <w:rPr>
                <w:noProof w:val="0"/>
              </w:rPr>
              <w:t>OBX|5|NM|150023^MDC_PRESS_BLD_NONINV_MEAN^MDC|1.0.1.3|100|266016^MDC_DIM_MMHG^MDC||||R&amp;#xD;</w:t>
            </w:r>
          </w:p>
          <w:p w14:paraId="00F37CEE"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CommunicatePCDData</w:t>
            </w:r>
            <w:proofErr w:type="spellEnd"/>
            <w:r w:rsidRPr="006D613E">
              <w:rPr>
                <w:noProof w:val="0"/>
              </w:rPr>
              <w:t>&gt;</w:t>
            </w:r>
          </w:p>
          <w:p w14:paraId="180C6B5D" w14:textId="77777777" w:rsidR="00B11855" w:rsidRPr="006D613E" w:rsidRDefault="003D003E" w:rsidP="00B07DBC">
            <w:pPr>
              <w:pStyle w:val="TableXML"/>
              <w:rPr>
                <w:noProof w:val="0"/>
              </w:rPr>
            </w:pPr>
            <w:r w:rsidRPr="006D613E">
              <w:rPr>
                <w:noProof w:val="0"/>
              </w:rPr>
              <w:tab/>
              <w:t>&lt;/</w:t>
            </w:r>
            <w:proofErr w:type="spellStart"/>
            <w:r w:rsidRPr="006D613E">
              <w:rPr>
                <w:noProof w:val="0"/>
              </w:rPr>
              <w:t>soapenv:Body</w:t>
            </w:r>
            <w:proofErr w:type="spellEnd"/>
            <w:r w:rsidRPr="006D613E">
              <w:rPr>
                <w:noProof w:val="0"/>
              </w:rPr>
              <w:t>&gt;</w:t>
            </w:r>
          </w:p>
          <w:p w14:paraId="2F7F8B68" w14:textId="77777777" w:rsidR="00B11855" w:rsidRPr="006D613E" w:rsidRDefault="003D003E" w:rsidP="00B07DBC">
            <w:pPr>
              <w:pStyle w:val="TableXML"/>
              <w:rPr>
                <w:noProof w:val="0"/>
                <w:sz w:val="20"/>
              </w:rPr>
            </w:pPr>
            <w:r w:rsidRPr="006D613E">
              <w:rPr>
                <w:noProof w:val="0"/>
              </w:rPr>
              <w:t>&lt;/</w:t>
            </w:r>
            <w:proofErr w:type="spellStart"/>
            <w:r w:rsidRPr="006D613E">
              <w:rPr>
                <w:noProof w:val="0"/>
              </w:rPr>
              <w:t>soapenv:Envelope</w:t>
            </w:r>
            <w:proofErr w:type="spellEnd"/>
            <w:r w:rsidRPr="006D613E">
              <w:rPr>
                <w:noProof w:val="0"/>
              </w:rPr>
              <w:t>&gt;</w:t>
            </w:r>
          </w:p>
        </w:tc>
      </w:tr>
    </w:tbl>
    <w:p w14:paraId="5261FD4A" w14:textId="77777777" w:rsidR="00B11855" w:rsidRDefault="00B11855" w:rsidP="00EE391A">
      <w:pPr>
        <w:pStyle w:val="BodyText"/>
      </w:pPr>
    </w:p>
    <w:p w14:paraId="6D8F7B18" w14:textId="77777777" w:rsidR="00264692" w:rsidRPr="006D613E" w:rsidRDefault="00264692" w:rsidP="00EE391A">
      <w:pPr>
        <w:pStyle w:val="BodyText"/>
      </w:pPr>
    </w:p>
    <w:p w14:paraId="143ED5E7" w14:textId="77777777" w:rsidR="00E95ACC" w:rsidRPr="006D613E" w:rsidRDefault="00E95ACC" w:rsidP="00EE391A">
      <w:pPr>
        <w:pStyle w:val="BodyText"/>
      </w:pPr>
    </w:p>
    <w:p w14:paraId="49A0C679" w14:textId="77777777" w:rsidR="00E95ACC" w:rsidRPr="006D613E" w:rsidRDefault="00E95ACC" w:rsidP="00EE391A">
      <w:pPr>
        <w:pStyle w:val="BodyText"/>
      </w:pPr>
    </w:p>
    <w:p w14:paraId="37EAFBB4" w14:textId="77777777" w:rsidR="00E95ACC" w:rsidRPr="006D613E" w:rsidRDefault="00E95ACC" w:rsidP="00EE391A">
      <w:pPr>
        <w:pStyle w:val="BodyText"/>
      </w:pPr>
    </w:p>
    <w:p w14:paraId="4CC709DF" w14:textId="77777777" w:rsidR="00E95ACC" w:rsidRPr="006D613E" w:rsidRDefault="00E95ACC" w:rsidP="00EE391A">
      <w:pPr>
        <w:pStyle w:val="BodyText"/>
      </w:pPr>
    </w:p>
    <w:tbl>
      <w:tblPr>
        <w:tblW w:w="10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60"/>
      </w:tblGrid>
      <w:tr w:rsidR="00B11855" w:rsidRPr="006D613E" w14:paraId="4BCE0D0C" w14:textId="77777777" w:rsidTr="006C0E8E">
        <w:trPr>
          <w:cantSplit/>
          <w:jc w:val="center"/>
        </w:trPr>
        <w:tc>
          <w:tcPr>
            <w:tcW w:w="10260" w:type="dxa"/>
            <w:shd w:val="clear" w:color="auto" w:fill="F2F2F2"/>
          </w:tcPr>
          <w:p w14:paraId="0AD295EB" w14:textId="77777777" w:rsidR="00B11855" w:rsidRPr="006D613E" w:rsidRDefault="003D003E" w:rsidP="007822F8">
            <w:pPr>
              <w:pStyle w:val="TableEntryHeader"/>
            </w:pPr>
            <w:r w:rsidRPr="006D613E">
              <w:t>CommunicatePCDDataResponse.xml</w:t>
            </w:r>
          </w:p>
        </w:tc>
      </w:tr>
      <w:tr w:rsidR="00B11855" w:rsidRPr="006D613E" w14:paraId="1A1BB8C8" w14:textId="77777777" w:rsidTr="006C0E8E">
        <w:trPr>
          <w:cantSplit/>
          <w:jc w:val="center"/>
        </w:trPr>
        <w:tc>
          <w:tcPr>
            <w:tcW w:w="10260" w:type="dxa"/>
            <w:shd w:val="clear" w:color="auto" w:fill="auto"/>
          </w:tcPr>
          <w:p w14:paraId="3AD7536F" w14:textId="77777777" w:rsidR="00B11855" w:rsidRPr="006D613E" w:rsidRDefault="003D003E" w:rsidP="00B07DBC">
            <w:pPr>
              <w:pStyle w:val="TableXML"/>
              <w:rPr>
                <w:noProof w:val="0"/>
              </w:rPr>
            </w:pPr>
            <w:proofErr w:type="gramStart"/>
            <w:r w:rsidRPr="006D613E">
              <w:rPr>
                <w:noProof w:val="0"/>
              </w:rPr>
              <w:t>&lt;?xml</w:t>
            </w:r>
            <w:proofErr w:type="gramEnd"/>
            <w:r w:rsidRPr="006D613E">
              <w:rPr>
                <w:noProof w:val="0"/>
              </w:rPr>
              <w:t xml:space="preserve"> version="1.0" encoding="UTF-8"?&gt;</w:t>
            </w:r>
          </w:p>
          <w:p w14:paraId="71A8AD80" w14:textId="77777777" w:rsidR="00B11855" w:rsidRPr="006D613E" w:rsidRDefault="003D003E" w:rsidP="00B07DBC">
            <w:pPr>
              <w:pStyle w:val="TableXML"/>
              <w:rPr>
                <w:noProof w:val="0"/>
              </w:rPr>
            </w:pPr>
            <w:r w:rsidRPr="006D613E">
              <w:rPr>
                <w:noProof w:val="0"/>
              </w:rPr>
              <w:t>&lt;</w:t>
            </w:r>
            <w:proofErr w:type="spellStart"/>
            <w:r w:rsidRPr="006D613E">
              <w:rPr>
                <w:noProof w:val="0"/>
              </w:rPr>
              <w:t>soapenv:Envelope</w:t>
            </w:r>
            <w:proofErr w:type="spellEnd"/>
            <w:r w:rsidRPr="006D613E">
              <w:rPr>
                <w:noProof w:val="0"/>
              </w:rPr>
              <w:t xml:space="preserve"> </w:t>
            </w:r>
            <w:proofErr w:type="spellStart"/>
            <w:r w:rsidRPr="006D613E">
              <w:rPr>
                <w:noProof w:val="0"/>
              </w:rPr>
              <w:t>xmlns:soapenv</w:t>
            </w:r>
            <w:proofErr w:type="spellEnd"/>
            <w:r w:rsidRPr="006D613E">
              <w:rPr>
                <w:noProof w:val="0"/>
              </w:rPr>
              <w:t>="http://www.w3.org/2003/05/soap-envelope"&gt;</w:t>
            </w:r>
          </w:p>
          <w:p w14:paraId="6F150215" w14:textId="77777777" w:rsidR="00B11855" w:rsidRPr="006D613E" w:rsidRDefault="003D003E" w:rsidP="00B07DBC">
            <w:pPr>
              <w:pStyle w:val="TableXML"/>
              <w:rPr>
                <w:noProof w:val="0"/>
              </w:rPr>
            </w:pPr>
            <w:r w:rsidRPr="006D613E">
              <w:rPr>
                <w:noProof w:val="0"/>
              </w:rPr>
              <w:tab/>
              <w:t>&lt;</w:t>
            </w:r>
            <w:proofErr w:type="spellStart"/>
            <w:r w:rsidRPr="006D613E">
              <w:rPr>
                <w:noProof w:val="0"/>
              </w:rPr>
              <w:t>soapenv:Header</w:t>
            </w:r>
            <w:proofErr w:type="spellEnd"/>
            <w:r w:rsidRPr="006D613E">
              <w:rPr>
                <w:noProof w:val="0"/>
              </w:rPr>
              <w:t xml:space="preserve"> </w:t>
            </w:r>
            <w:proofErr w:type="spellStart"/>
            <w:r w:rsidRPr="006D613E">
              <w:rPr>
                <w:noProof w:val="0"/>
              </w:rPr>
              <w:t>xmlns:wsa</w:t>
            </w:r>
            <w:proofErr w:type="spellEnd"/>
            <w:r w:rsidRPr="006D613E">
              <w:rPr>
                <w:noProof w:val="0"/>
              </w:rPr>
              <w:t>="http://www.w3.org/2005/08/addressing"&gt;</w:t>
            </w:r>
          </w:p>
          <w:p w14:paraId="13FDBFC4"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wsa:Action</w:t>
            </w:r>
            <w:proofErr w:type="spellEnd"/>
            <w:r w:rsidRPr="006D613E">
              <w:rPr>
                <w:noProof w:val="0"/>
              </w:rPr>
              <w:t>&gt;</w:t>
            </w:r>
          </w:p>
          <w:p w14:paraId="08B2777B" w14:textId="77777777" w:rsidR="00B11855" w:rsidRPr="006D613E" w:rsidRDefault="003D003E" w:rsidP="00B07DBC">
            <w:pPr>
              <w:pStyle w:val="TableXML"/>
              <w:rPr>
                <w:noProof w:val="0"/>
              </w:rPr>
            </w:pPr>
            <w:r w:rsidRPr="006D613E">
              <w:rPr>
                <w:noProof w:val="0"/>
              </w:rPr>
              <w:t>urn:ihe:pcd:2010:CommunicatePCDDataResponse</w:t>
            </w:r>
          </w:p>
          <w:p w14:paraId="419E62C7"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wsa:Action</w:t>
            </w:r>
            <w:proofErr w:type="spellEnd"/>
            <w:r w:rsidRPr="006D613E">
              <w:rPr>
                <w:noProof w:val="0"/>
              </w:rPr>
              <w:t>&gt;</w:t>
            </w:r>
          </w:p>
          <w:p w14:paraId="744055DD"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wsa:RelatesTo</w:t>
            </w:r>
            <w:proofErr w:type="spellEnd"/>
            <w:r w:rsidRPr="006D613E">
              <w:rPr>
                <w:noProof w:val="0"/>
              </w:rPr>
              <w:t>&gt;</w:t>
            </w:r>
          </w:p>
          <w:p w14:paraId="632AFCDD" w14:textId="77777777" w:rsidR="00B11855" w:rsidRPr="006D613E" w:rsidRDefault="003D003E" w:rsidP="00B07DBC">
            <w:pPr>
              <w:pStyle w:val="TableXML"/>
              <w:rPr>
                <w:noProof w:val="0"/>
              </w:rPr>
            </w:pPr>
            <w:r w:rsidRPr="006D613E">
              <w:rPr>
                <w:noProof w:val="0"/>
              </w:rPr>
              <w:t>urn:uuid:F8C3FF2964F94E404E1251145112405</w:t>
            </w:r>
          </w:p>
          <w:p w14:paraId="0333949D"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wsa:RelatesTo</w:t>
            </w:r>
            <w:proofErr w:type="spellEnd"/>
            <w:r w:rsidRPr="006D613E">
              <w:rPr>
                <w:noProof w:val="0"/>
              </w:rPr>
              <w:t>&gt;</w:t>
            </w:r>
          </w:p>
          <w:p w14:paraId="6CD8F4D8" w14:textId="77777777" w:rsidR="00B11855" w:rsidRPr="006D613E" w:rsidRDefault="003D003E" w:rsidP="00B07DBC">
            <w:pPr>
              <w:pStyle w:val="TableXML"/>
              <w:rPr>
                <w:noProof w:val="0"/>
              </w:rPr>
            </w:pPr>
            <w:r w:rsidRPr="006D613E">
              <w:rPr>
                <w:noProof w:val="0"/>
              </w:rPr>
              <w:tab/>
              <w:t>&lt;/</w:t>
            </w:r>
            <w:proofErr w:type="spellStart"/>
            <w:r w:rsidRPr="006D613E">
              <w:rPr>
                <w:noProof w:val="0"/>
              </w:rPr>
              <w:t>soapenv:Header</w:t>
            </w:r>
            <w:proofErr w:type="spellEnd"/>
            <w:r w:rsidRPr="006D613E">
              <w:rPr>
                <w:noProof w:val="0"/>
              </w:rPr>
              <w:t>&gt;</w:t>
            </w:r>
          </w:p>
          <w:p w14:paraId="5A35E9F2" w14:textId="77777777" w:rsidR="00B11855" w:rsidRPr="006D613E" w:rsidRDefault="003D003E" w:rsidP="00B07DBC">
            <w:pPr>
              <w:pStyle w:val="TableXML"/>
              <w:rPr>
                <w:noProof w:val="0"/>
              </w:rPr>
            </w:pPr>
            <w:r w:rsidRPr="006D613E">
              <w:rPr>
                <w:noProof w:val="0"/>
              </w:rPr>
              <w:tab/>
              <w:t>&lt;</w:t>
            </w:r>
            <w:proofErr w:type="spellStart"/>
            <w:r w:rsidRPr="006D613E">
              <w:rPr>
                <w:noProof w:val="0"/>
              </w:rPr>
              <w:t>soapenv:Body</w:t>
            </w:r>
            <w:proofErr w:type="spellEnd"/>
            <w:r w:rsidRPr="006D613E">
              <w:rPr>
                <w:noProof w:val="0"/>
              </w:rPr>
              <w:t>&gt;</w:t>
            </w:r>
          </w:p>
          <w:p w14:paraId="615CD3D6" w14:textId="77777777" w:rsidR="00B11855" w:rsidRPr="006D613E" w:rsidRDefault="003D003E" w:rsidP="00B07DBC">
            <w:pPr>
              <w:pStyle w:val="TableXML"/>
              <w:rPr>
                <w:noProof w:val="0"/>
              </w:rPr>
            </w:pPr>
            <w:r w:rsidRPr="006D613E">
              <w:rPr>
                <w:noProof w:val="0"/>
              </w:rPr>
              <w:tab/>
            </w:r>
            <w:r w:rsidRPr="006D613E">
              <w:rPr>
                <w:noProof w:val="0"/>
              </w:rPr>
              <w:tab/>
              <w:t>&lt;</w:t>
            </w:r>
            <w:proofErr w:type="spellStart"/>
            <w:r w:rsidRPr="006D613E">
              <w:rPr>
                <w:noProof w:val="0"/>
              </w:rPr>
              <w:t>CommunicatePCDDataResponse</w:t>
            </w:r>
            <w:proofErr w:type="spellEnd"/>
            <w:r w:rsidRPr="006D613E">
              <w:rPr>
                <w:noProof w:val="0"/>
              </w:rPr>
              <w:t xml:space="preserve"> </w:t>
            </w:r>
            <w:proofErr w:type="spellStart"/>
            <w:r w:rsidRPr="006D613E">
              <w:rPr>
                <w:noProof w:val="0"/>
              </w:rPr>
              <w:t>xmlns</w:t>
            </w:r>
            <w:proofErr w:type="spellEnd"/>
            <w:r w:rsidRPr="006D613E">
              <w:rPr>
                <w:noProof w:val="0"/>
              </w:rPr>
              <w:t>="urn:ihe:pcd:dec:2010"&gt;</w:t>
            </w:r>
          </w:p>
          <w:p w14:paraId="41379A4D" w14:textId="77777777" w:rsidR="00B11855" w:rsidRPr="006D613E" w:rsidRDefault="003D003E" w:rsidP="00B07DBC">
            <w:pPr>
              <w:pStyle w:val="TableXML"/>
              <w:rPr>
                <w:noProof w:val="0"/>
              </w:rPr>
            </w:pPr>
            <w:r w:rsidRPr="006D613E">
              <w:rPr>
                <w:noProof w:val="0"/>
              </w:rPr>
              <w:t>MSH|^~\&amp;amp;|Stepstone||AcmeInc^ACDE48234567ABCD^EUI64||20090726095731+0500||ACK^A01^ACK|AMSGID1234|P|2.6|&amp;#xD;</w:t>
            </w:r>
          </w:p>
          <w:p w14:paraId="0D27427C" w14:textId="77777777" w:rsidR="00B11855" w:rsidRPr="006D613E" w:rsidRDefault="003D003E" w:rsidP="00B07DBC">
            <w:pPr>
              <w:pStyle w:val="TableXML"/>
              <w:rPr>
                <w:noProof w:val="0"/>
              </w:rPr>
            </w:pPr>
            <w:r w:rsidRPr="006D613E">
              <w:rPr>
                <w:noProof w:val="0"/>
              </w:rPr>
              <w:t>MSA|AA|MSGID1234|Message Accepted|&amp;#</w:t>
            </w:r>
            <w:proofErr w:type="spellStart"/>
            <w:r w:rsidRPr="006D613E">
              <w:rPr>
                <w:noProof w:val="0"/>
              </w:rPr>
              <w:t>xD</w:t>
            </w:r>
            <w:proofErr w:type="spellEnd"/>
            <w:r w:rsidRPr="006D613E">
              <w:rPr>
                <w:noProof w:val="0"/>
              </w:rPr>
              <w:t>;</w:t>
            </w:r>
          </w:p>
          <w:p w14:paraId="362E3F9A" w14:textId="77777777" w:rsidR="00B11855" w:rsidRPr="006D613E" w:rsidRDefault="003D003E" w:rsidP="00B07DBC">
            <w:pPr>
              <w:pStyle w:val="TableXML"/>
              <w:rPr>
                <w:noProof w:val="0"/>
              </w:rPr>
            </w:pPr>
            <w:r w:rsidRPr="006D613E">
              <w:rPr>
                <w:noProof w:val="0"/>
              </w:rPr>
              <w:t>&lt;/</w:t>
            </w:r>
            <w:proofErr w:type="spellStart"/>
            <w:r w:rsidRPr="006D613E">
              <w:rPr>
                <w:noProof w:val="0"/>
              </w:rPr>
              <w:t>CommunicatePCDDataResponse</w:t>
            </w:r>
            <w:proofErr w:type="spellEnd"/>
            <w:r w:rsidRPr="006D613E">
              <w:rPr>
                <w:noProof w:val="0"/>
              </w:rPr>
              <w:t>&gt;</w:t>
            </w:r>
          </w:p>
          <w:p w14:paraId="274AC566" w14:textId="77777777" w:rsidR="00B11855" w:rsidRPr="006D613E" w:rsidRDefault="003D003E" w:rsidP="00B07DBC">
            <w:pPr>
              <w:pStyle w:val="TableXML"/>
              <w:rPr>
                <w:noProof w:val="0"/>
              </w:rPr>
            </w:pPr>
            <w:r w:rsidRPr="006D613E">
              <w:rPr>
                <w:noProof w:val="0"/>
              </w:rPr>
              <w:tab/>
              <w:t>&lt;/</w:t>
            </w:r>
            <w:proofErr w:type="spellStart"/>
            <w:r w:rsidRPr="006D613E">
              <w:rPr>
                <w:noProof w:val="0"/>
              </w:rPr>
              <w:t>soapenv:Body</w:t>
            </w:r>
            <w:proofErr w:type="spellEnd"/>
            <w:r w:rsidRPr="006D613E">
              <w:rPr>
                <w:noProof w:val="0"/>
              </w:rPr>
              <w:t>&gt;</w:t>
            </w:r>
          </w:p>
          <w:p w14:paraId="7A839458" w14:textId="77777777" w:rsidR="00B11855" w:rsidRPr="006D613E" w:rsidRDefault="003D003E" w:rsidP="00B07DBC">
            <w:pPr>
              <w:pStyle w:val="TableXML"/>
              <w:rPr>
                <w:noProof w:val="0"/>
              </w:rPr>
            </w:pPr>
            <w:r w:rsidRPr="006D613E">
              <w:rPr>
                <w:noProof w:val="0"/>
              </w:rPr>
              <w:t>&lt;/</w:t>
            </w:r>
            <w:proofErr w:type="spellStart"/>
            <w:r w:rsidRPr="006D613E">
              <w:rPr>
                <w:noProof w:val="0"/>
              </w:rPr>
              <w:t>soapenv:Envelope</w:t>
            </w:r>
            <w:proofErr w:type="spellEnd"/>
            <w:r w:rsidRPr="006D613E">
              <w:rPr>
                <w:noProof w:val="0"/>
              </w:rPr>
              <w:t>&gt;</w:t>
            </w:r>
          </w:p>
          <w:p w14:paraId="24DF0050" w14:textId="77777777" w:rsidR="00B11855" w:rsidRPr="006D613E" w:rsidRDefault="00B11855" w:rsidP="007822F8">
            <w:pPr>
              <w:pStyle w:val="TableEntry"/>
              <w:rPr>
                <w:rFonts w:ascii="LucidaConsole" w:hAnsi="LucidaConsole"/>
                <w:sz w:val="16"/>
              </w:rPr>
            </w:pPr>
          </w:p>
        </w:tc>
      </w:tr>
    </w:tbl>
    <w:p w14:paraId="348CA194" w14:textId="77777777" w:rsidR="00B11855" w:rsidRPr="006D613E" w:rsidRDefault="00B11855" w:rsidP="00EE391A">
      <w:pPr>
        <w:pStyle w:val="BodyText"/>
      </w:pPr>
    </w:p>
    <w:p w14:paraId="121F8B34" w14:textId="77777777" w:rsidR="00B11855" w:rsidRPr="006D613E" w:rsidRDefault="00DB22D4" w:rsidP="005F16F9">
      <w:pPr>
        <w:pStyle w:val="AppendixHeading1"/>
        <w:rPr>
          <w:noProof w:val="0"/>
        </w:rPr>
      </w:pPr>
      <w:bookmarkStart w:id="1149" w:name="_Toc401769903"/>
      <w:bookmarkStart w:id="1150" w:name="_Toc466373857"/>
      <w:r w:rsidRPr="006D613E">
        <w:rPr>
          <w:noProof w:val="0"/>
        </w:rPr>
        <w:lastRenderedPageBreak/>
        <w:t xml:space="preserve">– </w:t>
      </w:r>
      <w:r w:rsidR="003D003E" w:rsidRPr="006D613E">
        <w:rPr>
          <w:noProof w:val="0"/>
        </w:rPr>
        <w:t>Message Transport Using WCTP (ACM Transactions PCD-06 and PCD-07)</w:t>
      </w:r>
      <w:bookmarkEnd w:id="1149"/>
      <w:bookmarkEnd w:id="1150"/>
    </w:p>
    <w:p w14:paraId="5F2BF499" w14:textId="3D76196E" w:rsidR="00B11855" w:rsidRPr="006D613E" w:rsidRDefault="003D003E" w:rsidP="00AE6681">
      <w:pPr>
        <w:pStyle w:val="BodyText"/>
      </w:pPr>
      <w:r w:rsidRPr="006D613E">
        <w:t xml:space="preserve">The following appendix covers the messages exchanged between an IHE PCD ACM </w:t>
      </w:r>
      <w:r w:rsidR="009E2B46">
        <w:t>Alert Manager</w:t>
      </w:r>
      <w:r w:rsidRPr="006D613E">
        <w:t xml:space="preserve"> and an </w:t>
      </w:r>
      <w:r w:rsidR="00916BBE">
        <w:t>Alert Communicator</w:t>
      </w:r>
      <w:r w:rsidRPr="006D613E">
        <w:t xml:space="preserve"> using the WCTP protocol</w:t>
      </w:r>
    </w:p>
    <w:p w14:paraId="34537FF4" w14:textId="77777777" w:rsidR="00B11855" w:rsidRPr="006D613E" w:rsidRDefault="003D003E" w:rsidP="005F16F9">
      <w:pPr>
        <w:pStyle w:val="AppendixHeading2"/>
        <w:rPr>
          <w:noProof w:val="0"/>
        </w:rPr>
      </w:pPr>
      <w:bookmarkStart w:id="1151" w:name="_Toc401769904"/>
      <w:bookmarkStart w:id="1152" w:name="_Toc466373858"/>
      <w:r w:rsidRPr="006D613E">
        <w:rPr>
          <w:noProof w:val="0"/>
        </w:rPr>
        <w:t>Abbreviations and definitions</w:t>
      </w:r>
      <w:bookmarkEnd w:id="1151"/>
      <w:bookmarkEnd w:id="1152"/>
    </w:p>
    <w:p w14:paraId="02607C7A" w14:textId="77777777" w:rsidR="00B11855" w:rsidRPr="006D613E" w:rsidRDefault="003D003E" w:rsidP="0012636E">
      <w:pPr>
        <w:pStyle w:val="BodyText"/>
      </w:pPr>
      <w:r w:rsidRPr="006D613E">
        <w:rPr>
          <w:rStyle w:val="Strong"/>
        </w:rPr>
        <w:t>HTTP</w:t>
      </w:r>
      <w:r w:rsidRPr="006D613E">
        <w:t xml:space="preserve"> – </w:t>
      </w:r>
      <w:proofErr w:type="spellStart"/>
      <w:r w:rsidRPr="006D613E">
        <w:t>HyperText</w:t>
      </w:r>
      <w:proofErr w:type="spellEnd"/>
      <w:r w:rsidRPr="006D613E">
        <w:t xml:space="preserve"> Transport Protocol</w:t>
      </w:r>
    </w:p>
    <w:p w14:paraId="4A93F6B6" w14:textId="6AB6B416" w:rsidR="00B11855" w:rsidRPr="006D613E" w:rsidRDefault="003D003E" w:rsidP="0012636E">
      <w:pPr>
        <w:pStyle w:val="BodyText"/>
      </w:pPr>
      <w:r w:rsidRPr="006D613E">
        <w:rPr>
          <w:rStyle w:val="Strong"/>
        </w:rPr>
        <w:t>WCTP</w:t>
      </w:r>
      <w:r w:rsidRPr="006D613E">
        <w:t xml:space="preserve"> – Wireless Communications Transfer Protocol – the protocol between the ACM </w:t>
      </w:r>
      <w:r w:rsidR="009E2B46">
        <w:t>Alert Manager</w:t>
      </w:r>
      <w:r w:rsidRPr="006D613E">
        <w:t xml:space="preserve"> and the ACM </w:t>
      </w:r>
      <w:r w:rsidR="00916BBE">
        <w:t>Alert Communicator</w:t>
      </w:r>
      <w:r w:rsidRPr="006D613E">
        <w:t xml:space="preserve"> </w:t>
      </w:r>
      <w:r w:rsidR="00257A60" w:rsidRPr="006D613E">
        <w:t>A</w:t>
      </w:r>
      <w:r w:rsidRPr="006D613E">
        <w:t>ctors.</w:t>
      </w:r>
    </w:p>
    <w:p w14:paraId="296C8C46" w14:textId="53AABF51" w:rsidR="00B11855" w:rsidRPr="006D613E" w:rsidRDefault="003D003E" w:rsidP="0012636E">
      <w:pPr>
        <w:pStyle w:val="BodyText"/>
      </w:pPr>
      <w:r w:rsidRPr="006D613E">
        <w:rPr>
          <w:rStyle w:val="Strong"/>
        </w:rPr>
        <w:t>MCR (</w:t>
      </w:r>
      <w:r w:rsidRPr="006D613E">
        <w:t xml:space="preserve">Multiple Choice Response) – the means to pass a message with selectable responses from the ACM </w:t>
      </w:r>
      <w:r w:rsidR="009E2B46">
        <w:t>Alert Manager</w:t>
      </w:r>
      <w:r w:rsidRPr="006D613E">
        <w:t xml:space="preserve"> to the ACM </w:t>
      </w:r>
      <w:r w:rsidR="00916BBE">
        <w:t>Alert Communicator</w:t>
      </w:r>
      <w:r w:rsidRPr="006D613E">
        <w:t>.</w:t>
      </w:r>
    </w:p>
    <w:p w14:paraId="444E0FFA" w14:textId="77777777" w:rsidR="00B11855" w:rsidRPr="006D613E" w:rsidRDefault="003D003E" w:rsidP="0012636E">
      <w:pPr>
        <w:pStyle w:val="BodyText"/>
      </w:pPr>
      <w:r w:rsidRPr="006D613E">
        <w:rPr>
          <w:rStyle w:val="Strong"/>
        </w:rPr>
        <w:t>XML</w:t>
      </w:r>
      <w:r w:rsidRPr="006D613E">
        <w:t xml:space="preserve"> – </w:t>
      </w:r>
      <w:proofErr w:type="spellStart"/>
      <w:r w:rsidRPr="006D613E">
        <w:t>eXtensible</w:t>
      </w:r>
      <w:proofErr w:type="spellEnd"/>
      <w:r w:rsidRPr="006D613E">
        <w:t xml:space="preserve"> Markup Language</w:t>
      </w:r>
    </w:p>
    <w:p w14:paraId="01C7CCA8" w14:textId="77777777" w:rsidR="00B11855" w:rsidRPr="006D613E" w:rsidRDefault="00B11855" w:rsidP="00AE6681">
      <w:pPr>
        <w:pStyle w:val="BodyText"/>
      </w:pPr>
    </w:p>
    <w:p w14:paraId="6902EC8C" w14:textId="77777777" w:rsidR="00B11855" w:rsidRPr="006D613E" w:rsidRDefault="003D003E" w:rsidP="00123C7B">
      <w:pPr>
        <w:pStyle w:val="UnnumberedHeading"/>
        <w:outlineLvl w:val="0"/>
      </w:pPr>
      <w:r w:rsidRPr="006D613E">
        <w:t xml:space="preserve">What is </w:t>
      </w:r>
      <w:proofErr w:type="gramStart"/>
      <w:r w:rsidRPr="006D613E">
        <w:t>WCTP</w:t>
      </w:r>
      <w:proofErr w:type="gramEnd"/>
    </w:p>
    <w:p w14:paraId="30399473" w14:textId="186D6C5C" w:rsidR="00B11855" w:rsidRPr="006D613E" w:rsidRDefault="003D003E" w:rsidP="00AE6681">
      <w:pPr>
        <w:pStyle w:val="BodyText"/>
      </w:pPr>
      <w:r w:rsidRPr="006D613E">
        <w:t xml:space="preserve">WCTP is the protocol between the ACM </w:t>
      </w:r>
      <w:r w:rsidR="009E2B46">
        <w:t>Alert Manager</w:t>
      </w:r>
      <w:r w:rsidRPr="006D613E">
        <w:t xml:space="preserve"> and the ACM </w:t>
      </w:r>
      <w:r w:rsidR="00916BBE">
        <w:t>Alert Communicator</w:t>
      </w:r>
      <w:r w:rsidRPr="006D613E">
        <w:t xml:space="preserve"> </w:t>
      </w:r>
      <w:r w:rsidR="00257A60" w:rsidRPr="006D613E">
        <w:t>A</w:t>
      </w:r>
      <w:r w:rsidRPr="006D613E">
        <w:t xml:space="preserve">ctors. It makes use of an optionally securable (authentication and encryption) HTTP transport layer to convey XML-based WCTP protocol exchanges between a WCTP client (the ACM </w:t>
      </w:r>
      <w:r w:rsidR="009E2B46">
        <w:t>Alert Manager</w:t>
      </w:r>
      <w:r w:rsidRPr="006D613E">
        <w:t xml:space="preserve">) and the WCTP server (the ACM </w:t>
      </w:r>
      <w:r w:rsidR="00916BBE">
        <w:t>Alert Communicator</w:t>
      </w:r>
      <w:r w:rsidRPr="006D613E">
        <w:t>).</w:t>
      </w:r>
    </w:p>
    <w:p w14:paraId="2C00C53D" w14:textId="77777777" w:rsidR="00B11855" w:rsidRPr="006D613E" w:rsidRDefault="003D003E" w:rsidP="005F16F9">
      <w:pPr>
        <w:pStyle w:val="AppendixHeading2"/>
        <w:rPr>
          <w:noProof w:val="0"/>
        </w:rPr>
      </w:pPr>
      <w:bookmarkStart w:id="1153" w:name="_Toc401769905"/>
      <w:bookmarkStart w:id="1154" w:name="_Toc466373859"/>
      <w:r w:rsidRPr="006D613E">
        <w:rPr>
          <w:noProof w:val="0"/>
        </w:rPr>
        <w:t>Pre-Configuration</w:t>
      </w:r>
      <w:bookmarkEnd w:id="1153"/>
      <w:bookmarkEnd w:id="1154"/>
    </w:p>
    <w:p w14:paraId="349B773F" w14:textId="77777777" w:rsidR="00B11855" w:rsidRPr="006D613E" w:rsidRDefault="003D003E" w:rsidP="00AE6681">
      <w:pPr>
        <w:pStyle w:val="BodyText"/>
      </w:pPr>
      <w:r w:rsidRPr="006D613E">
        <w:t>The HTTP source to destination is assumed to be resolved through pre-configuration.</w:t>
      </w:r>
    </w:p>
    <w:p w14:paraId="4B3A8DAB" w14:textId="77777777" w:rsidR="00B11855" w:rsidRPr="006D613E" w:rsidRDefault="003D003E" w:rsidP="00AE6681">
      <w:pPr>
        <w:pStyle w:val="BodyText"/>
      </w:pPr>
      <w:r w:rsidRPr="006D613E">
        <w:t>Whether or not secure http (HTTPS) is used or not is resolved through pre-configuration</w:t>
      </w:r>
    </w:p>
    <w:p w14:paraId="2059B489" w14:textId="77777777" w:rsidR="00B11855" w:rsidRPr="006D613E" w:rsidRDefault="003D003E" w:rsidP="00AE6681">
      <w:pPr>
        <w:pStyle w:val="BodyText"/>
      </w:pPr>
      <w:r w:rsidRPr="006D613E">
        <w:t xml:space="preserve">The WCTP </w:t>
      </w:r>
      <w:proofErr w:type="spellStart"/>
      <w:r w:rsidRPr="006D613E">
        <w:t>PollerID</w:t>
      </w:r>
      <w:proofErr w:type="spellEnd"/>
      <w:r w:rsidRPr="006D613E">
        <w:t xml:space="preserve"> and security password used to identify the message send requestor (not the request </w:t>
      </w:r>
      <w:proofErr w:type="gramStart"/>
      <w:r w:rsidRPr="006D613E">
        <w:t>itself</w:t>
      </w:r>
      <w:proofErr w:type="gramEnd"/>
      <w:r w:rsidRPr="006D613E">
        <w:t>) are assumed to be resolved through pre-configuration.</w:t>
      </w:r>
    </w:p>
    <w:p w14:paraId="2C6FB653" w14:textId="77777777" w:rsidR="00B11855" w:rsidRPr="006D613E" w:rsidRDefault="003D003E" w:rsidP="00AE6681">
      <w:pPr>
        <w:pStyle w:val="BodyText"/>
      </w:pPr>
      <w:r w:rsidRPr="006D613E">
        <w:t xml:space="preserve">The URI values for the WCTP </w:t>
      </w:r>
      <w:proofErr w:type="spellStart"/>
      <w:r w:rsidRPr="006D613E">
        <w:t>senderID</w:t>
      </w:r>
      <w:proofErr w:type="spellEnd"/>
      <w:r w:rsidRPr="006D613E">
        <w:t xml:space="preserve"> and </w:t>
      </w:r>
      <w:proofErr w:type="spellStart"/>
      <w:r w:rsidRPr="006D613E">
        <w:t>sendResponseToID</w:t>
      </w:r>
      <w:proofErr w:type="spellEnd"/>
      <w:r w:rsidRPr="006D613E">
        <w:t xml:space="preserve"> are assumed to be resolved through pre-configuration.</w:t>
      </w:r>
    </w:p>
    <w:p w14:paraId="54B25DBA" w14:textId="77777777" w:rsidR="00B11855" w:rsidRPr="006D613E" w:rsidRDefault="003D003E" w:rsidP="005F16F9">
      <w:pPr>
        <w:pStyle w:val="AppendixHeading2"/>
        <w:rPr>
          <w:noProof w:val="0"/>
        </w:rPr>
      </w:pPr>
      <w:bookmarkStart w:id="1155" w:name="_Toc401769906"/>
      <w:bookmarkStart w:id="1156" w:name="_Toc466373860"/>
      <w:r w:rsidRPr="006D613E">
        <w:rPr>
          <w:noProof w:val="0"/>
        </w:rPr>
        <w:t>Endpoint Device Addressing</w:t>
      </w:r>
      <w:bookmarkEnd w:id="1155"/>
      <w:bookmarkEnd w:id="1156"/>
    </w:p>
    <w:p w14:paraId="59C27EA9" w14:textId="77777777" w:rsidR="00B11855" w:rsidRPr="006D613E" w:rsidRDefault="003D003E" w:rsidP="00AE6681">
      <w:pPr>
        <w:pStyle w:val="BodyText"/>
      </w:pPr>
      <w:r w:rsidRPr="006D613E">
        <w:t>Endpoint entity (wireless device) addressing can be per WCTP (often the phone number of the endpoint device), but in any event it is presumed to be pre-configured so that there is a match from Alert Manager (AM) to Alert Communicator (AC).</w:t>
      </w:r>
    </w:p>
    <w:p w14:paraId="15820E49" w14:textId="77777777" w:rsidR="00B11855" w:rsidRPr="006D613E" w:rsidRDefault="003D003E" w:rsidP="005F16F9">
      <w:pPr>
        <w:pStyle w:val="AppendixHeading2"/>
        <w:rPr>
          <w:noProof w:val="0"/>
        </w:rPr>
      </w:pPr>
      <w:bookmarkStart w:id="1157" w:name="_Toc401769907"/>
      <w:bookmarkStart w:id="1158" w:name="_Toc466373861"/>
      <w:r w:rsidRPr="006D613E">
        <w:rPr>
          <w:noProof w:val="0"/>
        </w:rPr>
        <w:t>Polling Versus Push Responses</w:t>
      </w:r>
      <w:bookmarkEnd w:id="1157"/>
      <w:bookmarkEnd w:id="1158"/>
    </w:p>
    <w:p w14:paraId="396AC7C8" w14:textId="77777777" w:rsidR="00B11855" w:rsidRPr="006D613E" w:rsidRDefault="003D003E" w:rsidP="00AE6681">
      <w:pPr>
        <w:pStyle w:val="BodyText"/>
      </w:pPr>
      <w:r w:rsidRPr="006D613E">
        <w:t xml:space="preserve">The decision as to whether polling or push response is used for status updates is assumed to be resolved through pre-configuration. WCTP would be best used in its web push response form rather than polling for responses so as to maintain responsiveness of status updates and replies. </w:t>
      </w:r>
    </w:p>
    <w:p w14:paraId="507F2583" w14:textId="77777777" w:rsidR="00B11855" w:rsidRPr="006D613E" w:rsidRDefault="003D003E" w:rsidP="00AE6681">
      <w:pPr>
        <w:pStyle w:val="BodyText"/>
      </w:pPr>
      <w:r w:rsidRPr="006D613E">
        <w:lastRenderedPageBreak/>
        <w:t>Some WCTP implementations have minimum tolerable poll intervals to reduce overall polling of the WCTP gateway server, the Alert Communicator (AC).</w:t>
      </w:r>
    </w:p>
    <w:p w14:paraId="38CEF4F9" w14:textId="77777777" w:rsidR="00B11855" w:rsidRPr="006D613E" w:rsidRDefault="003D003E" w:rsidP="005F16F9">
      <w:pPr>
        <w:pStyle w:val="AppendixHeading2"/>
        <w:rPr>
          <w:noProof w:val="0"/>
        </w:rPr>
      </w:pPr>
      <w:bookmarkStart w:id="1159" w:name="_Toc401769908"/>
      <w:bookmarkStart w:id="1160" w:name="_Toc466373862"/>
      <w:r w:rsidRPr="006D613E">
        <w:rPr>
          <w:noProof w:val="0"/>
        </w:rPr>
        <w:t>Constraints</w:t>
      </w:r>
      <w:bookmarkEnd w:id="1159"/>
      <w:bookmarkEnd w:id="1160"/>
    </w:p>
    <w:p w14:paraId="7698BAE3" w14:textId="77777777" w:rsidR="00B11855" w:rsidRPr="006D613E" w:rsidRDefault="003D003E" w:rsidP="00AE6681">
      <w:pPr>
        <w:pStyle w:val="BodyText"/>
      </w:pPr>
      <w:r w:rsidRPr="006D613E">
        <w:t>The use of WCTP for ACM does not require Message Response Redirection.</w:t>
      </w:r>
    </w:p>
    <w:p w14:paraId="5C468CC6" w14:textId="77777777" w:rsidR="00B11855" w:rsidRPr="006D613E" w:rsidRDefault="003D003E" w:rsidP="00AE6681">
      <w:pPr>
        <w:pStyle w:val="BodyText"/>
      </w:pPr>
      <w:r w:rsidRPr="006D613E">
        <w:t>Sub-second timing is not expected to be needed by ACM use of WCTP.</w:t>
      </w:r>
    </w:p>
    <w:p w14:paraId="199380F1" w14:textId="6BF62B92" w:rsidR="00B11855" w:rsidRPr="006D613E" w:rsidRDefault="003D003E" w:rsidP="00AE6681">
      <w:pPr>
        <w:pStyle w:val="BodyText"/>
      </w:pPr>
      <w:r w:rsidRPr="006D613E">
        <w:t xml:space="preserve">The WCTP </w:t>
      </w:r>
      <w:proofErr w:type="spellStart"/>
      <w:r w:rsidRPr="006D613E">
        <w:t>messageID</w:t>
      </w:r>
      <w:proofErr w:type="spellEnd"/>
      <w:r w:rsidRPr="006D613E">
        <w:t xml:space="preserve"> is used to track the status of a message that was sent from the </w:t>
      </w:r>
      <w:r w:rsidR="009E2B46">
        <w:t>Alert Manager</w:t>
      </w:r>
      <w:r w:rsidRPr="006D613E">
        <w:t xml:space="preserve"> to the </w:t>
      </w:r>
      <w:r w:rsidR="00916BBE">
        <w:t>Alert Communicator</w:t>
      </w:r>
      <w:r w:rsidRPr="006D613E">
        <w:t>.</w:t>
      </w:r>
    </w:p>
    <w:p w14:paraId="4AC65E70" w14:textId="77777777" w:rsidR="00B11855" w:rsidRPr="006D613E" w:rsidRDefault="003D003E" w:rsidP="00AE6681">
      <w:pPr>
        <w:pStyle w:val="BodyText"/>
      </w:pPr>
      <w:r w:rsidRPr="006D613E">
        <w:t xml:space="preserve">The WCTP </w:t>
      </w:r>
      <w:proofErr w:type="spellStart"/>
      <w:r w:rsidRPr="006D613E">
        <w:t>notifyWhen</w:t>
      </w:r>
      <w:proofErr w:type="spellEnd"/>
      <w:r w:rsidRPr="006D613E">
        <w:t xml:space="preserve"> element should indicate </w:t>
      </w:r>
      <w:proofErr w:type="spellStart"/>
      <w:r w:rsidRPr="006D613E">
        <w:t>notifyWhenDelivered</w:t>
      </w:r>
      <w:proofErr w:type="spellEnd"/>
      <w:r w:rsidRPr="006D613E">
        <w:t xml:space="preserve"> (notify upon delivery to device) and notify upon read receipt.</w:t>
      </w:r>
    </w:p>
    <w:p w14:paraId="3721D411" w14:textId="77777777" w:rsidR="00B11855" w:rsidRPr="006D613E" w:rsidRDefault="003D003E" w:rsidP="00AE6681">
      <w:pPr>
        <w:pStyle w:val="BodyText"/>
      </w:pPr>
      <w:r w:rsidRPr="006D613E">
        <w:t>If WCTP version query is not supported then a request for version query must not be ignored. It must be responded to with a Not Supported WCTP confirmation response.</w:t>
      </w:r>
    </w:p>
    <w:p w14:paraId="27D160CD" w14:textId="77777777" w:rsidR="00B11855" w:rsidRPr="006D613E" w:rsidRDefault="003D003E" w:rsidP="005F16F9">
      <w:pPr>
        <w:pStyle w:val="AppendixHeading2"/>
        <w:rPr>
          <w:noProof w:val="0"/>
        </w:rPr>
      </w:pPr>
      <w:bookmarkStart w:id="1161" w:name="_Toc401769909"/>
      <w:bookmarkStart w:id="1162" w:name="_Toc466373863"/>
      <w:r w:rsidRPr="006D613E">
        <w:rPr>
          <w:noProof w:val="0"/>
        </w:rPr>
        <w:t>Transactions</w:t>
      </w:r>
      <w:bookmarkEnd w:id="1161"/>
      <w:bookmarkEnd w:id="1162"/>
    </w:p>
    <w:p w14:paraId="267B5D09" w14:textId="77777777" w:rsidR="00B11855" w:rsidRPr="006D613E" w:rsidRDefault="00B11855" w:rsidP="00AE6681">
      <w:pPr>
        <w:pStyle w:val="BodyText"/>
      </w:pPr>
    </w:p>
    <w:p w14:paraId="65ACDD76" w14:textId="77777777" w:rsidR="00B11855" w:rsidRPr="006D613E" w:rsidRDefault="003D003E" w:rsidP="00123C7B">
      <w:pPr>
        <w:pStyle w:val="TableTitle"/>
        <w:outlineLvl w:val="0"/>
      </w:pPr>
      <w:r w:rsidRPr="006D613E">
        <w:t>Table K.6-1: WCTP requests and responses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5"/>
        <w:gridCol w:w="1883"/>
        <w:gridCol w:w="2082"/>
        <w:gridCol w:w="1710"/>
      </w:tblGrid>
      <w:tr w:rsidR="00C40FD5" w:rsidRPr="006D613E" w14:paraId="30E23A28" w14:textId="77777777" w:rsidTr="0034511D">
        <w:trPr>
          <w:cantSplit/>
          <w:jc w:val="center"/>
        </w:trPr>
        <w:tc>
          <w:tcPr>
            <w:tcW w:w="3145" w:type="dxa"/>
            <w:vMerge w:val="restart"/>
            <w:shd w:val="clear" w:color="auto" w:fill="D9D9D9"/>
          </w:tcPr>
          <w:p w14:paraId="33B8E4BD" w14:textId="77777777" w:rsidR="00B11855" w:rsidRPr="006D613E" w:rsidRDefault="003D003E" w:rsidP="00AE6681">
            <w:pPr>
              <w:pStyle w:val="TableEntryHeader"/>
            </w:pPr>
            <w:r w:rsidRPr="006D613E">
              <w:t>Request</w:t>
            </w:r>
          </w:p>
        </w:tc>
        <w:tc>
          <w:tcPr>
            <w:tcW w:w="1883" w:type="dxa"/>
            <w:shd w:val="clear" w:color="auto" w:fill="D9D9D9"/>
          </w:tcPr>
          <w:p w14:paraId="572BFD93" w14:textId="5DF27035" w:rsidR="00B11855" w:rsidRPr="006D613E" w:rsidRDefault="00916BBE" w:rsidP="00AE6681">
            <w:pPr>
              <w:pStyle w:val="TableEntryHeader"/>
            </w:pPr>
            <w:r>
              <w:t>Alert Communicator</w:t>
            </w:r>
            <w:r w:rsidR="003D003E" w:rsidRPr="006D613E">
              <w:t xml:space="preserve"> </w:t>
            </w:r>
            <w:r w:rsidR="00CA3A2C" w:rsidRPr="006D613E">
              <w:t>Actor</w:t>
            </w:r>
          </w:p>
          <w:p w14:paraId="4DABE537" w14:textId="77777777" w:rsidR="00B11855" w:rsidRPr="006D613E" w:rsidRDefault="003D003E" w:rsidP="00AE6681">
            <w:pPr>
              <w:pStyle w:val="TableEntryHeader"/>
            </w:pPr>
            <w:r w:rsidRPr="006D613E">
              <w:t>(WCTP Server)</w:t>
            </w:r>
          </w:p>
        </w:tc>
        <w:tc>
          <w:tcPr>
            <w:tcW w:w="2082" w:type="dxa"/>
            <w:shd w:val="clear" w:color="auto" w:fill="D9D9D9"/>
          </w:tcPr>
          <w:p w14:paraId="56854FA3" w14:textId="38C777F2" w:rsidR="00B11855" w:rsidRPr="006D613E" w:rsidRDefault="009E2B46" w:rsidP="00AE6681">
            <w:pPr>
              <w:pStyle w:val="TableEntryHeader"/>
            </w:pPr>
            <w:r>
              <w:t>Alert Manager</w:t>
            </w:r>
            <w:r w:rsidR="003D003E" w:rsidRPr="006D613E">
              <w:t xml:space="preserve"> </w:t>
            </w:r>
            <w:r w:rsidR="00CA3A2C" w:rsidRPr="006D613E">
              <w:t>Actor</w:t>
            </w:r>
          </w:p>
          <w:p w14:paraId="534D0631" w14:textId="77777777" w:rsidR="00B11855" w:rsidRPr="006D613E" w:rsidRDefault="003D003E" w:rsidP="00AE6681">
            <w:pPr>
              <w:pStyle w:val="TableEntryHeader"/>
            </w:pPr>
            <w:r w:rsidRPr="006D613E">
              <w:t>(WCTP Client)</w:t>
            </w:r>
          </w:p>
        </w:tc>
        <w:tc>
          <w:tcPr>
            <w:tcW w:w="1710" w:type="dxa"/>
            <w:vMerge w:val="restart"/>
            <w:shd w:val="clear" w:color="auto" w:fill="D9D9D9"/>
          </w:tcPr>
          <w:p w14:paraId="4CF367CE" w14:textId="77777777" w:rsidR="00B11855" w:rsidRPr="006D613E" w:rsidRDefault="003D003E" w:rsidP="00AE6681">
            <w:pPr>
              <w:pStyle w:val="TableEntryHeader"/>
            </w:pPr>
            <w:r w:rsidRPr="006D613E">
              <w:t>Needed</w:t>
            </w:r>
          </w:p>
        </w:tc>
      </w:tr>
      <w:tr w:rsidR="00B11855" w:rsidRPr="006D613E" w14:paraId="239CD9FD" w14:textId="77777777" w:rsidTr="0034511D">
        <w:trPr>
          <w:cantSplit/>
          <w:jc w:val="center"/>
        </w:trPr>
        <w:tc>
          <w:tcPr>
            <w:tcW w:w="3145" w:type="dxa"/>
            <w:vMerge/>
            <w:shd w:val="clear" w:color="auto" w:fill="auto"/>
          </w:tcPr>
          <w:p w14:paraId="71DDCEB8" w14:textId="77777777" w:rsidR="00B11855" w:rsidRPr="006D613E" w:rsidRDefault="00B11855" w:rsidP="00AE6681">
            <w:pPr>
              <w:pStyle w:val="TableEntry"/>
            </w:pPr>
          </w:p>
        </w:tc>
        <w:tc>
          <w:tcPr>
            <w:tcW w:w="1883" w:type="dxa"/>
            <w:shd w:val="clear" w:color="auto" w:fill="auto"/>
          </w:tcPr>
          <w:p w14:paraId="65505FE7" w14:textId="77777777" w:rsidR="00B11855" w:rsidRPr="006D613E" w:rsidRDefault="003D003E" w:rsidP="00AE6681">
            <w:pPr>
              <w:pStyle w:val="TableEntry"/>
            </w:pPr>
            <w:r w:rsidRPr="006D613E">
              <w:t>Receives</w:t>
            </w:r>
          </w:p>
        </w:tc>
        <w:tc>
          <w:tcPr>
            <w:tcW w:w="2082" w:type="dxa"/>
            <w:shd w:val="clear" w:color="auto" w:fill="auto"/>
          </w:tcPr>
          <w:p w14:paraId="577C12E2" w14:textId="77777777" w:rsidR="00B11855" w:rsidRPr="006D613E" w:rsidRDefault="003D003E" w:rsidP="00AE6681">
            <w:pPr>
              <w:pStyle w:val="TableEntry"/>
            </w:pPr>
            <w:r w:rsidRPr="006D613E">
              <w:t>Submits</w:t>
            </w:r>
          </w:p>
        </w:tc>
        <w:tc>
          <w:tcPr>
            <w:tcW w:w="1710" w:type="dxa"/>
            <w:vMerge/>
            <w:shd w:val="clear" w:color="auto" w:fill="auto"/>
          </w:tcPr>
          <w:p w14:paraId="4DED4C81" w14:textId="77777777" w:rsidR="00B11855" w:rsidRPr="006D613E" w:rsidRDefault="00B11855" w:rsidP="00AE6681">
            <w:pPr>
              <w:pStyle w:val="TableEntry"/>
            </w:pPr>
          </w:p>
        </w:tc>
      </w:tr>
      <w:tr w:rsidR="00B11855" w:rsidRPr="006D613E" w14:paraId="26351E90" w14:textId="77777777" w:rsidTr="0034511D">
        <w:trPr>
          <w:cantSplit/>
          <w:jc w:val="center"/>
        </w:trPr>
        <w:tc>
          <w:tcPr>
            <w:tcW w:w="3145" w:type="dxa"/>
            <w:shd w:val="clear" w:color="auto" w:fill="auto"/>
          </w:tcPr>
          <w:p w14:paraId="536392AE" w14:textId="77777777" w:rsidR="00B11855" w:rsidRPr="006D613E" w:rsidRDefault="003D003E" w:rsidP="00AE6681">
            <w:pPr>
              <w:pStyle w:val="TableEntry"/>
            </w:pPr>
            <w:proofErr w:type="spellStart"/>
            <w:r w:rsidRPr="006D613E">
              <w:t>wctp-ClientQuery</w:t>
            </w:r>
            <w:proofErr w:type="spellEnd"/>
          </w:p>
        </w:tc>
        <w:tc>
          <w:tcPr>
            <w:tcW w:w="1883" w:type="dxa"/>
            <w:shd w:val="clear" w:color="auto" w:fill="auto"/>
          </w:tcPr>
          <w:p w14:paraId="2DFEF9E6" w14:textId="77777777" w:rsidR="00B11855" w:rsidRPr="006D613E" w:rsidRDefault="003D003E" w:rsidP="00AE6681">
            <w:pPr>
              <w:pStyle w:val="TableEntry"/>
            </w:pPr>
            <w:r w:rsidRPr="006D613E">
              <w:t>Yes</w:t>
            </w:r>
          </w:p>
        </w:tc>
        <w:tc>
          <w:tcPr>
            <w:tcW w:w="2082" w:type="dxa"/>
            <w:shd w:val="clear" w:color="auto" w:fill="auto"/>
          </w:tcPr>
          <w:p w14:paraId="29C5BA7B" w14:textId="77777777" w:rsidR="00B11855" w:rsidRPr="006D613E" w:rsidRDefault="003D003E" w:rsidP="00AE6681">
            <w:pPr>
              <w:pStyle w:val="TableEntry"/>
            </w:pPr>
            <w:r w:rsidRPr="006D613E">
              <w:t>No</w:t>
            </w:r>
          </w:p>
        </w:tc>
        <w:tc>
          <w:tcPr>
            <w:tcW w:w="1710" w:type="dxa"/>
            <w:shd w:val="clear" w:color="auto" w:fill="auto"/>
          </w:tcPr>
          <w:p w14:paraId="218FD6EE" w14:textId="77777777" w:rsidR="00B11855" w:rsidRPr="006D613E" w:rsidRDefault="003D003E" w:rsidP="00AE6681">
            <w:pPr>
              <w:pStyle w:val="TableEntry"/>
            </w:pPr>
            <w:r w:rsidRPr="006D613E">
              <w:t>No (polling)</w:t>
            </w:r>
          </w:p>
        </w:tc>
      </w:tr>
      <w:tr w:rsidR="00B11855" w:rsidRPr="006D613E" w14:paraId="102637EC" w14:textId="77777777" w:rsidTr="0034511D">
        <w:trPr>
          <w:cantSplit/>
          <w:jc w:val="center"/>
        </w:trPr>
        <w:tc>
          <w:tcPr>
            <w:tcW w:w="3145" w:type="dxa"/>
            <w:shd w:val="clear" w:color="auto" w:fill="auto"/>
          </w:tcPr>
          <w:p w14:paraId="5EE23355" w14:textId="77777777" w:rsidR="00B11855" w:rsidRPr="006D613E" w:rsidRDefault="003D003E" w:rsidP="00AE6681">
            <w:pPr>
              <w:pStyle w:val="TableEntry"/>
            </w:pPr>
            <w:proofErr w:type="spellStart"/>
            <w:r w:rsidRPr="006D613E">
              <w:t>wctp-LookupSubscriber</w:t>
            </w:r>
            <w:proofErr w:type="spellEnd"/>
          </w:p>
        </w:tc>
        <w:tc>
          <w:tcPr>
            <w:tcW w:w="1883" w:type="dxa"/>
            <w:shd w:val="clear" w:color="auto" w:fill="auto"/>
          </w:tcPr>
          <w:p w14:paraId="26D8267D" w14:textId="77777777" w:rsidR="00B11855" w:rsidRPr="006D613E" w:rsidRDefault="003D003E" w:rsidP="00AE6681">
            <w:pPr>
              <w:pStyle w:val="TableEntry"/>
            </w:pPr>
            <w:r w:rsidRPr="006D613E">
              <w:t>Yes</w:t>
            </w:r>
          </w:p>
        </w:tc>
        <w:tc>
          <w:tcPr>
            <w:tcW w:w="2082" w:type="dxa"/>
            <w:shd w:val="clear" w:color="auto" w:fill="auto"/>
          </w:tcPr>
          <w:p w14:paraId="4D493E62" w14:textId="77777777" w:rsidR="00B11855" w:rsidRPr="006D613E" w:rsidRDefault="003D003E" w:rsidP="00AE6681">
            <w:pPr>
              <w:pStyle w:val="TableEntry"/>
            </w:pPr>
            <w:r w:rsidRPr="006D613E">
              <w:t>No</w:t>
            </w:r>
          </w:p>
        </w:tc>
        <w:tc>
          <w:tcPr>
            <w:tcW w:w="1710" w:type="dxa"/>
            <w:shd w:val="clear" w:color="auto" w:fill="auto"/>
          </w:tcPr>
          <w:p w14:paraId="0DEB1F8E" w14:textId="77777777" w:rsidR="00B11855" w:rsidRPr="006D613E" w:rsidRDefault="003D003E" w:rsidP="00AE6681">
            <w:pPr>
              <w:pStyle w:val="TableEntry"/>
            </w:pPr>
            <w:r w:rsidRPr="006D613E">
              <w:t>No</w:t>
            </w:r>
          </w:p>
        </w:tc>
      </w:tr>
      <w:tr w:rsidR="00B11855" w:rsidRPr="006D613E" w14:paraId="7475BB7C" w14:textId="77777777" w:rsidTr="0034511D">
        <w:trPr>
          <w:cantSplit/>
          <w:jc w:val="center"/>
        </w:trPr>
        <w:tc>
          <w:tcPr>
            <w:tcW w:w="3145" w:type="dxa"/>
            <w:shd w:val="clear" w:color="auto" w:fill="auto"/>
          </w:tcPr>
          <w:p w14:paraId="253C0817" w14:textId="77777777" w:rsidR="00B11855" w:rsidRPr="006D613E" w:rsidRDefault="003D003E" w:rsidP="00AE6681">
            <w:pPr>
              <w:pStyle w:val="TableEntry"/>
            </w:pPr>
            <w:proofErr w:type="spellStart"/>
            <w:r w:rsidRPr="006D613E">
              <w:t>wctp-LookupResponse</w:t>
            </w:r>
            <w:proofErr w:type="spellEnd"/>
          </w:p>
        </w:tc>
        <w:tc>
          <w:tcPr>
            <w:tcW w:w="1883" w:type="dxa"/>
            <w:shd w:val="clear" w:color="auto" w:fill="auto"/>
          </w:tcPr>
          <w:p w14:paraId="0B0F2C68" w14:textId="77777777" w:rsidR="00B11855" w:rsidRPr="006D613E" w:rsidRDefault="003D003E" w:rsidP="00AE6681">
            <w:pPr>
              <w:pStyle w:val="TableEntry"/>
            </w:pPr>
            <w:r w:rsidRPr="006D613E">
              <w:t>No</w:t>
            </w:r>
          </w:p>
        </w:tc>
        <w:tc>
          <w:tcPr>
            <w:tcW w:w="2082" w:type="dxa"/>
            <w:shd w:val="clear" w:color="auto" w:fill="auto"/>
          </w:tcPr>
          <w:p w14:paraId="60274149" w14:textId="77777777" w:rsidR="00B11855" w:rsidRPr="006D613E" w:rsidRDefault="003D003E" w:rsidP="00AE6681">
            <w:pPr>
              <w:pStyle w:val="TableEntry"/>
            </w:pPr>
            <w:r w:rsidRPr="006D613E">
              <w:t>Yes</w:t>
            </w:r>
          </w:p>
        </w:tc>
        <w:tc>
          <w:tcPr>
            <w:tcW w:w="1710" w:type="dxa"/>
            <w:shd w:val="clear" w:color="auto" w:fill="auto"/>
          </w:tcPr>
          <w:p w14:paraId="5D006D80" w14:textId="77777777" w:rsidR="00B11855" w:rsidRPr="006D613E" w:rsidRDefault="003D003E" w:rsidP="00AE6681">
            <w:pPr>
              <w:pStyle w:val="TableEntry"/>
            </w:pPr>
            <w:r w:rsidRPr="006D613E">
              <w:t>No</w:t>
            </w:r>
          </w:p>
        </w:tc>
      </w:tr>
      <w:tr w:rsidR="00B11855" w:rsidRPr="006D613E" w14:paraId="0795BD1A" w14:textId="77777777" w:rsidTr="0034511D">
        <w:trPr>
          <w:cantSplit/>
          <w:jc w:val="center"/>
        </w:trPr>
        <w:tc>
          <w:tcPr>
            <w:tcW w:w="3145" w:type="dxa"/>
            <w:shd w:val="clear" w:color="auto" w:fill="auto"/>
          </w:tcPr>
          <w:p w14:paraId="63A68B24" w14:textId="77777777" w:rsidR="00B11855" w:rsidRPr="006D613E" w:rsidRDefault="003D003E" w:rsidP="00AE6681">
            <w:pPr>
              <w:pStyle w:val="TableEntry"/>
            </w:pPr>
            <w:proofErr w:type="spellStart"/>
            <w:r w:rsidRPr="006D613E">
              <w:t>wctp-DeviceLocation</w:t>
            </w:r>
            <w:proofErr w:type="spellEnd"/>
          </w:p>
        </w:tc>
        <w:tc>
          <w:tcPr>
            <w:tcW w:w="1883" w:type="dxa"/>
            <w:shd w:val="clear" w:color="auto" w:fill="auto"/>
          </w:tcPr>
          <w:p w14:paraId="0734D11A" w14:textId="77777777" w:rsidR="00B11855" w:rsidRPr="006D613E" w:rsidRDefault="003D003E" w:rsidP="00AE6681">
            <w:pPr>
              <w:pStyle w:val="TableEntry"/>
            </w:pPr>
            <w:r w:rsidRPr="006D613E">
              <w:t>Yes</w:t>
            </w:r>
          </w:p>
        </w:tc>
        <w:tc>
          <w:tcPr>
            <w:tcW w:w="2082" w:type="dxa"/>
            <w:shd w:val="clear" w:color="auto" w:fill="auto"/>
          </w:tcPr>
          <w:p w14:paraId="104690F0" w14:textId="77777777" w:rsidR="00B11855" w:rsidRPr="006D613E" w:rsidRDefault="003D003E" w:rsidP="00AE6681">
            <w:pPr>
              <w:pStyle w:val="TableEntry"/>
            </w:pPr>
            <w:r w:rsidRPr="006D613E">
              <w:t>No</w:t>
            </w:r>
          </w:p>
        </w:tc>
        <w:tc>
          <w:tcPr>
            <w:tcW w:w="1710" w:type="dxa"/>
            <w:shd w:val="clear" w:color="auto" w:fill="auto"/>
          </w:tcPr>
          <w:p w14:paraId="7E330D64" w14:textId="77777777" w:rsidR="00B11855" w:rsidRPr="006D613E" w:rsidRDefault="003D003E" w:rsidP="00AE6681">
            <w:pPr>
              <w:pStyle w:val="TableEntry"/>
            </w:pPr>
            <w:r w:rsidRPr="006D613E">
              <w:t>No</w:t>
            </w:r>
          </w:p>
        </w:tc>
      </w:tr>
      <w:tr w:rsidR="00B11855" w:rsidRPr="006D613E" w14:paraId="4F102955" w14:textId="77777777" w:rsidTr="0034511D">
        <w:trPr>
          <w:cantSplit/>
          <w:jc w:val="center"/>
        </w:trPr>
        <w:tc>
          <w:tcPr>
            <w:tcW w:w="3145" w:type="dxa"/>
            <w:shd w:val="clear" w:color="auto" w:fill="auto"/>
          </w:tcPr>
          <w:p w14:paraId="16844705" w14:textId="77777777" w:rsidR="00B11855" w:rsidRPr="006D613E" w:rsidRDefault="003D003E" w:rsidP="00AE6681">
            <w:pPr>
              <w:pStyle w:val="TableEntry"/>
            </w:pPr>
            <w:proofErr w:type="spellStart"/>
            <w:r w:rsidRPr="006D613E">
              <w:t>wctp-DeviceLocationResponse</w:t>
            </w:r>
            <w:proofErr w:type="spellEnd"/>
          </w:p>
        </w:tc>
        <w:tc>
          <w:tcPr>
            <w:tcW w:w="1883" w:type="dxa"/>
            <w:shd w:val="clear" w:color="auto" w:fill="auto"/>
          </w:tcPr>
          <w:p w14:paraId="6BA5439C" w14:textId="77777777" w:rsidR="00B11855" w:rsidRPr="006D613E" w:rsidRDefault="003D003E" w:rsidP="00AE6681">
            <w:pPr>
              <w:pStyle w:val="TableEntry"/>
            </w:pPr>
            <w:r w:rsidRPr="006D613E">
              <w:t>No</w:t>
            </w:r>
          </w:p>
        </w:tc>
        <w:tc>
          <w:tcPr>
            <w:tcW w:w="2082" w:type="dxa"/>
            <w:shd w:val="clear" w:color="auto" w:fill="auto"/>
          </w:tcPr>
          <w:p w14:paraId="3E1FABBC" w14:textId="77777777" w:rsidR="00B11855" w:rsidRPr="006D613E" w:rsidRDefault="003D003E" w:rsidP="00AE6681">
            <w:pPr>
              <w:pStyle w:val="TableEntry"/>
            </w:pPr>
            <w:r w:rsidRPr="006D613E">
              <w:t>Yes</w:t>
            </w:r>
          </w:p>
        </w:tc>
        <w:tc>
          <w:tcPr>
            <w:tcW w:w="1710" w:type="dxa"/>
            <w:shd w:val="clear" w:color="auto" w:fill="auto"/>
          </w:tcPr>
          <w:p w14:paraId="600C3312" w14:textId="77777777" w:rsidR="00B11855" w:rsidRPr="006D613E" w:rsidRDefault="003D003E" w:rsidP="00AE6681">
            <w:pPr>
              <w:pStyle w:val="TableEntry"/>
            </w:pPr>
            <w:r w:rsidRPr="006D613E">
              <w:t>No</w:t>
            </w:r>
          </w:p>
        </w:tc>
      </w:tr>
      <w:tr w:rsidR="00B11855" w:rsidRPr="006D613E" w14:paraId="0771B565" w14:textId="77777777" w:rsidTr="0034511D">
        <w:trPr>
          <w:cantSplit/>
          <w:jc w:val="center"/>
        </w:trPr>
        <w:tc>
          <w:tcPr>
            <w:tcW w:w="3145" w:type="dxa"/>
            <w:shd w:val="clear" w:color="auto" w:fill="auto"/>
          </w:tcPr>
          <w:p w14:paraId="3A0E7C05" w14:textId="77777777" w:rsidR="00B11855" w:rsidRPr="006D613E" w:rsidRDefault="003D003E" w:rsidP="00AE6681">
            <w:pPr>
              <w:pStyle w:val="TableEntry"/>
            </w:pPr>
            <w:proofErr w:type="spellStart"/>
            <w:r w:rsidRPr="006D613E">
              <w:t>wctp-MessageReply</w:t>
            </w:r>
            <w:proofErr w:type="spellEnd"/>
          </w:p>
        </w:tc>
        <w:tc>
          <w:tcPr>
            <w:tcW w:w="1883" w:type="dxa"/>
            <w:shd w:val="clear" w:color="auto" w:fill="auto"/>
          </w:tcPr>
          <w:p w14:paraId="58B892FF" w14:textId="77777777" w:rsidR="00B11855" w:rsidRPr="006D613E" w:rsidRDefault="003D003E" w:rsidP="00AE6681">
            <w:pPr>
              <w:pStyle w:val="TableEntry"/>
            </w:pPr>
            <w:r w:rsidRPr="006D613E">
              <w:t>Yes</w:t>
            </w:r>
          </w:p>
        </w:tc>
        <w:tc>
          <w:tcPr>
            <w:tcW w:w="2082" w:type="dxa"/>
            <w:shd w:val="clear" w:color="auto" w:fill="auto"/>
          </w:tcPr>
          <w:p w14:paraId="3BEC2FE8" w14:textId="77777777" w:rsidR="00B11855" w:rsidRPr="006D613E" w:rsidRDefault="003D003E" w:rsidP="00AE6681">
            <w:pPr>
              <w:pStyle w:val="TableEntry"/>
            </w:pPr>
            <w:r w:rsidRPr="006D613E">
              <w:t>Yes</w:t>
            </w:r>
          </w:p>
        </w:tc>
        <w:tc>
          <w:tcPr>
            <w:tcW w:w="1710" w:type="dxa"/>
            <w:shd w:val="clear" w:color="auto" w:fill="auto"/>
          </w:tcPr>
          <w:p w14:paraId="6EF6A701" w14:textId="77777777" w:rsidR="00B11855" w:rsidRPr="006D613E" w:rsidRDefault="003D003E" w:rsidP="00AE6681">
            <w:pPr>
              <w:pStyle w:val="TableEntry"/>
            </w:pPr>
            <w:r w:rsidRPr="006D613E">
              <w:t>Yes</w:t>
            </w:r>
          </w:p>
        </w:tc>
      </w:tr>
      <w:tr w:rsidR="00B11855" w:rsidRPr="006D613E" w14:paraId="49A0E6A9" w14:textId="77777777" w:rsidTr="0034511D">
        <w:trPr>
          <w:cantSplit/>
          <w:jc w:val="center"/>
        </w:trPr>
        <w:tc>
          <w:tcPr>
            <w:tcW w:w="3145" w:type="dxa"/>
            <w:shd w:val="clear" w:color="auto" w:fill="auto"/>
          </w:tcPr>
          <w:p w14:paraId="3048AA0D" w14:textId="77777777" w:rsidR="00B11855" w:rsidRPr="006D613E" w:rsidRDefault="003D003E" w:rsidP="00AE6681">
            <w:pPr>
              <w:pStyle w:val="TableEntry"/>
            </w:pPr>
            <w:proofErr w:type="spellStart"/>
            <w:r w:rsidRPr="006D613E">
              <w:t>wctp-PollForMessages</w:t>
            </w:r>
            <w:proofErr w:type="spellEnd"/>
          </w:p>
        </w:tc>
        <w:tc>
          <w:tcPr>
            <w:tcW w:w="1883" w:type="dxa"/>
            <w:shd w:val="clear" w:color="auto" w:fill="auto"/>
          </w:tcPr>
          <w:p w14:paraId="6EB07DB3" w14:textId="77777777" w:rsidR="00B11855" w:rsidRPr="006D613E" w:rsidRDefault="003D003E" w:rsidP="00AE6681">
            <w:pPr>
              <w:pStyle w:val="TableEntry"/>
            </w:pPr>
            <w:r w:rsidRPr="006D613E">
              <w:t>Yes</w:t>
            </w:r>
          </w:p>
        </w:tc>
        <w:tc>
          <w:tcPr>
            <w:tcW w:w="2082" w:type="dxa"/>
            <w:shd w:val="clear" w:color="auto" w:fill="auto"/>
          </w:tcPr>
          <w:p w14:paraId="03D33916" w14:textId="77777777" w:rsidR="00B11855" w:rsidRPr="006D613E" w:rsidRDefault="003D003E" w:rsidP="00AE6681">
            <w:pPr>
              <w:pStyle w:val="TableEntry"/>
            </w:pPr>
            <w:r w:rsidRPr="006D613E">
              <w:t>No</w:t>
            </w:r>
          </w:p>
        </w:tc>
        <w:tc>
          <w:tcPr>
            <w:tcW w:w="1710" w:type="dxa"/>
            <w:shd w:val="clear" w:color="auto" w:fill="auto"/>
          </w:tcPr>
          <w:p w14:paraId="5941BA9C" w14:textId="77777777" w:rsidR="00B11855" w:rsidRPr="006D613E" w:rsidRDefault="003D003E" w:rsidP="00AE6681">
            <w:pPr>
              <w:pStyle w:val="TableEntry"/>
            </w:pPr>
            <w:r w:rsidRPr="006D613E">
              <w:t>No</w:t>
            </w:r>
          </w:p>
        </w:tc>
      </w:tr>
      <w:tr w:rsidR="00B11855" w:rsidRPr="006D613E" w14:paraId="14DCB4A2" w14:textId="77777777" w:rsidTr="0034511D">
        <w:trPr>
          <w:cantSplit/>
          <w:jc w:val="center"/>
        </w:trPr>
        <w:tc>
          <w:tcPr>
            <w:tcW w:w="3145" w:type="dxa"/>
            <w:shd w:val="clear" w:color="auto" w:fill="auto"/>
          </w:tcPr>
          <w:p w14:paraId="3CBDC221" w14:textId="77777777" w:rsidR="00B11855" w:rsidRPr="006D613E" w:rsidRDefault="003D003E" w:rsidP="00AE6681">
            <w:pPr>
              <w:pStyle w:val="TableEntry"/>
            </w:pPr>
            <w:proofErr w:type="spellStart"/>
            <w:r w:rsidRPr="006D613E">
              <w:t>wctp-ReturnToSvc</w:t>
            </w:r>
            <w:proofErr w:type="spellEnd"/>
          </w:p>
        </w:tc>
        <w:tc>
          <w:tcPr>
            <w:tcW w:w="1883" w:type="dxa"/>
            <w:shd w:val="clear" w:color="auto" w:fill="auto"/>
          </w:tcPr>
          <w:p w14:paraId="56CD3292" w14:textId="77777777" w:rsidR="00B11855" w:rsidRPr="006D613E" w:rsidRDefault="003D003E" w:rsidP="00AE6681">
            <w:pPr>
              <w:pStyle w:val="TableEntry"/>
            </w:pPr>
            <w:r w:rsidRPr="006D613E">
              <w:t>Yes</w:t>
            </w:r>
          </w:p>
        </w:tc>
        <w:tc>
          <w:tcPr>
            <w:tcW w:w="2082" w:type="dxa"/>
            <w:shd w:val="clear" w:color="auto" w:fill="auto"/>
          </w:tcPr>
          <w:p w14:paraId="1919E8ED" w14:textId="77777777" w:rsidR="00B11855" w:rsidRPr="006D613E" w:rsidRDefault="003D003E" w:rsidP="00AE6681">
            <w:pPr>
              <w:pStyle w:val="TableEntry"/>
            </w:pPr>
            <w:r w:rsidRPr="006D613E">
              <w:t>No</w:t>
            </w:r>
          </w:p>
        </w:tc>
        <w:tc>
          <w:tcPr>
            <w:tcW w:w="1710" w:type="dxa"/>
            <w:shd w:val="clear" w:color="auto" w:fill="auto"/>
          </w:tcPr>
          <w:p w14:paraId="1209966E" w14:textId="77777777" w:rsidR="00B11855" w:rsidRPr="006D613E" w:rsidRDefault="003D003E" w:rsidP="00AE6681">
            <w:pPr>
              <w:pStyle w:val="TableEntry"/>
            </w:pPr>
            <w:r w:rsidRPr="006D613E">
              <w:t>Yes</w:t>
            </w:r>
          </w:p>
        </w:tc>
      </w:tr>
      <w:tr w:rsidR="00B11855" w:rsidRPr="006D613E" w14:paraId="23C6469A" w14:textId="77777777" w:rsidTr="0034511D">
        <w:trPr>
          <w:cantSplit/>
          <w:jc w:val="center"/>
        </w:trPr>
        <w:tc>
          <w:tcPr>
            <w:tcW w:w="3145" w:type="dxa"/>
            <w:shd w:val="clear" w:color="auto" w:fill="auto"/>
          </w:tcPr>
          <w:p w14:paraId="720A66F1" w14:textId="77777777" w:rsidR="00B11855" w:rsidRPr="006D613E" w:rsidRDefault="003D003E" w:rsidP="00AE6681">
            <w:pPr>
              <w:pStyle w:val="TableEntry"/>
            </w:pPr>
            <w:proofErr w:type="spellStart"/>
            <w:r w:rsidRPr="006D613E">
              <w:t>wctp-SendMsgMulti</w:t>
            </w:r>
            <w:proofErr w:type="spellEnd"/>
          </w:p>
        </w:tc>
        <w:tc>
          <w:tcPr>
            <w:tcW w:w="1883" w:type="dxa"/>
            <w:shd w:val="clear" w:color="auto" w:fill="auto"/>
          </w:tcPr>
          <w:p w14:paraId="141C1F51" w14:textId="77777777" w:rsidR="00B11855" w:rsidRPr="006D613E" w:rsidRDefault="003D003E" w:rsidP="00AE6681">
            <w:pPr>
              <w:pStyle w:val="TableEntry"/>
            </w:pPr>
            <w:r w:rsidRPr="006D613E">
              <w:t>Yes</w:t>
            </w:r>
          </w:p>
        </w:tc>
        <w:tc>
          <w:tcPr>
            <w:tcW w:w="2082" w:type="dxa"/>
            <w:shd w:val="clear" w:color="auto" w:fill="auto"/>
          </w:tcPr>
          <w:p w14:paraId="15EA3255" w14:textId="77777777" w:rsidR="00B11855" w:rsidRPr="006D613E" w:rsidRDefault="003D003E" w:rsidP="00AE6681">
            <w:pPr>
              <w:pStyle w:val="TableEntry"/>
            </w:pPr>
            <w:r w:rsidRPr="006D613E">
              <w:t>No</w:t>
            </w:r>
          </w:p>
        </w:tc>
        <w:tc>
          <w:tcPr>
            <w:tcW w:w="1710" w:type="dxa"/>
            <w:shd w:val="clear" w:color="auto" w:fill="auto"/>
          </w:tcPr>
          <w:p w14:paraId="54999A6E" w14:textId="77777777" w:rsidR="00B11855" w:rsidRPr="006D613E" w:rsidRDefault="003D003E" w:rsidP="00AE6681">
            <w:pPr>
              <w:pStyle w:val="TableEntry"/>
            </w:pPr>
            <w:r w:rsidRPr="006D613E">
              <w:t>No</w:t>
            </w:r>
          </w:p>
        </w:tc>
      </w:tr>
      <w:tr w:rsidR="00B11855" w:rsidRPr="006D613E" w14:paraId="6C98CB49" w14:textId="77777777" w:rsidTr="0034511D">
        <w:trPr>
          <w:cantSplit/>
          <w:jc w:val="center"/>
        </w:trPr>
        <w:tc>
          <w:tcPr>
            <w:tcW w:w="3145" w:type="dxa"/>
            <w:shd w:val="clear" w:color="auto" w:fill="auto"/>
          </w:tcPr>
          <w:p w14:paraId="088F5738" w14:textId="77777777" w:rsidR="00B11855" w:rsidRPr="006D613E" w:rsidRDefault="003D003E" w:rsidP="00AE6681">
            <w:pPr>
              <w:pStyle w:val="TableEntry"/>
            </w:pPr>
            <w:proofErr w:type="spellStart"/>
            <w:r w:rsidRPr="006D613E">
              <w:t>wctp-StatusInfo</w:t>
            </w:r>
            <w:proofErr w:type="spellEnd"/>
          </w:p>
        </w:tc>
        <w:tc>
          <w:tcPr>
            <w:tcW w:w="1883" w:type="dxa"/>
            <w:shd w:val="clear" w:color="auto" w:fill="auto"/>
          </w:tcPr>
          <w:p w14:paraId="7E11A794" w14:textId="77777777" w:rsidR="00B11855" w:rsidRPr="006D613E" w:rsidRDefault="003D003E" w:rsidP="00AE6681">
            <w:pPr>
              <w:pStyle w:val="TableEntry"/>
            </w:pPr>
            <w:r w:rsidRPr="006D613E">
              <w:t>Yes</w:t>
            </w:r>
          </w:p>
        </w:tc>
        <w:tc>
          <w:tcPr>
            <w:tcW w:w="2082" w:type="dxa"/>
            <w:shd w:val="clear" w:color="auto" w:fill="auto"/>
          </w:tcPr>
          <w:p w14:paraId="0656C75D" w14:textId="77777777" w:rsidR="00B11855" w:rsidRPr="006D613E" w:rsidRDefault="003D003E" w:rsidP="00AE6681">
            <w:pPr>
              <w:pStyle w:val="TableEntry"/>
            </w:pPr>
            <w:r w:rsidRPr="006D613E">
              <w:t>Yes</w:t>
            </w:r>
          </w:p>
        </w:tc>
        <w:tc>
          <w:tcPr>
            <w:tcW w:w="1710" w:type="dxa"/>
            <w:shd w:val="clear" w:color="auto" w:fill="auto"/>
          </w:tcPr>
          <w:p w14:paraId="4A2AF228" w14:textId="77777777" w:rsidR="00B11855" w:rsidRPr="006D613E" w:rsidRDefault="003D003E" w:rsidP="00AE6681">
            <w:pPr>
              <w:pStyle w:val="TableEntry"/>
            </w:pPr>
            <w:r w:rsidRPr="006D613E">
              <w:t>No</w:t>
            </w:r>
          </w:p>
        </w:tc>
      </w:tr>
      <w:tr w:rsidR="00B11855" w:rsidRPr="006D613E" w14:paraId="7BED1518" w14:textId="77777777" w:rsidTr="0034511D">
        <w:trPr>
          <w:cantSplit/>
          <w:jc w:val="center"/>
        </w:trPr>
        <w:tc>
          <w:tcPr>
            <w:tcW w:w="3145" w:type="dxa"/>
            <w:shd w:val="clear" w:color="auto" w:fill="auto"/>
          </w:tcPr>
          <w:p w14:paraId="3CBB98CB" w14:textId="77777777" w:rsidR="00B11855" w:rsidRPr="006D613E" w:rsidRDefault="003D003E" w:rsidP="00AE6681">
            <w:pPr>
              <w:pStyle w:val="TableEntry"/>
            </w:pPr>
            <w:proofErr w:type="spellStart"/>
            <w:r w:rsidRPr="006D613E">
              <w:t>wctp-SubmitClientMessage</w:t>
            </w:r>
            <w:proofErr w:type="spellEnd"/>
          </w:p>
        </w:tc>
        <w:tc>
          <w:tcPr>
            <w:tcW w:w="1883" w:type="dxa"/>
            <w:shd w:val="clear" w:color="auto" w:fill="auto"/>
          </w:tcPr>
          <w:p w14:paraId="03E18588" w14:textId="77777777" w:rsidR="00B11855" w:rsidRPr="006D613E" w:rsidRDefault="003D003E" w:rsidP="00AE6681">
            <w:pPr>
              <w:pStyle w:val="TableEntry"/>
            </w:pPr>
            <w:r w:rsidRPr="006D613E">
              <w:t>Yes</w:t>
            </w:r>
          </w:p>
        </w:tc>
        <w:tc>
          <w:tcPr>
            <w:tcW w:w="2082" w:type="dxa"/>
            <w:shd w:val="clear" w:color="auto" w:fill="auto"/>
          </w:tcPr>
          <w:p w14:paraId="7DCC6774" w14:textId="77777777" w:rsidR="00B11855" w:rsidRPr="006D613E" w:rsidRDefault="003D003E" w:rsidP="00AE6681">
            <w:pPr>
              <w:pStyle w:val="TableEntry"/>
            </w:pPr>
            <w:r w:rsidRPr="006D613E">
              <w:t>No</w:t>
            </w:r>
          </w:p>
        </w:tc>
        <w:tc>
          <w:tcPr>
            <w:tcW w:w="1710" w:type="dxa"/>
            <w:shd w:val="clear" w:color="auto" w:fill="auto"/>
          </w:tcPr>
          <w:p w14:paraId="25A9BE0F" w14:textId="77777777" w:rsidR="00B11855" w:rsidRPr="006D613E" w:rsidRDefault="003D003E" w:rsidP="00AE6681">
            <w:pPr>
              <w:pStyle w:val="TableEntry"/>
            </w:pPr>
            <w:r w:rsidRPr="006D613E">
              <w:t>Yes</w:t>
            </w:r>
          </w:p>
        </w:tc>
      </w:tr>
      <w:tr w:rsidR="00B11855" w:rsidRPr="006D613E" w14:paraId="596D59A4" w14:textId="77777777" w:rsidTr="0034511D">
        <w:trPr>
          <w:cantSplit/>
          <w:jc w:val="center"/>
        </w:trPr>
        <w:tc>
          <w:tcPr>
            <w:tcW w:w="3145" w:type="dxa"/>
            <w:shd w:val="clear" w:color="auto" w:fill="auto"/>
          </w:tcPr>
          <w:p w14:paraId="514F3D24" w14:textId="77777777" w:rsidR="00B11855" w:rsidRPr="006D613E" w:rsidRDefault="003D003E" w:rsidP="00AE6681">
            <w:pPr>
              <w:pStyle w:val="TableEntry"/>
            </w:pPr>
            <w:proofErr w:type="spellStart"/>
            <w:r w:rsidRPr="006D613E">
              <w:t>wctp-SubmitRequest</w:t>
            </w:r>
            <w:proofErr w:type="spellEnd"/>
          </w:p>
        </w:tc>
        <w:tc>
          <w:tcPr>
            <w:tcW w:w="1883" w:type="dxa"/>
            <w:shd w:val="clear" w:color="auto" w:fill="auto"/>
          </w:tcPr>
          <w:p w14:paraId="67E97EFE" w14:textId="77777777" w:rsidR="00B11855" w:rsidRPr="006D613E" w:rsidRDefault="003D003E" w:rsidP="00AE6681">
            <w:pPr>
              <w:pStyle w:val="TableEntry"/>
            </w:pPr>
            <w:r w:rsidRPr="006D613E">
              <w:t>Yes</w:t>
            </w:r>
          </w:p>
        </w:tc>
        <w:tc>
          <w:tcPr>
            <w:tcW w:w="2082" w:type="dxa"/>
            <w:shd w:val="clear" w:color="auto" w:fill="auto"/>
          </w:tcPr>
          <w:p w14:paraId="03B9CC37" w14:textId="77777777" w:rsidR="00B11855" w:rsidRPr="006D613E" w:rsidRDefault="003D003E" w:rsidP="00AE6681">
            <w:pPr>
              <w:pStyle w:val="TableEntry"/>
            </w:pPr>
            <w:r w:rsidRPr="006D613E">
              <w:t>Yes</w:t>
            </w:r>
          </w:p>
        </w:tc>
        <w:tc>
          <w:tcPr>
            <w:tcW w:w="1710" w:type="dxa"/>
            <w:shd w:val="clear" w:color="auto" w:fill="auto"/>
          </w:tcPr>
          <w:p w14:paraId="09DC09B7" w14:textId="77777777" w:rsidR="00B11855" w:rsidRPr="006D613E" w:rsidRDefault="003D003E" w:rsidP="00AE6681">
            <w:pPr>
              <w:pStyle w:val="TableEntry"/>
            </w:pPr>
            <w:r w:rsidRPr="006D613E">
              <w:t>No</w:t>
            </w:r>
          </w:p>
        </w:tc>
      </w:tr>
      <w:tr w:rsidR="00B11855" w:rsidRPr="006D613E" w14:paraId="5F949CD9" w14:textId="77777777" w:rsidTr="0034511D">
        <w:trPr>
          <w:cantSplit/>
          <w:jc w:val="center"/>
        </w:trPr>
        <w:tc>
          <w:tcPr>
            <w:tcW w:w="3145" w:type="dxa"/>
            <w:shd w:val="clear" w:color="auto" w:fill="auto"/>
          </w:tcPr>
          <w:p w14:paraId="5314D034" w14:textId="77777777" w:rsidR="00B11855" w:rsidRPr="006D613E" w:rsidRDefault="003D003E" w:rsidP="00AE6681">
            <w:pPr>
              <w:pStyle w:val="TableEntry"/>
            </w:pPr>
            <w:proofErr w:type="spellStart"/>
            <w:r w:rsidRPr="006D613E">
              <w:t>wctp-VersionQuery</w:t>
            </w:r>
            <w:proofErr w:type="spellEnd"/>
          </w:p>
        </w:tc>
        <w:tc>
          <w:tcPr>
            <w:tcW w:w="1883" w:type="dxa"/>
            <w:shd w:val="clear" w:color="auto" w:fill="auto"/>
          </w:tcPr>
          <w:p w14:paraId="60843CBF" w14:textId="77777777" w:rsidR="00B11855" w:rsidRPr="006D613E" w:rsidRDefault="003D003E" w:rsidP="00AE6681">
            <w:pPr>
              <w:pStyle w:val="TableEntry"/>
            </w:pPr>
            <w:r w:rsidRPr="006D613E">
              <w:t>Yes</w:t>
            </w:r>
          </w:p>
        </w:tc>
        <w:tc>
          <w:tcPr>
            <w:tcW w:w="2082" w:type="dxa"/>
            <w:shd w:val="clear" w:color="auto" w:fill="auto"/>
          </w:tcPr>
          <w:p w14:paraId="4C1B4DC4" w14:textId="77777777" w:rsidR="00B11855" w:rsidRPr="006D613E" w:rsidRDefault="003D003E" w:rsidP="00AE6681">
            <w:pPr>
              <w:pStyle w:val="TableEntry"/>
            </w:pPr>
            <w:r w:rsidRPr="006D613E">
              <w:t>Yes</w:t>
            </w:r>
          </w:p>
        </w:tc>
        <w:tc>
          <w:tcPr>
            <w:tcW w:w="1710" w:type="dxa"/>
            <w:shd w:val="clear" w:color="auto" w:fill="auto"/>
          </w:tcPr>
          <w:p w14:paraId="4E834500" w14:textId="77777777" w:rsidR="00B11855" w:rsidRPr="006D613E" w:rsidRDefault="003D003E" w:rsidP="00AE6681">
            <w:pPr>
              <w:pStyle w:val="TableEntry"/>
            </w:pPr>
            <w:r w:rsidRPr="006D613E">
              <w:t>Yes</w:t>
            </w:r>
          </w:p>
          <w:p w14:paraId="1CFAE0F3" w14:textId="77777777" w:rsidR="00B11855" w:rsidRPr="006D613E" w:rsidRDefault="00B11855" w:rsidP="00AE6681">
            <w:pPr>
              <w:pStyle w:val="TableEntry"/>
            </w:pPr>
          </w:p>
        </w:tc>
      </w:tr>
    </w:tbl>
    <w:p w14:paraId="6352111D" w14:textId="77777777" w:rsidR="00B11855" w:rsidRPr="006D613E" w:rsidRDefault="00B11855" w:rsidP="00AE6681">
      <w:pPr>
        <w:pStyle w:val="BodyText"/>
      </w:pPr>
    </w:p>
    <w:p w14:paraId="5E676F08" w14:textId="77777777" w:rsidR="00B11855" w:rsidRPr="006D613E" w:rsidRDefault="003D003E" w:rsidP="00C10546">
      <w:pPr>
        <w:pStyle w:val="AppendixHeading2"/>
        <w:keepNext/>
        <w:rPr>
          <w:noProof w:val="0"/>
        </w:rPr>
      </w:pPr>
      <w:bookmarkStart w:id="1163" w:name="_Toc401769910"/>
      <w:bookmarkStart w:id="1164" w:name="_Toc466373864"/>
      <w:r w:rsidRPr="006D613E">
        <w:rPr>
          <w:noProof w:val="0"/>
        </w:rPr>
        <w:lastRenderedPageBreak/>
        <w:t>WCTP XML Element Common Data Items</w:t>
      </w:r>
      <w:bookmarkEnd w:id="1163"/>
      <w:bookmarkEnd w:id="1164"/>
    </w:p>
    <w:p w14:paraId="411B7C85" w14:textId="77777777" w:rsidR="00B11855" w:rsidRPr="006D613E" w:rsidRDefault="003D003E" w:rsidP="00AE6681">
      <w:pPr>
        <w:pStyle w:val="BodyText"/>
      </w:pPr>
      <w:r w:rsidRPr="006D613E">
        <w:t xml:space="preserve">Some message exchanges are administrative in nature, similar to TCP open, accept, and acknowledgement messages which are not documented as a part of HL7, while others have a direct and obvious place in the ACM </w:t>
      </w:r>
      <w:r w:rsidR="00CA3A2C" w:rsidRPr="006D613E">
        <w:t>Profile</w:t>
      </w:r>
      <w:r w:rsidRPr="006D613E">
        <w:t xml:space="preserve"> as transactions, such as PCD-06 and PCD-07.</w:t>
      </w:r>
    </w:p>
    <w:p w14:paraId="5684C265" w14:textId="77777777" w:rsidR="00B11855" w:rsidRPr="006D613E" w:rsidRDefault="003D003E" w:rsidP="00AE6681">
      <w:pPr>
        <w:pStyle w:val="BodyText"/>
      </w:pPr>
      <w:r w:rsidRPr="006D613E">
        <w:t xml:space="preserve">Please note, XML constant strings are presented in normal text. XML data to be filled in during implementation is presented in </w:t>
      </w:r>
      <w:r w:rsidRPr="006D613E">
        <w:rPr>
          <w:b/>
          <w:color w:val="FF0000"/>
        </w:rPr>
        <w:t>bold red</w:t>
      </w:r>
      <w:r w:rsidRPr="006D613E">
        <w:t xml:space="preserve"> text.</w:t>
      </w:r>
    </w:p>
    <w:p w14:paraId="3E2292DB" w14:textId="77777777" w:rsidR="00B11855" w:rsidRPr="006D613E" w:rsidRDefault="003D003E" w:rsidP="00AE6681">
      <w:pPr>
        <w:pStyle w:val="BodyText"/>
      </w:pPr>
      <w:r w:rsidRPr="006D613E">
        <w:t>The format of WCTP conformant timestamps (</w:t>
      </w:r>
      <w:r w:rsidRPr="006D613E">
        <w:rPr>
          <w:b/>
          <w:color w:val="FF0000"/>
        </w:rPr>
        <w:t>timestamp</w:t>
      </w:r>
      <w:r w:rsidRPr="006D613E">
        <w:t xml:space="preserve">) is: </w:t>
      </w:r>
      <w:proofErr w:type="spellStart"/>
      <w:r w:rsidRPr="006D613E">
        <w:t>yyyy-mm-ddThh</w:t>
      </w:r>
      <w:proofErr w:type="gramStart"/>
      <w:r w:rsidRPr="006D613E">
        <w:t>:mm:ss.ttt</w:t>
      </w:r>
      <w:proofErr w:type="spellEnd"/>
      <w:proofErr w:type="gramEnd"/>
    </w:p>
    <w:p w14:paraId="4F68A031" w14:textId="77777777" w:rsidR="00B11855" w:rsidRPr="006D613E" w:rsidRDefault="003D003E" w:rsidP="00AE6681">
      <w:pPr>
        <w:pStyle w:val="BodyText"/>
      </w:pPr>
      <w:r w:rsidRPr="006D613E">
        <w:t xml:space="preserve">All times </w:t>
      </w:r>
      <w:proofErr w:type="gramStart"/>
      <w:r w:rsidRPr="006D613E">
        <w:t>are</w:t>
      </w:r>
      <w:proofErr w:type="gramEnd"/>
      <w:r w:rsidRPr="006D613E">
        <w:t xml:space="preserve"> UTC. WCTP does not support the ability to indicate a time zone offset.</w:t>
      </w:r>
    </w:p>
    <w:p w14:paraId="7BD66053" w14:textId="57515ED2" w:rsidR="00B11855" w:rsidRPr="006D613E" w:rsidRDefault="003D003E" w:rsidP="00AE6681">
      <w:pPr>
        <w:pStyle w:val="BodyText"/>
      </w:pPr>
      <w:r w:rsidRPr="006D613E">
        <w:t>Hours (</w:t>
      </w:r>
      <w:proofErr w:type="spellStart"/>
      <w:r w:rsidRPr="006D613E">
        <w:rPr>
          <w:rStyle w:val="Strong"/>
        </w:rPr>
        <w:t>hh</w:t>
      </w:r>
      <w:proofErr w:type="spellEnd"/>
      <w:r w:rsidRPr="006D613E">
        <w:rPr>
          <w:rStyle w:val="Strong"/>
        </w:rPr>
        <w:t xml:space="preserve">) </w:t>
      </w:r>
      <w:r w:rsidRPr="006D613E">
        <w:t xml:space="preserve">in 24-hour format, and </w:t>
      </w:r>
      <w:r w:rsidRPr="006D613E">
        <w:rPr>
          <w:rStyle w:val="Strong"/>
        </w:rPr>
        <w:t>.</w:t>
      </w:r>
      <w:proofErr w:type="spellStart"/>
      <w:r w:rsidRPr="006D613E">
        <w:rPr>
          <w:rStyle w:val="Strong"/>
        </w:rPr>
        <w:t>ttt</w:t>
      </w:r>
      <w:proofErr w:type="spellEnd"/>
      <w:r w:rsidRPr="006D613E">
        <w:t xml:space="preserve"> is the optional number of milliseconds</w:t>
      </w:r>
    </w:p>
    <w:p w14:paraId="6A3A38E6" w14:textId="77777777" w:rsidR="00B11855" w:rsidRPr="006D613E" w:rsidRDefault="003D003E" w:rsidP="00AE6681">
      <w:pPr>
        <w:pStyle w:val="BodyText"/>
      </w:pPr>
      <w:r w:rsidRPr="006D613E">
        <w:t>Example: 2011-01-19T20:33:52</w:t>
      </w:r>
    </w:p>
    <w:p w14:paraId="56A5CD5C" w14:textId="77777777" w:rsidR="00B11855" w:rsidRPr="006D613E" w:rsidRDefault="003D003E" w:rsidP="00AE6681">
      <w:pPr>
        <w:pStyle w:val="BodyText"/>
      </w:pPr>
      <w:r w:rsidRPr="006D613E">
        <w:t xml:space="preserve">A </w:t>
      </w:r>
      <w:r w:rsidRPr="006D613E">
        <w:rPr>
          <w:b/>
          <w:color w:val="FF0000"/>
        </w:rPr>
        <w:t>push response URI</w:t>
      </w:r>
      <w:r w:rsidRPr="006D613E">
        <w:t xml:space="preserve"> is the URI (URL minus the </w:t>
      </w:r>
      <w:proofErr w:type="gramStart"/>
      <w:r w:rsidRPr="006D613E">
        <w:t>HTTP:</w:t>
      </w:r>
      <w:proofErr w:type="gramEnd"/>
      <w:r w:rsidRPr="006D613E">
        <w:t>//) used to identify the HTTP POST destination for WCTP replies and status updates.</w:t>
      </w:r>
    </w:p>
    <w:p w14:paraId="31C41B4A" w14:textId="77777777" w:rsidR="00B11855" w:rsidRPr="006D613E" w:rsidRDefault="003D003E" w:rsidP="00AE6681">
      <w:pPr>
        <w:pStyle w:val="BodyText"/>
      </w:pPr>
      <w:r w:rsidRPr="006D613E">
        <w:t xml:space="preserve">The </w:t>
      </w:r>
      <w:r w:rsidRPr="006D613E">
        <w:rPr>
          <w:b/>
          <w:color w:val="FF0000"/>
        </w:rPr>
        <w:t>notification text</w:t>
      </w:r>
      <w:r w:rsidRPr="006D613E">
        <w:t xml:space="preserve"> value is the actual text message to be presented to the wireless device operator.</w:t>
      </w:r>
    </w:p>
    <w:p w14:paraId="4B57A9B1" w14:textId="77777777" w:rsidR="00B11855" w:rsidRPr="006D613E" w:rsidRDefault="003D003E" w:rsidP="00AE6681">
      <w:pPr>
        <w:pStyle w:val="BodyText"/>
      </w:pPr>
      <w:r w:rsidRPr="006D613E">
        <w:t xml:space="preserve">The </w:t>
      </w:r>
      <w:r w:rsidRPr="006D613E">
        <w:rPr>
          <w:b/>
          <w:color w:val="FF0000"/>
        </w:rPr>
        <w:t>sender ID</w:t>
      </w:r>
      <w:r w:rsidRPr="006D613E">
        <w:t xml:space="preserve"> is the security identification of the IHE ACM to the WCTP receiver.</w:t>
      </w:r>
    </w:p>
    <w:p w14:paraId="7D15D3E6" w14:textId="77777777" w:rsidR="00B11855" w:rsidRPr="006D613E" w:rsidRDefault="003D003E" w:rsidP="00AE6681">
      <w:pPr>
        <w:pStyle w:val="BodyText"/>
      </w:pPr>
      <w:r w:rsidRPr="006D613E">
        <w:t xml:space="preserve">The </w:t>
      </w:r>
      <w:r w:rsidRPr="006D613E">
        <w:rPr>
          <w:b/>
          <w:color w:val="FF0000"/>
        </w:rPr>
        <w:t>security code</w:t>
      </w:r>
      <w:r w:rsidRPr="006D613E">
        <w:t xml:space="preserve"> is essentially the password to go with the security sender ID.</w:t>
      </w:r>
    </w:p>
    <w:p w14:paraId="496F0E46" w14:textId="54803A8D" w:rsidR="00B11855" w:rsidRPr="006D613E" w:rsidRDefault="003D003E" w:rsidP="00AE6681">
      <w:pPr>
        <w:pStyle w:val="BodyText"/>
      </w:pPr>
      <w:r w:rsidRPr="006D613E">
        <w:t xml:space="preserve">The </w:t>
      </w:r>
      <w:r w:rsidRPr="006D613E">
        <w:rPr>
          <w:b/>
          <w:color w:val="FF0000"/>
        </w:rPr>
        <w:t>message ID</w:t>
      </w:r>
      <w:r w:rsidRPr="006D613E">
        <w:t xml:space="preserve"> is the identification of the overall message to the ACM </w:t>
      </w:r>
      <w:r w:rsidR="00916BBE">
        <w:t>Alert Communicator</w:t>
      </w:r>
      <w:r w:rsidRPr="006D613E">
        <w:t xml:space="preserve"> by the </w:t>
      </w:r>
      <w:r w:rsidR="009E2B46">
        <w:t>Alert Manager</w:t>
      </w:r>
      <w:r w:rsidRPr="006D613E">
        <w:t>.</w:t>
      </w:r>
    </w:p>
    <w:p w14:paraId="448366AD" w14:textId="77777777" w:rsidR="00B11855" w:rsidRPr="006D613E" w:rsidRDefault="003D003E" w:rsidP="00AE6681">
      <w:pPr>
        <w:pStyle w:val="BodyText"/>
      </w:pPr>
      <w:r w:rsidRPr="006D613E">
        <w:t xml:space="preserve">The </w:t>
      </w:r>
      <w:r w:rsidRPr="006D613E">
        <w:rPr>
          <w:b/>
          <w:color w:val="FF0000"/>
        </w:rPr>
        <w:t>transaction ID</w:t>
      </w:r>
      <w:r w:rsidRPr="006D613E">
        <w:t xml:space="preserve"> is the lower level transaction identification making up the message.</w:t>
      </w:r>
    </w:p>
    <w:p w14:paraId="0006CD20" w14:textId="56531FCB" w:rsidR="00B11855" w:rsidRPr="006D613E" w:rsidRDefault="003D003E" w:rsidP="00AE6681">
      <w:pPr>
        <w:pStyle w:val="BodyText"/>
      </w:pPr>
      <w:r w:rsidRPr="006D613E">
        <w:t xml:space="preserve">The </w:t>
      </w:r>
      <w:r w:rsidRPr="006D613E">
        <w:rPr>
          <w:b/>
          <w:color w:val="FF0000"/>
        </w:rPr>
        <w:t>recipient PIN</w:t>
      </w:r>
      <w:r w:rsidRPr="006D613E">
        <w:t xml:space="preserve"> is the identification of the destination device as per the ACM </w:t>
      </w:r>
      <w:r w:rsidR="00916BBE">
        <w:t>Alert Communicator</w:t>
      </w:r>
      <w:r w:rsidRPr="006D613E">
        <w:t>.</w:t>
      </w:r>
    </w:p>
    <w:p w14:paraId="1FF7E2AC" w14:textId="4DF79027" w:rsidR="00B11855" w:rsidRPr="006D613E" w:rsidRDefault="003D003E" w:rsidP="00AE6681">
      <w:pPr>
        <w:pStyle w:val="BodyText"/>
      </w:pPr>
      <w:r w:rsidRPr="006D613E">
        <w:t xml:space="preserve">The </w:t>
      </w:r>
      <w:r w:rsidRPr="006D613E">
        <w:rPr>
          <w:b/>
          <w:color w:val="FF0000"/>
        </w:rPr>
        <w:t>e-mail address</w:t>
      </w:r>
      <w:r w:rsidRPr="006D613E">
        <w:t xml:space="preserve"> is the optional ACM </w:t>
      </w:r>
      <w:r w:rsidR="009E2B46">
        <w:t>Alert Manager</w:t>
      </w:r>
      <w:r w:rsidRPr="006D613E">
        <w:t xml:space="preserve"> </w:t>
      </w:r>
      <w:proofErr w:type="gramStart"/>
      <w:r w:rsidRPr="006D613E">
        <w:t>contact</w:t>
      </w:r>
      <w:proofErr w:type="gramEnd"/>
      <w:r w:rsidRPr="006D613E">
        <w:t xml:space="preserve"> information e-mail address.</w:t>
      </w:r>
    </w:p>
    <w:p w14:paraId="03BFB41C" w14:textId="2D62071B" w:rsidR="00B11855" w:rsidRPr="006D613E" w:rsidRDefault="003D003E" w:rsidP="00AE6681">
      <w:pPr>
        <w:pStyle w:val="BodyText"/>
      </w:pPr>
      <w:r w:rsidRPr="006D613E">
        <w:t xml:space="preserve">The </w:t>
      </w:r>
      <w:r w:rsidRPr="006D613E">
        <w:rPr>
          <w:b/>
          <w:color w:val="FF0000"/>
        </w:rPr>
        <w:t>phone number</w:t>
      </w:r>
      <w:r w:rsidRPr="006D613E">
        <w:t xml:space="preserve"> is the optional ACM </w:t>
      </w:r>
      <w:r w:rsidR="009E2B46">
        <w:t>Alert Manager</w:t>
      </w:r>
      <w:r w:rsidRPr="006D613E">
        <w:t xml:space="preserve"> </w:t>
      </w:r>
      <w:proofErr w:type="gramStart"/>
      <w:r w:rsidRPr="006D613E">
        <w:t>contact</w:t>
      </w:r>
      <w:proofErr w:type="gramEnd"/>
      <w:r w:rsidRPr="006D613E">
        <w:t xml:space="preserve"> information voice telephony phone number.</w:t>
      </w:r>
    </w:p>
    <w:p w14:paraId="6C6D4C31" w14:textId="24B74F9B" w:rsidR="00B11855" w:rsidRPr="006D613E" w:rsidRDefault="003D003E" w:rsidP="00AE6681">
      <w:pPr>
        <w:pStyle w:val="BodyText"/>
      </w:pPr>
      <w:r w:rsidRPr="006D613E">
        <w:t xml:space="preserve">The </w:t>
      </w:r>
      <w:r w:rsidRPr="006D613E">
        <w:rPr>
          <w:b/>
          <w:color w:val="FF0000"/>
        </w:rPr>
        <w:t>web site</w:t>
      </w:r>
      <w:r w:rsidRPr="006D613E">
        <w:t xml:space="preserve"> is the optional ACM </w:t>
      </w:r>
      <w:r w:rsidR="009E2B46">
        <w:t>Alert Manager</w:t>
      </w:r>
      <w:r w:rsidRPr="006D613E">
        <w:t xml:space="preserve"> </w:t>
      </w:r>
      <w:proofErr w:type="gramStart"/>
      <w:r w:rsidRPr="006D613E">
        <w:t>contact</w:t>
      </w:r>
      <w:proofErr w:type="gramEnd"/>
      <w:r w:rsidRPr="006D613E">
        <w:t xml:space="preserve"> information web site.</w:t>
      </w:r>
    </w:p>
    <w:p w14:paraId="3810F295" w14:textId="2775BB03" w:rsidR="00B11855" w:rsidRPr="006D613E" w:rsidRDefault="003D003E" w:rsidP="00AE6681">
      <w:pPr>
        <w:pStyle w:val="BodyText"/>
      </w:pPr>
      <w:r w:rsidRPr="006D613E">
        <w:t xml:space="preserve">The </w:t>
      </w:r>
      <w:r w:rsidRPr="006D613E">
        <w:rPr>
          <w:b/>
          <w:color w:val="FF0000"/>
        </w:rPr>
        <w:t>info string</w:t>
      </w:r>
      <w:r w:rsidRPr="006D613E">
        <w:t xml:space="preserve"> is the optional ACM </w:t>
      </w:r>
      <w:r w:rsidR="009E2B46">
        <w:t>Alert Manager</w:t>
      </w:r>
      <w:r w:rsidRPr="006D613E">
        <w:t xml:space="preserve"> </w:t>
      </w:r>
      <w:proofErr w:type="gramStart"/>
      <w:r w:rsidRPr="006D613E">
        <w:t>contact</w:t>
      </w:r>
      <w:proofErr w:type="gramEnd"/>
      <w:r w:rsidRPr="006D613E">
        <w:t xml:space="preserve"> information comment.</w:t>
      </w:r>
    </w:p>
    <w:p w14:paraId="7D36FE7D" w14:textId="77777777" w:rsidR="00B11855" w:rsidRPr="006D613E" w:rsidRDefault="003D003E" w:rsidP="00AE6681">
      <w:pPr>
        <w:pStyle w:val="BodyText"/>
      </w:pPr>
      <w:r w:rsidRPr="006D613E">
        <w:t xml:space="preserve">The </w:t>
      </w:r>
      <w:r w:rsidRPr="006D613E">
        <w:rPr>
          <w:b/>
          <w:color w:val="FF0000"/>
        </w:rPr>
        <w:t>priority</w:t>
      </w:r>
      <w:r w:rsidRPr="006D613E">
        <w:t xml:space="preserve"> is any of HIGH, NORMAL, or LOW with a default of NORMAL.</w:t>
      </w:r>
    </w:p>
    <w:p w14:paraId="41CE02BD" w14:textId="77777777" w:rsidR="00B11855" w:rsidRPr="006D613E" w:rsidRDefault="003D003E" w:rsidP="00AE6681">
      <w:pPr>
        <w:pStyle w:val="BodyText"/>
      </w:pPr>
      <w:r w:rsidRPr="006D613E">
        <w:t xml:space="preserve">The </w:t>
      </w:r>
      <w:r w:rsidRPr="006D613E">
        <w:rPr>
          <w:b/>
          <w:color w:val="FF0000"/>
        </w:rPr>
        <w:t>sequence number</w:t>
      </w:r>
      <w:r w:rsidRPr="006D613E">
        <w:t xml:space="preserve"> is a sequential value used for tracking polling requests and responses used during Virtual Pre-Connectathon testing.</w:t>
      </w:r>
    </w:p>
    <w:p w14:paraId="174BD3EB" w14:textId="501FF56C" w:rsidR="00B11855" w:rsidRPr="006D613E" w:rsidRDefault="003D003E" w:rsidP="00AE6681">
      <w:pPr>
        <w:pStyle w:val="BodyText"/>
      </w:pPr>
      <w:r w:rsidRPr="006D613E">
        <w:t xml:space="preserve">The </w:t>
      </w:r>
      <w:r w:rsidRPr="006D613E">
        <w:rPr>
          <w:b/>
          <w:color w:val="FF0000"/>
        </w:rPr>
        <w:t>batch size</w:t>
      </w:r>
      <w:r w:rsidRPr="006D613E">
        <w:t xml:space="preserve"> is the numeric maximum count of responses a WCTP client (ACM </w:t>
      </w:r>
      <w:r w:rsidR="009E2B46">
        <w:t>Alert Manager</w:t>
      </w:r>
      <w:r w:rsidRPr="006D613E">
        <w:t xml:space="preserve">) expects from a WCTP poll request to a WCTP server (ACM </w:t>
      </w:r>
      <w:r w:rsidR="00916BBE">
        <w:t>Alert Communicator</w:t>
      </w:r>
      <w:r w:rsidRPr="006D613E">
        <w:t>). A common value is 500.</w:t>
      </w:r>
    </w:p>
    <w:p w14:paraId="530DAE3E" w14:textId="77777777" w:rsidR="00B11855" w:rsidRPr="006D613E" w:rsidRDefault="003D003E" w:rsidP="00AE6681">
      <w:pPr>
        <w:pStyle w:val="BodyText"/>
      </w:pPr>
      <w:r w:rsidRPr="006D613E">
        <w:t xml:space="preserve">The </w:t>
      </w:r>
      <w:r w:rsidRPr="006D613E">
        <w:rPr>
          <w:b/>
          <w:color w:val="FF0000"/>
        </w:rPr>
        <w:t>WCTP version</w:t>
      </w:r>
      <w:r w:rsidRPr="006D613E">
        <w:t xml:space="preserve"> indicates the expected version of WCTP XML message content supported.</w:t>
      </w:r>
    </w:p>
    <w:p w14:paraId="4EE2727D" w14:textId="77777777" w:rsidR="00B11855" w:rsidRPr="006D613E" w:rsidRDefault="00B11855" w:rsidP="00AE6681">
      <w:pPr>
        <w:pStyle w:val="BodyText"/>
      </w:pPr>
    </w:p>
    <w:p w14:paraId="33D588B5" w14:textId="77777777" w:rsidR="00B11855" w:rsidRPr="006D613E" w:rsidRDefault="003D003E" w:rsidP="00123C7B">
      <w:pPr>
        <w:pStyle w:val="TableTitle"/>
        <w:outlineLvl w:val="0"/>
      </w:pPr>
      <w:r w:rsidRPr="006D613E">
        <w:lastRenderedPageBreak/>
        <w:t>Table K.7-1: WCTP version values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52"/>
        <w:gridCol w:w="2952"/>
        <w:gridCol w:w="2952"/>
      </w:tblGrid>
      <w:tr w:rsidR="00C40FD5" w:rsidRPr="006D613E" w14:paraId="299BCB47" w14:textId="77777777" w:rsidTr="00A92110">
        <w:trPr>
          <w:cantSplit/>
          <w:tblHeader/>
          <w:jc w:val="center"/>
        </w:trPr>
        <w:tc>
          <w:tcPr>
            <w:tcW w:w="2952" w:type="dxa"/>
            <w:shd w:val="clear" w:color="auto" w:fill="D9D9D9"/>
          </w:tcPr>
          <w:p w14:paraId="21EA6471" w14:textId="77777777" w:rsidR="00B11855" w:rsidRPr="006D613E" w:rsidRDefault="003D003E" w:rsidP="00AE6681">
            <w:pPr>
              <w:pStyle w:val="TableEntryHeader"/>
            </w:pPr>
            <w:r w:rsidRPr="006D613E">
              <w:t>Value</w:t>
            </w:r>
          </w:p>
        </w:tc>
        <w:tc>
          <w:tcPr>
            <w:tcW w:w="2952" w:type="dxa"/>
            <w:shd w:val="clear" w:color="auto" w:fill="D9D9D9"/>
          </w:tcPr>
          <w:p w14:paraId="381C10FA" w14:textId="77777777" w:rsidR="00B11855" w:rsidRPr="006D613E" w:rsidRDefault="003D003E" w:rsidP="00AE6681">
            <w:pPr>
              <w:pStyle w:val="TableEntryHeader"/>
            </w:pPr>
            <w:r w:rsidRPr="006D613E">
              <w:t>Indicating WCTP version</w:t>
            </w:r>
          </w:p>
        </w:tc>
        <w:tc>
          <w:tcPr>
            <w:tcW w:w="2952" w:type="dxa"/>
            <w:shd w:val="clear" w:color="auto" w:fill="D9D9D9"/>
          </w:tcPr>
          <w:p w14:paraId="27C41D11" w14:textId="77777777" w:rsidR="00B11855" w:rsidRPr="006D613E" w:rsidRDefault="003D003E" w:rsidP="00AE6681">
            <w:pPr>
              <w:pStyle w:val="TableEntryHeader"/>
            </w:pPr>
            <w:r w:rsidRPr="006D613E">
              <w:t>MCR support</w:t>
            </w:r>
          </w:p>
        </w:tc>
      </w:tr>
      <w:tr w:rsidR="00B11855" w:rsidRPr="006D613E" w14:paraId="3E9BC1F4" w14:textId="77777777" w:rsidTr="006C0E8E">
        <w:trPr>
          <w:cantSplit/>
          <w:jc w:val="center"/>
        </w:trPr>
        <w:tc>
          <w:tcPr>
            <w:tcW w:w="2952" w:type="dxa"/>
            <w:shd w:val="clear" w:color="auto" w:fill="auto"/>
          </w:tcPr>
          <w:p w14:paraId="58D21BD0" w14:textId="77777777" w:rsidR="00B11855" w:rsidRPr="006D613E" w:rsidRDefault="003D003E" w:rsidP="00DB22D4">
            <w:pPr>
              <w:pStyle w:val="TableEntry"/>
              <w:rPr>
                <w:rStyle w:val="Strong"/>
                <w:b w:val="0"/>
                <w:bCs w:val="0"/>
              </w:rPr>
            </w:pPr>
            <w:r w:rsidRPr="006D613E">
              <w:rPr>
                <w:rStyle w:val="Strong"/>
                <w:b w:val="0"/>
                <w:bCs w:val="0"/>
              </w:rPr>
              <w:t>wctp-dtd-v1r1</w:t>
            </w:r>
          </w:p>
        </w:tc>
        <w:tc>
          <w:tcPr>
            <w:tcW w:w="2952" w:type="dxa"/>
            <w:shd w:val="clear" w:color="auto" w:fill="auto"/>
          </w:tcPr>
          <w:p w14:paraId="0F81DD2C" w14:textId="77777777" w:rsidR="00B11855" w:rsidRPr="006D613E" w:rsidRDefault="003D003E" w:rsidP="00DB22D4">
            <w:pPr>
              <w:pStyle w:val="TableEntry"/>
            </w:pPr>
            <w:r w:rsidRPr="006D613E">
              <w:t>1.1</w:t>
            </w:r>
          </w:p>
        </w:tc>
        <w:tc>
          <w:tcPr>
            <w:tcW w:w="2952" w:type="dxa"/>
            <w:shd w:val="clear" w:color="auto" w:fill="auto"/>
          </w:tcPr>
          <w:p w14:paraId="040E95F6" w14:textId="77777777" w:rsidR="00B11855" w:rsidRPr="006D613E" w:rsidRDefault="003D003E" w:rsidP="00DB22D4">
            <w:pPr>
              <w:pStyle w:val="TableEntry"/>
            </w:pPr>
            <w:r w:rsidRPr="006D613E">
              <w:t>None</w:t>
            </w:r>
          </w:p>
        </w:tc>
      </w:tr>
      <w:tr w:rsidR="00B11855" w:rsidRPr="006D613E" w14:paraId="5A134873" w14:textId="77777777" w:rsidTr="006C0E8E">
        <w:trPr>
          <w:cantSplit/>
          <w:jc w:val="center"/>
        </w:trPr>
        <w:tc>
          <w:tcPr>
            <w:tcW w:w="2952" w:type="dxa"/>
            <w:shd w:val="clear" w:color="auto" w:fill="auto"/>
          </w:tcPr>
          <w:p w14:paraId="786C8155" w14:textId="77777777" w:rsidR="00B11855" w:rsidRPr="006D613E" w:rsidRDefault="003D003E" w:rsidP="00DB22D4">
            <w:pPr>
              <w:pStyle w:val="TableEntry"/>
              <w:rPr>
                <w:rStyle w:val="Strong"/>
                <w:b w:val="0"/>
                <w:bCs w:val="0"/>
              </w:rPr>
            </w:pPr>
            <w:r w:rsidRPr="006D613E">
              <w:rPr>
                <w:rStyle w:val="Strong"/>
                <w:b w:val="0"/>
                <w:bCs w:val="0"/>
              </w:rPr>
              <w:t>wctp-dtd-v1r2</w:t>
            </w:r>
          </w:p>
        </w:tc>
        <w:tc>
          <w:tcPr>
            <w:tcW w:w="2952" w:type="dxa"/>
            <w:shd w:val="clear" w:color="auto" w:fill="auto"/>
          </w:tcPr>
          <w:p w14:paraId="75AA95F5" w14:textId="77777777" w:rsidR="00B11855" w:rsidRPr="006D613E" w:rsidRDefault="003D003E" w:rsidP="00DB22D4">
            <w:pPr>
              <w:pStyle w:val="TableEntry"/>
            </w:pPr>
            <w:r w:rsidRPr="006D613E">
              <w:t>1.2</w:t>
            </w:r>
          </w:p>
        </w:tc>
        <w:tc>
          <w:tcPr>
            <w:tcW w:w="2952" w:type="dxa"/>
            <w:shd w:val="clear" w:color="auto" w:fill="auto"/>
          </w:tcPr>
          <w:p w14:paraId="2C47D06A" w14:textId="77777777" w:rsidR="00B11855" w:rsidRPr="006D613E" w:rsidRDefault="003D003E" w:rsidP="00DB22D4">
            <w:pPr>
              <w:pStyle w:val="TableEntry"/>
            </w:pPr>
            <w:r w:rsidRPr="006D613E">
              <w:t>Unpaired</w:t>
            </w:r>
          </w:p>
        </w:tc>
      </w:tr>
      <w:tr w:rsidR="00B11855" w:rsidRPr="006D613E" w14:paraId="24C1B32C" w14:textId="77777777" w:rsidTr="006C0E8E">
        <w:trPr>
          <w:cantSplit/>
          <w:jc w:val="center"/>
        </w:trPr>
        <w:tc>
          <w:tcPr>
            <w:tcW w:w="2952" w:type="dxa"/>
            <w:shd w:val="clear" w:color="auto" w:fill="auto"/>
          </w:tcPr>
          <w:p w14:paraId="30CF4ABB" w14:textId="77777777" w:rsidR="00B11855" w:rsidRPr="006D613E" w:rsidRDefault="003D003E" w:rsidP="00DB22D4">
            <w:pPr>
              <w:pStyle w:val="TableEntry"/>
              <w:rPr>
                <w:rStyle w:val="Strong"/>
                <w:b w:val="0"/>
                <w:bCs w:val="0"/>
              </w:rPr>
            </w:pPr>
            <w:r w:rsidRPr="006D613E">
              <w:rPr>
                <w:rStyle w:val="Strong"/>
                <w:b w:val="0"/>
                <w:bCs w:val="0"/>
              </w:rPr>
              <w:t>wctp-dtd-v1r3</w:t>
            </w:r>
          </w:p>
        </w:tc>
        <w:tc>
          <w:tcPr>
            <w:tcW w:w="2952" w:type="dxa"/>
            <w:shd w:val="clear" w:color="auto" w:fill="auto"/>
          </w:tcPr>
          <w:p w14:paraId="1B72B171" w14:textId="77777777" w:rsidR="00B11855" w:rsidRPr="006D613E" w:rsidRDefault="003D003E" w:rsidP="00DB22D4">
            <w:pPr>
              <w:pStyle w:val="TableEntry"/>
            </w:pPr>
            <w:r w:rsidRPr="006D613E">
              <w:t>1.3</w:t>
            </w:r>
          </w:p>
        </w:tc>
        <w:tc>
          <w:tcPr>
            <w:tcW w:w="2952" w:type="dxa"/>
            <w:shd w:val="clear" w:color="auto" w:fill="auto"/>
          </w:tcPr>
          <w:p w14:paraId="1A0DF6CC" w14:textId="77777777" w:rsidR="00B11855" w:rsidRPr="006D613E" w:rsidRDefault="003D003E" w:rsidP="00DB22D4">
            <w:pPr>
              <w:pStyle w:val="TableEntry"/>
            </w:pPr>
            <w:r w:rsidRPr="006D613E">
              <w:t>Paired</w:t>
            </w:r>
          </w:p>
        </w:tc>
      </w:tr>
      <w:tr w:rsidR="009640BC" w:rsidRPr="006D613E" w14:paraId="65ECAA95" w14:textId="77777777" w:rsidTr="006C0E8E">
        <w:trPr>
          <w:cantSplit/>
          <w:jc w:val="center"/>
          <w:ins w:id="1165" w:author="Monroe Pattillo" w:date="2017-09-02T13:27:00Z"/>
        </w:trPr>
        <w:tc>
          <w:tcPr>
            <w:tcW w:w="2952" w:type="dxa"/>
            <w:shd w:val="clear" w:color="auto" w:fill="auto"/>
          </w:tcPr>
          <w:p w14:paraId="4EEEAE84" w14:textId="7423CB66" w:rsidR="009640BC" w:rsidRPr="006D613E" w:rsidRDefault="009640BC" w:rsidP="00DB22D4">
            <w:pPr>
              <w:pStyle w:val="TableEntry"/>
              <w:rPr>
                <w:ins w:id="1166" w:author="Monroe Pattillo" w:date="2017-09-02T13:27:00Z"/>
                <w:rStyle w:val="Strong"/>
                <w:b w:val="0"/>
                <w:bCs w:val="0"/>
              </w:rPr>
            </w:pPr>
            <w:ins w:id="1167" w:author="Monroe Pattillo" w:date="2017-09-02T13:27:00Z">
              <w:r w:rsidRPr="009640BC">
                <w:rPr>
                  <w:rStyle w:val="Strong"/>
                  <w:b w:val="0"/>
                  <w:bCs w:val="0"/>
                </w:rPr>
                <w:t>wctp-dtd-ihepcd-pcd06-v1r1</w:t>
              </w:r>
            </w:ins>
          </w:p>
        </w:tc>
        <w:tc>
          <w:tcPr>
            <w:tcW w:w="2952" w:type="dxa"/>
            <w:shd w:val="clear" w:color="auto" w:fill="auto"/>
          </w:tcPr>
          <w:p w14:paraId="35A9CDFA" w14:textId="3A576259" w:rsidR="009640BC" w:rsidRPr="006D613E" w:rsidRDefault="009640BC" w:rsidP="00DB22D4">
            <w:pPr>
              <w:pStyle w:val="TableEntry"/>
              <w:rPr>
                <w:ins w:id="1168" w:author="Monroe Pattillo" w:date="2017-09-02T13:27:00Z"/>
              </w:rPr>
            </w:pPr>
            <w:ins w:id="1169" w:author="Monroe Pattillo" w:date="2017-09-02T13:28:00Z">
              <w:r w:rsidRPr="009640BC">
                <w:t>IHEPCD-PCD06-V1R1</w:t>
              </w:r>
            </w:ins>
          </w:p>
        </w:tc>
        <w:tc>
          <w:tcPr>
            <w:tcW w:w="2952" w:type="dxa"/>
            <w:shd w:val="clear" w:color="auto" w:fill="auto"/>
          </w:tcPr>
          <w:p w14:paraId="4E4FC95C" w14:textId="3897D360" w:rsidR="009640BC" w:rsidRPr="006D613E" w:rsidRDefault="009640BC" w:rsidP="00DB22D4">
            <w:pPr>
              <w:pStyle w:val="TableEntry"/>
              <w:rPr>
                <w:ins w:id="1170" w:author="Monroe Pattillo" w:date="2017-09-02T13:27:00Z"/>
              </w:rPr>
            </w:pPr>
            <w:ins w:id="1171" w:author="Monroe Pattillo" w:date="2017-09-02T13:28:00Z">
              <w:r>
                <w:t>Paired</w:t>
              </w:r>
            </w:ins>
          </w:p>
        </w:tc>
      </w:tr>
      <w:tr w:rsidR="009640BC" w:rsidRPr="006D613E" w14:paraId="1124560B" w14:textId="77777777" w:rsidTr="006C0E8E">
        <w:trPr>
          <w:cantSplit/>
          <w:jc w:val="center"/>
          <w:ins w:id="1172" w:author="Monroe Pattillo" w:date="2017-09-02T13:27:00Z"/>
        </w:trPr>
        <w:tc>
          <w:tcPr>
            <w:tcW w:w="2952" w:type="dxa"/>
            <w:shd w:val="clear" w:color="auto" w:fill="auto"/>
          </w:tcPr>
          <w:p w14:paraId="22A14D70" w14:textId="666D9F79" w:rsidR="009640BC" w:rsidRPr="006D613E" w:rsidRDefault="009640BC" w:rsidP="00DB22D4">
            <w:pPr>
              <w:pStyle w:val="TableEntry"/>
              <w:rPr>
                <w:ins w:id="1173" w:author="Monroe Pattillo" w:date="2017-09-02T13:27:00Z"/>
                <w:rStyle w:val="Strong"/>
                <w:b w:val="0"/>
                <w:bCs w:val="0"/>
              </w:rPr>
            </w:pPr>
            <w:ins w:id="1174" w:author="Monroe Pattillo" w:date="2017-09-02T13:28:00Z">
              <w:r w:rsidRPr="009640BC">
                <w:rPr>
                  <w:rStyle w:val="Strong"/>
                  <w:b w:val="0"/>
                  <w:bCs w:val="0"/>
                </w:rPr>
                <w:t>wctp-dtd-ihepcd-pcd06-v1r2</w:t>
              </w:r>
            </w:ins>
          </w:p>
        </w:tc>
        <w:tc>
          <w:tcPr>
            <w:tcW w:w="2952" w:type="dxa"/>
            <w:shd w:val="clear" w:color="auto" w:fill="auto"/>
          </w:tcPr>
          <w:p w14:paraId="2124995B" w14:textId="3CC0E162" w:rsidR="009640BC" w:rsidRPr="006D613E" w:rsidRDefault="009640BC" w:rsidP="00DB22D4">
            <w:pPr>
              <w:pStyle w:val="TableEntry"/>
              <w:rPr>
                <w:ins w:id="1175" w:author="Monroe Pattillo" w:date="2017-09-02T13:27:00Z"/>
              </w:rPr>
            </w:pPr>
            <w:ins w:id="1176" w:author="Monroe Pattillo" w:date="2017-09-02T13:28:00Z">
              <w:r w:rsidRPr="009640BC">
                <w:t>IHEPCD-PCD06-V1R2</w:t>
              </w:r>
            </w:ins>
          </w:p>
        </w:tc>
        <w:tc>
          <w:tcPr>
            <w:tcW w:w="2952" w:type="dxa"/>
            <w:shd w:val="clear" w:color="auto" w:fill="auto"/>
          </w:tcPr>
          <w:p w14:paraId="141BFF78" w14:textId="4E934AB6" w:rsidR="009640BC" w:rsidRPr="006D613E" w:rsidRDefault="009640BC" w:rsidP="00DB22D4">
            <w:pPr>
              <w:pStyle w:val="TableEntry"/>
              <w:rPr>
                <w:ins w:id="1177" w:author="Monroe Pattillo" w:date="2017-09-02T13:27:00Z"/>
              </w:rPr>
            </w:pPr>
            <w:ins w:id="1178" w:author="Monroe Pattillo" w:date="2017-09-02T13:29:00Z">
              <w:r>
                <w:t>Paired</w:t>
              </w:r>
            </w:ins>
          </w:p>
        </w:tc>
      </w:tr>
    </w:tbl>
    <w:p w14:paraId="36036844" w14:textId="77777777" w:rsidR="00B11855" w:rsidRPr="006D613E" w:rsidRDefault="00B11855" w:rsidP="00AE6681">
      <w:pPr>
        <w:pStyle w:val="BodyText"/>
      </w:pPr>
    </w:p>
    <w:p w14:paraId="3BC3C4E8" w14:textId="77777777" w:rsidR="00B11855" w:rsidRPr="006D613E" w:rsidRDefault="003D003E" w:rsidP="00AE6681">
      <w:pPr>
        <w:pStyle w:val="BodyText"/>
      </w:pPr>
      <w:r w:rsidRPr="006D613E">
        <w:t xml:space="preserve">The </w:t>
      </w:r>
      <w:r w:rsidRPr="006D613E">
        <w:rPr>
          <w:b/>
          <w:color w:val="FF0000"/>
        </w:rPr>
        <w:t>WCTP DTD</w:t>
      </w:r>
      <w:r w:rsidRPr="006D613E">
        <w:t xml:space="preserve"> identifies the URL of the DTD (Data Type Definition) for the indicated version of WCTP supported. </w:t>
      </w:r>
    </w:p>
    <w:p w14:paraId="6065C7B4" w14:textId="77777777" w:rsidR="00DB22D4" w:rsidRPr="006D613E" w:rsidRDefault="00DB22D4" w:rsidP="00AE6681">
      <w:pPr>
        <w:pStyle w:val="BodyText"/>
      </w:pPr>
    </w:p>
    <w:p w14:paraId="3BAB32E9" w14:textId="77777777" w:rsidR="00B11855" w:rsidRPr="006D613E" w:rsidRDefault="003D003E" w:rsidP="00123C7B">
      <w:pPr>
        <w:pStyle w:val="TableTitle"/>
        <w:outlineLvl w:val="0"/>
      </w:pPr>
      <w:r w:rsidRPr="006D613E">
        <w:t>Table K.7-2: WCTP DTD values</w:t>
      </w:r>
    </w:p>
    <w:tbl>
      <w:tblPr>
        <w:tblW w:w="9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2"/>
        <w:gridCol w:w="2910"/>
        <w:gridCol w:w="1688"/>
      </w:tblGrid>
      <w:tr w:rsidR="00C40FD5" w:rsidRPr="006D613E" w14:paraId="4279EBB5" w14:textId="77777777" w:rsidTr="00A92110">
        <w:trPr>
          <w:cantSplit/>
          <w:jc w:val="center"/>
        </w:trPr>
        <w:tc>
          <w:tcPr>
            <w:tcW w:w="4482" w:type="dxa"/>
            <w:shd w:val="clear" w:color="auto" w:fill="D9D9D9"/>
          </w:tcPr>
          <w:p w14:paraId="31CCEB6A" w14:textId="77777777" w:rsidR="00B11855" w:rsidRPr="006D613E" w:rsidRDefault="003D003E" w:rsidP="00AE6681">
            <w:pPr>
              <w:pStyle w:val="TableEntryHeader"/>
            </w:pPr>
            <w:r w:rsidRPr="006D613E">
              <w:t>Value</w:t>
            </w:r>
          </w:p>
        </w:tc>
        <w:tc>
          <w:tcPr>
            <w:tcW w:w="2910" w:type="dxa"/>
            <w:shd w:val="clear" w:color="auto" w:fill="D9D9D9"/>
          </w:tcPr>
          <w:p w14:paraId="1D700206" w14:textId="77777777" w:rsidR="00B11855" w:rsidRPr="006D613E" w:rsidRDefault="003D003E" w:rsidP="00AE6681">
            <w:pPr>
              <w:pStyle w:val="TableEntryHeader"/>
            </w:pPr>
            <w:r w:rsidRPr="006D613E">
              <w:t>Indicating WCTP version</w:t>
            </w:r>
          </w:p>
        </w:tc>
        <w:tc>
          <w:tcPr>
            <w:tcW w:w="1688" w:type="dxa"/>
            <w:shd w:val="clear" w:color="auto" w:fill="D9D9D9"/>
          </w:tcPr>
          <w:p w14:paraId="6D0A62B7" w14:textId="77777777" w:rsidR="00B11855" w:rsidRPr="006D613E" w:rsidRDefault="003D003E" w:rsidP="00AE6681">
            <w:pPr>
              <w:pStyle w:val="TableEntryHeader"/>
            </w:pPr>
            <w:r w:rsidRPr="006D613E">
              <w:t>MCR support</w:t>
            </w:r>
          </w:p>
        </w:tc>
      </w:tr>
      <w:tr w:rsidR="00B11855" w:rsidRPr="006D613E" w14:paraId="4521A002" w14:textId="77777777" w:rsidTr="006C0E8E">
        <w:trPr>
          <w:cantSplit/>
          <w:jc w:val="center"/>
        </w:trPr>
        <w:tc>
          <w:tcPr>
            <w:tcW w:w="4482" w:type="dxa"/>
            <w:shd w:val="clear" w:color="auto" w:fill="auto"/>
          </w:tcPr>
          <w:p w14:paraId="5A5467E1" w14:textId="77777777" w:rsidR="00B11855" w:rsidRPr="006D613E" w:rsidRDefault="003D003E" w:rsidP="00AE6681">
            <w:pPr>
              <w:pStyle w:val="TableEntry"/>
              <w:rPr>
                <w:rStyle w:val="Strong"/>
              </w:rPr>
            </w:pPr>
            <w:r w:rsidRPr="006D613E">
              <w:rPr>
                <w:rStyle w:val="Strong"/>
              </w:rPr>
              <w:t>http://dtd.wctp.org/wctp-dtd-v1r1.dtd</w:t>
            </w:r>
          </w:p>
        </w:tc>
        <w:tc>
          <w:tcPr>
            <w:tcW w:w="2910" w:type="dxa"/>
            <w:shd w:val="clear" w:color="auto" w:fill="auto"/>
          </w:tcPr>
          <w:p w14:paraId="7321F681" w14:textId="77777777" w:rsidR="00B11855" w:rsidRPr="006D613E" w:rsidRDefault="003D003E" w:rsidP="00AE6681">
            <w:pPr>
              <w:pStyle w:val="TableEntry"/>
            </w:pPr>
            <w:r w:rsidRPr="006D613E">
              <w:t>1.1</w:t>
            </w:r>
          </w:p>
        </w:tc>
        <w:tc>
          <w:tcPr>
            <w:tcW w:w="1688" w:type="dxa"/>
            <w:shd w:val="clear" w:color="auto" w:fill="auto"/>
          </w:tcPr>
          <w:p w14:paraId="78FAB5E9" w14:textId="77777777" w:rsidR="00B11855" w:rsidRPr="006D613E" w:rsidRDefault="003D003E" w:rsidP="00AE6681">
            <w:pPr>
              <w:pStyle w:val="TableEntry"/>
            </w:pPr>
            <w:r w:rsidRPr="006D613E">
              <w:t>None</w:t>
            </w:r>
          </w:p>
        </w:tc>
      </w:tr>
      <w:tr w:rsidR="00B11855" w:rsidRPr="006D613E" w14:paraId="489D4DC2" w14:textId="77777777" w:rsidTr="006C0E8E">
        <w:trPr>
          <w:cantSplit/>
          <w:jc w:val="center"/>
        </w:trPr>
        <w:tc>
          <w:tcPr>
            <w:tcW w:w="4482" w:type="dxa"/>
            <w:shd w:val="clear" w:color="auto" w:fill="auto"/>
          </w:tcPr>
          <w:p w14:paraId="36044A03" w14:textId="77777777" w:rsidR="00B11855" w:rsidRPr="006D613E" w:rsidRDefault="003D003E" w:rsidP="00AE6681">
            <w:pPr>
              <w:pStyle w:val="TableEntry"/>
              <w:rPr>
                <w:rStyle w:val="Strong"/>
              </w:rPr>
            </w:pPr>
            <w:r w:rsidRPr="006D613E">
              <w:rPr>
                <w:rStyle w:val="Strong"/>
              </w:rPr>
              <w:t>http://dtd.wctp.org/wctp-dtd-v1r2.dtd</w:t>
            </w:r>
          </w:p>
        </w:tc>
        <w:tc>
          <w:tcPr>
            <w:tcW w:w="2910" w:type="dxa"/>
            <w:shd w:val="clear" w:color="auto" w:fill="auto"/>
          </w:tcPr>
          <w:p w14:paraId="5D983466" w14:textId="77777777" w:rsidR="00B11855" w:rsidRPr="006D613E" w:rsidRDefault="003D003E" w:rsidP="00AE6681">
            <w:pPr>
              <w:pStyle w:val="TableEntry"/>
            </w:pPr>
            <w:r w:rsidRPr="006D613E">
              <w:t>1.2</w:t>
            </w:r>
          </w:p>
        </w:tc>
        <w:tc>
          <w:tcPr>
            <w:tcW w:w="1688" w:type="dxa"/>
            <w:shd w:val="clear" w:color="auto" w:fill="auto"/>
          </w:tcPr>
          <w:p w14:paraId="331F08B1" w14:textId="77777777" w:rsidR="00B11855" w:rsidRPr="006D613E" w:rsidRDefault="003D003E" w:rsidP="00AE6681">
            <w:pPr>
              <w:pStyle w:val="TableEntry"/>
            </w:pPr>
            <w:r w:rsidRPr="006D613E">
              <w:t>Unpaired</w:t>
            </w:r>
          </w:p>
        </w:tc>
      </w:tr>
      <w:tr w:rsidR="00B11855" w:rsidRPr="006D613E" w14:paraId="1861C8C4" w14:textId="77777777" w:rsidTr="006C0E8E">
        <w:trPr>
          <w:cantSplit/>
          <w:jc w:val="center"/>
        </w:trPr>
        <w:tc>
          <w:tcPr>
            <w:tcW w:w="4482" w:type="dxa"/>
            <w:shd w:val="clear" w:color="auto" w:fill="auto"/>
          </w:tcPr>
          <w:p w14:paraId="55BCF50D" w14:textId="77777777" w:rsidR="00B11855" w:rsidRPr="006D613E" w:rsidRDefault="003D003E" w:rsidP="00AE6681">
            <w:pPr>
              <w:pStyle w:val="TableEntry"/>
              <w:rPr>
                <w:rStyle w:val="Strong"/>
              </w:rPr>
            </w:pPr>
            <w:r w:rsidRPr="006D613E">
              <w:rPr>
                <w:rStyle w:val="Strong"/>
              </w:rPr>
              <w:t>http://dtd.wctp.org/wctp-dtd-v1r3.dtd</w:t>
            </w:r>
          </w:p>
        </w:tc>
        <w:tc>
          <w:tcPr>
            <w:tcW w:w="2910" w:type="dxa"/>
            <w:shd w:val="clear" w:color="auto" w:fill="auto"/>
          </w:tcPr>
          <w:p w14:paraId="4D11CAF0" w14:textId="77777777" w:rsidR="00B11855" w:rsidRPr="006D613E" w:rsidRDefault="003D003E" w:rsidP="00AE6681">
            <w:pPr>
              <w:pStyle w:val="TableEntry"/>
            </w:pPr>
            <w:r w:rsidRPr="006D613E">
              <w:t>1.3</w:t>
            </w:r>
          </w:p>
        </w:tc>
        <w:tc>
          <w:tcPr>
            <w:tcW w:w="1688" w:type="dxa"/>
            <w:shd w:val="clear" w:color="auto" w:fill="auto"/>
          </w:tcPr>
          <w:p w14:paraId="3EA34383" w14:textId="77777777" w:rsidR="00B11855" w:rsidRPr="006D613E" w:rsidRDefault="003D003E" w:rsidP="00AE6681">
            <w:pPr>
              <w:pStyle w:val="TableEntry"/>
            </w:pPr>
            <w:r w:rsidRPr="006D613E">
              <w:t>Paired</w:t>
            </w:r>
          </w:p>
        </w:tc>
      </w:tr>
      <w:tr w:rsidR="005B313C" w:rsidRPr="006D613E" w14:paraId="618ED5E6" w14:textId="77777777" w:rsidTr="006C0E8E">
        <w:trPr>
          <w:cantSplit/>
          <w:jc w:val="center"/>
        </w:trPr>
        <w:tc>
          <w:tcPr>
            <w:tcW w:w="4482" w:type="dxa"/>
            <w:shd w:val="clear" w:color="auto" w:fill="auto"/>
          </w:tcPr>
          <w:p w14:paraId="7A5FC850" w14:textId="7E6658F2" w:rsidR="005B313C" w:rsidRPr="006D613E" w:rsidRDefault="009640BC" w:rsidP="00AE6681">
            <w:pPr>
              <w:pStyle w:val="TableEntry"/>
              <w:rPr>
                <w:rStyle w:val="Strong"/>
              </w:rPr>
            </w:pPr>
            <w:ins w:id="1179" w:author="Monroe Pattillo" w:date="2017-09-02T13:30:00Z">
              <w:r w:rsidRPr="009640BC">
                <w:rPr>
                  <w:rStyle w:val="Strong"/>
                </w:rPr>
                <w:t>ftp://ftp.ihe.net/Patient_Care_Devices/Profiles/ACM/wctp-dtd-ihepcd-pcd06-v1r1.dtd</w:t>
              </w:r>
            </w:ins>
            <w:del w:id="1180" w:author="Monroe Pattillo" w:date="2017-09-02T13:30:00Z">
              <w:r w:rsidR="005B313C" w:rsidRPr="006D613E" w:rsidDel="009640BC">
                <w:rPr>
                  <w:rStyle w:val="Strong"/>
                </w:rPr>
                <w:delText>http://dtd.wctp.org/wctp-dtd-v1r3.dtd</w:delText>
              </w:r>
            </w:del>
          </w:p>
        </w:tc>
        <w:tc>
          <w:tcPr>
            <w:tcW w:w="2910" w:type="dxa"/>
            <w:shd w:val="clear" w:color="auto" w:fill="auto"/>
          </w:tcPr>
          <w:p w14:paraId="47949F58" w14:textId="77777777" w:rsidR="005B313C" w:rsidRPr="006D613E" w:rsidRDefault="005B313C" w:rsidP="00AE6681">
            <w:pPr>
              <w:pStyle w:val="TableEntry"/>
            </w:pPr>
            <w:r w:rsidRPr="006D613E">
              <w:t>IHEPCD-PCD06-V1R1</w:t>
            </w:r>
          </w:p>
        </w:tc>
        <w:tc>
          <w:tcPr>
            <w:tcW w:w="1688" w:type="dxa"/>
            <w:shd w:val="clear" w:color="auto" w:fill="auto"/>
          </w:tcPr>
          <w:p w14:paraId="2BB1DD98" w14:textId="77777777" w:rsidR="005B313C" w:rsidRPr="006D613E" w:rsidRDefault="005B313C" w:rsidP="00AE6681">
            <w:pPr>
              <w:pStyle w:val="TableEntry"/>
            </w:pPr>
            <w:r w:rsidRPr="006D613E">
              <w:t>Paired</w:t>
            </w:r>
          </w:p>
        </w:tc>
      </w:tr>
      <w:tr w:rsidR="009640BC" w:rsidRPr="006D613E" w14:paraId="7BFED8BF" w14:textId="77777777" w:rsidTr="006C0E8E">
        <w:trPr>
          <w:cantSplit/>
          <w:jc w:val="center"/>
          <w:ins w:id="1181" w:author="Monroe Pattillo" w:date="2017-09-02T13:30:00Z"/>
        </w:trPr>
        <w:tc>
          <w:tcPr>
            <w:tcW w:w="4482" w:type="dxa"/>
            <w:shd w:val="clear" w:color="auto" w:fill="auto"/>
          </w:tcPr>
          <w:p w14:paraId="1DAD3D42" w14:textId="41DDFA3E" w:rsidR="009640BC" w:rsidRPr="009640BC" w:rsidRDefault="009640BC" w:rsidP="00AE6681">
            <w:pPr>
              <w:pStyle w:val="TableEntry"/>
              <w:rPr>
                <w:ins w:id="1182" w:author="Monroe Pattillo" w:date="2017-09-02T13:30:00Z"/>
                <w:rStyle w:val="Strong"/>
              </w:rPr>
            </w:pPr>
            <w:ins w:id="1183" w:author="Monroe Pattillo" w:date="2017-09-02T13:30:00Z">
              <w:r w:rsidRPr="009640BC">
                <w:rPr>
                  <w:rStyle w:val="Strong"/>
                </w:rPr>
                <w:t>ftp://ftp.ihe.net/Patient_Care_Devices/Profiles/ACM/wctp-dtd-ihepcd-pcd06-v1r2.dtd</w:t>
              </w:r>
            </w:ins>
          </w:p>
        </w:tc>
        <w:tc>
          <w:tcPr>
            <w:tcW w:w="2910" w:type="dxa"/>
            <w:shd w:val="clear" w:color="auto" w:fill="auto"/>
          </w:tcPr>
          <w:p w14:paraId="1A13C147" w14:textId="584C9762" w:rsidR="009640BC" w:rsidRPr="006D613E" w:rsidRDefault="009640BC" w:rsidP="00AE6681">
            <w:pPr>
              <w:pStyle w:val="TableEntry"/>
              <w:rPr>
                <w:ins w:id="1184" w:author="Monroe Pattillo" w:date="2017-09-02T13:30:00Z"/>
              </w:rPr>
            </w:pPr>
            <w:ins w:id="1185" w:author="Monroe Pattillo" w:date="2017-09-02T13:31:00Z">
              <w:r w:rsidRPr="009640BC">
                <w:t>IHEPCD-PCD06-V1R2</w:t>
              </w:r>
            </w:ins>
          </w:p>
        </w:tc>
        <w:tc>
          <w:tcPr>
            <w:tcW w:w="1688" w:type="dxa"/>
            <w:shd w:val="clear" w:color="auto" w:fill="auto"/>
          </w:tcPr>
          <w:p w14:paraId="02EA9265" w14:textId="0D587740" w:rsidR="009640BC" w:rsidRPr="006D613E" w:rsidRDefault="009640BC" w:rsidP="00AE6681">
            <w:pPr>
              <w:pStyle w:val="TableEntry"/>
              <w:rPr>
                <w:ins w:id="1186" w:author="Monroe Pattillo" w:date="2017-09-02T13:30:00Z"/>
              </w:rPr>
            </w:pPr>
            <w:ins w:id="1187" w:author="Monroe Pattillo" w:date="2017-09-02T13:31:00Z">
              <w:r>
                <w:t>Paired</w:t>
              </w:r>
            </w:ins>
          </w:p>
        </w:tc>
      </w:tr>
    </w:tbl>
    <w:p w14:paraId="3FB0D5E9" w14:textId="77777777" w:rsidR="00B11855" w:rsidRPr="006D613E" w:rsidRDefault="00B11855" w:rsidP="00AE6681">
      <w:pPr>
        <w:pStyle w:val="BodyText"/>
      </w:pPr>
    </w:p>
    <w:p w14:paraId="7E0B210F" w14:textId="13C1A1CF" w:rsidR="005B313C" w:rsidRPr="006D613E" w:rsidRDefault="005B313C" w:rsidP="00AE6681">
      <w:pPr>
        <w:pStyle w:val="BodyText"/>
      </w:pPr>
      <w:r w:rsidRPr="006D613E">
        <w:t xml:space="preserve">The IHEPCD-PCD06-V1R1 value is used to signal the willingness of the </w:t>
      </w:r>
      <w:r w:rsidR="00916BBE">
        <w:t>Alert Communicator</w:t>
      </w:r>
      <w:r w:rsidR="00257A60" w:rsidRPr="006D613E">
        <w:t xml:space="preserve"> </w:t>
      </w:r>
      <w:r w:rsidRPr="006D613E">
        <w:t xml:space="preserve">to the </w:t>
      </w:r>
      <w:r w:rsidR="009E2B46">
        <w:t>Alert Manager</w:t>
      </w:r>
      <w:r w:rsidRPr="006D613E">
        <w:t xml:space="preserve"> to support communication of waveform evidentiary data and/or waveform graphical snippets sent from the </w:t>
      </w:r>
      <w:r w:rsidR="009E2B46">
        <w:t>Alert Manager</w:t>
      </w:r>
      <w:r w:rsidRPr="006D613E">
        <w:t xml:space="preserve"> to the </w:t>
      </w:r>
      <w:r w:rsidR="00916BBE">
        <w:t>Alert Communicator</w:t>
      </w:r>
      <w:r w:rsidRPr="006D613E">
        <w:t xml:space="preserve"> in the PCD-06 message.</w:t>
      </w:r>
    </w:p>
    <w:p w14:paraId="0C003F5A" w14:textId="6820D899" w:rsidR="00B11855" w:rsidRPr="006D613E" w:rsidRDefault="003D003E" w:rsidP="00AE6681">
      <w:pPr>
        <w:pStyle w:val="BodyText"/>
      </w:pPr>
      <w:r w:rsidRPr="006D613E">
        <w:t xml:space="preserve">The </w:t>
      </w:r>
      <w:r w:rsidRPr="006D613E">
        <w:rPr>
          <w:b/>
          <w:color w:val="FF0000"/>
        </w:rPr>
        <w:t>Next Poll Interval</w:t>
      </w:r>
      <w:r w:rsidRPr="006D613E">
        <w:t xml:space="preserve"> is the number of seconds the ACM </w:t>
      </w:r>
      <w:r w:rsidR="009E2B46">
        <w:t>Alert Manager</w:t>
      </w:r>
      <w:r w:rsidRPr="006D613E">
        <w:t xml:space="preserve"> (WCTP client) should wait before again polling the ACM </w:t>
      </w:r>
      <w:r w:rsidR="00916BBE">
        <w:t>Alert Communicator</w:t>
      </w:r>
      <w:r w:rsidRPr="006D613E">
        <w:t xml:space="preserve"> (WCTP server). The ACM </w:t>
      </w:r>
      <w:r w:rsidR="00916BBE">
        <w:t>Alert Communicator</w:t>
      </w:r>
      <w:r w:rsidRPr="006D613E">
        <w:t xml:space="preserve"> (WCTP server) dictates this value to reduce the aggregate polling load on the WCTP server by all WCTP polling clients. Given that there are typically not many ACM </w:t>
      </w:r>
      <w:r w:rsidR="009E2B46">
        <w:t>Alert Manager</w:t>
      </w:r>
      <w:r w:rsidRPr="006D613E">
        <w:t xml:space="preserve"> </w:t>
      </w:r>
      <w:proofErr w:type="gramStart"/>
      <w:r w:rsidRPr="006D613E">
        <w:t>instances</w:t>
      </w:r>
      <w:proofErr w:type="gramEnd"/>
      <w:r w:rsidRPr="006D613E">
        <w:t xml:space="preserve"> per ACM </w:t>
      </w:r>
      <w:r w:rsidR="00916BBE">
        <w:t>Alert Communicator</w:t>
      </w:r>
      <w:r w:rsidRPr="006D613E">
        <w:t xml:space="preserve"> instance</w:t>
      </w:r>
      <w:r w:rsidR="00EF66D8">
        <w:t>,</w:t>
      </w:r>
      <w:r w:rsidRPr="006D613E">
        <w:t xml:space="preserve"> this interval can be kept to a small single digit number of seconds. In typical WCTP wide area communication deployment</w:t>
      </w:r>
      <w:r w:rsidR="00EF66D8">
        <w:t>s,</w:t>
      </w:r>
      <w:r w:rsidRPr="006D613E">
        <w:t xml:space="preserve"> there are often hundreds if not maybe thousands of WCTP clients per WCTP server.</w:t>
      </w:r>
    </w:p>
    <w:p w14:paraId="008B1FC3" w14:textId="77777777" w:rsidR="00285EFB" w:rsidRPr="006D613E" w:rsidRDefault="00285EFB" w:rsidP="00AE6681">
      <w:pPr>
        <w:pStyle w:val="BodyText"/>
      </w:pPr>
      <w:r w:rsidRPr="006D613E">
        <w:t>The graphics format and graphical image attachments are IHE PCD domain specific extensions to WCTP version 1.3 to convey waveform graphical snippets.</w:t>
      </w:r>
    </w:p>
    <w:p w14:paraId="744E3AED" w14:textId="7320DEC9" w:rsidR="00B11855" w:rsidRPr="006D613E" w:rsidRDefault="003D003E" w:rsidP="00AE6681">
      <w:pPr>
        <w:pStyle w:val="BodyText"/>
      </w:pPr>
      <w:r w:rsidRPr="006D613E">
        <w:t xml:space="preserve">The </w:t>
      </w:r>
      <w:r w:rsidRPr="006D613E">
        <w:rPr>
          <w:b/>
          <w:color w:val="FF0000"/>
        </w:rPr>
        <w:t>graphics format</w:t>
      </w:r>
      <w:r w:rsidRPr="006D613E">
        <w:t xml:space="preserve"> indicates the format of the graphical image information, and the value can be any one of SVG, JPEG, PNG, or BMP as agreed between the ACM </w:t>
      </w:r>
      <w:r w:rsidR="009E2B46">
        <w:t>Alert Manager</w:t>
      </w:r>
      <w:r w:rsidRPr="006D613E">
        <w:t xml:space="preserve"> vendor and the ACM </w:t>
      </w:r>
      <w:r w:rsidR="00916BBE">
        <w:t>Alert Communicator</w:t>
      </w:r>
      <w:r w:rsidRPr="006D613E">
        <w:t xml:space="preserve"> vendor.</w:t>
      </w:r>
    </w:p>
    <w:p w14:paraId="7837940D" w14:textId="2BF6C2E8" w:rsidR="00B11855" w:rsidRPr="006D613E" w:rsidRDefault="003D003E" w:rsidP="00AE6681">
      <w:pPr>
        <w:pStyle w:val="BodyText"/>
      </w:pPr>
      <w:r w:rsidRPr="006D613E">
        <w:lastRenderedPageBreak/>
        <w:t xml:space="preserve">The </w:t>
      </w:r>
      <w:r w:rsidRPr="006D613E">
        <w:rPr>
          <w:b/>
          <w:color w:val="FF0000"/>
        </w:rPr>
        <w:t>graphical image</w:t>
      </w:r>
      <w:r w:rsidRPr="006D613E">
        <w:t xml:space="preserve"> is a base-64 encoded string representing one of the e</w:t>
      </w:r>
      <w:r w:rsidR="00FB657C" w:rsidRPr="006D613E">
        <w:t>v</w:t>
      </w:r>
      <w:r w:rsidRPr="006D613E">
        <w:t xml:space="preserve">identiary data static graphical images represented by one of the sets of evidentiary data from the ACM PCD-04 message sent from the ACM </w:t>
      </w:r>
      <w:r w:rsidR="009E2B46">
        <w:t>Alert Reporter</w:t>
      </w:r>
      <w:r w:rsidRPr="006D613E">
        <w:t xml:space="preserve"> to the ACM </w:t>
      </w:r>
      <w:r w:rsidR="009E2B46">
        <w:t>Alert Manager</w:t>
      </w:r>
      <w:r w:rsidRPr="006D613E">
        <w:t>.</w:t>
      </w:r>
    </w:p>
    <w:p w14:paraId="0737A924" w14:textId="349FFCC6" w:rsidR="00B11855" w:rsidRPr="006D613E" w:rsidRDefault="003D003E" w:rsidP="00AE6681">
      <w:pPr>
        <w:pStyle w:val="BodyText"/>
      </w:pPr>
      <w:r w:rsidRPr="006D613E">
        <w:t xml:space="preserve">The </w:t>
      </w:r>
      <w:r w:rsidRPr="006D613E">
        <w:rPr>
          <w:b/>
          <w:color w:val="FF0000"/>
        </w:rPr>
        <w:t>telephony dial string</w:t>
      </w:r>
      <w:r w:rsidRPr="006D613E">
        <w:t xml:space="preserve"> is an encoded telephony dial string, including any required prefixes, area codes, PBX switch hops, or pauses needed to permit the ACM </w:t>
      </w:r>
      <w:r w:rsidR="00916BBE">
        <w:t>Alert Communicator</w:t>
      </w:r>
      <w:r w:rsidRPr="006D613E">
        <w:t xml:space="preserve"> endpoint communication device operator to make a telephone call from that device back to a patient’s room or to the observation producer/order filler.</w:t>
      </w:r>
    </w:p>
    <w:p w14:paraId="7D608BA3" w14:textId="11E49233" w:rsidR="00B11855" w:rsidRPr="006D613E" w:rsidRDefault="003D003E" w:rsidP="00AE6681">
      <w:pPr>
        <w:pStyle w:val="BodyText"/>
      </w:pPr>
      <w:r w:rsidRPr="006D613E">
        <w:t xml:space="preserve">The </w:t>
      </w:r>
      <w:r w:rsidRPr="006D613E">
        <w:rPr>
          <w:b/>
          <w:color w:val="FF0000"/>
        </w:rPr>
        <w:t>status update</w:t>
      </w:r>
      <w:r w:rsidRPr="006D613E">
        <w:t xml:space="preserve"> is the string indicating the type of status update that the ACM </w:t>
      </w:r>
      <w:r w:rsidR="00916BBE">
        <w:t>Alert Communicator</w:t>
      </w:r>
      <w:r w:rsidRPr="006D613E">
        <w:t xml:space="preserve"> is reporting back to the ACM </w:t>
      </w:r>
      <w:r w:rsidR="009E2B46">
        <w:t>Alert Manager</w:t>
      </w:r>
      <w:r w:rsidRPr="006D613E">
        <w:t xml:space="preserve"> in </w:t>
      </w:r>
      <w:proofErr w:type="spellStart"/>
      <w:r w:rsidRPr="006D613E">
        <w:t>wctp</w:t>
      </w:r>
      <w:proofErr w:type="spellEnd"/>
      <w:r w:rsidRPr="006D613E">
        <w:t xml:space="preserve">-Notification. Possible values are as QUEUED, DELIVERED, or READ. Additionally there are the optional IHE PCD ACM </w:t>
      </w:r>
      <w:r w:rsidR="00CA3A2C" w:rsidRPr="006D613E">
        <w:t>Profile</w:t>
      </w:r>
      <w:r w:rsidRPr="006D613E">
        <w:t xml:space="preserve"> specific values for IHEPCDCALLBACKSTART and IHEPCDCALLBACKEND in support of Call Back Number phone dialing by the operator of the ACM </w:t>
      </w:r>
      <w:r w:rsidR="00916BBE">
        <w:t>Alert Communicator</w:t>
      </w:r>
      <w:r w:rsidRPr="006D613E">
        <w:t xml:space="preserve"> endpoint communication device and the resulting telephony call start and call end, the status of which are useful as logged items in alert response analysis.</w:t>
      </w:r>
    </w:p>
    <w:p w14:paraId="7BD9E9F1" w14:textId="08C96754" w:rsidR="00B11855" w:rsidRPr="006D613E" w:rsidRDefault="003D003E" w:rsidP="00AE6681">
      <w:pPr>
        <w:pStyle w:val="BodyText"/>
      </w:pPr>
      <w:r w:rsidRPr="006D613E">
        <w:t xml:space="preserve">The </w:t>
      </w:r>
      <w:r w:rsidRPr="006D613E">
        <w:rPr>
          <w:b/>
          <w:color w:val="FF0000"/>
        </w:rPr>
        <w:t xml:space="preserve">Send Choice n </w:t>
      </w:r>
      <w:r w:rsidRPr="006D613E">
        <w:t xml:space="preserve">is the prompt component of an MCR request. This is the value used by the ACM </w:t>
      </w:r>
      <w:r w:rsidR="00916BBE">
        <w:t>Alert Communicator</w:t>
      </w:r>
      <w:r w:rsidRPr="006D613E">
        <w:t xml:space="preserve"> to populate buttons, </w:t>
      </w:r>
      <w:proofErr w:type="spellStart"/>
      <w:r w:rsidRPr="006D613E">
        <w:t>softkeys</w:t>
      </w:r>
      <w:proofErr w:type="spellEnd"/>
      <w:r w:rsidRPr="006D613E">
        <w:t xml:space="preserve">, or menu choices on the endpoint communication device for selection by the device operator. There can be multiple. </w:t>
      </w:r>
    </w:p>
    <w:p w14:paraId="71F0BAF5" w14:textId="77777777" w:rsidR="00B11855" w:rsidRPr="006D613E" w:rsidRDefault="003D003E" w:rsidP="00AE6681">
      <w:pPr>
        <w:pStyle w:val="BodyText"/>
      </w:pPr>
      <w:r w:rsidRPr="006D613E">
        <w:t xml:space="preserve">The </w:t>
      </w:r>
      <w:r w:rsidRPr="006D613E">
        <w:rPr>
          <w:b/>
          <w:color w:val="FF0000"/>
        </w:rPr>
        <w:t>Reply Choice n</w:t>
      </w:r>
      <w:r w:rsidRPr="006D613E">
        <w:t xml:space="preserve"> is the response value component of an MCR request. This value is correlated with its same ordinal occurrence </w:t>
      </w:r>
      <w:r w:rsidRPr="006D613E">
        <w:rPr>
          <w:b/>
          <w:color w:val="FF0000"/>
        </w:rPr>
        <w:t xml:space="preserve">Send Choice </w:t>
      </w:r>
      <w:proofErr w:type="spellStart"/>
      <w:r w:rsidRPr="006D613E">
        <w:rPr>
          <w:b/>
          <w:color w:val="FF0000"/>
        </w:rPr>
        <w:t>n</w:t>
      </w:r>
      <w:proofErr w:type="spellEnd"/>
      <w:r w:rsidRPr="006D613E">
        <w:t xml:space="preserve"> value.</w:t>
      </w:r>
    </w:p>
    <w:p w14:paraId="3B414550" w14:textId="026773B8" w:rsidR="00B11855" w:rsidRDefault="003D003E" w:rsidP="00AE6681">
      <w:pPr>
        <w:pStyle w:val="BodyText"/>
        <w:rPr>
          <w:ins w:id="1188" w:author="Monroe Pattillo" w:date="2017-09-02T13:31:00Z"/>
        </w:rPr>
      </w:pPr>
      <w:r w:rsidRPr="006D613E">
        <w:t xml:space="preserve">The </w:t>
      </w:r>
      <w:r w:rsidRPr="006D613E">
        <w:rPr>
          <w:b/>
          <w:color w:val="FF0000"/>
        </w:rPr>
        <w:t>response text</w:t>
      </w:r>
      <w:r w:rsidRPr="006D613E">
        <w:t xml:space="preserve"> is the string sent by the endpoint communication device of the ACM </w:t>
      </w:r>
      <w:r w:rsidR="00916BBE">
        <w:t>Alert Communicator</w:t>
      </w:r>
      <w:r w:rsidRPr="006D613E">
        <w:t xml:space="preserve"> back to the ACM </w:t>
      </w:r>
      <w:r w:rsidR="009E2B46">
        <w:t>Alert Manager</w:t>
      </w:r>
      <w:r w:rsidRPr="006D613E">
        <w:t xml:space="preserve"> as the response to a notification message sent from the ACM </w:t>
      </w:r>
      <w:r w:rsidR="009E2B46">
        <w:t>Alert Manager</w:t>
      </w:r>
      <w:r w:rsidRPr="006D613E">
        <w:t xml:space="preserve"> to the ACM </w:t>
      </w:r>
      <w:r w:rsidR="00916BBE">
        <w:t>Alert Communicator</w:t>
      </w:r>
      <w:r w:rsidRPr="006D613E">
        <w:t>. In the case of an MCR response the text can be predefined. In the case of non-MCR responses the text can be an unexpected value.</w:t>
      </w:r>
    </w:p>
    <w:p w14:paraId="2082793C" w14:textId="77777777" w:rsidR="009640BC" w:rsidRDefault="009640BC" w:rsidP="009640BC">
      <w:pPr>
        <w:pStyle w:val="BodyText"/>
        <w:rPr>
          <w:ins w:id="1189" w:author="Monroe Pattillo" w:date="2017-09-02T13:32:00Z"/>
        </w:rPr>
      </w:pPr>
      <w:ins w:id="1190" w:author="Monroe Pattillo" w:date="2017-09-02T13:32:00Z">
        <w:r>
          <w:t xml:space="preserve">The participant ID is the unique identifier of a participant in this alert indication as per the Alert Communicator.  The participant name is the name of the participant.  The participant classification is the type of the participant so that the Alert Communicator knows how to process the participant ID.  The available values for classification are DEVICE, PATIENT, or STAFF.  There can be multiple </w:t>
        </w:r>
        <w:proofErr w:type="spellStart"/>
        <w:r>
          <w:t>wctp-IHEPCDACMParticipant</w:t>
        </w:r>
        <w:proofErr w:type="spellEnd"/>
        <w:r>
          <w:t xml:space="preserve"> elements.</w:t>
        </w:r>
      </w:ins>
    </w:p>
    <w:p w14:paraId="4871B0FD" w14:textId="77777777" w:rsidR="009640BC" w:rsidRDefault="009640BC" w:rsidP="009640BC">
      <w:pPr>
        <w:pStyle w:val="BodyText"/>
        <w:rPr>
          <w:ins w:id="1191" w:author="Monroe Pattillo" w:date="2017-09-02T13:32:00Z"/>
        </w:rPr>
      </w:pPr>
      <w:ins w:id="1192" w:author="Monroe Pattillo" w:date="2017-09-02T13:32:00Z">
        <w:r>
          <w:t>The responder ID is the unique identifier of the person who is assigned to respond to this alert as per the Alert Communicator.  It is up to the Alert Communicator whether it chooses to use the recipient PIN, the responder ID, or a combination of both to route messages.</w:t>
        </w:r>
      </w:ins>
    </w:p>
    <w:p w14:paraId="4C9FAA9C" w14:textId="77777777" w:rsidR="009640BC" w:rsidRDefault="009640BC" w:rsidP="009640BC">
      <w:pPr>
        <w:pStyle w:val="BodyText"/>
        <w:rPr>
          <w:ins w:id="1193" w:author="Monroe Pattillo" w:date="2017-09-02T13:32:00Z"/>
        </w:rPr>
      </w:pPr>
      <w:ins w:id="1194" w:author="Monroe Pattillo" w:date="2017-09-02T13:32:00Z">
        <w:r>
          <w:t>The location of an alert is defined by one or more location elements.  These location elements are modeled off of the FHIR Location resource.  There are attributes for the identifier, description, type, and physical type.  Refer to the FHIR standard for descriptions and available values of these attributes.</w:t>
        </w:r>
      </w:ins>
    </w:p>
    <w:p w14:paraId="2460EE34" w14:textId="77777777" w:rsidR="009640BC" w:rsidRDefault="009640BC" w:rsidP="009640BC">
      <w:pPr>
        <w:pStyle w:val="BodyText"/>
        <w:rPr>
          <w:ins w:id="1195" w:author="Monroe Pattillo" w:date="2017-09-02T13:32:00Z"/>
        </w:rPr>
      </w:pPr>
      <w:ins w:id="1196" w:author="Monroe Pattillo" w:date="2017-09-02T13:32:00Z">
        <w:r>
          <w:t>The alert timestamp is the timestamp for an alert indication according to the Alert Manager.  This corresponds to a value in a PCD-04 Report Alert transaction, but it is in the format of a WCTP conformant timestamp (</w:t>
        </w:r>
        <w:proofErr w:type="spellStart"/>
        <w:r>
          <w:t>yyyy-mm-ddThh</w:t>
        </w:r>
        <w:proofErr w:type="gramStart"/>
        <w:r>
          <w:t>:mm:ss.tt</w:t>
        </w:r>
        <w:proofErr w:type="spellEnd"/>
        <w:proofErr w:type="gramEnd"/>
        <w:r>
          <w:t>).  For more information, see Section B.8.7 in the IHE PCD TF Volume 2.</w:t>
        </w:r>
      </w:ins>
    </w:p>
    <w:p w14:paraId="359EF7F7" w14:textId="77777777" w:rsidR="009640BC" w:rsidRDefault="009640BC" w:rsidP="009640BC">
      <w:pPr>
        <w:pStyle w:val="BodyText"/>
        <w:rPr>
          <w:ins w:id="1197" w:author="Monroe Pattillo" w:date="2017-09-02T13:32:00Z"/>
        </w:rPr>
      </w:pPr>
      <w:ins w:id="1198" w:author="Monroe Pattillo" w:date="2017-09-02T13:32:00Z">
        <w:r>
          <w:lastRenderedPageBreak/>
          <w:t>The filler order number is the unique identifier for status updates to an alert indication.  This corresponds to a value in a PCD-04 Report Alert transaction.  For more information, see Section B.7.1 in the IHE PCD TF Volume 2.</w:t>
        </w:r>
      </w:ins>
    </w:p>
    <w:p w14:paraId="2E9B859D" w14:textId="77777777" w:rsidR="009640BC" w:rsidRDefault="009640BC" w:rsidP="009640BC">
      <w:pPr>
        <w:pStyle w:val="BodyText"/>
        <w:rPr>
          <w:ins w:id="1199" w:author="Monroe Pattillo" w:date="2017-09-02T13:32:00Z"/>
        </w:rPr>
      </w:pPr>
      <w:ins w:id="1200" w:author="Monroe Pattillo" w:date="2017-09-02T13:32:00Z">
        <w:r>
          <w:t>The parent filler order number is the unique identifier for the original alert indication.  This corresponds to a value in a PCD-04 Report Alert transaction.  For more information, see Section B.7.1 in the IHE PCD TF Volume 2.</w:t>
        </w:r>
      </w:ins>
    </w:p>
    <w:p w14:paraId="1F61AB6F" w14:textId="77777777" w:rsidR="009640BC" w:rsidRDefault="009640BC" w:rsidP="009640BC">
      <w:pPr>
        <w:pStyle w:val="BodyText"/>
        <w:rPr>
          <w:ins w:id="1201" w:author="Monroe Pattillo" w:date="2017-09-02T13:32:00Z"/>
        </w:rPr>
      </w:pPr>
      <w:ins w:id="1202" w:author="Monroe Pattillo" w:date="2017-09-02T13:32:00Z">
        <w:r>
          <w:t>The value is the numeric result of an alert.  This corresponds to an observation in a PCD-04 Report Alert transaction.  For more information, see Section B.8.5 in the IHE PCD TF Volume 2.</w:t>
        </w:r>
      </w:ins>
    </w:p>
    <w:p w14:paraId="00FA7B2C" w14:textId="77777777" w:rsidR="009640BC" w:rsidRDefault="009640BC" w:rsidP="009640BC">
      <w:pPr>
        <w:pStyle w:val="BodyText"/>
        <w:rPr>
          <w:ins w:id="1203" w:author="Monroe Pattillo" w:date="2017-09-02T13:32:00Z"/>
        </w:rPr>
      </w:pPr>
      <w:proofErr w:type="gramStart"/>
      <w:ins w:id="1204" w:author="Monroe Pattillo" w:date="2017-09-02T13:32:00Z">
        <w:r>
          <w:t>Units is</w:t>
        </w:r>
        <w:proofErr w:type="gramEnd"/>
        <w:r>
          <w:t xml:space="preserve"> the measurement type of the value of an alert.  This corresponds to an observation in a PCD-04 Report Alert transaction.  For more information, see Section B.8.5 in the IHE PCD TF Volume 2.</w:t>
        </w:r>
      </w:ins>
    </w:p>
    <w:p w14:paraId="24540327" w14:textId="77777777" w:rsidR="009640BC" w:rsidRDefault="009640BC" w:rsidP="009640BC">
      <w:pPr>
        <w:pStyle w:val="BodyText"/>
        <w:rPr>
          <w:ins w:id="1205" w:author="Monroe Pattillo" w:date="2017-09-02T13:32:00Z"/>
        </w:rPr>
      </w:pPr>
      <w:ins w:id="1206" w:author="Monroe Pattillo" w:date="2017-09-02T13:32:00Z">
        <w:r>
          <w:t>The reference range is the alert range set in the device.  This corresponds to a value in a PCD-04 Report Alert transaction.  For more information, see Section B.8.5 in the IHE PCD TF Volume 2.</w:t>
        </w:r>
      </w:ins>
    </w:p>
    <w:p w14:paraId="4609C38A" w14:textId="77777777" w:rsidR="009640BC" w:rsidRDefault="009640BC" w:rsidP="009640BC">
      <w:pPr>
        <w:pStyle w:val="BodyText"/>
        <w:rPr>
          <w:ins w:id="1207" w:author="Monroe Pattillo" w:date="2017-09-02T13:32:00Z"/>
        </w:rPr>
      </w:pPr>
      <w:ins w:id="1208" w:author="Monroe Pattillo" w:date="2017-09-02T13:32:00Z">
        <w:r>
          <w:t>The abnormality type indicates the type of abnormality described by this alert.  This corresponds to an observation in a PCD-04 Report Alert transaction.  For more information, see Section B.8.5 in the IHE PCD TF Volume 2.</w:t>
        </w:r>
      </w:ins>
    </w:p>
    <w:p w14:paraId="7F9F5856" w14:textId="77777777" w:rsidR="009640BC" w:rsidRDefault="009640BC" w:rsidP="009640BC">
      <w:pPr>
        <w:pStyle w:val="BodyText"/>
        <w:rPr>
          <w:ins w:id="1209" w:author="Monroe Pattillo" w:date="2017-09-02T13:32:00Z"/>
        </w:rPr>
      </w:pPr>
      <w:ins w:id="1210" w:author="Monroe Pattillo" w:date="2017-09-02T13:32:00Z">
        <w:r>
          <w:t>The event identification is the MDC event code for the alert.  This corresponds to an observation in a PCD-04 Report Alert transaction.  For more information, see Table B.8.5-1 in the IHE PCD TF Volume 2.</w:t>
        </w:r>
      </w:ins>
    </w:p>
    <w:p w14:paraId="1F0CE39D" w14:textId="77777777" w:rsidR="009640BC" w:rsidRDefault="009640BC" w:rsidP="009640BC">
      <w:pPr>
        <w:pStyle w:val="BodyText"/>
        <w:rPr>
          <w:ins w:id="1211" w:author="Monroe Pattillo" w:date="2017-09-02T13:32:00Z"/>
        </w:rPr>
      </w:pPr>
      <w:ins w:id="1212" w:author="Monroe Pattillo" w:date="2017-09-02T13:32:00Z">
        <w:r>
          <w:t>The source identification is the physiological measurement or technical source responsible for the alert.  This corresponds to an observation in a PCD-04 Report Alert transaction.  For more information, see Table B.8.5-1 in the IHE PCD TF Volume 2.</w:t>
        </w:r>
      </w:ins>
    </w:p>
    <w:p w14:paraId="4C84C7FD" w14:textId="77777777" w:rsidR="009640BC" w:rsidRDefault="009640BC" w:rsidP="009640BC">
      <w:pPr>
        <w:pStyle w:val="BodyText"/>
        <w:rPr>
          <w:ins w:id="1213" w:author="Monroe Pattillo" w:date="2017-09-02T13:32:00Z"/>
        </w:rPr>
      </w:pPr>
      <w:ins w:id="1214" w:author="Monroe Pattillo" w:date="2017-09-02T13:32:00Z">
        <w:r>
          <w:t xml:space="preserve">The event phase is whether the stimulus for the message is the beginning, end, or some other state or state transition of the alert.  This corresponds to an observation in a PCD-04 Report Alert transaction.  An Alert Manager can use this field to inform an Alert Communicator that a PCD-06 message was sent as a result of an escalation or </w:t>
        </w:r>
        <w:proofErr w:type="spellStart"/>
        <w:r>
          <w:t>deescalation</w:t>
        </w:r>
        <w:proofErr w:type="spellEnd"/>
        <w:r>
          <w:t xml:space="preserve">.  For more information, see Table B.8.5-1 in the IHE PCD TF Volume 2.  </w:t>
        </w:r>
      </w:ins>
    </w:p>
    <w:p w14:paraId="1CF91977" w14:textId="77777777" w:rsidR="009640BC" w:rsidRDefault="009640BC" w:rsidP="009640BC">
      <w:pPr>
        <w:pStyle w:val="BodyText"/>
        <w:rPr>
          <w:ins w:id="1215" w:author="Monroe Pattillo" w:date="2017-09-02T13:32:00Z"/>
        </w:rPr>
      </w:pPr>
      <w:ins w:id="1216" w:author="Monroe Pattillo" w:date="2017-09-02T13:32:00Z">
        <w:r>
          <w:t>The alert state is the state of the underlying alert condition at the patient care device.  This corresponds to an observation in a PCD-04 Report Alert transaction.  For more information, see Table B.8.5-1 in the IHE PCD TF Volume 2.</w:t>
        </w:r>
      </w:ins>
    </w:p>
    <w:p w14:paraId="1B52BAEE" w14:textId="77777777" w:rsidR="009640BC" w:rsidRDefault="009640BC" w:rsidP="009640BC">
      <w:pPr>
        <w:pStyle w:val="BodyText"/>
        <w:rPr>
          <w:ins w:id="1217" w:author="Monroe Pattillo" w:date="2017-09-02T13:32:00Z"/>
        </w:rPr>
      </w:pPr>
      <w:ins w:id="1218" w:author="Monroe Pattillo" w:date="2017-09-02T13:32:00Z">
        <w:r>
          <w:t>The inactivation state is whether or not visual or aural indications at the patient care device are inactivated.  This corresponds to an observation in a PCD-04 Report Alert transaction.  For more information, see Table B.8.5-1 in the IHE PCD TF Volume 2.</w:t>
        </w:r>
      </w:ins>
    </w:p>
    <w:p w14:paraId="4FDA07FD" w14:textId="77777777" w:rsidR="009640BC" w:rsidRDefault="009640BC" w:rsidP="009640BC">
      <w:pPr>
        <w:pStyle w:val="BodyText"/>
        <w:rPr>
          <w:ins w:id="1219" w:author="Monroe Pattillo" w:date="2017-09-02T13:32:00Z"/>
        </w:rPr>
      </w:pPr>
      <w:ins w:id="1220" w:author="Monroe Pattillo" w:date="2017-09-02T13:32:00Z">
        <w:r>
          <w:t>The alarm priority is the priority of an alert.  This corresponds to an observation in a PCD-04 Report Alert transaction.  For more information, see Table B.8.5-1 in the IHE PCD TF Volume 2.</w:t>
        </w:r>
      </w:ins>
    </w:p>
    <w:p w14:paraId="5E8F4E4A" w14:textId="7A715258" w:rsidR="009640BC" w:rsidRDefault="009640BC" w:rsidP="009640BC">
      <w:pPr>
        <w:pStyle w:val="BodyText"/>
        <w:rPr>
          <w:ins w:id="1221" w:author="Monroe Pattillo" w:date="2017-09-02T13:33:00Z"/>
        </w:rPr>
      </w:pPr>
      <w:ins w:id="1222" w:author="Monroe Pattillo" w:date="2017-09-02T13:32:00Z">
        <w:r>
          <w:lastRenderedPageBreak/>
          <w:t>The alert type is the type of alert.  This corresponds to an observation in a PCD-04 Report Alert transaction.  For more information, see Table B.8.5-1 in the IHE PCD TF Volume 2.</w:t>
        </w:r>
      </w:ins>
    </w:p>
    <w:p w14:paraId="5881A410" w14:textId="5BF0E07A" w:rsidR="00E64CD9" w:rsidRDefault="00E64CD9" w:rsidP="00E64CD9">
      <w:pPr>
        <w:pStyle w:val="Caption"/>
        <w:keepNext/>
        <w:jc w:val="center"/>
        <w:rPr>
          <w:ins w:id="1223" w:author="Monroe Pattillo" w:date="2017-09-02T13:33:00Z"/>
        </w:rPr>
        <w:pPrChange w:id="1224" w:author="Monroe Pattillo" w:date="2017-09-02T13:34:00Z">
          <w:pPr/>
        </w:pPrChange>
      </w:pPr>
      <w:ins w:id="1225" w:author="Monroe Pattillo" w:date="2017-09-02T13:33:00Z">
        <w:r w:rsidRPr="00E64CD9">
          <w:rPr>
            <w:sz w:val="24"/>
            <w:rPrChange w:id="1226" w:author="Monroe Pattillo" w:date="2017-09-02T13:34:00Z">
              <w:rPr/>
            </w:rPrChange>
          </w:rPr>
          <w:lastRenderedPageBreak/>
          <w:t>Table K.7-3: Mapping alert data elements to PCD-04 transactions</w:t>
        </w:r>
      </w:ins>
    </w:p>
    <w:tbl>
      <w:tblPr>
        <w:tblW w:w="867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887"/>
      </w:tblGrid>
      <w:tr w:rsidR="00E64CD9" w14:paraId="2C45B717" w14:textId="77777777" w:rsidTr="00E64CD9">
        <w:trPr>
          <w:ins w:id="1227" w:author="Monroe Pattillo" w:date="2017-09-02T13:33:00Z"/>
        </w:trPr>
        <w:tc>
          <w:tcPr>
            <w:tcW w:w="2790" w:type="dxa"/>
            <w:tcBorders>
              <w:top w:val="single" w:sz="4" w:space="0" w:color="auto"/>
              <w:left w:val="single" w:sz="4" w:space="0" w:color="auto"/>
              <w:bottom w:val="single" w:sz="4" w:space="0" w:color="auto"/>
              <w:right w:val="single" w:sz="4" w:space="0" w:color="auto"/>
            </w:tcBorders>
            <w:shd w:val="clear" w:color="auto" w:fill="D0CECE"/>
            <w:hideMark/>
          </w:tcPr>
          <w:p w14:paraId="49291DAE" w14:textId="77777777" w:rsidR="00E64CD9" w:rsidRDefault="00E64CD9">
            <w:pPr>
              <w:pStyle w:val="BodyText"/>
              <w:keepNext/>
              <w:keepLines/>
              <w:rPr>
                <w:ins w:id="1228" w:author="Monroe Pattillo" w:date="2017-09-02T13:33:00Z"/>
                <w:b/>
              </w:rPr>
            </w:pPr>
            <w:ins w:id="1229" w:author="Monroe Pattillo" w:date="2017-09-02T13:33:00Z">
              <w:r>
                <w:rPr>
                  <w:b/>
                </w:rPr>
                <w:t>Data elements</w:t>
              </w:r>
            </w:ins>
          </w:p>
        </w:tc>
        <w:tc>
          <w:tcPr>
            <w:tcW w:w="5887" w:type="dxa"/>
            <w:tcBorders>
              <w:top w:val="single" w:sz="4" w:space="0" w:color="auto"/>
              <w:left w:val="single" w:sz="4" w:space="0" w:color="auto"/>
              <w:bottom w:val="single" w:sz="4" w:space="0" w:color="auto"/>
              <w:right w:val="single" w:sz="4" w:space="0" w:color="auto"/>
            </w:tcBorders>
            <w:shd w:val="clear" w:color="auto" w:fill="D0CECE"/>
            <w:hideMark/>
          </w:tcPr>
          <w:p w14:paraId="49646A10" w14:textId="77777777" w:rsidR="00E64CD9" w:rsidRDefault="00E64CD9">
            <w:pPr>
              <w:pStyle w:val="BodyText"/>
              <w:keepNext/>
              <w:keepLines/>
              <w:rPr>
                <w:ins w:id="1230" w:author="Monroe Pattillo" w:date="2017-09-02T13:33:00Z"/>
                <w:b/>
              </w:rPr>
            </w:pPr>
            <w:ins w:id="1231" w:author="Monroe Pattillo" w:date="2017-09-02T13:33:00Z">
              <w:r>
                <w:rPr>
                  <w:b/>
                </w:rPr>
                <w:t>PCD-04 location</w:t>
              </w:r>
            </w:ins>
          </w:p>
        </w:tc>
      </w:tr>
      <w:tr w:rsidR="00E64CD9" w14:paraId="3A5606CD" w14:textId="77777777" w:rsidTr="00E64CD9">
        <w:trPr>
          <w:ins w:id="1232"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098DA794" w14:textId="77777777" w:rsidR="00E64CD9" w:rsidRDefault="00E64CD9">
            <w:pPr>
              <w:pStyle w:val="BodyText"/>
              <w:keepNext/>
              <w:keepLines/>
              <w:rPr>
                <w:ins w:id="1233" w:author="Monroe Pattillo" w:date="2017-09-02T13:33:00Z"/>
              </w:rPr>
            </w:pPr>
            <w:ins w:id="1234" w:author="Monroe Pattillo" w:date="2017-09-02T13:33:00Z">
              <w:r>
                <w:t>Alert timestamp</w:t>
              </w:r>
            </w:ins>
          </w:p>
        </w:tc>
        <w:tc>
          <w:tcPr>
            <w:tcW w:w="5887" w:type="dxa"/>
            <w:tcBorders>
              <w:top w:val="single" w:sz="4" w:space="0" w:color="auto"/>
              <w:left w:val="single" w:sz="4" w:space="0" w:color="auto"/>
              <w:bottom w:val="single" w:sz="4" w:space="0" w:color="auto"/>
              <w:right w:val="single" w:sz="4" w:space="0" w:color="auto"/>
            </w:tcBorders>
            <w:hideMark/>
          </w:tcPr>
          <w:p w14:paraId="1A62916A" w14:textId="77777777" w:rsidR="00E64CD9" w:rsidRDefault="00E64CD9">
            <w:pPr>
              <w:pStyle w:val="BodyText"/>
              <w:keepNext/>
              <w:keepLines/>
              <w:rPr>
                <w:ins w:id="1235" w:author="Monroe Pattillo" w:date="2017-09-02T13:33:00Z"/>
              </w:rPr>
            </w:pPr>
            <w:ins w:id="1236" w:author="Monroe Pattillo" w:date="2017-09-02T13:33:00Z">
              <w:r>
                <w:t>Either:</w:t>
              </w:r>
            </w:ins>
          </w:p>
          <w:p w14:paraId="52714F45" w14:textId="77777777" w:rsidR="00E64CD9" w:rsidRDefault="00E64CD9" w:rsidP="00E64CD9">
            <w:pPr>
              <w:pStyle w:val="BodyText"/>
              <w:keepNext/>
              <w:keepLines/>
              <w:numPr>
                <w:ilvl w:val="0"/>
                <w:numId w:val="30"/>
              </w:numPr>
              <w:rPr>
                <w:ins w:id="1237" w:author="Monroe Pattillo" w:date="2017-09-02T13:33:00Z"/>
              </w:rPr>
            </w:pPr>
            <w:ins w:id="1238" w:author="Monroe Pattillo" w:date="2017-09-02T13:33:00Z">
              <w:r>
                <w:t>OBR-7</w:t>
              </w:r>
            </w:ins>
          </w:p>
          <w:p w14:paraId="5FFAFA02" w14:textId="77777777" w:rsidR="00E64CD9" w:rsidRDefault="00E64CD9" w:rsidP="00E64CD9">
            <w:pPr>
              <w:pStyle w:val="BodyText"/>
              <w:keepNext/>
              <w:keepLines/>
              <w:numPr>
                <w:ilvl w:val="0"/>
                <w:numId w:val="30"/>
              </w:numPr>
              <w:rPr>
                <w:ins w:id="1239" w:author="Monroe Pattillo" w:date="2017-09-02T13:33:00Z"/>
              </w:rPr>
            </w:pPr>
            <w:ins w:id="1240" w:author="Monroe Pattillo" w:date="2017-09-02T13:33:00Z">
              <w:r>
                <w:t>OBX-14</w:t>
              </w:r>
            </w:ins>
          </w:p>
        </w:tc>
      </w:tr>
      <w:tr w:rsidR="00E64CD9" w14:paraId="4232E4F5" w14:textId="77777777" w:rsidTr="00E64CD9">
        <w:trPr>
          <w:ins w:id="1241"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114FCBC7" w14:textId="77777777" w:rsidR="00E64CD9" w:rsidRDefault="00E64CD9">
            <w:pPr>
              <w:pStyle w:val="BodyText"/>
              <w:keepNext/>
              <w:keepLines/>
              <w:rPr>
                <w:ins w:id="1242" w:author="Monroe Pattillo" w:date="2017-09-02T13:33:00Z"/>
              </w:rPr>
            </w:pPr>
            <w:ins w:id="1243" w:author="Monroe Pattillo" w:date="2017-09-02T13:33:00Z">
              <w:r>
                <w:t>Filler order number</w:t>
              </w:r>
            </w:ins>
          </w:p>
        </w:tc>
        <w:tc>
          <w:tcPr>
            <w:tcW w:w="5887" w:type="dxa"/>
            <w:tcBorders>
              <w:top w:val="single" w:sz="4" w:space="0" w:color="auto"/>
              <w:left w:val="single" w:sz="4" w:space="0" w:color="auto"/>
              <w:bottom w:val="single" w:sz="4" w:space="0" w:color="auto"/>
              <w:right w:val="single" w:sz="4" w:space="0" w:color="auto"/>
            </w:tcBorders>
            <w:hideMark/>
          </w:tcPr>
          <w:p w14:paraId="3D495AF3" w14:textId="77777777" w:rsidR="00E64CD9" w:rsidRDefault="00E64CD9">
            <w:pPr>
              <w:pStyle w:val="BodyText"/>
              <w:keepNext/>
              <w:keepLines/>
              <w:rPr>
                <w:ins w:id="1244" w:author="Monroe Pattillo" w:date="2017-09-02T13:33:00Z"/>
              </w:rPr>
            </w:pPr>
            <w:ins w:id="1245" w:author="Monroe Pattillo" w:date="2017-09-02T13:33:00Z">
              <w:r>
                <w:t>OBR-3</w:t>
              </w:r>
            </w:ins>
          </w:p>
        </w:tc>
      </w:tr>
      <w:tr w:rsidR="00E64CD9" w14:paraId="40E9BBC1" w14:textId="77777777" w:rsidTr="00E64CD9">
        <w:trPr>
          <w:ins w:id="1246"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35866C30" w14:textId="77777777" w:rsidR="00E64CD9" w:rsidRDefault="00E64CD9">
            <w:pPr>
              <w:pStyle w:val="BodyText"/>
              <w:keepNext/>
              <w:keepLines/>
              <w:rPr>
                <w:ins w:id="1247" w:author="Monroe Pattillo" w:date="2017-09-02T13:33:00Z"/>
              </w:rPr>
            </w:pPr>
            <w:ins w:id="1248" w:author="Monroe Pattillo" w:date="2017-09-02T13:33:00Z">
              <w:r>
                <w:t>Parent filler order number</w:t>
              </w:r>
            </w:ins>
          </w:p>
        </w:tc>
        <w:tc>
          <w:tcPr>
            <w:tcW w:w="5887" w:type="dxa"/>
            <w:tcBorders>
              <w:top w:val="single" w:sz="4" w:space="0" w:color="auto"/>
              <w:left w:val="single" w:sz="4" w:space="0" w:color="auto"/>
              <w:bottom w:val="single" w:sz="4" w:space="0" w:color="auto"/>
              <w:right w:val="single" w:sz="4" w:space="0" w:color="auto"/>
            </w:tcBorders>
            <w:hideMark/>
          </w:tcPr>
          <w:p w14:paraId="00F13779" w14:textId="77777777" w:rsidR="00E64CD9" w:rsidRDefault="00E64CD9">
            <w:pPr>
              <w:pStyle w:val="BodyText"/>
              <w:keepNext/>
              <w:keepLines/>
              <w:rPr>
                <w:ins w:id="1249" w:author="Monroe Pattillo" w:date="2017-09-02T13:33:00Z"/>
              </w:rPr>
            </w:pPr>
            <w:ins w:id="1250" w:author="Monroe Pattillo" w:date="2017-09-02T13:33:00Z">
              <w:r>
                <w:t>OBR-29</w:t>
              </w:r>
            </w:ins>
          </w:p>
        </w:tc>
      </w:tr>
      <w:tr w:rsidR="00E64CD9" w14:paraId="38835A05" w14:textId="77777777" w:rsidTr="00E64CD9">
        <w:trPr>
          <w:ins w:id="1251"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61D4A7B0" w14:textId="77777777" w:rsidR="00E64CD9" w:rsidRDefault="00E64CD9">
            <w:pPr>
              <w:pStyle w:val="BodyText"/>
              <w:keepNext/>
              <w:keepLines/>
              <w:rPr>
                <w:ins w:id="1252" w:author="Monroe Pattillo" w:date="2017-09-02T13:33:00Z"/>
              </w:rPr>
            </w:pPr>
            <w:ins w:id="1253" w:author="Monroe Pattillo" w:date="2017-09-02T13:33:00Z">
              <w:r>
                <w:t>Value</w:t>
              </w:r>
            </w:ins>
          </w:p>
        </w:tc>
        <w:tc>
          <w:tcPr>
            <w:tcW w:w="5887" w:type="dxa"/>
            <w:tcBorders>
              <w:top w:val="single" w:sz="4" w:space="0" w:color="auto"/>
              <w:left w:val="single" w:sz="4" w:space="0" w:color="auto"/>
              <w:bottom w:val="single" w:sz="4" w:space="0" w:color="auto"/>
              <w:right w:val="single" w:sz="4" w:space="0" w:color="auto"/>
            </w:tcBorders>
            <w:hideMark/>
          </w:tcPr>
          <w:p w14:paraId="363208AB" w14:textId="77777777" w:rsidR="00E64CD9" w:rsidRDefault="00E64CD9">
            <w:pPr>
              <w:pStyle w:val="BodyText"/>
              <w:keepNext/>
              <w:keepLines/>
              <w:rPr>
                <w:ins w:id="1254" w:author="Monroe Pattillo" w:date="2017-09-02T13:33:00Z"/>
              </w:rPr>
            </w:pPr>
            <w:ins w:id="1255" w:author="Monroe Pattillo" w:date="2017-09-02T13:33:00Z">
              <w:r>
                <w:t>OBX-5 of OBX segment with Source Identification facet for alerts with a type of Physiological</w:t>
              </w:r>
            </w:ins>
          </w:p>
        </w:tc>
      </w:tr>
      <w:tr w:rsidR="00E64CD9" w14:paraId="7D6F1FE8" w14:textId="77777777" w:rsidTr="00E64CD9">
        <w:trPr>
          <w:ins w:id="1256"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222139C0" w14:textId="77777777" w:rsidR="00E64CD9" w:rsidRDefault="00E64CD9">
            <w:pPr>
              <w:pStyle w:val="BodyText"/>
              <w:keepNext/>
              <w:keepLines/>
              <w:rPr>
                <w:ins w:id="1257" w:author="Monroe Pattillo" w:date="2017-09-02T13:33:00Z"/>
              </w:rPr>
            </w:pPr>
            <w:ins w:id="1258" w:author="Monroe Pattillo" w:date="2017-09-02T13:33:00Z">
              <w:r>
                <w:t>Units</w:t>
              </w:r>
            </w:ins>
          </w:p>
        </w:tc>
        <w:tc>
          <w:tcPr>
            <w:tcW w:w="5887" w:type="dxa"/>
            <w:tcBorders>
              <w:top w:val="single" w:sz="4" w:space="0" w:color="auto"/>
              <w:left w:val="single" w:sz="4" w:space="0" w:color="auto"/>
              <w:bottom w:val="single" w:sz="4" w:space="0" w:color="auto"/>
              <w:right w:val="single" w:sz="4" w:space="0" w:color="auto"/>
            </w:tcBorders>
            <w:hideMark/>
          </w:tcPr>
          <w:p w14:paraId="6FB13C9C" w14:textId="77777777" w:rsidR="00E64CD9" w:rsidRDefault="00E64CD9">
            <w:pPr>
              <w:pStyle w:val="BodyText"/>
              <w:keepNext/>
              <w:keepLines/>
              <w:rPr>
                <w:ins w:id="1259" w:author="Monroe Pattillo" w:date="2017-09-02T13:33:00Z"/>
              </w:rPr>
            </w:pPr>
            <w:ins w:id="1260" w:author="Monroe Pattillo" w:date="2017-09-02T13:33:00Z">
              <w:r>
                <w:t>OBX-6 of OBX segment with Source Identification facet for alerts with a type of Physiological</w:t>
              </w:r>
            </w:ins>
          </w:p>
        </w:tc>
      </w:tr>
      <w:tr w:rsidR="00E64CD9" w14:paraId="6678C8C4" w14:textId="77777777" w:rsidTr="00E64CD9">
        <w:trPr>
          <w:ins w:id="1261"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2B28156C" w14:textId="77777777" w:rsidR="00E64CD9" w:rsidRDefault="00E64CD9">
            <w:pPr>
              <w:pStyle w:val="BodyText"/>
              <w:keepNext/>
              <w:keepLines/>
              <w:rPr>
                <w:ins w:id="1262" w:author="Monroe Pattillo" w:date="2017-09-02T13:33:00Z"/>
              </w:rPr>
            </w:pPr>
            <w:ins w:id="1263" w:author="Monroe Pattillo" w:date="2017-09-02T13:33:00Z">
              <w:r>
                <w:t>Reference range</w:t>
              </w:r>
            </w:ins>
          </w:p>
        </w:tc>
        <w:tc>
          <w:tcPr>
            <w:tcW w:w="5887" w:type="dxa"/>
            <w:tcBorders>
              <w:top w:val="single" w:sz="4" w:space="0" w:color="auto"/>
              <w:left w:val="single" w:sz="4" w:space="0" w:color="auto"/>
              <w:bottom w:val="single" w:sz="4" w:space="0" w:color="auto"/>
              <w:right w:val="single" w:sz="4" w:space="0" w:color="auto"/>
            </w:tcBorders>
            <w:hideMark/>
          </w:tcPr>
          <w:p w14:paraId="3BCA99BD" w14:textId="77777777" w:rsidR="00E64CD9" w:rsidRDefault="00E64CD9">
            <w:pPr>
              <w:pStyle w:val="BodyText"/>
              <w:keepNext/>
              <w:keepLines/>
              <w:rPr>
                <w:ins w:id="1264" w:author="Monroe Pattillo" w:date="2017-09-02T13:33:00Z"/>
              </w:rPr>
            </w:pPr>
            <w:ins w:id="1265" w:author="Monroe Pattillo" w:date="2017-09-02T13:33:00Z">
              <w:r>
                <w:t>OBX-7 of OBX segment with Source Identification facet for alerts with a type of Physiological</w:t>
              </w:r>
            </w:ins>
          </w:p>
        </w:tc>
      </w:tr>
      <w:tr w:rsidR="00E64CD9" w14:paraId="5D00726E" w14:textId="77777777" w:rsidTr="00E64CD9">
        <w:trPr>
          <w:ins w:id="1266"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42BAF0A1" w14:textId="77777777" w:rsidR="00E64CD9" w:rsidRDefault="00E64CD9">
            <w:pPr>
              <w:pStyle w:val="BodyText"/>
              <w:keepNext/>
              <w:keepLines/>
              <w:rPr>
                <w:ins w:id="1267" w:author="Monroe Pattillo" w:date="2017-09-02T13:33:00Z"/>
              </w:rPr>
            </w:pPr>
            <w:ins w:id="1268" w:author="Monroe Pattillo" w:date="2017-09-02T13:33:00Z">
              <w:r>
                <w:t>Abnormality type</w:t>
              </w:r>
            </w:ins>
          </w:p>
        </w:tc>
        <w:tc>
          <w:tcPr>
            <w:tcW w:w="5887" w:type="dxa"/>
            <w:tcBorders>
              <w:top w:val="single" w:sz="4" w:space="0" w:color="auto"/>
              <w:left w:val="single" w:sz="4" w:space="0" w:color="auto"/>
              <w:bottom w:val="single" w:sz="4" w:space="0" w:color="auto"/>
              <w:right w:val="single" w:sz="4" w:space="0" w:color="auto"/>
            </w:tcBorders>
            <w:hideMark/>
          </w:tcPr>
          <w:p w14:paraId="18AE19C5" w14:textId="77777777" w:rsidR="00E64CD9" w:rsidRDefault="00E64CD9">
            <w:pPr>
              <w:pStyle w:val="BodyText"/>
              <w:keepNext/>
              <w:keepLines/>
              <w:rPr>
                <w:ins w:id="1269" w:author="Monroe Pattillo" w:date="2017-09-02T13:33:00Z"/>
              </w:rPr>
            </w:pPr>
            <w:ins w:id="1270" w:author="Monroe Pattillo" w:date="2017-09-02T13:33:00Z">
              <w:r>
                <w:t>Either:</w:t>
              </w:r>
            </w:ins>
          </w:p>
          <w:p w14:paraId="6A1F66C4" w14:textId="77777777" w:rsidR="00E64CD9" w:rsidRDefault="00E64CD9" w:rsidP="00E64CD9">
            <w:pPr>
              <w:pStyle w:val="BodyText"/>
              <w:keepNext/>
              <w:keepLines/>
              <w:numPr>
                <w:ilvl w:val="0"/>
                <w:numId w:val="31"/>
              </w:numPr>
              <w:rPr>
                <w:ins w:id="1271" w:author="Monroe Pattillo" w:date="2017-09-02T13:33:00Z"/>
              </w:rPr>
            </w:pPr>
            <w:ins w:id="1272" w:author="Monroe Pattillo" w:date="2017-09-02T13:33:00Z">
              <w:r>
                <w:t>OBX-5 of OBX segment with Abnormality Type facet</w:t>
              </w:r>
            </w:ins>
          </w:p>
          <w:p w14:paraId="51B662FD" w14:textId="77777777" w:rsidR="00E64CD9" w:rsidRDefault="00E64CD9" w:rsidP="00E64CD9">
            <w:pPr>
              <w:pStyle w:val="BodyText"/>
              <w:keepNext/>
              <w:keepLines/>
              <w:numPr>
                <w:ilvl w:val="0"/>
                <w:numId w:val="31"/>
              </w:numPr>
              <w:rPr>
                <w:ins w:id="1273" w:author="Monroe Pattillo" w:date="2017-09-02T13:33:00Z"/>
              </w:rPr>
            </w:pPr>
            <w:ins w:id="1274" w:author="Monroe Pattillo" w:date="2017-09-02T13:33:00Z">
              <w:r>
                <w:t>Component of OBX-8 Abnormal Flags field of OBX segment with Event Identification facet</w:t>
              </w:r>
            </w:ins>
          </w:p>
        </w:tc>
      </w:tr>
      <w:tr w:rsidR="00E64CD9" w14:paraId="43F38864" w14:textId="77777777" w:rsidTr="00E64CD9">
        <w:trPr>
          <w:ins w:id="1275"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7532BCBA" w14:textId="77777777" w:rsidR="00E64CD9" w:rsidRDefault="00E64CD9">
            <w:pPr>
              <w:pStyle w:val="BodyText"/>
              <w:keepNext/>
              <w:keepLines/>
              <w:rPr>
                <w:ins w:id="1276" w:author="Monroe Pattillo" w:date="2017-09-02T13:33:00Z"/>
              </w:rPr>
            </w:pPr>
            <w:ins w:id="1277" w:author="Monroe Pattillo" w:date="2017-09-02T13:33:00Z">
              <w:r>
                <w:t>Event identification</w:t>
              </w:r>
            </w:ins>
          </w:p>
        </w:tc>
        <w:tc>
          <w:tcPr>
            <w:tcW w:w="5887" w:type="dxa"/>
            <w:tcBorders>
              <w:top w:val="single" w:sz="4" w:space="0" w:color="auto"/>
              <w:left w:val="single" w:sz="4" w:space="0" w:color="auto"/>
              <w:bottom w:val="single" w:sz="4" w:space="0" w:color="auto"/>
              <w:right w:val="single" w:sz="4" w:space="0" w:color="auto"/>
            </w:tcBorders>
            <w:hideMark/>
          </w:tcPr>
          <w:p w14:paraId="367F1273" w14:textId="77777777" w:rsidR="00E64CD9" w:rsidRDefault="00E64CD9">
            <w:pPr>
              <w:pStyle w:val="BodyText"/>
              <w:keepNext/>
              <w:keepLines/>
              <w:rPr>
                <w:ins w:id="1278" w:author="Monroe Pattillo" w:date="2017-09-02T13:33:00Z"/>
              </w:rPr>
            </w:pPr>
            <w:ins w:id="1279" w:author="Monroe Pattillo" w:date="2017-09-02T13:33:00Z">
              <w:r>
                <w:t>OBX-5 of OBX segment with Event Identification facet</w:t>
              </w:r>
            </w:ins>
          </w:p>
        </w:tc>
      </w:tr>
      <w:tr w:rsidR="00E64CD9" w14:paraId="0CF4272D" w14:textId="77777777" w:rsidTr="00E64CD9">
        <w:trPr>
          <w:ins w:id="1280"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70C42A29" w14:textId="77777777" w:rsidR="00E64CD9" w:rsidRDefault="00E64CD9">
            <w:pPr>
              <w:pStyle w:val="BodyText"/>
              <w:keepNext/>
              <w:keepLines/>
              <w:rPr>
                <w:ins w:id="1281" w:author="Monroe Pattillo" w:date="2017-09-02T13:33:00Z"/>
              </w:rPr>
            </w:pPr>
            <w:ins w:id="1282" w:author="Monroe Pattillo" w:date="2017-09-02T13:33:00Z">
              <w:r>
                <w:t>Source identification</w:t>
              </w:r>
            </w:ins>
          </w:p>
        </w:tc>
        <w:tc>
          <w:tcPr>
            <w:tcW w:w="5887" w:type="dxa"/>
            <w:tcBorders>
              <w:top w:val="single" w:sz="4" w:space="0" w:color="auto"/>
              <w:left w:val="single" w:sz="4" w:space="0" w:color="auto"/>
              <w:bottom w:val="single" w:sz="4" w:space="0" w:color="auto"/>
              <w:right w:val="single" w:sz="4" w:space="0" w:color="auto"/>
            </w:tcBorders>
            <w:hideMark/>
          </w:tcPr>
          <w:p w14:paraId="30924BD3" w14:textId="77777777" w:rsidR="00E64CD9" w:rsidRDefault="00E64CD9">
            <w:pPr>
              <w:pStyle w:val="BodyText"/>
              <w:keepNext/>
              <w:keepLines/>
              <w:rPr>
                <w:ins w:id="1283" w:author="Monroe Pattillo" w:date="2017-09-02T13:33:00Z"/>
              </w:rPr>
            </w:pPr>
            <w:ins w:id="1284" w:author="Monroe Pattillo" w:date="2017-09-02T13:33:00Z">
              <w:r>
                <w:t>Either:</w:t>
              </w:r>
            </w:ins>
          </w:p>
          <w:p w14:paraId="7773AAE6" w14:textId="77777777" w:rsidR="00E64CD9" w:rsidRDefault="00E64CD9" w:rsidP="00E64CD9">
            <w:pPr>
              <w:pStyle w:val="BodyText"/>
              <w:keepNext/>
              <w:keepLines/>
              <w:numPr>
                <w:ilvl w:val="0"/>
                <w:numId w:val="32"/>
              </w:numPr>
              <w:rPr>
                <w:ins w:id="1285" w:author="Monroe Pattillo" w:date="2017-09-02T13:33:00Z"/>
              </w:rPr>
            </w:pPr>
            <w:ins w:id="1286" w:author="Monroe Pattillo" w:date="2017-09-02T13:33:00Z">
              <w:r>
                <w:t>OBX-3 of OBX segment with Source Identification facet for alerts with a type of Physiological</w:t>
              </w:r>
            </w:ins>
          </w:p>
          <w:p w14:paraId="2B70442C" w14:textId="77777777" w:rsidR="00E64CD9" w:rsidRDefault="00E64CD9" w:rsidP="00E64CD9">
            <w:pPr>
              <w:pStyle w:val="BodyText"/>
              <w:keepNext/>
              <w:keepLines/>
              <w:numPr>
                <w:ilvl w:val="0"/>
                <w:numId w:val="32"/>
              </w:numPr>
              <w:rPr>
                <w:ins w:id="1287" w:author="Monroe Pattillo" w:date="2017-09-02T13:33:00Z"/>
              </w:rPr>
            </w:pPr>
            <w:ins w:id="1288" w:author="Monroe Pattillo" w:date="2017-09-02T13:33:00Z">
              <w:r>
                <w:t>OBX-5 of OBX segment with Source Identification facet for other alert types</w:t>
              </w:r>
            </w:ins>
          </w:p>
        </w:tc>
      </w:tr>
      <w:tr w:rsidR="00E64CD9" w14:paraId="20C57460" w14:textId="77777777" w:rsidTr="00E64CD9">
        <w:trPr>
          <w:ins w:id="1289"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0D8F9F00" w14:textId="77777777" w:rsidR="00E64CD9" w:rsidRDefault="00E64CD9">
            <w:pPr>
              <w:pStyle w:val="BodyText"/>
              <w:keepNext/>
              <w:keepLines/>
              <w:rPr>
                <w:ins w:id="1290" w:author="Monroe Pattillo" w:date="2017-09-02T13:33:00Z"/>
              </w:rPr>
            </w:pPr>
            <w:ins w:id="1291" w:author="Monroe Pattillo" w:date="2017-09-02T13:33:00Z">
              <w:r>
                <w:t>Event phase</w:t>
              </w:r>
            </w:ins>
          </w:p>
        </w:tc>
        <w:tc>
          <w:tcPr>
            <w:tcW w:w="5887" w:type="dxa"/>
            <w:tcBorders>
              <w:top w:val="single" w:sz="4" w:space="0" w:color="auto"/>
              <w:left w:val="single" w:sz="4" w:space="0" w:color="auto"/>
              <w:bottom w:val="single" w:sz="4" w:space="0" w:color="auto"/>
              <w:right w:val="single" w:sz="4" w:space="0" w:color="auto"/>
            </w:tcBorders>
            <w:hideMark/>
          </w:tcPr>
          <w:p w14:paraId="59D37893" w14:textId="77777777" w:rsidR="00E64CD9" w:rsidRDefault="00E64CD9">
            <w:pPr>
              <w:pStyle w:val="BodyText"/>
              <w:keepNext/>
              <w:keepLines/>
              <w:rPr>
                <w:ins w:id="1292" w:author="Monroe Pattillo" w:date="2017-09-02T13:33:00Z"/>
              </w:rPr>
            </w:pPr>
            <w:ins w:id="1293" w:author="Monroe Pattillo" w:date="2017-09-02T13:33:00Z">
              <w:r>
                <w:t>OBX-5 of OBX segment with Event Phase facet</w:t>
              </w:r>
            </w:ins>
          </w:p>
        </w:tc>
      </w:tr>
      <w:tr w:rsidR="00E64CD9" w14:paraId="407AACA2" w14:textId="77777777" w:rsidTr="00E64CD9">
        <w:trPr>
          <w:ins w:id="1294"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520E399A" w14:textId="77777777" w:rsidR="00E64CD9" w:rsidRDefault="00E64CD9">
            <w:pPr>
              <w:pStyle w:val="BodyText"/>
              <w:keepNext/>
              <w:keepLines/>
              <w:rPr>
                <w:ins w:id="1295" w:author="Monroe Pattillo" w:date="2017-09-02T13:33:00Z"/>
              </w:rPr>
            </w:pPr>
            <w:ins w:id="1296" w:author="Monroe Pattillo" w:date="2017-09-02T13:33:00Z">
              <w:r>
                <w:t>Alert state</w:t>
              </w:r>
            </w:ins>
          </w:p>
        </w:tc>
        <w:tc>
          <w:tcPr>
            <w:tcW w:w="5887" w:type="dxa"/>
            <w:tcBorders>
              <w:top w:val="single" w:sz="4" w:space="0" w:color="auto"/>
              <w:left w:val="single" w:sz="4" w:space="0" w:color="auto"/>
              <w:bottom w:val="single" w:sz="4" w:space="0" w:color="auto"/>
              <w:right w:val="single" w:sz="4" w:space="0" w:color="auto"/>
            </w:tcBorders>
            <w:hideMark/>
          </w:tcPr>
          <w:p w14:paraId="06C4A1AA" w14:textId="77777777" w:rsidR="00E64CD9" w:rsidRDefault="00E64CD9">
            <w:pPr>
              <w:pStyle w:val="BodyText"/>
              <w:keepNext/>
              <w:keepLines/>
              <w:rPr>
                <w:ins w:id="1297" w:author="Monroe Pattillo" w:date="2017-09-02T13:33:00Z"/>
              </w:rPr>
            </w:pPr>
            <w:ins w:id="1298" w:author="Monroe Pattillo" w:date="2017-09-02T13:33:00Z">
              <w:r>
                <w:t>OBX-5 of OBX segment with Alert State facet</w:t>
              </w:r>
            </w:ins>
          </w:p>
        </w:tc>
      </w:tr>
      <w:tr w:rsidR="00E64CD9" w14:paraId="768F7542" w14:textId="77777777" w:rsidTr="00E64CD9">
        <w:trPr>
          <w:ins w:id="1299"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3D3D8D55" w14:textId="77777777" w:rsidR="00E64CD9" w:rsidRDefault="00E64CD9">
            <w:pPr>
              <w:pStyle w:val="BodyText"/>
              <w:keepNext/>
              <w:keepLines/>
              <w:rPr>
                <w:ins w:id="1300" w:author="Monroe Pattillo" w:date="2017-09-02T13:33:00Z"/>
              </w:rPr>
            </w:pPr>
            <w:ins w:id="1301" w:author="Monroe Pattillo" w:date="2017-09-02T13:33:00Z">
              <w:r>
                <w:t>Inactivation state</w:t>
              </w:r>
            </w:ins>
          </w:p>
        </w:tc>
        <w:tc>
          <w:tcPr>
            <w:tcW w:w="5887" w:type="dxa"/>
            <w:tcBorders>
              <w:top w:val="single" w:sz="4" w:space="0" w:color="auto"/>
              <w:left w:val="single" w:sz="4" w:space="0" w:color="auto"/>
              <w:bottom w:val="single" w:sz="4" w:space="0" w:color="auto"/>
              <w:right w:val="single" w:sz="4" w:space="0" w:color="auto"/>
            </w:tcBorders>
            <w:hideMark/>
          </w:tcPr>
          <w:p w14:paraId="7D63BE7B" w14:textId="77777777" w:rsidR="00E64CD9" w:rsidRDefault="00E64CD9">
            <w:pPr>
              <w:pStyle w:val="BodyText"/>
              <w:keepNext/>
              <w:keepLines/>
              <w:rPr>
                <w:ins w:id="1302" w:author="Monroe Pattillo" w:date="2017-09-02T13:33:00Z"/>
              </w:rPr>
            </w:pPr>
            <w:ins w:id="1303" w:author="Monroe Pattillo" w:date="2017-09-02T13:33:00Z">
              <w:r>
                <w:t>OBX-5 of OBX segment with Inactivation State facet</w:t>
              </w:r>
            </w:ins>
          </w:p>
        </w:tc>
      </w:tr>
      <w:tr w:rsidR="00E64CD9" w14:paraId="6ADDE7C8" w14:textId="77777777" w:rsidTr="00E64CD9">
        <w:trPr>
          <w:ins w:id="1304"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7892597D" w14:textId="77777777" w:rsidR="00E64CD9" w:rsidRDefault="00E64CD9">
            <w:pPr>
              <w:pStyle w:val="BodyText"/>
              <w:keepNext/>
              <w:keepLines/>
              <w:rPr>
                <w:ins w:id="1305" w:author="Monroe Pattillo" w:date="2017-09-02T13:33:00Z"/>
              </w:rPr>
            </w:pPr>
            <w:ins w:id="1306" w:author="Monroe Pattillo" w:date="2017-09-02T13:33:00Z">
              <w:r>
                <w:t>Alarm priority</w:t>
              </w:r>
            </w:ins>
          </w:p>
        </w:tc>
        <w:tc>
          <w:tcPr>
            <w:tcW w:w="5887" w:type="dxa"/>
            <w:tcBorders>
              <w:top w:val="single" w:sz="4" w:space="0" w:color="auto"/>
              <w:left w:val="single" w:sz="4" w:space="0" w:color="auto"/>
              <w:bottom w:val="single" w:sz="4" w:space="0" w:color="auto"/>
              <w:right w:val="single" w:sz="4" w:space="0" w:color="auto"/>
            </w:tcBorders>
            <w:hideMark/>
          </w:tcPr>
          <w:p w14:paraId="217FFBA2" w14:textId="77777777" w:rsidR="00E64CD9" w:rsidRDefault="00E64CD9">
            <w:pPr>
              <w:pStyle w:val="BodyText"/>
              <w:keepNext/>
              <w:keepLines/>
              <w:rPr>
                <w:ins w:id="1307" w:author="Monroe Pattillo" w:date="2017-09-02T13:33:00Z"/>
              </w:rPr>
            </w:pPr>
            <w:ins w:id="1308" w:author="Monroe Pattillo" w:date="2017-09-02T13:33:00Z">
              <w:r>
                <w:t>Either:</w:t>
              </w:r>
            </w:ins>
          </w:p>
          <w:p w14:paraId="45E54CFE" w14:textId="77777777" w:rsidR="00E64CD9" w:rsidRDefault="00E64CD9" w:rsidP="00E64CD9">
            <w:pPr>
              <w:pStyle w:val="BodyText"/>
              <w:keepNext/>
              <w:keepLines/>
              <w:numPr>
                <w:ilvl w:val="0"/>
                <w:numId w:val="33"/>
              </w:numPr>
              <w:rPr>
                <w:ins w:id="1309" w:author="Monroe Pattillo" w:date="2017-09-02T13:33:00Z"/>
              </w:rPr>
            </w:pPr>
            <w:ins w:id="1310" w:author="Monroe Pattillo" w:date="2017-09-02T13:33:00Z">
              <w:r>
                <w:t>OBX-5 of OBX segment with Alarm Priority facet</w:t>
              </w:r>
            </w:ins>
          </w:p>
          <w:p w14:paraId="08C78FA2" w14:textId="77777777" w:rsidR="00E64CD9" w:rsidRDefault="00E64CD9" w:rsidP="00E64CD9">
            <w:pPr>
              <w:pStyle w:val="BodyText"/>
              <w:keepNext/>
              <w:keepLines/>
              <w:numPr>
                <w:ilvl w:val="0"/>
                <w:numId w:val="33"/>
              </w:numPr>
              <w:rPr>
                <w:ins w:id="1311" w:author="Monroe Pattillo" w:date="2017-09-02T13:33:00Z"/>
              </w:rPr>
            </w:pPr>
            <w:ins w:id="1312" w:author="Monroe Pattillo" w:date="2017-09-02T13:33:00Z">
              <w:r>
                <w:t>Component of OBX-8 Abnormal Flags field of OBX segment with Event Identification facet</w:t>
              </w:r>
            </w:ins>
          </w:p>
        </w:tc>
      </w:tr>
      <w:tr w:rsidR="00E64CD9" w14:paraId="7CA304B1" w14:textId="77777777" w:rsidTr="00E64CD9">
        <w:trPr>
          <w:ins w:id="1313"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5E11CAC2" w14:textId="77777777" w:rsidR="00E64CD9" w:rsidRDefault="00E64CD9">
            <w:pPr>
              <w:pStyle w:val="BodyText"/>
              <w:keepNext/>
              <w:keepLines/>
              <w:rPr>
                <w:ins w:id="1314" w:author="Monroe Pattillo" w:date="2017-09-02T13:33:00Z"/>
              </w:rPr>
            </w:pPr>
            <w:ins w:id="1315" w:author="Monroe Pattillo" w:date="2017-09-02T13:33:00Z">
              <w:r>
                <w:t>Alert type</w:t>
              </w:r>
            </w:ins>
          </w:p>
        </w:tc>
        <w:tc>
          <w:tcPr>
            <w:tcW w:w="5887" w:type="dxa"/>
            <w:tcBorders>
              <w:top w:val="single" w:sz="4" w:space="0" w:color="auto"/>
              <w:left w:val="single" w:sz="4" w:space="0" w:color="auto"/>
              <w:bottom w:val="single" w:sz="4" w:space="0" w:color="auto"/>
              <w:right w:val="single" w:sz="4" w:space="0" w:color="auto"/>
            </w:tcBorders>
            <w:hideMark/>
          </w:tcPr>
          <w:p w14:paraId="6B9C4BEA" w14:textId="77777777" w:rsidR="00E64CD9" w:rsidRDefault="00E64CD9">
            <w:pPr>
              <w:pStyle w:val="BodyText"/>
              <w:keepNext/>
              <w:keepLines/>
              <w:rPr>
                <w:ins w:id="1316" w:author="Monroe Pattillo" w:date="2017-09-02T13:33:00Z"/>
              </w:rPr>
            </w:pPr>
            <w:ins w:id="1317" w:author="Monroe Pattillo" w:date="2017-09-02T13:33:00Z">
              <w:r>
                <w:t>Either:</w:t>
              </w:r>
            </w:ins>
          </w:p>
          <w:p w14:paraId="66194F3C" w14:textId="77777777" w:rsidR="00E64CD9" w:rsidRDefault="00E64CD9" w:rsidP="00E64CD9">
            <w:pPr>
              <w:pStyle w:val="BodyText"/>
              <w:keepNext/>
              <w:keepLines/>
              <w:numPr>
                <w:ilvl w:val="0"/>
                <w:numId w:val="34"/>
              </w:numPr>
              <w:rPr>
                <w:ins w:id="1318" w:author="Monroe Pattillo" w:date="2017-09-02T13:33:00Z"/>
              </w:rPr>
            </w:pPr>
            <w:ins w:id="1319" w:author="Monroe Pattillo" w:date="2017-09-02T13:33:00Z">
              <w:r>
                <w:lastRenderedPageBreak/>
                <w:t>OBX-5 of OBX segment with Alert Type facet</w:t>
              </w:r>
            </w:ins>
          </w:p>
          <w:p w14:paraId="74019AF8" w14:textId="77777777" w:rsidR="00E64CD9" w:rsidRDefault="00E64CD9" w:rsidP="00E64CD9">
            <w:pPr>
              <w:pStyle w:val="BodyText"/>
              <w:keepNext/>
              <w:keepLines/>
              <w:numPr>
                <w:ilvl w:val="0"/>
                <w:numId w:val="34"/>
              </w:numPr>
              <w:rPr>
                <w:ins w:id="1320" w:author="Monroe Pattillo" w:date="2017-09-02T13:33:00Z"/>
              </w:rPr>
            </w:pPr>
            <w:ins w:id="1321" w:author="Monroe Pattillo" w:date="2017-09-02T13:33:00Z">
              <w:r>
                <w:t>Component of OBX-8 Abnormal Flags field of OBX segment with Event Identification facet</w:t>
              </w:r>
            </w:ins>
          </w:p>
        </w:tc>
      </w:tr>
      <w:tr w:rsidR="00E64CD9" w14:paraId="07385916" w14:textId="77777777" w:rsidTr="00E64CD9">
        <w:trPr>
          <w:ins w:id="1322"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14F7EA06" w14:textId="77777777" w:rsidR="00E64CD9" w:rsidRDefault="00E64CD9">
            <w:pPr>
              <w:pStyle w:val="BodyText"/>
              <w:keepNext/>
              <w:keepLines/>
              <w:rPr>
                <w:ins w:id="1323" w:author="Monroe Pattillo" w:date="2017-09-02T13:33:00Z"/>
              </w:rPr>
            </w:pPr>
            <w:ins w:id="1324" w:author="Monroe Pattillo" w:date="2017-09-02T13:33:00Z">
              <w:r>
                <w:lastRenderedPageBreak/>
                <w:t>Location – Point of Care</w:t>
              </w:r>
            </w:ins>
          </w:p>
        </w:tc>
        <w:tc>
          <w:tcPr>
            <w:tcW w:w="5887" w:type="dxa"/>
            <w:tcBorders>
              <w:top w:val="single" w:sz="4" w:space="0" w:color="auto"/>
              <w:left w:val="single" w:sz="4" w:space="0" w:color="auto"/>
              <w:bottom w:val="single" w:sz="4" w:space="0" w:color="auto"/>
              <w:right w:val="single" w:sz="4" w:space="0" w:color="auto"/>
            </w:tcBorders>
            <w:hideMark/>
          </w:tcPr>
          <w:p w14:paraId="05D99511" w14:textId="77777777" w:rsidR="00E64CD9" w:rsidRDefault="00E64CD9">
            <w:pPr>
              <w:pStyle w:val="BodyText"/>
              <w:keepNext/>
              <w:keepLines/>
              <w:rPr>
                <w:ins w:id="1325" w:author="Monroe Pattillo" w:date="2017-09-02T13:33:00Z"/>
              </w:rPr>
            </w:pPr>
            <w:ins w:id="1326" w:author="Monroe Pattillo" w:date="2017-09-02T13:33:00Z">
              <w:r>
                <w:t xml:space="preserve">PV1-3.1 maps to a </w:t>
              </w:r>
              <w:proofErr w:type="spellStart"/>
              <w:r>
                <w:t>wctp-IHEPCDACMLocation</w:t>
              </w:r>
              <w:proofErr w:type="spellEnd"/>
              <w:r>
                <w:t xml:space="preserve"> element with a type attribute of “HU” as defined in the FHIR </w:t>
              </w:r>
              <w:proofErr w:type="spellStart"/>
              <w:r>
                <w:t>ServiceDeliveryLocationRoleType</w:t>
              </w:r>
              <w:proofErr w:type="spellEnd"/>
              <w:r>
                <w:t>.</w:t>
              </w:r>
            </w:ins>
          </w:p>
        </w:tc>
      </w:tr>
      <w:tr w:rsidR="00E64CD9" w14:paraId="3652F262" w14:textId="77777777" w:rsidTr="00E64CD9">
        <w:trPr>
          <w:ins w:id="1327"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17BE6568" w14:textId="77777777" w:rsidR="00E64CD9" w:rsidRDefault="00E64CD9">
            <w:pPr>
              <w:pStyle w:val="BodyText"/>
              <w:keepNext/>
              <w:keepLines/>
              <w:rPr>
                <w:ins w:id="1328" w:author="Monroe Pattillo" w:date="2017-09-02T13:33:00Z"/>
              </w:rPr>
            </w:pPr>
            <w:ins w:id="1329" w:author="Monroe Pattillo" w:date="2017-09-02T13:33:00Z">
              <w:r>
                <w:t>Location – Room</w:t>
              </w:r>
            </w:ins>
          </w:p>
        </w:tc>
        <w:tc>
          <w:tcPr>
            <w:tcW w:w="5887" w:type="dxa"/>
            <w:tcBorders>
              <w:top w:val="single" w:sz="4" w:space="0" w:color="auto"/>
              <w:left w:val="single" w:sz="4" w:space="0" w:color="auto"/>
              <w:bottom w:val="single" w:sz="4" w:space="0" w:color="auto"/>
              <w:right w:val="single" w:sz="4" w:space="0" w:color="auto"/>
            </w:tcBorders>
            <w:hideMark/>
          </w:tcPr>
          <w:p w14:paraId="7E44F409" w14:textId="77777777" w:rsidR="00E64CD9" w:rsidRDefault="00E64CD9">
            <w:pPr>
              <w:pStyle w:val="BodyText"/>
              <w:keepNext/>
              <w:keepLines/>
              <w:rPr>
                <w:ins w:id="1330" w:author="Monroe Pattillo" w:date="2017-09-02T13:33:00Z"/>
              </w:rPr>
            </w:pPr>
            <w:ins w:id="1331" w:author="Monroe Pattillo" w:date="2017-09-02T13:33:00Z">
              <w:r>
                <w:t xml:space="preserve">PV1-3.2 maps to a </w:t>
              </w:r>
              <w:proofErr w:type="spellStart"/>
              <w:r>
                <w:t>wctp-IHEPCDACMLocation</w:t>
              </w:r>
              <w:proofErr w:type="spellEnd"/>
              <w:r>
                <w:t xml:space="preserve"> element with a physical type attribute of “</w:t>
              </w:r>
              <w:proofErr w:type="spellStart"/>
              <w:r>
                <w:t>ro</w:t>
              </w:r>
              <w:proofErr w:type="spellEnd"/>
              <w:r>
                <w:t>” as defined in the FHIR Location Physical Type value set.</w:t>
              </w:r>
            </w:ins>
          </w:p>
        </w:tc>
      </w:tr>
      <w:tr w:rsidR="00E64CD9" w14:paraId="58B5C2D8" w14:textId="77777777" w:rsidTr="00E64CD9">
        <w:trPr>
          <w:ins w:id="1332" w:author="Monroe Pattillo" w:date="2017-09-02T13:33:00Z"/>
        </w:trPr>
        <w:tc>
          <w:tcPr>
            <w:tcW w:w="2790" w:type="dxa"/>
            <w:tcBorders>
              <w:top w:val="single" w:sz="4" w:space="0" w:color="auto"/>
              <w:left w:val="single" w:sz="4" w:space="0" w:color="auto"/>
              <w:bottom w:val="single" w:sz="4" w:space="0" w:color="auto"/>
              <w:right w:val="single" w:sz="4" w:space="0" w:color="auto"/>
            </w:tcBorders>
            <w:hideMark/>
          </w:tcPr>
          <w:p w14:paraId="27296FD9" w14:textId="77777777" w:rsidR="00E64CD9" w:rsidRDefault="00E64CD9">
            <w:pPr>
              <w:pStyle w:val="BodyText"/>
              <w:keepNext/>
              <w:keepLines/>
              <w:rPr>
                <w:ins w:id="1333" w:author="Monroe Pattillo" w:date="2017-09-02T13:33:00Z"/>
              </w:rPr>
            </w:pPr>
            <w:ins w:id="1334" w:author="Monroe Pattillo" w:date="2017-09-02T13:33:00Z">
              <w:r>
                <w:t>Location – Bed</w:t>
              </w:r>
            </w:ins>
          </w:p>
        </w:tc>
        <w:tc>
          <w:tcPr>
            <w:tcW w:w="5887" w:type="dxa"/>
            <w:tcBorders>
              <w:top w:val="single" w:sz="4" w:space="0" w:color="auto"/>
              <w:left w:val="single" w:sz="4" w:space="0" w:color="auto"/>
              <w:bottom w:val="single" w:sz="4" w:space="0" w:color="auto"/>
              <w:right w:val="single" w:sz="4" w:space="0" w:color="auto"/>
            </w:tcBorders>
            <w:hideMark/>
          </w:tcPr>
          <w:p w14:paraId="7BB48DED" w14:textId="77777777" w:rsidR="00E64CD9" w:rsidRDefault="00E64CD9">
            <w:pPr>
              <w:pStyle w:val="BodyText"/>
              <w:keepNext/>
              <w:keepLines/>
              <w:rPr>
                <w:ins w:id="1335" w:author="Monroe Pattillo" w:date="2017-09-02T13:33:00Z"/>
              </w:rPr>
            </w:pPr>
            <w:ins w:id="1336" w:author="Monroe Pattillo" w:date="2017-09-02T13:33:00Z">
              <w:r>
                <w:t xml:space="preserve">PV1-3.3 maps to a </w:t>
              </w:r>
              <w:proofErr w:type="spellStart"/>
              <w:r>
                <w:t>wctp-IHEPCDACMLocation</w:t>
              </w:r>
              <w:proofErr w:type="spellEnd"/>
              <w:r>
                <w:t xml:space="preserve"> element with a physical type attribute of “</w:t>
              </w:r>
              <w:proofErr w:type="spellStart"/>
              <w:r>
                <w:t>bd</w:t>
              </w:r>
              <w:proofErr w:type="spellEnd"/>
              <w:r>
                <w:t>” as defined in the FHIR Location Physical Type value set.</w:t>
              </w:r>
            </w:ins>
          </w:p>
        </w:tc>
      </w:tr>
    </w:tbl>
    <w:p w14:paraId="46D43417" w14:textId="77777777" w:rsidR="00E64CD9" w:rsidRDefault="00E64CD9" w:rsidP="009640BC">
      <w:pPr>
        <w:pStyle w:val="BodyText"/>
        <w:rPr>
          <w:ins w:id="1337" w:author="Monroe Pattillo" w:date="2017-09-02T12:59:00Z"/>
        </w:rPr>
      </w:pPr>
    </w:p>
    <w:p w14:paraId="2EBF1B91" w14:textId="7005D294" w:rsidR="00166EF7" w:rsidRPr="006D613E" w:rsidRDefault="00166EF7" w:rsidP="00AE6681">
      <w:pPr>
        <w:pStyle w:val="BodyText"/>
      </w:pPr>
      <w:ins w:id="1338" w:author="Monroe Pattillo" w:date="2017-09-02T12:59:00Z">
        <w:r w:rsidRPr="00166EF7">
          <w:t xml:space="preserve">The update action is the action that an ACM AC should take for a previous </w:t>
        </w:r>
        <w:proofErr w:type="spellStart"/>
        <w:r w:rsidRPr="00166EF7">
          <w:t>wctp-SubmitRequest</w:t>
        </w:r>
        <w:proofErr w:type="spellEnd"/>
        <w:r w:rsidRPr="00166EF7">
          <w:t xml:space="preserve"> </w:t>
        </w:r>
        <w:proofErr w:type="gramStart"/>
        <w:r w:rsidRPr="00166EF7">
          <w:t>message</w:t>
        </w:r>
        <w:proofErr w:type="gramEnd"/>
        <w:r w:rsidRPr="00166EF7">
          <w:t>.  It is sent by an ACM A</w:t>
        </w:r>
        <w:r>
          <w:t xml:space="preserve">lert </w:t>
        </w:r>
        <w:r w:rsidRPr="00166EF7">
          <w:t>M</w:t>
        </w:r>
        <w:r>
          <w:t>anager to an ACM Alert Communicator</w:t>
        </w:r>
        <w:r w:rsidRPr="00166EF7">
          <w:t>.  The available values are CANCEL, ESCALATE, and DEESCALATE.</w:t>
        </w:r>
      </w:ins>
    </w:p>
    <w:p w14:paraId="520CCEBA" w14:textId="77777777" w:rsidR="00B11855" w:rsidRPr="006D613E" w:rsidRDefault="003D003E" w:rsidP="005F16F9">
      <w:pPr>
        <w:pStyle w:val="AppendixHeading2"/>
        <w:rPr>
          <w:noProof w:val="0"/>
        </w:rPr>
      </w:pPr>
      <w:bookmarkStart w:id="1339" w:name="_Toc401769911"/>
      <w:bookmarkStart w:id="1340" w:name="_Toc466373865"/>
      <w:r w:rsidRPr="006D613E">
        <w:rPr>
          <w:noProof w:val="0"/>
        </w:rPr>
        <w:t>WCTP client–server messages and responses</w:t>
      </w:r>
      <w:bookmarkEnd w:id="1339"/>
      <w:bookmarkEnd w:id="1340"/>
    </w:p>
    <w:p w14:paraId="5063860B" w14:textId="77777777" w:rsidR="00B11855" w:rsidRPr="006D613E" w:rsidRDefault="003D003E" w:rsidP="00AE6681">
      <w:pPr>
        <w:pStyle w:val="BodyText"/>
      </w:pPr>
      <w:r w:rsidRPr="006D613E">
        <w:t>Sections are indicated as message classification – message type – usage indication</w:t>
      </w:r>
    </w:p>
    <w:p w14:paraId="151A30FC" w14:textId="77777777" w:rsidR="00B11855" w:rsidRPr="006D613E" w:rsidRDefault="003D003E" w:rsidP="00AE6681">
      <w:pPr>
        <w:pStyle w:val="BodyText"/>
      </w:pPr>
      <w:r w:rsidRPr="006D613E">
        <w:t>The message classification is either Administrative or the IHE PCD ACM message (PCD-06, PCD-07, etc.)</w:t>
      </w:r>
    </w:p>
    <w:p w14:paraId="28D5F6FC" w14:textId="77777777" w:rsidR="00B11855" w:rsidRPr="006D613E" w:rsidRDefault="003D003E" w:rsidP="00AE6681">
      <w:pPr>
        <w:pStyle w:val="BodyText"/>
      </w:pPr>
      <w:r w:rsidRPr="006D613E">
        <w:t>The messages type is the WCTP interface specification operation types.</w:t>
      </w:r>
    </w:p>
    <w:p w14:paraId="3370E74E" w14:textId="0064B551" w:rsidR="00B11855" w:rsidRPr="006D613E" w:rsidRDefault="003D003E" w:rsidP="00AE6681">
      <w:pPr>
        <w:pStyle w:val="BodyText"/>
      </w:pPr>
      <w:r w:rsidRPr="006D613E">
        <w:t xml:space="preserve">The usage indication is used to distinctively indicate different uses for the same IHE PCD ACM message, like when MCR is not supported, supported but unpaired, or supported and paired, or to convey ACM </w:t>
      </w:r>
      <w:r w:rsidR="00CA3A2C" w:rsidRPr="006D613E">
        <w:t>Profile</w:t>
      </w:r>
      <w:r w:rsidRPr="006D613E">
        <w:t xml:space="preserve"> proprietary extensions to WCTP like those needed to convey alert associated evidentiary information from the ACM </w:t>
      </w:r>
      <w:r w:rsidR="009E2B46">
        <w:t>Alert Manager</w:t>
      </w:r>
      <w:r w:rsidRPr="006D613E">
        <w:t xml:space="preserve"> to the ACM </w:t>
      </w:r>
      <w:r w:rsidR="00916BBE">
        <w:t>Alert Communicator</w:t>
      </w:r>
      <w:r w:rsidRPr="006D613E">
        <w:t>.</w:t>
      </w:r>
    </w:p>
    <w:p w14:paraId="0D66794D" w14:textId="77777777" w:rsidR="00B11855" w:rsidRPr="006D613E" w:rsidRDefault="003D003E" w:rsidP="005F16F9">
      <w:pPr>
        <w:pStyle w:val="AppendixHeading3"/>
        <w:rPr>
          <w:noProof w:val="0"/>
        </w:rPr>
      </w:pPr>
      <w:bookmarkStart w:id="1341" w:name="_Toc401769912"/>
      <w:bookmarkStart w:id="1342" w:name="_Toc466373866"/>
      <w:r w:rsidRPr="006D613E">
        <w:rPr>
          <w:noProof w:val="0"/>
        </w:rPr>
        <w:t xml:space="preserve">Administrative - </w:t>
      </w:r>
      <w:proofErr w:type="spellStart"/>
      <w:r w:rsidRPr="006D613E">
        <w:rPr>
          <w:noProof w:val="0"/>
        </w:rPr>
        <w:t>wctp-VersionQuery</w:t>
      </w:r>
      <w:bookmarkEnd w:id="1341"/>
      <w:bookmarkEnd w:id="1342"/>
      <w:proofErr w:type="spellEnd"/>
    </w:p>
    <w:p w14:paraId="2F4829E8" w14:textId="328C9308" w:rsidR="00B11855" w:rsidRPr="006D613E" w:rsidRDefault="003D003E" w:rsidP="00AE6681">
      <w:pPr>
        <w:pStyle w:val="BodyText"/>
        <w:rPr>
          <w:rStyle w:val="Strong"/>
        </w:rPr>
      </w:pPr>
      <w:r w:rsidRPr="006D613E">
        <w:t xml:space="preserve">This message is used to determine whether or not the WCTP server, the ACM </w:t>
      </w:r>
      <w:r w:rsidR="00916BBE">
        <w:t>Alert Communicator</w:t>
      </w:r>
      <w:r w:rsidRPr="006D613E">
        <w:t xml:space="preserve">, supports Multiple Choice Response (MCR) pairs on </w:t>
      </w:r>
      <w:proofErr w:type="spellStart"/>
      <w:r w:rsidRPr="006D613E">
        <w:t>SubmitRequest</w:t>
      </w:r>
      <w:proofErr w:type="spellEnd"/>
      <w:r w:rsidRPr="006D613E">
        <w:t xml:space="preserve"> messages. See WCTP version above.</w:t>
      </w:r>
    </w:p>
    <w:p w14:paraId="7E7C8630" w14:textId="77777777" w:rsidR="00B11855" w:rsidRPr="006D613E" w:rsidRDefault="00B11855" w:rsidP="00AE6681">
      <w:pPr>
        <w:pStyle w:val="TableXML"/>
        <w:rPr>
          <w:noProof w:val="0"/>
        </w:rPr>
      </w:pPr>
    </w:p>
    <w:p w14:paraId="0A34E8A3" w14:textId="77777777" w:rsidR="00B11855" w:rsidRPr="006D613E" w:rsidRDefault="003D003E" w:rsidP="00AE6681">
      <w:pPr>
        <w:pStyle w:val="TableXML"/>
        <w:rPr>
          <w:noProof w:val="0"/>
        </w:rPr>
      </w:pPr>
      <w:proofErr w:type="gramStart"/>
      <w:r w:rsidRPr="006D613E">
        <w:rPr>
          <w:noProof w:val="0"/>
        </w:rPr>
        <w:t>&lt;?xml</w:t>
      </w:r>
      <w:proofErr w:type="gramEnd"/>
      <w:r w:rsidRPr="006D613E">
        <w:rPr>
          <w:noProof w:val="0"/>
        </w:rPr>
        <w:t xml:space="preserve"> version="1.0"?&gt;</w:t>
      </w:r>
    </w:p>
    <w:p w14:paraId="2ACD58CF" w14:textId="77777777" w:rsidR="00B11855" w:rsidRPr="006D613E" w:rsidRDefault="003D003E" w:rsidP="00AE6681">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 &gt;</w:t>
      </w:r>
    </w:p>
    <w:p w14:paraId="22D4BB64" w14:textId="77777777" w:rsidR="00B11855" w:rsidRPr="006D613E" w:rsidRDefault="003D003E" w:rsidP="00AE6681">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”&gt;</w:t>
      </w:r>
    </w:p>
    <w:p w14:paraId="5625BC06"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wctp-VersionQuery</w:t>
      </w:r>
      <w:proofErr w:type="spellEnd"/>
      <w:r w:rsidRPr="006D613E">
        <w:rPr>
          <w:noProof w:val="0"/>
        </w:rPr>
        <w:t xml:space="preserve"> inquirer="</w:t>
      </w:r>
      <w:r w:rsidRPr="006D613E">
        <w:rPr>
          <w:noProof w:val="0"/>
          <w:color w:val="FF0000"/>
        </w:rPr>
        <w:t>push response URI</w:t>
      </w:r>
      <w:r w:rsidRPr="006D613E">
        <w:rPr>
          <w:noProof w:val="0"/>
        </w:rPr>
        <w:t xml:space="preserve">" </w:t>
      </w:r>
      <w:proofErr w:type="spellStart"/>
      <w:r w:rsidRPr="006D613E">
        <w:rPr>
          <w:noProof w:val="0"/>
        </w:rPr>
        <w:t>listDTDs</w:t>
      </w:r>
      <w:proofErr w:type="spellEnd"/>
      <w:r w:rsidRPr="006D613E">
        <w:rPr>
          <w:noProof w:val="0"/>
        </w:rPr>
        <w:t>="yes"/&gt;</w:t>
      </w:r>
    </w:p>
    <w:p w14:paraId="00AB2413" w14:textId="77777777" w:rsidR="00B11855" w:rsidRPr="006D613E" w:rsidRDefault="003D003E" w:rsidP="00AE6681">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4093A3FA" w14:textId="77777777" w:rsidR="00B11855" w:rsidRPr="006D613E" w:rsidRDefault="00B11855" w:rsidP="00A92110">
      <w:pPr>
        <w:pStyle w:val="BodyText"/>
      </w:pPr>
    </w:p>
    <w:p w14:paraId="7B0674B3" w14:textId="77777777" w:rsidR="00B11855" w:rsidRPr="006D613E" w:rsidRDefault="003D003E" w:rsidP="005F16F9">
      <w:pPr>
        <w:pStyle w:val="AppendixHeading3"/>
        <w:rPr>
          <w:noProof w:val="0"/>
        </w:rPr>
      </w:pPr>
      <w:bookmarkStart w:id="1343" w:name="_Toc401769913"/>
      <w:bookmarkStart w:id="1344" w:name="_Toc466373867"/>
      <w:r w:rsidRPr="006D613E">
        <w:rPr>
          <w:noProof w:val="0"/>
        </w:rPr>
        <w:lastRenderedPageBreak/>
        <w:t xml:space="preserve">Administrative - </w:t>
      </w:r>
      <w:proofErr w:type="spellStart"/>
      <w:r w:rsidRPr="006D613E">
        <w:rPr>
          <w:noProof w:val="0"/>
        </w:rPr>
        <w:t>wctp-VersionResponse</w:t>
      </w:r>
      <w:bookmarkEnd w:id="1343"/>
      <w:bookmarkEnd w:id="1344"/>
      <w:proofErr w:type="spellEnd"/>
    </w:p>
    <w:p w14:paraId="41B7FC40" w14:textId="77777777" w:rsidR="00B11855" w:rsidRPr="006D613E" w:rsidRDefault="003D003E" w:rsidP="00B07DBC">
      <w:pPr>
        <w:pStyle w:val="BodyText"/>
      </w:pPr>
      <w:r w:rsidRPr="006D613E">
        <w:t xml:space="preserve">This message is used when </w:t>
      </w:r>
      <w:proofErr w:type="spellStart"/>
      <w:r w:rsidRPr="006D613E">
        <w:rPr>
          <w:rStyle w:val="Strong"/>
        </w:rPr>
        <w:t>VersionQuery</w:t>
      </w:r>
      <w:proofErr w:type="spellEnd"/>
      <w:r w:rsidRPr="006D613E">
        <w:t xml:space="preserve"> operation is not supported.</w:t>
      </w:r>
    </w:p>
    <w:p w14:paraId="4A54FB97" w14:textId="77777777" w:rsidR="00B11855" w:rsidRPr="006D613E" w:rsidRDefault="00B11855" w:rsidP="00AE6681">
      <w:pPr>
        <w:pStyle w:val="TableXML"/>
        <w:rPr>
          <w:noProof w:val="0"/>
        </w:rPr>
      </w:pPr>
    </w:p>
    <w:p w14:paraId="3944AF9D" w14:textId="77777777" w:rsidR="00B11855" w:rsidRPr="006D613E" w:rsidRDefault="003D003E" w:rsidP="00AE6681">
      <w:pPr>
        <w:pStyle w:val="TableXML"/>
        <w:rPr>
          <w:noProof w:val="0"/>
        </w:rPr>
      </w:pPr>
      <w:proofErr w:type="gramStart"/>
      <w:r w:rsidRPr="006D613E">
        <w:rPr>
          <w:noProof w:val="0"/>
        </w:rPr>
        <w:t>&lt;?xml</w:t>
      </w:r>
      <w:proofErr w:type="gramEnd"/>
      <w:r w:rsidRPr="006D613E">
        <w:rPr>
          <w:noProof w:val="0"/>
        </w:rPr>
        <w:t xml:space="preserve"> version="1.0"?&gt;</w:t>
      </w:r>
    </w:p>
    <w:p w14:paraId="1B11F91F" w14:textId="77777777" w:rsidR="00B11855" w:rsidRPr="006D613E" w:rsidRDefault="003D003E" w:rsidP="00AE6681">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1B8EE0FF" w14:textId="77777777" w:rsidR="00B11855" w:rsidRPr="006D613E" w:rsidRDefault="003D003E" w:rsidP="00AE6681">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 xml:space="preserve">” </w:t>
      </w:r>
      <w:proofErr w:type="spellStart"/>
      <w:r w:rsidRPr="006D613E">
        <w:rPr>
          <w:noProof w:val="0"/>
        </w:rPr>
        <w:t>wctpToken</w:t>
      </w:r>
      <w:proofErr w:type="spellEnd"/>
      <w:r w:rsidRPr="006D613E">
        <w:rPr>
          <w:noProof w:val="0"/>
        </w:rPr>
        <w:t>="11AA"&gt;</w:t>
      </w:r>
    </w:p>
    <w:p w14:paraId="535A5C18" w14:textId="77777777" w:rsidR="00B11855" w:rsidRPr="006D613E" w:rsidRDefault="003D003E" w:rsidP="00AE6681">
      <w:pPr>
        <w:pStyle w:val="TableXML"/>
        <w:rPr>
          <w:noProof w:val="0"/>
        </w:rPr>
      </w:pPr>
      <w:r w:rsidRPr="006D613E">
        <w:rPr>
          <w:noProof w:val="0"/>
        </w:rPr>
        <w:t xml:space="preserve">    &lt;</w:t>
      </w:r>
      <w:proofErr w:type="spellStart"/>
      <w:proofErr w:type="gramStart"/>
      <w:r w:rsidRPr="006D613E">
        <w:rPr>
          <w:noProof w:val="0"/>
        </w:rPr>
        <w:t>wctp</w:t>
      </w:r>
      <w:proofErr w:type="spellEnd"/>
      <w:r w:rsidRPr="006D613E">
        <w:rPr>
          <w:noProof w:val="0"/>
        </w:rPr>
        <w:t>-Confirmation</w:t>
      </w:r>
      <w:proofErr w:type="gramEnd"/>
      <w:r w:rsidRPr="006D613E">
        <w:rPr>
          <w:noProof w:val="0"/>
        </w:rPr>
        <w:t>&gt;</w:t>
      </w:r>
    </w:p>
    <w:p w14:paraId="4C8BED2B"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-Failure </w:t>
      </w:r>
      <w:proofErr w:type="spellStart"/>
      <w:r w:rsidRPr="006D613E">
        <w:rPr>
          <w:noProof w:val="0"/>
        </w:rPr>
        <w:t>errorCode</w:t>
      </w:r>
      <w:proofErr w:type="spellEnd"/>
      <w:r w:rsidRPr="006D613E">
        <w:rPr>
          <w:noProof w:val="0"/>
        </w:rPr>
        <w:t xml:space="preserve">="300" </w:t>
      </w:r>
      <w:proofErr w:type="spellStart"/>
      <w:r w:rsidRPr="006D613E">
        <w:rPr>
          <w:noProof w:val="0"/>
        </w:rPr>
        <w:t>errorText</w:t>
      </w:r>
      <w:proofErr w:type="spellEnd"/>
      <w:r w:rsidRPr="006D613E">
        <w:rPr>
          <w:noProof w:val="0"/>
        </w:rPr>
        <w:t>="Operation not supported."&gt;</w:t>
      </w:r>
    </w:p>
    <w:p w14:paraId="2F166C67"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-Failure&gt;</w:t>
      </w:r>
    </w:p>
    <w:p w14:paraId="0A4986D6"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-Confirmation&gt;</w:t>
      </w:r>
    </w:p>
    <w:p w14:paraId="41C663EF" w14:textId="77777777" w:rsidR="00B11855" w:rsidRPr="006D613E" w:rsidRDefault="003D003E" w:rsidP="00AE6681">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72F49765" w14:textId="55F172FF" w:rsidR="009F4303" w:rsidRPr="006D613E" w:rsidRDefault="003D003E" w:rsidP="00A92110">
      <w:pPr>
        <w:pStyle w:val="BodyText"/>
      </w:pPr>
      <w:r w:rsidRPr="006D613E">
        <w:t xml:space="preserve">The assumption to this response is that the ACM </w:t>
      </w:r>
      <w:r w:rsidR="009E2B46">
        <w:t>Alert Manager</w:t>
      </w:r>
      <w:r w:rsidRPr="006D613E">
        <w:t xml:space="preserve"> is to use only WCTP 1.1 XML messages and not later, e.g., is no support for MCR.</w:t>
      </w:r>
      <w:bookmarkStart w:id="1345" w:name="_Toc401769914"/>
    </w:p>
    <w:p w14:paraId="2C60FA26" w14:textId="77777777" w:rsidR="009F4303" w:rsidRPr="006D613E" w:rsidRDefault="009F4303" w:rsidP="005F16F9">
      <w:pPr>
        <w:pStyle w:val="AppendixHeading3"/>
        <w:rPr>
          <w:noProof w:val="0"/>
        </w:rPr>
      </w:pPr>
      <w:bookmarkStart w:id="1346" w:name="_Toc466373868"/>
      <w:r w:rsidRPr="006D613E">
        <w:rPr>
          <w:noProof w:val="0"/>
        </w:rPr>
        <w:t xml:space="preserve">Administrative – </w:t>
      </w:r>
      <w:proofErr w:type="spellStart"/>
      <w:r w:rsidRPr="006D613E">
        <w:rPr>
          <w:noProof w:val="0"/>
        </w:rPr>
        <w:t>wctp-VersionResponse</w:t>
      </w:r>
      <w:bookmarkEnd w:id="1346"/>
      <w:proofErr w:type="spellEnd"/>
    </w:p>
    <w:bookmarkEnd w:id="1345"/>
    <w:p w14:paraId="1F695268" w14:textId="77777777" w:rsidR="00B11855" w:rsidRPr="006D613E" w:rsidRDefault="003D003E" w:rsidP="00A92110">
      <w:r w:rsidRPr="006D613E">
        <w:t xml:space="preserve">This message is used when </w:t>
      </w:r>
      <w:r w:rsidRPr="006D613E">
        <w:rPr>
          <w:rStyle w:val="Strong"/>
        </w:rPr>
        <w:t>Version Query</w:t>
      </w:r>
      <w:r w:rsidRPr="006D613E">
        <w:t xml:space="preserve"> operation is supported.</w:t>
      </w:r>
    </w:p>
    <w:p w14:paraId="268B2804" w14:textId="77777777" w:rsidR="00B11855" w:rsidRPr="006D613E" w:rsidRDefault="00B11855" w:rsidP="00AE6681">
      <w:pPr>
        <w:pStyle w:val="TableXML"/>
        <w:rPr>
          <w:noProof w:val="0"/>
        </w:rPr>
      </w:pPr>
    </w:p>
    <w:p w14:paraId="438AD8D3" w14:textId="77777777" w:rsidR="00B11855" w:rsidRPr="006D613E" w:rsidRDefault="003D003E" w:rsidP="00AE6681">
      <w:pPr>
        <w:pStyle w:val="TableXML"/>
        <w:rPr>
          <w:noProof w:val="0"/>
        </w:rPr>
      </w:pPr>
      <w:proofErr w:type="gramStart"/>
      <w:r w:rsidRPr="006D613E">
        <w:rPr>
          <w:noProof w:val="0"/>
        </w:rPr>
        <w:t>&lt;?xml</w:t>
      </w:r>
      <w:proofErr w:type="gramEnd"/>
      <w:r w:rsidRPr="006D613E">
        <w:rPr>
          <w:noProof w:val="0"/>
        </w:rPr>
        <w:t xml:space="preserve"> version="1.0" encoding="utf-8"?&gt;</w:t>
      </w:r>
    </w:p>
    <w:p w14:paraId="40ACF968" w14:textId="77777777" w:rsidR="00B11855" w:rsidRPr="006D613E" w:rsidRDefault="003D003E" w:rsidP="00AE6681">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46E8F40E" w14:textId="77777777" w:rsidR="00B11855" w:rsidRPr="006D613E" w:rsidRDefault="003D003E" w:rsidP="00AE6681">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”&gt;</w:t>
      </w:r>
    </w:p>
    <w:p w14:paraId="71E79ECA"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wctp-VersionResponse</w:t>
      </w:r>
      <w:proofErr w:type="spellEnd"/>
      <w:r w:rsidRPr="006D613E">
        <w:rPr>
          <w:noProof w:val="0"/>
        </w:rPr>
        <w:t xml:space="preserve"> inquirer="</w:t>
      </w:r>
      <w:r w:rsidRPr="006D613E">
        <w:rPr>
          <w:noProof w:val="0"/>
          <w:color w:val="FF0000"/>
        </w:rPr>
        <w:t>push response URI</w:t>
      </w:r>
      <w:r w:rsidRPr="006D613E">
        <w:rPr>
          <w:noProof w:val="0"/>
        </w:rPr>
        <w:t>" responder="</w:t>
      </w:r>
      <w:r w:rsidRPr="006D613E">
        <w:rPr>
          <w:noProof w:val="0"/>
          <w:color w:val="FF0000"/>
        </w:rPr>
        <w:t>responder name</w:t>
      </w:r>
      <w:r w:rsidRPr="006D613E">
        <w:rPr>
          <w:noProof w:val="0"/>
        </w:rPr>
        <w:t xml:space="preserve">" </w:t>
      </w:r>
      <w:proofErr w:type="spellStart"/>
      <w:r w:rsidRPr="006D613E">
        <w:rPr>
          <w:noProof w:val="0"/>
        </w:rPr>
        <w:t>dateTimeOfRsp</w:t>
      </w:r>
      <w:proofErr w:type="spellEnd"/>
      <w:r w:rsidRPr="006D613E">
        <w:rPr>
          <w:noProof w:val="0"/>
        </w:rPr>
        <w:t>="</w:t>
      </w:r>
      <w:r w:rsidRPr="006D613E">
        <w:rPr>
          <w:noProof w:val="0"/>
          <w:color w:val="FF0000"/>
        </w:rPr>
        <w:t>timestamp</w:t>
      </w:r>
      <w:r w:rsidRPr="006D613E">
        <w:rPr>
          <w:noProof w:val="0"/>
        </w:rPr>
        <w:t xml:space="preserve">" </w:t>
      </w:r>
      <w:proofErr w:type="spellStart"/>
      <w:r w:rsidRPr="006D613E">
        <w:rPr>
          <w:noProof w:val="0"/>
        </w:rPr>
        <w:t>dateTimeOfReq</w:t>
      </w:r>
      <w:proofErr w:type="spellEnd"/>
      <w:r w:rsidRPr="006D613E">
        <w:rPr>
          <w:noProof w:val="0"/>
        </w:rPr>
        <w:t>="</w:t>
      </w:r>
      <w:r w:rsidRPr="006D613E">
        <w:rPr>
          <w:noProof w:val="0"/>
          <w:color w:val="FF0000"/>
        </w:rPr>
        <w:t>timestamp</w:t>
      </w:r>
      <w:r w:rsidRPr="006D613E">
        <w:rPr>
          <w:noProof w:val="0"/>
        </w:rPr>
        <w:t xml:space="preserve">" </w:t>
      </w:r>
      <w:proofErr w:type="spellStart"/>
      <w:r w:rsidRPr="006D613E">
        <w:rPr>
          <w:noProof w:val="0"/>
        </w:rPr>
        <w:t>invalidAfter</w:t>
      </w:r>
      <w:proofErr w:type="spellEnd"/>
      <w:r w:rsidRPr="006D613E">
        <w:rPr>
          <w:noProof w:val="0"/>
        </w:rPr>
        <w:t>="</w:t>
      </w:r>
      <w:r w:rsidRPr="006D613E">
        <w:rPr>
          <w:noProof w:val="0"/>
          <w:color w:val="FF0000"/>
        </w:rPr>
        <w:t>timestamp</w:t>
      </w:r>
      <w:r w:rsidRPr="006D613E">
        <w:rPr>
          <w:noProof w:val="0"/>
        </w:rPr>
        <w:t>"&gt;</w:t>
      </w:r>
    </w:p>
    <w:p w14:paraId="5DC3A630"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wctp-ContactInfo</w:t>
      </w:r>
      <w:proofErr w:type="spellEnd"/>
      <w:r w:rsidRPr="006D613E">
        <w:rPr>
          <w:noProof w:val="0"/>
        </w:rPr>
        <w:t xml:space="preserve"> email="</w:t>
      </w:r>
      <w:r w:rsidRPr="006D613E">
        <w:rPr>
          <w:noProof w:val="0"/>
          <w:color w:val="FF0000"/>
        </w:rPr>
        <w:t>e-mail address</w:t>
      </w:r>
      <w:r w:rsidRPr="006D613E">
        <w:rPr>
          <w:noProof w:val="0"/>
        </w:rPr>
        <w:t>" phone="</w:t>
      </w:r>
      <w:r w:rsidRPr="006D613E">
        <w:rPr>
          <w:noProof w:val="0"/>
          <w:color w:val="FF0000"/>
        </w:rPr>
        <w:t>phone number</w:t>
      </w:r>
      <w:r w:rsidRPr="006D613E">
        <w:rPr>
          <w:noProof w:val="0"/>
        </w:rPr>
        <w:t>" www="</w:t>
      </w:r>
      <w:r w:rsidRPr="006D613E">
        <w:rPr>
          <w:noProof w:val="0"/>
          <w:color w:val="FF0000"/>
        </w:rPr>
        <w:t>web site</w:t>
      </w:r>
      <w:r w:rsidRPr="006D613E">
        <w:rPr>
          <w:noProof w:val="0"/>
        </w:rPr>
        <w:t>" info="</w:t>
      </w:r>
      <w:r w:rsidRPr="006D613E">
        <w:rPr>
          <w:noProof w:val="0"/>
          <w:color w:val="FF0000"/>
        </w:rPr>
        <w:t>info string</w:t>
      </w:r>
      <w:r w:rsidRPr="006D613E">
        <w:rPr>
          <w:noProof w:val="0"/>
        </w:rPr>
        <w:t>" /&gt;</w:t>
      </w:r>
    </w:p>
    <w:p w14:paraId="35CB748D"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wctp-DTDSupport</w:t>
      </w:r>
      <w:proofErr w:type="spellEnd"/>
      <w:r w:rsidRPr="006D613E">
        <w:rPr>
          <w:noProof w:val="0"/>
        </w:rPr>
        <w:t xml:space="preserve"> </w:t>
      </w:r>
      <w:proofErr w:type="spellStart"/>
      <w:r w:rsidRPr="006D613E">
        <w:rPr>
          <w:noProof w:val="0"/>
        </w:rPr>
        <w:t>supportType</w:t>
      </w:r>
      <w:proofErr w:type="spellEnd"/>
      <w:r w:rsidRPr="006D613E">
        <w:rPr>
          <w:noProof w:val="0"/>
        </w:rPr>
        <w:t xml:space="preserve">="Supported" </w:t>
      </w:r>
      <w:proofErr w:type="spellStart"/>
      <w:r w:rsidRPr="006D613E">
        <w:rPr>
          <w:noProof w:val="0"/>
        </w:rPr>
        <w:t>dtdName</w:t>
      </w:r>
      <w:proofErr w:type="spellEnd"/>
      <w:r w:rsidRPr="006D613E">
        <w:rPr>
          <w:noProof w:val="0"/>
        </w:rPr>
        <w:t>=“</w:t>
      </w:r>
      <w:r w:rsidRPr="006D613E">
        <w:rPr>
          <w:noProof w:val="0"/>
          <w:color w:val="FF0000"/>
        </w:rPr>
        <w:t>WCTP version</w:t>
      </w:r>
      <w:r w:rsidRPr="006D613E">
        <w:rPr>
          <w:noProof w:val="0"/>
        </w:rPr>
        <w:t xml:space="preserve">” </w:t>
      </w:r>
      <w:proofErr w:type="spellStart"/>
      <w:r w:rsidRPr="006D613E">
        <w:rPr>
          <w:noProof w:val="0"/>
        </w:rPr>
        <w:t>verToken</w:t>
      </w:r>
      <w:proofErr w:type="spellEnd"/>
      <w:r w:rsidRPr="006D613E">
        <w:rPr>
          <w:noProof w:val="0"/>
        </w:rPr>
        <w:t>="11AA" /&gt;</w:t>
      </w:r>
    </w:p>
    <w:p w14:paraId="59431B64"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wctp-VersionResponse</w:t>
      </w:r>
      <w:proofErr w:type="spellEnd"/>
      <w:r w:rsidRPr="006D613E">
        <w:rPr>
          <w:noProof w:val="0"/>
        </w:rPr>
        <w:t>&gt;</w:t>
      </w:r>
    </w:p>
    <w:p w14:paraId="7E7EA0D1" w14:textId="77777777" w:rsidR="00B11855" w:rsidRPr="006D613E" w:rsidRDefault="003D003E" w:rsidP="00AE6681">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5AEC7BCB" w14:textId="77777777" w:rsidR="00B11855" w:rsidRPr="006D613E" w:rsidRDefault="00B11855" w:rsidP="00AE6681">
      <w:pPr>
        <w:pStyle w:val="TableXML"/>
        <w:rPr>
          <w:noProof w:val="0"/>
        </w:rPr>
      </w:pPr>
    </w:p>
    <w:p w14:paraId="3D55FCFA" w14:textId="77777777" w:rsidR="00B11855" w:rsidRPr="006D613E" w:rsidRDefault="003D003E" w:rsidP="00AE6681">
      <w:pPr>
        <w:pStyle w:val="BodyText"/>
      </w:pPr>
      <w:r w:rsidRPr="006D613E">
        <w:t xml:space="preserve">A response </w:t>
      </w:r>
      <w:proofErr w:type="spellStart"/>
      <w:r w:rsidRPr="006D613E">
        <w:t>dtdName</w:t>
      </w:r>
      <w:proofErr w:type="spellEnd"/>
      <w:r w:rsidRPr="006D613E">
        <w:t xml:space="preserve"> of "wctp-dtd-v1r3" indicates support for ACM </w:t>
      </w:r>
      <w:r w:rsidR="00CA3A2C" w:rsidRPr="006D613E">
        <w:t>Profile</w:t>
      </w:r>
      <w:r w:rsidRPr="006D613E">
        <w:t xml:space="preserve"> conformant WCTP version 1.3 which indicates support for Multiple Choice Response (MCR) pairs on WCTP </w:t>
      </w:r>
      <w:proofErr w:type="spellStart"/>
      <w:r w:rsidRPr="006D613E">
        <w:t>SubmitRequest</w:t>
      </w:r>
      <w:proofErr w:type="spellEnd"/>
      <w:r w:rsidRPr="006D613E">
        <w:t xml:space="preserve"> messages. MCR pairs are used to populate soft keys on wireless device operator interfaces and so that the reply value can be vendor specific and still be presented in a vendor agnostic manner. A response of </w:t>
      </w:r>
      <w:proofErr w:type="spellStart"/>
      <w:r w:rsidRPr="006D613E">
        <w:t>dtdName</w:t>
      </w:r>
      <w:proofErr w:type="spellEnd"/>
      <w:r w:rsidRPr="006D613E">
        <w:t xml:space="preserve"> of "wctp-dtd-v1r2" indicates support for WCTP 1.2 which supports non-paired MCR.</w:t>
      </w:r>
    </w:p>
    <w:p w14:paraId="26D6E1AE" w14:textId="77777777" w:rsidR="00B11855" w:rsidRPr="006D613E" w:rsidRDefault="003D003E" w:rsidP="005F16F9">
      <w:pPr>
        <w:pStyle w:val="AppendixHeading3"/>
        <w:rPr>
          <w:noProof w:val="0"/>
        </w:rPr>
      </w:pPr>
      <w:bookmarkStart w:id="1347" w:name="_Toc401769916"/>
      <w:bookmarkStart w:id="1348" w:name="_Toc466373869"/>
      <w:r w:rsidRPr="006D613E">
        <w:rPr>
          <w:noProof w:val="0"/>
        </w:rPr>
        <w:t xml:space="preserve">IHE PCD-06  - </w:t>
      </w:r>
      <w:proofErr w:type="spellStart"/>
      <w:r w:rsidRPr="006D613E">
        <w:rPr>
          <w:noProof w:val="0"/>
        </w:rPr>
        <w:t>wctp-SubmitRequest</w:t>
      </w:r>
      <w:proofErr w:type="spellEnd"/>
      <w:r w:rsidRPr="006D613E">
        <w:rPr>
          <w:noProof w:val="0"/>
        </w:rPr>
        <w:t xml:space="preserve"> – no MCR</w:t>
      </w:r>
      <w:bookmarkEnd w:id="1347"/>
      <w:bookmarkEnd w:id="1348"/>
    </w:p>
    <w:p w14:paraId="1C9CA867" w14:textId="1492FF50" w:rsidR="00B11855" w:rsidRPr="006D613E" w:rsidRDefault="003D003E" w:rsidP="00AE6681">
      <w:pPr>
        <w:pStyle w:val="BodyText"/>
      </w:pPr>
      <w:r w:rsidRPr="006D613E">
        <w:t xml:space="preserve">This message is used to send a message from the ACM </w:t>
      </w:r>
      <w:r w:rsidR="009E2B46">
        <w:t>Alert Manager</w:t>
      </w:r>
      <w:r w:rsidRPr="006D613E">
        <w:t xml:space="preserve"> to the ACM </w:t>
      </w:r>
      <w:r w:rsidR="00916BBE">
        <w:t>Alert Communicator</w:t>
      </w:r>
      <w:r w:rsidRPr="006D613E">
        <w:t xml:space="preserve"> when MCR is not to be indicated because this is either a test message or the ACM </w:t>
      </w:r>
      <w:r w:rsidR="00916BBE">
        <w:t>Alert Communicator</w:t>
      </w:r>
      <w:r w:rsidRPr="006D613E">
        <w:t xml:space="preserve"> does not support MCR.</w:t>
      </w:r>
    </w:p>
    <w:p w14:paraId="40F5493D" w14:textId="77777777" w:rsidR="00B11855" w:rsidRPr="006D613E" w:rsidRDefault="00B11855" w:rsidP="00AE6681">
      <w:pPr>
        <w:pStyle w:val="TableXML"/>
        <w:rPr>
          <w:noProof w:val="0"/>
        </w:rPr>
      </w:pPr>
    </w:p>
    <w:p w14:paraId="1D07907D" w14:textId="77777777" w:rsidR="00B11855" w:rsidRPr="006D613E" w:rsidRDefault="003D003E" w:rsidP="00AE6681">
      <w:pPr>
        <w:pStyle w:val="TableXML"/>
        <w:rPr>
          <w:noProof w:val="0"/>
        </w:rPr>
      </w:pPr>
      <w:proofErr w:type="gramStart"/>
      <w:r w:rsidRPr="006D613E">
        <w:rPr>
          <w:noProof w:val="0"/>
        </w:rPr>
        <w:t>&lt;?xml</w:t>
      </w:r>
      <w:proofErr w:type="gramEnd"/>
      <w:r w:rsidRPr="006D613E">
        <w:rPr>
          <w:noProof w:val="0"/>
        </w:rPr>
        <w:t xml:space="preserve"> version="1.0"?&gt;</w:t>
      </w:r>
    </w:p>
    <w:p w14:paraId="463ED165" w14:textId="77777777" w:rsidR="00B11855" w:rsidRPr="006D613E" w:rsidRDefault="003D003E" w:rsidP="00AE6681">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72F3DC31" w14:textId="77777777" w:rsidR="00B11855" w:rsidRPr="006D613E" w:rsidRDefault="003D003E" w:rsidP="00AE6681">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”&gt;</w:t>
      </w:r>
    </w:p>
    <w:p w14:paraId="10532F1A" w14:textId="77777777" w:rsidR="00B11855" w:rsidRPr="006D613E" w:rsidRDefault="003D003E" w:rsidP="00AE6681">
      <w:pPr>
        <w:pStyle w:val="TableXML"/>
        <w:rPr>
          <w:noProof w:val="0"/>
        </w:rPr>
      </w:pPr>
      <w:r w:rsidRPr="006D613E">
        <w:rPr>
          <w:noProof w:val="0"/>
        </w:rPr>
        <w:t xml:space="preserve">    &lt;</w:t>
      </w:r>
      <w:proofErr w:type="spellStart"/>
      <w:proofErr w:type="gramStart"/>
      <w:r w:rsidRPr="006D613E">
        <w:rPr>
          <w:noProof w:val="0"/>
        </w:rPr>
        <w:t>wctp-SubmitRequest</w:t>
      </w:r>
      <w:proofErr w:type="spellEnd"/>
      <w:proofErr w:type="gramEnd"/>
      <w:r w:rsidRPr="006D613E">
        <w:rPr>
          <w:noProof w:val="0"/>
        </w:rPr>
        <w:t>&gt;</w:t>
      </w:r>
    </w:p>
    <w:p w14:paraId="6242B01E"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wctp-SubmitHeader</w:t>
      </w:r>
      <w:proofErr w:type="spellEnd"/>
      <w:r w:rsidRPr="006D613E">
        <w:rPr>
          <w:noProof w:val="0"/>
        </w:rPr>
        <w:t xml:space="preserve"> </w:t>
      </w:r>
      <w:proofErr w:type="spellStart"/>
      <w:r w:rsidRPr="006D613E">
        <w:rPr>
          <w:noProof w:val="0"/>
        </w:rPr>
        <w:t>submitTimestamp</w:t>
      </w:r>
      <w:proofErr w:type="spellEnd"/>
      <w:r w:rsidRPr="006D613E">
        <w:rPr>
          <w:noProof w:val="0"/>
        </w:rPr>
        <w:t>="</w:t>
      </w:r>
      <w:r w:rsidRPr="006D613E">
        <w:rPr>
          <w:noProof w:val="0"/>
          <w:color w:val="FF0000"/>
        </w:rPr>
        <w:t>timestamp</w:t>
      </w:r>
      <w:r w:rsidRPr="006D613E">
        <w:rPr>
          <w:noProof w:val="0"/>
        </w:rPr>
        <w:t>"&gt;</w:t>
      </w:r>
    </w:p>
    <w:p w14:paraId="336B472A" w14:textId="77777777" w:rsidR="00B11855" w:rsidRPr="006D613E" w:rsidRDefault="003D003E" w:rsidP="00AE6681">
      <w:pPr>
        <w:pStyle w:val="TableXML"/>
        <w:rPr>
          <w:noProof w:val="0"/>
        </w:rPr>
      </w:pPr>
      <w:r w:rsidRPr="006D613E">
        <w:rPr>
          <w:noProof w:val="0"/>
        </w:rPr>
        <w:lastRenderedPageBreak/>
        <w:t xml:space="preserve">            &lt;</w:t>
      </w:r>
      <w:proofErr w:type="spellStart"/>
      <w:r w:rsidRPr="006D613E">
        <w:rPr>
          <w:noProof w:val="0"/>
        </w:rPr>
        <w:t>wctp</w:t>
      </w:r>
      <w:proofErr w:type="spellEnd"/>
      <w:r w:rsidRPr="006D613E">
        <w:rPr>
          <w:noProof w:val="0"/>
        </w:rPr>
        <w:t xml:space="preserve">-Originator </w:t>
      </w:r>
      <w:proofErr w:type="spellStart"/>
      <w:r w:rsidRPr="006D613E">
        <w:rPr>
          <w:noProof w:val="0"/>
        </w:rPr>
        <w:t>senderID</w:t>
      </w:r>
      <w:proofErr w:type="spellEnd"/>
      <w:r w:rsidRPr="006D613E">
        <w:rPr>
          <w:noProof w:val="0"/>
        </w:rPr>
        <w:t>="</w:t>
      </w:r>
      <w:r w:rsidRPr="006D613E">
        <w:rPr>
          <w:noProof w:val="0"/>
          <w:color w:val="FF0000"/>
        </w:rPr>
        <w:t>sender ID</w:t>
      </w:r>
      <w:r w:rsidRPr="006D613E">
        <w:rPr>
          <w:noProof w:val="0"/>
        </w:rPr>
        <w:t xml:space="preserve">" </w:t>
      </w:r>
      <w:proofErr w:type="spellStart"/>
      <w:r w:rsidRPr="006D613E">
        <w:rPr>
          <w:noProof w:val="0"/>
        </w:rPr>
        <w:t>securityCode</w:t>
      </w:r>
      <w:proofErr w:type="spellEnd"/>
      <w:r w:rsidRPr="006D613E">
        <w:rPr>
          <w:noProof w:val="0"/>
        </w:rPr>
        <w:t>="</w:t>
      </w:r>
      <w:r w:rsidRPr="006D613E">
        <w:rPr>
          <w:noProof w:val="0"/>
          <w:color w:val="FF0000"/>
        </w:rPr>
        <w:t>security code</w:t>
      </w:r>
      <w:r w:rsidRPr="006D613E">
        <w:rPr>
          <w:noProof w:val="0"/>
        </w:rPr>
        <w:t>"/&gt;</w:t>
      </w:r>
    </w:p>
    <w:p w14:paraId="3595EF0C"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wctp-MessageControl</w:t>
      </w:r>
      <w:proofErr w:type="spellEnd"/>
      <w:r w:rsidRPr="006D613E">
        <w:rPr>
          <w:noProof w:val="0"/>
        </w:rPr>
        <w:t xml:space="preserve"> </w:t>
      </w:r>
      <w:proofErr w:type="spellStart"/>
      <w:r w:rsidRPr="006D613E">
        <w:rPr>
          <w:noProof w:val="0"/>
        </w:rPr>
        <w:t>messageID</w:t>
      </w:r>
      <w:proofErr w:type="spellEnd"/>
      <w:r w:rsidRPr="006D613E">
        <w:rPr>
          <w:noProof w:val="0"/>
        </w:rPr>
        <w:t>="</w:t>
      </w:r>
      <w:r w:rsidRPr="006D613E">
        <w:rPr>
          <w:noProof w:val="0"/>
          <w:color w:val="FF0000"/>
        </w:rPr>
        <w:t>message ID</w:t>
      </w:r>
      <w:r w:rsidRPr="006D613E">
        <w:rPr>
          <w:noProof w:val="0"/>
        </w:rPr>
        <w:t xml:space="preserve">" </w:t>
      </w:r>
      <w:proofErr w:type="spellStart"/>
      <w:r w:rsidRPr="006D613E">
        <w:rPr>
          <w:noProof w:val="0"/>
        </w:rPr>
        <w:t>transactionID</w:t>
      </w:r>
      <w:proofErr w:type="spellEnd"/>
      <w:r w:rsidRPr="006D613E">
        <w:rPr>
          <w:noProof w:val="0"/>
        </w:rPr>
        <w:t>="</w:t>
      </w:r>
      <w:r w:rsidRPr="006D613E">
        <w:rPr>
          <w:noProof w:val="0"/>
          <w:color w:val="FF0000"/>
        </w:rPr>
        <w:t>transaction ID</w:t>
      </w:r>
      <w:r w:rsidRPr="006D613E">
        <w:rPr>
          <w:noProof w:val="0"/>
        </w:rPr>
        <w:t xml:space="preserve">" </w:t>
      </w:r>
      <w:proofErr w:type="spellStart"/>
      <w:r w:rsidRPr="006D613E">
        <w:rPr>
          <w:noProof w:val="0"/>
        </w:rPr>
        <w:t>allowResponse</w:t>
      </w:r>
      <w:proofErr w:type="spellEnd"/>
      <w:r w:rsidRPr="006D613E">
        <w:rPr>
          <w:noProof w:val="0"/>
        </w:rPr>
        <w:t xml:space="preserve">="true" </w:t>
      </w:r>
      <w:proofErr w:type="spellStart"/>
      <w:r w:rsidRPr="006D613E">
        <w:rPr>
          <w:noProof w:val="0"/>
        </w:rPr>
        <w:t>deliveryPriority</w:t>
      </w:r>
      <w:proofErr w:type="spellEnd"/>
      <w:r w:rsidRPr="006D613E">
        <w:rPr>
          <w:noProof w:val="0"/>
        </w:rPr>
        <w:t>="</w:t>
      </w:r>
      <w:r w:rsidRPr="006D613E">
        <w:rPr>
          <w:noProof w:val="0"/>
          <w:color w:val="FF0000"/>
        </w:rPr>
        <w:t>priority</w:t>
      </w:r>
      <w:r w:rsidRPr="006D613E">
        <w:rPr>
          <w:noProof w:val="0"/>
        </w:rPr>
        <w:t xml:space="preserve">" </w:t>
      </w:r>
      <w:proofErr w:type="spellStart"/>
      <w:r w:rsidRPr="006D613E">
        <w:rPr>
          <w:noProof w:val="0"/>
        </w:rPr>
        <w:t>notifyWhenDelivered</w:t>
      </w:r>
      <w:proofErr w:type="spellEnd"/>
      <w:r w:rsidRPr="006D613E">
        <w:rPr>
          <w:noProof w:val="0"/>
        </w:rPr>
        <w:t>="true" preformatted="true"/&gt;</w:t>
      </w:r>
    </w:p>
    <w:p w14:paraId="54008290"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-Recipient </w:t>
      </w:r>
      <w:proofErr w:type="spellStart"/>
      <w:r w:rsidRPr="006D613E">
        <w:rPr>
          <w:noProof w:val="0"/>
        </w:rPr>
        <w:t>recipientID</w:t>
      </w:r>
      <w:proofErr w:type="spellEnd"/>
      <w:r w:rsidRPr="006D613E">
        <w:rPr>
          <w:noProof w:val="0"/>
        </w:rPr>
        <w:t>="</w:t>
      </w:r>
      <w:r w:rsidRPr="006D613E">
        <w:rPr>
          <w:noProof w:val="0"/>
          <w:color w:val="FF0000"/>
        </w:rPr>
        <w:t>recipient PIN</w:t>
      </w:r>
      <w:r w:rsidRPr="006D613E">
        <w:rPr>
          <w:noProof w:val="0"/>
        </w:rPr>
        <w:t>"/&gt;</w:t>
      </w:r>
    </w:p>
    <w:p w14:paraId="329DBB09"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wctp-SubmitHeader</w:t>
      </w:r>
      <w:proofErr w:type="spellEnd"/>
      <w:r w:rsidRPr="006D613E">
        <w:rPr>
          <w:noProof w:val="0"/>
        </w:rPr>
        <w:t>&gt;</w:t>
      </w:r>
    </w:p>
    <w:p w14:paraId="681D113F" w14:textId="77777777" w:rsidR="00B11855" w:rsidRPr="006D613E" w:rsidRDefault="003D003E" w:rsidP="00AE6681">
      <w:pPr>
        <w:pStyle w:val="TableXML"/>
        <w:rPr>
          <w:noProof w:val="0"/>
        </w:rPr>
      </w:pPr>
      <w:r w:rsidRPr="006D613E">
        <w:rPr>
          <w:noProof w:val="0"/>
        </w:rPr>
        <w:t xml:space="preserve">        &lt;</w:t>
      </w:r>
      <w:proofErr w:type="spellStart"/>
      <w:proofErr w:type="gramStart"/>
      <w:r w:rsidRPr="006D613E">
        <w:rPr>
          <w:noProof w:val="0"/>
        </w:rPr>
        <w:t>wctp</w:t>
      </w:r>
      <w:proofErr w:type="spellEnd"/>
      <w:r w:rsidRPr="006D613E">
        <w:rPr>
          <w:noProof w:val="0"/>
        </w:rPr>
        <w:t>-Payload</w:t>
      </w:r>
      <w:proofErr w:type="gramEnd"/>
      <w:r w:rsidRPr="006D613E">
        <w:rPr>
          <w:noProof w:val="0"/>
        </w:rPr>
        <w:t>&gt;</w:t>
      </w:r>
    </w:p>
    <w:p w14:paraId="3E2B9AF1"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-Alphanumeric&gt;</w:t>
      </w:r>
      <w:r w:rsidRPr="006D613E">
        <w:rPr>
          <w:noProof w:val="0"/>
          <w:color w:val="FF0000"/>
        </w:rPr>
        <w:t>notification text</w:t>
      </w:r>
      <w:r w:rsidRPr="006D613E">
        <w:rPr>
          <w:noProof w:val="0"/>
        </w:rPr>
        <w:t>&lt;/</w:t>
      </w:r>
      <w:proofErr w:type="spellStart"/>
      <w:r w:rsidRPr="006D613E">
        <w:rPr>
          <w:noProof w:val="0"/>
        </w:rPr>
        <w:t>wctp</w:t>
      </w:r>
      <w:proofErr w:type="spellEnd"/>
      <w:r w:rsidRPr="006D613E">
        <w:rPr>
          <w:noProof w:val="0"/>
        </w:rPr>
        <w:t>-Alphanumeric&gt;</w:t>
      </w:r>
    </w:p>
    <w:p w14:paraId="29E3EF76"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-Payload&gt;</w:t>
      </w:r>
    </w:p>
    <w:p w14:paraId="28664887"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wctp-SubmitRequest</w:t>
      </w:r>
      <w:proofErr w:type="spellEnd"/>
      <w:r w:rsidRPr="006D613E">
        <w:rPr>
          <w:noProof w:val="0"/>
        </w:rPr>
        <w:t>&gt;</w:t>
      </w:r>
    </w:p>
    <w:p w14:paraId="76F92188" w14:textId="77777777" w:rsidR="00B11855" w:rsidRPr="006D613E" w:rsidRDefault="003D003E" w:rsidP="00AE6681">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4E884AFA" w14:textId="77777777" w:rsidR="00B11855" w:rsidRPr="006D613E" w:rsidRDefault="00B11855" w:rsidP="00AE6681">
      <w:pPr>
        <w:pStyle w:val="TableXML"/>
        <w:rPr>
          <w:noProof w:val="0"/>
        </w:rPr>
      </w:pPr>
    </w:p>
    <w:p w14:paraId="5DB13A4D" w14:textId="77777777" w:rsidR="00B11855" w:rsidRPr="006D613E" w:rsidRDefault="003D003E" w:rsidP="005F16F9">
      <w:pPr>
        <w:pStyle w:val="AppendixHeading3"/>
        <w:rPr>
          <w:noProof w:val="0"/>
        </w:rPr>
      </w:pPr>
      <w:bookmarkStart w:id="1349" w:name="_Toc401769917"/>
      <w:bookmarkStart w:id="1350" w:name="_Toc466373870"/>
      <w:r w:rsidRPr="006D613E">
        <w:rPr>
          <w:noProof w:val="0"/>
        </w:rPr>
        <w:t xml:space="preserve">IHE PCD-06  - </w:t>
      </w:r>
      <w:proofErr w:type="spellStart"/>
      <w:r w:rsidRPr="006D613E">
        <w:rPr>
          <w:noProof w:val="0"/>
        </w:rPr>
        <w:t>wctp-SubmitRequest</w:t>
      </w:r>
      <w:proofErr w:type="spellEnd"/>
      <w:r w:rsidRPr="006D613E">
        <w:rPr>
          <w:noProof w:val="0"/>
        </w:rPr>
        <w:t xml:space="preserve"> – Unpaired MCR</w:t>
      </w:r>
      <w:bookmarkEnd w:id="1349"/>
      <w:bookmarkEnd w:id="1350"/>
    </w:p>
    <w:p w14:paraId="731681DF" w14:textId="12903265" w:rsidR="00B11855" w:rsidRPr="006D613E" w:rsidRDefault="003D003E" w:rsidP="00AE6681">
      <w:pPr>
        <w:pStyle w:val="BodyText"/>
      </w:pPr>
      <w:r w:rsidRPr="006D613E">
        <w:t xml:space="preserve">This message is used when the ACM </w:t>
      </w:r>
      <w:r w:rsidR="009E2B46">
        <w:t>Alert Manager</w:t>
      </w:r>
      <w:r w:rsidRPr="006D613E">
        <w:t xml:space="preserve"> wants to send a message to the ACM </w:t>
      </w:r>
      <w:r w:rsidR="00916BBE">
        <w:t>Alert Communicator</w:t>
      </w:r>
      <w:r w:rsidRPr="006D613E">
        <w:t xml:space="preserve"> and while MCR is to be indicated the ACM </w:t>
      </w:r>
      <w:r w:rsidR="00916BBE">
        <w:t>Alert Communicator</w:t>
      </w:r>
      <w:r w:rsidRPr="006D613E">
        <w:t xml:space="preserve"> does not support paired MCR so unpaired MCR is used.</w:t>
      </w:r>
    </w:p>
    <w:p w14:paraId="4181496A" w14:textId="77777777" w:rsidR="00B11855" w:rsidRPr="006D613E" w:rsidRDefault="00B11855" w:rsidP="00EE391A">
      <w:pPr>
        <w:pStyle w:val="BodyText"/>
      </w:pPr>
    </w:p>
    <w:p w14:paraId="17EA35A9" w14:textId="77777777" w:rsidR="00B11855" w:rsidRPr="006D613E" w:rsidRDefault="003D003E" w:rsidP="00B07DBC">
      <w:pPr>
        <w:pStyle w:val="TableXML"/>
        <w:rPr>
          <w:noProof w:val="0"/>
        </w:rPr>
      </w:pPr>
      <w:proofErr w:type="gramStart"/>
      <w:r w:rsidRPr="006D613E">
        <w:rPr>
          <w:noProof w:val="0"/>
        </w:rPr>
        <w:t>&lt;?xml</w:t>
      </w:r>
      <w:proofErr w:type="gramEnd"/>
      <w:r w:rsidRPr="006D613E">
        <w:rPr>
          <w:noProof w:val="0"/>
        </w:rPr>
        <w:t xml:space="preserve"> version="1.0"?&gt;</w:t>
      </w:r>
    </w:p>
    <w:p w14:paraId="0F19592F" w14:textId="77777777" w:rsidR="00B11855" w:rsidRPr="006D613E" w:rsidRDefault="003D003E" w:rsidP="00B07DBC">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5A7F09CF" w14:textId="77777777" w:rsidR="00B11855" w:rsidRPr="006D613E" w:rsidRDefault="003D003E" w:rsidP="00B07DBC">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”&gt;</w:t>
      </w:r>
    </w:p>
    <w:p w14:paraId="56A82AB5" w14:textId="77777777" w:rsidR="00B11855" w:rsidRPr="006D613E" w:rsidRDefault="003D003E" w:rsidP="00B07DBC">
      <w:pPr>
        <w:pStyle w:val="TableXML"/>
        <w:rPr>
          <w:noProof w:val="0"/>
        </w:rPr>
      </w:pPr>
      <w:r w:rsidRPr="006D613E">
        <w:rPr>
          <w:noProof w:val="0"/>
        </w:rPr>
        <w:t xml:space="preserve">    &lt;</w:t>
      </w:r>
      <w:proofErr w:type="spellStart"/>
      <w:proofErr w:type="gramStart"/>
      <w:r w:rsidRPr="006D613E">
        <w:rPr>
          <w:noProof w:val="0"/>
        </w:rPr>
        <w:t>wctp-SubmitRequest</w:t>
      </w:r>
      <w:proofErr w:type="spellEnd"/>
      <w:proofErr w:type="gramEnd"/>
      <w:r w:rsidRPr="006D613E">
        <w:rPr>
          <w:noProof w:val="0"/>
        </w:rPr>
        <w:t>&gt;</w:t>
      </w:r>
    </w:p>
    <w:p w14:paraId="0C7B39CC" w14:textId="77777777" w:rsidR="00B11855" w:rsidRPr="006D613E" w:rsidRDefault="003D003E" w:rsidP="00B07DBC">
      <w:pPr>
        <w:pStyle w:val="TableXML"/>
        <w:rPr>
          <w:noProof w:val="0"/>
        </w:rPr>
      </w:pPr>
      <w:r w:rsidRPr="006D613E">
        <w:rPr>
          <w:noProof w:val="0"/>
        </w:rPr>
        <w:t xml:space="preserve">        &lt;</w:t>
      </w:r>
      <w:proofErr w:type="spellStart"/>
      <w:r w:rsidRPr="006D613E">
        <w:rPr>
          <w:noProof w:val="0"/>
        </w:rPr>
        <w:t>wctp-SubmitHeader</w:t>
      </w:r>
      <w:proofErr w:type="spellEnd"/>
      <w:r w:rsidRPr="006D613E">
        <w:rPr>
          <w:noProof w:val="0"/>
        </w:rPr>
        <w:t xml:space="preserve"> </w:t>
      </w:r>
      <w:proofErr w:type="spellStart"/>
      <w:r w:rsidRPr="006D613E">
        <w:rPr>
          <w:noProof w:val="0"/>
        </w:rPr>
        <w:t>submitTimestamp</w:t>
      </w:r>
      <w:proofErr w:type="spellEnd"/>
      <w:r w:rsidRPr="006D613E">
        <w:rPr>
          <w:noProof w:val="0"/>
        </w:rPr>
        <w:t>="</w:t>
      </w:r>
      <w:r w:rsidRPr="006D613E">
        <w:rPr>
          <w:noProof w:val="0"/>
          <w:color w:val="FF0000"/>
        </w:rPr>
        <w:t>timestamp</w:t>
      </w:r>
      <w:r w:rsidRPr="006D613E">
        <w:rPr>
          <w:noProof w:val="0"/>
        </w:rPr>
        <w:t>"&gt;</w:t>
      </w:r>
    </w:p>
    <w:p w14:paraId="6E650AFE" w14:textId="77777777" w:rsidR="00B11855" w:rsidRPr="006D613E" w:rsidRDefault="003D003E" w:rsidP="00B07DBC">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-Originator </w:t>
      </w:r>
      <w:proofErr w:type="spellStart"/>
      <w:r w:rsidRPr="006D613E">
        <w:rPr>
          <w:noProof w:val="0"/>
        </w:rPr>
        <w:t>senderID</w:t>
      </w:r>
      <w:proofErr w:type="spellEnd"/>
      <w:r w:rsidRPr="006D613E">
        <w:rPr>
          <w:noProof w:val="0"/>
        </w:rPr>
        <w:t>="</w:t>
      </w:r>
      <w:r w:rsidRPr="006D613E">
        <w:rPr>
          <w:noProof w:val="0"/>
          <w:color w:val="FF0000"/>
        </w:rPr>
        <w:t>sender ID</w:t>
      </w:r>
      <w:r w:rsidRPr="006D613E">
        <w:rPr>
          <w:noProof w:val="0"/>
        </w:rPr>
        <w:t xml:space="preserve">" </w:t>
      </w:r>
      <w:proofErr w:type="spellStart"/>
      <w:r w:rsidRPr="006D613E">
        <w:rPr>
          <w:noProof w:val="0"/>
        </w:rPr>
        <w:t>securityCode</w:t>
      </w:r>
      <w:proofErr w:type="spellEnd"/>
      <w:r w:rsidRPr="006D613E">
        <w:rPr>
          <w:noProof w:val="0"/>
        </w:rPr>
        <w:t>="</w:t>
      </w:r>
      <w:r w:rsidRPr="006D613E">
        <w:rPr>
          <w:noProof w:val="0"/>
          <w:color w:val="FF0000"/>
        </w:rPr>
        <w:t>security code</w:t>
      </w:r>
      <w:r w:rsidRPr="006D613E">
        <w:rPr>
          <w:noProof w:val="0"/>
        </w:rPr>
        <w:t>"/&gt;</w:t>
      </w:r>
    </w:p>
    <w:p w14:paraId="3563A1D8" w14:textId="77777777" w:rsidR="00B11855" w:rsidRPr="006D613E" w:rsidRDefault="003D003E" w:rsidP="00B07DBC">
      <w:pPr>
        <w:pStyle w:val="TableXML"/>
        <w:rPr>
          <w:noProof w:val="0"/>
        </w:rPr>
      </w:pPr>
      <w:r w:rsidRPr="006D613E">
        <w:rPr>
          <w:noProof w:val="0"/>
        </w:rPr>
        <w:t xml:space="preserve">            &lt;</w:t>
      </w:r>
      <w:proofErr w:type="spellStart"/>
      <w:r w:rsidRPr="006D613E">
        <w:rPr>
          <w:noProof w:val="0"/>
        </w:rPr>
        <w:t>wctp-MessageControl</w:t>
      </w:r>
      <w:proofErr w:type="spellEnd"/>
      <w:r w:rsidRPr="006D613E">
        <w:rPr>
          <w:noProof w:val="0"/>
        </w:rPr>
        <w:t xml:space="preserve"> </w:t>
      </w:r>
      <w:proofErr w:type="spellStart"/>
      <w:r w:rsidRPr="006D613E">
        <w:rPr>
          <w:noProof w:val="0"/>
        </w:rPr>
        <w:t>messageID</w:t>
      </w:r>
      <w:proofErr w:type="spellEnd"/>
      <w:r w:rsidRPr="006D613E">
        <w:rPr>
          <w:noProof w:val="0"/>
        </w:rPr>
        <w:t>="</w:t>
      </w:r>
      <w:r w:rsidRPr="006D613E">
        <w:rPr>
          <w:noProof w:val="0"/>
          <w:color w:val="FF0000"/>
        </w:rPr>
        <w:t>message ID</w:t>
      </w:r>
      <w:r w:rsidRPr="006D613E">
        <w:rPr>
          <w:noProof w:val="0"/>
        </w:rPr>
        <w:t xml:space="preserve">" </w:t>
      </w:r>
      <w:proofErr w:type="spellStart"/>
      <w:r w:rsidRPr="006D613E">
        <w:rPr>
          <w:noProof w:val="0"/>
        </w:rPr>
        <w:t>transactionID</w:t>
      </w:r>
      <w:proofErr w:type="spellEnd"/>
      <w:r w:rsidRPr="006D613E">
        <w:rPr>
          <w:noProof w:val="0"/>
        </w:rPr>
        <w:t>="</w:t>
      </w:r>
      <w:r w:rsidRPr="006D613E">
        <w:rPr>
          <w:noProof w:val="0"/>
          <w:color w:val="FF0000"/>
        </w:rPr>
        <w:t>transaction ID</w:t>
      </w:r>
      <w:r w:rsidRPr="006D613E">
        <w:rPr>
          <w:noProof w:val="0"/>
        </w:rPr>
        <w:t xml:space="preserve">" </w:t>
      </w:r>
      <w:proofErr w:type="spellStart"/>
      <w:r w:rsidRPr="006D613E">
        <w:rPr>
          <w:noProof w:val="0"/>
        </w:rPr>
        <w:t>allowResponse</w:t>
      </w:r>
      <w:proofErr w:type="spellEnd"/>
      <w:r w:rsidRPr="006D613E">
        <w:rPr>
          <w:noProof w:val="0"/>
        </w:rPr>
        <w:t xml:space="preserve">="true" </w:t>
      </w:r>
      <w:proofErr w:type="spellStart"/>
      <w:r w:rsidRPr="006D613E">
        <w:rPr>
          <w:noProof w:val="0"/>
        </w:rPr>
        <w:t>deliveryPriority</w:t>
      </w:r>
      <w:proofErr w:type="spellEnd"/>
      <w:r w:rsidRPr="006D613E">
        <w:rPr>
          <w:noProof w:val="0"/>
        </w:rPr>
        <w:t>="</w:t>
      </w:r>
      <w:r w:rsidRPr="006D613E">
        <w:rPr>
          <w:noProof w:val="0"/>
          <w:color w:val="FF0000"/>
        </w:rPr>
        <w:t>priority</w:t>
      </w:r>
      <w:r w:rsidRPr="006D613E">
        <w:rPr>
          <w:noProof w:val="0"/>
        </w:rPr>
        <w:t xml:space="preserve">" </w:t>
      </w:r>
      <w:proofErr w:type="spellStart"/>
      <w:r w:rsidRPr="006D613E">
        <w:rPr>
          <w:noProof w:val="0"/>
        </w:rPr>
        <w:t>notifyWhenDelivered</w:t>
      </w:r>
      <w:proofErr w:type="spellEnd"/>
      <w:r w:rsidRPr="006D613E">
        <w:rPr>
          <w:noProof w:val="0"/>
        </w:rPr>
        <w:t xml:space="preserve">="true" preformatted="true" </w:t>
      </w:r>
      <w:proofErr w:type="spellStart"/>
      <w:r w:rsidRPr="006D613E">
        <w:rPr>
          <w:noProof w:val="0"/>
        </w:rPr>
        <w:t>notifyWhenRead</w:t>
      </w:r>
      <w:proofErr w:type="spellEnd"/>
      <w:r w:rsidRPr="006D613E">
        <w:rPr>
          <w:noProof w:val="0"/>
        </w:rPr>
        <w:t>="true"/&gt;</w:t>
      </w:r>
    </w:p>
    <w:p w14:paraId="4A44A0C7" w14:textId="77777777" w:rsidR="00B11855" w:rsidRPr="006D613E" w:rsidRDefault="003D003E" w:rsidP="00B07DBC">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-Recipient </w:t>
      </w:r>
      <w:proofErr w:type="spellStart"/>
      <w:r w:rsidRPr="006D613E">
        <w:rPr>
          <w:noProof w:val="0"/>
        </w:rPr>
        <w:t>recipientID</w:t>
      </w:r>
      <w:proofErr w:type="spellEnd"/>
      <w:r w:rsidRPr="006D613E">
        <w:rPr>
          <w:noProof w:val="0"/>
        </w:rPr>
        <w:t>="</w:t>
      </w:r>
      <w:r w:rsidRPr="006D613E">
        <w:rPr>
          <w:noProof w:val="0"/>
          <w:color w:val="FF0000"/>
        </w:rPr>
        <w:t>recipient PIN</w:t>
      </w:r>
      <w:r w:rsidRPr="006D613E">
        <w:rPr>
          <w:noProof w:val="0"/>
        </w:rPr>
        <w:t>"/&gt;</w:t>
      </w:r>
    </w:p>
    <w:p w14:paraId="45D8CCCE" w14:textId="77777777" w:rsidR="00B11855" w:rsidRPr="006D613E" w:rsidRDefault="003D003E" w:rsidP="00B07DBC">
      <w:pPr>
        <w:pStyle w:val="TableXML"/>
        <w:rPr>
          <w:noProof w:val="0"/>
        </w:rPr>
      </w:pPr>
      <w:r w:rsidRPr="006D613E">
        <w:rPr>
          <w:noProof w:val="0"/>
        </w:rPr>
        <w:t xml:space="preserve">        &lt;/</w:t>
      </w:r>
      <w:proofErr w:type="spellStart"/>
      <w:r w:rsidRPr="006D613E">
        <w:rPr>
          <w:noProof w:val="0"/>
        </w:rPr>
        <w:t>wctp-SubmitHeader</w:t>
      </w:r>
      <w:proofErr w:type="spellEnd"/>
      <w:r w:rsidRPr="006D613E">
        <w:rPr>
          <w:noProof w:val="0"/>
        </w:rPr>
        <w:t>&gt;</w:t>
      </w:r>
    </w:p>
    <w:p w14:paraId="2935E4DC" w14:textId="77777777" w:rsidR="00B11855" w:rsidRPr="006D613E" w:rsidRDefault="003D003E" w:rsidP="00B07DBC">
      <w:pPr>
        <w:pStyle w:val="TableXML"/>
        <w:rPr>
          <w:noProof w:val="0"/>
        </w:rPr>
      </w:pPr>
      <w:r w:rsidRPr="006D613E">
        <w:rPr>
          <w:noProof w:val="0"/>
        </w:rPr>
        <w:t xml:space="preserve">        &lt;</w:t>
      </w:r>
      <w:proofErr w:type="spellStart"/>
      <w:proofErr w:type="gramStart"/>
      <w:r w:rsidRPr="006D613E">
        <w:rPr>
          <w:noProof w:val="0"/>
        </w:rPr>
        <w:t>wctp</w:t>
      </w:r>
      <w:proofErr w:type="spellEnd"/>
      <w:r w:rsidRPr="006D613E">
        <w:rPr>
          <w:noProof w:val="0"/>
        </w:rPr>
        <w:t>-Payload</w:t>
      </w:r>
      <w:proofErr w:type="gramEnd"/>
      <w:r w:rsidRPr="006D613E">
        <w:rPr>
          <w:noProof w:val="0"/>
        </w:rPr>
        <w:t>&gt;</w:t>
      </w:r>
    </w:p>
    <w:p w14:paraId="1399A697" w14:textId="77777777" w:rsidR="00B11855" w:rsidRPr="006D613E" w:rsidRDefault="003D003E" w:rsidP="00B07DBC">
      <w:pPr>
        <w:pStyle w:val="TableXML"/>
        <w:rPr>
          <w:noProof w:val="0"/>
        </w:rPr>
      </w:pPr>
      <w:r w:rsidRPr="006D613E">
        <w:rPr>
          <w:noProof w:val="0"/>
        </w:rPr>
        <w:t xml:space="preserve">            &lt;</w:t>
      </w:r>
      <w:proofErr w:type="spellStart"/>
      <w:proofErr w:type="gramStart"/>
      <w:r w:rsidRPr="006D613E">
        <w:rPr>
          <w:noProof w:val="0"/>
        </w:rPr>
        <w:t>wctp</w:t>
      </w:r>
      <w:proofErr w:type="spellEnd"/>
      <w:r w:rsidRPr="006D613E">
        <w:rPr>
          <w:noProof w:val="0"/>
        </w:rPr>
        <w:t>-MCR</w:t>
      </w:r>
      <w:proofErr w:type="gramEnd"/>
      <w:r w:rsidRPr="006D613E">
        <w:rPr>
          <w:noProof w:val="0"/>
        </w:rPr>
        <w:t>&gt;</w:t>
      </w:r>
    </w:p>
    <w:p w14:paraId="08989A18" w14:textId="77777777" w:rsidR="00B11855" w:rsidRPr="006D613E" w:rsidRDefault="003D003E" w:rsidP="00B07DBC">
      <w:pPr>
        <w:pStyle w:val="TableXML"/>
        <w:rPr>
          <w:noProof w:val="0"/>
        </w:rPr>
      </w:pPr>
      <w:r w:rsidRPr="006D613E">
        <w:rPr>
          <w:noProof w:val="0"/>
        </w:rPr>
        <w:t xml:space="preserve">                &lt;</w:t>
      </w:r>
      <w:proofErr w:type="spellStart"/>
      <w:r w:rsidRPr="006D613E">
        <w:rPr>
          <w:noProof w:val="0"/>
        </w:rPr>
        <w:t>wctp-MessageText</w:t>
      </w:r>
      <w:proofErr w:type="spellEnd"/>
      <w:r w:rsidRPr="006D613E">
        <w:rPr>
          <w:noProof w:val="0"/>
        </w:rPr>
        <w:t>&gt;</w:t>
      </w:r>
      <w:r w:rsidRPr="006D613E">
        <w:rPr>
          <w:noProof w:val="0"/>
          <w:color w:val="FF0000"/>
        </w:rPr>
        <w:t>notification text</w:t>
      </w:r>
      <w:r w:rsidRPr="006D613E">
        <w:rPr>
          <w:noProof w:val="0"/>
        </w:rPr>
        <w:t>&lt;/</w:t>
      </w:r>
      <w:proofErr w:type="spellStart"/>
      <w:r w:rsidRPr="006D613E">
        <w:rPr>
          <w:noProof w:val="0"/>
        </w:rPr>
        <w:t>wctp-MessageText</w:t>
      </w:r>
      <w:proofErr w:type="spellEnd"/>
      <w:r w:rsidRPr="006D613E">
        <w:rPr>
          <w:noProof w:val="0"/>
        </w:rPr>
        <w:t>&gt;</w:t>
      </w:r>
    </w:p>
    <w:p w14:paraId="615C36C6" w14:textId="77777777" w:rsidR="00B11855" w:rsidRPr="006D613E" w:rsidRDefault="003D003E" w:rsidP="00B07DBC">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-Choice&gt;Accept&lt;/</w:t>
      </w:r>
      <w:proofErr w:type="spellStart"/>
      <w:r w:rsidRPr="006D613E">
        <w:rPr>
          <w:noProof w:val="0"/>
        </w:rPr>
        <w:t>wctp</w:t>
      </w:r>
      <w:proofErr w:type="spellEnd"/>
      <w:r w:rsidRPr="006D613E">
        <w:rPr>
          <w:noProof w:val="0"/>
        </w:rPr>
        <w:t>-Choice&gt;</w:t>
      </w:r>
    </w:p>
    <w:p w14:paraId="29AE42A4" w14:textId="77777777" w:rsidR="00B11855" w:rsidRPr="006D613E" w:rsidRDefault="003D003E" w:rsidP="00B07DBC">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-Choice&gt;Reject&lt;/</w:t>
      </w:r>
      <w:proofErr w:type="spellStart"/>
      <w:r w:rsidRPr="006D613E">
        <w:rPr>
          <w:noProof w:val="0"/>
        </w:rPr>
        <w:t>wctp</w:t>
      </w:r>
      <w:proofErr w:type="spellEnd"/>
      <w:r w:rsidRPr="006D613E">
        <w:rPr>
          <w:noProof w:val="0"/>
        </w:rPr>
        <w:t>-Choice&gt;</w:t>
      </w:r>
    </w:p>
    <w:p w14:paraId="1D3F58F5" w14:textId="77777777" w:rsidR="00B11855" w:rsidRPr="006D613E" w:rsidRDefault="003D003E" w:rsidP="00B07DBC">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-MCR&gt;</w:t>
      </w:r>
    </w:p>
    <w:p w14:paraId="22447E81" w14:textId="77777777" w:rsidR="00B11855" w:rsidRPr="006D613E" w:rsidRDefault="003D003E" w:rsidP="00B07DBC">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-Payload&gt;</w:t>
      </w:r>
    </w:p>
    <w:p w14:paraId="38B5E9FD" w14:textId="77777777" w:rsidR="00B11855" w:rsidRPr="006D613E" w:rsidRDefault="003D003E" w:rsidP="00B07DBC">
      <w:pPr>
        <w:pStyle w:val="TableXML"/>
        <w:rPr>
          <w:noProof w:val="0"/>
        </w:rPr>
      </w:pPr>
      <w:r w:rsidRPr="006D613E">
        <w:rPr>
          <w:noProof w:val="0"/>
        </w:rPr>
        <w:t xml:space="preserve">    &lt;/</w:t>
      </w:r>
      <w:proofErr w:type="spellStart"/>
      <w:r w:rsidRPr="006D613E">
        <w:rPr>
          <w:noProof w:val="0"/>
        </w:rPr>
        <w:t>wctp-SubmitRequest</w:t>
      </w:r>
      <w:proofErr w:type="spellEnd"/>
      <w:r w:rsidRPr="006D613E">
        <w:rPr>
          <w:noProof w:val="0"/>
        </w:rPr>
        <w:t>&gt;</w:t>
      </w:r>
    </w:p>
    <w:p w14:paraId="35DE618F" w14:textId="77777777" w:rsidR="00B11855" w:rsidRPr="006D613E" w:rsidRDefault="003D003E" w:rsidP="00B07DBC">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2F516BD7" w14:textId="77777777" w:rsidR="00B11855" w:rsidRPr="006D613E" w:rsidRDefault="00B11855" w:rsidP="00B07DBC">
      <w:pPr>
        <w:pStyle w:val="TableXML"/>
        <w:rPr>
          <w:noProof w:val="0"/>
        </w:rPr>
      </w:pPr>
    </w:p>
    <w:p w14:paraId="61A2D61E" w14:textId="6B156ECD" w:rsidR="00B11855" w:rsidRPr="006D613E" w:rsidRDefault="003D003E" w:rsidP="00AE6681">
      <w:pPr>
        <w:pStyle w:val="BodyText"/>
      </w:pPr>
      <w:r w:rsidRPr="006D613E">
        <w:t xml:space="preserve">When using unpaired MCR the </w:t>
      </w:r>
      <w:proofErr w:type="spellStart"/>
      <w:r w:rsidRPr="006D613E">
        <w:t>wctp</w:t>
      </w:r>
      <w:proofErr w:type="spellEnd"/>
      <w:r w:rsidRPr="006D613E">
        <w:t xml:space="preserve">-Choice value selected by the endpoint device operator is the response data from the WCTP server (the ACM </w:t>
      </w:r>
      <w:r w:rsidR="00916BBE">
        <w:t>Alert Communicator</w:t>
      </w:r>
      <w:r w:rsidRPr="006D613E">
        <w:t xml:space="preserve">) back to the WCTP client (the ACM </w:t>
      </w:r>
      <w:r w:rsidR="009E2B46">
        <w:t>Alert Manager</w:t>
      </w:r>
      <w:r w:rsidRPr="006D613E">
        <w:t>).</w:t>
      </w:r>
    </w:p>
    <w:p w14:paraId="3EFD33E3" w14:textId="77777777" w:rsidR="00B11855" w:rsidRPr="006D613E" w:rsidRDefault="003D003E" w:rsidP="005F16F9">
      <w:pPr>
        <w:pStyle w:val="AppendixHeading3"/>
        <w:rPr>
          <w:noProof w:val="0"/>
        </w:rPr>
      </w:pPr>
      <w:bookmarkStart w:id="1351" w:name="_Toc401769918"/>
      <w:bookmarkStart w:id="1352" w:name="_Toc466373871"/>
      <w:r w:rsidRPr="006D613E">
        <w:rPr>
          <w:noProof w:val="0"/>
        </w:rPr>
        <w:t xml:space="preserve">IHE PCD-06 - </w:t>
      </w:r>
      <w:proofErr w:type="spellStart"/>
      <w:r w:rsidRPr="006D613E">
        <w:rPr>
          <w:noProof w:val="0"/>
        </w:rPr>
        <w:t>wctp-SubmitRequest</w:t>
      </w:r>
      <w:proofErr w:type="spellEnd"/>
      <w:r w:rsidRPr="006D613E">
        <w:rPr>
          <w:noProof w:val="0"/>
        </w:rPr>
        <w:t xml:space="preserve"> – Paired MCR</w:t>
      </w:r>
      <w:bookmarkEnd w:id="1351"/>
      <w:bookmarkEnd w:id="1352"/>
    </w:p>
    <w:p w14:paraId="12BC5007" w14:textId="1A64DEF7" w:rsidR="00B11855" w:rsidRPr="006D613E" w:rsidRDefault="003D003E" w:rsidP="00AE6681">
      <w:pPr>
        <w:pStyle w:val="BodyText"/>
      </w:pPr>
      <w:r w:rsidRPr="006D613E">
        <w:t xml:space="preserve">This message is used to send a message from the ACM </w:t>
      </w:r>
      <w:r w:rsidR="009E2B46">
        <w:t>Alert Manager</w:t>
      </w:r>
      <w:r w:rsidRPr="006D613E">
        <w:t xml:space="preserve"> to the ACM </w:t>
      </w:r>
      <w:r w:rsidR="00916BBE">
        <w:t>Alert Communicator</w:t>
      </w:r>
      <w:r w:rsidRPr="006D613E">
        <w:t xml:space="preserve"> when the ACM </w:t>
      </w:r>
      <w:r w:rsidR="00916BBE">
        <w:t>Alert Communicator</w:t>
      </w:r>
      <w:r w:rsidRPr="006D613E">
        <w:t xml:space="preserve"> supports paired MCR.</w:t>
      </w:r>
    </w:p>
    <w:p w14:paraId="5D56D7BC" w14:textId="77777777" w:rsidR="00B11855" w:rsidRPr="006D613E" w:rsidRDefault="00B11855" w:rsidP="00AE6681">
      <w:pPr>
        <w:pStyle w:val="TableXML"/>
        <w:rPr>
          <w:noProof w:val="0"/>
        </w:rPr>
      </w:pPr>
    </w:p>
    <w:p w14:paraId="679F342A" w14:textId="77777777" w:rsidR="00B11855" w:rsidRPr="006D613E" w:rsidRDefault="003D003E" w:rsidP="00AE6681">
      <w:pPr>
        <w:pStyle w:val="TableXML"/>
        <w:rPr>
          <w:noProof w:val="0"/>
        </w:rPr>
      </w:pPr>
      <w:proofErr w:type="gramStart"/>
      <w:r w:rsidRPr="006D613E">
        <w:rPr>
          <w:noProof w:val="0"/>
        </w:rPr>
        <w:lastRenderedPageBreak/>
        <w:t>&lt;?xml</w:t>
      </w:r>
      <w:proofErr w:type="gramEnd"/>
      <w:r w:rsidRPr="006D613E">
        <w:rPr>
          <w:noProof w:val="0"/>
        </w:rPr>
        <w:t xml:space="preserve"> version="1.0"?&gt;</w:t>
      </w:r>
    </w:p>
    <w:p w14:paraId="61A12C89" w14:textId="77777777" w:rsidR="00B11855" w:rsidRPr="006D613E" w:rsidRDefault="003D003E" w:rsidP="00AE6681">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7F367894" w14:textId="77777777" w:rsidR="00B11855" w:rsidRPr="006D613E" w:rsidRDefault="003D003E" w:rsidP="00AE6681">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”&gt;</w:t>
      </w:r>
    </w:p>
    <w:p w14:paraId="67BCCCC9" w14:textId="77777777" w:rsidR="00B11855" w:rsidRPr="006D613E" w:rsidRDefault="003D003E" w:rsidP="00AE6681">
      <w:pPr>
        <w:pStyle w:val="TableXML"/>
        <w:rPr>
          <w:noProof w:val="0"/>
        </w:rPr>
      </w:pPr>
      <w:r w:rsidRPr="006D613E">
        <w:rPr>
          <w:noProof w:val="0"/>
        </w:rPr>
        <w:t xml:space="preserve">    &lt;</w:t>
      </w:r>
      <w:proofErr w:type="spellStart"/>
      <w:proofErr w:type="gramStart"/>
      <w:r w:rsidRPr="006D613E">
        <w:rPr>
          <w:noProof w:val="0"/>
        </w:rPr>
        <w:t>wctp-SubmitRequest</w:t>
      </w:r>
      <w:proofErr w:type="spellEnd"/>
      <w:proofErr w:type="gramEnd"/>
      <w:r w:rsidRPr="006D613E">
        <w:rPr>
          <w:noProof w:val="0"/>
        </w:rPr>
        <w:t>&gt;</w:t>
      </w:r>
    </w:p>
    <w:p w14:paraId="51092125"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wctp-SubmitHeader</w:t>
      </w:r>
      <w:proofErr w:type="spellEnd"/>
      <w:r w:rsidRPr="006D613E">
        <w:rPr>
          <w:noProof w:val="0"/>
        </w:rPr>
        <w:t xml:space="preserve"> </w:t>
      </w:r>
      <w:proofErr w:type="spellStart"/>
      <w:r w:rsidRPr="006D613E">
        <w:rPr>
          <w:noProof w:val="0"/>
        </w:rPr>
        <w:t>submitTimestamp</w:t>
      </w:r>
      <w:proofErr w:type="spellEnd"/>
      <w:r w:rsidRPr="006D613E">
        <w:rPr>
          <w:noProof w:val="0"/>
        </w:rPr>
        <w:t>="</w:t>
      </w:r>
      <w:r w:rsidRPr="006D613E">
        <w:rPr>
          <w:noProof w:val="0"/>
          <w:color w:val="FF0000"/>
        </w:rPr>
        <w:t>timestamp</w:t>
      </w:r>
      <w:r w:rsidRPr="006D613E">
        <w:rPr>
          <w:noProof w:val="0"/>
        </w:rPr>
        <w:t>"&gt;</w:t>
      </w:r>
    </w:p>
    <w:p w14:paraId="66497862"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-Originator </w:t>
      </w:r>
      <w:proofErr w:type="spellStart"/>
      <w:r w:rsidRPr="006D613E">
        <w:rPr>
          <w:noProof w:val="0"/>
        </w:rPr>
        <w:t>senderID</w:t>
      </w:r>
      <w:proofErr w:type="spellEnd"/>
      <w:r w:rsidRPr="006D613E">
        <w:rPr>
          <w:noProof w:val="0"/>
        </w:rPr>
        <w:t>="</w:t>
      </w:r>
      <w:r w:rsidRPr="006D613E">
        <w:rPr>
          <w:noProof w:val="0"/>
          <w:color w:val="FF0000"/>
        </w:rPr>
        <w:t>sender ID</w:t>
      </w:r>
      <w:r w:rsidRPr="006D613E">
        <w:rPr>
          <w:noProof w:val="0"/>
        </w:rPr>
        <w:t xml:space="preserve">" </w:t>
      </w:r>
      <w:proofErr w:type="spellStart"/>
      <w:r w:rsidRPr="006D613E">
        <w:rPr>
          <w:noProof w:val="0"/>
        </w:rPr>
        <w:t>securityCode</w:t>
      </w:r>
      <w:proofErr w:type="spellEnd"/>
      <w:r w:rsidRPr="006D613E">
        <w:rPr>
          <w:noProof w:val="0"/>
        </w:rPr>
        <w:t>="</w:t>
      </w:r>
      <w:r w:rsidRPr="006D613E">
        <w:rPr>
          <w:noProof w:val="0"/>
          <w:color w:val="FF0000"/>
        </w:rPr>
        <w:t>security code</w:t>
      </w:r>
      <w:r w:rsidRPr="006D613E">
        <w:rPr>
          <w:noProof w:val="0"/>
        </w:rPr>
        <w:t>"/&gt;</w:t>
      </w:r>
    </w:p>
    <w:p w14:paraId="2B9C2FAE"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wctp-MessageControl</w:t>
      </w:r>
      <w:proofErr w:type="spellEnd"/>
      <w:r w:rsidRPr="006D613E">
        <w:rPr>
          <w:noProof w:val="0"/>
        </w:rPr>
        <w:t xml:space="preserve"> </w:t>
      </w:r>
      <w:proofErr w:type="spellStart"/>
      <w:r w:rsidRPr="006D613E">
        <w:rPr>
          <w:noProof w:val="0"/>
        </w:rPr>
        <w:t>messageID</w:t>
      </w:r>
      <w:proofErr w:type="spellEnd"/>
      <w:r w:rsidRPr="006D613E">
        <w:rPr>
          <w:noProof w:val="0"/>
        </w:rPr>
        <w:t>="</w:t>
      </w:r>
      <w:r w:rsidRPr="006D613E">
        <w:rPr>
          <w:noProof w:val="0"/>
          <w:color w:val="FF0000"/>
        </w:rPr>
        <w:t>message ID</w:t>
      </w:r>
      <w:r w:rsidRPr="006D613E">
        <w:rPr>
          <w:noProof w:val="0"/>
        </w:rPr>
        <w:t xml:space="preserve">" </w:t>
      </w:r>
      <w:proofErr w:type="spellStart"/>
      <w:r w:rsidRPr="006D613E">
        <w:rPr>
          <w:noProof w:val="0"/>
        </w:rPr>
        <w:t>transactionID</w:t>
      </w:r>
      <w:proofErr w:type="spellEnd"/>
      <w:r w:rsidRPr="006D613E">
        <w:rPr>
          <w:noProof w:val="0"/>
        </w:rPr>
        <w:t>="</w:t>
      </w:r>
      <w:r w:rsidRPr="006D613E">
        <w:rPr>
          <w:noProof w:val="0"/>
          <w:color w:val="FF0000"/>
        </w:rPr>
        <w:t>transaction ID</w:t>
      </w:r>
      <w:r w:rsidRPr="006D613E">
        <w:rPr>
          <w:noProof w:val="0"/>
        </w:rPr>
        <w:t xml:space="preserve">" </w:t>
      </w:r>
      <w:proofErr w:type="spellStart"/>
      <w:r w:rsidRPr="006D613E">
        <w:rPr>
          <w:noProof w:val="0"/>
        </w:rPr>
        <w:t>allowResponse</w:t>
      </w:r>
      <w:proofErr w:type="spellEnd"/>
      <w:r w:rsidRPr="006D613E">
        <w:rPr>
          <w:noProof w:val="0"/>
        </w:rPr>
        <w:t xml:space="preserve">="true" </w:t>
      </w:r>
      <w:proofErr w:type="spellStart"/>
      <w:r w:rsidRPr="006D613E">
        <w:rPr>
          <w:noProof w:val="0"/>
        </w:rPr>
        <w:t>deliveryPriority</w:t>
      </w:r>
      <w:proofErr w:type="spellEnd"/>
      <w:r w:rsidRPr="006D613E">
        <w:rPr>
          <w:noProof w:val="0"/>
        </w:rPr>
        <w:t>="</w:t>
      </w:r>
      <w:r w:rsidRPr="006D613E">
        <w:rPr>
          <w:noProof w:val="0"/>
          <w:color w:val="FF0000"/>
        </w:rPr>
        <w:t>priority</w:t>
      </w:r>
      <w:r w:rsidRPr="006D613E">
        <w:rPr>
          <w:noProof w:val="0"/>
        </w:rPr>
        <w:t xml:space="preserve">" </w:t>
      </w:r>
      <w:proofErr w:type="spellStart"/>
      <w:r w:rsidRPr="006D613E">
        <w:rPr>
          <w:noProof w:val="0"/>
        </w:rPr>
        <w:t>notifyWhenDelivered</w:t>
      </w:r>
      <w:proofErr w:type="spellEnd"/>
      <w:r w:rsidRPr="006D613E">
        <w:rPr>
          <w:noProof w:val="0"/>
        </w:rPr>
        <w:t xml:space="preserve">="true" preformatted="true" </w:t>
      </w:r>
      <w:proofErr w:type="spellStart"/>
      <w:r w:rsidRPr="006D613E">
        <w:rPr>
          <w:noProof w:val="0"/>
        </w:rPr>
        <w:t>notifyWhenRead</w:t>
      </w:r>
      <w:proofErr w:type="spellEnd"/>
      <w:r w:rsidRPr="006D613E">
        <w:rPr>
          <w:noProof w:val="0"/>
        </w:rPr>
        <w:t>="true"/&gt;</w:t>
      </w:r>
    </w:p>
    <w:p w14:paraId="21DDE527"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-Recipient </w:t>
      </w:r>
      <w:proofErr w:type="spellStart"/>
      <w:r w:rsidRPr="006D613E">
        <w:rPr>
          <w:noProof w:val="0"/>
        </w:rPr>
        <w:t>recipientID</w:t>
      </w:r>
      <w:proofErr w:type="spellEnd"/>
      <w:r w:rsidRPr="006D613E">
        <w:rPr>
          <w:noProof w:val="0"/>
        </w:rPr>
        <w:t>="</w:t>
      </w:r>
      <w:r w:rsidRPr="006D613E">
        <w:rPr>
          <w:noProof w:val="0"/>
          <w:color w:val="FF0000"/>
        </w:rPr>
        <w:t>recipient PIN</w:t>
      </w:r>
      <w:r w:rsidRPr="006D613E">
        <w:rPr>
          <w:noProof w:val="0"/>
        </w:rPr>
        <w:t>"/&gt;</w:t>
      </w:r>
    </w:p>
    <w:p w14:paraId="58ACD2D2"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wctp-SubmitHeader</w:t>
      </w:r>
      <w:proofErr w:type="spellEnd"/>
      <w:r w:rsidRPr="006D613E">
        <w:rPr>
          <w:noProof w:val="0"/>
        </w:rPr>
        <w:t>&gt;</w:t>
      </w:r>
    </w:p>
    <w:p w14:paraId="7920B154" w14:textId="77777777" w:rsidR="00B11855" w:rsidRPr="006D613E" w:rsidRDefault="003D003E" w:rsidP="00AE6681">
      <w:pPr>
        <w:pStyle w:val="TableXML"/>
        <w:rPr>
          <w:noProof w:val="0"/>
        </w:rPr>
      </w:pPr>
      <w:r w:rsidRPr="006D613E">
        <w:rPr>
          <w:noProof w:val="0"/>
        </w:rPr>
        <w:t xml:space="preserve">        &lt;</w:t>
      </w:r>
      <w:proofErr w:type="spellStart"/>
      <w:proofErr w:type="gramStart"/>
      <w:r w:rsidRPr="006D613E">
        <w:rPr>
          <w:noProof w:val="0"/>
        </w:rPr>
        <w:t>wctp</w:t>
      </w:r>
      <w:proofErr w:type="spellEnd"/>
      <w:r w:rsidRPr="006D613E">
        <w:rPr>
          <w:noProof w:val="0"/>
        </w:rPr>
        <w:t>-Payload</w:t>
      </w:r>
      <w:proofErr w:type="gramEnd"/>
      <w:r w:rsidRPr="006D613E">
        <w:rPr>
          <w:noProof w:val="0"/>
        </w:rPr>
        <w:t>&gt;</w:t>
      </w:r>
    </w:p>
    <w:p w14:paraId="763FEB0F" w14:textId="77777777" w:rsidR="00B11855" w:rsidRPr="006D613E" w:rsidRDefault="003D003E" w:rsidP="00AE6681">
      <w:pPr>
        <w:pStyle w:val="TableXML"/>
        <w:rPr>
          <w:noProof w:val="0"/>
        </w:rPr>
      </w:pPr>
      <w:r w:rsidRPr="006D613E">
        <w:rPr>
          <w:noProof w:val="0"/>
        </w:rPr>
        <w:t xml:space="preserve">            &lt;</w:t>
      </w:r>
      <w:proofErr w:type="spellStart"/>
      <w:proofErr w:type="gramStart"/>
      <w:r w:rsidRPr="006D613E">
        <w:rPr>
          <w:noProof w:val="0"/>
        </w:rPr>
        <w:t>wctp</w:t>
      </w:r>
      <w:proofErr w:type="spellEnd"/>
      <w:r w:rsidRPr="006D613E">
        <w:rPr>
          <w:noProof w:val="0"/>
        </w:rPr>
        <w:t>-MCR</w:t>
      </w:r>
      <w:proofErr w:type="gramEnd"/>
      <w:r w:rsidRPr="006D613E">
        <w:rPr>
          <w:noProof w:val="0"/>
        </w:rPr>
        <w:t>&gt;</w:t>
      </w:r>
    </w:p>
    <w:p w14:paraId="0D298EEC"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wctp-MessageText</w:t>
      </w:r>
      <w:proofErr w:type="spellEnd"/>
      <w:r w:rsidRPr="006D613E">
        <w:rPr>
          <w:noProof w:val="0"/>
        </w:rPr>
        <w:t>&gt;</w:t>
      </w:r>
      <w:r w:rsidRPr="006D613E">
        <w:rPr>
          <w:noProof w:val="0"/>
          <w:color w:val="FF0000"/>
        </w:rPr>
        <w:t>notification text</w:t>
      </w:r>
      <w:r w:rsidRPr="006D613E">
        <w:rPr>
          <w:noProof w:val="0"/>
        </w:rPr>
        <w:t>&lt;/</w:t>
      </w:r>
      <w:proofErr w:type="spellStart"/>
      <w:r w:rsidRPr="006D613E">
        <w:rPr>
          <w:noProof w:val="0"/>
        </w:rPr>
        <w:t>wctp-MessageText</w:t>
      </w:r>
      <w:proofErr w:type="spellEnd"/>
      <w:r w:rsidRPr="006D613E">
        <w:rPr>
          <w:noProof w:val="0"/>
        </w:rPr>
        <w:t>&gt;</w:t>
      </w:r>
    </w:p>
    <w:p w14:paraId="0E5C9994" w14:textId="77777777" w:rsidR="00B11855" w:rsidRPr="006D613E" w:rsidRDefault="003D003E" w:rsidP="00AE6681">
      <w:pPr>
        <w:pStyle w:val="TableXML"/>
        <w:rPr>
          <w:noProof w:val="0"/>
        </w:rPr>
      </w:pPr>
      <w:r w:rsidRPr="006D613E">
        <w:rPr>
          <w:noProof w:val="0"/>
        </w:rPr>
        <w:t xml:space="preserve">                &lt;</w:t>
      </w:r>
      <w:proofErr w:type="spellStart"/>
      <w:proofErr w:type="gramStart"/>
      <w:r w:rsidRPr="006D613E">
        <w:rPr>
          <w:noProof w:val="0"/>
        </w:rPr>
        <w:t>wctp-ChoicePair</w:t>
      </w:r>
      <w:proofErr w:type="spellEnd"/>
      <w:proofErr w:type="gramEnd"/>
      <w:r w:rsidRPr="006D613E">
        <w:rPr>
          <w:noProof w:val="0"/>
        </w:rPr>
        <w:t>&gt;</w:t>
      </w:r>
    </w:p>
    <w:p w14:paraId="117C6BD4"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wctp-SendChoice</w:t>
      </w:r>
      <w:proofErr w:type="spellEnd"/>
      <w:r w:rsidRPr="006D613E">
        <w:rPr>
          <w:noProof w:val="0"/>
        </w:rPr>
        <w:t>&gt;</w:t>
      </w:r>
      <w:r w:rsidRPr="006D613E">
        <w:rPr>
          <w:noProof w:val="0"/>
          <w:color w:val="FF0000"/>
        </w:rPr>
        <w:t>Send Choice 1</w:t>
      </w:r>
      <w:r w:rsidRPr="006D613E">
        <w:rPr>
          <w:noProof w:val="0"/>
        </w:rPr>
        <w:t>&lt;/</w:t>
      </w:r>
      <w:proofErr w:type="spellStart"/>
      <w:r w:rsidRPr="006D613E">
        <w:rPr>
          <w:noProof w:val="0"/>
        </w:rPr>
        <w:t>wctp-SendChoice</w:t>
      </w:r>
      <w:proofErr w:type="spellEnd"/>
      <w:r w:rsidRPr="006D613E">
        <w:rPr>
          <w:noProof w:val="0"/>
        </w:rPr>
        <w:t>&gt;</w:t>
      </w:r>
    </w:p>
    <w:p w14:paraId="6D416C2B"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wctp-ReplyChoice</w:t>
      </w:r>
      <w:proofErr w:type="spellEnd"/>
      <w:r w:rsidRPr="006D613E">
        <w:rPr>
          <w:noProof w:val="0"/>
        </w:rPr>
        <w:t>&gt;</w:t>
      </w:r>
      <w:r w:rsidRPr="006D613E">
        <w:rPr>
          <w:noProof w:val="0"/>
          <w:color w:val="FF0000"/>
        </w:rPr>
        <w:t>Reply Choice 1</w:t>
      </w:r>
      <w:r w:rsidRPr="006D613E">
        <w:rPr>
          <w:noProof w:val="0"/>
        </w:rPr>
        <w:t>&lt;/</w:t>
      </w:r>
      <w:proofErr w:type="spellStart"/>
      <w:r w:rsidRPr="006D613E">
        <w:rPr>
          <w:noProof w:val="0"/>
        </w:rPr>
        <w:t>wctp-ReplyChoice</w:t>
      </w:r>
      <w:proofErr w:type="spellEnd"/>
      <w:r w:rsidRPr="006D613E">
        <w:rPr>
          <w:noProof w:val="0"/>
        </w:rPr>
        <w:t>&gt;</w:t>
      </w:r>
    </w:p>
    <w:p w14:paraId="01DFAAC1"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wctp-ChoicePair</w:t>
      </w:r>
      <w:proofErr w:type="spellEnd"/>
      <w:r w:rsidRPr="006D613E">
        <w:rPr>
          <w:noProof w:val="0"/>
        </w:rPr>
        <w:t>&gt;</w:t>
      </w:r>
    </w:p>
    <w:p w14:paraId="7CA66EC6" w14:textId="77777777" w:rsidR="00B11855" w:rsidRPr="006D613E" w:rsidRDefault="003D003E" w:rsidP="00AE6681">
      <w:pPr>
        <w:pStyle w:val="TableXML"/>
        <w:rPr>
          <w:noProof w:val="0"/>
        </w:rPr>
      </w:pPr>
      <w:r w:rsidRPr="006D613E">
        <w:rPr>
          <w:noProof w:val="0"/>
        </w:rPr>
        <w:t xml:space="preserve">                &lt;</w:t>
      </w:r>
      <w:proofErr w:type="spellStart"/>
      <w:proofErr w:type="gramStart"/>
      <w:r w:rsidRPr="006D613E">
        <w:rPr>
          <w:noProof w:val="0"/>
        </w:rPr>
        <w:t>wctp-ChoicePair</w:t>
      </w:r>
      <w:proofErr w:type="spellEnd"/>
      <w:proofErr w:type="gramEnd"/>
      <w:r w:rsidRPr="006D613E">
        <w:rPr>
          <w:noProof w:val="0"/>
        </w:rPr>
        <w:t>&gt;</w:t>
      </w:r>
    </w:p>
    <w:p w14:paraId="17F498C5"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wctp-SendChoice</w:t>
      </w:r>
      <w:proofErr w:type="spellEnd"/>
      <w:r w:rsidRPr="006D613E">
        <w:rPr>
          <w:noProof w:val="0"/>
        </w:rPr>
        <w:t>&gt;</w:t>
      </w:r>
      <w:r w:rsidRPr="006D613E">
        <w:rPr>
          <w:noProof w:val="0"/>
          <w:color w:val="FF0000"/>
        </w:rPr>
        <w:t xml:space="preserve"> Send Choice 2</w:t>
      </w:r>
      <w:r w:rsidRPr="006D613E">
        <w:rPr>
          <w:noProof w:val="0"/>
        </w:rPr>
        <w:t>&lt;/</w:t>
      </w:r>
      <w:proofErr w:type="spellStart"/>
      <w:r w:rsidRPr="006D613E">
        <w:rPr>
          <w:noProof w:val="0"/>
        </w:rPr>
        <w:t>wctp-SendChoice</w:t>
      </w:r>
      <w:proofErr w:type="spellEnd"/>
      <w:r w:rsidRPr="006D613E">
        <w:rPr>
          <w:noProof w:val="0"/>
        </w:rPr>
        <w:t>&gt;</w:t>
      </w:r>
    </w:p>
    <w:p w14:paraId="1D958B45"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wctp-ReplyChoice</w:t>
      </w:r>
      <w:proofErr w:type="spellEnd"/>
      <w:r w:rsidRPr="006D613E">
        <w:rPr>
          <w:noProof w:val="0"/>
          <w:color w:val="FF0000"/>
        </w:rPr>
        <w:t xml:space="preserve"> Reply Choice 2</w:t>
      </w:r>
      <w:r w:rsidRPr="006D613E">
        <w:rPr>
          <w:noProof w:val="0"/>
        </w:rPr>
        <w:t>&lt;/</w:t>
      </w:r>
      <w:proofErr w:type="spellStart"/>
      <w:r w:rsidRPr="006D613E">
        <w:rPr>
          <w:noProof w:val="0"/>
        </w:rPr>
        <w:t>wctp-ReplyChoice</w:t>
      </w:r>
      <w:proofErr w:type="spellEnd"/>
      <w:r w:rsidRPr="006D613E">
        <w:rPr>
          <w:noProof w:val="0"/>
        </w:rPr>
        <w:t>&gt;</w:t>
      </w:r>
    </w:p>
    <w:p w14:paraId="0D0C9768"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wctp-ChoicePair</w:t>
      </w:r>
      <w:proofErr w:type="spellEnd"/>
      <w:r w:rsidRPr="006D613E">
        <w:rPr>
          <w:noProof w:val="0"/>
        </w:rPr>
        <w:t>&gt;</w:t>
      </w:r>
    </w:p>
    <w:p w14:paraId="3719333E" w14:textId="77777777" w:rsidR="00B11855" w:rsidRPr="006D613E" w:rsidRDefault="003D003E" w:rsidP="00AE6681">
      <w:pPr>
        <w:pStyle w:val="TableXML"/>
        <w:rPr>
          <w:noProof w:val="0"/>
        </w:rPr>
      </w:pPr>
      <w:r w:rsidRPr="006D613E">
        <w:rPr>
          <w:noProof w:val="0"/>
        </w:rPr>
        <w:t xml:space="preserve">                &lt;</w:t>
      </w:r>
      <w:proofErr w:type="spellStart"/>
      <w:proofErr w:type="gramStart"/>
      <w:r w:rsidRPr="006D613E">
        <w:rPr>
          <w:noProof w:val="0"/>
        </w:rPr>
        <w:t>wctp-ChoicePair</w:t>
      </w:r>
      <w:proofErr w:type="spellEnd"/>
      <w:proofErr w:type="gramEnd"/>
      <w:r w:rsidRPr="006D613E">
        <w:rPr>
          <w:noProof w:val="0"/>
        </w:rPr>
        <w:t>&gt;</w:t>
      </w:r>
    </w:p>
    <w:p w14:paraId="5CCFAFC8"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wctp-SendChoice</w:t>
      </w:r>
      <w:proofErr w:type="spellEnd"/>
      <w:r w:rsidRPr="006D613E">
        <w:rPr>
          <w:noProof w:val="0"/>
        </w:rPr>
        <w:t>&gt;</w:t>
      </w:r>
      <w:r w:rsidRPr="006D613E">
        <w:rPr>
          <w:noProof w:val="0"/>
          <w:color w:val="FF0000"/>
        </w:rPr>
        <w:t xml:space="preserve"> Send Choice 3</w:t>
      </w:r>
      <w:r w:rsidRPr="006D613E">
        <w:rPr>
          <w:noProof w:val="0"/>
        </w:rPr>
        <w:t>&lt;/</w:t>
      </w:r>
      <w:proofErr w:type="spellStart"/>
      <w:r w:rsidRPr="006D613E">
        <w:rPr>
          <w:noProof w:val="0"/>
        </w:rPr>
        <w:t>wctp-SendChoice</w:t>
      </w:r>
      <w:proofErr w:type="spellEnd"/>
      <w:r w:rsidRPr="006D613E">
        <w:rPr>
          <w:noProof w:val="0"/>
        </w:rPr>
        <w:t>&gt;</w:t>
      </w:r>
    </w:p>
    <w:p w14:paraId="269778D4"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wctp-ReplyChoice</w:t>
      </w:r>
      <w:proofErr w:type="spellEnd"/>
      <w:r w:rsidRPr="006D613E">
        <w:rPr>
          <w:noProof w:val="0"/>
        </w:rPr>
        <w:t>&gt;</w:t>
      </w:r>
      <w:r w:rsidRPr="006D613E">
        <w:rPr>
          <w:noProof w:val="0"/>
          <w:color w:val="FF0000"/>
        </w:rPr>
        <w:t xml:space="preserve"> Reply Choice 3</w:t>
      </w:r>
      <w:r w:rsidRPr="006D613E">
        <w:rPr>
          <w:noProof w:val="0"/>
        </w:rPr>
        <w:t>&lt;/</w:t>
      </w:r>
      <w:proofErr w:type="spellStart"/>
      <w:r w:rsidRPr="006D613E">
        <w:rPr>
          <w:noProof w:val="0"/>
        </w:rPr>
        <w:t>wctp-ReplyChoice</w:t>
      </w:r>
      <w:proofErr w:type="spellEnd"/>
      <w:r w:rsidRPr="006D613E">
        <w:rPr>
          <w:noProof w:val="0"/>
        </w:rPr>
        <w:t>&gt;</w:t>
      </w:r>
    </w:p>
    <w:p w14:paraId="1C032972"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wctp-ChoicePair</w:t>
      </w:r>
      <w:proofErr w:type="spellEnd"/>
      <w:r w:rsidRPr="006D613E">
        <w:rPr>
          <w:noProof w:val="0"/>
        </w:rPr>
        <w:t>&gt;</w:t>
      </w:r>
    </w:p>
    <w:p w14:paraId="4059B861"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-MCR&gt;</w:t>
      </w:r>
    </w:p>
    <w:p w14:paraId="4D034365"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-Payload&gt;</w:t>
      </w:r>
    </w:p>
    <w:p w14:paraId="113D5196" w14:textId="77777777" w:rsidR="00B11855" w:rsidRPr="006D613E" w:rsidRDefault="003D003E" w:rsidP="00AE6681">
      <w:pPr>
        <w:pStyle w:val="TableXML"/>
        <w:rPr>
          <w:noProof w:val="0"/>
        </w:rPr>
      </w:pPr>
      <w:r w:rsidRPr="006D613E">
        <w:rPr>
          <w:noProof w:val="0"/>
        </w:rPr>
        <w:t xml:space="preserve">    &lt;/</w:t>
      </w:r>
      <w:proofErr w:type="spellStart"/>
      <w:r w:rsidRPr="006D613E">
        <w:rPr>
          <w:noProof w:val="0"/>
        </w:rPr>
        <w:t>wctp-SubmitRequest</w:t>
      </w:r>
      <w:proofErr w:type="spellEnd"/>
      <w:r w:rsidRPr="006D613E">
        <w:rPr>
          <w:noProof w:val="0"/>
        </w:rPr>
        <w:t>&gt;</w:t>
      </w:r>
    </w:p>
    <w:p w14:paraId="786F9D70" w14:textId="77777777" w:rsidR="00B11855" w:rsidRPr="006D613E" w:rsidRDefault="003D003E" w:rsidP="00AE6681">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6CF7C97F" w14:textId="77777777" w:rsidR="00B11855" w:rsidRPr="006D613E" w:rsidRDefault="00B11855" w:rsidP="00AF07D0">
      <w:pPr>
        <w:pStyle w:val="BodyText"/>
      </w:pPr>
    </w:p>
    <w:p w14:paraId="78F9F80E" w14:textId="2ACA6E4B" w:rsidR="00B11855" w:rsidRPr="006D613E" w:rsidRDefault="003D003E" w:rsidP="00AF07D0">
      <w:pPr>
        <w:pStyle w:val="BodyText"/>
      </w:pPr>
      <w:r w:rsidRPr="006D613E">
        <w:t xml:space="preserve">When using a paired MCR the selectable values presented to the endpoint device operator are in the </w:t>
      </w:r>
      <w:proofErr w:type="spellStart"/>
      <w:r w:rsidRPr="006D613E">
        <w:t>wctp-SendChoice</w:t>
      </w:r>
      <w:proofErr w:type="spellEnd"/>
      <w:r w:rsidRPr="006D613E">
        <w:t xml:space="preserve"> elements. Once selected the correlated reply value sent to the WCTP client (the ACM </w:t>
      </w:r>
      <w:r w:rsidR="009E2B46">
        <w:t>Alert Manager</w:t>
      </w:r>
      <w:r w:rsidRPr="006D613E">
        <w:t xml:space="preserve">) is in the </w:t>
      </w:r>
      <w:proofErr w:type="spellStart"/>
      <w:r w:rsidRPr="006D613E">
        <w:t>wctp-ReplyChoice</w:t>
      </w:r>
      <w:proofErr w:type="spellEnd"/>
      <w:r w:rsidRPr="006D613E">
        <w:t xml:space="preserve"> element.</w:t>
      </w:r>
    </w:p>
    <w:p w14:paraId="28AE3915" w14:textId="77777777" w:rsidR="00B11855" w:rsidRPr="006D613E" w:rsidRDefault="003D003E" w:rsidP="005F16F9">
      <w:pPr>
        <w:pStyle w:val="AppendixHeading3"/>
        <w:rPr>
          <w:noProof w:val="0"/>
        </w:rPr>
      </w:pPr>
      <w:bookmarkStart w:id="1353" w:name="_Toc401769919"/>
      <w:bookmarkStart w:id="1354" w:name="_Toc466373872"/>
      <w:r w:rsidRPr="006D613E">
        <w:rPr>
          <w:noProof w:val="0"/>
        </w:rPr>
        <w:t xml:space="preserve">IHE PCD-06 </w:t>
      </w:r>
      <w:proofErr w:type="spellStart"/>
      <w:r w:rsidRPr="006D613E">
        <w:rPr>
          <w:noProof w:val="0"/>
        </w:rPr>
        <w:t>wctp-SubmitRequest</w:t>
      </w:r>
      <w:proofErr w:type="spellEnd"/>
      <w:r w:rsidRPr="006D613E">
        <w:rPr>
          <w:noProof w:val="0"/>
        </w:rPr>
        <w:t xml:space="preserve"> – Call Back Phone Number</w:t>
      </w:r>
      <w:bookmarkEnd w:id="1353"/>
      <w:bookmarkEnd w:id="1354"/>
    </w:p>
    <w:p w14:paraId="3ED0A82E" w14:textId="0398E3DF" w:rsidR="00B11855" w:rsidRPr="006D613E" w:rsidRDefault="003D003E" w:rsidP="00AF07D0">
      <w:pPr>
        <w:pStyle w:val="BodyText"/>
      </w:pPr>
      <w:r w:rsidRPr="006D613E">
        <w:t xml:space="preserve">The following ACM </w:t>
      </w:r>
      <w:r w:rsidR="00CA3A2C" w:rsidRPr="006D613E">
        <w:t>Profile</w:t>
      </w:r>
      <w:r w:rsidRPr="006D613E">
        <w:t xml:space="preserve"> proprietary extensions to the </w:t>
      </w:r>
      <w:proofErr w:type="spellStart"/>
      <w:r w:rsidRPr="006D613E">
        <w:t>wctp-SubmitRequest</w:t>
      </w:r>
      <w:proofErr w:type="spellEnd"/>
      <w:r w:rsidRPr="006D613E">
        <w:t xml:space="preserve"> are used to convey the </w:t>
      </w:r>
      <w:r w:rsidR="006D613E">
        <w:t>HL7</w:t>
      </w:r>
      <w:r w:rsidR="00995105" w:rsidRPr="006D613E">
        <w:t xml:space="preserve"> </w:t>
      </w:r>
      <w:r w:rsidRPr="006D613E">
        <w:t xml:space="preserve">Call Back Phone Number from the ACM </w:t>
      </w:r>
      <w:r w:rsidR="009E2B46">
        <w:t>Alert Manager</w:t>
      </w:r>
      <w:r w:rsidRPr="006D613E">
        <w:t xml:space="preserve"> to the ACM </w:t>
      </w:r>
      <w:r w:rsidR="00916BBE">
        <w:t>Alert Communicator</w:t>
      </w:r>
      <w:r w:rsidRPr="006D613E">
        <w:t>.</w:t>
      </w:r>
    </w:p>
    <w:p w14:paraId="65D0C679" w14:textId="245019FA" w:rsidR="00B11855" w:rsidRPr="006D613E" w:rsidRDefault="003D003E" w:rsidP="00AF07D0">
      <w:pPr>
        <w:pStyle w:val="BodyText"/>
      </w:pPr>
      <w:r w:rsidRPr="006D613E">
        <w:t xml:space="preserve">The WCTP 1.3r1 interface specification that is the basis for ACM </w:t>
      </w:r>
      <w:r w:rsidR="009E2B46">
        <w:t>Alert Manager</w:t>
      </w:r>
      <w:r w:rsidRPr="006D613E">
        <w:t xml:space="preserve"> – </w:t>
      </w:r>
      <w:r w:rsidR="00916BBE">
        <w:t>Alert Communicator</w:t>
      </w:r>
      <w:r w:rsidRPr="006D613E">
        <w:t xml:space="preserve"> communication does not support the ability to pass other than a client request contact phone number in association with a message submit request. For this reason the ACM </w:t>
      </w:r>
      <w:r w:rsidR="00CA3A2C" w:rsidRPr="006D613E">
        <w:t>Profile</w:t>
      </w:r>
      <w:r w:rsidRPr="006D613E">
        <w:t xml:space="preserve"> is required to extend the WCTP 1.3r1 interface specification in a backward transparent manner in order to convey the </w:t>
      </w:r>
      <w:r w:rsidR="006D613E">
        <w:t>HL7</w:t>
      </w:r>
      <w:r w:rsidR="00995105" w:rsidRPr="006D613E">
        <w:t xml:space="preserve"> </w:t>
      </w:r>
      <w:r w:rsidRPr="006D613E">
        <w:t xml:space="preserve">Call Back Phone Number (OBR-17) from the ACM PCD-04 </w:t>
      </w:r>
      <w:r w:rsidR="006D613E">
        <w:t>HL7</w:t>
      </w:r>
      <w:r w:rsidR="00995105" w:rsidRPr="006D613E">
        <w:t xml:space="preserve"> </w:t>
      </w:r>
      <w:r w:rsidRPr="006D613E">
        <w:t xml:space="preserve">message received by the ACM </w:t>
      </w:r>
      <w:r w:rsidR="009E2B46">
        <w:t>Alert Manager</w:t>
      </w:r>
      <w:r w:rsidRPr="006D613E">
        <w:t xml:space="preserve"> from the ACM </w:t>
      </w:r>
      <w:r w:rsidR="009E2B46">
        <w:t>Alert Reporter</w:t>
      </w:r>
      <w:r w:rsidRPr="006D613E">
        <w:t xml:space="preserve"> for sending to the ACM </w:t>
      </w:r>
      <w:r w:rsidR="00916BBE">
        <w:t>Alert Communicator</w:t>
      </w:r>
      <w:r w:rsidRPr="006D613E">
        <w:t>.</w:t>
      </w:r>
    </w:p>
    <w:p w14:paraId="155B0107" w14:textId="3CF6A4A6" w:rsidR="00B11855" w:rsidRPr="006D613E" w:rsidRDefault="003D003E" w:rsidP="00AF07D0">
      <w:pPr>
        <w:pStyle w:val="BodyText"/>
      </w:pPr>
      <w:r w:rsidRPr="006D613E">
        <w:lastRenderedPageBreak/>
        <w:t xml:space="preserve">In order for the WCTP server (the ACM </w:t>
      </w:r>
      <w:r w:rsidR="00916BBE">
        <w:t>Alert Communicator</w:t>
      </w:r>
      <w:r w:rsidRPr="006D613E">
        <w:t xml:space="preserve">) to signal its willingness to receive and potentially support IHE ACM </w:t>
      </w:r>
      <w:r w:rsidR="00CA3A2C" w:rsidRPr="006D613E">
        <w:t>Profile</w:t>
      </w:r>
      <w:r w:rsidRPr="006D613E">
        <w:t xml:space="preserve"> evidentiary data extensions to WCTP 1.3r1, per the extensions mechanism defined in section 3.6 Protocol Version of the WCTP 1.3r1 interface specification, the DTD response value shall be “</w:t>
      </w:r>
      <w:ins w:id="1355" w:author="Monroe Pattillo" w:date="2017-09-02T13:35:00Z">
        <w:r w:rsidR="00E64CD9" w:rsidRPr="00E64CD9">
          <w:t>wctp-dtd-ihepcd-pcd06-v1r1</w:t>
        </w:r>
      </w:ins>
      <w:del w:id="1356" w:author="Monroe Pattillo" w:date="2017-09-02T13:35:00Z">
        <w:r w:rsidRPr="006D613E" w:rsidDel="00E64CD9">
          <w:delText>IHEPCD-PCD06-V1R1</w:delText>
        </w:r>
      </w:del>
      <w:r w:rsidRPr="006D613E">
        <w:t xml:space="preserve">” to indicate support for reception of the Call Back Phone Number extension to WCTP 1.3r1. This version shall presume at a minimum WCTP version 1.3r1 capabilities, with primary emphasis on the ability of the WCTP server (ACM </w:t>
      </w:r>
      <w:r w:rsidR="00916BBE">
        <w:t>Alert Communicator</w:t>
      </w:r>
      <w:r w:rsidRPr="006D613E">
        <w:t xml:space="preserve">) to support paired MCR if sent in a </w:t>
      </w:r>
      <w:proofErr w:type="spellStart"/>
      <w:r w:rsidRPr="006D613E">
        <w:t>wctp-SubmitRequest</w:t>
      </w:r>
      <w:proofErr w:type="spellEnd"/>
      <w:r w:rsidRPr="006D613E">
        <w:t xml:space="preserve"> message from the WCTP client (the ACM </w:t>
      </w:r>
      <w:r w:rsidR="009E2B46">
        <w:t>Alert Manager</w:t>
      </w:r>
      <w:r w:rsidRPr="006D613E">
        <w:t xml:space="preserve">) to the WCTP server (the ACM </w:t>
      </w:r>
      <w:r w:rsidR="00916BBE">
        <w:t>Alert Communicator</w:t>
      </w:r>
      <w:r w:rsidRPr="006D613E">
        <w:t>).</w:t>
      </w:r>
    </w:p>
    <w:p w14:paraId="5F4320B0" w14:textId="77777777" w:rsidR="00B11855" w:rsidRPr="006D613E" w:rsidRDefault="003D003E" w:rsidP="00AF07D0">
      <w:pPr>
        <w:pStyle w:val="BodyText"/>
      </w:pPr>
      <w:r w:rsidRPr="006D613E">
        <w:t xml:space="preserve">On </w:t>
      </w:r>
      <w:proofErr w:type="spellStart"/>
      <w:r w:rsidRPr="006D613E">
        <w:t>wctp-SubmitRequest</w:t>
      </w:r>
      <w:proofErr w:type="spellEnd"/>
      <w:r w:rsidRPr="006D613E">
        <w:t xml:space="preserve"> messages the WCTP 1.3r1 interface specification supports a choice of one of </w:t>
      </w:r>
      <w:proofErr w:type="spellStart"/>
      <w:r w:rsidRPr="006D613E">
        <w:t>wctp</w:t>
      </w:r>
      <w:proofErr w:type="spellEnd"/>
      <w:r w:rsidRPr="006D613E">
        <w:t xml:space="preserve">-Alphanumeric (simple text with no MCR), </w:t>
      </w:r>
      <w:proofErr w:type="spellStart"/>
      <w:r w:rsidRPr="006D613E">
        <w:t>wctp-TransparentData</w:t>
      </w:r>
      <w:proofErr w:type="spellEnd"/>
      <w:r w:rsidRPr="006D613E">
        <w:t xml:space="preserve"> (binary encoded data), or </w:t>
      </w:r>
      <w:proofErr w:type="spellStart"/>
      <w:r w:rsidRPr="006D613E">
        <w:t>wctp</w:t>
      </w:r>
      <w:proofErr w:type="spellEnd"/>
      <w:r w:rsidRPr="006D613E">
        <w:t xml:space="preserve">-MCR (simple text accompanied with either unpaired or paired MCR). Since only smarter devices, associated with the newest WCTP implementations, are expected to make use of the additional alert evidentiary information in the PCD-06 transaction and so as to offload simple non-MCR message WCTP implementations from having to ignore the extensions, the </w:t>
      </w:r>
      <w:proofErr w:type="spellStart"/>
      <w:r w:rsidRPr="006D613E">
        <w:t>wctp</w:t>
      </w:r>
      <w:proofErr w:type="spellEnd"/>
      <w:r w:rsidRPr="006D613E">
        <w:t xml:space="preserve">-MCR element tree has been selected as the extension point for the WCM related additional XML elements. </w:t>
      </w:r>
    </w:p>
    <w:p w14:paraId="2D49F427" w14:textId="52E42334" w:rsidR="00B11855" w:rsidRPr="006D613E" w:rsidRDefault="003D003E" w:rsidP="00AF07D0">
      <w:pPr>
        <w:pStyle w:val="BodyText"/>
      </w:pPr>
      <w:r w:rsidRPr="006D613E">
        <w:t xml:space="preserve">In order to pass the Call Back Phone Number used for the ACM nurse call use case for telephony call back to the patient in the room, or for the ACM laboratory results/observations use case for telephony call back to the results provider/order filler for any required results/observation read back, the following additional WCTP XML element is defined specifically to pass the telephony dial back string from the ACM </w:t>
      </w:r>
      <w:r w:rsidR="009E2B46">
        <w:t>Alert Manager</w:t>
      </w:r>
      <w:r w:rsidRPr="006D613E">
        <w:t xml:space="preserve"> to the ACM </w:t>
      </w:r>
      <w:r w:rsidR="00916BBE">
        <w:t>Alert Communicator</w:t>
      </w:r>
      <w:r w:rsidRPr="006D613E">
        <w:t xml:space="preserve"> by means able to be more deterministically referenced than simply including the string in the message text sent to the endpoint communication device operator.</w:t>
      </w:r>
    </w:p>
    <w:p w14:paraId="09284B72" w14:textId="77777777" w:rsidR="00B11855" w:rsidRPr="006D613E" w:rsidRDefault="00B11855" w:rsidP="00AF07D0">
      <w:pPr>
        <w:pStyle w:val="TableXML"/>
        <w:rPr>
          <w:noProof w:val="0"/>
        </w:rPr>
      </w:pPr>
    </w:p>
    <w:p w14:paraId="69E30EA2" w14:textId="77777777" w:rsidR="00B11855" w:rsidRPr="006D613E" w:rsidRDefault="003D003E" w:rsidP="00AF07D0">
      <w:pPr>
        <w:pStyle w:val="TableXML"/>
        <w:rPr>
          <w:noProof w:val="0"/>
        </w:rPr>
      </w:pPr>
      <w:r w:rsidRPr="006D613E">
        <w:rPr>
          <w:noProof w:val="0"/>
        </w:rPr>
        <w:tab/>
        <w:t>&lt;</w:t>
      </w:r>
      <w:proofErr w:type="spellStart"/>
      <w:r w:rsidRPr="006D613E">
        <w:rPr>
          <w:noProof w:val="0"/>
        </w:rPr>
        <w:t>wctp-IHEPCDDialback</w:t>
      </w:r>
      <w:proofErr w:type="spellEnd"/>
      <w:r w:rsidRPr="006D613E">
        <w:rPr>
          <w:noProof w:val="0"/>
        </w:rPr>
        <w:t xml:space="preserve"> String=”</w:t>
      </w:r>
      <w:r w:rsidRPr="006D613E">
        <w:rPr>
          <w:noProof w:val="0"/>
          <w:color w:val="FF0000"/>
        </w:rPr>
        <w:t>telephony dial string</w:t>
      </w:r>
      <w:r w:rsidRPr="006D613E">
        <w:rPr>
          <w:noProof w:val="0"/>
        </w:rPr>
        <w:t>” /&gt;</w:t>
      </w:r>
    </w:p>
    <w:p w14:paraId="46B53BDC" w14:textId="77777777" w:rsidR="00B11855" w:rsidRPr="006D613E" w:rsidRDefault="00B11855" w:rsidP="00AF07D0">
      <w:pPr>
        <w:pStyle w:val="TableXML"/>
        <w:rPr>
          <w:noProof w:val="0"/>
        </w:rPr>
      </w:pPr>
    </w:p>
    <w:p w14:paraId="31C64D0D" w14:textId="77777777" w:rsidR="00B11855" w:rsidRPr="006D613E" w:rsidRDefault="003D003E" w:rsidP="005F16F9">
      <w:pPr>
        <w:pStyle w:val="AppendixHeading3"/>
        <w:rPr>
          <w:noProof w:val="0"/>
        </w:rPr>
      </w:pPr>
      <w:bookmarkStart w:id="1357" w:name="_Toc401769920"/>
      <w:bookmarkStart w:id="1358" w:name="_Toc466373873"/>
      <w:r w:rsidRPr="006D613E">
        <w:rPr>
          <w:noProof w:val="0"/>
        </w:rPr>
        <w:t xml:space="preserve">IHE PCD-07 - Synchronous response to </w:t>
      </w:r>
      <w:proofErr w:type="spellStart"/>
      <w:r w:rsidRPr="006D613E">
        <w:rPr>
          <w:noProof w:val="0"/>
        </w:rPr>
        <w:t>wctp-SubmitRequest</w:t>
      </w:r>
      <w:proofErr w:type="spellEnd"/>
      <w:r w:rsidRPr="006D613E">
        <w:rPr>
          <w:noProof w:val="0"/>
        </w:rPr>
        <w:t xml:space="preserve"> – Received by communications status update</w:t>
      </w:r>
      <w:bookmarkEnd w:id="1357"/>
      <w:bookmarkEnd w:id="1358"/>
    </w:p>
    <w:p w14:paraId="1F86B54E" w14:textId="3895044D" w:rsidR="00B11855" w:rsidRPr="006D613E" w:rsidRDefault="003D003E" w:rsidP="007822F8">
      <w:pPr>
        <w:pStyle w:val="BodyText"/>
      </w:pPr>
      <w:r w:rsidRPr="006D613E">
        <w:t xml:space="preserve">This message is used by the ACM </w:t>
      </w:r>
      <w:r w:rsidR="00916BBE">
        <w:t>Alert Communicator</w:t>
      </w:r>
      <w:r w:rsidRPr="006D613E">
        <w:t xml:space="preserve"> to convey immediate request status responses to the ACM </w:t>
      </w:r>
      <w:r w:rsidR="009E2B46">
        <w:t>Alert Manager</w:t>
      </w:r>
      <w:r w:rsidRPr="006D613E">
        <w:t xml:space="preserve"> while the submit request initiating TCP connection is still open. This is the means by which the PCD-07 status indication of </w:t>
      </w:r>
      <w:r w:rsidRPr="006D613E">
        <w:rPr>
          <w:rStyle w:val="Strong"/>
        </w:rPr>
        <w:t>Received by communications</w:t>
      </w:r>
      <w:r w:rsidRPr="006D613E">
        <w:t xml:space="preserve"> (accepted by WCTP gateway) is conveyed from the ACM </w:t>
      </w:r>
      <w:r w:rsidR="00916BBE">
        <w:t>Alert Communicator</w:t>
      </w:r>
      <w:r w:rsidRPr="006D613E">
        <w:t xml:space="preserve"> to the ACM </w:t>
      </w:r>
      <w:r w:rsidR="009E2B46">
        <w:t>Alert Manager</w:t>
      </w:r>
      <w:r w:rsidRPr="006D613E">
        <w:t>.</w:t>
      </w:r>
    </w:p>
    <w:p w14:paraId="0DE6330D" w14:textId="7B21C119" w:rsidR="00B11855" w:rsidRPr="006D613E" w:rsidRDefault="003D003E" w:rsidP="007822F8">
      <w:pPr>
        <w:pStyle w:val="BodyText"/>
      </w:pPr>
      <w:r w:rsidRPr="006D613E">
        <w:t xml:space="preserve">The following is an indication of the successful queuing of a message from the ACM </w:t>
      </w:r>
      <w:r w:rsidR="009E2B46">
        <w:t>Alert Manager</w:t>
      </w:r>
      <w:r w:rsidRPr="006D613E">
        <w:t xml:space="preserve"> to the ACM </w:t>
      </w:r>
      <w:r w:rsidR="00916BBE">
        <w:t>Alert Communicator</w:t>
      </w:r>
      <w:r w:rsidRPr="006D613E">
        <w:t>.</w:t>
      </w:r>
    </w:p>
    <w:p w14:paraId="534138A9" w14:textId="77777777" w:rsidR="00B11855" w:rsidRPr="006D613E" w:rsidRDefault="00B11855" w:rsidP="00AF07D0">
      <w:pPr>
        <w:pStyle w:val="TableXML"/>
        <w:rPr>
          <w:noProof w:val="0"/>
        </w:rPr>
      </w:pPr>
    </w:p>
    <w:p w14:paraId="08279B6B" w14:textId="77777777" w:rsidR="00B11855" w:rsidRPr="006D613E" w:rsidRDefault="003D003E" w:rsidP="00AF07D0">
      <w:pPr>
        <w:pStyle w:val="TableXML"/>
        <w:rPr>
          <w:noProof w:val="0"/>
        </w:rPr>
      </w:pPr>
      <w:proofErr w:type="gramStart"/>
      <w:r w:rsidRPr="006D613E">
        <w:rPr>
          <w:noProof w:val="0"/>
        </w:rPr>
        <w:t>&lt;?xml</w:t>
      </w:r>
      <w:proofErr w:type="gramEnd"/>
      <w:r w:rsidRPr="006D613E">
        <w:rPr>
          <w:noProof w:val="0"/>
        </w:rPr>
        <w:t xml:space="preserve"> version="1.0"?&gt;</w:t>
      </w:r>
    </w:p>
    <w:p w14:paraId="7281FA2F" w14:textId="77777777" w:rsidR="00B11855" w:rsidRPr="006D613E" w:rsidRDefault="003D003E" w:rsidP="00AF07D0">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7F67E49E"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 xml:space="preserve">” </w:t>
      </w:r>
      <w:proofErr w:type="spellStart"/>
      <w:r w:rsidRPr="006D613E">
        <w:rPr>
          <w:noProof w:val="0"/>
        </w:rPr>
        <w:t>wctpToken</w:t>
      </w:r>
      <w:proofErr w:type="spellEnd"/>
      <w:r w:rsidRPr="006D613E">
        <w:rPr>
          <w:noProof w:val="0"/>
        </w:rPr>
        <w:t>="11AA"&gt;</w:t>
      </w:r>
    </w:p>
    <w:p w14:paraId="4FBA71DD" w14:textId="77777777" w:rsidR="00B11855" w:rsidRPr="006D613E" w:rsidRDefault="003D003E" w:rsidP="00AF07D0">
      <w:pPr>
        <w:pStyle w:val="TableXML"/>
        <w:rPr>
          <w:noProof w:val="0"/>
        </w:rPr>
      </w:pPr>
      <w:r w:rsidRPr="006D613E">
        <w:rPr>
          <w:noProof w:val="0"/>
        </w:rPr>
        <w:t xml:space="preserve">    &lt;</w:t>
      </w:r>
      <w:proofErr w:type="spellStart"/>
      <w:proofErr w:type="gramStart"/>
      <w:r w:rsidRPr="006D613E">
        <w:rPr>
          <w:noProof w:val="0"/>
        </w:rPr>
        <w:t>wctp</w:t>
      </w:r>
      <w:proofErr w:type="spellEnd"/>
      <w:r w:rsidRPr="006D613E">
        <w:rPr>
          <w:noProof w:val="0"/>
        </w:rPr>
        <w:t>-Confirmation</w:t>
      </w:r>
      <w:proofErr w:type="gramEnd"/>
      <w:r w:rsidRPr="006D613E">
        <w:rPr>
          <w:noProof w:val="0"/>
        </w:rPr>
        <w:t>&gt;</w:t>
      </w:r>
    </w:p>
    <w:p w14:paraId="3EAF1DDA"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-Success </w:t>
      </w:r>
      <w:proofErr w:type="spellStart"/>
      <w:r w:rsidRPr="006D613E">
        <w:rPr>
          <w:noProof w:val="0"/>
        </w:rPr>
        <w:t>successCode</w:t>
      </w:r>
      <w:proofErr w:type="spellEnd"/>
      <w:r w:rsidRPr="006D613E">
        <w:rPr>
          <w:noProof w:val="0"/>
        </w:rPr>
        <w:t xml:space="preserve">="200" </w:t>
      </w:r>
      <w:proofErr w:type="spellStart"/>
      <w:r w:rsidRPr="006D613E">
        <w:rPr>
          <w:noProof w:val="0"/>
        </w:rPr>
        <w:t>successText</w:t>
      </w:r>
      <w:proofErr w:type="spellEnd"/>
      <w:r w:rsidRPr="006D613E">
        <w:rPr>
          <w:noProof w:val="0"/>
        </w:rPr>
        <w:t>="Accepted"&gt;</w:t>
      </w:r>
      <w:r w:rsidRPr="006D613E">
        <w:rPr>
          <w:noProof w:val="0"/>
          <w:color w:val="FF0000"/>
        </w:rPr>
        <w:t>comment</w:t>
      </w:r>
      <w:r w:rsidRPr="006D613E">
        <w:rPr>
          <w:noProof w:val="0"/>
        </w:rPr>
        <w:t>&lt;/</w:t>
      </w:r>
      <w:proofErr w:type="spellStart"/>
      <w:r w:rsidRPr="006D613E">
        <w:rPr>
          <w:noProof w:val="0"/>
        </w:rPr>
        <w:t>wctp</w:t>
      </w:r>
      <w:proofErr w:type="spellEnd"/>
      <w:r w:rsidRPr="006D613E">
        <w:rPr>
          <w:noProof w:val="0"/>
        </w:rPr>
        <w:t>-Success&gt;</w:t>
      </w:r>
    </w:p>
    <w:p w14:paraId="5F19039E"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-Confirmation&gt;</w:t>
      </w:r>
    </w:p>
    <w:p w14:paraId="5DACB2EB" w14:textId="77777777" w:rsidR="00B11855" w:rsidRPr="006D613E" w:rsidRDefault="003D003E" w:rsidP="00AF07D0">
      <w:pPr>
        <w:pStyle w:val="TableXML"/>
        <w:rPr>
          <w:noProof w:val="0"/>
        </w:rPr>
      </w:pPr>
      <w:r w:rsidRPr="006D613E">
        <w:rPr>
          <w:noProof w:val="0"/>
        </w:rPr>
        <w:lastRenderedPageBreak/>
        <w:t>&lt;/</w:t>
      </w:r>
      <w:proofErr w:type="spellStart"/>
      <w:r w:rsidRPr="006D613E">
        <w:rPr>
          <w:noProof w:val="0"/>
        </w:rPr>
        <w:t>wctp</w:t>
      </w:r>
      <w:proofErr w:type="spellEnd"/>
      <w:r w:rsidRPr="006D613E">
        <w:rPr>
          <w:noProof w:val="0"/>
        </w:rPr>
        <w:t>-Operation&gt;</w:t>
      </w:r>
    </w:p>
    <w:p w14:paraId="4558B823" w14:textId="77777777" w:rsidR="00B11855" w:rsidRPr="006D613E" w:rsidRDefault="00B11855" w:rsidP="00AF07D0">
      <w:pPr>
        <w:pStyle w:val="TableXML"/>
        <w:rPr>
          <w:noProof w:val="0"/>
        </w:rPr>
      </w:pPr>
    </w:p>
    <w:p w14:paraId="779CFD97" w14:textId="0422F2AB" w:rsidR="00B11855" w:rsidRPr="006D613E" w:rsidRDefault="003D003E" w:rsidP="00AF07D0">
      <w:pPr>
        <w:pStyle w:val="BodyText"/>
      </w:pPr>
      <w:r w:rsidRPr="006D613E">
        <w:t xml:space="preserve">The following is an indication of the failed attempt to queue a message from the ACM </w:t>
      </w:r>
      <w:r w:rsidR="009E2B46">
        <w:t>Alert Manager</w:t>
      </w:r>
      <w:r w:rsidRPr="006D613E">
        <w:t xml:space="preserve"> to the ACM </w:t>
      </w:r>
      <w:r w:rsidR="00916BBE">
        <w:t>Alert Communicator</w:t>
      </w:r>
      <w:r w:rsidRPr="006D613E">
        <w:t>.</w:t>
      </w:r>
    </w:p>
    <w:p w14:paraId="5CB972C1" w14:textId="77777777" w:rsidR="00B11855" w:rsidRPr="006D613E" w:rsidRDefault="00B11855" w:rsidP="00AF07D0">
      <w:pPr>
        <w:pStyle w:val="TableXML"/>
        <w:rPr>
          <w:noProof w:val="0"/>
        </w:rPr>
      </w:pPr>
    </w:p>
    <w:p w14:paraId="51743B57" w14:textId="77777777" w:rsidR="00B11855" w:rsidRPr="006D613E" w:rsidRDefault="003D003E" w:rsidP="00AF07D0">
      <w:pPr>
        <w:pStyle w:val="TableXML"/>
        <w:rPr>
          <w:noProof w:val="0"/>
        </w:rPr>
      </w:pPr>
      <w:proofErr w:type="gramStart"/>
      <w:r w:rsidRPr="006D613E">
        <w:rPr>
          <w:noProof w:val="0"/>
        </w:rPr>
        <w:t>&lt;?xml</w:t>
      </w:r>
      <w:proofErr w:type="gramEnd"/>
      <w:r w:rsidRPr="006D613E">
        <w:rPr>
          <w:noProof w:val="0"/>
        </w:rPr>
        <w:t xml:space="preserve"> version="1.0"?&gt;</w:t>
      </w:r>
    </w:p>
    <w:p w14:paraId="731561A7" w14:textId="77777777" w:rsidR="00B11855" w:rsidRPr="006D613E" w:rsidRDefault="003D003E" w:rsidP="00AF07D0">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165036D6"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 xml:space="preserve">” </w:t>
      </w:r>
      <w:proofErr w:type="spellStart"/>
      <w:r w:rsidRPr="006D613E">
        <w:rPr>
          <w:noProof w:val="0"/>
        </w:rPr>
        <w:t>wctpToken</w:t>
      </w:r>
      <w:proofErr w:type="spellEnd"/>
      <w:r w:rsidRPr="006D613E">
        <w:rPr>
          <w:noProof w:val="0"/>
        </w:rPr>
        <w:t>="11AA"&gt;</w:t>
      </w:r>
    </w:p>
    <w:p w14:paraId="1E546A43" w14:textId="77777777" w:rsidR="00B11855" w:rsidRPr="006D613E" w:rsidRDefault="003D003E" w:rsidP="00AF07D0">
      <w:pPr>
        <w:pStyle w:val="TableXML"/>
        <w:rPr>
          <w:noProof w:val="0"/>
        </w:rPr>
      </w:pPr>
      <w:r w:rsidRPr="006D613E">
        <w:rPr>
          <w:noProof w:val="0"/>
        </w:rPr>
        <w:t xml:space="preserve">    &lt;</w:t>
      </w:r>
      <w:proofErr w:type="spellStart"/>
      <w:proofErr w:type="gramStart"/>
      <w:r w:rsidRPr="006D613E">
        <w:rPr>
          <w:noProof w:val="0"/>
        </w:rPr>
        <w:t>wctp</w:t>
      </w:r>
      <w:proofErr w:type="spellEnd"/>
      <w:r w:rsidRPr="006D613E">
        <w:rPr>
          <w:noProof w:val="0"/>
        </w:rPr>
        <w:t>-Confirmation</w:t>
      </w:r>
      <w:proofErr w:type="gramEnd"/>
      <w:r w:rsidRPr="006D613E">
        <w:rPr>
          <w:noProof w:val="0"/>
        </w:rPr>
        <w:t>&gt;</w:t>
      </w:r>
    </w:p>
    <w:p w14:paraId="277D60DC"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-Failure </w:t>
      </w:r>
      <w:proofErr w:type="spellStart"/>
      <w:r w:rsidRPr="006D613E">
        <w:rPr>
          <w:noProof w:val="0"/>
        </w:rPr>
        <w:t>errorCode</w:t>
      </w:r>
      <w:proofErr w:type="spellEnd"/>
      <w:r w:rsidRPr="006D613E">
        <w:rPr>
          <w:noProof w:val="0"/>
        </w:rPr>
        <w:t xml:space="preserve">="500" </w:t>
      </w:r>
      <w:proofErr w:type="spellStart"/>
      <w:r w:rsidRPr="006D613E">
        <w:rPr>
          <w:noProof w:val="0"/>
        </w:rPr>
        <w:t>errorText</w:t>
      </w:r>
      <w:proofErr w:type="spellEnd"/>
      <w:r w:rsidRPr="006D613E">
        <w:rPr>
          <w:noProof w:val="0"/>
        </w:rPr>
        <w:t>="Timeout"&gt;</w:t>
      </w:r>
      <w:r w:rsidRPr="006D613E">
        <w:rPr>
          <w:noProof w:val="0"/>
          <w:color w:val="FF0000"/>
        </w:rPr>
        <w:t>comment</w:t>
      </w:r>
      <w:r w:rsidRPr="006D613E">
        <w:rPr>
          <w:noProof w:val="0"/>
        </w:rPr>
        <w:t>&lt;/</w:t>
      </w:r>
      <w:proofErr w:type="spellStart"/>
      <w:r w:rsidRPr="006D613E">
        <w:rPr>
          <w:noProof w:val="0"/>
        </w:rPr>
        <w:t>wctp</w:t>
      </w:r>
      <w:proofErr w:type="spellEnd"/>
      <w:r w:rsidRPr="006D613E">
        <w:rPr>
          <w:noProof w:val="0"/>
        </w:rPr>
        <w:t>-Failure&gt;</w:t>
      </w:r>
    </w:p>
    <w:p w14:paraId="0FF9AD91"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-Confirmation&gt;</w:t>
      </w:r>
    </w:p>
    <w:p w14:paraId="78845EC0"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0933EC1B" w14:textId="77777777" w:rsidR="00B11855" w:rsidRPr="006D613E" w:rsidRDefault="00B11855" w:rsidP="00AF07D0">
      <w:pPr>
        <w:pStyle w:val="TableXML"/>
        <w:rPr>
          <w:noProof w:val="0"/>
        </w:rPr>
      </w:pPr>
    </w:p>
    <w:p w14:paraId="27F58121" w14:textId="77777777" w:rsidR="00B11855" w:rsidRPr="006D613E" w:rsidRDefault="003D003E" w:rsidP="00EE391A">
      <w:pPr>
        <w:pStyle w:val="BodyText"/>
      </w:pPr>
      <w:r w:rsidRPr="006D613E">
        <w:t xml:space="preserve">Refer to the WCTP interface specification for all possible values for </w:t>
      </w:r>
      <w:proofErr w:type="spellStart"/>
      <w:r w:rsidRPr="006D613E">
        <w:t>successCode</w:t>
      </w:r>
      <w:proofErr w:type="spellEnd"/>
      <w:r w:rsidRPr="006D613E">
        <w:t xml:space="preserve"> and </w:t>
      </w:r>
      <w:proofErr w:type="spellStart"/>
      <w:r w:rsidRPr="006D613E">
        <w:t>successText</w:t>
      </w:r>
      <w:proofErr w:type="spellEnd"/>
      <w:r w:rsidRPr="006D613E">
        <w:t xml:space="preserve"> as well as </w:t>
      </w:r>
      <w:proofErr w:type="spellStart"/>
      <w:r w:rsidRPr="006D613E">
        <w:t>errorCode</w:t>
      </w:r>
      <w:proofErr w:type="spellEnd"/>
      <w:r w:rsidRPr="006D613E">
        <w:t xml:space="preserve"> and </w:t>
      </w:r>
      <w:proofErr w:type="spellStart"/>
      <w:r w:rsidRPr="006D613E">
        <w:t>errorText</w:t>
      </w:r>
      <w:proofErr w:type="spellEnd"/>
      <w:r w:rsidRPr="006D613E">
        <w:t>.</w:t>
      </w:r>
    </w:p>
    <w:p w14:paraId="1067A71B" w14:textId="77777777" w:rsidR="00B11855" w:rsidRPr="006D613E" w:rsidRDefault="003D003E" w:rsidP="005F16F9">
      <w:pPr>
        <w:pStyle w:val="AppendixHeading3"/>
        <w:rPr>
          <w:noProof w:val="0"/>
        </w:rPr>
      </w:pPr>
      <w:bookmarkStart w:id="1359" w:name="_Toc401769921"/>
      <w:bookmarkStart w:id="1360" w:name="_Toc466373874"/>
      <w:proofErr w:type="spellStart"/>
      <w:r w:rsidRPr="006D613E">
        <w:rPr>
          <w:noProof w:val="0"/>
        </w:rPr>
        <w:t>wctp-PollForMessages</w:t>
      </w:r>
      <w:proofErr w:type="spellEnd"/>
      <w:r w:rsidRPr="006D613E">
        <w:rPr>
          <w:noProof w:val="0"/>
        </w:rPr>
        <w:t xml:space="preserve"> – general poll (for Pre-Connectathon/Virtual Connectathon testing)</w:t>
      </w:r>
      <w:bookmarkEnd w:id="1359"/>
      <w:bookmarkEnd w:id="1360"/>
    </w:p>
    <w:p w14:paraId="738281A9" w14:textId="73823AF3" w:rsidR="00B11855" w:rsidRPr="006D613E" w:rsidRDefault="003D003E" w:rsidP="00AF07D0">
      <w:pPr>
        <w:pStyle w:val="BodyText"/>
      </w:pPr>
      <w:r w:rsidRPr="006D613E">
        <w:t xml:space="preserve">In a Pre-Connectathon or Virtual Connectathon environment where firewalls may not permit the ACM </w:t>
      </w:r>
      <w:r w:rsidR="00916BBE">
        <w:t>Alert Communicator</w:t>
      </w:r>
      <w:r w:rsidRPr="006D613E">
        <w:t xml:space="preserve"> to post asynchronous status updates and replies across the Internet there is a WCTP polling capability. As polling adds a potentially non-determinant delay in the ACM </w:t>
      </w:r>
      <w:r w:rsidR="009E2B46">
        <w:t>Alert Manager</w:t>
      </w:r>
      <w:r w:rsidRPr="006D613E">
        <w:t xml:space="preserve"> – </w:t>
      </w:r>
      <w:r w:rsidR="00916BBE">
        <w:t>Alert Communicator</w:t>
      </w:r>
      <w:r w:rsidRPr="006D613E">
        <w:t xml:space="preserve"> interaction times the use of polling is not for use during IHE Connectathon testing nor should it be used in live deployments where the non-determinant delay could increase patient safety risk.</w:t>
      </w:r>
    </w:p>
    <w:p w14:paraId="70B51BD7" w14:textId="77777777" w:rsidR="00B11855" w:rsidRPr="006D613E" w:rsidRDefault="003D003E" w:rsidP="00AF07D0">
      <w:pPr>
        <w:pStyle w:val="BodyText"/>
      </w:pPr>
      <w:r w:rsidRPr="006D613E">
        <w:t>The following poll is a general poll and not a poll for status or replies for any specific messages.</w:t>
      </w:r>
    </w:p>
    <w:p w14:paraId="6EF9F339" w14:textId="77777777" w:rsidR="00B11855" w:rsidRPr="006D613E" w:rsidRDefault="00B11855" w:rsidP="00AF07D0">
      <w:pPr>
        <w:pStyle w:val="TableXML"/>
        <w:rPr>
          <w:noProof w:val="0"/>
        </w:rPr>
      </w:pPr>
    </w:p>
    <w:p w14:paraId="05F4D61C" w14:textId="77777777" w:rsidR="00B11855" w:rsidRPr="006D613E" w:rsidRDefault="003D003E" w:rsidP="00AF07D0">
      <w:pPr>
        <w:pStyle w:val="TableXML"/>
        <w:rPr>
          <w:noProof w:val="0"/>
        </w:rPr>
      </w:pPr>
      <w:proofErr w:type="gramStart"/>
      <w:r w:rsidRPr="006D613E">
        <w:rPr>
          <w:noProof w:val="0"/>
        </w:rPr>
        <w:t>&lt;?xml</w:t>
      </w:r>
      <w:proofErr w:type="gramEnd"/>
      <w:r w:rsidRPr="006D613E">
        <w:rPr>
          <w:noProof w:val="0"/>
        </w:rPr>
        <w:t xml:space="preserve"> version="1.0"?&gt;</w:t>
      </w:r>
    </w:p>
    <w:p w14:paraId="1CC6A227" w14:textId="77777777" w:rsidR="00B11855" w:rsidRPr="006D613E" w:rsidRDefault="003D003E" w:rsidP="00AF07D0">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0B476B91"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”&gt;</w:t>
      </w:r>
    </w:p>
    <w:p w14:paraId="4DF65265"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wctp-PollForMessages</w:t>
      </w:r>
      <w:proofErr w:type="spellEnd"/>
      <w:r w:rsidRPr="006D613E">
        <w:rPr>
          <w:noProof w:val="0"/>
        </w:rPr>
        <w:t xml:space="preserve"> </w:t>
      </w:r>
      <w:proofErr w:type="spellStart"/>
      <w:r w:rsidRPr="006D613E">
        <w:rPr>
          <w:noProof w:val="0"/>
        </w:rPr>
        <w:t>pollerID</w:t>
      </w:r>
      <w:proofErr w:type="spellEnd"/>
      <w:r w:rsidRPr="006D613E">
        <w:rPr>
          <w:noProof w:val="0"/>
        </w:rPr>
        <w:t>="</w:t>
      </w:r>
      <w:proofErr w:type="spellStart"/>
      <w:r w:rsidRPr="006D613E">
        <w:rPr>
          <w:noProof w:val="0"/>
          <w:color w:val="FF0000"/>
        </w:rPr>
        <w:t>poller</w:t>
      </w:r>
      <w:proofErr w:type="spellEnd"/>
      <w:r w:rsidRPr="006D613E">
        <w:rPr>
          <w:noProof w:val="0"/>
          <w:color w:val="FF0000"/>
        </w:rPr>
        <w:t xml:space="preserve"> ID</w:t>
      </w:r>
      <w:r w:rsidRPr="006D613E">
        <w:rPr>
          <w:noProof w:val="0"/>
        </w:rPr>
        <w:t xml:space="preserve">" </w:t>
      </w:r>
      <w:proofErr w:type="spellStart"/>
      <w:r w:rsidRPr="006D613E">
        <w:rPr>
          <w:noProof w:val="0"/>
        </w:rPr>
        <w:t>securityCode</w:t>
      </w:r>
      <w:proofErr w:type="spellEnd"/>
      <w:r w:rsidRPr="006D613E">
        <w:rPr>
          <w:noProof w:val="0"/>
        </w:rPr>
        <w:t>="</w:t>
      </w:r>
      <w:r w:rsidRPr="006D613E">
        <w:rPr>
          <w:noProof w:val="0"/>
          <w:color w:val="FF0000"/>
        </w:rPr>
        <w:t>security code</w:t>
      </w:r>
      <w:r w:rsidRPr="006D613E">
        <w:rPr>
          <w:noProof w:val="0"/>
        </w:rPr>
        <w:t xml:space="preserve">" </w:t>
      </w:r>
      <w:proofErr w:type="spellStart"/>
      <w:r w:rsidRPr="006D613E">
        <w:rPr>
          <w:noProof w:val="0"/>
        </w:rPr>
        <w:t>maxMessagesInBatch</w:t>
      </w:r>
      <w:proofErr w:type="spellEnd"/>
      <w:r w:rsidRPr="006D613E">
        <w:rPr>
          <w:noProof w:val="0"/>
        </w:rPr>
        <w:t>="</w:t>
      </w:r>
      <w:r w:rsidRPr="006D613E">
        <w:rPr>
          <w:noProof w:val="0"/>
          <w:color w:val="FF0000"/>
        </w:rPr>
        <w:t>batch size</w:t>
      </w:r>
      <w:r w:rsidRPr="006D613E">
        <w:rPr>
          <w:noProof w:val="0"/>
        </w:rPr>
        <w:t>"/&gt;</w:t>
      </w:r>
    </w:p>
    <w:p w14:paraId="7DC3D9C9"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5D86DFD7" w14:textId="77777777" w:rsidR="00B11855" w:rsidRPr="006D613E" w:rsidRDefault="00B11855" w:rsidP="00AF07D0">
      <w:pPr>
        <w:pStyle w:val="TableXML"/>
        <w:rPr>
          <w:noProof w:val="0"/>
        </w:rPr>
      </w:pPr>
    </w:p>
    <w:p w14:paraId="1A4623A2" w14:textId="77777777" w:rsidR="00B11855" w:rsidRPr="006D613E" w:rsidRDefault="003D003E" w:rsidP="005F16F9">
      <w:pPr>
        <w:pStyle w:val="AppendixHeading3"/>
        <w:rPr>
          <w:noProof w:val="0"/>
        </w:rPr>
      </w:pPr>
      <w:bookmarkStart w:id="1361" w:name="_Toc401769922"/>
      <w:bookmarkStart w:id="1362" w:name="_Toc466373875"/>
      <w:proofErr w:type="spellStart"/>
      <w:r w:rsidRPr="006D613E">
        <w:rPr>
          <w:noProof w:val="0"/>
        </w:rPr>
        <w:t>wctp-PollResponse</w:t>
      </w:r>
      <w:proofErr w:type="spellEnd"/>
      <w:r w:rsidRPr="006D613E">
        <w:rPr>
          <w:noProof w:val="0"/>
        </w:rPr>
        <w:t xml:space="preserve"> – general poll (for Pre-Connectathon/Virtual Connectathon testing)</w:t>
      </w:r>
      <w:bookmarkEnd w:id="1361"/>
      <w:bookmarkEnd w:id="1362"/>
    </w:p>
    <w:p w14:paraId="0FD1C03E" w14:textId="6CC6991A" w:rsidR="00B11855" w:rsidRPr="006D613E" w:rsidRDefault="003D003E" w:rsidP="00AF07D0">
      <w:pPr>
        <w:pStyle w:val="BodyText"/>
      </w:pPr>
      <w:r w:rsidRPr="006D613E">
        <w:t xml:space="preserve">This is the general poll response sent by the ACM </w:t>
      </w:r>
      <w:r w:rsidR="00916BBE">
        <w:t>Alert Communicator</w:t>
      </w:r>
      <w:r w:rsidRPr="006D613E">
        <w:t xml:space="preserve"> to the ACM </w:t>
      </w:r>
      <w:r w:rsidR="009E2B46">
        <w:t>Alert Manager</w:t>
      </w:r>
      <w:r w:rsidRPr="006D613E">
        <w:t xml:space="preserve"> when the poll response is that no messages have status updates or replies.</w:t>
      </w:r>
    </w:p>
    <w:p w14:paraId="7CC8BB73" w14:textId="77777777" w:rsidR="00B11855" w:rsidRPr="006D613E" w:rsidRDefault="00B11855" w:rsidP="00AF07D0">
      <w:pPr>
        <w:pStyle w:val="TableXML"/>
        <w:rPr>
          <w:noProof w:val="0"/>
        </w:rPr>
      </w:pPr>
    </w:p>
    <w:p w14:paraId="3BCC1C12" w14:textId="77777777" w:rsidR="00B11855" w:rsidRPr="006D613E" w:rsidRDefault="003D003E" w:rsidP="00AF07D0">
      <w:pPr>
        <w:pStyle w:val="TableXML"/>
        <w:rPr>
          <w:noProof w:val="0"/>
        </w:rPr>
      </w:pPr>
      <w:proofErr w:type="gramStart"/>
      <w:r w:rsidRPr="006D613E">
        <w:rPr>
          <w:noProof w:val="0"/>
        </w:rPr>
        <w:t>&lt;?xml</w:t>
      </w:r>
      <w:proofErr w:type="gramEnd"/>
      <w:r w:rsidRPr="006D613E">
        <w:rPr>
          <w:noProof w:val="0"/>
        </w:rPr>
        <w:t xml:space="preserve"> version="1.0"?&gt;</w:t>
      </w:r>
    </w:p>
    <w:p w14:paraId="205DAA98" w14:textId="77777777" w:rsidR="00B11855" w:rsidRPr="006D613E" w:rsidRDefault="003D003E" w:rsidP="00AF07D0">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44664AB5"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="1.0"&gt;</w:t>
      </w:r>
    </w:p>
    <w:p w14:paraId="234CD227"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wctp-PollResponse</w:t>
      </w:r>
      <w:proofErr w:type="spellEnd"/>
      <w:r w:rsidRPr="006D613E">
        <w:rPr>
          <w:noProof w:val="0"/>
        </w:rPr>
        <w:t xml:space="preserve"> </w:t>
      </w:r>
      <w:proofErr w:type="spellStart"/>
      <w:r w:rsidRPr="006D613E">
        <w:rPr>
          <w:noProof w:val="0"/>
        </w:rPr>
        <w:t>minNextPollInterval</w:t>
      </w:r>
      <w:proofErr w:type="spellEnd"/>
      <w:r w:rsidRPr="006D613E">
        <w:rPr>
          <w:noProof w:val="0"/>
        </w:rPr>
        <w:t>=“</w:t>
      </w:r>
      <w:r w:rsidRPr="006D613E">
        <w:rPr>
          <w:noProof w:val="0"/>
          <w:color w:val="FF0000"/>
        </w:rPr>
        <w:t>Next Poll Interval</w:t>
      </w:r>
      <w:r w:rsidRPr="006D613E">
        <w:rPr>
          <w:noProof w:val="0"/>
        </w:rPr>
        <w:t>”&gt;</w:t>
      </w:r>
    </w:p>
    <w:p w14:paraId="5526F82F"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wctp-NoMessages</w:t>
      </w:r>
      <w:proofErr w:type="spellEnd"/>
      <w:r w:rsidRPr="006D613E">
        <w:rPr>
          <w:noProof w:val="0"/>
        </w:rPr>
        <w:t>/&gt;</w:t>
      </w:r>
    </w:p>
    <w:p w14:paraId="530C10FE"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wctp-PollResponse</w:t>
      </w:r>
      <w:proofErr w:type="spellEnd"/>
      <w:r w:rsidRPr="006D613E">
        <w:rPr>
          <w:noProof w:val="0"/>
        </w:rPr>
        <w:t>&gt;</w:t>
      </w:r>
    </w:p>
    <w:p w14:paraId="10F4CC06" w14:textId="77777777" w:rsidR="00B11855" w:rsidRPr="006D613E" w:rsidRDefault="003D003E" w:rsidP="00AF07D0">
      <w:pPr>
        <w:pStyle w:val="TableXML"/>
        <w:rPr>
          <w:noProof w:val="0"/>
        </w:rPr>
      </w:pPr>
      <w:r w:rsidRPr="006D613E">
        <w:rPr>
          <w:noProof w:val="0"/>
        </w:rPr>
        <w:lastRenderedPageBreak/>
        <w:t>&lt;/</w:t>
      </w:r>
      <w:proofErr w:type="spellStart"/>
      <w:r w:rsidRPr="006D613E">
        <w:rPr>
          <w:noProof w:val="0"/>
        </w:rPr>
        <w:t>wctp</w:t>
      </w:r>
      <w:proofErr w:type="spellEnd"/>
      <w:r w:rsidRPr="006D613E">
        <w:rPr>
          <w:noProof w:val="0"/>
        </w:rPr>
        <w:t>-Operation&gt;</w:t>
      </w:r>
    </w:p>
    <w:p w14:paraId="1A43BD4D" w14:textId="77777777" w:rsidR="00B11855" w:rsidRPr="006D613E" w:rsidRDefault="00B11855" w:rsidP="00AF07D0">
      <w:pPr>
        <w:pStyle w:val="TableXML"/>
        <w:rPr>
          <w:noProof w:val="0"/>
        </w:rPr>
      </w:pPr>
    </w:p>
    <w:p w14:paraId="33C1F283" w14:textId="77777777" w:rsidR="00B11855" w:rsidRPr="006D613E" w:rsidRDefault="003D003E" w:rsidP="005F16F9">
      <w:pPr>
        <w:pStyle w:val="AppendixHeading3"/>
        <w:rPr>
          <w:noProof w:val="0"/>
        </w:rPr>
      </w:pPr>
      <w:bookmarkStart w:id="1363" w:name="_Toc401769923"/>
      <w:bookmarkStart w:id="1364" w:name="_Toc466373876"/>
      <w:proofErr w:type="spellStart"/>
      <w:r w:rsidRPr="006D613E">
        <w:rPr>
          <w:noProof w:val="0"/>
        </w:rPr>
        <w:t>wctp-PollResponse</w:t>
      </w:r>
      <w:proofErr w:type="spellEnd"/>
      <w:r w:rsidRPr="006D613E">
        <w:rPr>
          <w:noProof w:val="0"/>
        </w:rPr>
        <w:t xml:space="preserve"> message status update (for Pre-Connectathon/Virtual Connectathon testing)</w:t>
      </w:r>
      <w:bookmarkEnd w:id="1363"/>
      <w:bookmarkEnd w:id="1364"/>
    </w:p>
    <w:p w14:paraId="328166A1" w14:textId="1E6C7806" w:rsidR="00B11855" w:rsidRPr="006D613E" w:rsidRDefault="003D003E" w:rsidP="00AF07D0">
      <w:pPr>
        <w:pStyle w:val="BodyText"/>
      </w:pPr>
      <w:r w:rsidRPr="006D613E">
        <w:t xml:space="preserve">This is the general poll response sent by the ACM </w:t>
      </w:r>
      <w:r w:rsidR="00916BBE">
        <w:t>Alert Communicator</w:t>
      </w:r>
      <w:r w:rsidRPr="006D613E">
        <w:t xml:space="preserve"> to the ACM </w:t>
      </w:r>
      <w:r w:rsidR="009E2B46">
        <w:t>Alert Manager</w:t>
      </w:r>
      <w:r w:rsidRPr="006D613E">
        <w:t xml:space="preserve"> when the poll response is that a message has a status update. The value of </w:t>
      </w:r>
      <w:r w:rsidRPr="006D613E">
        <w:rPr>
          <w:b/>
          <w:color w:val="FF0000"/>
        </w:rPr>
        <w:t>status update</w:t>
      </w:r>
      <w:r w:rsidRPr="006D613E">
        <w:t xml:space="preserve"> can be any of “QUEUED”, “DELIVERED”, or “READ”.</w:t>
      </w:r>
    </w:p>
    <w:p w14:paraId="294AFC91" w14:textId="77777777" w:rsidR="00B11855" w:rsidRPr="006D613E" w:rsidRDefault="00B11855" w:rsidP="00EE391A">
      <w:pPr>
        <w:pStyle w:val="BodyText"/>
      </w:pPr>
    </w:p>
    <w:p w14:paraId="3CC8047E" w14:textId="77777777" w:rsidR="00B11855" w:rsidRPr="006D613E" w:rsidRDefault="003D003E" w:rsidP="00EE391A">
      <w:pPr>
        <w:pStyle w:val="TableXML"/>
        <w:rPr>
          <w:noProof w:val="0"/>
        </w:rPr>
      </w:pPr>
      <w:proofErr w:type="gramStart"/>
      <w:r w:rsidRPr="006D613E">
        <w:rPr>
          <w:noProof w:val="0"/>
        </w:rPr>
        <w:t>&lt;?xml</w:t>
      </w:r>
      <w:proofErr w:type="gramEnd"/>
      <w:r w:rsidRPr="006D613E">
        <w:rPr>
          <w:noProof w:val="0"/>
        </w:rPr>
        <w:t xml:space="preserve"> version="1.0"?&gt;</w:t>
      </w:r>
    </w:p>
    <w:p w14:paraId="606129FE" w14:textId="77777777" w:rsidR="00B11855" w:rsidRPr="006D613E" w:rsidRDefault="003D003E" w:rsidP="00EE391A">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0A94D569" w14:textId="77777777" w:rsidR="00B11855" w:rsidRPr="006D613E" w:rsidRDefault="003D003E" w:rsidP="00EE391A">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="1.0"&gt;</w:t>
      </w:r>
    </w:p>
    <w:p w14:paraId="0ACBD259"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wctp-PollResponse</w:t>
      </w:r>
      <w:proofErr w:type="spellEnd"/>
      <w:r w:rsidRPr="006D613E">
        <w:rPr>
          <w:noProof w:val="0"/>
        </w:rPr>
        <w:t xml:space="preserve"> </w:t>
      </w:r>
      <w:proofErr w:type="spellStart"/>
      <w:r w:rsidRPr="006D613E">
        <w:rPr>
          <w:noProof w:val="0"/>
        </w:rPr>
        <w:t>minNextPollInterval</w:t>
      </w:r>
      <w:proofErr w:type="spellEnd"/>
      <w:r w:rsidRPr="006D613E">
        <w:rPr>
          <w:noProof w:val="0"/>
        </w:rPr>
        <w:t>=“</w:t>
      </w:r>
      <w:r w:rsidRPr="006D613E">
        <w:rPr>
          <w:noProof w:val="0"/>
          <w:color w:val="FF0000"/>
        </w:rPr>
        <w:t>Next Poll Interval</w:t>
      </w:r>
      <w:r w:rsidRPr="006D613E">
        <w:rPr>
          <w:noProof w:val="0"/>
        </w:rPr>
        <w:t>”&gt;</w:t>
      </w:r>
    </w:p>
    <w:p w14:paraId="48515275"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-Message </w:t>
      </w:r>
      <w:proofErr w:type="spellStart"/>
      <w:r w:rsidRPr="006D613E">
        <w:rPr>
          <w:noProof w:val="0"/>
        </w:rPr>
        <w:t>sequenceNo</w:t>
      </w:r>
      <w:proofErr w:type="spellEnd"/>
      <w:r w:rsidRPr="006D613E">
        <w:rPr>
          <w:noProof w:val="0"/>
        </w:rPr>
        <w:t>="</w:t>
      </w:r>
      <w:r w:rsidRPr="006D613E">
        <w:rPr>
          <w:noProof w:val="0"/>
          <w:color w:val="FF0000"/>
        </w:rPr>
        <w:t>sequence number</w:t>
      </w:r>
      <w:r w:rsidRPr="006D613E">
        <w:rPr>
          <w:noProof w:val="0"/>
        </w:rPr>
        <w:t>"&gt;</w:t>
      </w:r>
    </w:p>
    <w:p w14:paraId="72D54032" w14:textId="77777777" w:rsidR="00B11855" w:rsidRPr="006D613E" w:rsidRDefault="003D003E" w:rsidP="00EE391A">
      <w:pPr>
        <w:pStyle w:val="TableXML"/>
        <w:rPr>
          <w:noProof w:val="0"/>
        </w:rPr>
      </w:pPr>
      <w:r w:rsidRPr="006D613E">
        <w:rPr>
          <w:noProof w:val="0"/>
        </w:rPr>
        <w:t xml:space="preserve">            &lt;</w:t>
      </w:r>
      <w:proofErr w:type="spellStart"/>
      <w:proofErr w:type="gramStart"/>
      <w:r w:rsidRPr="006D613E">
        <w:rPr>
          <w:noProof w:val="0"/>
        </w:rPr>
        <w:t>wctp-StatusInfo</w:t>
      </w:r>
      <w:proofErr w:type="spellEnd"/>
      <w:proofErr w:type="gramEnd"/>
      <w:r w:rsidRPr="006D613E">
        <w:rPr>
          <w:noProof w:val="0"/>
        </w:rPr>
        <w:t>&gt;</w:t>
      </w:r>
    </w:p>
    <w:p w14:paraId="7A0CBB5E"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wctp-ResponseHeader</w:t>
      </w:r>
      <w:proofErr w:type="spellEnd"/>
      <w:r w:rsidRPr="006D613E">
        <w:rPr>
          <w:noProof w:val="0"/>
        </w:rPr>
        <w:t xml:space="preserve"> </w:t>
      </w:r>
      <w:proofErr w:type="spellStart"/>
      <w:r w:rsidRPr="006D613E">
        <w:rPr>
          <w:noProof w:val="0"/>
        </w:rPr>
        <w:t>responseToMessageID</w:t>
      </w:r>
      <w:proofErr w:type="spellEnd"/>
      <w:r w:rsidRPr="006D613E">
        <w:rPr>
          <w:noProof w:val="0"/>
        </w:rPr>
        <w:t>="</w:t>
      </w:r>
      <w:r w:rsidRPr="006D613E">
        <w:rPr>
          <w:noProof w:val="0"/>
          <w:color w:val="FF0000"/>
        </w:rPr>
        <w:t>message ID</w:t>
      </w:r>
      <w:r w:rsidRPr="006D613E">
        <w:rPr>
          <w:noProof w:val="0"/>
        </w:rPr>
        <w:t xml:space="preserve">" </w:t>
      </w:r>
      <w:proofErr w:type="spellStart"/>
      <w:r w:rsidRPr="006D613E">
        <w:rPr>
          <w:noProof w:val="0"/>
        </w:rPr>
        <w:t>responseTimestamp</w:t>
      </w:r>
      <w:proofErr w:type="spellEnd"/>
      <w:r w:rsidRPr="006D613E">
        <w:rPr>
          <w:noProof w:val="0"/>
        </w:rPr>
        <w:t>="</w:t>
      </w:r>
      <w:r w:rsidRPr="006D613E">
        <w:rPr>
          <w:noProof w:val="0"/>
          <w:color w:val="FF0000"/>
        </w:rPr>
        <w:t>timestamp</w:t>
      </w:r>
      <w:r w:rsidRPr="006D613E">
        <w:rPr>
          <w:noProof w:val="0"/>
        </w:rPr>
        <w:t>"&gt;</w:t>
      </w:r>
    </w:p>
    <w:p w14:paraId="557CF311"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wctp-ResponseHeader</w:t>
      </w:r>
      <w:proofErr w:type="spellEnd"/>
      <w:r w:rsidRPr="006D613E">
        <w:rPr>
          <w:noProof w:val="0"/>
        </w:rPr>
        <w:t>&gt;</w:t>
      </w:r>
    </w:p>
    <w:p w14:paraId="3585BF00"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-Notification type="</w:t>
      </w:r>
      <w:r w:rsidRPr="006D613E">
        <w:rPr>
          <w:noProof w:val="0"/>
          <w:color w:val="FF0000"/>
        </w:rPr>
        <w:t>status update</w:t>
      </w:r>
      <w:r w:rsidRPr="006D613E">
        <w:rPr>
          <w:noProof w:val="0"/>
        </w:rPr>
        <w:t>" /&gt;</w:t>
      </w:r>
    </w:p>
    <w:p w14:paraId="66FD2516"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wctp-StatusInfo</w:t>
      </w:r>
      <w:proofErr w:type="spellEnd"/>
      <w:r w:rsidRPr="006D613E">
        <w:rPr>
          <w:noProof w:val="0"/>
        </w:rPr>
        <w:t>&gt;</w:t>
      </w:r>
    </w:p>
    <w:p w14:paraId="18849EC7"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-Message&gt;</w:t>
      </w:r>
    </w:p>
    <w:p w14:paraId="32CBED58"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wctp-PollResponse</w:t>
      </w:r>
      <w:proofErr w:type="spellEnd"/>
      <w:r w:rsidRPr="006D613E">
        <w:rPr>
          <w:noProof w:val="0"/>
        </w:rPr>
        <w:t>&gt;</w:t>
      </w:r>
    </w:p>
    <w:p w14:paraId="545D1386" w14:textId="77777777" w:rsidR="00B11855" w:rsidRPr="006D613E" w:rsidRDefault="003D003E" w:rsidP="00EE391A">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11C2CB42" w14:textId="77777777" w:rsidR="00B11855" w:rsidRPr="006D613E" w:rsidRDefault="00B11855" w:rsidP="00EE391A">
      <w:pPr>
        <w:pStyle w:val="TableXML"/>
        <w:rPr>
          <w:noProof w:val="0"/>
        </w:rPr>
      </w:pPr>
    </w:p>
    <w:p w14:paraId="78FC52B4" w14:textId="77777777" w:rsidR="00B11855" w:rsidRPr="006D613E" w:rsidRDefault="003D003E" w:rsidP="005F16F9">
      <w:pPr>
        <w:pStyle w:val="AppendixHeading3"/>
        <w:rPr>
          <w:noProof w:val="0"/>
        </w:rPr>
      </w:pPr>
      <w:bookmarkStart w:id="1365" w:name="_Toc401769924"/>
      <w:bookmarkStart w:id="1366" w:name="_Toc466373877"/>
      <w:proofErr w:type="spellStart"/>
      <w:r w:rsidRPr="006D613E">
        <w:rPr>
          <w:noProof w:val="0"/>
        </w:rPr>
        <w:t>wctp-PollResponse</w:t>
      </w:r>
      <w:proofErr w:type="spellEnd"/>
      <w:r w:rsidRPr="006D613E">
        <w:rPr>
          <w:noProof w:val="0"/>
        </w:rPr>
        <w:t xml:space="preserve"> message status update acknowledgement (for Pre-Connectathon/Virtual Connectathon testing)</w:t>
      </w:r>
      <w:bookmarkEnd w:id="1365"/>
      <w:bookmarkEnd w:id="1366"/>
    </w:p>
    <w:p w14:paraId="02FDB848" w14:textId="6AB1C3F1" w:rsidR="00B11855" w:rsidRPr="006D613E" w:rsidRDefault="003D003E" w:rsidP="00AF07D0">
      <w:pPr>
        <w:pStyle w:val="BodyText"/>
      </w:pPr>
      <w:r w:rsidRPr="006D613E">
        <w:t xml:space="preserve">This is the poll response acknowledgement message sent from the ACM </w:t>
      </w:r>
      <w:r w:rsidR="009E2B46">
        <w:t>Alert Manager</w:t>
      </w:r>
      <w:r w:rsidRPr="006D613E">
        <w:t xml:space="preserve"> back to the ACM </w:t>
      </w:r>
      <w:r w:rsidR="00916BBE">
        <w:t>Alert Communicator</w:t>
      </w:r>
      <w:r w:rsidRPr="006D613E">
        <w:t xml:space="preserve"> to let the </w:t>
      </w:r>
      <w:r w:rsidR="00916BBE">
        <w:t>Alert Communicator</w:t>
      </w:r>
      <w:r w:rsidRPr="006D613E">
        <w:t xml:space="preserve"> know that the message status update has been successfully conveyed from the </w:t>
      </w:r>
      <w:r w:rsidR="00916BBE">
        <w:t>Alert Communicator</w:t>
      </w:r>
      <w:r w:rsidRPr="006D613E">
        <w:t xml:space="preserve"> to the </w:t>
      </w:r>
      <w:r w:rsidR="009E2B46">
        <w:t>Alert Manager</w:t>
      </w:r>
      <w:r w:rsidRPr="006D613E">
        <w:t xml:space="preserve"> and that the </w:t>
      </w:r>
      <w:r w:rsidR="00916BBE">
        <w:t>Alert Communicator</w:t>
      </w:r>
      <w:r w:rsidRPr="006D613E">
        <w:t xml:space="preserve"> can discard status updates for the messages.</w:t>
      </w:r>
    </w:p>
    <w:p w14:paraId="5A93636B" w14:textId="77777777" w:rsidR="00B11855" w:rsidRPr="006D613E" w:rsidRDefault="00B11855" w:rsidP="00AF07D0">
      <w:pPr>
        <w:pStyle w:val="TableXML"/>
        <w:rPr>
          <w:noProof w:val="0"/>
        </w:rPr>
      </w:pPr>
    </w:p>
    <w:p w14:paraId="6359E1BA" w14:textId="77777777" w:rsidR="00B11855" w:rsidRPr="006D613E" w:rsidRDefault="003D003E" w:rsidP="00AF07D0">
      <w:pPr>
        <w:pStyle w:val="TableXML"/>
        <w:rPr>
          <w:noProof w:val="0"/>
        </w:rPr>
      </w:pPr>
      <w:proofErr w:type="gramStart"/>
      <w:r w:rsidRPr="006D613E">
        <w:rPr>
          <w:noProof w:val="0"/>
        </w:rPr>
        <w:t>&lt;?xml</w:t>
      </w:r>
      <w:proofErr w:type="gramEnd"/>
      <w:r w:rsidRPr="006D613E">
        <w:rPr>
          <w:noProof w:val="0"/>
        </w:rPr>
        <w:t xml:space="preserve"> version="1.0"?&gt;</w:t>
      </w:r>
    </w:p>
    <w:p w14:paraId="0A3595F5" w14:textId="77777777" w:rsidR="00B11855" w:rsidRPr="006D613E" w:rsidRDefault="003D003E" w:rsidP="00AF07D0">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44C6955F"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”&gt;</w:t>
      </w:r>
    </w:p>
    <w:p w14:paraId="115D2E4A"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wctp-PollForMessages</w:t>
      </w:r>
      <w:proofErr w:type="spellEnd"/>
      <w:r w:rsidRPr="006D613E">
        <w:rPr>
          <w:noProof w:val="0"/>
        </w:rPr>
        <w:t xml:space="preserve"> </w:t>
      </w:r>
      <w:proofErr w:type="spellStart"/>
      <w:r w:rsidRPr="006D613E">
        <w:rPr>
          <w:noProof w:val="0"/>
        </w:rPr>
        <w:t>pollerID</w:t>
      </w:r>
      <w:proofErr w:type="spellEnd"/>
      <w:r w:rsidRPr="006D613E">
        <w:rPr>
          <w:noProof w:val="0"/>
        </w:rPr>
        <w:t>="</w:t>
      </w:r>
      <w:proofErr w:type="spellStart"/>
      <w:r w:rsidRPr="006D613E">
        <w:rPr>
          <w:noProof w:val="0"/>
          <w:color w:val="FF0000"/>
        </w:rPr>
        <w:t>poller</w:t>
      </w:r>
      <w:proofErr w:type="spellEnd"/>
      <w:r w:rsidRPr="006D613E">
        <w:rPr>
          <w:noProof w:val="0"/>
          <w:color w:val="FF0000"/>
        </w:rPr>
        <w:t xml:space="preserve"> ID</w:t>
      </w:r>
      <w:r w:rsidRPr="006D613E">
        <w:rPr>
          <w:noProof w:val="0"/>
        </w:rPr>
        <w:t xml:space="preserve">" </w:t>
      </w:r>
      <w:proofErr w:type="spellStart"/>
      <w:r w:rsidRPr="006D613E">
        <w:rPr>
          <w:noProof w:val="0"/>
        </w:rPr>
        <w:t>securityCode</w:t>
      </w:r>
      <w:proofErr w:type="spellEnd"/>
      <w:r w:rsidRPr="006D613E">
        <w:rPr>
          <w:noProof w:val="0"/>
        </w:rPr>
        <w:t>="</w:t>
      </w:r>
      <w:r w:rsidRPr="006D613E">
        <w:rPr>
          <w:noProof w:val="0"/>
          <w:color w:val="FF0000"/>
        </w:rPr>
        <w:t>security code</w:t>
      </w:r>
      <w:r w:rsidRPr="006D613E">
        <w:rPr>
          <w:noProof w:val="0"/>
        </w:rPr>
        <w:t xml:space="preserve">" </w:t>
      </w:r>
      <w:proofErr w:type="spellStart"/>
      <w:r w:rsidRPr="006D613E">
        <w:rPr>
          <w:noProof w:val="0"/>
        </w:rPr>
        <w:t>maxMessagesInBatch</w:t>
      </w:r>
      <w:proofErr w:type="spellEnd"/>
      <w:r w:rsidRPr="006D613E">
        <w:rPr>
          <w:noProof w:val="0"/>
        </w:rPr>
        <w:t>="</w:t>
      </w:r>
      <w:r w:rsidRPr="006D613E">
        <w:rPr>
          <w:noProof w:val="0"/>
          <w:color w:val="FF0000"/>
        </w:rPr>
        <w:t>batch size</w:t>
      </w:r>
      <w:r w:rsidRPr="006D613E">
        <w:rPr>
          <w:noProof w:val="0"/>
        </w:rPr>
        <w:t>"&gt;</w:t>
      </w:r>
    </w:p>
    <w:p w14:paraId="3EC57904"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wctp-MessageReceived</w:t>
      </w:r>
      <w:proofErr w:type="spellEnd"/>
      <w:r w:rsidRPr="006D613E">
        <w:rPr>
          <w:noProof w:val="0"/>
        </w:rPr>
        <w:t xml:space="preserve"> </w:t>
      </w:r>
      <w:proofErr w:type="spellStart"/>
      <w:r w:rsidRPr="006D613E">
        <w:rPr>
          <w:noProof w:val="0"/>
        </w:rPr>
        <w:t>sequenceNo</w:t>
      </w:r>
      <w:proofErr w:type="spellEnd"/>
      <w:r w:rsidRPr="006D613E">
        <w:rPr>
          <w:noProof w:val="0"/>
        </w:rPr>
        <w:t>="</w:t>
      </w:r>
      <w:r w:rsidRPr="006D613E">
        <w:rPr>
          <w:noProof w:val="0"/>
          <w:color w:val="FF0000"/>
        </w:rPr>
        <w:t>sequence number</w:t>
      </w:r>
      <w:r w:rsidRPr="006D613E">
        <w:rPr>
          <w:noProof w:val="0"/>
        </w:rPr>
        <w:t>"&gt;</w:t>
      </w:r>
    </w:p>
    <w:p w14:paraId="38C067C5"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-Success </w:t>
      </w:r>
      <w:proofErr w:type="spellStart"/>
      <w:r w:rsidRPr="006D613E">
        <w:rPr>
          <w:noProof w:val="0"/>
        </w:rPr>
        <w:t>successCode</w:t>
      </w:r>
      <w:proofErr w:type="spellEnd"/>
      <w:r w:rsidRPr="006D613E">
        <w:rPr>
          <w:noProof w:val="0"/>
        </w:rPr>
        <w:t xml:space="preserve">="200" </w:t>
      </w:r>
      <w:proofErr w:type="spellStart"/>
      <w:r w:rsidRPr="006D613E">
        <w:rPr>
          <w:noProof w:val="0"/>
        </w:rPr>
        <w:t>successText</w:t>
      </w:r>
      <w:proofErr w:type="spellEnd"/>
      <w:r w:rsidRPr="006D613E">
        <w:rPr>
          <w:noProof w:val="0"/>
        </w:rPr>
        <w:t>="Message accepted"&gt;</w:t>
      </w:r>
      <w:r w:rsidRPr="006D613E">
        <w:rPr>
          <w:noProof w:val="0"/>
          <w:color w:val="FF0000"/>
        </w:rPr>
        <w:t>comment</w:t>
      </w:r>
      <w:r w:rsidRPr="006D613E">
        <w:rPr>
          <w:noProof w:val="0"/>
        </w:rPr>
        <w:t>&lt;/</w:t>
      </w:r>
      <w:proofErr w:type="spellStart"/>
      <w:r w:rsidRPr="006D613E">
        <w:rPr>
          <w:noProof w:val="0"/>
        </w:rPr>
        <w:t>wctp</w:t>
      </w:r>
      <w:proofErr w:type="spellEnd"/>
      <w:r w:rsidRPr="006D613E">
        <w:rPr>
          <w:noProof w:val="0"/>
        </w:rPr>
        <w:t>-Success&gt;</w:t>
      </w:r>
    </w:p>
    <w:p w14:paraId="4859B7D3"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wctp-MessageReceived</w:t>
      </w:r>
      <w:proofErr w:type="spellEnd"/>
      <w:r w:rsidRPr="006D613E">
        <w:rPr>
          <w:noProof w:val="0"/>
        </w:rPr>
        <w:t>&gt;</w:t>
      </w:r>
    </w:p>
    <w:p w14:paraId="34EDE987"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wctp-PollForMessages</w:t>
      </w:r>
      <w:proofErr w:type="spellEnd"/>
      <w:r w:rsidRPr="006D613E">
        <w:rPr>
          <w:noProof w:val="0"/>
        </w:rPr>
        <w:t>&gt;</w:t>
      </w:r>
    </w:p>
    <w:p w14:paraId="2624ABA6"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67D9BD58" w14:textId="77777777" w:rsidR="00B11855" w:rsidRPr="006D613E" w:rsidRDefault="00B11855" w:rsidP="00AF07D0">
      <w:pPr>
        <w:pStyle w:val="TableXML"/>
        <w:rPr>
          <w:noProof w:val="0"/>
        </w:rPr>
      </w:pPr>
    </w:p>
    <w:p w14:paraId="2741C218" w14:textId="77777777" w:rsidR="00B11855" w:rsidRPr="006D613E" w:rsidRDefault="003D003E" w:rsidP="005F16F9">
      <w:pPr>
        <w:pStyle w:val="AppendixHeading3"/>
        <w:rPr>
          <w:noProof w:val="0"/>
        </w:rPr>
      </w:pPr>
      <w:bookmarkStart w:id="1367" w:name="_Toc401769925"/>
      <w:bookmarkStart w:id="1368" w:name="_Toc466373878"/>
      <w:proofErr w:type="spellStart"/>
      <w:r w:rsidRPr="006D613E">
        <w:rPr>
          <w:noProof w:val="0"/>
        </w:rPr>
        <w:t>wctp-PollResponse</w:t>
      </w:r>
      <w:proofErr w:type="spellEnd"/>
      <w:r w:rsidRPr="006D613E">
        <w:rPr>
          <w:noProof w:val="0"/>
        </w:rPr>
        <w:t xml:space="preserve"> (message reply, not in response to an MCR based </w:t>
      </w:r>
      <w:proofErr w:type="spellStart"/>
      <w:r w:rsidRPr="006D613E">
        <w:rPr>
          <w:noProof w:val="0"/>
        </w:rPr>
        <w:t>wctp-SubmitRequest</w:t>
      </w:r>
      <w:proofErr w:type="spellEnd"/>
      <w:r w:rsidRPr="006D613E">
        <w:rPr>
          <w:noProof w:val="0"/>
        </w:rPr>
        <w:t>) (for Pre-Connectathon/Virtual Connectathon testing)</w:t>
      </w:r>
      <w:bookmarkEnd w:id="1367"/>
      <w:bookmarkEnd w:id="1368"/>
    </w:p>
    <w:p w14:paraId="20BFE67E" w14:textId="77777777" w:rsidR="00B11855" w:rsidRPr="006D613E" w:rsidRDefault="003D003E" w:rsidP="00AF07D0">
      <w:pPr>
        <w:pStyle w:val="TableXML"/>
        <w:rPr>
          <w:noProof w:val="0"/>
        </w:rPr>
      </w:pPr>
      <w:proofErr w:type="gramStart"/>
      <w:r w:rsidRPr="006D613E">
        <w:rPr>
          <w:noProof w:val="0"/>
        </w:rPr>
        <w:lastRenderedPageBreak/>
        <w:t>&lt;?xml</w:t>
      </w:r>
      <w:proofErr w:type="gramEnd"/>
      <w:r w:rsidRPr="006D613E">
        <w:rPr>
          <w:noProof w:val="0"/>
        </w:rPr>
        <w:t xml:space="preserve"> version="1.0"?&gt;</w:t>
      </w:r>
    </w:p>
    <w:p w14:paraId="7CFA2618" w14:textId="77777777" w:rsidR="00B11855" w:rsidRPr="006D613E" w:rsidRDefault="003D003E" w:rsidP="00AF07D0">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23945B02"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="1.0"&gt;</w:t>
      </w:r>
    </w:p>
    <w:p w14:paraId="0D7431F9"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wctp-PollResponse</w:t>
      </w:r>
      <w:proofErr w:type="spellEnd"/>
      <w:r w:rsidRPr="006D613E">
        <w:rPr>
          <w:noProof w:val="0"/>
        </w:rPr>
        <w:t xml:space="preserve"> </w:t>
      </w:r>
      <w:proofErr w:type="spellStart"/>
      <w:r w:rsidRPr="006D613E">
        <w:rPr>
          <w:noProof w:val="0"/>
        </w:rPr>
        <w:t>minNextPollInterval</w:t>
      </w:r>
      <w:proofErr w:type="spellEnd"/>
      <w:r w:rsidRPr="006D613E">
        <w:rPr>
          <w:noProof w:val="0"/>
        </w:rPr>
        <w:t>=“</w:t>
      </w:r>
      <w:r w:rsidRPr="006D613E">
        <w:rPr>
          <w:noProof w:val="0"/>
          <w:color w:val="FF0000"/>
        </w:rPr>
        <w:t>Next Poll Interval</w:t>
      </w:r>
      <w:r w:rsidRPr="006D613E">
        <w:rPr>
          <w:noProof w:val="0"/>
        </w:rPr>
        <w:t>”&gt;</w:t>
      </w:r>
    </w:p>
    <w:p w14:paraId="3DADD38E"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-Message </w:t>
      </w:r>
      <w:proofErr w:type="spellStart"/>
      <w:r w:rsidRPr="006D613E">
        <w:rPr>
          <w:noProof w:val="0"/>
        </w:rPr>
        <w:t>sequenceNo</w:t>
      </w:r>
      <w:proofErr w:type="spellEnd"/>
      <w:r w:rsidRPr="006D613E">
        <w:rPr>
          <w:noProof w:val="0"/>
        </w:rPr>
        <w:t>="</w:t>
      </w:r>
      <w:r w:rsidRPr="006D613E">
        <w:rPr>
          <w:noProof w:val="0"/>
          <w:color w:val="FF0000"/>
        </w:rPr>
        <w:t>sequence number</w:t>
      </w:r>
      <w:r w:rsidRPr="006D613E">
        <w:rPr>
          <w:noProof w:val="0"/>
        </w:rPr>
        <w:t>"&gt;</w:t>
      </w:r>
    </w:p>
    <w:p w14:paraId="5099CDF8" w14:textId="77777777" w:rsidR="00B11855" w:rsidRPr="006D613E" w:rsidRDefault="003D003E" w:rsidP="00AF07D0">
      <w:pPr>
        <w:pStyle w:val="TableXML"/>
        <w:rPr>
          <w:noProof w:val="0"/>
        </w:rPr>
      </w:pPr>
      <w:r w:rsidRPr="006D613E">
        <w:rPr>
          <w:noProof w:val="0"/>
        </w:rPr>
        <w:t xml:space="preserve">            &lt;</w:t>
      </w:r>
      <w:proofErr w:type="spellStart"/>
      <w:proofErr w:type="gramStart"/>
      <w:r w:rsidRPr="006D613E">
        <w:rPr>
          <w:noProof w:val="0"/>
        </w:rPr>
        <w:t>wctp-MessageReply</w:t>
      </w:r>
      <w:proofErr w:type="spellEnd"/>
      <w:proofErr w:type="gramEnd"/>
      <w:r w:rsidRPr="006D613E">
        <w:rPr>
          <w:noProof w:val="0"/>
        </w:rPr>
        <w:t>&gt;</w:t>
      </w:r>
    </w:p>
    <w:p w14:paraId="377F85B3"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wctp-ResponseHeader</w:t>
      </w:r>
      <w:proofErr w:type="spellEnd"/>
      <w:r w:rsidRPr="006D613E">
        <w:rPr>
          <w:noProof w:val="0"/>
        </w:rPr>
        <w:t xml:space="preserve"> </w:t>
      </w:r>
      <w:proofErr w:type="spellStart"/>
      <w:r w:rsidRPr="006D613E">
        <w:rPr>
          <w:noProof w:val="0"/>
        </w:rPr>
        <w:t>responseToMessageID</w:t>
      </w:r>
      <w:proofErr w:type="spellEnd"/>
      <w:r w:rsidRPr="006D613E">
        <w:rPr>
          <w:noProof w:val="0"/>
        </w:rPr>
        <w:t>="</w:t>
      </w:r>
      <w:r w:rsidRPr="006D613E">
        <w:rPr>
          <w:noProof w:val="0"/>
          <w:color w:val="FF0000"/>
        </w:rPr>
        <w:t>message ID</w:t>
      </w:r>
      <w:r w:rsidRPr="006D613E">
        <w:rPr>
          <w:noProof w:val="0"/>
        </w:rPr>
        <w:t xml:space="preserve">" </w:t>
      </w:r>
      <w:proofErr w:type="spellStart"/>
      <w:r w:rsidRPr="006D613E">
        <w:rPr>
          <w:noProof w:val="0"/>
        </w:rPr>
        <w:t>responseTimestamp</w:t>
      </w:r>
      <w:proofErr w:type="spellEnd"/>
      <w:r w:rsidRPr="006D613E">
        <w:rPr>
          <w:noProof w:val="0"/>
        </w:rPr>
        <w:t>="</w:t>
      </w:r>
      <w:r w:rsidRPr="006D613E">
        <w:rPr>
          <w:noProof w:val="0"/>
          <w:color w:val="FF0000"/>
        </w:rPr>
        <w:t>timestamp</w:t>
      </w:r>
      <w:r w:rsidRPr="006D613E">
        <w:rPr>
          <w:noProof w:val="0"/>
        </w:rPr>
        <w:t>"&gt;</w:t>
      </w:r>
    </w:p>
    <w:p w14:paraId="3238FF5E"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wctp-ResponseHeader</w:t>
      </w:r>
      <w:proofErr w:type="spellEnd"/>
      <w:r w:rsidRPr="006D613E">
        <w:rPr>
          <w:noProof w:val="0"/>
        </w:rPr>
        <w:t>&gt;</w:t>
      </w:r>
    </w:p>
    <w:p w14:paraId="4FA97CBC" w14:textId="77777777" w:rsidR="00B11855" w:rsidRPr="006D613E" w:rsidRDefault="003D003E" w:rsidP="00AF07D0">
      <w:pPr>
        <w:pStyle w:val="TableXML"/>
        <w:rPr>
          <w:noProof w:val="0"/>
        </w:rPr>
      </w:pPr>
      <w:r w:rsidRPr="006D613E">
        <w:rPr>
          <w:noProof w:val="0"/>
        </w:rPr>
        <w:t xml:space="preserve">                &lt;</w:t>
      </w:r>
      <w:proofErr w:type="spellStart"/>
      <w:proofErr w:type="gramStart"/>
      <w:r w:rsidRPr="006D613E">
        <w:rPr>
          <w:noProof w:val="0"/>
        </w:rPr>
        <w:t>wctp</w:t>
      </w:r>
      <w:proofErr w:type="spellEnd"/>
      <w:r w:rsidRPr="006D613E">
        <w:rPr>
          <w:noProof w:val="0"/>
        </w:rPr>
        <w:t>-Payload</w:t>
      </w:r>
      <w:proofErr w:type="gramEnd"/>
      <w:r w:rsidRPr="006D613E">
        <w:rPr>
          <w:noProof w:val="0"/>
        </w:rPr>
        <w:t>&gt;</w:t>
      </w:r>
    </w:p>
    <w:p w14:paraId="34230BFE"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-Alphanumeric&gt;</w:t>
      </w:r>
      <w:r w:rsidRPr="006D613E">
        <w:rPr>
          <w:noProof w:val="0"/>
          <w:color w:val="FF0000"/>
        </w:rPr>
        <w:t>response text</w:t>
      </w:r>
      <w:r w:rsidRPr="006D613E">
        <w:rPr>
          <w:noProof w:val="0"/>
        </w:rPr>
        <w:t>&lt;/</w:t>
      </w:r>
      <w:proofErr w:type="spellStart"/>
      <w:r w:rsidRPr="006D613E">
        <w:rPr>
          <w:noProof w:val="0"/>
        </w:rPr>
        <w:t>wctp</w:t>
      </w:r>
      <w:proofErr w:type="spellEnd"/>
      <w:r w:rsidRPr="006D613E">
        <w:rPr>
          <w:noProof w:val="0"/>
        </w:rPr>
        <w:t>-Alphanumeric&gt;</w:t>
      </w:r>
    </w:p>
    <w:p w14:paraId="3F8FE4FE"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-Payload&gt;</w:t>
      </w:r>
    </w:p>
    <w:p w14:paraId="0E50B653"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wctp-MessageReply</w:t>
      </w:r>
      <w:proofErr w:type="spellEnd"/>
      <w:r w:rsidRPr="006D613E">
        <w:rPr>
          <w:noProof w:val="0"/>
        </w:rPr>
        <w:t>&gt;</w:t>
      </w:r>
    </w:p>
    <w:p w14:paraId="496F3DA8"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-Message&gt;</w:t>
      </w:r>
    </w:p>
    <w:p w14:paraId="4B9D3604"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wctp-PollResponse</w:t>
      </w:r>
      <w:proofErr w:type="spellEnd"/>
      <w:r w:rsidRPr="006D613E">
        <w:rPr>
          <w:noProof w:val="0"/>
        </w:rPr>
        <w:t>&gt;</w:t>
      </w:r>
    </w:p>
    <w:p w14:paraId="692E0514"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2585B100" w14:textId="77777777" w:rsidR="00B11855" w:rsidRPr="006D613E" w:rsidRDefault="00B11855" w:rsidP="00AF07D0">
      <w:pPr>
        <w:pStyle w:val="TableXML"/>
        <w:rPr>
          <w:noProof w:val="0"/>
        </w:rPr>
      </w:pPr>
    </w:p>
    <w:p w14:paraId="14E41396" w14:textId="77777777" w:rsidR="00B11855" w:rsidRPr="006D613E" w:rsidRDefault="003D003E" w:rsidP="005F16F9">
      <w:pPr>
        <w:pStyle w:val="AppendixHeading3"/>
        <w:rPr>
          <w:noProof w:val="0"/>
        </w:rPr>
      </w:pPr>
      <w:bookmarkStart w:id="1369" w:name="_Toc401769926"/>
      <w:bookmarkStart w:id="1370" w:name="_Toc466373879"/>
      <w:r w:rsidRPr="006D613E">
        <w:rPr>
          <w:noProof w:val="0"/>
        </w:rPr>
        <w:t>IHE PCD-07 asynchronous status update (DELIVERED - delivery confirmation)</w:t>
      </w:r>
      <w:bookmarkEnd w:id="1369"/>
      <w:bookmarkEnd w:id="1370"/>
    </w:p>
    <w:p w14:paraId="0CD01904" w14:textId="77777777" w:rsidR="00B11855" w:rsidRPr="006D613E" w:rsidRDefault="003D003E" w:rsidP="00AF07D0">
      <w:pPr>
        <w:pStyle w:val="BodyText"/>
      </w:pPr>
      <w:r w:rsidRPr="006D613E">
        <w:t xml:space="preserve">The value of </w:t>
      </w:r>
      <w:r w:rsidRPr="006D613E">
        <w:rPr>
          <w:rStyle w:val="StrongEmphasis"/>
        </w:rPr>
        <w:t>status update</w:t>
      </w:r>
      <w:r w:rsidRPr="006D613E">
        <w:t xml:space="preserve"> would be “DELIVERED”.</w:t>
      </w:r>
    </w:p>
    <w:p w14:paraId="265C78C9" w14:textId="77777777" w:rsidR="00B11855" w:rsidRPr="006D613E" w:rsidRDefault="00B11855" w:rsidP="00AF07D0">
      <w:pPr>
        <w:pStyle w:val="TableXML"/>
        <w:rPr>
          <w:noProof w:val="0"/>
        </w:rPr>
      </w:pPr>
    </w:p>
    <w:p w14:paraId="449271B0" w14:textId="77777777" w:rsidR="00B11855" w:rsidRPr="006D613E" w:rsidRDefault="003D003E" w:rsidP="00AF07D0">
      <w:pPr>
        <w:pStyle w:val="TableXML"/>
        <w:rPr>
          <w:noProof w:val="0"/>
        </w:rPr>
      </w:pPr>
      <w:proofErr w:type="gramStart"/>
      <w:r w:rsidRPr="006D613E">
        <w:rPr>
          <w:noProof w:val="0"/>
        </w:rPr>
        <w:t>&lt;?xml</w:t>
      </w:r>
      <w:proofErr w:type="gramEnd"/>
      <w:r w:rsidRPr="006D613E">
        <w:rPr>
          <w:noProof w:val="0"/>
        </w:rPr>
        <w:t xml:space="preserve"> version="1.0" encoding="utf-16"?&gt;</w:t>
      </w:r>
    </w:p>
    <w:p w14:paraId="41204F65" w14:textId="77777777" w:rsidR="00B11855" w:rsidRPr="006D613E" w:rsidRDefault="003D003E" w:rsidP="00AF07D0">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0F92A318"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”&gt;</w:t>
      </w:r>
    </w:p>
    <w:p w14:paraId="07879B8D" w14:textId="77777777" w:rsidR="00B11855" w:rsidRPr="006D613E" w:rsidRDefault="003D003E" w:rsidP="00AF07D0">
      <w:pPr>
        <w:pStyle w:val="TableXML"/>
        <w:rPr>
          <w:noProof w:val="0"/>
        </w:rPr>
      </w:pPr>
      <w:r w:rsidRPr="006D613E">
        <w:rPr>
          <w:noProof w:val="0"/>
        </w:rPr>
        <w:t xml:space="preserve">    &lt;</w:t>
      </w:r>
      <w:proofErr w:type="spellStart"/>
      <w:proofErr w:type="gramStart"/>
      <w:r w:rsidRPr="006D613E">
        <w:rPr>
          <w:noProof w:val="0"/>
        </w:rPr>
        <w:t>wctp-StatusInfo</w:t>
      </w:r>
      <w:proofErr w:type="spellEnd"/>
      <w:proofErr w:type="gramEnd"/>
      <w:r w:rsidRPr="006D613E">
        <w:rPr>
          <w:noProof w:val="0"/>
        </w:rPr>
        <w:t>&gt;</w:t>
      </w:r>
    </w:p>
    <w:p w14:paraId="78671CCD"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wctp-ResponseHeader</w:t>
      </w:r>
      <w:proofErr w:type="spellEnd"/>
      <w:r w:rsidRPr="006D613E">
        <w:rPr>
          <w:noProof w:val="0"/>
        </w:rPr>
        <w:t xml:space="preserve"> </w:t>
      </w:r>
      <w:proofErr w:type="spellStart"/>
      <w:r w:rsidRPr="006D613E">
        <w:rPr>
          <w:noProof w:val="0"/>
        </w:rPr>
        <w:t>responseTimestamp</w:t>
      </w:r>
      <w:proofErr w:type="spellEnd"/>
      <w:r w:rsidRPr="006D613E">
        <w:rPr>
          <w:noProof w:val="0"/>
        </w:rPr>
        <w:t>="</w:t>
      </w:r>
      <w:r w:rsidRPr="006D613E">
        <w:rPr>
          <w:noProof w:val="0"/>
          <w:color w:val="FF0000"/>
        </w:rPr>
        <w:t>timestamp</w:t>
      </w:r>
      <w:r w:rsidRPr="006D613E">
        <w:rPr>
          <w:noProof w:val="0"/>
        </w:rPr>
        <w:t xml:space="preserve">" </w:t>
      </w:r>
      <w:proofErr w:type="spellStart"/>
      <w:r w:rsidRPr="006D613E">
        <w:rPr>
          <w:noProof w:val="0"/>
        </w:rPr>
        <w:t>respondingToTimestamp</w:t>
      </w:r>
      <w:proofErr w:type="spellEnd"/>
      <w:r w:rsidRPr="006D613E">
        <w:rPr>
          <w:noProof w:val="0"/>
        </w:rPr>
        <w:t>="</w:t>
      </w:r>
      <w:r w:rsidRPr="006D613E">
        <w:rPr>
          <w:noProof w:val="0"/>
          <w:color w:val="FF0000"/>
        </w:rPr>
        <w:t>timestamp</w:t>
      </w:r>
      <w:r w:rsidRPr="006D613E">
        <w:rPr>
          <w:noProof w:val="0"/>
        </w:rPr>
        <w:t xml:space="preserve">" </w:t>
      </w:r>
      <w:proofErr w:type="spellStart"/>
      <w:r w:rsidRPr="006D613E">
        <w:rPr>
          <w:noProof w:val="0"/>
        </w:rPr>
        <w:t>onBehalfOfRecipientID</w:t>
      </w:r>
      <w:proofErr w:type="spellEnd"/>
      <w:r w:rsidRPr="006D613E">
        <w:rPr>
          <w:noProof w:val="0"/>
        </w:rPr>
        <w:t>="</w:t>
      </w:r>
      <w:r w:rsidRPr="006D613E">
        <w:rPr>
          <w:noProof w:val="0"/>
          <w:color w:val="FF0000"/>
        </w:rPr>
        <w:t>recipient PIN</w:t>
      </w:r>
      <w:r w:rsidRPr="006D613E">
        <w:rPr>
          <w:noProof w:val="0"/>
        </w:rPr>
        <w:t>"&gt;</w:t>
      </w:r>
    </w:p>
    <w:p w14:paraId="26C8E799"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-Originator </w:t>
      </w:r>
      <w:proofErr w:type="spellStart"/>
      <w:r w:rsidRPr="006D613E">
        <w:rPr>
          <w:noProof w:val="0"/>
        </w:rPr>
        <w:t>senderID</w:t>
      </w:r>
      <w:proofErr w:type="spellEnd"/>
      <w:r w:rsidRPr="006D613E">
        <w:rPr>
          <w:noProof w:val="0"/>
        </w:rPr>
        <w:t>="</w:t>
      </w:r>
      <w:r w:rsidRPr="006D613E">
        <w:rPr>
          <w:noProof w:val="0"/>
          <w:color w:val="FF0000"/>
        </w:rPr>
        <w:t>sender ID</w:t>
      </w:r>
      <w:r w:rsidRPr="006D613E">
        <w:rPr>
          <w:noProof w:val="0"/>
        </w:rPr>
        <w:t>" /&gt;</w:t>
      </w:r>
    </w:p>
    <w:p w14:paraId="0469ADA1"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wctp-MessageControl</w:t>
      </w:r>
      <w:proofErr w:type="spellEnd"/>
      <w:r w:rsidRPr="006D613E">
        <w:rPr>
          <w:noProof w:val="0"/>
        </w:rPr>
        <w:t xml:space="preserve"> </w:t>
      </w:r>
      <w:proofErr w:type="spellStart"/>
      <w:r w:rsidRPr="006D613E">
        <w:rPr>
          <w:noProof w:val="0"/>
        </w:rPr>
        <w:t>messageID</w:t>
      </w:r>
      <w:proofErr w:type="spellEnd"/>
      <w:r w:rsidRPr="006D613E">
        <w:rPr>
          <w:noProof w:val="0"/>
        </w:rPr>
        <w:t>="</w:t>
      </w:r>
      <w:r w:rsidRPr="006D613E">
        <w:rPr>
          <w:noProof w:val="0"/>
          <w:color w:val="FF0000"/>
        </w:rPr>
        <w:t>message ID</w:t>
      </w:r>
      <w:r w:rsidRPr="006D613E">
        <w:rPr>
          <w:noProof w:val="0"/>
        </w:rPr>
        <w:t xml:space="preserve">" </w:t>
      </w:r>
      <w:proofErr w:type="spellStart"/>
      <w:r w:rsidRPr="006D613E">
        <w:rPr>
          <w:noProof w:val="0"/>
        </w:rPr>
        <w:t>transactionID</w:t>
      </w:r>
      <w:proofErr w:type="spellEnd"/>
      <w:r w:rsidRPr="006D613E">
        <w:rPr>
          <w:noProof w:val="0"/>
        </w:rPr>
        <w:t>="</w:t>
      </w:r>
      <w:r w:rsidRPr="006D613E">
        <w:rPr>
          <w:noProof w:val="0"/>
          <w:color w:val="FF0000"/>
        </w:rPr>
        <w:t>transaction ID</w:t>
      </w:r>
      <w:r w:rsidRPr="006D613E">
        <w:rPr>
          <w:noProof w:val="0"/>
        </w:rPr>
        <w:t>" /&gt;</w:t>
      </w:r>
    </w:p>
    <w:p w14:paraId="6536B32E"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-Recipient </w:t>
      </w:r>
      <w:proofErr w:type="spellStart"/>
      <w:r w:rsidRPr="006D613E">
        <w:rPr>
          <w:noProof w:val="0"/>
        </w:rPr>
        <w:t>authorizationCode</w:t>
      </w:r>
      <w:proofErr w:type="spellEnd"/>
      <w:r w:rsidRPr="006D613E">
        <w:rPr>
          <w:noProof w:val="0"/>
        </w:rPr>
        <w:t>="" /&gt;</w:t>
      </w:r>
    </w:p>
    <w:p w14:paraId="7E84E6AA"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wctp-ResponseHeader</w:t>
      </w:r>
      <w:proofErr w:type="spellEnd"/>
      <w:r w:rsidRPr="006D613E">
        <w:rPr>
          <w:noProof w:val="0"/>
        </w:rPr>
        <w:t>&gt;</w:t>
      </w:r>
    </w:p>
    <w:p w14:paraId="4B920ABB"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-Notification type="</w:t>
      </w:r>
      <w:r w:rsidRPr="006D613E">
        <w:rPr>
          <w:noProof w:val="0"/>
          <w:color w:val="FF0000"/>
        </w:rPr>
        <w:t>status update</w:t>
      </w:r>
      <w:r w:rsidRPr="006D613E">
        <w:rPr>
          <w:noProof w:val="0"/>
        </w:rPr>
        <w:t>" /&gt;</w:t>
      </w:r>
    </w:p>
    <w:p w14:paraId="3CB29541"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wctp-StatusInfo</w:t>
      </w:r>
      <w:proofErr w:type="spellEnd"/>
      <w:r w:rsidRPr="006D613E">
        <w:rPr>
          <w:noProof w:val="0"/>
        </w:rPr>
        <w:t>&gt;</w:t>
      </w:r>
    </w:p>
    <w:p w14:paraId="2A14B8FA"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78092AE7" w14:textId="77777777" w:rsidR="00B11855" w:rsidRPr="006D613E" w:rsidRDefault="00B11855" w:rsidP="00AF07D0">
      <w:pPr>
        <w:pStyle w:val="TableXML"/>
        <w:rPr>
          <w:noProof w:val="0"/>
        </w:rPr>
      </w:pPr>
    </w:p>
    <w:p w14:paraId="12BFE931" w14:textId="77777777" w:rsidR="00B11855" w:rsidRPr="006D613E" w:rsidRDefault="003D003E" w:rsidP="005F16F9">
      <w:pPr>
        <w:pStyle w:val="AppendixHeading3"/>
        <w:rPr>
          <w:noProof w:val="0"/>
        </w:rPr>
      </w:pPr>
      <w:bookmarkStart w:id="1371" w:name="_Toc401769927"/>
      <w:bookmarkStart w:id="1372" w:name="_Toc466373880"/>
      <w:r w:rsidRPr="006D613E">
        <w:rPr>
          <w:noProof w:val="0"/>
        </w:rPr>
        <w:t>IHE PCD-07 asynchronous status update (READ - read receipt)</w:t>
      </w:r>
      <w:bookmarkEnd w:id="1371"/>
      <w:bookmarkEnd w:id="1372"/>
    </w:p>
    <w:p w14:paraId="6761A748" w14:textId="77777777" w:rsidR="00B11855" w:rsidRPr="006D613E" w:rsidRDefault="003D003E" w:rsidP="00AF07D0">
      <w:pPr>
        <w:pStyle w:val="BodyText"/>
      </w:pPr>
      <w:r w:rsidRPr="006D613E">
        <w:t xml:space="preserve">The value of </w:t>
      </w:r>
      <w:r w:rsidRPr="006D613E">
        <w:rPr>
          <w:b/>
          <w:color w:val="FF0000"/>
        </w:rPr>
        <w:t>status update</w:t>
      </w:r>
      <w:r w:rsidRPr="006D613E">
        <w:t xml:space="preserve"> would be “READ”.</w:t>
      </w:r>
    </w:p>
    <w:p w14:paraId="285B74FC" w14:textId="77777777" w:rsidR="00B11855" w:rsidRPr="006D613E" w:rsidRDefault="00B11855" w:rsidP="00EE391A">
      <w:pPr>
        <w:pStyle w:val="BodyText"/>
      </w:pPr>
    </w:p>
    <w:p w14:paraId="57A3BCBD" w14:textId="77777777" w:rsidR="00B11855" w:rsidRPr="006D613E" w:rsidRDefault="003D003E" w:rsidP="00EE391A">
      <w:pPr>
        <w:pStyle w:val="TableXML"/>
        <w:rPr>
          <w:noProof w:val="0"/>
        </w:rPr>
      </w:pPr>
      <w:proofErr w:type="gramStart"/>
      <w:r w:rsidRPr="006D613E">
        <w:rPr>
          <w:noProof w:val="0"/>
        </w:rPr>
        <w:t>&lt;?xml</w:t>
      </w:r>
      <w:proofErr w:type="gramEnd"/>
      <w:r w:rsidRPr="006D613E">
        <w:rPr>
          <w:noProof w:val="0"/>
        </w:rPr>
        <w:t xml:space="preserve"> version="1.0" encoding="utf-16"?&gt;</w:t>
      </w:r>
    </w:p>
    <w:p w14:paraId="3F8C8CA8" w14:textId="77777777" w:rsidR="00B11855" w:rsidRPr="006D613E" w:rsidRDefault="003D003E" w:rsidP="00EE391A">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0DFCD563" w14:textId="77777777" w:rsidR="00B11855" w:rsidRPr="006D613E" w:rsidRDefault="003D003E" w:rsidP="00EE391A">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”&gt;</w:t>
      </w:r>
    </w:p>
    <w:p w14:paraId="3792EDF7" w14:textId="77777777" w:rsidR="00B11855" w:rsidRPr="006D613E" w:rsidRDefault="003D003E" w:rsidP="00EE391A">
      <w:pPr>
        <w:pStyle w:val="TableXML"/>
        <w:rPr>
          <w:noProof w:val="0"/>
        </w:rPr>
      </w:pPr>
      <w:r w:rsidRPr="006D613E">
        <w:rPr>
          <w:noProof w:val="0"/>
        </w:rPr>
        <w:t xml:space="preserve">    &lt;</w:t>
      </w:r>
      <w:proofErr w:type="spellStart"/>
      <w:proofErr w:type="gramStart"/>
      <w:r w:rsidRPr="006D613E">
        <w:rPr>
          <w:noProof w:val="0"/>
        </w:rPr>
        <w:t>wctp-StatusInfo</w:t>
      </w:r>
      <w:proofErr w:type="spellEnd"/>
      <w:proofErr w:type="gramEnd"/>
      <w:r w:rsidRPr="006D613E">
        <w:rPr>
          <w:noProof w:val="0"/>
        </w:rPr>
        <w:t>&gt;</w:t>
      </w:r>
    </w:p>
    <w:p w14:paraId="1ABFDCA6"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wctp-ResponseHeader</w:t>
      </w:r>
      <w:proofErr w:type="spellEnd"/>
      <w:r w:rsidRPr="006D613E">
        <w:rPr>
          <w:noProof w:val="0"/>
        </w:rPr>
        <w:t xml:space="preserve"> </w:t>
      </w:r>
      <w:proofErr w:type="spellStart"/>
      <w:r w:rsidRPr="006D613E">
        <w:rPr>
          <w:noProof w:val="0"/>
        </w:rPr>
        <w:t>responseTimestamp</w:t>
      </w:r>
      <w:proofErr w:type="spellEnd"/>
      <w:r w:rsidRPr="006D613E">
        <w:rPr>
          <w:noProof w:val="0"/>
        </w:rPr>
        <w:t>="</w:t>
      </w:r>
      <w:r w:rsidRPr="006D613E">
        <w:rPr>
          <w:noProof w:val="0"/>
          <w:color w:val="FF0000"/>
        </w:rPr>
        <w:t>timestamp</w:t>
      </w:r>
      <w:r w:rsidRPr="006D613E">
        <w:rPr>
          <w:noProof w:val="0"/>
        </w:rPr>
        <w:t xml:space="preserve">" </w:t>
      </w:r>
      <w:proofErr w:type="spellStart"/>
      <w:r w:rsidRPr="006D613E">
        <w:rPr>
          <w:noProof w:val="0"/>
        </w:rPr>
        <w:t>respondingToTimestamp</w:t>
      </w:r>
      <w:proofErr w:type="spellEnd"/>
      <w:r w:rsidRPr="006D613E">
        <w:rPr>
          <w:noProof w:val="0"/>
        </w:rPr>
        <w:t>="</w:t>
      </w:r>
      <w:r w:rsidRPr="006D613E">
        <w:rPr>
          <w:noProof w:val="0"/>
          <w:color w:val="FF0000"/>
        </w:rPr>
        <w:t>timestamp</w:t>
      </w:r>
      <w:r w:rsidRPr="006D613E">
        <w:rPr>
          <w:noProof w:val="0"/>
        </w:rPr>
        <w:t xml:space="preserve">" </w:t>
      </w:r>
      <w:proofErr w:type="spellStart"/>
      <w:r w:rsidRPr="006D613E">
        <w:rPr>
          <w:noProof w:val="0"/>
        </w:rPr>
        <w:t>onBehalfOfRecipientID</w:t>
      </w:r>
      <w:proofErr w:type="spellEnd"/>
      <w:r w:rsidRPr="006D613E">
        <w:rPr>
          <w:noProof w:val="0"/>
        </w:rPr>
        <w:t>="</w:t>
      </w:r>
      <w:r w:rsidRPr="006D613E">
        <w:rPr>
          <w:noProof w:val="0"/>
          <w:color w:val="FF0000"/>
        </w:rPr>
        <w:t>recipient PIN</w:t>
      </w:r>
      <w:r w:rsidRPr="006D613E">
        <w:rPr>
          <w:noProof w:val="0"/>
        </w:rPr>
        <w:t>"&gt;</w:t>
      </w:r>
    </w:p>
    <w:p w14:paraId="4D807D75"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-Originator </w:t>
      </w:r>
      <w:proofErr w:type="spellStart"/>
      <w:r w:rsidRPr="006D613E">
        <w:rPr>
          <w:noProof w:val="0"/>
        </w:rPr>
        <w:t>senderID</w:t>
      </w:r>
      <w:proofErr w:type="spellEnd"/>
      <w:r w:rsidRPr="006D613E">
        <w:rPr>
          <w:noProof w:val="0"/>
        </w:rPr>
        <w:t>="</w:t>
      </w:r>
      <w:r w:rsidRPr="006D613E">
        <w:rPr>
          <w:noProof w:val="0"/>
          <w:color w:val="FF0000"/>
        </w:rPr>
        <w:t>sender ID</w:t>
      </w:r>
      <w:r w:rsidRPr="006D613E">
        <w:rPr>
          <w:noProof w:val="0"/>
        </w:rPr>
        <w:t>" /&gt;</w:t>
      </w:r>
    </w:p>
    <w:p w14:paraId="5559D156" w14:textId="77777777" w:rsidR="00B11855" w:rsidRPr="006D613E" w:rsidRDefault="003D003E" w:rsidP="00EE391A">
      <w:pPr>
        <w:pStyle w:val="TableXML"/>
        <w:rPr>
          <w:noProof w:val="0"/>
        </w:rPr>
      </w:pPr>
      <w:r w:rsidRPr="006D613E">
        <w:rPr>
          <w:noProof w:val="0"/>
        </w:rPr>
        <w:lastRenderedPageBreak/>
        <w:t xml:space="preserve">            &lt;</w:t>
      </w:r>
      <w:proofErr w:type="spellStart"/>
      <w:r w:rsidRPr="006D613E">
        <w:rPr>
          <w:noProof w:val="0"/>
        </w:rPr>
        <w:t>wctp-MessageControl</w:t>
      </w:r>
      <w:proofErr w:type="spellEnd"/>
      <w:r w:rsidRPr="006D613E">
        <w:rPr>
          <w:noProof w:val="0"/>
        </w:rPr>
        <w:t xml:space="preserve"> </w:t>
      </w:r>
      <w:proofErr w:type="spellStart"/>
      <w:r w:rsidRPr="006D613E">
        <w:rPr>
          <w:noProof w:val="0"/>
        </w:rPr>
        <w:t>messageID</w:t>
      </w:r>
      <w:proofErr w:type="spellEnd"/>
      <w:r w:rsidRPr="006D613E">
        <w:rPr>
          <w:noProof w:val="0"/>
        </w:rPr>
        <w:t>="</w:t>
      </w:r>
      <w:r w:rsidRPr="006D613E">
        <w:rPr>
          <w:noProof w:val="0"/>
          <w:color w:val="FF0000"/>
        </w:rPr>
        <w:t>message ID</w:t>
      </w:r>
      <w:r w:rsidRPr="006D613E">
        <w:rPr>
          <w:noProof w:val="0"/>
        </w:rPr>
        <w:t xml:space="preserve">" </w:t>
      </w:r>
      <w:proofErr w:type="spellStart"/>
      <w:r w:rsidRPr="006D613E">
        <w:rPr>
          <w:noProof w:val="0"/>
        </w:rPr>
        <w:t>transactionID</w:t>
      </w:r>
      <w:proofErr w:type="spellEnd"/>
      <w:r w:rsidRPr="006D613E">
        <w:rPr>
          <w:noProof w:val="0"/>
        </w:rPr>
        <w:t>="</w:t>
      </w:r>
      <w:r w:rsidRPr="006D613E">
        <w:rPr>
          <w:noProof w:val="0"/>
          <w:color w:val="FF0000"/>
        </w:rPr>
        <w:t>transaction ID</w:t>
      </w:r>
      <w:r w:rsidRPr="006D613E">
        <w:rPr>
          <w:noProof w:val="0"/>
        </w:rPr>
        <w:t>" /&gt;</w:t>
      </w:r>
    </w:p>
    <w:p w14:paraId="71C0B64B"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-Recipient </w:t>
      </w:r>
      <w:proofErr w:type="spellStart"/>
      <w:r w:rsidRPr="006D613E">
        <w:rPr>
          <w:noProof w:val="0"/>
        </w:rPr>
        <w:t>authorizationCode</w:t>
      </w:r>
      <w:proofErr w:type="spellEnd"/>
      <w:r w:rsidRPr="006D613E">
        <w:rPr>
          <w:noProof w:val="0"/>
        </w:rPr>
        <w:t>="" /&gt;</w:t>
      </w:r>
    </w:p>
    <w:p w14:paraId="091E4439"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wctp-ResponseHeader</w:t>
      </w:r>
      <w:proofErr w:type="spellEnd"/>
      <w:r w:rsidRPr="006D613E">
        <w:rPr>
          <w:noProof w:val="0"/>
        </w:rPr>
        <w:t>&gt;</w:t>
      </w:r>
    </w:p>
    <w:p w14:paraId="692C049D"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-Notification type="</w:t>
      </w:r>
      <w:r w:rsidRPr="006D613E">
        <w:rPr>
          <w:noProof w:val="0"/>
          <w:color w:val="FF0000"/>
        </w:rPr>
        <w:t>status update</w:t>
      </w:r>
      <w:r w:rsidRPr="006D613E">
        <w:rPr>
          <w:noProof w:val="0"/>
        </w:rPr>
        <w:t>" /&gt;</w:t>
      </w:r>
    </w:p>
    <w:p w14:paraId="58B9E6EE" w14:textId="77777777" w:rsidR="00B11855" w:rsidRPr="006D613E" w:rsidRDefault="003D003E" w:rsidP="00EE391A">
      <w:pPr>
        <w:pStyle w:val="TableXML"/>
        <w:rPr>
          <w:noProof w:val="0"/>
        </w:rPr>
      </w:pPr>
      <w:r w:rsidRPr="006D613E">
        <w:rPr>
          <w:noProof w:val="0"/>
        </w:rPr>
        <w:t xml:space="preserve">    &lt;/</w:t>
      </w:r>
      <w:proofErr w:type="spellStart"/>
      <w:r w:rsidRPr="006D613E">
        <w:rPr>
          <w:noProof w:val="0"/>
        </w:rPr>
        <w:t>wctp-StatusInfo</w:t>
      </w:r>
      <w:proofErr w:type="spellEnd"/>
      <w:r w:rsidRPr="006D613E">
        <w:rPr>
          <w:noProof w:val="0"/>
        </w:rPr>
        <w:t>&gt;</w:t>
      </w:r>
    </w:p>
    <w:p w14:paraId="6EDD27E0" w14:textId="77777777" w:rsidR="00B11855" w:rsidRPr="006D613E" w:rsidRDefault="003D003E" w:rsidP="00EE391A">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354FC066" w14:textId="77777777" w:rsidR="00B11855" w:rsidRPr="006D613E" w:rsidRDefault="00B11855" w:rsidP="00EE391A">
      <w:pPr>
        <w:pStyle w:val="TableXML"/>
        <w:rPr>
          <w:noProof w:val="0"/>
        </w:rPr>
      </w:pPr>
    </w:p>
    <w:p w14:paraId="4F94E4FE" w14:textId="77777777" w:rsidR="00B11855" w:rsidRPr="006D613E" w:rsidRDefault="003D003E" w:rsidP="005F16F9">
      <w:pPr>
        <w:pStyle w:val="AppendixHeading3"/>
        <w:rPr>
          <w:noProof w:val="0"/>
        </w:rPr>
      </w:pPr>
      <w:bookmarkStart w:id="1373" w:name="_Toc401769928"/>
      <w:bookmarkStart w:id="1374" w:name="_Toc466373881"/>
      <w:r w:rsidRPr="006D613E">
        <w:rPr>
          <w:noProof w:val="0"/>
        </w:rPr>
        <w:t>IHE PCD-07 asynchronous reply message with MCR</w:t>
      </w:r>
      <w:bookmarkEnd w:id="1373"/>
      <w:bookmarkEnd w:id="1374"/>
    </w:p>
    <w:p w14:paraId="1E21B93F" w14:textId="77777777" w:rsidR="00B11855" w:rsidRPr="006D613E" w:rsidRDefault="003D003E" w:rsidP="00AF07D0">
      <w:pPr>
        <w:pStyle w:val="TableXML"/>
        <w:rPr>
          <w:noProof w:val="0"/>
        </w:rPr>
      </w:pPr>
      <w:proofErr w:type="gramStart"/>
      <w:r w:rsidRPr="006D613E">
        <w:rPr>
          <w:noProof w:val="0"/>
        </w:rPr>
        <w:t>&lt;?xml</w:t>
      </w:r>
      <w:proofErr w:type="gramEnd"/>
      <w:r w:rsidRPr="006D613E">
        <w:rPr>
          <w:noProof w:val="0"/>
        </w:rPr>
        <w:t xml:space="preserve"> version="1.0" encoding="utf-16"?&gt;</w:t>
      </w:r>
    </w:p>
    <w:p w14:paraId="0ECC589E" w14:textId="77777777" w:rsidR="00B11855" w:rsidRPr="006D613E" w:rsidRDefault="003D003E" w:rsidP="00AF07D0">
      <w:pPr>
        <w:pStyle w:val="TableXML"/>
        <w:rPr>
          <w:noProof w:val="0"/>
        </w:rPr>
      </w:pPr>
      <w:proofErr w:type="gramStart"/>
      <w:r w:rsidRPr="006D613E">
        <w:rPr>
          <w:noProof w:val="0"/>
        </w:rPr>
        <w:t>&lt;!DOCTYPE</w:t>
      </w:r>
      <w:proofErr w:type="gramEnd"/>
      <w:r w:rsidRPr="006D613E">
        <w:rPr>
          <w:noProof w:val="0"/>
        </w:rPr>
        <w:t xml:space="preserve"> </w:t>
      </w:r>
      <w:proofErr w:type="spellStart"/>
      <w:r w:rsidRPr="006D613E">
        <w:rPr>
          <w:noProof w:val="0"/>
        </w:rPr>
        <w:t>wctp</w:t>
      </w:r>
      <w:proofErr w:type="spellEnd"/>
      <w:r w:rsidRPr="006D613E">
        <w:rPr>
          <w:noProof w:val="0"/>
        </w:rPr>
        <w:t>-Operation SYSTEM “</w:t>
      </w:r>
      <w:r w:rsidRPr="006D613E">
        <w:rPr>
          <w:noProof w:val="0"/>
          <w:color w:val="FF0000"/>
        </w:rPr>
        <w:t>WCTP DTD</w:t>
      </w:r>
      <w:r w:rsidRPr="006D613E">
        <w:rPr>
          <w:noProof w:val="0"/>
        </w:rPr>
        <w:t>”&gt;</w:t>
      </w:r>
    </w:p>
    <w:p w14:paraId="507057C0"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 xml:space="preserve">-Operation </w:t>
      </w:r>
      <w:proofErr w:type="spellStart"/>
      <w:r w:rsidRPr="006D613E">
        <w:rPr>
          <w:noProof w:val="0"/>
        </w:rPr>
        <w:t>wctpVersion</w:t>
      </w:r>
      <w:proofErr w:type="spellEnd"/>
      <w:r w:rsidRPr="006D613E">
        <w:rPr>
          <w:noProof w:val="0"/>
        </w:rPr>
        <w:t>=“</w:t>
      </w:r>
      <w:r w:rsidRPr="006D613E">
        <w:rPr>
          <w:noProof w:val="0"/>
          <w:color w:val="FF0000"/>
        </w:rPr>
        <w:t>WCTP version</w:t>
      </w:r>
      <w:r w:rsidRPr="006D613E">
        <w:rPr>
          <w:noProof w:val="0"/>
        </w:rPr>
        <w:t>”&gt;</w:t>
      </w:r>
    </w:p>
    <w:p w14:paraId="00E33CFE"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wctp-MessageReply</w:t>
      </w:r>
      <w:proofErr w:type="spellEnd"/>
      <w:r w:rsidRPr="006D613E">
        <w:rPr>
          <w:noProof w:val="0"/>
        </w:rPr>
        <w:t xml:space="preserve"> </w:t>
      </w:r>
      <w:proofErr w:type="spellStart"/>
      <w:r w:rsidRPr="006D613E">
        <w:rPr>
          <w:noProof w:val="0"/>
        </w:rPr>
        <w:t>MCRMessageReply</w:t>
      </w:r>
      <w:proofErr w:type="spellEnd"/>
      <w:r w:rsidRPr="006D613E">
        <w:rPr>
          <w:noProof w:val="0"/>
        </w:rPr>
        <w:t>="true"&gt;</w:t>
      </w:r>
    </w:p>
    <w:p w14:paraId="28A78064"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wctp-ResponseHeader</w:t>
      </w:r>
      <w:proofErr w:type="spellEnd"/>
      <w:r w:rsidRPr="006D613E">
        <w:rPr>
          <w:noProof w:val="0"/>
        </w:rPr>
        <w:t xml:space="preserve"> </w:t>
      </w:r>
      <w:proofErr w:type="spellStart"/>
      <w:r w:rsidRPr="006D613E">
        <w:rPr>
          <w:noProof w:val="0"/>
        </w:rPr>
        <w:t>responseToMessageID</w:t>
      </w:r>
      <w:proofErr w:type="spellEnd"/>
      <w:r w:rsidRPr="006D613E">
        <w:rPr>
          <w:noProof w:val="0"/>
        </w:rPr>
        <w:t>="</w:t>
      </w:r>
      <w:r w:rsidRPr="006D613E">
        <w:rPr>
          <w:noProof w:val="0"/>
          <w:color w:val="FF0000"/>
        </w:rPr>
        <w:t>message ID</w:t>
      </w:r>
      <w:r w:rsidRPr="006D613E">
        <w:rPr>
          <w:noProof w:val="0"/>
        </w:rPr>
        <w:t xml:space="preserve">" </w:t>
      </w:r>
      <w:proofErr w:type="spellStart"/>
      <w:r w:rsidRPr="006D613E">
        <w:rPr>
          <w:noProof w:val="0"/>
        </w:rPr>
        <w:t>responseTimestamp</w:t>
      </w:r>
      <w:proofErr w:type="spellEnd"/>
      <w:r w:rsidRPr="006D613E">
        <w:rPr>
          <w:noProof w:val="0"/>
        </w:rPr>
        <w:t>="</w:t>
      </w:r>
      <w:r w:rsidRPr="006D613E">
        <w:rPr>
          <w:noProof w:val="0"/>
          <w:color w:val="FF0000"/>
        </w:rPr>
        <w:t>timestamp</w:t>
      </w:r>
      <w:r w:rsidRPr="006D613E">
        <w:rPr>
          <w:noProof w:val="0"/>
        </w:rPr>
        <w:t xml:space="preserve">" </w:t>
      </w:r>
      <w:proofErr w:type="spellStart"/>
      <w:r w:rsidRPr="006D613E">
        <w:rPr>
          <w:noProof w:val="0"/>
        </w:rPr>
        <w:t>respondingToTimestamp</w:t>
      </w:r>
      <w:proofErr w:type="spellEnd"/>
      <w:r w:rsidRPr="006D613E">
        <w:rPr>
          <w:noProof w:val="0"/>
        </w:rPr>
        <w:t>="</w:t>
      </w:r>
      <w:r w:rsidRPr="006D613E">
        <w:rPr>
          <w:noProof w:val="0"/>
          <w:color w:val="FF0000"/>
        </w:rPr>
        <w:t>timestamp</w:t>
      </w:r>
      <w:r w:rsidRPr="006D613E">
        <w:rPr>
          <w:noProof w:val="0"/>
        </w:rPr>
        <w:t xml:space="preserve">" </w:t>
      </w:r>
      <w:proofErr w:type="spellStart"/>
      <w:r w:rsidRPr="006D613E">
        <w:rPr>
          <w:noProof w:val="0"/>
        </w:rPr>
        <w:t>onBehalfOfRecipientID</w:t>
      </w:r>
      <w:proofErr w:type="spellEnd"/>
      <w:r w:rsidRPr="006D613E">
        <w:rPr>
          <w:noProof w:val="0"/>
        </w:rPr>
        <w:t>="</w:t>
      </w:r>
      <w:r w:rsidRPr="006D613E">
        <w:rPr>
          <w:noProof w:val="0"/>
          <w:color w:val="FF0000"/>
        </w:rPr>
        <w:t>recipient PIN</w:t>
      </w:r>
      <w:r w:rsidRPr="006D613E">
        <w:rPr>
          <w:noProof w:val="0"/>
        </w:rPr>
        <w:t>"&gt;</w:t>
      </w:r>
    </w:p>
    <w:p w14:paraId="3CF544EF"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-Originator </w:t>
      </w:r>
      <w:proofErr w:type="spellStart"/>
      <w:r w:rsidRPr="006D613E">
        <w:rPr>
          <w:noProof w:val="0"/>
        </w:rPr>
        <w:t>senderID</w:t>
      </w:r>
      <w:proofErr w:type="spellEnd"/>
      <w:r w:rsidRPr="006D613E">
        <w:rPr>
          <w:noProof w:val="0"/>
        </w:rPr>
        <w:t>="</w:t>
      </w:r>
      <w:r w:rsidRPr="006D613E">
        <w:rPr>
          <w:noProof w:val="0"/>
          <w:color w:val="FF0000"/>
        </w:rPr>
        <w:t>sender ID</w:t>
      </w:r>
      <w:r w:rsidRPr="006D613E">
        <w:rPr>
          <w:noProof w:val="0"/>
        </w:rPr>
        <w:t xml:space="preserve">" </w:t>
      </w:r>
      <w:proofErr w:type="spellStart"/>
      <w:r w:rsidRPr="006D613E">
        <w:rPr>
          <w:noProof w:val="0"/>
        </w:rPr>
        <w:t>miscInfo</w:t>
      </w:r>
      <w:proofErr w:type="spellEnd"/>
      <w:r w:rsidRPr="006D613E">
        <w:rPr>
          <w:noProof w:val="0"/>
        </w:rPr>
        <w:t>="" /&gt;</w:t>
      </w:r>
    </w:p>
    <w:p w14:paraId="28626A8B"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wctp-MessageControl</w:t>
      </w:r>
      <w:proofErr w:type="spellEnd"/>
      <w:r w:rsidRPr="006D613E">
        <w:rPr>
          <w:noProof w:val="0"/>
        </w:rPr>
        <w:t xml:space="preserve"> </w:t>
      </w:r>
      <w:proofErr w:type="spellStart"/>
      <w:r w:rsidRPr="006D613E">
        <w:rPr>
          <w:noProof w:val="0"/>
        </w:rPr>
        <w:t>messageID</w:t>
      </w:r>
      <w:proofErr w:type="spellEnd"/>
      <w:r w:rsidRPr="006D613E">
        <w:rPr>
          <w:noProof w:val="0"/>
        </w:rPr>
        <w:t>="</w:t>
      </w:r>
      <w:r w:rsidRPr="006D613E">
        <w:rPr>
          <w:noProof w:val="0"/>
          <w:color w:val="FF0000"/>
        </w:rPr>
        <w:t>message ID</w:t>
      </w:r>
      <w:r w:rsidRPr="006D613E">
        <w:rPr>
          <w:noProof w:val="0"/>
        </w:rPr>
        <w:t xml:space="preserve">" </w:t>
      </w:r>
      <w:proofErr w:type="spellStart"/>
      <w:r w:rsidRPr="006D613E">
        <w:rPr>
          <w:noProof w:val="0"/>
        </w:rPr>
        <w:t>transactionID</w:t>
      </w:r>
      <w:proofErr w:type="spellEnd"/>
      <w:r w:rsidRPr="006D613E">
        <w:rPr>
          <w:noProof w:val="0"/>
        </w:rPr>
        <w:t>="</w:t>
      </w:r>
      <w:r w:rsidRPr="006D613E">
        <w:rPr>
          <w:noProof w:val="0"/>
          <w:color w:val="FF0000"/>
        </w:rPr>
        <w:t>transaction ID</w:t>
      </w:r>
      <w:r w:rsidRPr="006D613E">
        <w:rPr>
          <w:noProof w:val="0"/>
        </w:rPr>
        <w:t>" /&gt;</w:t>
      </w:r>
    </w:p>
    <w:p w14:paraId="629E0CE4"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 xml:space="preserve">-Recipient </w:t>
      </w:r>
      <w:proofErr w:type="spellStart"/>
      <w:r w:rsidRPr="006D613E">
        <w:rPr>
          <w:noProof w:val="0"/>
        </w:rPr>
        <w:t>recipientID</w:t>
      </w:r>
      <w:proofErr w:type="spellEnd"/>
      <w:r w:rsidRPr="006D613E">
        <w:rPr>
          <w:noProof w:val="0"/>
        </w:rPr>
        <w:t>="</w:t>
      </w:r>
      <w:r w:rsidRPr="006D613E">
        <w:rPr>
          <w:noProof w:val="0"/>
          <w:color w:val="FF0000"/>
        </w:rPr>
        <w:t>recipient PIN</w:t>
      </w:r>
      <w:r w:rsidRPr="006D613E">
        <w:rPr>
          <w:noProof w:val="0"/>
        </w:rPr>
        <w:t>" /&gt;</w:t>
      </w:r>
    </w:p>
    <w:p w14:paraId="64618215"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wctp-ResponseHeader</w:t>
      </w:r>
      <w:proofErr w:type="spellEnd"/>
      <w:r w:rsidRPr="006D613E">
        <w:rPr>
          <w:noProof w:val="0"/>
        </w:rPr>
        <w:t>&gt;</w:t>
      </w:r>
    </w:p>
    <w:p w14:paraId="0BC8581E" w14:textId="77777777" w:rsidR="00B11855" w:rsidRPr="006D613E" w:rsidRDefault="003D003E" w:rsidP="00AF07D0">
      <w:pPr>
        <w:pStyle w:val="TableXML"/>
        <w:rPr>
          <w:noProof w:val="0"/>
        </w:rPr>
      </w:pPr>
      <w:r w:rsidRPr="006D613E">
        <w:rPr>
          <w:noProof w:val="0"/>
        </w:rPr>
        <w:t xml:space="preserve">        &lt;</w:t>
      </w:r>
      <w:proofErr w:type="spellStart"/>
      <w:proofErr w:type="gramStart"/>
      <w:r w:rsidRPr="006D613E">
        <w:rPr>
          <w:noProof w:val="0"/>
        </w:rPr>
        <w:t>wctp</w:t>
      </w:r>
      <w:proofErr w:type="spellEnd"/>
      <w:r w:rsidRPr="006D613E">
        <w:rPr>
          <w:noProof w:val="0"/>
        </w:rPr>
        <w:t>-Payload</w:t>
      </w:r>
      <w:proofErr w:type="gramEnd"/>
      <w:r w:rsidRPr="006D613E">
        <w:rPr>
          <w:noProof w:val="0"/>
        </w:rPr>
        <w:t>&gt;</w:t>
      </w:r>
    </w:p>
    <w:p w14:paraId="1FE92D60"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-Alphanumeric&gt;</w:t>
      </w:r>
      <w:r w:rsidRPr="006D613E">
        <w:rPr>
          <w:noProof w:val="0"/>
          <w:color w:val="FF0000"/>
        </w:rPr>
        <w:t>response text</w:t>
      </w:r>
      <w:r w:rsidRPr="006D613E">
        <w:rPr>
          <w:noProof w:val="0"/>
        </w:rPr>
        <w:t>&lt;/</w:t>
      </w:r>
      <w:proofErr w:type="spellStart"/>
      <w:r w:rsidRPr="006D613E">
        <w:rPr>
          <w:noProof w:val="0"/>
        </w:rPr>
        <w:t>wctp</w:t>
      </w:r>
      <w:proofErr w:type="spellEnd"/>
      <w:r w:rsidRPr="006D613E">
        <w:rPr>
          <w:noProof w:val="0"/>
        </w:rPr>
        <w:t>-Alphanumeric&gt;</w:t>
      </w:r>
    </w:p>
    <w:p w14:paraId="4F7E7160"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w:t>
      </w:r>
      <w:proofErr w:type="spellEnd"/>
      <w:r w:rsidRPr="006D613E">
        <w:rPr>
          <w:noProof w:val="0"/>
        </w:rPr>
        <w:t>-Payload&gt;</w:t>
      </w:r>
    </w:p>
    <w:p w14:paraId="40D03DE0" w14:textId="77777777" w:rsidR="00B11855" w:rsidRPr="006D613E" w:rsidRDefault="003D003E" w:rsidP="00AF07D0">
      <w:pPr>
        <w:pStyle w:val="TableXML"/>
        <w:rPr>
          <w:noProof w:val="0"/>
        </w:rPr>
      </w:pPr>
      <w:r w:rsidRPr="006D613E">
        <w:rPr>
          <w:noProof w:val="0"/>
        </w:rPr>
        <w:t xml:space="preserve">    &lt;/</w:t>
      </w:r>
      <w:proofErr w:type="spellStart"/>
      <w:r w:rsidRPr="006D613E">
        <w:rPr>
          <w:noProof w:val="0"/>
        </w:rPr>
        <w:t>wctp-MessageReply</w:t>
      </w:r>
      <w:proofErr w:type="spellEnd"/>
      <w:r w:rsidRPr="006D613E">
        <w:rPr>
          <w:noProof w:val="0"/>
        </w:rPr>
        <w:t>&gt;</w:t>
      </w:r>
    </w:p>
    <w:p w14:paraId="0FE29797" w14:textId="77777777" w:rsidR="00B11855" w:rsidRPr="006D613E" w:rsidRDefault="003D003E" w:rsidP="00AF07D0">
      <w:pPr>
        <w:pStyle w:val="TableXML"/>
        <w:rPr>
          <w:noProof w:val="0"/>
        </w:rPr>
      </w:pPr>
      <w:r w:rsidRPr="006D613E">
        <w:rPr>
          <w:noProof w:val="0"/>
        </w:rPr>
        <w:t>&lt;/</w:t>
      </w:r>
      <w:proofErr w:type="spellStart"/>
      <w:r w:rsidRPr="006D613E">
        <w:rPr>
          <w:noProof w:val="0"/>
        </w:rPr>
        <w:t>wctp</w:t>
      </w:r>
      <w:proofErr w:type="spellEnd"/>
      <w:r w:rsidRPr="006D613E">
        <w:rPr>
          <w:noProof w:val="0"/>
        </w:rPr>
        <w:t>-Operation&gt;</w:t>
      </w:r>
    </w:p>
    <w:p w14:paraId="02DE2DD6" w14:textId="77777777" w:rsidR="00B11855" w:rsidRPr="006D613E" w:rsidRDefault="00B11855" w:rsidP="00AF07D0">
      <w:pPr>
        <w:pStyle w:val="TableXML"/>
        <w:rPr>
          <w:noProof w:val="0"/>
        </w:rPr>
      </w:pPr>
    </w:p>
    <w:p w14:paraId="20912424" w14:textId="77777777" w:rsidR="005B313C" w:rsidRPr="006D613E" w:rsidRDefault="005B313C" w:rsidP="005F16F9">
      <w:pPr>
        <w:pStyle w:val="AppendixHeading3"/>
        <w:rPr>
          <w:noProof w:val="0"/>
        </w:rPr>
      </w:pPr>
      <w:bookmarkStart w:id="1375" w:name="_Toc466373882"/>
      <w:r w:rsidRPr="006D613E">
        <w:rPr>
          <w:noProof w:val="0"/>
        </w:rPr>
        <w:t xml:space="preserve">IHE PCD specific WCTP extensions to PCD-06 </w:t>
      </w:r>
      <w:proofErr w:type="spellStart"/>
      <w:r w:rsidRPr="006D613E">
        <w:rPr>
          <w:noProof w:val="0"/>
        </w:rPr>
        <w:t>wctp-SubmitRequest</w:t>
      </w:r>
      <w:proofErr w:type="spellEnd"/>
      <w:r w:rsidRPr="006D613E">
        <w:rPr>
          <w:noProof w:val="0"/>
        </w:rPr>
        <w:t xml:space="preserve"> for WCM attachments</w:t>
      </w:r>
      <w:bookmarkEnd w:id="1375"/>
    </w:p>
    <w:p w14:paraId="7B2431CC" w14:textId="77777777" w:rsidR="005B313C" w:rsidRPr="006D613E" w:rsidRDefault="005B313C" w:rsidP="005B313C">
      <w:pPr>
        <w:pStyle w:val="BodyText"/>
      </w:pPr>
      <w:r w:rsidRPr="006D613E">
        <w:t xml:space="preserve">WCTP is a text </w:t>
      </w:r>
      <w:r w:rsidR="00242B41" w:rsidRPr="006D613E">
        <w:t>messaging</w:t>
      </w:r>
      <w:r w:rsidRPr="006D613E">
        <w:t xml:space="preserve"> protocol which doesn’t support attachments or graphical images and whose maximum message length is restricted</w:t>
      </w:r>
      <w:r w:rsidR="002E782A" w:rsidRPr="006D613E">
        <w:t xml:space="preserve">. </w:t>
      </w:r>
      <w:r w:rsidRPr="006D613E">
        <w:t>The IHE PCD domain has extended WCTP 1.3 to support optional attachments as either the ACM PCD-04 transaction in its entirety and/or as one or more graphical snippet attachments in support of the Waveform Content Module (WCM) capability</w:t>
      </w:r>
      <w:r w:rsidR="002E782A" w:rsidRPr="006D613E">
        <w:t xml:space="preserve">. </w:t>
      </w:r>
      <w:r w:rsidRPr="006D613E">
        <w:t>This in turn presumes removal of the message length restriction.</w:t>
      </w:r>
    </w:p>
    <w:p w14:paraId="36976335" w14:textId="74903BE7" w:rsidR="005B313C" w:rsidRPr="006D613E" w:rsidRDefault="005B313C" w:rsidP="005B313C">
      <w:pPr>
        <w:pStyle w:val="BodyText"/>
      </w:pPr>
      <w:r w:rsidRPr="006D613E">
        <w:t xml:space="preserve">The WCTP 1.3r1 interface specification that is the basis for ACM </w:t>
      </w:r>
      <w:r w:rsidR="009E2B46">
        <w:t>Alert Manager</w:t>
      </w:r>
      <w:r w:rsidRPr="006D613E">
        <w:t xml:space="preserve"> – </w:t>
      </w:r>
      <w:r w:rsidR="00916BBE">
        <w:t>Alert Communicator</w:t>
      </w:r>
      <w:r w:rsidRPr="006D613E">
        <w:t xml:space="preserve"> communication supports neither non-plain text messages (encoded attachments) in addition to plain text messages or transmissions of graphical images in addition to plan text messages</w:t>
      </w:r>
      <w:r w:rsidR="002E782A" w:rsidRPr="006D613E">
        <w:t xml:space="preserve">. </w:t>
      </w:r>
      <w:r w:rsidRPr="006D613E">
        <w:t xml:space="preserve">For this reason the ACM </w:t>
      </w:r>
      <w:r w:rsidR="00FF5580" w:rsidRPr="006D613E">
        <w:t>Profile</w:t>
      </w:r>
      <w:r w:rsidRPr="006D613E">
        <w:t xml:space="preserve"> is required to extend the WCTP 1.3r1 interface specification in a backward transparent manner in order to convey the </w:t>
      </w:r>
      <w:r w:rsidR="006D613E">
        <w:t>HL7</w:t>
      </w:r>
      <w:r w:rsidR="00995105" w:rsidRPr="006D613E">
        <w:t xml:space="preserve"> </w:t>
      </w:r>
      <w:r w:rsidRPr="006D613E">
        <w:t xml:space="preserve">evidentiary data associated with WCM (for ECG waveform graphic generation by the ACM </w:t>
      </w:r>
      <w:r w:rsidR="00916BBE">
        <w:t>Alert Communicator</w:t>
      </w:r>
      <w:r w:rsidRPr="006D613E">
        <w:t xml:space="preserve">) or to convey a graphical image of the </w:t>
      </w:r>
      <w:r w:rsidR="006D613E">
        <w:t>HL7</w:t>
      </w:r>
      <w:r w:rsidR="00995105" w:rsidRPr="006D613E">
        <w:t xml:space="preserve"> </w:t>
      </w:r>
      <w:r w:rsidRPr="006D613E">
        <w:t xml:space="preserve">evidentiary data as produced by the ACM </w:t>
      </w:r>
      <w:r w:rsidR="009E2B46">
        <w:t>Alert Manager</w:t>
      </w:r>
      <w:r w:rsidRPr="006D613E">
        <w:t xml:space="preserve"> for delivery to an ACM </w:t>
      </w:r>
      <w:r w:rsidR="00916BBE">
        <w:t>Alert Communicator</w:t>
      </w:r>
      <w:r w:rsidRPr="006D613E">
        <w:t xml:space="preserve"> that has not implemented the algorithms for synthesis of the graphic from the evidentiary data.</w:t>
      </w:r>
    </w:p>
    <w:p w14:paraId="68C5CB15" w14:textId="58D98148" w:rsidR="005B313C" w:rsidRPr="006D613E" w:rsidRDefault="005B313C" w:rsidP="005B313C">
      <w:pPr>
        <w:pStyle w:val="BodyText"/>
      </w:pPr>
      <w:r w:rsidRPr="006D613E">
        <w:t xml:space="preserve">In order for the WCTP server (the ACM </w:t>
      </w:r>
      <w:r w:rsidR="00916BBE">
        <w:t>Alert Communicator</w:t>
      </w:r>
      <w:r w:rsidRPr="006D613E">
        <w:t xml:space="preserve">) to signal its willingness to receive and potentially support these IHE ACM </w:t>
      </w:r>
      <w:r w:rsidR="00FF5580" w:rsidRPr="006D613E">
        <w:t>Profile</w:t>
      </w:r>
      <w:r w:rsidRPr="006D613E">
        <w:t xml:space="preserve"> WCM specific extensions to WCTP 1.3r1, per the extensions mechanism defined in section 3.6 Protocol Version of the WCTP 1.3r1 interface specification, the DTD response value shall be “</w:t>
      </w:r>
      <w:ins w:id="1376" w:author="Monroe Pattillo" w:date="2017-09-02T13:36:00Z">
        <w:r w:rsidR="00E64CD9" w:rsidRPr="00E64CD9">
          <w:t>wctp-dtd-ihepcd-pcd06-v1r1</w:t>
        </w:r>
      </w:ins>
      <w:del w:id="1377" w:author="Monroe Pattillo" w:date="2017-09-02T13:36:00Z">
        <w:r w:rsidRPr="006D613E" w:rsidDel="00E64CD9">
          <w:delText>IHEPCD-PCD06-</w:delText>
        </w:r>
        <w:r w:rsidRPr="006D613E" w:rsidDel="00E64CD9">
          <w:lastRenderedPageBreak/>
          <w:delText>V1R1</w:delText>
        </w:r>
      </w:del>
      <w:r w:rsidRPr="006D613E">
        <w:t>” to indicate support for reception of either or both of the PCD-04 (</w:t>
      </w:r>
      <w:r w:rsidR="006D613E">
        <w:t>HL7</w:t>
      </w:r>
      <w:r w:rsidR="00995105" w:rsidRPr="006D613E">
        <w:t xml:space="preserve"> </w:t>
      </w:r>
      <w:r w:rsidRPr="006D613E">
        <w:t>evidentiary data) or a graphical image representative of the evidentiary data and for removal of the maximum message length restriction</w:t>
      </w:r>
      <w:r w:rsidR="002E782A" w:rsidRPr="006D613E">
        <w:t xml:space="preserve">. </w:t>
      </w:r>
      <w:r w:rsidRPr="006D613E">
        <w:t xml:space="preserve">This version shall presume at a minimum WCTP version 1.3r1 capabilities, with primary emphasis on the ability of the WCTP server (ACM </w:t>
      </w:r>
      <w:r w:rsidR="00916BBE">
        <w:t>Alert Communicator</w:t>
      </w:r>
      <w:r w:rsidRPr="006D613E">
        <w:t xml:space="preserve">) to support paired MCR if sent in a </w:t>
      </w:r>
      <w:proofErr w:type="spellStart"/>
      <w:r w:rsidRPr="006D613E">
        <w:t>wctp-SubmitRequest</w:t>
      </w:r>
      <w:proofErr w:type="spellEnd"/>
      <w:r w:rsidRPr="006D613E">
        <w:t xml:space="preserve"> message from the WCTP client (the ACM </w:t>
      </w:r>
      <w:r w:rsidR="009E2B46">
        <w:t>Alert Manager</w:t>
      </w:r>
      <w:r w:rsidRPr="006D613E">
        <w:t xml:space="preserve">) to the WCTP server (the ACM </w:t>
      </w:r>
      <w:r w:rsidR="00916BBE">
        <w:t>Alert Communicator</w:t>
      </w:r>
      <w:r w:rsidRPr="006D613E">
        <w:t>).</w:t>
      </w:r>
    </w:p>
    <w:p w14:paraId="070CD4E0" w14:textId="77777777" w:rsidR="005B313C" w:rsidRPr="006D613E" w:rsidRDefault="005B313C" w:rsidP="005B313C">
      <w:pPr>
        <w:pStyle w:val="BodyText"/>
      </w:pPr>
      <w:r w:rsidRPr="006D613E">
        <w:t xml:space="preserve">On </w:t>
      </w:r>
      <w:proofErr w:type="spellStart"/>
      <w:r w:rsidRPr="006D613E">
        <w:t>wctp-SubmitRequest</w:t>
      </w:r>
      <w:proofErr w:type="spellEnd"/>
      <w:r w:rsidRPr="006D613E">
        <w:t xml:space="preserve"> messages the WCTP 1.3r1 interface specification supports a choice of one of </w:t>
      </w:r>
      <w:proofErr w:type="spellStart"/>
      <w:r w:rsidRPr="006D613E">
        <w:t>wctp</w:t>
      </w:r>
      <w:proofErr w:type="spellEnd"/>
      <w:r w:rsidRPr="006D613E">
        <w:t xml:space="preserve">-Alphanumeric (simple text with no MCR), </w:t>
      </w:r>
      <w:proofErr w:type="spellStart"/>
      <w:r w:rsidRPr="006D613E">
        <w:t>wctp-TransparentData</w:t>
      </w:r>
      <w:proofErr w:type="spellEnd"/>
      <w:r w:rsidRPr="006D613E">
        <w:t xml:space="preserve"> (binary encoded data), or </w:t>
      </w:r>
      <w:proofErr w:type="spellStart"/>
      <w:r w:rsidRPr="006D613E">
        <w:t>wctp</w:t>
      </w:r>
      <w:proofErr w:type="spellEnd"/>
      <w:r w:rsidRPr="006D613E">
        <w:t>-MCR (simple text accompanied with either unpaired or paired MCR)</w:t>
      </w:r>
      <w:r w:rsidR="002E782A" w:rsidRPr="006D613E">
        <w:t xml:space="preserve">. </w:t>
      </w:r>
      <w:r w:rsidRPr="006D613E">
        <w:t xml:space="preserve">Since only smarter devices, associated with the newest WCTP implementations, are expected to make use of the additional WCM information in the PCD-06 transaction and so as to offload simple non-MCR message WCTP implementations from having to ignore the extensions, the </w:t>
      </w:r>
      <w:proofErr w:type="spellStart"/>
      <w:r w:rsidRPr="006D613E">
        <w:t>wctp</w:t>
      </w:r>
      <w:proofErr w:type="spellEnd"/>
      <w:r w:rsidRPr="006D613E">
        <w:t>-MCR element tree has been selected as the extension point for the WCM related additional XML elements</w:t>
      </w:r>
      <w:r w:rsidR="002E782A" w:rsidRPr="006D613E">
        <w:t xml:space="preserve">. </w:t>
      </w:r>
    </w:p>
    <w:p w14:paraId="124F4C9A" w14:textId="77777777" w:rsidR="005B313C" w:rsidRPr="006D613E" w:rsidRDefault="005B313C" w:rsidP="005B313C">
      <w:pPr>
        <w:pStyle w:val="BodyText"/>
      </w:pPr>
    </w:p>
    <w:p w14:paraId="073A5E68" w14:textId="77777777" w:rsidR="005B313C" w:rsidRPr="006D613E" w:rsidRDefault="005B313C" w:rsidP="005B313C">
      <w:pPr>
        <w:pStyle w:val="BodyText"/>
      </w:pPr>
      <w:r w:rsidRPr="006D613E">
        <w:tab/>
        <w:t xml:space="preserve">&lt;wctp-IHEPCD04 </w:t>
      </w:r>
      <w:proofErr w:type="spellStart"/>
      <w:r w:rsidRPr="006D613E">
        <w:t>xmlns</w:t>
      </w:r>
      <w:proofErr w:type="spellEnd"/>
      <w:r w:rsidRPr="006D613E">
        <w:t>=”urn</w:t>
      </w:r>
      <w:proofErr w:type="gramStart"/>
      <w:r w:rsidRPr="006D613E">
        <w:t>:ihe:pcd:acm:2015</w:t>
      </w:r>
      <w:proofErr w:type="gramEnd"/>
      <w:r w:rsidRPr="006D613E">
        <w:t>"&gt;</w:t>
      </w:r>
    </w:p>
    <w:p w14:paraId="65446092" w14:textId="77777777" w:rsidR="005B313C" w:rsidRPr="006D613E" w:rsidRDefault="005B313C" w:rsidP="00123C7B">
      <w:pPr>
        <w:pStyle w:val="BodyText"/>
        <w:outlineLvl w:val="0"/>
      </w:pPr>
      <w:r w:rsidRPr="006D613E">
        <w:tab/>
      </w:r>
      <w:r w:rsidRPr="006D613E">
        <w:tab/>
        <w:t>IHE PCD-04 HL7 message</w:t>
      </w:r>
    </w:p>
    <w:p w14:paraId="0B39A200" w14:textId="77777777" w:rsidR="005B313C" w:rsidRPr="006D613E" w:rsidRDefault="005B313C" w:rsidP="005B313C">
      <w:pPr>
        <w:pStyle w:val="BodyText"/>
      </w:pPr>
      <w:r w:rsidRPr="006D613E">
        <w:tab/>
        <w:t>&lt;/wctp-IHEPCD04&gt;</w:t>
      </w:r>
    </w:p>
    <w:p w14:paraId="3D088F20" w14:textId="77777777" w:rsidR="005B313C" w:rsidRPr="006D613E" w:rsidRDefault="005B313C" w:rsidP="005B313C">
      <w:pPr>
        <w:pStyle w:val="BodyText"/>
      </w:pPr>
    </w:p>
    <w:p w14:paraId="0C679027" w14:textId="77777777" w:rsidR="005B313C" w:rsidRPr="006D613E" w:rsidRDefault="005B313C" w:rsidP="005B313C">
      <w:pPr>
        <w:pStyle w:val="BodyText"/>
      </w:pPr>
      <w:r w:rsidRPr="006D613E">
        <w:tab/>
        <w:t>&lt;</w:t>
      </w:r>
      <w:proofErr w:type="spellStart"/>
      <w:proofErr w:type="gramStart"/>
      <w:r w:rsidRPr="006D613E">
        <w:t>wctp-IHEPCDWCMImages</w:t>
      </w:r>
      <w:proofErr w:type="spellEnd"/>
      <w:proofErr w:type="gramEnd"/>
      <w:r w:rsidRPr="006D613E">
        <w:t>&gt;</w:t>
      </w:r>
    </w:p>
    <w:p w14:paraId="7C11CD41" w14:textId="77777777" w:rsidR="005B313C" w:rsidRPr="006D613E" w:rsidRDefault="005B313C" w:rsidP="005B313C">
      <w:pPr>
        <w:pStyle w:val="BodyText"/>
      </w:pPr>
      <w:r w:rsidRPr="006D613E">
        <w:tab/>
      </w:r>
      <w:r w:rsidRPr="006D613E">
        <w:tab/>
        <w:t>&lt;</w:t>
      </w:r>
      <w:proofErr w:type="spellStart"/>
      <w:r w:rsidRPr="006D613E">
        <w:t>wctp-IHEWCMImage</w:t>
      </w:r>
      <w:proofErr w:type="spellEnd"/>
      <w:r w:rsidRPr="006D613E">
        <w:t xml:space="preserve"> Format=”graphics format” Encoding=”base64”&gt;</w:t>
      </w:r>
    </w:p>
    <w:p w14:paraId="51FC3371" w14:textId="77777777" w:rsidR="005B313C" w:rsidRPr="006D613E" w:rsidRDefault="005B313C" w:rsidP="005B313C">
      <w:pPr>
        <w:pStyle w:val="BodyText"/>
      </w:pPr>
      <w:r w:rsidRPr="006D613E">
        <w:tab/>
      </w:r>
      <w:r w:rsidRPr="006D613E">
        <w:tab/>
      </w:r>
      <w:r w:rsidRPr="006D613E">
        <w:tab/>
      </w:r>
      <w:proofErr w:type="gramStart"/>
      <w:r w:rsidRPr="006D613E">
        <w:t>graphical</w:t>
      </w:r>
      <w:proofErr w:type="gramEnd"/>
      <w:r w:rsidRPr="006D613E">
        <w:t xml:space="preserve"> image</w:t>
      </w:r>
    </w:p>
    <w:p w14:paraId="534E6791" w14:textId="77777777" w:rsidR="005B313C" w:rsidRPr="006D613E" w:rsidRDefault="005B313C" w:rsidP="00123C7B">
      <w:pPr>
        <w:pStyle w:val="BodyText"/>
        <w:outlineLvl w:val="0"/>
      </w:pPr>
      <w:r w:rsidRPr="006D613E">
        <w:tab/>
      </w:r>
      <w:r w:rsidRPr="006D613E">
        <w:tab/>
        <w:t>&lt;/</w:t>
      </w:r>
      <w:proofErr w:type="spellStart"/>
      <w:r w:rsidRPr="006D613E">
        <w:t>wctp-IHEWCMImage</w:t>
      </w:r>
      <w:proofErr w:type="spellEnd"/>
      <w:r w:rsidRPr="006D613E">
        <w:t>&gt;</w:t>
      </w:r>
    </w:p>
    <w:p w14:paraId="01E806A3" w14:textId="77777777" w:rsidR="005B313C" w:rsidRPr="006D613E" w:rsidRDefault="005B313C" w:rsidP="005B313C">
      <w:pPr>
        <w:pStyle w:val="BodyText"/>
      </w:pPr>
      <w:r w:rsidRPr="006D613E">
        <w:tab/>
        <w:t>&lt;/</w:t>
      </w:r>
      <w:proofErr w:type="spellStart"/>
      <w:r w:rsidRPr="006D613E">
        <w:t>wctp-IHEPCDWCMImages</w:t>
      </w:r>
      <w:proofErr w:type="spellEnd"/>
      <w:r w:rsidRPr="006D613E">
        <w:t xml:space="preserve"> &gt;</w:t>
      </w:r>
    </w:p>
    <w:p w14:paraId="3D535057" w14:textId="77777777" w:rsidR="005B313C" w:rsidRPr="006D613E" w:rsidRDefault="005B313C" w:rsidP="005B313C">
      <w:pPr>
        <w:pStyle w:val="BodyText"/>
      </w:pPr>
    </w:p>
    <w:p w14:paraId="403DEB21" w14:textId="16D0F0E7" w:rsidR="005B313C" w:rsidRPr="006D613E" w:rsidRDefault="005B313C" w:rsidP="005B313C">
      <w:pPr>
        <w:pStyle w:val="BodyText"/>
      </w:pPr>
      <w:r w:rsidRPr="006D613E">
        <w:t xml:space="preserve">The IHE PCD-04 </w:t>
      </w:r>
      <w:r w:rsidR="006D613E">
        <w:t>HL7</w:t>
      </w:r>
      <w:r w:rsidR="00995105" w:rsidRPr="006D613E">
        <w:t xml:space="preserve"> </w:t>
      </w:r>
      <w:r w:rsidRPr="006D613E">
        <w:t>message may or may not contain WCM evidentiary data, but it is expected to contain ACM alarm indication data.</w:t>
      </w:r>
    </w:p>
    <w:p w14:paraId="22723372" w14:textId="5727D32C" w:rsidR="005B313C" w:rsidRPr="006D613E" w:rsidRDefault="005B313C" w:rsidP="005B313C">
      <w:pPr>
        <w:pStyle w:val="BodyText"/>
      </w:pPr>
      <w:r w:rsidRPr="006D613E">
        <w:t xml:space="preserve">Since a single PCD-04 WCM extension can result in more than a single graphics image the </w:t>
      </w:r>
      <w:proofErr w:type="spellStart"/>
      <w:r w:rsidRPr="006D613E">
        <w:t>wctp-IHEWCMImage</w:t>
      </w:r>
      <w:proofErr w:type="spellEnd"/>
      <w:r w:rsidRPr="006D613E">
        <w:t xml:space="preserve"> can be repeated</w:t>
      </w:r>
      <w:r w:rsidR="002E782A" w:rsidRPr="006D613E">
        <w:t xml:space="preserve">. </w:t>
      </w:r>
      <w:r w:rsidRPr="006D613E">
        <w:t xml:space="preserve">Due to endpoint communication device display real estate limitations the ACM </w:t>
      </w:r>
      <w:r w:rsidR="00916BBE">
        <w:t>Alert Communicator</w:t>
      </w:r>
      <w:r w:rsidRPr="006D613E">
        <w:t xml:space="preserve"> may not be able to display all of the images presented to it by the ACM </w:t>
      </w:r>
      <w:r w:rsidR="009E2B46">
        <w:t>Alert Manager</w:t>
      </w:r>
      <w:r w:rsidRPr="006D613E">
        <w:t xml:space="preserve">, but shall present the images starting with the first for as many as the ACM </w:t>
      </w:r>
      <w:r w:rsidR="00916BBE">
        <w:t>Alert Communicator</w:t>
      </w:r>
      <w:r w:rsidRPr="006D613E">
        <w:t xml:space="preserve"> supports for the given endpoint communication device.</w:t>
      </w:r>
    </w:p>
    <w:p w14:paraId="122C69D1" w14:textId="7AC9ED6C" w:rsidR="005B313C" w:rsidRPr="006D613E" w:rsidRDefault="005B313C" w:rsidP="005B313C">
      <w:pPr>
        <w:pStyle w:val="BodyText"/>
      </w:pPr>
      <w:r w:rsidRPr="006D613E">
        <w:t xml:space="preserve">Whether or not the ACM </w:t>
      </w:r>
      <w:r w:rsidR="009E2B46">
        <w:t>Alert Manager</w:t>
      </w:r>
      <w:r w:rsidRPr="006D613E">
        <w:t xml:space="preserve"> sends the rendered images to the ACM </w:t>
      </w:r>
      <w:r w:rsidR="00916BBE">
        <w:t>Alert Communicator</w:t>
      </w:r>
      <w:r w:rsidRPr="006D613E">
        <w:t xml:space="preserve"> is ACM </w:t>
      </w:r>
      <w:r w:rsidR="009E2B46">
        <w:t>Alert Manager</w:t>
      </w:r>
      <w:r w:rsidRPr="006D613E">
        <w:t xml:space="preserve"> </w:t>
      </w:r>
      <w:proofErr w:type="gramStart"/>
      <w:r w:rsidRPr="006D613E">
        <w:t>vendor</w:t>
      </w:r>
      <w:proofErr w:type="gramEnd"/>
      <w:r w:rsidRPr="006D613E">
        <w:t xml:space="preserve"> specific.</w:t>
      </w:r>
    </w:p>
    <w:p w14:paraId="4CE442C1" w14:textId="164D43DC" w:rsidR="005B313C" w:rsidRPr="006D613E" w:rsidRDefault="005B313C" w:rsidP="005B313C">
      <w:pPr>
        <w:pStyle w:val="BodyText"/>
      </w:pPr>
      <w:r w:rsidRPr="006D613E">
        <w:t xml:space="preserve">The Format specification is required, indicates the format of the graphical image information, and the value can be any one of SVG, JPEG, PNG, or BMP as agreed between the ACM </w:t>
      </w:r>
      <w:r w:rsidR="009E2B46">
        <w:t>Alert Manager</w:t>
      </w:r>
      <w:r w:rsidRPr="006D613E">
        <w:t xml:space="preserve"> vendor and the ACM </w:t>
      </w:r>
      <w:r w:rsidR="00916BBE">
        <w:t>Alert Communicator</w:t>
      </w:r>
      <w:r w:rsidRPr="006D613E">
        <w:t xml:space="preserve"> vendor.</w:t>
      </w:r>
    </w:p>
    <w:p w14:paraId="6BE1B90E" w14:textId="7F809D90" w:rsidR="005B313C" w:rsidRPr="006D613E" w:rsidDel="00166EF7" w:rsidRDefault="005B313C" w:rsidP="005B313C">
      <w:pPr>
        <w:pStyle w:val="BodyText"/>
        <w:rPr>
          <w:del w:id="1378" w:author="Monroe Pattillo" w:date="2017-09-02T13:01:00Z"/>
        </w:rPr>
      </w:pPr>
      <w:r w:rsidRPr="006D613E">
        <w:lastRenderedPageBreak/>
        <w:t xml:space="preserve">If the ACM </w:t>
      </w:r>
      <w:r w:rsidR="00916BBE">
        <w:t>Alert Communicator</w:t>
      </w:r>
      <w:r w:rsidRPr="006D613E">
        <w:t xml:space="preserve"> does not respond to the </w:t>
      </w:r>
      <w:proofErr w:type="spellStart"/>
      <w:r w:rsidRPr="006D613E">
        <w:t>wctp-VersionQuery</w:t>
      </w:r>
      <w:proofErr w:type="spellEnd"/>
      <w:r w:rsidRPr="006D613E">
        <w:t xml:space="preserve"> with the WCM supportive DTD response indicating value then the </w:t>
      </w:r>
      <w:r w:rsidR="009E2B46">
        <w:t>Alert Manager</w:t>
      </w:r>
      <w:r w:rsidRPr="006D613E">
        <w:t xml:space="preserve"> shall not send these extensions to the </w:t>
      </w:r>
      <w:r w:rsidR="00916BBE">
        <w:t>Alert Communicator</w:t>
      </w:r>
      <w:r w:rsidRPr="006D613E">
        <w:t>.</w:t>
      </w:r>
    </w:p>
    <w:p w14:paraId="2CC43128" w14:textId="77777777" w:rsidR="00E64CD9" w:rsidRPr="006D613E" w:rsidRDefault="00E64CD9" w:rsidP="00E64CD9">
      <w:pPr>
        <w:pStyle w:val="BodyText"/>
        <w:rPr>
          <w:ins w:id="1379" w:author="Monroe Pattillo" w:date="2017-09-02T13:37:00Z"/>
        </w:rPr>
      </w:pPr>
    </w:p>
    <w:p w14:paraId="7D9E946F" w14:textId="786640D4" w:rsidR="00E64CD9" w:rsidRPr="006D613E" w:rsidRDefault="00E64CD9" w:rsidP="00E64CD9">
      <w:pPr>
        <w:pStyle w:val="AppendixHeading3"/>
        <w:rPr>
          <w:ins w:id="1380" w:author="Monroe Pattillo" w:date="2017-09-02T13:37:00Z"/>
          <w:noProof w:val="0"/>
        </w:rPr>
      </w:pPr>
      <w:ins w:id="1381" w:author="Monroe Pattillo" w:date="2017-09-02T13:37:00Z">
        <w:r w:rsidRPr="006D613E">
          <w:rPr>
            <w:noProof w:val="0"/>
          </w:rPr>
          <w:t xml:space="preserve">IHE </w:t>
        </w:r>
        <w:r>
          <w:rPr>
            <w:noProof w:val="0"/>
          </w:rPr>
          <w:t>PCD</w:t>
        </w:r>
        <w:r w:rsidRPr="006D613E">
          <w:rPr>
            <w:noProof w:val="0"/>
          </w:rPr>
          <w:t xml:space="preserve"> </w:t>
        </w:r>
        <w:r>
          <w:rPr>
            <w:noProof w:val="0"/>
          </w:rPr>
          <w:t xml:space="preserve">specific WCTP extensions to </w:t>
        </w:r>
        <w:proofErr w:type="spellStart"/>
        <w:r>
          <w:rPr>
            <w:noProof w:val="0"/>
          </w:rPr>
          <w:t>wctp-SubmitRequest</w:t>
        </w:r>
        <w:proofErr w:type="spellEnd"/>
        <w:r>
          <w:rPr>
            <w:noProof w:val="0"/>
          </w:rPr>
          <w:t xml:space="preserve"> for alert information</w:t>
        </w:r>
      </w:ins>
    </w:p>
    <w:p w14:paraId="418EB48C" w14:textId="77777777" w:rsidR="00E64CD9" w:rsidRDefault="00E64CD9" w:rsidP="00E64CD9">
      <w:pPr>
        <w:pStyle w:val="BodyText"/>
        <w:rPr>
          <w:ins w:id="1382" w:author="Monroe Pattillo" w:date="2017-09-02T13:38:00Z"/>
        </w:rPr>
      </w:pPr>
      <w:ins w:id="1383" w:author="Monroe Pattillo" w:date="2017-09-02T13:38:00Z">
        <w:r>
          <w:t xml:space="preserve">The following ACM Profile proprietary extensions to the </w:t>
        </w:r>
        <w:proofErr w:type="spellStart"/>
        <w:r>
          <w:t>wctp-SubmitRequest</w:t>
        </w:r>
        <w:proofErr w:type="spellEnd"/>
        <w:r>
          <w:t xml:space="preserve"> are used to convey alert information from the ACM AM to the ACM AC.</w:t>
        </w:r>
      </w:ins>
    </w:p>
    <w:p w14:paraId="1AB143CA" w14:textId="77777777" w:rsidR="00E64CD9" w:rsidRDefault="00E64CD9" w:rsidP="00E64CD9">
      <w:pPr>
        <w:pStyle w:val="BodyText"/>
        <w:rPr>
          <w:ins w:id="1384" w:author="Monroe Pattillo" w:date="2017-09-02T13:38:00Z"/>
        </w:rPr>
      </w:pPr>
      <w:ins w:id="1385" w:author="Monroe Pattillo" w:date="2017-09-02T13:38:00Z">
        <w:r>
          <w:t>The WCTP 1.3r1 interface specification that is the basis for ACM AM – AC communication does not support the ability to pass alert information in association with a message submit request.  For this reason, the ACM Profile is required to extend the WCTP 1.3r1 interface specification in a backward transparent manner in order to convey alert information from the ACM AM to the ACM AC.</w:t>
        </w:r>
      </w:ins>
    </w:p>
    <w:p w14:paraId="1D826990" w14:textId="77777777" w:rsidR="00E64CD9" w:rsidRDefault="00E64CD9" w:rsidP="00E64CD9">
      <w:pPr>
        <w:pStyle w:val="BodyText"/>
        <w:rPr>
          <w:ins w:id="1386" w:author="Monroe Pattillo" w:date="2017-09-02T13:38:00Z"/>
        </w:rPr>
      </w:pPr>
      <w:ins w:id="1387" w:author="Monroe Pattillo" w:date="2017-09-02T13:38:00Z">
        <w:r>
          <w:t xml:space="preserve">In order for the WCTP server (the ACM AC) to signal its willingness to receive and potentially support IHE ACM Profile evidentiary data extensions to WCTP 1.3r1, per the extensions mechanism defined in section 3.6 Protocol Version of the WCTP 1.3r1 interface specification, the DTD response value shall be “wctp-dtd-ihepcd-pcd06-v1r2” to indicate support for reception of the alert information extension to WCTP 1.3r1.  This version shall presume at a minimum WCTP version 1.3r1 capabilities, with primary emphasis on the ability of the WCTP server (ACM AC) to support paired MCR if sent in a </w:t>
        </w:r>
        <w:proofErr w:type="spellStart"/>
        <w:r>
          <w:t>wctp-SubmitRequest</w:t>
        </w:r>
        <w:proofErr w:type="spellEnd"/>
        <w:r>
          <w:t xml:space="preserve"> message from the WCTP client (the ACM AM) to the WCTP server (the ACM AC).  This version also includes all optional features present in IHEPCD-PCD06-V1R1.</w:t>
        </w:r>
      </w:ins>
    </w:p>
    <w:p w14:paraId="2F18703C" w14:textId="77777777" w:rsidR="00E64CD9" w:rsidRDefault="00E64CD9" w:rsidP="00E64CD9">
      <w:pPr>
        <w:pStyle w:val="BodyText"/>
        <w:rPr>
          <w:ins w:id="1388" w:author="Monroe Pattillo" w:date="2017-09-02T13:38:00Z"/>
        </w:rPr>
      </w:pPr>
      <w:ins w:id="1389" w:author="Monroe Pattillo" w:date="2017-09-02T13:38:00Z">
        <w:r>
          <w:t xml:space="preserve">On </w:t>
        </w:r>
        <w:proofErr w:type="spellStart"/>
        <w:r>
          <w:t>wctp-SubmitRequest</w:t>
        </w:r>
        <w:proofErr w:type="spellEnd"/>
        <w:r>
          <w:t xml:space="preserve"> messages the WCTP 1.3r1 interface specification supports a choice of one of </w:t>
        </w:r>
        <w:proofErr w:type="spellStart"/>
        <w:r>
          <w:t>wctp</w:t>
        </w:r>
        <w:proofErr w:type="spellEnd"/>
        <w:r>
          <w:t xml:space="preserve">-Alphanumeric (simple text with no MCR), </w:t>
        </w:r>
        <w:proofErr w:type="spellStart"/>
        <w:r>
          <w:t>wctp-TransparentData</w:t>
        </w:r>
        <w:proofErr w:type="spellEnd"/>
        <w:r>
          <w:t xml:space="preserve"> (binary encoded data), or </w:t>
        </w:r>
        <w:proofErr w:type="spellStart"/>
        <w:r>
          <w:t>wctp</w:t>
        </w:r>
        <w:proofErr w:type="spellEnd"/>
        <w:r>
          <w:t xml:space="preserve">-MCR (simple text accompanied with either unpaired or paired MCR).  Since only smarter devices, associated with the newest WCTP implementations, are expected to make use of the additional alert evidentiary information in the PCD-06 transaction and so as to offload simple non-MCR message WCTP implementations from having to ignore the extensions, the </w:t>
        </w:r>
        <w:proofErr w:type="spellStart"/>
        <w:r>
          <w:t>wctp</w:t>
        </w:r>
        <w:proofErr w:type="spellEnd"/>
        <w:r>
          <w:t>-MCR element tree has been selected as the extension point for additional XML elements.</w:t>
        </w:r>
      </w:ins>
    </w:p>
    <w:p w14:paraId="57968D1B" w14:textId="77777777" w:rsidR="00E64CD9" w:rsidRDefault="00E64CD9" w:rsidP="00E64CD9">
      <w:pPr>
        <w:pStyle w:val="BodyText"/>
        <w:rPr>
          <w:ins w:id="1390" w:author="Monroe Pattillo" w:date="2017-09-02T13:38:00Z"/>
        </w:rPr>
      </w:pPr>
      <w:ins w:id="1391" w:author="Monroe Pattillo" w:date="2017-09-02T13:38:00Z">
        <w:r>
          <w:t>&lt;</w:t>
        </w:r>
        <w:proofErr w:type="spellStart"/>
        <w:proofErr w:type="gramStart"/>
        <w:r>
          <w:t>wctp</w:t>
        </w:r>
        <w:proofErr w:type="spellEnd"/>
        <w:r>
          <w:t>-IHEPCDACM</w:t>
        </w:r>
        <w:proofErr w:type="gramEnd"/>
        <w:r>
          <w:t>&gt;</w:t>
        </w:r>
      </w:ins>
    </w:p>
    <w:p w14:paraId="45B02072" w14:textId="77777777" w:rsidR="00E64CD9" w:rsidRDefault="00E64CD9" w:rsidP="00E64CD9">
      <w:pPr>
        <w:pStyle w:val="BodyText"/>
        <w:rPr>
          <w:ins w:id="1392" w:author="Monroe Pattillo" w:date="2017-09-02T13:38:00Z"/>
        </w:rPr>
      </w:pPr>
      <w:ins w:id="1393" w:author="Monroe Pattillo" w:date="2017-09-02T13:38:00Z">
        <w:r>
          <w:t>&lt;</w:t>
        </w:r>
        <w:proofErr w:type="spellStart"/>
        <w:proofErr w:type="gramStart"/>
        <w:r>
          <w:t>wctp-IHEPCDACMParticipants</w:t>
        </w:r>
        <w:proofErr w:type="spellEnd"/>
        <w:proofErr w:type="gramEnd"/>
        <w:r>
          <w:t>&gt;</w:t>
        </w:r>
      </w:ins>
    </w:p>
    <w:p w14:paraId="10D994E0" w14:textId="77777777" w:rsidR="00E64CD9" w:rsidRDefault="00E64CD9" w:rsidP="00E64CD9">
      <w:pPr>
        <w:pStyle w:val="BodyText"/>
        <w:rPr>
          <w:ins w:id="1394" w:author="Monroe Pattillo" w:date="2017-09-02T13:38:00Z"/>
        </w:rPr>
      </w:pPr>
      <w:ins w:id="1395" w:author="Monroe Pattillo" w:date="2017-09-02T13:38:00Z">
        <w:r>
          <w:tab/>
          <w:t>&lt;</w:t>
        </w:r>
        <w:proofErr w:type="spellStart"/>
        <w:r>
          <w:t>wctp-IHEPCDACMParticipant</w:t>
        </w:r>
        <w:proofErr w:type="spellEnd"/>
      </w:ins>
    </w:p>
    <w:p w14:paraId="06311897" w14:textId="77777777" w:rsidR="00E64CD9" w:rsidRDefault="00E64CD9" w:rsidP="00E64CD9">
      <w:pPr>
        <w:pStyle w:val="BodyText"/>
        <w:rPr>
          <w:ins w:id="1396" w:author="Monroe Pattillo" w:date="2017-09-02T13:38:00Z"/>
        </w:rPr>
      </w:pPr>
      <w:proofErr w:type="spellStart"/>
      <w:proofErr w:type="gramStart"/>
      <w:ins w:id="1397" w:author="Monroe Pattillo" w:date="2017-09-02T13:38:00Z">
        <w:r>
          <w:t>participantID</w:t>
        </w:r>
        <w:proofErr w:type="spellEnd"/>
        <w:proofErr w:type="gramEnd"/>
        <w:r>
          <w:t>=“</w:t>
        </w:r>
        <w:proofErr w:type="spellStart"/>
        <w:r>
          <w:t>participantID</w:t>
        </w:r>
        <w:proofErr w:type="spellEnd"/>
        <w:r>
          <w:t>”</w:t>
        </w:r>
      </w:ins>
    </w:p>
    <w:p w14:paraId="248909B6" w14:textId="77777777" w:rsidR="00E64CD9" w:rsidRDefault="00E64CD9" w:rsidP="00E64CD9">
      <w:pPr>
        <w:pStyle w:val="BodyText"/>
        <w:rPr>
          <w:ins w:id="1398" w:author="Monroe Pattillo" w:date="2017-09-02T13:38:00Z"/>
        </w:rPr>
      </w:pPr>
      <w:proofErr w:type="gramStart"/>
      <w:ins w:id="1399" w:author="Monroe Pattillo" w:date="2017-09-02T13:38:00Z">
        <w:r>
          <w:t>name</w:t>
        </w:r>
        <w:proofErr w:type="gramEnd"/>
        <w:r>
          <w:t>=“</w:t>
        </w:r>
        <w:proofErr w:type="spellStart"/>
        <w:r>
          <w:t>participantName</w:t>
        </w:r>
        <w:proofErr w:type="spellEnd"/>
        <w:r>
          <w:t>”</w:t>
        </w:r>
      </w:ins>
    </w:p>
    <w:p w14:paraId="38464F14" w14:textId="77777777" w:rsidR="00E64CD9" w:rsidRDefault="00E64CD9" w:rsidP="00E64CD9">
      <w:pPr>
        <w:pStyle w:val="BodyText"/>
        <w:rPr>
          <w:ins w:id="1400" w:author="Monroe Pattillo" w:date="2017-09-02T13:38:00Z"/>
        </w:rPr>
      </w:pPr>
      <w:proofErr w:type="gramStart"/>
      <w:ins w:id="1401" w:author="Monroe Pattillo" w:date="2017-09-02T13:38:00Z">
        <w:r>
          <w:t>classification</w:t>
        </w:r>
        <w:proofErr w:type="gramEnd"/>
        <w:r>
          <w:t>=“</w:t>
        </w:r>
        <w:proofErr w:type="spellStart"/>
        <w:r>
          <w:t>participantClassification</w:t>
        </w:r>
        <w:proofErr w:type="spellEnd"/>
        <w:r>
          <w:t>” /&gt;</w:t>
        </w:r>
      </w:ins>
    </w:p>
    <w:p w14:paraId="7C54826F" w14:textId="77777777" w:rsidR="00E64CD9" w:rsidRDefault="00E64CD9" w:rsidP="00E64CD9">
      <w:pPr>
        <w:pStyle w:val="BodyText"/>
        <w:rPr>
          <w:ins w:id="1402" w:author="Monroe Pattillo" w:date="2017-09-02T13:38:00Z"/>
        </w:rPr>
      </w:pPr>
      <w:ins w:id="1403" w:author="Monroe Pattillo" w:date="2017-09-02T13:38:00Z">
        <w:r>
          <w:t>&lt;/</w:t>
        </w:r>
        <w:proofErr w:type="spellStart"/>
        <w:r>
          <w:t>wctp-IHEPCDACMParticipants</w:t>
        </w:r>
        <w:proofErr w:type="spellEnd"/>
        <w:r>
          <w:t>&gt;</w:t>
        </w:r>
      </w:ins>
    </w:p>
    <w:p w14:paraId="511CEA2A" w14:textId="77777777" w:rsidR="00E64CD9" w:rsidRDefault="00E64CD9" w:rsidP="00E64CD9">
      <w:pPr>
        <w:pStyle w:val="BodyText"/>
        <w:rPr>
          <w:ins w:id="1404" w:author="Monroe Pattillo" w:date="2017-09-02T13:38:00Z"/>
        </w:rPr>
      </w:pPr>
      <w:ins w:id="1405" w:author="Monroe Pattillo" w:date="2017-09-02T13:38:00Z">
        <w:r>
          <w:t>&lt;</w:t>
        </w:r>
        <w:proofErr w:type="spellStart"/>
        <w:proofErr w:type="gramStart"/>
        <w:r>
          <w:t>wctp-IHEPCDACMLocations</w:t>
        </w:r>
        <w:proofErr w:type="spellEnd"/>
        <w:proofErr w:type="gramEnd"/>
        <w:r>
          <w:t>&gt;</w:t>
        </w:r>
      </w:ins>
    </w:p>
    <w:p w14:paraId="5D502140" w14:textId="77777777" w:rsidR="00E64CD9" w:rsidRDefault="00E64CD9" w:rsidP="00E64CD9">
      <w:pPr>
        <w:pStyle w:val="BodyText"/>
        <w:rPr>
          <w:ins w:id="1406" w:author="Monroe Pattillo" w:date="2017-09-02T13:38:00Z"/>
        </w:rPr>
      </w:pPr>
      <w:ins w:id="1407" w:author="Monroe Pattillo" w:date="2017-09-02T13:38:00Z">
        <w:r>
          <w:lastRenderedPageBreak/>
          <w:tab/>
          <w:t>&lt;</w:t>
        </w:r>
        <w:proofErr w:type="spellStart"/>
        <w:r>
          <w:t>wctp-IHEPCDACMLocation</w:t>
        </w:r>
        <w:proofErr w:type="spellEnd"/>
      </w:ins>
    </w:p>
    <w:p w14:paraId="661885D7" w14:textId="77777777" w:rsidR="00E64CD9" w:rsidRDefault="00E64CD9" w:rsidP="00E64CD9">
      <w:pPr>
        <w:pStyle w:val="BodyText"/>
        <w:rPr>
          <w:ins w:id="1408" w:author="Monroe Pattillo" w:date="2017-09-02T13:38:00Z"/>
        </w:rPr>
      </w:pPr>
      <w:ins w:id="1409" w:author="Monroe Pattillo" w:date="2017-09-02T13:38:00Z">
        <w:r>
          <w:tab/>
        </w:r>
        <w:r>
          <w:tab/>
        </w:r>
        <w:proofErr w:type="gramStart"/>
        <w:r>
          <w:t>identifier</w:t>
        </w:r>
        <w:proofErr w:type="gramEnd"/>
        <w:r>
          <w:t>=“identifier”</w:t>
        </w:r>
      </w:ins>
    </w:p>
    <w:p w14:paraId="55D37108" w14:textId="77777777" w:rsidR="00E64CD9" w:rsidRDefault="00E64CD9" w:rsidP="00E64CD9">
      <w:pPr>
        <w:pStyle w:val="BodyText"/>
        <w:rPr>
          <w:ins w:id="1410" w:author="Monroe Pattillo" w:date="2017-09-02T13:38:00Z"/>
        </w:rPr>
      </w:pPr>
      <w:ins w:id="1411" w:author="Monroe Pattillo" w:date="2017-09-02T13:38:00Z">
        <w:r>
          <w:tab/>
        </w:r>
        <w:r>
          <w:tab/>
        </w:r>
        <w:proofErr w:type="gramStart"/>
        <w:r>
          <w:t>description</w:t>
        </w:r>
        <w:proofErr w:type="gramEnd"/>
        <w:r>
          <w:t>=“description”</w:t>
        </w:r>
      </w:ins>
    </w:p>
    <w:p w14:paraId="2BA41746" w14:textId="77777777" w:rsidR="00E64CD9" w:rsidRDefault="00E64CD9" w:rsidP="00E64CD9">
      <w:pPr>
        <w:pStyle w:val="BodyText"/>
        <w:rPr>
          <w:ins w:id="1412" w:author="Monroe Pattillo" w:date="2017-09-02T13:38:00Z"/>
        </w:rPr>
      </w:pPr>
      <w:ins w:id="1413" w:author="Monroe Pattillo" w:date="2017-09-02T13:38:00Z">
        <w:r>
          <w:tab/>
        </w:r>
        <w:r>
          <w:tab/>
        </w:r>
        <w:proofErr w:type="gramStart"/>
        <w:r>
          <w:t>type</w:t>
        </w:r>
        <w:proofErr w:type="gramEnd"/>
        <w:r>
          <w:t>=“type”</w:t>
        </w:r>
      </w:ins>
    </w:p>
    <w:p w14:paraId="511DAA53" w14:textId="77777777" w:rsidR="00E64CD9" w:rsidRDefault="00E64CD9" w:rsidP="00E64CD9">
      <w:pPr>
        <w:pStyle w:val="BodyText"/>
        <w:rPr>
          <w:ins w:id="1414" w:author="Monroe Pattillo" w:date="2017-09-02T13:38:00Z"/>
        </w:rPr>
      </w:pPr>
      <w:ins w:id="1415" w:author="Monroe Pattillo" w:date="2017-09-02T13:38:00Z">
        <w:r>
          <w:tab/>
        </w:r>
        <w:r>
          <w:tab/>
        </w:r>
        <w:proofErr w:type="spellStart"/>
        <w:proofErr w:type="gramStart"/>
        <w:r>
          <w:t>physicalType</w:t>
        </w:r>
        <w:proofErr w:type="spellEnd"/>
        <w:proofErr w:type="gramEnd"/>
        <w:r>
          <w:t>=“</w:t>
        </w:r>
        <w:proofErr w:type="spellStart"/>
        <w:r>
          <w:t>physicalType</w:t>
        </w:r>
        <w:proofErr w:type="spellEnd"/>
        <w:r>
          <w:t>” /&gt;</w:t>
        </w:r>
      </w:ins>
    </w:p>
    <w:p w14:paraId="7A1C2072" w14:textId="77777777" w:rsidR="00E64CD9" w:rsidRDefault="00E64CD9" w:rsidP="00E64CD9">
      <w:pPr>
        <w:pStyle w:val="BodyText"/>
        <w:rPr>
          <w:ins w:id="1416" w:author="Monroe Pattillo" w:date="2017-09-02T13:38:00Z"/>
        </w:rPr>
      </w:pPr>
      <w:ins w:id="1417" w:author="Monroe Pattillo" w:date="2017-09-02T13:38:00Z">
        <w:r>
          <w:t>&lt;/</w:t>
        </w:r>
        <w:proofErr w:type="spellStart"/>
        <w:r>
          <w:t>wctp-IHEPCDACMLocations</w:t>
        </w:r>
        <w:proofErr w:type="spellEnd"/>
        <w:r>
          <w:t>&gt;</w:t>
        </w:r>
      </w:ins>
    </w:p>
    <w:p w14:paraId="24159DA4" w14:textId="77777777" w:rsidR="00E64CD9" w:rsidRDefault="00E64CD9" w:rsidP="00E64CD9">
      <w:pPr>
        <w:pStyle w:val="BodyText"/>
        <w:rPr>
          <w:ins w:id="1418" w:author="Monroe Pattillo" w:date="2017-09-02T13:38:00Z"/>
        </w:rPr>
      </w:pPr>
      <w:ins w:id="1419" w:author="Monroe Pattillo" w:date="2017-09-02T13:38:00Z">
        <w:r>
          <w:t>&lt;</w:t>
        </w:r>
        <w:proofErr w:type="spellStart"/>
        <w:r>
          <w:t>wctp-IHEPCDACMResponder</w:t>
        </w:r>
        <w:proofErr w:type="spellEnd"/>
      </w:ins>
    </w:p>
    <w:p w14:paraId="6C4D6987" w14:textId="77777777" w:rsidR="00E64CD9" w:rsidRDefault="00E64CD9" w:rsidP="00E64CD9">
      <w:pPr>
        <w:pStyle w:val="BodyText"/>
        <w:rPr>
          <w:ins w:id="1420" w:author="Monroe Pattillo" w:date="2017-09-02T13:38:00Z"/>
        </w:rPr>
      </w:pPr>
      <w:ins w:id="1421" w:author="Monroe Pattillo" w:date="2017-09-02T13:38:00Z">
        <w:r>
          <w:tab/>
        </w:r>
        <w:proofErr w:type="spellStart"/>
        <w:proofErr w:type="gramStart"/>
        <w:r>
          <w:t>responderID</w:t>
        </w:r>
        <w:proofErr w:type="spellEnd"/>
        <w:proofErr w:type="gramEnd"/>
        <w:r>
          <w:t>=“</w:t>
        </w:r>
        <w:proofErr w:type="spellStart"/>
        <w:r>
          <w:t>responderID</w:t>
        </w:r>
        <w:proofErr w:type="spellEnd"/>
        <w:r>
          <w:t>” /&gt;</w:t>
        </w:r>
      </w:ins>
    </w:p>
    <w:p w14:paraId="70D64EC9" w14:textId="77777777" w:rsidR="00E64CD9" w:rsidRDefault="00E64CD9" w:rsidP="00E64CD9">
      <w:pPr>
        <w:pStyle w:val="BodyText"/>
        <w:rPr>
          <w:ins w:id="1422" w:author="Monroe Pattillo" w:date="2017-09-02T13:38:00Z"/>
        </w:rPr>
      </w:pPr>
      <w:ins w:id="1423" w:author="Monroe Pattillo" w:date="2017-09-02T13:38:00Z">
        <w:r>
          <w:t>&lt;</w:t>
        </w:r>
        <w:proofErr w:type="spellStart"/>
        <w:r>
          <w:t>wctp-IHEPCDACMObservation</w:t>
        </w:r>
        <w:proofErr w:type="spellEnd"/>
      </w:ins>
    </w:p>
    <w:p w14:paraId="689960B0" w14:textId="77777777" w:rsidR="00E64CD9" w:rsidRDefault="00E64CD9" w:rsidP="00E64CD9">
      <w:pPr>
        <w:pStyle w:val="BodyText"/>
        <w:rPr>
          <w:ins w:id="1424" w:author="Monroe Pattillo" w:date="2017-09-02T13:38:00Z"/>
        </w:rPr>
      </w:pPr>
      <w:ins w:id="1425" w:author="Monroe Pattillo" w:date="2017-09-02T13:38:00Z">
        <w:r>
          <w:tab/>
        </w:r>
        <w:proofErr w:type="spellStart"/>
        <w:proofErr w:type="gramStart"/>
        <w:r>
          <w:t>alertTimestamp</w:t>
        </w:r>
        <w:proofErr w:type="spellEnd"/>
        <w:proofErr w:type="gramEnd"/>
        <w:r>
          <w:t>=“</w:t>
        </w:r>
        <w:proofErr w:type="spellStart"/>
        <w:r>
          <w:t>alertTimestamp</w:t>
        </w:r>
        <w:proofErr w:type="spellEnd"/>
        <w:r>
          <w:t>”</w:t>
        </w:r>
      </w:ins>
    </w:p>
    <w:p w14:paraId="5F1F40E3" w14:textId="77777777" w:rsidR="00E64CD9" w:rsidRDefault="00E64CD9" w:rsidP="00E64CD9">
      <w:pPr>
        <w:pStyle w:val="BodyText"/>
        <w:rPr>
          <w:ins w:id="1426" w:author="Monroe Pattillo" w:date="2017-09-02T13:38:00Z"/>
        </w:rPr>
      </w:pPr>
      <w:ins w:id="1427" w:author="Monroe Pattillo" w:date="2017-09-02T13:38:00Z">
        <w:r>
          <w:tab/>
        </w:r>
        <w:proofErr w:type="spellStart"/>
        <w:proofErr w:type="gramStart"/>
        <w:r>
          <w:t>fillerOrderNumber</w:t>
        </w:r>
        <w:proofErr w:type="spellEnd"/>
        <w:proofErr w:type="gramEnd"/>
        <w:r>
          <w:t>=“</w:t>
        </w:r>
        <w:proofErr w:type="spellStart"/>
        <w:r>
          <w:t>fillerOrderNumber</w:t>
        </w:r>
        <w:proofErr w:type="spellEnd"/>
        <w:r>
          <w:t>”</w:t>
        </w:r>
      </w:ins>
    </w:p>
    <w:p w14:paraId="4D093575" w14:textId="77777777" w:rsidR="00E64CD9" w:rsidRDefault="00E64CD9" w:rsidP="00E64CD9">
      <w:pPr>
        <w:pStyle w:val="BodyText"/>
        <w:rPr>
          <w:ins w:id="1428" w:author="Monroe Pattillo" w:date="2017-09-02T13:38:00Z"/>
        </w:rPr>
      </w:pPr>
      <w:ins w:id="1429" w:author="Monroe Pattillo" w:date="2017-09-02T13:38:00Z">
        <w:r>
          <w:tab/>
        </w:r>
        <w:proofErr w:type="spellStart"/>
        <w:proofErr w:type="gramStart"/>
        <w:r>
          <w:t>parentFillerOrderNumber</w:t>
        </w:r>
        <w:proofErr w:type="spellEnd"/>
        <w:proofErr w:type="gramEnd"/>
        <w:r>
          <w:t>=“</w:t>
        </w:r>
        <w:proofErr w:type="spellStart"/>
        <w:r>
          <w:t>parentFillerOrderNumber</w:t>
        </w:r>
        <w:proofErr w:type="spellEnd"/>
        <w:r>
          <w:t>”</w:t>
        </w:r>
      </w:ins>
    </w:p>
    <w:p w14:paraId="7554A00B" w14:textId="77777777" w:rsidR="00E64CD9" w:rsidRDefault="00E64CD9" w:rsidP="00E64CD9">
      <w:pPr>
        <w:pStyle w:val="BodyText"/>
        <w:rPr>
          <w:ins w:id="1430" w:author="Monroe Pattillo" w:date="2017-09-02T13:38:00Z"/>
        </w:rPr>
      </w:pPr>
      <w:proofErr w:type="gramStart"/>
      <w:ins w:id="1431" w:author="Monroe Pattillo" w:date="2017-09-02T13:38:00Z">
        <w:r>
          <w:t>value</w:t>
        </w:r>
        <w:proofErr w:type="gramEnd"/>
        <w:r>
          <w:t>=“value”</w:t>
        </w:r>
      </w:ins>
    </w:p>
    <w:p w14:paraId="4A8CBE55" w14:textId="77777777" w:rsidR="00E64CD9" w:rsidRDefault="00E64CD9" w:rsidP="00E64CD9">
      <w:pPr>
        <w:pStyle w:val="BodyText"/>
        <w:rPr>
          <w:ins w:id="1432" w:author="Monroe Pattillo" w:date="2017-09-02T13:38:00Z"/>
        </w:rPr>
      </w:pPr>
      <w:proofErr w:type="gramStart"/>
      <w:ins w:id="1433" w:author="Monroe Pattillo" w:date="2017-09-02T13:38:00Z">
        <w:r>
          <w:t>units</w:t>
        </w:r>
        <w:proofErr w:type="gramEnd"/>
        <w:r>
          <w:t>=“units”</w:t>
        </w:r>
      </w:ins>
    </w:p>
    <w:p w14:paraId="146E91C8" w14:textId="77777777" w:rsidR="00E64CD9" w:rsidRDefault="00E64CD9" w:rsidP="00E64CD9">
      <w:pPr>
        <w:pStyle w:val="BodyText"/>
        <w:rPr>
          <w:ins w:id="1434" w:author="Monroe Pattillo" w:date="2017-09-02T13:38:00Z"/>
        </w:rPr>
      </w:pPr>
      <w:proofErr w:type="spellStart"/>
      <w:proofErr w:type="gramStart"/>
      <w:ins w:id="1435" w:author="Monroe Pattillo" w:date="2017-09-02T13:38:00Z">
        <w:r>
          <w:t>referenceRange</w:t>
        </w:r>
        <w:proofErr w:type="spellEnd"/>
        <w:proofErr w:type="gramEnd"/>
        <w:r>
          <w:t>=“</w:t>
        </w:r>
        <w:proofErr w:type="spellStart"/>
        <w:r>
          <w:t>referenceRange</w:t>
        </w:r>
        <w:proofErr w:type="spellEnd"/>
        <w:r>
          <w:t>”</w:t>
        </w:r>
      </w:ins>
    </w:p>
    <w:p w14:paraId="70DB6365" w14:textId="77777777" w:rsidR="00E64CD9" w:rsidRDefault="00E64CD9" w:rsidP="00E64CD9">
      <w:pPr>
        <w:pStyle w:val="BodyText"/>
        <w:rPr>
          <w:ins w:id="1436" w:author="Monroe Pattillo" w:date="2017-09-02T13:38:00Z"/>
        </w:rPr>
      </w:pPr>
      <w:proofErr w:type="spellStart"/>
      <w:proofErr w:type="gramStart"/>
      <w:ins w:id="1437" w:author="Monroe Pattillo" w:date="2017-09-02T13:38:00Z">
        <w:r>
          <w:t>abnormalityType</w:t>
        </w:r>
        <w:proofErr w:type="spellEnd"/>
        <w:proofErr w:type="gramEnd"/>
        <w:r>
          <w:t>=“</w:t>
        </w:r>
        <w:proofErr w:type="spellStart"/>
        <w:r>
          <w:t>abnormalityType</w:t>
        </w:r>
        <w:proofErr w:type="spellEnd"/>
        <w:r>
          <w:t>”</w:t>
        </w:r>
      </w:ins>
    </w:p>
    <w:p w14:paraId="2B810D4F" w14:textId="77777777" w:rsidR="00E64CD9" w:rsidRDefault="00E64CD9" w:rsidP="00E64CD9">
      <w:pPr>
        <w:pStyle w:val="BodyText"/>
        <w:rPr>
          <w:ins w:id="1438" w:author="Monroe Pattillo" w:date="2017-09-02T13:38:00Z"/>
        </w:rPr>
      </w:pPr>
      <w:proofErr w:type="spellStart"/>
      <w:proofErr w:type="gramStart"/>
      <w:ins w:id="1439" w:author="Monroe Pattillo" w:date="2017-09-02T13:38:00Z">
        <w:r>
          <w:t>eventIdentification</w:t>
        </w:r>
        <w:proofErr w:type="spellEnd"/>
        <w:proofErr w:type="gramEnd"/>
        <w:r>
          <w:t>=“</w:t>
        </w:r>
        <w:proofErr w:type="spellStart"/>
        <w:r>
          <w:t>eventIdentification</w:t>
        </w:r>
        <w:proofErr w:type="spellEnd"/>
        <w:r>
          <w:t>”</w:t>
        </w:r>
      </w:ins>
    </w:p>
    <w:p w14:paraId="10E84DAB" w14:textId="77777777" w:rsidR="00E64CD9" w:rsidRDefault="00E64CD9" w:rsidP="00E64CD9">
      <w:pPr>
        <w:pStyle w:val="BodyText"/>
        <w:rPr>
          <w:ins w:id="1440" w:author="Monroe Pattillo" w:date="2017-09-02T13:38:00Z"/>
        </w:rPr>
      </w:pPr>
      <w:proofErr w:type="spellStart"/>
      <w:proofErr w:type="gramStart"/>
      <w:ins w:id="1441" w:author="Monroe Pattillo" w:date="2017-09-02T13:38:00Z">
        <w:r>
          <w:t>sourceIdentification</w:t>
        </w:r>
        <w:proofErr w:type="spellEnd"/>
        <w:proofErr w:type="gramEnd"/>
        <w:r>
          <w:t>=“</w:t>
        </w:r>
        <w:proofErr w:type="spellStart"/>
        <w:r>
          <w:t>sourceIdentification</w:t>
        </w:r>
        <w:proofErr w:type="spellEnd"/>
        <w:r>
          <w:t>”</w:t>
        </w:r>
      </w:ins>
    </w:p>
    <w:p w14:paraId="3AF854EA" w14:textId="77777777" w:rsidR="00E64CD9" w:rsidRDefault="00E64CD9" w:rsidP="00E64CD9">
      <w:pPr>
        <w:pStyle w:val="BodyText"/>
        <w:rPr>
          <w:ins w:id="1442" w:author="Monroe Pattillo" w:date="2017-09-02T13:38:00Z"/>
        </w:rPr>
      </w:pPr>
      <w:proofErr w:type="spellStart"/>
      <w:proofErr w:type="gramStart"/>
      <w:ins w:id="1443" w:author="Monroe Pattillo" w:date="2017-09-02T13:38:00Z">
        <w:r>
          <w:t>eventPhase</w:t>
        </w:r>
        <w:proofErr w:type="spellEnd"/>
        <w:proofErr w:type="gramEnd"/>
        <w:r>
          <w:t>=“</w:t>
        </w:r>
        <w:proofErr w:type="spellStart"/>
        <w:r>
          <w:t>eventPhase</w:t>
        </w:r>
        <w:proofErr w:type="spellEnd"/>
        <w:r>
          <w:t>”</w:t>
        </w:r>
      </w:ins>
    </w:p>
    <w:p w14:paraId="63DE6CE6" w14:textId="77777777" w:rsidR="00E64CD9" w:rsidRDefault="00E64CD9" w:rsidP="00E64CD9">
      <w:pPr>
        <w:pStyle w:val="BodyText"/>
        <w:rPr>
          <w:ins w:id="1444" w:author="Monroe Pattillo" w:date="2017-09-02T13:38:00Z"/>
        </w:rPr>
      </w:pPr>
      <w:proofErr w:type="spellStart"/>
      <w:proofErr w:type="gramStart"/>
      <w:ins w:id="1445" w:author="Monroe Pattillo" w:date="2017-09-02T13:38:00Z">
        <w:r>
          <w:t>alertState</w:t>
        </w:r>
        <w:proofErr w:type="spellEnd"/>
        <w:proofErr w:type="gramEnd"/>
        <w:r>
          <w:t>=“</w:t>
        </w:r>
        <w:proofErr w:type="spellStart"/>
        <w:r>
          <w:t>alertState</w:t>
        </w:r>
        <w:proofErr w:type="spellEnd"/>
        <w:r>
          <w:t>”</w:t>
        </w:r>
      </w:ins>
    </w:p>
    <w:p w14:paraId="67048FDD" w14:textId="77777777" w:rsidR="00E64CD9" w:rsidRDefault="00E64CD9" w:rsidP="00E64CD9">
      <w:pPr>
        <w:pStyle w:val="BodyText"/>
        <w:rPr>
          <w:ins w:id="1446" w:author="Monroe Pattillo" w:date="2017-09-02T13:38:00Z"/>
        </w:rPr>
      </w:pPr>
      <w:proofErr w:type="spellStart"/>
      <w:proofErr w:type="gramStart"/>
      <w:ins w:id="1447" w:author="Monroe Pattillo" w:date="2017-09-02T13:38:00Z">
        <w:r>
          <w:t>inactivationState</w:t>
        </w:r>
        <w:proofErr w:type="spellEnd"/>
        <w:proofErr w:type="gramEnd"/>
        <w:r>
          <w:t>=“</w:t>
        </w:r>
        <w:proofErr w:type="spellStart"/>
        <w:r>
          <w:t>inactivationState</w:t>
        </w:r>
        <w:proofErr w:type="spellEnd"/>
        <w:r>
          <w:t>”</w:t>
        </w:r>
      </w:ins>
    </w:p>
    <w:p w14:paraId="35100919" w14:textId="77777777" w:rsidR="00E64CD9" w:rsidRDefault="00E64CD9" w:rsidP="00E64CD9">
      <w:pPr>
        <w:pStyle w:val="BodyText"/>
        <w:rPr>
          <w:ins w:id="1448" w:author="Monroe Pattillo" w:date="2017-09-02T13:38:00Z"/>
        </w:rPr>
      </w:pPr>
      <w:proofErr w:type="spellStart"/>
      <w:proofErr w:type="gramStart"/>
      <w:ins w:id="1449" w:author="Monroe Pattillo" w:date="2017-09-02T13:38:00Z">
        <w:r>
          <w:t>alarmPriority</w:t>
        </w:r>
        <w:proofErr w:type="spellEnd"/>
        <w:proofErr w:type="gramEnd"/>
        <w:r>
          <w:t>=“</w:t>
        </w:r>
        <w:proofErr w:type="spellStart"/>
        <w:r>
          <w:t>alarmPriority</w:t>
        </w:r>
        <w:proofErr w:type="spellEnd"/>
        <w:r>
          <w:t>”</w:t>
        </w:r>
      </w:ins>
    </w:p>
    <w:p w14:paraId="4339C891" w14:textId="77777777" w:rsidR="00E64CD9" w:rsidRDefault="00E64CD9" w:rsidP="00E64CD9">
      <w:pPr>
        <w:pStyle w:val="BodyText"/>
        <w:rPr>
          <w:ins w:id="1450" w:author="Monroe Pattillo" w:date="2017-09-02T13:38:00Z"/>
        </w:rPr>
      </w:pPr>
      <w:proofErr w:type="spellStart"/>
      <w:proofErr w:type="gramStart"/>
      <w:ins w:id="1451" w:author="Monroe Pattillo" w:date="2017-09-02T13:38:00Z">
        <w:r>
          <w:t>alertType</w:t>
        </w:r>
        <w:proofErr w:type="spellEnd"/>
        <w:proofErr w:type="gramEnd"/>
        <w:r>
          <w:t>=“</w:t>
        </w:r>
        <w:proofErr w:type="spellStart"/>
        <w:r>
          <w:t>alertType</w:t>
        </w:r>
        <w:proofErr w:type="spellEnd"/>
        <w:r>
          <w:t>” /&gt;</w:t>
        </w:r>
      </w:ins>
    </w:p>
    <w:p w14:paraId="1AD03D44" w14:textId="77777777" w:rsidR="00E64CD9" w:rsidRDefault="00E64CD9" w:rsidP="00E64CD9">
      <w:pPr>
        <w:pStyle w:val="BodyText"/>
        <w:rPr>
          <w:ins w:id="1452" w:author="Monroe Pattillo" w:date="2017-09-02T13:38:00Z"/>
        </w:rPr>
      </w:pPr>
      <w:ins w:id="1453" w:author="Monroe Pattillo" w:date="2017-09-02T13:38:00Z">
        <w:r>
          <w:t>&lt;/</w:t>
        </w:r>
        <w:proofErr w:type="spellStart"/>
        <w:r>
          <w:t>wctp</w:t>
        </w:r>
        <w:proofErr w:type="spellEnd"/>
        <w:r>
          <w:t>-IHEPCDACM&gt;</w:t>
        </w:r>
      </w:ins>
    </w:p>
    <w:p w14:paraId="41CB2455" w14:textId="77777777" w:rsidR="00E64CD9" w:rsidRDefault="00E64CD9" w:rsidP="00E64CD9">
      <w:pPr>
        <w:pStyle w:val="BodyText"/>
        <w:rPr>
          <w:ins w:id="1454" w:author="Monroe Pattillo" w:date="2017-09-02T13:38:00Z"/>
        </w:rPr>
      </w:pPr>
      <w:ins w:id="1455" w:author="Monroe Pattillo" w:date="2017-09-02T13:38:00Z">
        <w:r>
          <w:t>This extension is optional.  If it is present, then the ACM AC can use these values to present additional information to users or categorize PCD-06 messages more effectively.</w:t>
        </w:r>
      </w:ins>
    </w:p>
    <w:p w14:paraId="293DA76C" w14:textId="77777777" w:rsidR="00E64CD9" w:rsidRDefault="00E64CD9" w:rsidP="00E64CD9">
      <w:pPr>
        <w:pStyle w:val="BodyText"/>
        <w:rPr>
          <w:ins w:id="1456" w:author="Monroe Pattillo" w:date="2017-09-02T13:38:00Z"/>
        </w:rPr>
      </w:pPr>
      <w:ins w:id="1457" w:author="Monroe Pattillo" w:date="2017-09-02T13:38:00Z">
        <w:r>
          <w:t>All of the elements and attributes within this extension are optional.  However, the ACM AC can require elements and attributes in this extension if they are necessary to ensure complete functionality.  If these elements and attributes are not present, then the message will not be queued.</w:t>
        </w:r>
      </w:ins>
    </w:p>
    <w:p w14:paraId="3D4CAC35" w14:textId="77777777" w:rsidR="00E64CD9" w:rsidRDefault="00E64CD9" w:rsidP="00E64CD9">
      <w:pPr>
        <w:pStyle w:val="BodyText"/>
        <w:rPr>
          <w:ins w:id="1458" w:author="Monroe Pattillo" w:date="2017-09-02T13:38:00Z"/>
        </w:rPr>
      </w:pPr>
      <w:ins w:id="1459" w:author="Monroe Pattillo" w:date="2017-09-02T13:38:00Z">
        <w:r>
          <w:t>These values are not required to be pulled directly from a PCD-04 message and can instead be used by an Alert Manager to send additional information to an Alert Communicator.</w:t>
        </w:r>
      </w:ins>
    </w:p>
    <w:p w14:paraId="41773C27" w14:textId="77777777" w:rsidR="00E64CD9" w:rsidRDefault="00E64CD9" w:rsidP="00E64CD9">
      <w:pPr>
        <w:pStyle w:val="BodyText"/>
        <w:rPr>
          <w:ins w:id="1460" w:author="Monroe Pattillo" w:date="2017-09-02T13:38:00Z"/>
        </w:rPr>
      </w:pPr>
      <w:ins w:id="1461" w:author="Monroe Pattillo" w:date="2017-09-02T13:38:00Z">
        <w:r>
          <w:lastRenderedPageBreak/>
          <w:t>If there is patient information sent in the PCD-06 message, Alert Managers and Alert Communicators should take care to secure their communications using existing WCTP methodologies.</w:t>
        </w:r>
      </w:ins>
    </w:p>
    <w:p w14:paraId="75F23291" w14:textId="164B8846" w:rsidR="00166EF7" w:rsidRDefault="00E64CD9" w:rsidP="00E64CD9">
      <w:pPr>
        <w:pStyle w:val="BodyText"/>
        <w:rPr>
          <w:ins w:id="1462" w:author="Monroe Pattillo" w:date="2017-09-02T13:39:00Z"/>
        </w:rPr>
        <w:pPrChange w:id="1463" w:author="Monroe Pattillo" w:date="2017-09-02T13:01:00Z">
          <w:pPr>
            <w:pStyle w:val="TableXML"/>
          </w:pPr>
        </w:pPrChange>
      </w:pPr>
      <w:ins w:id="1464" w:author="Monroe Pattillo" w:date="2017-09-02T13:38:00Z">
        <w:r>
          <w:t xml:space="preserve">If the ACM AC does not respond to the </w:t>
        </w:r>
        <w:proofErr w:type="spellStart"/>
        <w:r>
          <w:t>wctp-VersionQuery</w:t>
        </w:r>
        <w:proofErr w:type="spellEnd"/>
        <w:r>
          <w:t xml:space="preserve"> with the supportive DTD response indicating value then the AM shall not send these extensions to the AC.</w:t>
        </w:r>
      </w:ins>
    </w:p>
    <w:p w14:paraId="603D8CDB" w14:textId="4AE2E026" w:rsidR="00E64CD9" w:rsidRPr="006D613E" w:rsidRDefault="00E64CD9" w:rsidP="00E64CD9">
      <w:pPr>
        <w:pStyle w:val="AppendixHeading3"/>
        <w:rPr>
          <w:ins w:id="1465" w:author="Monroe Pattillo" w:date="2017-09-02T13:39:00Z"/>
          <w:noProof w:val="0"/>
        </w:rPr>
      </w:pPr>
      <w:ins w:id="1466" w:author="Monroe Pattillo" w:date="2017-09-02T13:39:00Z">
        <w:r w:rsidRPr="006D613E">
          <w:rPr>
            <w:noProof w:val="0"/>
          </w:rPr>
          <w:t xml:space="preserve">IHE </w:t>
        </w:r>
        <w:r>
          <w:rPr>
            <w:noProof w:val="0"/>
          </w:rPr>
          <w:t>PCD</w:t>
        </w:r>
        <w:r w:rsidRPr="006D613E">
          <w:rPr>
            <w:noProof w:val="0"/>
          </w:rPr>
          <w:t xml:space="preserve"> </w:t>
        </w:r>
        <w:r>
          <w:rPr>
            <w:noProof w:val="0"/>
          </w:rPr>
          <w:t xml:space="preserve">specific WCTP extensions to </w:t>
        </w:r>
        <w:proofErr w:type="spellStart"/>
        <w:r>
          <w:rPr>
            <w:noProof w:val="0"/>
          </w:rPr>
          <w:t>to</w:t>
        </w:r>
        <w:proofErr w:type="spellEnd"/>
        <w:r>
          <w:rPr>
            <w:noProof w:val="0"/>
          </w:rPr>
          <w:t xml:space="preserve"> PCD-07 transactions for alert</w:t>
        </w:r>
      </w:ins>
      <w:ins w:id="1467" w:author="Monroe Pattillo" w:date="2017-09-02T13:40:00Z">
        <w:r>
          <w:rPr>
            <w:noProof w:val="0"/>
          </w:rPr>
          <w:t>s</w:t>
        </w:r>
      </w:ins>
    </w:p>
    <w:p w14:paraId="5018D0D8" w14:textId="77777777" w:rsidR="00E64CD9" w:rsidRDefault="00E64CD9" w:rsidP="00E64CD9">
      <w:pPr>
        <w:pStyle w:val="BodyText"/>
        <w:rPr>
          <w:ins w:id="1468" w:author="Monroe Pattillo" w:date="2017-09-02T13:40:00Z"/>
        </w:rPr>
      </w:pPr>
      <w:ins w:id="1469" w:author="Monroe Pattillo" w:date="2017-09-02T13:40:00Z">
        <w:r>
          <w:t xml:space="preserve">The following ACM Profile proprietary extensions to </w:t>
        </w:r>
        <w:proofErr w:type="spellStart"/>
        <w:r>
          <w:t>wctp-StatusInfo</w:t>
        </w:r>
        <w:proofErr w:type="spellEnd"/>
        <w:r>
          <w:t xml:space="preserve"> and </w:t>
        </w:r>
        <w:proofErr w:type="spellStart"/>
        <w:r>
          <w:t>wctp-MessageReply</w:t>
        </w:r>
        <w:proofErr w:type="spellEnd"/>
        <w:r>
          <w:t xml:space="preserve"> are used to convey alert information from the ACM AC to the ACM AM.</w:t>
        </w:r>
      </w:ins>
    </w:p>
    <w:p w14:paraId="6310E048" w14:textId="77777777" w:rsidR="00E64CD9" w:rsidRDefault="00E64CD9" w:rsidP="00E64CD9">
      <w:pPr>
        <w:pStyle w:val="BodyText"/>
        <w:rPr>
          <w:ins w:id="1470" w:author="Monroe Pattillo" w:date="2017-09-02T13:40:00Z"/>
        </w:rPr>
      </w:pPr>
      <w:ins w:id="1471" w:author="Monroe Pattillo" w:date="2017-09-02T13:40:00Z">
        <w:r>
          <w:t>The WCTP 1.3r1 interface specification that is the basis for ACM AM – AC communication does not support the ability to pass alert information in association with a status info response or message reply.  For this reason, the ACM Profile is required to extend the WCTP 1.3r1 interface specification in a backward transparent manner in order to convey alert information from the ACM AC to the ACM AM.</w:t>
        </w:r>
      </w:ins>
    </w:p>
    <w:p w14:paraId="197926FD" w14:textId="77777777" w:rsidR="00E64CD9" w:rsidRDefault="00E64CD9" w:rsidP="00E64CD9">
      <w:pPr>
        <w:pStyle w:val="BodyText"/>
        <w:rPr>
          <w:ins w:id="1472" w:author="Monroe Pattillo" w:date="2017-09-02T13:40:00Z"/>
        </w:rPr>
      </w:pPr>
      <w:ins w:id="1473" w:author="Monroe Pattillo" w:date="2017-09-02T13:40:00Z">
        <w:r>
          <w:t>In order for the WCTP server (the ACM AC) to signal its willingness to send and potentially support IHE ACM Profile evidentiary data extensions to WCTP 1.3r1, per the extensions mechanism defined in section 3.6 Protocol Version of the WCTP 1.3r1 interface specification, the DTD response value shall be “wctp-dtd-ihepcd-pcd06-v1r2” to indicate support for sending the alert information.  This version shall presume at a minimum WCTP version 1.3r1 capabilities.</w:t>
        </w:r>
      </w:ins>
    </w:p>
    <w:p w14:paraId="57D982EA" w14:textId="77777777" w:rsidR="00E64CD9" w:rsidRDefault="00E64CD9" w:rsidP="00E64CD9">
      <w:pPr>
        <w:pStyle w:val="BodyText"/>
        <w:rPr>
          <w:ins w:id="1474" w:author="Monroe Pattillo" w:date="2017-09-02T13:40:00Z"/>
        </w:rPr>
      </w:pPr>
      <w:ins w:id="1475" w:author="Monroe Pattillo" w:date="2017-09-02T13:40:00Z">
        <w:r>
          <w:t xml:space="preserve">The </w:t>
        </w:r>
        <w:proofErr w:type="spellStart"/>
        <w:r>
          <w:t>wctp-StatusInfo</w:t>
        </w:r>
        <w:proofErr w:type="spellEnd"/>
        <w:r>
          <w:t xml:space="preserve"> and </w:t>
        </w:r>
        <w:proofErr w:type="spellStart"/>
        <w:r>
          <w:t>wctp-MessageReply</w:t>
        </w:r>
        <w:proofErr w:type="spellEnd"/>
        <w:r>
          <w:t xml:space="preserve"> element trees have been selected as the extension point for additional XML elements.</w:t>
        </w:r>
      </w:ins>
    </w:p>
    <w:p w14:paraId="4E801E07" w14:textId="77777777" w:rsidR="00E64CD9" w:rsidRDefault="00E64CD9" w:rsidP="00E64CD9">
      <w:pPr>
        <w:pStyle w:val="BodyText"/>
        <w:rPr>
          <w:ins w:id="1476" w:author="Monroe Pattillo" w:date="2017-09-02T13:40:00Z"/>
        </w:rPr>
      </w:pPr>
      <w:ins w:id="1477" w:author="Monroe Pattillo" w:date="2017-09-02T13:40:00Z">
        <w:r>
          <w:tab/>
          <w:t>&lt;</w:t>
        </w:r>
        <w:proofErr w:type="spellStart"/>
        <w:proofErr w:type="gramStart"/>
        <w:r>
          <w:t>wctp</w:t>
        </w:r>
        <w:proofErr w:type="spellEnd"/>
        <w:r>
          <w:t>-IHEPCDACM</w:t>
        </w:r>
        <w:proofErr w:type="gramEnd"/>
        <w:r>
          <w:t>&gt;</w:t>
        </w:r>
      </w:ins>
    </w:p>
    <w:p w14:paraId="240CD646" w14:textId="77777777" w:rsidR="00E64CD9" w:rsidRDefault="00E64CD9" w:rsidP="00E64CD9">
      <w:pPr>
        <w:pStyle w:val="BodyText"/>
        <w:rPr>
          <w:ins w:id="1478" w:author="Monroe Pattillo" w:date="2017-09-02T13:40:00Z"/>
        </w:rPr>
      </w:pPr>
      <w:ins w:id="1479" w:author="Monroe Pattillo" w:date="2017-09-02T13:40:00Z">
        <w:r>
          <w:tab/>
        </w:r>
        <w:r>
          <w:tab/>
          <w:t>&lt;</w:t>
        </w:r>
        <w:proofErr w:type="spellStart"/>
        <w:r>
          <w:t>wctp-IHEPCDACMResponder</w:t>
        </w:r>
        <w:proofErr w:type="spellEnd"/>
      </w:ins>
    </w:p>
    <w:p w14:paraId="1B850C34" w14:textId="77777777" w:rsidR="00E64CD9" w:rsidRDefault="00E64CD9" w:rsidP="00E64CD9">
      <w:pPr>
        <w:pStyle w:val="BodyText"/>
        <w:rPr>
          <w:ins w:id="1480" w:author="Monroe Pattillo" w:date="2017-09-02T13:40:00Z"/>
        </w:rPr>
      </w:pPr>
      <w:proofErr w:type="spellStart"/>
      <w:proofErr w:type="gramStart"/>
      <w:ins w:id="1481" w:author="Monroe Pattillo" w:date="2017-09-02T13:40:00Z">
        <w:r>
          <w:t>onBehalfOfResponderID</w:t>
        </w:r>
        <w:proofErr w:type="spellEnd"/>
        <w:proofErr w:type="gramEnd"/>
        <w:r>
          <w:t>=“</w:t>
        </w:r>
        <w:proofErr w:type="spellStart"/>
        <w:r>
          <w:t>responderID</w:t>
        </w:r>
        <w:proofErr w:type="spellEnd"/>
        <w:r>
          <w:t>” /&gt;</w:t>
        </w:r>
      </w:ins>
    </w:p>
    <w:p w14:paraId="5A31F963" w14:textId="77777777" w:rsidR="00E64CD9" w:rsidRDefault="00E64CD9" w:rsidP="00E64CD9">
      <w:pPr>
        <w:pStyle w:val="BodyText"/>
        <w:rPr>
          <w:ins w:id="1482" w:author="Monroe Pattillo" w:date="2017-09-02T13:40:00Z"/>
        </w:rPr>
      </w:pPr>
      <w:ins w:id="1483" w:author="Monroe Pattillo" w:date="2017-09-02T13:40:00Z">
        <w:r>
          <w:tab/>
          <w:t>&lt;/</w:t>
        </w:r>
        <w:proofErr w:type="spellStart"/>
        <w:r>
          <w:t>wctp</w:t>
        </w:r>
        <w:proofErr w:type="spellEnd"/>
        <w:r>
          <w:t>-IHEPCDACM&gt;</w:t>
        </w:r>
      </w:ins>
    </w:p>
    <w:p w14:paraId="4A392447" w14:textId="77777777" w:rsidR="00E64CD9" w:rsidRDefault="00E64CD9" w:rsidP="00E64CD9">
      <w:pPr>
        <w:pStyle w:val="BodyText"/>
        <w:rPr>
          <w:ins w:id="1484" w:author="Monroe Pattillo" w:date="2017-09-02T13:40:00Z"/>
        </w:rPr>
      </w:pPr>
      <w:ins w:id="1485" w:author="Monroe Pattillo" w:date="2017-09-02T13:40:00Z">
        <w:r>
          <w:t>This extension is optional and can be used to convey additional information from the ACM AC to the ACM AM that is not in present in WCTP version 1.3r1.</w:t>
        </w:r>
      </w:ins>
    </w:p>
    <w:p w14:paraId="0D31A56B" w14:textId="77777777" w:rsidR="00E64CD9" w:rsidRDefault="00E64CD9" w:rsidP="00E64CD9">
      <w:pPr>
        <w:pStyle w:val="BodyText"/>
        <w:rPr>
          <w:ins w:id="1486" w:author="Monroe Pattillo" w:date="2017-09-02T13:40:00Z"/>
        </w:rPr>
      </w:pPr>
      <w:ins w:id="1487" w:author="Monroe Pattillo" w:date="2017-09-02T13:40:00Z">
        <w:r>
          <w:t>All of the elements and attributes within this extension are optional.  However, the ACM AM can require elements and attributes in this extension if they are necessary to ensure complete functionality.  If these elements and attributes are not present, then the message will not be queued.</w:t>
        </w:r>
      </w:ins>
    </w:p>
    <w:p w14:paraId="44A3A362" w14:textId="77777777" w:rsidR="00E64CD9" w:rsidRDefault="00E64CD9" w:rsidP="00E64CD9">
      <w:pPr>
        <w:pStyle w:val="BodyText"/>
        <w:rPr>
          <w:ins w:id="1488" w:author="Monroe Pattillo" w:date="2017-09-02T13:40:00Z"/>
        </w:rPr>
      </w:pPr>
      <w:ins w:id="1489" w:author="Monroe Pattillo" w:date="2017-09-02T13:40:00Z">
        <w:r>
          <w:t>These values are not required to be pulled directly from a PCD-06 message and can instead be used by an Alert Communicator to send additional information to an Alert Manager.</w:t>
        </w:r>
      </w:ins>
    </w:p>
    <w:p w14:paraId="3140CFE6" w14:textId="54BFB234" w:rsidR="00E64CD9" w:rsidRPr="006D613E" w:rsidRDefault="00E64CD9" w:rsidP="00E64CD9">
      <w:pPr>
        <w:pStyle w:val="BodyText"/>
        <w:rPr>
          <w:ins w:id="1490" w:author="Monroe Pattillo" w:date="2017-09-02T13:01:00Z"/>
        </w:rPr>
        <w:pPrChange w:id="1491" w:author="Monroe Pattillo" w:date="2017-09-02T13:01:00Z">
          <w:pPr>
            <w:pStyle w:val="TableXML"/>
          </w:pPr>
        </w:pPrChange>
      </w:pPr>
      <w:ins w:id="1492" w:author="Monroe Pattillo" w:date="2017-09-02T13:40:00Z">
        <w:r>
          <w:t xml:space="preserve">If the ACM AC does not respond to the </w:t>
        </w:r>
        <w:proofErr w:type="spellStart"/>
        <w:r>
          <w:t>wctp-VersionQuery</w:t>
        </w:r>
        <w:proofErr w:type="spellEnd"/>
        <w:r>
          <w:t xml:space="preserve"> with the supportive DTD response indicating value then the AC shall not send these extensions to the AM.</w:t>
        </w:r>
      </w:ins>
    </w:p>
    <w:p w14:paraId="678AE22E" w14:textId="67910E98" w:rsidR="00166EF7" w:rsidRPr="006D613E" w:rsidRDefault="00166EF7" w:rsidP="00166EF7">
      <w:pPr>
        <w:pStyle w:val="AppendixHeading3"/>
        <w:rPr>
          <w:ins w:id="1493" w:author="Monroe Pattillo" w:date="2017-09-02T13:01:00Z"/>
          <w:noProof w:val="0"/>
        </w:rPr>
      </w:pPr>
      <w:ins w:id="1494" w:author="Monroe Pattillo" w:date="2017-09-02T13:01:00Z">
        <w:r w:rsidRPr="006D613E">
          <w:rPr>
            <w:noProof w:val="0"/>
          </w:rPr>
          <w:t xml:space="preserve">IHE PCD-06 </w:t>
        </w:r>
        <w:proofErr w:type="spellStart"/>
        <w:r w:rsidRPr="006D613E">
          <w:rPr>
            <w:noProof w:val="0"/>
          </w:rPr>
          <w:t>wctp-</w:t>
        </w:r>
      </w:ins>
      <w:ins w:id="1495" w:author="Monroe Pattillo" w:date="2017-09-02T13:02:00Z">
        <w:r w:rsidR="00AC7B6C">
          <w:rPr>
            <w:noProof w:val="0"/>
          </w:rPr>
          <w:t>IHEPCDSubmitRequestUpdate</w:t>
        </w:r>
      </w:ins>
      <w:proofErr w:type="spellEnd"/>
    </w:p>
    <w:p w14:paraId="585962A5" w14:textId="77777777" w:rsidR="00AC7B6C" w:rsidRDefault="00AC7B6C" w:rsidP="00AC7B6C">
      <w:pPr>
        <w:pStyle w:val="BodyText"/>
        <w:rPr>
          <w:ins w:id="1496" w:author="Monroe Pattillo" w:date="2017-09-02T13:04:00Z"/>
        </w:rPr>
      </w:pPr>
      <w:ins w:id="1497" w:author="Monroe Pattillo" w:date="2017-09-02T13:04:00Z">
        <w:r>
          <w:lastRenderedPageBreak/>
          <w:t xml:space="preserve">The following ACM Profile proprietary message type, </w:t>
        </w:r>
        <w:proofErr w:type="spellStart"/>
        <w:r>
          <w:t>wctp-IHEPCDSubmitRequestUpdate</w:t>
        </w:r>
        <w:proofErr w:type="spellEnd"/>
        <w:r>
          <w:t xml:space="preserve">, is used by the ACM AM to update prior PCD-06 </w:t>
        </w:r>
        <w:proofErr w:type="spellStart"/>
        <w:r>
          <w:t>wctp-SubmitRequest</w:t>
        </w:r>
        <w:proofErr w:type="spellEnd"/>
        <w:r>
          <w:t xml:space="preserve"> messages on the ACM AC.</w:t>
        </w:r>
      </w:ins>
    </w:p>
    <w:p w14:paraId="782A4382" w14:textId="77777777" w:rsidR="00AC7B6C" w:rsidRDefault="00AC7B6C" w:rsidP="00AC7B6C">
      <w:pPr>
        <w:pStyle w:val="BodyText"/>
        <w:rPr>
          <w:ins w:id="1498" w:author="Monroe Pattillo" w:date="2017-09-02T13:04:00Z"/>
        </w:rPr>
      </w:pPr>
      <w:ins w:id="1499" w:author="Monroe Pattillo" w:date="2017-09-02T13:04:00Z">
        <w:r>
          <w:t xml:space="preserve">The WCTP 1.3r1 interface specification that is the basis for ACM AM – AC communication does not support the ability for an AM to send the AC updates to previous </w:t>
        </w:r>
        <w:proofErr w:type="spellStart"/>
        <w:r>
          <w:t>wctp-SubmitRequest</w:t>
        </w:r>
        <w:proofErr w:type="spellEnd"/>
        <w:r>
          <w:t xml:space="preserve"> messages.  For this reason, the ACM Profile is required to extend the WCTP 1.3r1 interface specification in a backward transparent manner in order for the AM to send updates to the AC.</w:t>
        </w:r>
      </w:ins>
    </w:p>
    <w:p w14:paraId="086CBDD4" w14:textId="77777777" w:rsidR="00AC7B6C" w:rsidRDefault="00AC7B6C" w:rsidP="00AC7B6C">
      <w:pPr>
        <w:pStyle w:val="BodyText"/>
        <w:rPr>
          <w:ins w:id="1500" w:author="Monroe Pattillo" w:date="2017-09-02T13:04:00Z"/>
        </w:rPr>
      </w:pPr>
      <w:ins w:id="1501" w:author="Monroe Pattillo" w:date="2017-09-02T13:04:00Z">
        <w:r>
          <w:t xml:space="preserve">In order for the WCTP server (the ACM AC) to signal its willingness to receive and potentially support IHE ACM Profile evidentiary data extensions to WCTP 1.3r1, per the extensions mechanism defined in section 3.6 Protocol Version of the WCTP 1.3r1 interface specification, the DTD response value shall be “wctp-dtd-ihepcd-pcd06-v1r2” to indicate support for receiving updates to previous </w:t>
        </w:r>
        <w:proofErr w:type="spellStart"/>
        <w:r>
          <w:t>wctp-SubmitRequest</w:t>
        </w:r>
        <w:proofErr w:type="spellEnd"/>
        <w:r>
          <w:t xml:space="preserve"> messages.  This version shall presume at a minimum WCTP version 1.3r1 capabilities.</w:t>
        </w:r>
      </w:ins>
    </w:p>
    <w:p w14:paraId="4EBB1B32" w14:textId="77777777" w:rsidR="00AC7B6C" w:rsidRDefault="00AC7B6C" w:rsidP="00AC7B6C">
      <w:pPr>
        <w:pStyle w:val="BodyText"/>
        <w:rPr>
          <w:ins w:id="1502" w:author="Monroe Pattillo" w:date="2017-09-02T13:04:00Z"/>
        </w:rPr>
      </w:pPr>
      <w:ins w:id="1503" w:author="Monroe Pattillo" w:date="2017-09-02T13:04:00Z">
        <w:r>
          <w:t xml:space="preserve">This update functionality will be encapsulated in a new element under </w:t>
        </w:r>
        <w:proofErr w:type="spellStart"/>
        <w:r>
          <w:t>wctp</w:t>
        </w:r>
        <w:proofErr w:type="spellEnd"/>
        <w:r>
          <w:t>-Operation.</w:t>
        </w:r>
      </w:ins>
    </w:p>
    <w:p w14:paraId="7B0F3B4E" w14:textId="77777777" w:rsidR="00AC7B6C" w:rsidRDefault="00AC7B6C" w:rsidP="00AC7B6C">
      <w:pPr>
        <w:pStyle w:val="BodyText"/>
        <w:rPr>
          <w:ins w:id="1504" w:author="Monroe Pattillo" w:date="2017-09-02T13:04:00Z"/>
        </w:rPr>
      </w:pPr>
      <w:ins w:id="1505" w:author="Monroe Pattillo" w:date="2017-09-02T13:04:00Z">
        <w:r>
          <w:tab/>
        </w:r>
        <w:proofErr w:type="gramStart"/>
        <w:r>
          <w:t>&lt;?xml</w:t>
        </w:r>
        <w:proofErr w:type="gramEnd"/>
        <w:r>
          <w:t xml:space="preserve"> version=“1.0”?&gt;</w:t>
        </w:r>
      </w:ins>
    </w:p>
    <w:p w14:paraId="12631FFE" w14:textId="77777777" w:rsidR="00AC7B6C" w:rsidRDefault="00AC7B6C" w:rsidP="00AC7B6C">
      <w:pPr>
        <w:pStyle w:val="BodyText"/>
        <w:rPr>
          <w:ins w:id="1506" w:author="Monroe Pattillo" w:date="2017-09-02T13:04:00Z"/>
        </w:rPr>
      </w:pPr>
      <w:ins w:id="1507" w:author="Monroe Pattillo" w:date="2017-09-02T13:04:00Z">
        <w:r>
          <w:tab/>
        </w:r>
        <w:proofErr w:type="gramStart"/>
        <w:r>
          <w:t>&lt;!DOCTYPE</w:t>
        </w:r>
        <w:proofErr w:type="gramEnd"/>
        <w:r>
          <w:t xml:space="preserve"> </w:t>
        </w:r>
        <w:proofErr w:type="spellStart"/>
        <w:r>
          <w:t>wctp</w:t>
        </w:r>
        <w:proofErr w:type="spellEnd"/>
        <w:r>
          <w:t>-Operation SYSTEM “WCTP DTD”&gt;</w:t>
        </w:r>
      </w:ins>
    </w:p>
    <w:p w14:paraId="7FCF021A" w14:textId="77777777" w:rsidR="00AC7B6C" w:rsidRDefault="00AC7B6C" w:rsidP="00AC7B6C">
      <w:pPr>
        <w:pStyle w:val="BodyText"/>
        <w:rPr>
          <w:ins w:id="1508" w:author="Monroe Pattillo" w:date="2017-09-02T13:04:00Z"/>
        </w:rPr>
      </w:pPr>
      <w:ins w:id="1509" w:author="Monroe Pattillo" w:date="2017-09-02T13:04:00Z">
        <w:r>
          <w:tab/>
          <w:t>&lt;</w:t>
        </w:r>
        <w:proofErr w:type="spellStart"/>
        <w:r>
          <w:t>wctp</w:t>
        </w:r>
        <w:proofErr w:type="spellEnd"/>
        <w:r>
          <w:t xml:space="preserve">-Operation </w:t>
        </w:r>
        <w:proofErr w:type="spellStart"/>
        <w:r>
          <w:t>wctpVersion</w:t>
        </w:r>
        <w:proofErr w:type="spellEnd"/>
        <w:r>
          <w:t>=“WCTP version”&gt;</w:t>
        </w:r>
      </w:ins>
    </w:p>
    <w:p w14:paraId="43908D71" w14:textId="77777777" w:rsidR="00AC7B6C" w:rsidRDefault="00AC7B6C" w:rsidP="00AC7B6C">
      <w:pPr>
        <w:pStyle w:val="BodyText"/>
        <w:rPr>
          <w:ins w:id="1510" w:author="Monroe Pattillo" w:date="2017-09-02T13:04:00Z"/>
        </w:rPr>
      </w:pPr>
      <w:ins w:id="1511" w:author="Monroe Pattillo" w:date="2017-09-02T13:04:00Z">
        <w:r>
          <w:tab/>
        </w:r>
        <w:r>
          <w:tab/>
          <w:t>&lt;</w:t>
        </w:r>
        <w:proofErr w:type="spellStart"/>
        <w:proofErr w:type="gramStart"/>
        <w:r>
          <w:t>wctp-IHEPCDSubmitRequestUpdate</w:t>
        </w:r>
        <w:proofErr w:type="spellEnd"/>
        <w:proofErr w:type="gramEnd"/>
        <w:r>
          <w:t>&gt;</w:t>
        </w:r>
      </w:ins>
    </w:p>
    <w:p w14:paraId="1B8EF468" w14:textId="77777777" w:rsidR="00AC7B6C" w:rsidRDefault="00AC7B6C" w:rsidP="00AC7B6C">
      <w:pPr>
        <w:pStyle w:val="BodyText"/>
        <w:rPr>
          <w:ins w:id="1512" w:author="Monroe Pattillo" w:date="2017-09-02T13:04:00Z"/>
        </w:rPr>
      </w:pPr>
      <w:ins w:id="1513" w:author="Monroe Pattillo" w:date="2017-09-02T13:04:00Z">
        <w:r>
          <w:tab/>
        </w:r>
        <w:r>
          <w:tab/>
        </w:r>
        <w:r>
          <w:tab/>
          <w:t>&lt;</w:t>
        </w:r>
        <w:proofErr w:type="spellStart"/>
        <w:r>
          <w:t>wctp-SubmitHeader</w:t>
        </w:r>
        <w:proofErr w:type="spellEnd"/>
        <w:r>
          <w:t xml:space="preserve"> </w:t>
        </w:r>
        <w:proofErr w:type="spellStart"/>
        <w:r>
          <w:t>submitTimestamp</w:t>
        </w:r>
        <w:proofErr w:type="spellEnd"/>
        <w:r>
          <w:t>=“timestamp”&gt;</w:t>
        </w:r>
      </w:ins>
    </w:p>
    <w:p w14:paraId="5642F0C7" w14:textId="77777777" w:rsidR="00AC7B6C" w:rsidRDefault="00AC7B6C" w:rsidP="00AC7B6C">
      <w:pPr>
        <w:pStyle w:val="BodyText"/>
        <w:rPr>
          <w:ins w:id="1514" w:author="Monroe Pattillo" w:date="2017-09-02T13:04:00Z"/>
        </w:rPr>
      </w:pPr>
      <w:ins w:id="1515" w:author="Monroe Pattillo" w:date="2017-09-02T13:04:00Z">
        <w:r>
          <w:tab/>
        </w:r>
        <w:r>
          <w:tab/>
        </w:r>
        <w:r>
          <w:tab/>
        </w:r>
        <w:r>
          <w:tab/>
          <w:t>&lt;</w:t>
        </w:r>
        <w:proofErr w:type="spellStart"/>
        <w:r>
          <w:t>wctp</w:t>
        </w:r>
        <w:proofErr w:type="spellEnd"/>
        <w:r>
          <w:t>-Originator</w:t>
        </w:r>
      </w:ins>
    </w:p>
    <w:p w14:paraId="611BE892" w14:textId="77777777" w:rsidR="00AC7B6C" w:rsidRDefault="00AC7B6C" w:rsidP="00AC7B6C">
      <w:pPr>
        <w:pStyle w:val="BodyText"/>
        <w:rPr>
          <w:ins w:id="1516" w:author="Monroe Pattillo" w:date="2017-09-02T13:04:00Z"/>
        </w:rPr>
      </w:pPr>
      <w:proofErr w:type="spellStart"/>
      <w:proofErr w:type="gramStart"/>
      <w:ins w:id="1517" w:author="Monroe Pattillo" w:date="2017-09-02T13:04:00Z">
        <w:r>
          <w:t>senderID</w:t>
        </w:r>
        <w:proofErr w:type="spellEnd"/>
        <w:proofErr w:type="gramEnd"/>
        <w:r>
          <w:t>=“sender ID”</w:t>
        </w:r>
      </w:ins>
    </w:p>
    <w:p w14:paraId="06B6008F" w14:textId="77777777" w:rsidR="00AC7B6C" w:rsidRDefault="00AC7B6C" w:rsidP="00AC7B6C">
      <w:pPr>
        <w:pStyle w:val="BodyText"/>
        <w:rPr>
          <w:ins w:id="1518" w:author="Monroe Pattillo" w:date="2017-09-02T13:04:00Z"/>
        </w:rPr>
      </w:pPr>
      <w:proofErr w:type="spellStart"/>
      <w:proofErr w:type="gramStart"/>
      <w:ins w:id="1519" w:author="Monroe Pattillo" w:date="2017-09-02T13:04:00Z">
        <w:r>
          <w:t>securityCode</w:t>
        </w:r>
        <w:proofErr w:type="spellEnd"/>
        <w:proofErr w:type="gramEnd"/>
        <w:r>
          <w:t>=“security code”/&gt;</w:t>
        </w:r>
      </w:ins>
    </w:p>
    <w:p w14:paraId="0F40276C" w14:textId="77777777" w:rsidR="00AC7B6C" w:rsidRDefault="00AC7B6C" w:rsidP="00AC7B6C">
      <w:pPr>
        <w:pStyle w:val="BodyText"/>
        <w:rPr>
          <w:ins w:id="1520" w:author="Monroe Pattillo" w:date="2017-09-02T13:04:00Z"/>
        </w:rPr>
      </w:pPr>
      <w:ins w:id="1521" w:author="Monroe Pattillo" w:date="2017-09-02T13:04:00Z">
        <w:r>
          <w:tab/>
        </w:r>
        <w:r>
          <w:tab/>
        </w:r>
        <w:r>
          <w:tab/>
        </w:r>
        <w:r>
          <w:tab/>
        </w:r>
        <w:r>
          <w:tab/>
          <w:t>&lt;</w:t>
        </w:r>
        <w:proofErr w:type="spellStart"/>
        <w:r>
          <w:t>wctp-MessageControl</w:t>
        </w:r>
        <w:proofErr w:type="spellEnd"/>
      </w:ins>
    </w:p>
    <w:p w14:paraId="2B3519ED" w14:textId="77777777" w:rsidR="00AC7B6C" w:rsidRDefault="00AC7B6C" w:rsidP="00AC7B6C">
      <w:pPr>
        <w:pStyle w:val="BodyText"/>
        <w:rPr>
          <w:ins w:id="1522" w:author="Monroe Pattillo" w:date="2017-09-02T13:04:00Z"/>
        </w:rPr>
      </w:pPr>
      <w:ins w:id="1523" w:author="Monroe Pattillo" w:date="2017-09-02T13:04:00Z">
        <w:r>
          <w:tab/>
        </w:r>
        <w:r>
          <w:tab/>
        </w:r>
        <w:r>
          <w:tab/>
        </w:r>
        <w:r>
          <w:tab/>
        </w:r>
        <w:r>
          <w:tab/>
        </w:r>
        <w:r>
          <w:tab/>
        </w:r>
        <w:proofErr w:type="spellStart"/>
        <w:proofErr w:type="gramStart"/>
        <w:r>
          <w:t>messageID</w:t>
        </w:r>
        <w:proofErr w:type="spellEnd"/>
        <w:proofErr w:type="gramEnd"/>
        <w:r>
          <w:t>=“message ID”</w:t>
        </w:r>
      </w:ins>
    </w:p>
    <w:p w14:paraId="2F305BB6" w14:textId="77777777" w:rsidR="00AC7B6C" w:rsidRDefault="00AC7B6C" w:rsidP="00AC7B6C">
      <w:pPr>
        <w:pStyle w:val="BodyText"/>
        <w:rPr>
          <w:ins w:id="1524" w:author="Monroe Pattillo" w:date="2017-09-02T13:04:00Z"/>
        </w:rPr>
      </w:pPr>
      <w:ins w:id="1525" w:author="Monroe Pattillo" w:date="2017-09-02T13:04:00Z">
        <w:r>
          <w:tab/>
        </w:r>
        <w:r>
          <w:tab/>
        </w:r>
        <w:r>
          <w:tab/>
        </w:r>
        <w:r>
          <w:tab/>
        </w:r>
        <w:r>
          <w:tab/>
        </w:r>
        <w:r>
          <w:tab/>
        </w:r>
        <w:proofErr w:type="spellStart"/>
        <w:proofErr w:type="gramStart"/>
        <w:r>
          <w:t>transactionID</w:t>
        </w:r>
        <w:proofErr w:type="spellEnd"/>
        <w:proofErr w:type="gramEnd"/>
        <w:r>
          <w:t>=“transaction ID”</w:t>
        </w:r>
      </w:ins>
    </w:p>
    <w:p w14:paraId="6D3B1AF3" w14:textId="77777777" w:rsidR="00AC7B6C" w:rsidRDefault="00AC7B6C" w:rsidP="00AC7B6C">
      <w:pPr>
        <w:pStyle w:val="BodyText"/>
        <w:rPr>
          <w:ins w:id="1526" w:author="Monroe Pattillo" w:date="2017-09-02T13:04:00Z"/>
        </w:rPr>
      </w:pPr>
      <w:ins w:id="1527" w:author="Monroe Pattillo" w:date="2017-09-02T13:04:00Z">
        <w:r>
          <w:tab/>
        </w:r>
        <w:r>
          <w:tab/>
        </w:r>
        <w:r>
          <w:tab/>
        </w:r>
        <w:r>
          <w:tab/>
        </w:r>
        <w:r>
          <w:tab/>
        </w:r>
        <w:r>
          <w:tab/>
        </w:r>
        <w:proofErr w:type="spellStart"/>
        <w:proofErr w:type="gramStart"/>
        <w:r>
          <w:t>allowResponse</w:t>
        </w:r>
        <w:proofErr w:type="spellEnd"/>
        <w:proofErr w:type="gramEnd"/>
        <w:r>
          <w:t>=“true”</w:t>
        </w:r>
      </w:ins>
    </w:p>
    <w:p w14:paraId="0F85C136" w14:textId="77777777" w:rsidR="00AC7B6C" w:rsidRDefault="00AC7B6C" w:rsidP="00AC7B6C">
      <w:pPr>
        <w:pStyle w:val="BodyText"/>
        <w:rPr>
          <w:ins w:id="1528" w:author="Monroe Pattillo" w:date="2017-09-02T13:04:00Z"/>
        </w:rPr>
      </w:pPr>
      <w:ins w:id="1529" w:author="Monroe Pattillo" w:date="2017-09-02T13:04:00Z">
        <w:r>
          <w:tab/>
        </w:r>
        <w:r>
          <w:tab/>
        </w:r>
        <w:r>
          <w:tab/>
        </w:r>
        <w:r>
          <w:tab/>
        </w:r>
        <w:r>
          <w:tab/>
        </w:r>
        <w:r>
          <w:tab/>
        </w:r>
        <w:proofErr w:type="spellStart"/>
        <w:proofErr w:type="gramStart"/>
        <w:r>
          <w:t>deliveryPriority</w:t>
        </w:r>
        <w:proofErr w:type="spellEnd"/>
        <w:proofErr w:type="gramEnd"/>
        <w:r>
          <w:t>=“priority”</w:t>
        </w:r>
      </w:ins>
    </w:p>
    <w:p w14:paraId="1951DB82" w14:textId="77777777" w:rsidR="00AC7B6C" w:rsidRDefault="00AC7B6C" w:rsidP="00AC7B6C">
      <w:pPr>
        <w:pStyle w:val="BodyText"/>
        <w:rPr>
          <w:ins w:id="1530" w:author="Monroe Pattillo" w:date="2017-09-02T13:04:00Z"/>
        </w:rPr>
      </w:pPr>
      <w:ins w:id="1531" w:author="Monroe Pattillo" w:date="2017-09-02T13:04:00Z">
        <w:r>
          <w:tab/>
        </w:r>
        <w:r>
          <w:tab/>
        </w:r>
        <w:r>
          <w:tab/>
        </w:r>
        <w:r>
          <w:tab/>
        </w:r>
        <w:r>
          <w:tab/>
        </w:r>
        <w:r>
          <w:tab/>
        </w:r>
        <w:proofErr w:type="spellStart"/>
        <w:proofErr w:type="gramStart"/>
        <w:r>
          <w:t>notifyWhenDelivered</w:t>
        </w:r>
        <w:proofErr w:type="spellEnd"/>
        <w:proofErr w:type="gramEnd"/>
        <w:r>
          <w:t>=“false”</w:t>
        </w:r>
      </w:ins>
    </w:p>
    <w:p w14:paraId="745EC81D" w14:textId="77777777" w:rsidR="00AC7B6C" w:rsidRDefault="00AC7B6C" w:rsidP="00AC7B6C">
      <w:pPr>
        <w:pStyle w:val="BodyText"/>
        <w:rPr>
          <w:ins w:id="1532" w:author="Monroe Pattillo" w:date="2017-09-02T13:04:00Z"/>
        </w:rPr>
      </w:pPr>
      <w:ins w:id="1533" w:author="Monroe Pattillo" w:date="2017-09-02T13:04:00Z">
        <w:r>
          <w:tab/>
        </w:r>
        <w:r>
          <w:tab/>
        </w:r>
        <w:r>
          <w:tab/>
        </w:r>
        <w:r>
          <w:tab/>
        </w:r>
        <w:r>
          <w:tab/>
        </w:r>
        <w:r>
          <w:tab/>
        </w:r>
        <w:proofErr w:type="gramStart"/>
        <w:r>
          <w:t>preformatted</w:t>
        </w:r>
        <w:proofErr w:type="gramEnd"/>
        <w:r>
          <w:t>=“true”</w:t>
        </w:r>
      </w:ins>
    </w:p>
    <w:p w14:paraId="73300215" w14:textId="77777777" w:rsidR="00AC7B6C" w:rsidRDefault="00AC7B6C" w:rsidP="00AC7B6C">
      <w:pPr>
        <w:pStyle w:val="BodyText"/>
        <w:rPr>
          <w:ins w:id="1534" w:author="Monroe Pattillo" w:date="2017-09-02T13:04:00Z"/>
        </w:rPr>
      </w:pPr>
      <w:ins w:id="1535" w:author="Monroe Pattillo" w:date="2017-09-02T13:04:00Z">
        <w:r>
          <w:tab/>
        </w:r>
        <w:r>
          <w:tab/>
        </w:r>
        <w:r>
          <w:tab/>
        </w:r>
        <w:r>
          <w:tab/>
        </w:r>
        <w:r>
          <w:tab/>
        </w:r>
        <w:r>
          <w:tab/>
        </w:r>
        <w:proofErr w:type="spellStart"/>
        <w:proofErr w:type="gramStart"/>
        <w:r>
          <w:t>notifyWhenRead</w:t>
        </w:r>
        <w:proofErr w:type="spellEnd"/>
        <w:proofErr w:type="gramEnd"/>
        <w:r>
          <w:t>=“false”/&gt;</w:t>
        </w:r>
      </w:ins>
    </w:p>
    <w:p w14:paraId="13CCE215" w14:textId="77777777" w:rsidR="00AC7B6C" w:rsidRDefault="00AC7B6C" w:rsidP="00AC7B6C">
      <w:pPr>
        <w:pStyle w:val="BodyText"/>
        <w:rPr>
          <w:ins w:id="1536" w:author="Monroe Pattillo" w:date="2017-09-02T13:04:00Z"/>
        </w:rPr>
      </w:pPr>
      <w:ins w:id="1537" w:author="Monroe Pattillo" w:date="2017-09-02T13:04:00Z">
        <w:r>
          <w:tab/>
        </w:r>
        <w:r>
          <w:tab/>
        </w:r>
        <w:r>
          <w:tab/>
        </w:r>
        <w:r>
          <w:tab/>
        </w:r>
        <w:r>
          <w:tab/>
          <w:t>&lt;</w:t>
        </w:r>
        <w:proofErr w:type="spellStart"/>
        <w:r>
          <w:t>wctp</w:t>
        </w:r>
        <w:proofErr w:type="spellEnd"/>
        <w:r>
          <w:t xml:space="preserve">-Recipient </w:t>
        </w:r>
        <w:proofErr w:type="spellStart"/>
        <w:r>
          <w:t>recipientID</w:t>
        </w:r>
        <w:proofErr w:type="spellEnd"/>
        <w:r>
          <w:t>=“recipient PIN”/&gt;</w:t>
        </w:r>
      </w:ins>
    </w:p>
    <w:p w14:paraId="3609FC3F" w14:textId="77777777" w:rsidR="00AC7B6C" w:rsidRDefault="00AC7B6C" w:rsidP="00AC7B6C">
      <w:pPr>
        <w:pStyle w:val="BodyText"/>
        <w:rPr>
          <w:ins w:id="1538" w:author="Monroe Pattillo" w:date="2017-09-02T13:04:00Z"/>
        </w:rPr>
      </w:pPr>
      <w:ins w:id="1539" w:author="Monroe Pattillo" w:date="2017-09-02T13:04:00Z">
        <w:r>
          <w:t>&lt;/</w:t>
        </w:r>
        <w:proofErr w:type="spellStart"/>
        <w:r>
          <w:t>wctp-SubmitHeader</w:t>
        </w:r>
        <w:proofErr w:type="spellEnd"/>
        <w:r>
          <w:t>&gt;</w:t>
        </w:r>
      </w:ins>
    </w:p>
    <w:p w14:paraId="381ED4B4" w14:textId="77777777" w:rsidR="00AC7B6C" w:rsidRDefault="00AC7B6C" w:rsidP="00AC7B6C">
      <w:pPr>
        <w:pStyle w:val="BodyText"/>
        <w:rPr>
          <w:ins w:id="1540" w:author="Monroe Pattillo" w:date="2017-09-02T13:04:00Z"/>
        </w:rPr>
      </w:pPr>
      <w:ins w:id="1541" w:author="Monroe Pattillo" w:date="2017-09-02T13:04:00Z">
        <w:r>
          <w:t>&lt;</w:t>
        </w:r>
        <w:proofErr w:type="spellStart"/>
        <w:proofErr w:type="gramStart"/>
        <w:r>
          <w:t>wctp</w:t>
        </w:r>
        <w:proofErr w:type="spellEnd"/>
        <w:r>
          <w:t>-Payload</w:t>
        </w:r>
        <w:proofErr w:type="gramEnd"/>
        <w:r>
          <w:t>&gt;</w:t>
        </w:r>
      </w:ins>
    </w:p>
    <w:p w14:paraId="11D2D2BD" w14:textId="77777777" w:rsidR="00AC7B6C" w:rsidRDefault="00AC7B6C" w:rsidP="00AC7B6C">
      <w:pPr>
        <w:pStyle w:val="BodyText"/>
        <w:rPr>
          <w:ins w:id="1542" w:author="Monroe Pattillo" w:date="2017-09-02T13:04:00Z"/>
        </w:rPr>
      </w:pPr>
      <w:ins w:id="1543" w:author="Monroe Pattillo" w:date="2017-09-02T13:04:00Z">
        <w:r>
          <w:tab/>
          <w:t>&lt;</w:t>
        </w:r>
        <w:proofErr w:type="spellStart"/>
        <w:proofErr w:type="gramStart"/>
        <w:r>
          <w:t>wctp-IHEPCDUpdate</w:t>
        </w:r>
        <w:proofErr w:type="spellEnd"/>
        <w:proofErr w:type="gramEnd"/>
        <w:r>
          <w:t>&gt;</w:t>
        </w:r>
      </w:ins>
    </w:p>
    <w:p w14:paraId="5FEB4BDD" w14:textId="77777777" w:rsidR="00AC7B6C" w:rsidRDefault="00AC7B6C" w:rsidP="00AC7B6C">
      <w:pPr>
        <w:pStyle w:val="BodyText"/>
        <w:rPr>
          <w:ins w:id="1544" w:author="Monroe Pattillo" w:date="2017-09-02T13:04:00Z"/>
        </w:rPr>
      </w:pPr>
      <w:ins w:id="1545" w:author="Monroe Pattillo" w:date="2017-09-02T13:04:00Z">
        <w:r>
          <w:tab/>
        </w:r>
        <w:r>
          <w:tab/>
          <w:t>&lt;</w:t>
        </w:r>
        <w:proofErr w:type="spellStart"/>
        <w:r>
          <w:t>wctp-IHEPCDMessageToUpdate</w:t>
        </w:r>
        <w:proofErr w:type="spellEnd"/>
      </w:ins>
    </w:p>
    <w:p w14:paraId="60CA47C2" w14:textId="77777777" w:rsidR="00AC7B6C" w:rsidRDefault="00AC7B6C" w:rsidP="00AC7B6C">
      <w:pPr>
        <w:pStyle w:val="BodyText"/>
        <w:rPr>
          <w:ins w:id="1546" w:author="Monroe Pattillo" w:date="2017-09-02T13:04:00Z"/>
        </w:rPr>
      </w:pPr>
      <w:ins w:id="1547" w:author="Monroe Pattillo" w:date="2017-09-02T13:04:00Z">
        <w:r>
          <w:lastRenderedPageBreak/>
          <w:tab/>
        </w:r>
        <w:r>
          <w:tab/>
        </w:r>
        <w:r>
          <w:tab/>
        </w:r>
        <w:proofErr w:type="spellStart"/>
        <w:proofErr w:type="gramStart"/>
        <w:r>
          <w:t>messageToUpdate</w:t>
        </w:r>
        <w:proofErr w:type="spellEnd"/>
        <w:proofErr w:type="gramEnd"/>
        <w:r>
          <w:t>=“message ID”/&gt;</w:t>
        </w:r>
      </w:ins>
    </w:p>
    <w:p w14:paraId="4B2FBB96" w14:textId="77777777" w:rsidR="00AC7B6C" w:rsidRDefault="00AC7B6C" w:rsidP="00AC7B6C">
      <w:pPr>
        <w:pStyle w:val="BodyText"/>
        <w:rPr>
          <w:ins w:id="1548" w:author="Monroe Pattillo" w:date="2017-09-02T13:04:00Z"/>
        </w:rPr>
      </w:pPr>
      <w:ins w:id="1549" w:author="Monroe Pattillo" w:date="2017-09-02T13:04:00Z">
        <w:r>
          <w:tab/>
        </w:r>
        <w:r>
          <w:tab/>
        </w:r>
        <w:r>
          <w:tab/>
        </w:r>
        <w:r>
          <w:tab/>
        </w:r>
        <w:r>
          <w:tab/>
        </w:r>
        <w:r>
          <w:tab/>
          <w:t>&lt;</w:t>
        </w:r>
        <w:proofErr w:type="spellStart"/>
        <w:r>
          <w:t>wctp-IHEPCDUpdateAction</w:t>
        </w:r>
        <w:proofErr w:type="spellEnd"/>
      </w:ins>
    </w:p>
    <w:p w14:paraId="013C48BB" w14:textId="77777777" w:rsidR="00AC7B6C" w:rsidRDefault="00AC7B6C" w:rsidP="00AC7B6C">
      <w:pPr>
        <w:pStyle w:val="BodyText"/>
        <w:rPr>
          <w:ins w:id="1550" w:author="Monroe Pattillo" w:date="2017-09-02T13:04:00Z"/>
        </w:rPr>
      </w:pPr>
      <w:ins w:id="1551" w:author="Monroe Pattillo" w:date="2017-09-02T13:04:00Z">
        <w:r>
          <w:tab/>
        </w:r>
        <w:r>
          <w:tab/>
        </w:r>
        <w:r>
          <w:tab/>
        </w:r>
        <w:r>
          <w:tab/>
        </w:r>
        <w:r>
          <w:tab/>
        </w:r>
        <w:r>
          <w:tab/>
        </w:r>
        <w:r>
          <w:tab/>
        </w:r>
        <w:proofErr w:type="gramStart"/>
        <w:r>
          <w:t>action</w:t>
        </w:r>
        <w:proofErr w:type="gramEnd"/>
        <w:r>
          <w:t xml:space="preserve">=“update action”/&gt; </w:t>
        </w:r>
      </w:ins>
    </w:p>
    <w:p w14:paraId="00BEDC3E" w14:textId="77777777" w:rsidR="00AC7B6C" w:rsidRDefault="00AC7B6C" w:rsidP="00AC7B6C">
      <w:pPr>
        <w:pStyle w:val="BodyText"/>
        <w:rPr>
          <w:ins w:id="1552" w:author="Monroe Pattillo" w:date="2017-09-02T13:04:00Z"/>
        </w:rPr>
      </w:pPr>
      <w:ins w:id="1553" w:author="Monroe Pattillo" w:date="2017-09-02T13:04:00Z">
        <w:r>
          <w:tab/>
        </w:r>
        <w:r>
          <w:tab/>
          <w:t>&lt;</w:t>
        </w:r>
        <w:proofErr w:type="spellStart"/>
        <w:r>
          <w:t>wctp-IHEPCDACMResponder</w:t>
        </w:r>
        <w:proofErr w:type="spellEnd"/>
      </w:ins>
    </w:p>
    <w:p w14:paraId="3513F3BE" w14:textId="77777777" w:rsidR="00AC7B6C" w:rsidRDefault="00AC7B6C" w:rsidP="00AC7B6C">
      <w:pPr>
        <w:pStyle w:val="BodyText"/>
        <w:rPr>
          <w:ins w:id="1554" w:author="Monroe Pattillo" w:date="2017-09-02T13:04:00Z"/>
        </w:rPr>
      </w:pPr>
      <w:proofErr w:type="spellStart"/>
      <w:proofErr w:type="gramStart"/>
      <w:ins w:id="1555" w:author="Monroe Pattillo" w:date="2017-09-02T13:04:00Z">
        <w:r>
          <w:t>responderID</w:t>
        </w:r>
        <w:proofErr w:type="spellEnd"/>
        <w:proofErr w:type="gramEnd"/>
        <w:r>
          <w:t>=“</w:t>
        </w:r>
        <w:proofErr w:type="spellStart"/>
        <w:r>
          <w:t>responderID</w:t>
        </w:r>
        <w:proofErr w:type="spellEnd"/>
        <w:r>
          <w:t>”/&gt;</w:t>
        </w:r>
      </w:ins>
    </w:p>
    <w:p w14:paraId="597A8E5B" w14:textId="77777777" w:rsidR="00AC7B6C" w:rsidRDefault="00AC7B6C" w:rsidP="00AC7B6C">
      <w:pPr>
        <w:pStyle w:val="BodyText"/>
        <w:rPr>
          <w:ins w:id="1556" w:author="Monroe Pattillo" w:date="2017-09-02T13:04:00Z"/>
        </w:rPr>
      </w:pPr>
      <w:ins w:id="1557" w:author="Monroe Pattillo" w:date="2017-09-02T13:04:00Z">
        <w:r>
          <w:tab/>
          <w:t>&lt;/</w:t>
        </w:r>
        <w:proofErr w:type="spellStart"/>
        <w:r>
          <w:t>wctp-IHEPCDUpdate</w:t>
        </w:r>
        <w:proofErr w:type="spellEnd"/>
        <w:r>
          <w:t>&gt;</w:t>
        </w:r>
      </w:ins>
    </w:p>
    <w:p w14:paraId="4DB431CE" w14:textId="77777777" w:rsidR="00AC7B6C" w:rsidRDefault="00AC7B6C" w:rsidP="00AC7B6C">
      <w:pPr>
        <w:pStyle w:val="BodyText"/>
        <w:rPr>
          <w:ins w:id="1558" w:author="Monroe Pattillo" w:date="2017-09-02T13:04:00Z"/>
        </w:rPr>
      </w:pPr>
      <w:ins w:id="1559" w:author="Monroe Pattillo" w:date="2017-09-02T13:04:00Z">
        <w:r>
          <w:t>&lt;/</w:t>
        </w:r>
        <w:proofErr w:type="spellStart"/>
        <w:r>
          <w:t>wctp</w:t>
        </w:r>
        <w:proofErr w:type="spellEnd"/>
        <w:r>
          <w:t>-Payload&gt;</w:t>
        </w:r>
      </w:ins>
    </w:p>
    <w:p w14:paraId="14E78DEC" w14:textId="77777777" w:rsidR="00AC7B6C" w:rsidRDefault="00AC7B6C" w:rsidP="00AC7B6C">
      <w:pPr>
        <w:pStyle w:val="BodyText"/>
        <w:rPr>
          <w:ins w:id="1560" w:author="Monroe Pattillo" w:date="2017-09-02T13:04:00Z"/>
        </w:rPr>
      </w:pPr>
      <w:ins w:id="1561" w:author="Monroe Pattillo" w:date="2017-09-02T13:04:00Z">
        <w:r>
          <w:tab/>
        </w:r>
        <w:r>
          <w:tab/>
          <w:t>&lt;/</w:t>
        </w:r>
        <w:proofErr w:type="spellStart"/>
        <w:r>
          <w:t>wctp-IHEPCDSubmitRequestUpdate</w:t>
        </w:r>
        <w:proofErr w:type="spellEnd"/>
        <w:r>
          <w:t>&gt;</w:t>
        </w:r>
      </w:ins>
    </w:p>
    <w:p w14:paraId="123C414C" w14:textId="77777777" w:rsidR="00AC7B6C" w:rsidRDefault="00AC7B6C" w:rsidP="00AC7B6C">
      <w:pPr>
        <w:pStyle w:val="BodyText"/>
        <w:rPr>
          <w:ins w:id="1562" w:author="Monroe Pattillo" w:date="2017-09-02T13:04:00Z"/>
        </w:rPr>
      </w:pPr>
      <w:ins w:id="1563" w:author="Monroe Pattillo" w:date="2017-09-02T13:04:00Z">
        <w:r>
          <w:tab/>
          <w:t>&lt;/</w:t>
        </w:r>
        <w:proofErr w:type="spellStart"/>
        <w:r>
          <w:t>wctp</w:t>
        </w:r>
        <w:proofErr w:type="spellEnd"/>
        <w:r>
          <w:t>-Operation&gt;</w:t>
        </w:r>
      </w:ins>
    </w:p>
    <w:p w14:paraId="2CA1BAAE" w14:textId="77777777" w:rsidR="00AC7B6C" w:rsidRDefault="00AC7B6C" w:rsidP="00AC7B6C">
      <w:pPr>
        <w:pStyle w:val="BodyText"/>
        <w:rPr>
          <w:ins w:id="1564" w:author="Monroe Pattillo" w:date="2017-09-02T13:04:00Z"/>
        </w:rPr>
      </w:pPr>
      <w:ins w:id="1565" w:author="Monroe Pattillo" w:date="2017-09-02T13:04:00Z">
        <w:r>
          <w:t xml:space="preserve">This extension is optional and can be used by the AM to send updates about prior PCD-06 </w:t>
        </w:r>
        <w:proofErr w:type="spellStart"/>
        <w:r>
          <w:t>SubmitRequest</w:t>
        </w:r>
        <w:proofErr w:type="spellEnd"/>
        <w:r>
          <w:t xml:space="preserve"> messages to the AC.  The elements </w:t>
        </w:r>
        <w:proofErr w:type="spellStart"/>
        <w:r>
          <w:t>wctp-IHEPCDMessageToUpdate</w:t>
        </w:r>
        <w:proofErr w:type="spellEnd"/>
        <w:r>
          <w:t xml:space="preserve"> and </w:t>
        </w:r>
        <w:proofErr w:type="spellStart"/>
        <w:r>
          <w:t>wctp-IHEPCDUpdateAction</w:t>
        </w:r>
        <w:proofErr w:type="spellEnd"/>
        <w:r>
          <w:t xml:space="preserve"> are required if this message type is used.</w:t>
        </w:r>
      </w:ins>
    </w:p>
    <w:p w14:paraId="53837648" w14:textId="77777777" w:rsidR="00AC7B6C" w:rsidRDefault="00AC7B6C" w:rsidP="00AC7B6C">
      <w:pPr>
        <w:pStyle w:val="BodyText"/>
        <w:rPr>
          <w:ins w:id="1566" w:author="Monroe Pattillo" w:date="2017-09-02T13:04:00Z"/>
        </w:rPr>
      </w:pPr>
      <w:ins w:id="1567" w:author="Monroe Pattillo" w:date="2017-09-02T13:04:00Z">
        <w:r>
          <w:t xml:space="preserve">Each </w:t>
        </w:r>
        <w:proofErr w:type="spellStart"/>
        <w:r>
          <w:t>wctp-IHEPCDSubmitRequestUpdate</w:t>
        </w:r>
        <w:proofErr w:type="spellEnd"/>
        <w:r>
          <w:t xml:space="preserve"> message contains a unique message ID that is different from the ID of the message that it intends to update. The previous </w:t>
        </w:r>
        <w:proofErr w:type="spellStart"/>
        <w:r>
          <w:t>wctp-SubmitRequest</w:t>
        </w:r>
        <w:proofErr w:type="spellEnd"/>
        <w:r>
          <w:t xml:space="preserve"> message is identified by its message ID, located in the </w:t>
        </w:r>
        <w:proofErr w:type="spellStart"/>
        <w:r>
          <w:t>wctp-IHEPCDMessageToUpdate</w:t>
        </w:r>
        <w:proofErr w:type="spellEnd"/>
        <w:r>
          <w:t xml:space="preserve"> element.  Each </w:t>
        </w:r>
        <w:proofErr w:type="spellStart"/>
        <w:r>
          <w:t>wctp-IHEPCDSubmitRequestUpdate</w:t>
        </w:r>
        <w:proofErr w:type="spellEnd"/>
        <w:r>
          <w:t xml:space="preserve"> message updates one previous </w:t>
        </w:r>
        <w:proofErr w:type="spellStart"/>
        <w:r>
          <w:t>wctp-SubmitRequest</w:t>
        </w:r>
        <w:proofErr w:type="spellEnd"/>
        <w:r>
          <w:t xml:space="preserve"> message.</w:t>
        </w:r>
      </w:ins>
    </w:p>
    <w:p w14:paraId="755D9686" w14:textId="77777777" w:rsidR="00AC7B6C" w:rsidRDefault="00AC7B6C" w:rsidP="00AC7B6C">
      <w:pPr>
        <w:pStyle w:val="BodyText"/>
        <w:rPr>
          <w:ins w:id="1568" w:author="Monroe Pattillo" w:date="2017-09-02T13:04:00Z"/>
        </w:rPr>
      </w:pPr>
      <w:ins w:id="1569" w:author="Monroe Pattillo" w:date="2017-09-02T13:04:00Z">
        <w:r>
          <w:t xml:space="preserve">The kind of action that must be done by the ACM AC is specified by the value in the </w:t>
        </w:r>
        <w:proofErr w:type="spellStart"/>
        <w:r>
          <w:t>wctp-IHEPCDUpdateAction</w:t>
        </w:r>
        <w:proofErr w:type="spellEnd"/>
        <w:r>
          <w:t xml:space="preserve"> element.  It is up to the AC to determine what this action means in the context of their system.</w:t>
        </w:r>
      </w:ins>
    </w:p>
    <w:p w14:paraId="226481E0" w14:textId="77777777" w:rsidR="00AC7B6C" w:rsidRDefault="00AC7B6C" w:rsidP="00AC7B6C">
      <w:pPr>
        <w:pStyle w:val="BodyText"/>
        <w:rPr>
          <w:ins w:id="1570" w:author="Monroe Pattillo" w:date="2017-09-02T13:04:00Z"/>
        </w:rPr>
      </w:pPr>
      <w:ins w:id="1571" w:author="Monroe Pattillo" w:date="2017-09-02T13:04:00Z">
        <w:r>
          <w:t>In response to this message, the ACM AC is expected to send a synchronous PCD-07 response to convey success or failure of message queueing as described in Section K.8.8.  No asynchronous responses will be sent because of this message.</w:t>
        </w:r>
      </w:ins>
    </w:p>
    <w:p w14:paraId="4D855136" w14:textId="04D73722" w:rsidR="00EB2E36" w:rsidRPr="006D613E" w:rsidRDefault="00AC7B6C" w:rsidP="00AC7B6C">
      <w:pPr>
        <w:pStyle w:val="BodyText"/>
      </w:pPr>
      <w:ins w:id="1572" w:author="Monroe Pattillo" w:date="2017-09-02T13:04:00Z">
        <w:r>
          <w:t xml:space="preserve">If the ACM AC does not respond to the </w:t>
        </w:r>
        <w:proofErr w:type="spellStart"/>
        <w:r>
          <w:t>wctp-VersionQuery</w:t>
        </w:r>
        <w:proofErr w:type="spellEnd"/>
        <w:r>
          <w:t xml:space="preserve"> with the supportive DTD response indicating value then the AM shall not send this message type to the AC.</w:t>
        </w:r>
      </w:ins>
    </w:p>
    <w:p w14:paraId="0E8959AA" w14:textId="77777777" w:rsidR="00285EFB" w:rsidRPr="006D613E" w:rsidRDefault="00285EFB" w:rsidP="00AF07D0">
      <w:pPr>
        <w:pStyle w:val="TableXML"/>
        <w:rPr>
          <w:noProof w:val="0"/>
        </w:rPr>
      </w:pPr>
    </w:p>
    <w:p w14:paraId="46418874" w14:textId="77777777" w:rsidR="00B11855" w:rsidRPr="006D613E" w:rsidRDefault="003D003E" w:rsidP="00123C7B">
      <w:pPr>
        <w:pStyle w:val="Glossary"/>
        <w:rPr>
          <w:noProof w:val="0"/>
        </w:rPr>
      </w:pPr>
      <w:bookmarkStart w:id="1573" w:name="_Toc401769353"/>
      <w:bookmarkStart w:id="1574" w:name="_Toc401769929"/>
      <w:bookmarkStart w:id="1575" w:name="_Toc466373883"/>
      <w:r w:rsidRPr="006D613E">
        <w:rPr>
          <w:noProof w:val="0"/>
        </w:rPr>
        <w:lastRenderedPageBreak/>
        <w:t>Glossary</w:t>
      </w:r>
      <w:bookmarkEnd w:id="1573"/>
      <w:bookmarkEnd w:id="1574"/>
      <w:bookmarkEnd w:id="1575"/>
      <w:r w:rsidRPr="006D613E">
        <w:rPr>
          <w:noProof w:val="0"/>
        </w:rPr>
        <w:t xml:space="preserve"> </w:t>
      </w:r>
    </w:p>
    <w:p w14:paraId="5B1C9EBC" w14:textId="042993EE" w:rsidR="00B11855" w:rsidRPr="006D613E" w:rsidRDefault="003D003E" w:rsidP="007822F8">
      <w:pPr>
        <w:pStyle w:val="BodyText"/>
        <w:rPr>
          <w:highlight w:val="yellow"/>
        </w:rPr>
      </w:pPr>
      <w:r w:rsidRPr="006D613E">
        <w:t xml:space="preserve">The Glossary can be found as an appendix to the </w:t>
      </w:r>
      <w:hyperlink r:id="rId84" w:history="1">
        <w:r w:rsidR="005F2DA6" w:rsidRPr="006D613E">
          <w:rPr>
            <w:rStyle w:val="Hyperlink"/>
          </w:rPr>
          <w:t>IHE Technical Frameworks General Introduction</w:t>
        </w:r>
      </w:hyperlink>
      <w:r w:rsidRPr="006D613E">
        <w:t>.</w:t>
      </w:r>
    </w:p>
    <w:sectPr w:rsidR="00B11855" w:rsidRPr="006D613E" w:rsidSect="002E782A">
      <w:headerReference w:type="default" r:id="rId85"/>
      <w:footerReference w:type="default" r:id="rId86"/>
      <w:footerReference w:type="first" r:id="rId87"/>
      <w:pgSz w:w="12240" w:h="15840" w:code="1"/>
      <w:pgMar w:top="1440" w:right="1080" w:bottom="1440" w:left="1800" w:header="720" w:footer="720" w:gutter="0"/>
      <w:lnNumType w:countBy="5" w:restart="continuou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B38D3" w14:textId="77777777" w:rsidR="00F22E0D" w:rsidRDefault="00F22E0D">
      <w:r>
        <w:separator/>
      </w:r>
    </w:p>
  </w:endnote>
  <w:endnote w:type="continuationSeparator" w:id="0">
    <w:p w14:paraId="5D3A4134" w14:textId="77777777" w:rsidR="00F22E0D" w:rsidRDefault="00F22E0D">
      <w:r>
        <w:continuationSeparator/>
      </w:r>
    </w:p>
  </w:endnote>
  <w:endnote w:type="continuationNotice" w:id="1">
    <w:p w14:paraId="3AB99B0E" w14:textId="77777777" w:rsidR="00F22E0D" w:rsidRDefault="00F22E0D" w:rsidP="00B75A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auto"/>
    <w:pitch w:val="variable"/>
    <w:sig w:usb0="00000000"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sto MT">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NewPSMT">
    <w:altName w:val="Times New Roman"/>
    <w:charset w:val="00"/>
    <w:family w:val="auto"/>
    <w:pitch w:val="variable"/>
    <w:sig w:usb0="00000000"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ArialMT">
    <w:altName w:val="Times New Roman"/>
    <w:charset w:val="00"/>
    <w:family w:val="auto"/>
    <w:pitch w:val="variable"/>
    <w:sig w:usb0="00000000"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Console">
    <w:altName w:val="Times New Roman"/>
    <w:charset w:val="00"/>
    <w:family w:val="auto"/>
    <w:pitch w:val="variable"/>
    <w:sig w:usb0="00000001"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22F2C" w14:textId="77777777" w:rsidR="00A47063" w:rsidRDefault="00A47063" w:rsidP="00C15551">
    <w:pPr>
      <w:pStyle w:val="Header"/>
    </w:pPr>
    <w:r>
      <w:t>______________________________________________________________________________</w:t>
    </w:r>
  </w:p>
  <w:p w14:paraId="32789383" w14:textId="2EC71B8E" w:rsidR="00A47063" w:rsidRPr="00506FBD" w:rsidRDefault="00A47063" w:rsidP="00C15551">
    <w:pPr>
      <w:pStyle w:val="Footer"/>
      <w:rPr>
        <w:rFonts w:cs="Times New Roman"/>
        <w:sz w:val="20"/>
        <w:szCs w:val="20"/>
      </w:rPr>
    </w:pPr>
    <w:r w:rsidRPr="00506FBD">
      <w:rPr>
        <w:rFonts w:cs="Times New Roman"/>
        <w:sz w:val="20"/>
        <w:szCs w:val="20"/>
      </w:rPr>
      <w:t xml:space="preserve">Rev. </w:t>
    </w:r>
    <w:r>
      <w:rPr>
        <w:rFonts w:cs="Times New Roman"/>
        <w:sz w:val="20"/>
        <w:szCs w:val="20"/>
      </w:rPr>
      <w:t>6</w:t>
    </w:r>
    <w:r w:rsidRPr="00506FBD">
      <w:rPr>
        <w:rFonts w:cs="Times New Roman"/>
        <w:sz w:val="20"/>
        <w:szCs w:val="20"/>
      </w:rPr>
      <w:t>.0 – Final Text 201</w:t>
    </w:r>
    <w:r>
      <w:rPr>
        <w:rFonts w:cs="Times New Roman"/>
        <w:sz w:val="20"/>
        <w:szCs w:val="20"/>
      </w:rPr>
      <w:t>6-11-09</w:t>
    </w:r>
    <w:r w:rsidRPr="00506FBD">
      <w:rPr>
        <w:rFonts w:cs="Times New Roman"/>
        <w:sz w:val="20"/>
        <w:szCs w:val="20"/>
      </w:rPr>
      <w:t xml:space="preserve">                                </w:t>
    </w:r>
    <w:r w:rsidRPr="00506FBD">
      <w:rPr>
        <w:rStyle w:val="PageNumber"/>
        <w:rFonts w:cs="Times New Roman"/>
        <w:sz w:val="20"/>
        <w:szCs w:val="20"/>
      </w:rPr>
      <w:fldChar w:fldCharType="begin"/>
    </w:r>
    <w:r w:rsidRPr="00506FBD">
      <w:rPr>
        <w:rStyle w:val="PageNumber"/>
        <w:rFonts w:cs="Times New Roman"/>
        <w:sz w:val="20"/>
        <w:szCs w:val="20"/>
      </w:rPr>
      <w:instrText xml:space="preserve"> PAGE </w:instrText>
    </w:r>
    <w:r w:rsidRPr="00506FBD">
      <w:rPr>
        <w:rStyle w:val="PageNumber"/>
        <w:rFonts w:cs="Times New Roman"/>
        <w:sz w:val="20"/>
        <w:szCs w:val="20"/>
      </w:rPr>
      <w:fldChar w:fldCharType="separate"/>
    </w:r>
    <w:r w:rsidR="00594ACB">
      <w:rPr>
        <w:rStyle w:val="PageNumber"/>
        <w:rFonts w:cs="Times New Roman"/>
        <w:noProof/>
        <w:sz w:val="20"/>
        <w:szCs w:val="20"/>
      </w:rPr>
      <w:t>2</w:t>
    </w:r>
    <w:r w:rsidRPr="00506FBD">
      <w:rPr>
        <w:rStyle w:val="PageNumber"/>
        <w:rFonts w:cs="Times New Roman"/>
        <w:sz w:val="20"/>
        <w:szCs w:val="20"/>
      </w:rPr>
      <w:fldChar w:fldCharType="end"/>
    </w:r>
    <w:r w:rsidRPr="00506FBD">
      <w:rPr>
        <w:rFonts w:cs="Times New Roman"/>
        <w:sz w:val="20"/>
        <w:szCs w:val="20"/>
      </w:rPr>
      <w:t xml:space="preserve">                           Copyright © 201</w:t>
    </w:r>
    <w:r>
      <w:rPr>
        <w:rFonts w:cs="Times New Roman"/>
        <w:sz w:val="20"/>
        <w:szCs w:val="20"/>
      </w:rPr>
      <w:t>6</w:t>
    </w:r>
    <w:r w:rsidRPr="00506FBD">
      <w:rPr>
        <w:rFonts w:cs="Times New Roman"/>
        <w:sz w:val="20"/>
        <w:szCs w:val="20"/>
      </w:rPr>
      <w:t>: IHE International, Inc.</w:t>
    </w:r>
  </w:p>
  <w:p w14:paraId="56BFCAFA" w14:textId="77777777" w:rsidR="00A47063" w:rsidRPr="00A92110" w:rsidRDefault="00A47063" w:rsidP="00A92110">
    <w:pPr>
      <w:pStyle w:val="Footer"/>
      <w:rPr>
        <w:rFonts w:cs="Times New Roman"/>
        <w:sz w:val="20"/>
        <w:szCs w:val="20"/>
      </w:rPr>
    </w:pPr>
    <w:r w:rsidRPr="00506FBD">
      <w:rPr>
        <w:rFonts w:cs="Times New Roman"/>
        <w:sz w:val="20"/>
        <w:szCs w:val="20"/>
      </w:rPr>
      <w:t>Template Rev. 1.0 – 2014-07-01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31376" w14:textId="2778D946" w:rsidR="00A47063" w:rsidRDefault="00A47063" w:rsidP="00A92110">
    <w:pPr>
      <w:pStyle w:val="BodyText"/>
      <w:jc w:val="center"/>
    </w:pPr>
    <w:r w:rsidRPr="00C30B37">
      <w:t>Copyright © 20</w:t>
    </w:r>
    <w:r>
      <w:t>16</w:t>
    </w:r>
    <w:r w:rsidRPr="00C30B37">
      <w:t>: IHE International, Inc</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748AB" w14:textId="77777777" w:rsidR="00F22E0D" w:rsidRDefault="00F22E0D">
      <w:r>
        <w:separator/>
      </w:r>
    </w:p>
  </w:footnote>
  <w:footnote w:type="continuationSeparator" w:id="0">
    <w:p w14:paraId="2E85707E" w14:textId="77777777" w:rsidR="00F22E0D" w:rsidRDefault="00F22E0D">
      <w:r>
        <w:continuationSeparator/>
      </w:r>
    </w:p>
  </w:footnote>
  <w:footnote w:type="continuationNotice" w:id="1">
    <w:p w14:paraId="46805098" w14:textId="77777777" w:rsidR="00F22E0D" w:rsidRDefault="00F22E0D" w:rsidP="00B75A62">
      <w:pPr>
        <w:spacing w:line="240" w:lineRule="auto"/>
      </w:pPr>
    </w:p>
  </w:footnote>
  <w:footnote w:id="2">
    <w:p w14:paraId="67058F1F" w14:textId="77777777" w:rsidR="00A47063" w:rsidRDefault="00A47063">
      <w:pPr>
        <w:pStyle w:val="FootnoteText"/>
      </w:pPr>
      <w:r>
        <w:rPr>
          <w:rStyle w:val="FootnoteReference"/>
        </w:rPr>
        <w:footnoteRef/>
      </w:r>
      <w:r>
        <w:t xml:space="preserve"> HL7 </w:t>
      </w:r>
      <w:r w:rsidRPr="006021CC">
        <w:t>is the registered trademark of Health Level Seven International.</w:t>
      </w:r>
    </w:p>
  </w:footnote>
  <w:footnote w:id="3">
    <w:p w14:paraId="5B5094A4" w14:textId="77777777" w:rsidR="00A47063" w:rsidRDefault="00A47063">
      <w:pPr>
        <w:pStyle w:val="FootnoteText"/>
      </w:pPr>
      <w:r>
        <w:rPr>
          <w:rStyle w:val="FootnoteReference"/>
        </w:rPr>
        <w:footnoteRef/>
      </w:r>
      <w:r>
        <w:t xml:space="preserve"> </w:t>
      </w:r>
      <w:r w:rsidRPr="006021CC">
        <w:t>DICOM is the registered trademark of the National Electrical Manufacturers Association for its standards publications relating to digital communications of medical information.</w:t>
      </w:r>
    </w:p>
  </w:footnote>
  <w:footnote w:id="4">
    <w:p w14:paraId="3D634580" w14:textId="77777777" w:rsidR="00A47063" w:rsidRDefault="00A47063">
      <w:pPr>
        <w:pStyle w:val="FootnoteText"/>
      </w:pPr>
      <w:r>
        <w:rPr>
          <w:rStyle w:val="FootnoteReference"/>
        </w:rPr>
        <w:footnoteRef/>
      </w:r>
      <w:r>
        <w:t xml:space="preserve"> CDA </w:t>
      </w:r>
      <w:r w:rsidRPr="006021CC">
        <w:t>is the registered trademark of Health Level Seven International.</w:t>
      </w:r>
    </w:p>
  </w:footnote>
  <w:footnote w:id="5">
    <w:p w14:paraId="246E04E3" w14:textId="77777777" w:rsidR="00A47063" w:rsidRDefault="00A47063">
      <w:pPr>
        <w:autoSpaceDE w:val="0"/>
        <w:autoSpaceDN w:val="0"/>
        <w:adjustRightInd w:val="0"/>
      </w:pPr>
      <w:r>
        <w:rPr>
          <w:sz w:val="20"/>
          <w:vertAlign w:val="superscript"/>
        </w:rPr>
        <w:footnoteRef/>
      </w:r>
      <w:r>
        <w:t xml:space="preserve"> </w:t>
      </w:r>
      <w:r>
        <w:rPr>
          <w:sz w:val="20"/>
        </w:rPr>
        <w:t xml:space="preserve">The HL7 V2.6 IS data type is limited to 5 </w:t>
      </w:r>
      <w:proofErr w:type="spellStart"/>
      <w:r>
        <w:rPr>
          <w:sz w:val="20"/>
        </w:rPr>
        <w:t>chars</w:t>
      </w:r>
      <w:proofErr w:type="spellEnd"/>
      <w:r>
        <w:rPr>
          <w:sz w:val="20"/>
        </w:rPr>
        <w:t xml:space="preserve"> and so these mnemonics cannot be used. Although HL7 V2.7 replaces the IS datatype with the CWE datatype and longer mnemonics we need to restrict this to be compatible with HL7 V2.6 for now. OBX-8 can be a repeated field with ~ separators.</w:t>
      </w:r>
    </w:p>
  </w:footnote>
  <w:footnote w:id="6">
    <w:p w14:paraId="2BBE3396" w14:textId="77777777" w:rsidR="00A47063" w:rsidRDefault="00A47063" w:rsidP="0034511D">
      <w:pPr>
        <w:pStyle w:val="BodyText"/>
      </w:pPr>
    </w:p>
    <w:p w14:paraId="3ACDC108" w14:textId="77777777" w:rsidR="00A47063" w:rsidRDefault="00A47063" w:rsidP="0034511D">
      <w:pPr>
        <w:pStyle w:val="BodyText"/>
      </w:pPr>
    </w:p>
  </w:footnote>
  <w:footnote w:id="7">
    <w:p w14:paraId="02732AF3" w14:textId="77777777" w:rsidR="00A47063" w:rsidRDefault="00A47063" w:rsidP="00A32D52">
      <w:pPr>
        <w:autoSpaceDE w:val="0"/>
        <w:autoSpaceDN w:val="0"/>
        <w:adjustRightInd w:val="0"/>
      </w:pPr>
      <w:r>
        <w:rPr>
          <w:sz w:val="20"/>
          <w:vertAlign w:val="superscript"/>
        </w:rPr>
        <w:footnoteRef/>
      </w:r>
      <w:r>
        <w:t xml:space="preserve"> </w:t>
      </w:r>
      <w:r>
        <w:rPr>
          <w:sz w:val="20"/>
        </w:rPr>
        <w:t>The ‘EBWW’ code was defined in ISO/IEEE 11073-30200, indicating a local time-of-day clock that was manually set by the ‘eyeball and wristwatch’ method.</w:t>
      </w:r>
    </w:p>
  </w:footnote>
  <w:footnote w:id="8">
    <w:p w14:paraId="174353FE" w14:textId="62341F3B" w:rsidR="00A47063" w:rsidRDefault="00A47063" w:rsidP="00A32D52">
      <w:pPr>
        <w:autoSpaceDE w:val="0"/>
        <w:autoSpaceDN w:val="0"/>
        <w:adjustRightInd w:val="0"/>
      </w:pPr>
      <w:r>
        <w:rPr>
          <w:sz w:val="20"/>
          <w:vertAlign w:val="superscript"/>
        </w:rPr>
        <w:footnoteRef/>
      </w:r>
      <w:r>
        <w:t xml:space="preserve"> </w:t>
      </w:r>
      <w:r>
        <w:rPr>
          <w:sz w:val="20"/>
        </w:rPr>
        <w:t>The synchronization accuracy of the Bluetooth BTV1 clock to an absolute time reference should be reported using MDC_ATTR_TIME_HI_RES, and OBX-5 should contain the value of the BTV1 clock.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A3813" w14:textId="77777777" w:rsidR="00A47063" w:rsidRDefault="00A47063" w:rsidP="001466DF">
    <w:pPr>
      <w:pStyle w:val="BodyText"/>
    </w:pPr>
    <w:r>
      <w:t>IHE Patient Care Device Technical Framework, Vol. 2 (PCD TF-2): Transactions</w:t>
    </w:r>
  </w:p>
  <w:p w14:paraId="50E62783" w14:textId="77777777" w:rsidR="00A47063" w:rsidRDefault="00A47063" w:rsidP="001466DF">
    <w:pPr>
      <w:pStyle w:val="BodyText"/>
    </w:pPr>
    <w:r>
      <w:t>______________________________________________________________________________</w:t>
    </w:r>
  </w:p>
  <w:p w14:paraId="2886BB09" w14:textId="77777777" w:rsidR="00A47063" w:rsidRPr="0081118B" w:rsidRDefault="00A47063" w:rsidP="001466DF">
    <w:pPr>
      <w:pStyle w:val="Body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multilevel"/>
    <w:tmpl w:val="81EE219A"/>
    <w:lvl w:ilvl="0">
      <w:start w:val="1"/>
      <w:numFmt w:val="decimal"/>
      <w:pStyle w:val="ListNumber2"/>
      <w:lvlText w:val="%1."/>
      <w:lvlJc w:val="left"/>
      <w:pPr>
        <w:tabs>
          <w:tab w:val="num" w:pos="720"/>
        </w:tabs>
        <w:ind w:left="720" w:hanging="360"/>
      </w:pPr>
    </w:lvl>
    <w:lvl w:ilvl="1">
      <w:start w:val="9"/>
      <w:numFmt w:val="decimal"/>
      <w:isLgl/>
      <w:lvlText w:val="%1.%2"/>
      <w:lvlJc w:val="left"/>
      <w:pPr>
        <w:ind w:left="1470" w:hanging="1110"/>
      </w:pPr>
      <w:rPr>
        <w:rFonts w:hint="default"/>
      </w:rPr>
    </w:lvl>
    <w:lvl w:ilvl="2">
      <w:start w:val="4"/>
      <w:numFmt w:val="decimal"/>
      <w:isLgl/>
      <w:lvlText w:val="%1.%2.%3"/>
      <w:lvlJc w:val="left"/>
      <w:pPr>
        <w:ind w:left="1470" w:hanging="1110"/>
      </w:pPr>
      <w:rPr>
        <w:rFonts w:hint="default"/>
      </w:rPr>
    </w:lvl>
    <w:lvl w:ilvl="3">
      <w:start w:val="1"/>
      <w:numFmt w:val="decimal"/>
      <w:isLgl/>
      <w:lvlText w:val="%1.%2.%3.%4"/>
      <w:lvlJc w:val="left"/>
      <w:pPr>
        <w:ind w:left="1470" w:hanging="1110"/>
      </w:pPr>
      <w:rPr>
        <w:rFonts w:hint="default"/>
      </w:rPr>
    </w:lvl>
    <w:lvl w:ilvl="4">
      <w:start w:val="2"/>
      <w:numFmt w:val="decimal"/>
      <w:isLgl/>
      <w:lvlText w:val="%1.%2.%3.%4.%5"/>
      <w:lvlJc w:val="left"/>
      <w:pPr>
        <w:ind w:left="1470" w:hanging="1110"/>
      </w:pPr>
      <w:rPr>
        <w:rFonts w:hint="default"/>
      </w:rPr>
    </w:lvl>
    <w:lvl w:ilvl="5">
      <w:start w:val="2"/>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6261B8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9B"/>
    <w:multiLevelType w:val="hybridMultilevel"/>
    <w:tmpl w:val="E3643706"/>
    <w:lvl w:ilvl="0" w:tplc="2954FFB6">
      <w:start w:val="1"/>
      <w:numFmt w:val="bullet"/>
      <w:pStyle w:val="HL7IndentBulleted"/>
      <w:lvlText w:val="•"/>
      <w:lvlJc w:val="left"/>
      <w:pPr>
        <w:ind w:left="720" w:hanging="360"/>
      </w:pPr>
    </w:lvl>
    <w:lvl w:ilvl="1" w:tplc="5860D51E">
      <w:start w:val="1"/>
      <w:numFmt w:val="decimal"/>
      <w:lvlText w:val=""/>
      <w:lvlJc w:val="left"/>
      <w:rPr>
        <w:rFonts w:cs="Times New Roman"/>
      </w:rPr>
    </w:lvl>
    <w:lvl w:ilvl="2" w:tplc="90023B50">
      <w:start w:val="1"/>
      <w:numFmt w:val="decimal"/>
      <w:lvlText w:val=""/>
      <w:lvlJc w:val="left"/>
      <w:rPr>
        <w:rFonts w:cs="Times New Roman"/>
      </w:rPr>
    </w:lvl>
    <w:lvl w:ilvl="3" w:tplc="F9E2005A">
      <w:start w:val="1"/>
      <w:numFmt w:val="decimal"/>
      <w:lvlText w:val=""/>
      <w:lvlJc w:val="left"/>
      <w:rPr>
        <w:rFonts w:cs="Times New Roman"/>
      </w:rPr>
    </w:lvl>
    <w:lvl w:ilvl="4" w:tplc="FC366DF4">
      <w:start w:val="1"/>
      <w:numFmt w:val="decimal"/>
      <w:lvlText w:val=""/>
      <w:lvlJc w:val="left"/>
      <w:rPr>
        <w:rFonts w:cs="Times New Roman"/>
      </w:rPr>
    </w:lvl>
    <w:lvl w:ilvl="5" w:tplc="B4246788">
      <w:start w:val="1"/>
      <w:numFmt w:val="decimal"/>
      <w:lvlText w:val=""/>
      <w:lvlJc w:val="left"/>
      <w:rPr>
        <w:rFonts w:cs="Times New Roman"/>
      </w:rPr>
    </w:lvl>
    <w:lvl w:ilvl="6" w:tplc="55F88D36">
      <w:start w:val="1"/>
      <w:numFmt w:val="decimal"/>
      <w:lvlText w:val=""/>
      <w:lvlJc w:val="left"/>
      <w:rPr>
        <w:rFonts w:cs="Times New Roman"/>
      </w:rPr>
    </w:lvl>
    <w:lvl w:ilvl="7" w:tplc="B45A5264">
      <w:start w:val="1"/>
      <w:numFmt w:val="decimal"/>
      <w:lvlText w:val=""/>
      <w:lvlJc w:val="left"/>
      <w:rPr>
        <w:rFonts w:cs="Times New Roman"/>
      </w:rPr>
    </w:lvl>
    <w:lvl w:ilvl="8" w:tplc="47E2241C">
      <w:start w:val="1"/>
      <w:numFmt w:val="decimal"/>
      <w:lvlText w:val=""/>
      <w:lvlJc w:val="left"/>
      <w:rPr>
        <w:rFonts w:cs="Times New Roman"/>
      </w:rPr>
    </w:lvl>
  </w:abstractNum>
  <w:abstractNum w:abstractNumId="11">
    <w:nsid w:val="02DA01E6"/>
    <w:multiLevelType w:val="hybridMultilevel"/>
    <w:tmpl w:val="9DF0A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85B4C61"/>
    <w:multiLevelType w:val="multilevel"/>
    <w:tmpl w:val="E61C56E8"/>
    <w:styleLink w:val="Style1"/>
    <w:lvl w:ilvl="0">
      <w:numFmt w:val="decimal"/>
      <w:pStyle w:val="ColorfulList-Accent1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A394CF8"/>
    <w:multiLevelType w:val="hybridMultilevel"/>
    <w:tmpl w:val="118EC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C9726CE"/>
    <w:multiLevelType w:val="hybridMultilevel"/>
    <w:tmpl w:val="CEB46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4E07B10"/>
    <w:multiLevelType w:val="multilevel"/>
    <w:tmpl w:val="E0466DB8"/>
    <w:numStyleLink w:val="AppendixHeadingList"/>
  </w:abstractNum>
  <w:abstractNum w:abstractNumId="16">
    <w:nsid w:val="1C4711F9"/>
    <w:multiLevelType w:val="hybridMultilevel"/>
    <w:tmpl w:val="42C03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EB24562"/>
    <w:multiLevelType w:val="multilevel"/>
    <w:tmpl w:val="657844B0"/>
    <w:styleLink w:val="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nsid w:val="29031D95"/>
    <w:multiLevelType w:val="hybridMultilevel"/>
    <w:tmpl w:val="40A20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C2D6FD1"/>
    <w:multiLevelType w:val="multilevel"/>
    <w:tmpl w:val="EB3E382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0CB05CB"/>
    <w:multiLevelType w:val="multilevel"/>
    <w:tmpl w:val="F2E4CA50"/>
    <w:lvl w:ilvl="0">
      <w:numFmt w:val="decimal"/>
      <w:pStyle w:val="CommentTex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85C663C"/>
    <w:multiLevelType w:val="hybridMultilevel"/>
    <w:tmpl w:val="C1765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1B92499"/>
    <w:multiLevelType w:val="multilevel"/>
    <w:tmpl w:val="E61C56E8"/>
    <w:numStyleLink w:val="Style1"/>
  </w:abstractNum>
  <w:abstractNum w:abstractNumId="23">
    <w:nsid w:val="43A015CE"/>
    <w:multiLevelType w:val="multilevel"/>
    <w:tmpl w:val="E0466DB8"/>
    <w:styleLink w:val="AppendixHeadingList"/>
    <w:lvl w:ilvl="0">
      <w:start w:val="1"/>
      <w:numFmt w:val="upperLetter"/>
      <w:pStyle w:val="AppendixHeading1"/>
      <w:suff w:val="space"/>
      <w:lvlText w:val="Appendix %1"/>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nsid w:val="48E06FDD"/>
    <w:multiLevelType w:val="multilevel"/>
    <w:tmpl w:val="657844B0"/>
    <w:numStyleLink w:val="Headings"/>
  </w:abstractNum>
  <w:abstractNum w:abstractNumId="25">
    <w:nsid w:val="507320B0"/>
    <w:multiLevelType w:val="hybridMultilevel"/>
    <w:tmpl w:val="9DF0A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5A8433D"/>
    <w:multiLevelType w:val="hybridMultilevel"/>
    <w:tmpl w:val="73F01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62D1F13"/>
    <w:multiLevelType w:val="multilevel"/>
    <w:tmpl w:val="E05A7F0A"/>
    <w:styleLink w:val="HeadingsListStyl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0"/>
  </w:num>
  <w:num w:numId="3">
    <w:abstractNumId w:val="27"/>
  </w:num>
  <w:num w:numId="4">
    <w:abstractNumId w:val="12"/>
  </w:num>
  <w:num w:numId="5">
    <w:abstractNumId w:val="22"/>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
    <w:lvlOverride w:ilvl="0">
      <w:startOverride w:val="1"/>
    </w:lvlOverride>
  </w:num>
  <w:num w:numId="18">
    <w:abstractNumId w:val="17"/>
  </w:num>
  <w:num w:numId="19">
    <w:abstractNumId w:val="23"/>
  </w:num>
  <w:num w:numId="20">
    <w:abstractNumId w:val="15"/>
  </w:num>
  <w:num w:numId="21">
    <w:abstractNumId w:val="14"/>
  </w:num>
  <w:num w:numId="22">
    <w:abstractNumId w:val="13"/>
  </w:num>
  <w:num w:numId="23">
    <w:abstractNumId w:val="24"/>
  </w:num>
  <w:num w:numId="24">
    <w:abstractNumId w:val="15"/>
  </w:num>
  <w:num w:numId="25">
    <w:abstractNumId w:val="24"/>
  </w:num>
  <w:num w:numId="26">
    <w:abstractNumId w:val="3"/>
    <w:lvlOverride w:ilvl="0">
      <w:startOverride w:val="1"/>
    </w:lvlOverride>
    <w:lvlOverride w:ilvl="1">
      <w:startOverride w:val="9"/>
    </w:lvlOverride>
    <w:lvlOverride w:ilvl="2">
      <w:startOverride w:val="4"/>
    </w:lvlOverride>
    <w:lvlOverride w:ilvl="3">
      <w:startOverride w:val="1"/>
    </w:lvlOverride>
    <w:lvlOverride w:ilvl="4">
      <w:startOverride w:val="2"/>
    </w:lvlOverride>
    <w:lvlOverride w:ilvl="5">
      <w:startOverride w:val="2"/>
    </w:lvlOverride>
    <w:lvlOverride w:ilvl="6">
      <w:startOverride w:val="1"/>
    </w:lvlOverride>
    <w:lvlOverride w:ilvl="7">
      <w:startOverride w:val="1"/>
    </w:lvlOverride>
    <w:lvlOverride w:ilvl="8">
      <w:startOverride w:val="1"/>
    </w:lvlOverride>
  </w:num>
  <w:num w:numId="27">
    <w:abstractNumId w:val="24"/>
  </w:num>
  <w:num w:numId="28">
    <w:abstractNumId w:val="15"/>
  </w:num>
  <w:num w:numId="29">
    <w:abstractNumId w:val="1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bordersDoNotSurroundHeader/>
  <w:bordersDoNotSurroundFooter/>
  <w:proofState w:spelling="clean" w:grammar="clean"/>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855"/>
    <w:rsid w:val="00000A84"/>
    <w:rsid w:val="00001023"/>
    <w:rsid w:val="000032C9"/>
    <w:rsid w:val="000047AE"/>
    <w:rsid w:val="000102D6"/>
    <w:rsid w:val="00012AD5"/>
    <w:rsid w:val="000166DD"/>
    <w:rsid w:val="00021767"/>
    <w:rsid w:val="00022016"/>
    <w:rsid w:val="00024943"/>
    <w:rsid w:val="00031C29"/>
    <w:rsid w:val="00033FC2"/>
    <w:rsid w:val="00035DED"/>
    <w:rsid w:val="000439B1"/>
    <w:rsid w:val="00044885"/>
    <w:rsid w:val="00044ECC"/>
    <w:rsid w:val="0005027F"/>
    <w:rsid w:val="000519C1"/>
    <w:rsid w:val="00062272"/>
    <w:rsid w:val="00064DB9"/>
    <w:rsid w:val="00065105"/>
    <w:rsid w:val="00067307"/>
    <w:rsid w:val="00077EF1"/>
    <w:rsid w:val="00081513"/>
    <w:rsid w:val="000818C2"/>
    <w:rsid w:val="00085AD9"/>
    <w:rsid w:val="00086C44"/>
    <w:rsid w:val="000A2B21"/>
    <w:rsid w:val="000A363B"/>
    <w:rsid w:val="000A5525"/>
    <w:rsid w:val="000A5604"/>
    <w:rsid w:val="000A7ADE"/>
    <w:rsid w:val="000B0875"/>
    <w:rsid w:val="000B3A40"/>
    <w:rsid w:val="000B42A1"/>
    <w:rsid w:val="000C046B"/>
    <w:rsid w:val="000D15D7"/>
    <w:rsid w:val="000D58F0"/>
    <w:rsid w:val="000D6B00"/>
    <w:rsid w:val="000E02A5"/>
    <w:rsid w:val="000E36C3"/>
    <w:rsid w:val="000E62AE"/>
    <w:rsid w:val="000F208B"/>
    <w:rsid w:val="000F7A61"/>
    <w:rsid w:val="00100CA2"/>
    <w:rsid w:val="001060A2"/>
    <w:rsid w:val="001116DE"/>
    <w:rsid w:val="00112DB3"/>
    <w:rsid w:val="00113C9C"/>
    <w:rsid w:val="00115CB5"/>
    <w:rsid w:val="00116FF2"/>
    <w:rsid w:val="00123C7B"/>
    <w:rsid w:val="00123F43"/>
    <w:rsid w:val="00125200"/>
    <w:rsid w:val="00125C8F"/>
    <w:rsid w:val="0012636E"/>
    <w:rsid w:val="0012698E"/>
    <w:rsid w:val="00130543"/>
    <w:rsid w:val="00133872"/>
    <w:rsid w:val="00136B08"/>
    <w:rsid w:val="00137115"/>
    <w:rsid w:val="001371EA"/>
    <w:rsid w:val="001408A0"/>
    <w:rsid w:val="00144946"/>
    <w:rsid w:val="001466DF"/>
    <w:rsid w:val="001501FA"/>
    <w:rsid w:val="001535AF"/>
    <w:rsid w:val="00153B19"/>
    <w:rsid w:val="00156753"/>
    <w:rsid w:val="001632F8"/>
    <w:rsid w:val="00166EF7"/>
    <w:rsid w:val="00167949"/>
    <w:rsid w:val="00170D38"/>
    <w:rsid w:val="001711A5"/>
    <w:rsid w:val="0017202E"/>
    <w:rsid w:val="0018204B"/>
    <w:rsid w:val="00185E26"/>
    <w:rsid w:val="00185E79"/>
    <w:rsid w:val="001915B9"/>
    <w:rsid w:val="0019314D"/>
    <w:rsid w:val="001A1DD9"/>
    <w:rsid w:val="001A4392"/>
    <w:rsid w:val="001A58D4"/>
    <w:rsid w:val="001A6186"/>
    <w:rsid w:val="001A673A"/>
    <w:rsid w:val="001B6A17"/>
    <w:rsid w:val="001C2E4D"/>
    <w:rsid w:val="001C570D"/>
    <w:rsid w:val="001D0318"/>
    <w:rsid w:val="001D0767"/>
    <w:rsid w:val="001D3EF8"/>
    <w:rsid w:val="001E1150"/>
    <w:rsid w:val="001E1AC6"/>
    <w:rsid w:val="001F2D3C"/>
    <w:rsid w:val="001F5A5C"/>
    <w:rsid w:val="00200052"/>
    <w:rsid w:val="00204515"/>
    <w:rsid w:val="00205B3C"/>
    <w:rsid w:val="00205E9F"/>
    <w:rsid w:val="00214C1C"/>
    <w:rsid w:val="00217414"/>
    <w:rsid w:val="002176A5"/>
    <w:rsid w:val="00221AE7"/>
    <w:rsid w:val="002241B6"/>
    <w:rsid w:val="00225602"/>
    <w:rsid w:val="00227594"/>
    <w:rsid w:val="0023286C"/>
    <w:rsid w:val="00235CEC"/>
    <w:rsid w:val="00236FCF"/>
    <w:rsid w:val="00240C9C"/>
    <w:rsid w:val="00242B41"/>
    <w:rsid w:val="00246789"/>
    <w:rsid w:val="00247E12"/>
    <w:rsid w:val="0025002A"/>
    <w:rsid w:val="00250B1F"/>
    <w:rsid w:val="00254205"/>
    <w:rsid w:val="00254D17"/>
    <w:rsid w:val="00257A60"/>
    <w:rsid w:val="002617DB"/>
    <w:rsid w:val="00264692"/>
    <w:rsid w:val="00264DBA"/>
    <w:rsid w:val="00265176"/>
    <w:rsid w:val="00267F2A"/>
    <w:rsid w:val="00273EF2"/>
    <w:rsid w:val="00275046"/>
    <w:rsid w:val="002826FA"/>
    <w:rsid w:val="0028379E"/>
    <w:rsid w:val="00283A4C"/>
    <w:rsid w:val="00283FC3"/>
    <w:rsid w:val="0028464C"/>
    <w:rsid w:val="00285EFB"/>
    <w:rsid w:val="00286499"/>
    <w:rsid w:val="00286763"/>
    <w:rsid w:val="002924C0"/>
    <w:rsid w:val="00295F1B"/>
    <w:rsid w:val="00295F78"/>
    <w:rsid w:val="00296955"/>
    <w:rsid w:val="002A190C"/>
    <w:rsid w:val="002A3F18"/>
    <w:rsid w:val="002A42F5"/>
    <w:rsid w:val="002B062D"/>
    <w:rsid w:val="002B1378"/>
    <w:rsid w:val="002B3DC0"/>
    <w:rsid w:val="002B53BA"/>
    <w:rsid w:val="002B686F"/>
    <w:rsid w:val="002C051E"/>
    <w:rsid w:val="002C19C3"/>
    <w:rsid w:val="002C2B90"/>
    <w:rsid w:val="002C4C2A"/>
    <w:rsid w:val="002D1895"/>
    <w:rsid w:val="002D22C9"/>
    <w:rsid w:val="002E102A"/>
    <w:rsid w:val="002E1A10"/>
    <w:rsid w:val="002E3ED0"/>
    <w:rsid w:val="002E6C5E"/>
    <w:rsid w:val="002E6FDC"/>
    <w:rsid w:val="002E782A"/>
    <w:rsid w:val="002E7B88"/>
    <w:rsid w:val="002F0ADB"/>
    <w:rsid w:val="002F16E3"/>
    <w:rsid w:val="002F16FE"/>
    <w:rsid w:val="002F241F"/>
    <w:rsid w:val="002F3FF7"/>
    <w:rsid w:val="002F745D"/>
    <w:rsid w:val="00301745"/>
    <w:rsid w:val="003019C5"/>
    <w:rsid w:val="00301FD0"/>
    <w:rsid w:val="003024C8"/>
    <w:rsid w:val="00303506"/>
    <w:rsid w:val="00305080"/>
    <w:rsid w:val="00307764"/>
    <w:rsid w:val="00313CCE"/>
    <w:rsid w:val="00330E11"/>
    <w:rsid w:val="00331638"/>
    <w:rsid w:val="003353D3"/>
    <w:rsid w:val="00336750"/>
    <w:rsid w:val="0034367E"/>
    <w:rsid w:val="0034511D"/>
    <w:rsid w:val="003469A7"/>
    <w:rsid w:val="00346BD0"/>
    <w:rsid w:val="00351ED7"/>
    <w:rsid w:val="00353E05"/>
    <w:rsid w:val="003570BC"/>
    <w:rsid w:val="0037008C"/>
    <w:rsid w:val="00371D46"/>
    <w:rsid w:val="0037233D"/>
    <w:rsid w:val="003746C3"/>
    <w:rsid w:val="003761A8"/>
    <w:rsid w:val="00376620"/>
    <w:rsid w:val="00383DAD"/>
    <w:rsid w:val="00386C6C"/>
    <w:rsid w:val="0039029B"/>
    <w:rsid w:val="00391418"/>
    <w:rsid w:val="00391747"/>
    <w:rsid w:val="003962DD"/>
    <w:rsid w:val="003A256D"/>
    <w:rsid w:val="003A3D68"/>
    <w:rsid w:val="003A64E3"/>
    <w:rsid w:val="003A7621"/>
    <w:rsid w:val="003A7D86"/>
    <w:rsid w:val="003B0FA4"/>
    <w:rsid w:val="003C0409"/>
    <w:rsid w:val="003C0F9E"/>
    <w:rsid w:val="003C1D89"/>
    <w:rsid w:val="003C5B97"/>
    <w:rsid w:val="003D003E"/>
    <w:rsid w:val="003D16A3"/>
    <w:rsid w:val="003D4971"/>
    <w:rsid w:val="003D7138"/>
    <w:rsid w:val="003E0620"/>
    <w:rsid w:val="003E1B4E"/>
    <w:rsid w:val="003E7A21"/>
    <w:rsid w:val="003F5C0B"/>
    <w:rsid w:val="003F7F45"/>
    <w:rsid w:val="00403636"/>
    <w:rsid w:val="00404616"/>
    <w:rsid w:val="0040502E"/>
    <w:rsid w:val="0040793F"/>
    <w:rsid w:val="00410780"/>
    <w:rsid w:val="00411936"/>
    <w:rsid w:val="004119E0"/>
    <w:rsid w:val="00412293"/>
    <w:rsid w:val="004124D6"/>
    <w:rsid w:val="00414594"/>
    <w:rsid w:val="00424346"/>
    <w:rsid w:val="00424AE4"/>
    <w:rsid w:val="00424D92"/>
    <w:rsid w:val="00430F57"/>
    <w:rsid w:val="0044113C"/>
    <w:rsid w:val="00444B8C"/>
    <w:rsid w:val="00446183"/>
    <w:rsid w:val="00450E3E"/>
    <w:rsid w:val="00451129"/>
    <w:rsid w:val="00452006"/>
    <w:rsid w:val="00453F76"/>
    <w:rsid w:val="004574FE"/>
    <w:rsid w:val="004608B6"/>
    <w:rsid w:val="004609CD"/>
    <w:rsid w:val="0046625E"/>
    <w:rsid w:val="00467BFE"/>
    <w:rsid w:val="00470496"/>
    <w:rsid w:val="0047502B"/>
    <w:rsid w:val="00477062"/>
    <w:rsid w:val="00480879"/>
    <w:rsid w:val="004824A8"/>
    <w:rsid w:val="0048497C"/>
    <w:rsid w:val="00485905"/>
    <w:rsid w:val="00490763"/>
    <w:rsid w:val="00493141"/>
    <w:rsid w:val="00496066"/>
    <w:rsid w:val="004A497D"/>
    <w:rsid w:val="004A7AC0"/>
    <w:rsid w:val="004B004B"/>
    <w:rsid w:val="004C1C83"/>
    <w:rsid w:val="004C49BE"/>
    <w:rsid w:val="004C5906"/>
    <w:rsid w:val="004C5D28"/>
    <w:rsid w:val="004C60BF"/>
    <w:rsid w:val="004C720B"/>
    <w:rsid w:val="004E4498"/>
    <w:rsid w:val="004E5351"/>
    <w:rsid w:val="004E547A"/>
    <w:rsid w:val="005032ED"/>
    <w:rsid w:val="00504C30"/>
    <w:rsid w:val="00506166"/>
    <w:rsid w:val="00506FBD"/>
    <w:rsid w:val="00513A74"/>
    <w:rsid w:val="0052109C"/>
    <w:rsid w:val="005253AB"/>
    <w:rsid w:val="00526563"/>
    <w:rsid w:val="00527019"/>
    <w:rsid w:val="00531785"/>
    <w:rsid w:val="005333EE"/>
    <w:rsid w:val="00534810"/>
    <w:rsid w:val="00542F89"/>
    <w:rsid w:val="00557CF6"/>
    <w:rsid w:val="00560D31"/>
    <w:rsid w:val="00563DCF"/>
    <w:rsid w:val="0056463F"/>
    <w:rsid w:val="00567B21"/>
    <w:rsid w:val="005709A4"/>
    <w:rsid w:val="00573433"/>
    <w:rsid w:val="005741A0"/>
    <w:rsid w:val="00576EDB"/>
    <w:rsid w:val="00583053"/>
    <w:rsid w:val="00585576"/>
    <w:rsid w:val="00591F6E"/>
    <w:rsid w:val="0059237F"/>
    <w:rsid w:val="005926E9"/>
    <w:rsid w:val="00593BE6"/>
    <w:rsid w:val="00594ACB"/>
    <w:rsid w:val="00596708"/>
    <w:rsid w:val="00596EBF"/>
    <w:rsid w:val="005A4CB1"/>
    <w:rsid w:val="005A6CE9"/>
    <w:rsid w:val="005B313C"/>
    <w:rsid w:val="005B47DF"/>
    <w:rsid w:val="005B77EE"/>
    <w:rsid w:val="005C17EC"/>
    <w:rsid w:val="005C34E8"/>
    <w:rsid w:val="005D2F26"/>
    <w:rsid w:val="005D5A16"/>
    <w:rsid w:val="005D79DE"/>
    <w:rsid w:val="005E1C84"/>
    <w:rsid w:val="005E1DC7"/>
    <w:rsid w:val="005F16F9"/>
    <w:rsid w:val="005F2DA6"/>
    <w:rsid w:val="005F401D"/>
    <w:rsid w:val="005F597F"/>
    <w:rsid w:val="005F5A47"/>
    <w:rsid w:val="006014EE"/>
    <w:rsid w:val="00601D25"/>
    <w:rsid w:val="006021CC"/>
    <w:rsid w:val="006101D3"/>
    <w:rsid w:val="00611115"/>
    <w:rsid w:val="00614713"/>
    <w:rsid w:val="00621AD9"/>
    <w:rsid w:val="00630ABB"/>
    <w:rsid w:val="00640381"/>
    <w:rsid w:val="0064158E"/>
    <w:rsid w:val="00646289"/>
    <w:rsid w:val="00646FD3"/>
    <w:rsid w:val="0065066B"/>
    <w:rsid w:val="00657D9F"/>
    <w:rsid w:val="00660950"/>
    <w:rsid w:val="0066360D"/>
    <w:rsid w:val="006649D9"/>
    <w:rsid w:val="00670F96"/>
    <w:rsid w:val="00674011"/>
    <w:rsid w:val="00675F82"/>
    <w:rsid w:val="00681240"/>
    <w:rsid w:val="006833FF"/>
    <w:rsid w:val="00687460"/>
    <w:rsid w:val="0069296E"/>
    <w:rsid w:val="006933A5"/>
    <w:rsid w:val="00693DA1"/>
    <w:rsid w:val="00694D54"/>
    <w:rsid w:val="00696289"/>
    <w:rsid w:val="006A0318"/>
    <w:rsid w:val="006A2ADD"/>
    <w:rsid w:val="006A4D1A"/>
    <w:rsid w:val="006B0708"/>
    <w:rsid w:val="006B1888"/>
    <w:rsid w:val="006B68F1"/>
    <w:rsid w:val="006B7942"/>
    <w:rsid w:val="006C0E8E"/>
    <w:rsid w:val="006C221A"/>
    <w:rsid w:val="006C4608"/>
    <w:rsid w:val="006C4856"/>
    <w:rsid w:val="006D07B7"/>
    <w:rsid w:val="006D4433"/>
    <w:rsid w:val="006D48A4"/>
    <w:rsid w:val="006D552F"/>
    <w:rsid w:val="006D613E"/>
    <w:rsid w:val="006D6592"/>
    <w:rsid w:val="006D73DE"/>
    <w:rsid w:val="006D7FD4"/>
    <w:rsid w:val="006E20D6"/>
    <w:rsid w:val="006F068D"/>
    <w:rsid w:val="006F789F"/>
    <w:rsid w:val="006F7DBC"/>
    <w:rsid w:val="006F7F52"/>
    <w:rsid w:val="00700617"/>
    <w:rsid w:val="007017FC"/>
    <w:rsid w:val="00701AF7"/>
    <w:rsid w:val="00703D8F"/>
    <w:rsid w:val="0070402F"/>
    <w:rsid w:val="00710F05"/>
    <w:rsid w:val="007115F5"/>
    <w:rsid w:val="00711FFF"/>
    <w:rsid w:val="007214E4"/>
    <w:rsid w:val="00724EB3"/>
    <w:rsid w:val="0073090B"/>
    <w:rsid w:val="00732596"/>
    <w:rsid w:val="00734BC3"/>
    <w:rsid w:val="00736906"/>
    <w:rsid w:val="00741817"/>
    <w:rsid w:val="00741C54"/>
    <w:rsid w:val="00742243"/>
    <w:rsid w:val="007436FF"/>
    <w:rsid w:val="00744F22"/>
    <w:rsid w:val="0075042C"/>
    <w:rsid w:val="007526A3"/>
    <w:rsid w:val="0075308A"/>
    <w:rsid w:val="007600B9"/>
    <w:rsid w:val="00761B9B"/>
    <w:rsid w:val="00771A96"/>
    <w:rsid w:val="0077204B"/>
    <w:rsid w:val="0077381D"/>
    <w:rsid w:val="00773986"/>
    <w:rsid w:val="007805FF"/>
    <w:rsid w:val="007822F8"/>
    <w:rsid w:val="00784D15"/>
    <w:rsid w:val="007936DE"/>
    <w:rsid w:val="007978F7"/>
    <w:rsid w:val="007A6B87"/>
    <w:rsid w:val="007B21C7"/>
    <w:rsid w:val="007B28E5"/>
    <w:rsid w:val="007B44D8"/>
    <w:rsid w:val="007B4C17"/>
    <w:rsid w:val="007B51D2"/>
    <w:rsid w:val="007C0ACA"/>
    <w:rsid w:val="007C22C1"/>
    <w:rsid w:val="007C53A1"/>
    <w:rsid w:val="007C55E3"/>
    <w:rsid w:val="007C6AFA"/>
    <w:rsid w:val="007D32B5"/>
    <w:rsid w:val="007E06A3"/>
    <w:rsid w:val="007E095D"/>
    <w:rsid w:val="007E3A28"/>
    <w:rsid w:val="007E3D39"/>
    <w:rsid w:val="007E6EC2"/>
    <w:rsid w:val="007E7F91"/>
    <w:rsid w:val="007F3216"/>
    <w:rsid w:val="007F34D4"/>
    <w:rsid w:val="007F67EB"/>
    <w:rsid w:val="00805168"/>
    <w:rsid w:val="00805BA1"/>
    <w:rsid w:val="00805FC3"/>
    <w:rsid w:val="00806C6B"/>
    <w:rsid w:val="0081118B"/>
    <w:rsid w:val="008123A8"/>
    <w:rsid w:val="00812475"/>
    <w:rsid w:val="00813541"/>
    <w:rsid w:val="00814FDF"/>
    <w:rsid w:val="00815FAB"/>
    <w:rsid w:val="00822CCB"/>
    <w:rsid w:val="0082741E"/>
    <w:rsid w:val="008343B4"/>
    <w:rsid w:val="008345CC"/>
    <w:rsid w:val="0083495B"/>
    <w:rsid w:val="008430DB"/>
    <w:rsid w:val="00843545"/>
    <w:rsid w:val="008465AC"/>
    <w:rsid w:val="00852E72"/>
    <w:rsid w:val="00855E3C"/>
    <w:rsid w:val="00861F2A"/>
    <w:rsid w:val="00862D66"/>
    <w:rsid w:val="00863E9C"/>
    <w:rsid w:val="00864173"/>
    <w:rsid w:val="00864BEB"/>
    <w:rsid w:val="008677A4"/>
    <w:rsid w:val="008679BF"/>
    <w:rsid w:val="00867DE0"/>
    <w:rsid w:val="0087008C"/>
    <w:rsid w:val="00871B1F"/>
    <w:rsid w:val="00872BF9"/>
    <w:rsid w:val="00880887"/>
    <w:rsid w:val="00881CB5"/>
    <w:rsid w:val="008919B9"/>
    <w:rsid w:val="00892C12"/>
    <w:rsid w:val="00892C57"/>
    <w:rsid w:val="00895208"/>
    <w:rsid w:val="00897F1A"/>
    <w:rsid w:val="008A47FB"/>
    <w:rsid w:val="008B1957"/>
    <w:rsid w:val="008B70D7"/>
    <w:rsid w:val="008C0E24"/>
    <w:rsid w:val="008C3E59"/>
    <w:rsid w:val="008C6449"/>
    <w:rsid w:val="008C78EC"/>
    <w:rsid w:val="008D1511"/>
    <w:rsid w:val="008E18BD"/>
    <w:rsid w:val="008E3695"/>
    <w:rsid w:val="00902A4B"/>
    <w:rsid w:val="0090340D"/>
    <w:rsid w:val="0091263F"/>
    <w:rsid w:val="00913212"/>
    <w:rsid w:val="009141B3"/>
    <w:rsid w:val="009167AE"/>
    <w:rsid w:val="00916BBE"/>
    <w:rsid w:val="00917728"/>
    <w:rsid w:val="009233C8"/>
    <w:rsid w:val="009239AD"/>
    <w:rsid w:val="00927537"/>
    <w:rsid w:val="00945224"/>
    <w:rsid w:val="00947B25"/>
    <w:rsid w:val="009536D7"/>
    <w:rsid w:val="00957489"/>
    <w:rsid w:val="009622F0"/>
    <w:rsid w:val="009624F6"/>
    <w:rsid w:val="009629BD"/>
    <w:rsid w:val="009640BC"/>
    <w:rsid w:val="009642E4"/>
    <w:rsid w:val="0096715B"/>
    <w:rsid w:val="00972FDD"/>
    <w:rsid w:val="009730CB"/>
    <w:rsid w:val="00982236"/>
    <w:rsid w:val="00987C65"/>
    <w:rsid w:val="00990BCF"/>
    <w:rsid w:val="00990F3E"/>
    <w:rsid w:val="00991ED6"/>
    <w:rsid w:val="00993CC0"/>
    <w:rsid w:val="00993D66"/>
    <w:rsid w:val="00995105"/>
    <w:rsid w:val="00995849"/>
    <w:rsid w:val="00997BF8"/>
    <w:rsid w:val="009A0495"/>
    <w:rsid w:val="009A35CA"/>
    <w:rsid w:val="009A43AC"/>
    <w:rsid w:val="009A5E2F"/>
    <w:rsid w:val="009B10B7"/>
    <w:rsid w:val="009B6563"/>
    <w:rsid w:val="009C0DFD"/>
    <w:rsid w:val="009C2EBF"/>
    <w:rsid w:val="009C3179"/>
    <w:rsid w:val="009C4A84"/>
    <w:rsid w:val="009D16B6"/>
    <w:rsid w:val="009D1F0A"/>
    <w:rsid w:val="009D387F"/>
    <w:rsid w:val="009D5C7F"/>
    <w:rsid w:val="009D6627"/>
    <w:rsid w:val="009E2B46"/>
    <w:rsid w:val="009E3628"/>
    <w:rsid w:val="009E4111"/>
    <w:rsid w:val="009F4303"/>
    <w:rsid w:val="009F71CB"/>
    <w:rsid w:val="00A01166"/>
    <w:rsid w:val="00A0187E"/>
    <w:rsid w:val="00A06F9A"/>
    <w:rsid w:val="00A1351F"/>
    <w:rsid w:val="00A1424C"/>
    <w:rsid w:val="00A1645A"/>
    <w:rsid w:val="00A17802"/>
    <w:rsid w:val="00A17D16"/>
    <w:rsid w:val="00A22356"/>
    <w:rsid w:val="00A23076"/>
    <w:rsid w:val="00A25FE4"/>
    <w:rsid w:val="00A32D52"/>
    <w:rsid w:val="00A334CD"/>
    <w:rsid w:val="00A34843"/>
    <w:rsid w:val="00A400F1"/>
    <w:rsid w:val="00A4326F"/>
    <w:rsid w:val="00A4475D"/>
    <w:rsid w:val="00A47063"/>
    <w:rsid w:val="00A6278B"/>
    <w:rsid w:val="00A717B2"/>
    <w:rsid w:val="00A7620D"/>
    <w:rsid w:val="00A80B91"/>
    <w:rsid w:val="00A82740"/>
    <w:rsid w:val="00A83543"/>
    <w:rsid w:val="00A83C87"/>
    <w:rsid w:val="00A85A43"/>
    <w:rsid w:val="00A86910"/>
    <w:rsid w:val="00A87C9A"/>
    <w:rsid w:val="00A91B0D"/>
    <w:rsid w:val="00A92110"/>
    <w:rsid w:val="00A92400"/>
    <w:rsid w:val="00A9614E"/>
    <w:rsid w:val="00A975EB"/>
    <w:rsid w:val="00AA1492"/>
    <w:rsid w:val="00AA383B"/>
    <w:rsid w:val="00AA56EE"/>
    <w:rsid w:val="00AB11B5"/>
    <w:rsid w:val="00AC1081"/>
    <w:rsid w:val="00AC559F"/>
    <w:rsid w:val="00AC5FA6"/>
    <w:rsid w:val="00AC79B3"/>
    <w:rsid w:val="00AC7B6C"/>
    <w:rsid w:val="00AD0552"/>
    <w:rsid w:val="00AE3D03"/>
    <w:rsid w:val="00AE6681"/>
    <w:rsid w:val="00AE6A47"/>
    <w:rsid w:val="00AE7908"/>
    <w:rsid w:val="00AF07D0"/>
    <w:rsid w:val="00AF4ED1"/>
    <w:rsid w:val="00AF7F19"/>
    <w:rsid w:val="00B006D3"/>
    <w:rsid w:val="00B00D48"/>
    <w:rsid w:val="00B018C1"/>
    <w:rsid w:val="00B01EBB"/>
    <w:rsid w:val="00B054A1"/>
    <w:rsid w:val="00B07DBC"/>
    <w:rsid w:val="00B10663"/>
    <w:rsid w:val="00B11855"/>
    <w:rsid w:val="00B15BAF"/>
    <w:rsid w:val="00B23A41"/>
    <w:rsid w:val="00B27426"/>
    <w:rsid w:val="00B278C4"/>
    <w:rsid w:val="00B3125A"/>
    <w:rsid w:val="00B3430A"/>
    <w:rsid w:val="00B34FD5"/>
    <w:rsid w:val="00B36450"/>
    <w:rsid w:val="00B37DF5"/>
    <w:rsid w:val="00B40084"/>
    <w:rsid w:val="00B40222"/>
    <w:rsid w:val="00B43978"/>
    <w:rsid w:val="00B500AC"/>
    <w:rsid w:val="00B50B8A"/>
    <w:rsid w:val="00B520F3"/>
    <w:rsid w:val="00B617F4"/>
    <w:rsid w:val="00B627FB"/>
    <w:rsid w:val="00B62B28"/>
    <w:rsid w:val="00B74AE3"/>
    <w:rsid w:val="00B758AA"/>
    <w:rsid w:val="00B75A62"/>
    <w:rsid w:val="00B762D3"/>
    <w:rsid w:val="00B806D7"/>
    <w:rsid w:val="00B8365C"/>
    <w:rsid w:val="00B8578C"/>
    <w:rsid w:val="00B86F03"/>
    <w:rsid w:val="00B9381B"/>
    <w:rsid w:val="00BA08F3"/>
    <w:rsid w:val="00BA2D2B"/>
    <w:rsid w:val="00BA3791"/>
    <w:rsid w:val="00BA4ECE"/>
    <w:rsid w:val="00BA5119"/>
    <w:rsid w:val="00BA6DD2"/>
    <w:rsid w:val="00BB02E9"/>
    <w:rsid w:val="00BB1B9E"/>
    <w:rsid w:val="00BB3E15"/>
    <w:rsid w:val="00BB5CE6"/>
    <w:rsid w:val="00BC3164"/>
    <w:rsid w:val="00BC5827"/>
    <w:rsid w:val="00BC58BD"/>
    <w:rsid w:val="00BC67C1"/>
    <w:rsid w:val="00BD1DEB"/>
    <w:rsid w:val="00BD4E58"/>
    <w:rsid w:val="00BE2BFA"/>
    <w:rsid w:val="00BE499B"/>
    <w:rsid w:val="00BE4B53"/>
    <w:rsid w:val="00BE7816"/>
    <w:rsid w:val="00BF19CA"/>
    <w:rsid w:val="00BF1B52"/>
    <w:rsid w:val="00BF1D81"/>
    <w:rsid w:val="00BF3B08"/>
    <w:rsid w:val="00C02F32"/>
    <w:rsid w:val="00C10546"/>
    <w:rsid w:val="00C10A6C"/>
    <w:rsid w:val="00C11AB9"/>
    <w:rsid w:val="00C12E69"/>
    <w:rsid w:val="00C136DC"/>
    <w:rsid w:val="00C138A6"/>
    <w:rsid w:val="00C15551"/>
    <w:rsid w:val="00C156EC"/>
    <w:rsid w:val="00C23FBA"/>
    <w:rsid w:val="00C253D0"/>
    <w:rsid w:val="00C32CCC"/>
    <w:rsid w:val="00C40CEE"/>
    <w:rsid w:val="00C40FD5"/>
    <w:rsid w:val="00C42BD4"/>
    <w:rsid w:val="00C44528"/>
    <w:rsid w:val="00C45AB6"/>
    <w:rsid w:val="00C5129A"/>
    <w:rsid w:val="00C51DFA"/>
    <w:rsid w:val="00C52305"/>
    <w:rsid w:val="00C52F23"/>
    <w:rsid w:val="00C60ECD"/>
    <w:rsid w:val="00C61282"/>
    <w:rsid w:val="00C660CF"/>
    <w:rsid w:val="00C70AE3"/>
    <w:rsid w:val="00C714D3"/>
    <w:rsid w:val="00C74E6B"/>
    <w:rsid w:val="00C75AB4"/>
    <w:rsid w:val="00C8064D"/>
    <w:rsid w:val="00C815FF"/>
    <w:rsid w:val="00C838A7"/>
    <w:rsid w:val="00C91987"/>
    <w:rsid w:val="00C927E0"/>
    <w:rsid w:val="00C93633"/>
    <w:rsid w:val="00C93762"/>
    <w:rsid w:val="00C94C3F"/>
    <w:rsid w:val="00C958DD"/>
    <w:rsid w:val="00C9643C"/>
    <w:rsid w:val="00CA011D"/>
    <w:rsid w:val="00CA126A"/>
    <w:rsid w:val="00CA3A2C"/>
    <w:rsid w:val="00CA505F"/>
    <w:rsid w:val="00CB0A15"/>
    <w:rsid w:val="00CB1FD5"/>
    <w:rsid w:val="00CB346D"/>
    <w:rsid w:val="00CB393A"/>
    <w:rsid w:val="00CB50F2"/>
    <w:rsid w:val="00CB5640"/>
    <w:rsid w:val="00CB6BE2"/>
    <w:rsid w:val="00CB723D"/>
    <w:rsid w:val="00CD5A43"/>
    <w:rsid w:val="00CE6ED0"/>
    <w:rsid w:val="00CF201F"/>
    <w:rsid w:val="00CF7336"/>
    <w:rsid w:val="00CF75BB"/>
    <w:rsid w:val="00D00146"/>
    <w:rsid w:val="00D139C2"/>
    <w:rsid w:val="00D23D96"/>
    <w:rsid w:val="00D24A64"/>
    <w:rsid w:val="00D26FE7"/>
    <w:rsid w:val="00D321DD"/>
    <w:rsid w:val="00D41741"/>
    <w:rsid w:val="00D42ACB"/>
    <w:rsid w:val="00D45382"/>
    <w:rsid w:val="00D473A8"/>
    <w:rsid w:val="00D50293"/>
    <w:rsid w:val="00D52943"/>
    <w:rsid w:val="00D53E5C"/>
    <w:rsid w:val="00D557B6"/>
    <w:rsid w:val="00D55F5E"/>
    <w:rsid w:val="00D560CD"/>
    <w:rsid w:val="00D57E5E"/>
    <w:rsid w:val="00D60817"/>
    <w:rsid w:val="00D612C5"/>
    <w:rsid w:val="00D61654"/>
    <w:rsid w:val="00D63672"/>
    <w:rsid w:val="00D639E4"/>
    <w:rsid w:val="00D63A5F"/>
    <w:rsid w:val="00D65F7D"/>
    <w:rsid w:val="00D66F44"/>
    <w:rsid w:val="00D7018D"/>
    <w:rsid w:val="00D705CF"/>
    <w:rsid w:val="00D71B9B"/>
    <w:rsid w:val="00D748EA"/>
    <w:rsid w:val="00D84706"/>
    <w:rsid w:val="00D84EB0"/>
    <w:rsid w:val="00D858A6"/>
    <w:rsid w:val="00D85A9B"/>
    <w:rsid w:val="00D94E81"/>
    <w:rsid w:val="00DA0123"/>
    <w:rsid w:val="00DA360B"/>
    <w:rsid w:val="00DA495E"/>
    <w:rsid w:val="00DA4C12"/>
    <w:rsid w:val="00DA55E7"/>
    <w:rsid w:val="00DB1536"/>
    <w:rsid w:val="00DB1A46"/>
    <w:rsid w:val="00DB22D4"/>
    <w:rsid w:val="00DB51CB"/>
    <w:rsid w:val="00DC0BE2"/>
    <w:rsid w:val="00DC2467"/>
    <w:rsid w:val="00DC2A90"/>
    <w:rsid w:val="00DC4557"/>
    <w:rsid w:val="00DC78FE"/>
    <w:rsid w:val="00DC7CC3"/>
    <w:rsid w:val="00DD05C9"/>
    <w:rsid w:val="00DD1615"/>
    <w:rsid w:val="00DD1A0C"/>
    <w:rsid w:val="00DD3513"/>
    <w:rsid w:val="00DD5C56"/>
    <w:rsid w:val="00DE090F"/>
    <w:rsid w:val="00DE1252"/>
    <w:rsid w:val="00DE39CA"/>
    <w:rsid w:val="00DF4204"/>
    <w:rsid w:val="00DF5B7A"/>
    <w:rsid w:val="00DF61EC"/>
    <w:rsid w:val="00DF7BAC"/>
    <w:rsid w:val="00E02A0E"/>
    <w:rsid w:val="00E05350"/>
    <w:rsid w:val="00E07A3A"/>
    <w:rsid w:val="00E11053"/>
    <w:rsid w:val="00E13F58"/>
    <w:rsid w:val="00E1471D"/>
    <w:rsid w:val="00E21780"/>
    <w:rsid w:val="00E25427"/>
    <w:rsid w:val="00E2583A"/>
    <w:rsid w:val="00E27C06"/>
    <w:rsid w:val="00E3091E"/>
    <w:rsid w:val="00E3104C"/>
    <w:rsid w:val="00E332A9"/>
    <w:rsid w:val="00E3785E"/>
    <w:rsid w:val="00E44B3E"/>
    <w:rsid w:val="00E47C3F"/>
    <w:rsid w:val="00E5113D"/>
    <w:rsid w:val="00E51575"/>
    <w:rsid w:val="00E561AC"/>
    <w:rsid w:val="00E62330"/>
    <w:rsid w:val="00E63593"/>
    <w:rsid w:val="00E64CD9"/>
    <w:rsid w:val="00E65E4B"/>
    <w:rsid w:val="00E66581"/>
    <w:rsid w:val="00E67CE0"/>
    <w:rsid w:val="00E7383E"/>
    <w:rsid w:val="00E74D10"/>
    <w:rsid w:val="00E7559D"/>
    <w:rsid w:val="00E8084A"/>
    <w:rsid w:val="00E83E4D"/>
    <w:rsid w:val="00E84D6B"/>
    <w:rsid w:val="00E86328"/>
    <w:rsid w:val="00E86B15"/>
    <w:rsid w:val="00E91EF8"/>
    <w:rsid w:val="00E921F1"/>
    <w:rsid w:val="00E95ACC"/>
    <w:rsid w:val="00E97927"/>
    <w:rsid w:val="00EA58E4"/>
    <w:rsid w:val="00EB205B"/>
    <w:rsid w:val="00EB2E36"/>
    <w:rsid w:val="00EB3D00"/>
    <w:rsid w:val="00EB3FC8"/>
    <w:rsid w:val="00EB6596"/>
    <w:rsid w:val="00EB6E71"/>
    <w:rsid w:val="00EB7483"/>
    <w:rsid w:val="00ED2A63"/>
    <w:rsid w:val="00ED3C39"/>
    <w:rsid w:val="00ED3FBF"/>
    <w:rsid w:val="00ED7D61"/>
    <w:rsid w:val="00EE391A"/>
    <w:rsid w:val="00EF0604"/>
    <w:rsid w:val="00EF4E87"/>
    <w:rsid w:val="00EF5BD8"/>
    <w:rsid w:val="00EF66D8"/>
    <w:rsid w:val="00F03A80"/>
    <w:rsid w:val="00F124D9"/>
    <w:rsid w:val="00F160A1"/>
    <w:rsid w:val="00F22E0D"/>
    <w:rsid w:val="00F25368"/>
    <w:rsid w:val="00F27F6F"/>
    <w:rsid w:val="00F32404"/>
    <w:rsid w:val="00F340C4"/>
    <w:rsid w:val="00F357A0"/>
    <w:rsid w:val="00F47093"/>
    <w:rsid w:val="00F5365B"/>
    <w:rsid w:val="00F54011"/>
    <w:rsid w:val="00F55D8A"/>
    <w:rsid w:val="00F610D7"/>
    <w:rsid w:val="00F615E7"/>
    <w:rsid w:val="00F61918"/>
    <w:rsid w:val="00F6415B"/>
    <w:rsid w:val="00F65B33"/>
    <w:rsid w:val="00F66EAD"/>
    <w:rsid w:val="00F6710E"/>
    <w:rsid w:val="00F67594"/>
    <w:rsid w:val="00F70522"/>
    <w:rsid w:val="00F73333"/>
    <w:rsid w:val="00F7428B"/>
    <w:rsid w:val="00F76540"/>
    <w:rsid w:val="00F82FDF"/>
    <w:rsid w:val="00F8313D"/>
    <w:rsid w:val="00F838C1"/>
    <w:rsid w:val="00F8594A"/>
    <w:rsid w:val="00F903B8"/>
    <w:rsid w:val="00F92A87"/>
    <w:rsid w:val="00FA0D06"/>
    <w:rsid w:val="00FA17C2"/>
    <w:rsid w:val="00FA3EC5"/>
    <w:rsid w:val="00FA6C0F"/>
    <w:rsid w:val="00FB19D1"/>
    <w:rsid w:val="00FB1CE7"/>
    <w:rsid w:val="00FB22C3"/>
    <w:rsid w:val="00FB3A7E"/>
    <w:rsid w:val="00FB657C"/>
    <w:rsid w:val="00FC4803"/>
    <w:rsid w:val="00FC70DB"/>
    <w:rsid w:val="00FD1985"/>
    <w:rsid w:val="00FD69CB"/>
    <w:rsid w:val="00FD7EFA"/>
    <w:rsid w:val="00FD7F20"/>
    <w:rsid w:val="00FD7F8F"/>
    <w:rsid w:val="00FE1495"/>
    <w:rsid w:val="00FE5769"/>
    <w:rsid w:val="00FF09AB"/>
    <w:rsid w:val="00FF0C11"/>
    <w:rsid w:val="00FF0C18"/>
    <w:rsid w:val="00FF19C6"/>
    <w:rsid w:val="00FF1C3C"/>
    <w:rsid w:val="00FF2B2D"/>
    <w:rsid w:val="00FF31A4"/>
    <w:rsid w:val="00FF55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719626"/>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imes New Roman" w:hAnsi="TimesNewRomanPS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List Bullet" w:uiPriority="0"/>
    <w:lsdException w:name="List 2" w:uiPriority="0"/>
    <w:lsdException w:name="List 3" w:uiPriority="0"/>
    <w:lsdException w:name="List 5"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nhideWhenUsed="0" w:qFormat="1"/>
    <w:lsdException w:name="Default Paragraph Font" w:uiPriority="1"/>
    <w:lsdException w:name="Body Tex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lsdException w:name="Colorful Grid Accent 1" w:semiHidden="0" w:uiPriority="29" w:unhideWhenUsed="0"/>
    <w:lsdException w:name="Light Shading Accent 2" w:semiHidden="0" w:uiPriority="30" w:unhideWhenUsed="0"/>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lsdException w:name="Subtle Reference" w:semiHidden="0" w:uiPriority="67" w:unhideWhenUsed="0"/>
    <w:lsdException w:name="Intense Reference" w:semiHidden="0" w:uiPriority="68" w:unhideWhenUsed="0"/>
    <w:lsdException w:name="Book Title" w:semiHidden="0" w:uiPriority="69" w:unhideWhenUsed="0"/>
    <w:lsdException w:name="Bibliography" w:uiPriority="70"/>
    <w:lsdException w:name="TOC Heading" w:uiPriority="39"/>
  </w:latentStyles>
  <w:style w:type="paragraph" w:default="1" w:styleId="Normal">
    <w:name w:val="Normal"/>
    <w:qFormat/>
    <w:rsid w:val="003761A8"/>
    <w:pPr>
      <w:spacing w:line="260" w:lineRule="atLeast"/>
    </w:pPr>
    <w:rPr>
      <w:rFonts w:ascii="Times New Roman" w:hAnsi="Times New Roman" w:cs="TimesNewRomanPSMT"/>
      <w:sz w:val="24"/>
      <w:szCs w:val="24"/>
    </w:rPr>
  </w:style>
  <w:style w:type="paragraph" w:styleId="Heading1">
    <w:name w:val="heading 1"/>
    <w:next w:val="BodyText"/>
    <w:link w:val="Heading1Char"/>
    <w:qFormat/>
    <w:rsid w:val="00296955"/>
    <w:pPr>
      <w:keepNext/>
      <w:pageBreakBefore/>
      <w:numPr>
        <w:numId w:val="2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296955"/>
    <w:pPr>
      <w:pageBreakBefore w:val="0"/>
      <w:numPr>
        <w:ilvl w:val="1"/>
      </w:numPr>
      <w:outlineLvl w:val="1"/>
    </w:pPr>
  </w:style>
  <w:style w:type="paragraph" w:styleId="Heading3">
    <w:name w:val="heading 3"/>
    <w:basedOn w:val="Heading2"/>
    <w:next w:val="BodyText"/>
    <w:link w:val="Heading3Char"/>
    <w:qFormat/>
    <w:rsid w:val="00296955"/>
    <w:pPr>
      <w:numPr>
        <w:ilvl w:val="2"/>
      </w:numPr>
      <w:outlineLvl w:val="2"/>
    </w:pPr>
    <w:rPr>
      <w:sz w:val="24"/>
    </w:rPr>
  </w:style>
  <w:style w:type="paragraph" w:styleId="Heading4">
    <w:name w:val="heading 4"/>
    <w:basedOn w:val="Heading3"/>
    <w:next w:val="BodyText"/>
    <w:link w:val="Heading4Char"/>
    <w:qFormat/>
    <w:rsid w:val="00296955"/>
    <w:pPr>
      <w:numPr>
        <w:ilvl w:val="3"/>
      </w:numPr>
      <w:outlineLvl w:val="3"/>
    </w:pPr>
  </w:style>
  <w:style w:type="paragraph" w:styleId="Heading5">
    <w:name w:val="heading 5"/>
    <w:basedOn w:val="Heading4"/>
    <w:next w:val="BodyText"/>
    <w:link w:val="Heading5Char"/>
    <w:qFormat/>
    <w:rsid w:val="00296955"/>
    <w:pPr>
      <w:numPr>
        <w:ilvl w:val="4"/>
      </w:numPr>
      <w:outlineLvl w:val="4"/>
    </w:pPr>
  </w:style>
  <w:style w:type="paragraph" w:styleId="Heading6">
    <w:name w:val="heading 6"/>
    <w:basedOn w:val="Heading5"/>
    <w:next w:val="BodyText"/>
    <w:link w:val="Heading6Char"/>
    <w:qFormat/>
    <w:rsid w:val="00296955"/>
    <w:pPr>
      <w:numPr>
        <w:ilvl w:val="5"/>
      </w:numPr>
      <w:outlineLvl w:val="5"/>
    </w:pPr>
  </w:style>
  <w:style w:type="paragraph" w:styleId="Heading7">
    <w:name w:val="heading 7"/>
    <w:basedOn w:val="Heading6"/>
    <w:next w:val="BodyText"/>
    <w:link w:val="Heading7Char"/>
    <w:rsid w:val="00C15551"/>
    <w:pPr>
      <w:outlineLvl w:val="6"/>
    </w:pPr>
  </w:style>
  <w:style w:type="paragraph" w:styleId="Heading8">
    <w:name w:val="heading 8"/>
    <w:basedOn w:val="Heading7"/>
    <w:next w:val="BodyText"/>
    <w:link w:val="Heading8Char"/>
    <w:rsid w:val="00C15551"/>
    <w:pPr>
      <w:outlineLvl w:val="7"/>
    </w:pPr>
  </w:style>
  <w:style w:type="paragraph" w:styleId="Heading9">
    <w:name w:val="heading 9"/>
    <w:basedOn w:val="Heading8"/>
    <w:next w:val="BodyText"/>
    <w:link w:val="Heading9Char"/>
    <w:rsid w:val="00C1555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15551"/>
    <w:rPr>
      <w:rFonts w:ascii="Arial" w:hAnsi="Arial"/>
      <w:b/>
      <w:noProof/>
      <w:kern w:val="28"/>
      <w:sz w:val="28"/>
    </w:rPr>
  </w:style>
  <w:style w:type="character" w:customStyle="1" w:styleId="Heading2Char">
    <w:name w:val="Heading 2 Char"/>
    <w:link w:val="Heading2"/>
    <w:locked/>
    <w:rsid w:val="00C15551"/>
    <w:rPr>
      <w:rFonts w:ascii="Arial" w:hAnsi="Arial"/>
      <w:b/>
      <w:noProof/>
      <w:kern w:val="28"/>
      <w:sz w:val="28"/>
    </w:rPr>
  </w:style>
  <w:style w:type="character" w:customStyle="1" w:styleId="Heading3Char">
    <w:name w:val="Heading 3 Char"/>
    <w:link w:val="Heading3"/>
    <w:locked/>
    <w:rsid w:val="00C15551"/>
    <w:rPr>
      <w:rFonts w:ascii="Arial" w:hAnsi="Arial"/>
      <w:b/>
      <w:noProof/>
      <w:kern w:val="28"/>
      <w:sz w:val="24"/>
    </w:rPr>
  </w:style>
  <w:style w:type="character" w:customStyle="1" w:styleId="Heading4Char">
    <w:name w:val="Heading 4 Char"/>
    <w:link w:val="Heading4"/>
    <w:locked/>
    <w:rsid w:val="00C15551"/>
    <w:rPr>
      <w:rFonts w:ascii="Arial" w:hAnsi="Arial"/>
      <w:b/>
      <w:noProof/>
      <w:kern w:val="28"/>
      <w:sz w:val="24"/>
    </w:rPr>
  </w:style>
  <w:style w:type="character" w:customStyle="1" w:styleId="Heading5Char">
    <w:name w:val="Heading 5 Char"/>
    <w:link w:val="Heading5"/>
    <w:locked/>
    <w:rsid w:val="00C15551"/>
    <w:rPr>
      <w:rFonts w:ascii="Arial" w:hAnsi="Arial"/>
      <w:b/>
      <w:noProof/>
      <w:kern w:val="28"/>
      <w:sz w:val="24"/>
    </w:rPr>
  </w:style>
  <w:style w:type="character" w:customStyle="1" w:styleId="Heading6Char">
    <w:name w:val="Heading 6 Char"/>
    <w:link w:val="Heading6"/>
    <w:locked/>
    <w:rsid w:val="00C15551"/>
    <w:rPr>
      <w:rFonts w:ascii="Arial" w:hAnsi="Arial"/>
      <w:b/>
      <w:noProof/>
      <w:kern w:val="28"/>
      <w:sz w:val="24"/>
    </w:rPr>
  </w:style>
  <w:style w:type="paragraph" w:styleId="CommentText">
    <w:name w:val="annotation text"/>
    <w:basedOn w:val="Normal"/>
    <w:link w:val="CommentTextChar"/>
    <w:uiPriority w:val="99"/>
    <w:unhideWhenUsed/>
    <w:rsid w:val="009141B3"/>
    <w:pPr>
      <w:numPr>
        <w:numId w:val="2"/>
      </w:numPr>
    </w:pPr>
  </w:style>
  <w:style w:type="character" w:customStyle="1" w:styleId="CommentTextChar">
    <w:name w:val="Comment Text Char"/>
    <w:link w:val="CommentText"/>
    <w:uiPriority w:val="99"/>
    <w:locked/>
    <w:rsid w:val="009141B3"/>
    <w:rPr>
      <w:rFonts w:ascii="Times New Roman" w:hAnsi="Times New Roman" w:cs="TimesNewRomanPSMT"/>
      <w:sz w:val="24"/>
      <w:szCs w:val="24"/>
    </w:rPr>
  </w:style>
  <w:style w:type="character" w:styleId="CommentReference">
    <w:name w:val="annotation reference"/>
    <w:uiPriority w:val="99"/>
    <w:semiHidden/>
    <w:unhideWhenUsed/>
    <w:rsid w:val="009141B3"/>
    <w:rPr>
      <w:rFonts w:cs="Times New Roman"/>
      <w:sz w:val="18"/>
      <w:szCs w:val="18"/>
    </w:rPr>
  </w:style>
  <w:style w:type="paragraph" w:styleId="BalloonText">
    <w:name w:val="Balloon Text"/>
    <w:basedOn w:val="Normal"/>
    <w:link w:val="BalloonTextChar"/>
    <w:uiPriority w:val="99"/>
    <w:semiHidden/>
    <w:unhideWhenUsed/>
    <w:rsid w:val="009141B3"/>
    <w:rPr>
      <w:rFonts w:ascii="Lucida Grande" w:hAnsi="Lucida Grande" w:cs="Lucida Grande"/>
      <w:sz w:val="18"/>
      <w:szCs w:val="18"/>
    </w:rPr>
  </w:style>
  <w:style w:type="character" w:customStyle="1" w:styleId="BalloonTextChar">
    <w:name w:val="Balloon Text Char"/>
    <w:link w:val="BalloonText"/>
    <w:uiPriority w:val="99"/>
    <w:semiHidden/>
    <w:locked/>
    <w:rsid w:val="009141B3"/>
    <w:rPr>
      <w:rFonts w:ascii="Lucida Grande" w:hAnsi="Lucida Grande" w:cs="Lucida Grande"/>
      <w:sz w:val="18"/>
      <w:szCs w:val="18"/>
    </w:rPr>
  </w:style>
  <w:style w:type="character" w:styleId="Hyperlink">
    <w:name w:val="Hyperlink"/>
    <w:uiPriority w:val="99"/>
    <w:rsid w:val="009141B3"/>
    <w:rPr>
      <w:color w:val="0000FF"/>
      <w:u w:val="single"/>
    </w:rPr>
  </w:style>
  <w:style w:type="paragraph" w:styleId="BodyText">
    <w:name w:val="Body Text"/>
    <w:link w:val="BodyTextChar"/>
    <w:qFormat/>
    <w:rsid w:val="00C15551"/>
    <w:pPr>
      <w:spacing w:before="120"/>
    </w:pPr>
    <w:rPr>
      <w:rFonts w:ascii="Times New Roman" w:hAnsi="Times New Roman"/>
      <w:sz w:val="24"/>
    </w:rPr>
  </w:style>
  <w:style w:type="character" w:customStyle="1" w:styleId="BodyTextChar">
    <w:name w:val="Body Text Char"/>
    <w:link w:val="BodyText"/>
    <w:locked/>
    <w:rsid w:val="00C15551"/>
    <w:rPr>
      <w:rFonts w:ascii="Times New Roman" w:hAnsi="Times New Roman"/>
      <w:sz w:val="24"/>
    </w:rPr>
  </w:style>
  <w:style w:type="paragraph" w:customStyle="1" w:styleId="TableEntry">
    <w:name w:val="Table Entry"/>
    <w:basedOn w:val="BodyText"/>
    <w:link w:val="TableEntryChar"/>
    <w:rsid w:val="00C15551"/>
    <w:pPr>
      <w:spacing w:before="40" w:after="40"/>
      <w:ind w:left="72" w:right="72"/>
    </w:pPr>
    <w:rPr>
      <w:sz w:val="18"/>
    </w:rPr>
  </w:style>
  <w:style w:type="paragraph" w:customStyle="1" w:styleId="TableEntryHeader">
    <w:name w:val="Table Entry Header"/>
    <w:basedOn w:val="TableEntry"/>
    <w:link w:val="TableEntryHeaderChar"/>
    <w:rsid w:val="00C15551"/>
    <w:pPr>
      <w:jc w:val="center"/>
    </w:pPr>
    <w:rPr>
      <w:rFonts w:ascii="Arial" w:hAnsi="Arial"/>
      <w:b/>
      <w:sz w:val="20"/>
    </w:rPr>
  </w:style>
  <w:style w:type="table" w:styleId="TableGrid">
    <w:name w:val="Table Grid"/>
    <w:basedOn w:val="TableNormal"/>
    <w:uiPriority w:val="59"/>
    <w:rsid w:val="009141B3"/>
    <w:pPr>
      <w:spacing w:before="12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1">
    <w:name w:val="Appendix Heading 1"/>
    <w:next w:val="BodyText"/>
    <w:rsid w:val="00E11053"/>
    <w:pPr>
      <w:pageBreakBefore/>
      <w:numPr>
        <w:numId w:val="20"/>
      </w:numPr>
      <w:tabs>
        <w:tab w:val="left" w:pos="900"/>
      </w:tabs>
      <w:spacing w:before="240" w:after="60"/>
    </w:pPr>
    <w:rPr>
      <w:rFonts w:ascii="Arial" w:hAnsi="Arial"/>
      <w:b/>
      <w:noProof/>
      <w:kern w:val="28"/>
      <w:sz w:val="28"/>
    </w:rPr>
  </w:style>
  <w:style w:type="paragraph" w:customStyle="1" w:styleId="AppendixHeading2">
    <w:name w:val="Appendix Heading 2"/>
    <w:next w:val="BodyText"/>
    <w:rsid w:val="00E11053"/>
    <w:pPr>
      <w:numPr>
        <w:ilvl w:val="1"/>
        <w:numId w:val="20"/>
      </w:numPr>
      <w:spacing w:before="240" w:after="60"/>
    </w:pPr>
    <w:rPr>
      <w:rFonts w:ascii="Arial" w:hAnsi="Arial"/>
      <w:b/>
      <w:noProof/>
      <w:sz w:val="28"/>
    </w:rPr>
  </w:style>
  <w:style w:type="paragraph" w:customStyle="1" w:styleId="AppendixHeading3">
    <w:name w:val="Appendix Heading 3"/>
    <w:basedOn w:val="AppendixHeading2"/>
    <w:next w:val="BodyText"/>
    <w:rsid w:val="00E11053"/>
    <w:pPr>
      <w:numPr>
        <w:ilvl w:val="2"/>
      </w:numPr>
    </w:pPr>
    <w:rPr>
      <w:sz w:val="24"/>
    </w:rPr>
  </w:style>
  <w:style w:type="paragraph" w:customStyle="1" w:styleId="AuthorInstructions">
    <w:name w:val="Author Instructions"/>
    <w:basedOn w:val="BodyText"/>
    <w:link w:val="AuthorInstructionsChar"/>
    <w:rsid w:val="009141B3"/>
    <w:rPr>
      <w:i/>
    </w:rPr>
  </w:style>
  <w:style w:type="character" w:customStyle="1" w:styleId="AuthorInstructionsChar">
    <w:name w:val="Author Instructions Char"/>
    <w:link w:val="AuthorInstructions"/>
    <w:locked/>
    <w:rsid w:val="009141B3"/>
    <w:rPr>
      <w:rFonts w:ascii="Constantia" w:hAnsi="Constantia"/>
      <w:i/>
      <w:sz w:val="24"/>
    </w:rPr>
  </w:style>
  <w:style w:type="paragraph" w:customStyle="1" w:styleId="ColorfulList-Accent11">
    <w:name w:val="Colorful List - Accent 11"/>
    <w:basedOn w:val="Normal"/>
    <w:link w:val="ColorfulList-Accent1Char"/>
    <w:uiPriority w:val="34"/>
    <w:rsid w:val="007B51D2"/>
    <w:pPr>
      <w:numPr>
        <w:numId w:val="5"/>
      </w:numPr>
      <w:contextualSpacing/>
    </w:pPr>
  </w:style>
  <w:style w:type="character" w:styleId="Strong">
    <w:name w:val="Strong"/>
    <w:uiPriority w:val="22"/>
    <w:qFormat/>
    <w:rsid w:val="009141B3"/>
    <w:rPr>
      <w:rFonts w:cs="Times New Roman"/>
      <w:b/>
      <w:bCs/>
    </w:rPr>
  </w:style>
  <w:style w:type="table" w:customStyle="1" w:styleId="TableStyleJR1">
    <w:name w:val="TableStyleJR1"/>
    <w:basedOn w:val="TableNormal"/>
    <w:uiPriority w:val="99"/>
    <w:rsid w:val="009141B3"/>
    <w:rPr>
      <w:rFonts w:cs="TimesNewRomanPSMT"/>
      <w:sz w:val="18"/>
    </w:rPr>
    <w:tblPr>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jc w:val="center"/>
    </w:trPr>
    <w:tblStylePr w:type="firstRow">
      <w:rPr>
        <w:rFonts w:ascii="Courier New" w:hAnsi="Courier New" w:cs="PMingLiU"/>
        <w:sz w:val="20"/>
      </w:rPr>
      <w:tblPr/>
      <w:tcPr>
        <w:shd w:val="clear" w:color="auto" w:fill="F2F2F2"/>
      </w:tcPr>
    </w:tblStylePr>
  </w:style>
  <w:style w:type="character" w:styleId="Emphasis">
    <w:name w:val="Emphasis"/>
    <w:uiPriority w:val="20"/>
    <w:qFormat/>
    <w:rsid w:val="009141B3"/>
    <w:rPr>
      <w:i/>
    </w:rPr>
  </w:style>
  <w:style w:type="paragraph" w:customStyle="1" w:styleId="HL7IndentBulleted">
    <w:name w:val="HL7IndentBulleted"/>
    <w:basedOn w:val="ColorfulList-Accent11"/>
    <w:link w:val="HL7IndentBulletedChar"/>
    <w:qFormat/>
    <w:rsid w:val="00021767"/>
    <w:pPr>
      <w:numPr>
        <w:numId w:val="1"/>
      </w:numPr>
      <w:tabs>
        <w:tab w:val="left" w:pos="720"/>
      </w:tabs>
      <w:autoSpaceDE w:val="0"/>
      <w:autoSpaceDN w:val="0"/>
      <w:adjustRightInd w:val="0"/>
      <w:spacing w:before="120"/>
      <w:ind w:left="1080"/>
    </w:pPr>
  </w:style>
  <w:style w:type="paragraph" w:customStyle="1" w:styleId="FigureTitle">
    <w:name w:val="Figure Title"/>
    <w:basedOn w:val="TableTitle"/>
    <w:rsid w:val="00C15551"/>
    <w:pPr>
      <w:keepNext w:val="0"/>
      <w:keepLines/>
    </w:pPr>
  </w:style>
  <w:style w:type="paragraph" w:customStyle="1" w:styleId="ColorfulList-Accent12">
    <w:name w:val="Colorful List - Accent 12"/>
    <w:basedOn w:val="Normal"/>
    <w:uiPriority w:val="72"/>
    <w:rsid w:val="00C5129A"/>
    <w:pPr>
      <w:ind w:left="720"/>
    </w:pPr>
  </w:style>
  <w:style w:type="paragraph" w:customStyle="1" w:styleId="HL7FieldIndent2">
    <w:name w:val="HL7 Field Indent 2"/>
    <w:basedOn w:val="BodyTextIndent"/>
    <w:link w:val="HL7FieldIndent2Char"/>
    <w:qFormat/>
    <w:rsid w:val="00021767"/>
    <w:pPr>
      <w:spacing w:before="120" w:after="0" w:line="240" w:lineRule="atLeast"/>
      <w:ind w:left="720"/>
    </w:pPr>
    <w:rPr>
      <w:rFonts w:cs="Times New Roman"/>
      <w:noProof/>
      <w:szCs w:val="20"/>
    </w:rPr>
  </w:style>
  <w:style w:type="character" w:customStyle="1" w:styleId="HL7FieldIndent2Char">
    <w:name w:val="HL7 Field Indent 2 Char"/>
    <w:link w:val="HL7FieldIndent2"/>
    <w:locked/>
    <w:rsid w:val="00021767"/>
    <w:rPr>
      <w:rFonts w:ascii="Calisto MT" w:hAnsi="Calisto MT"/>
      <w:noProof/>
      <w:sz w:val="22"/>
    </w:rPr>
  </w:style>
  <w:style w:type="paragraph" w:styleId="BodyTextIndent">
    <w:name w:val="Body Text Indent"/>
    <w:basedOn w:val="Normal"/>
    <w:link w:val="BodyTextIndentChar"/>
    <w:uiPriority w:val="99"/>
    <w:semiHidden/>
    <w:unhideWhenUsed/>
    <w:rsid w:val="009141B3"/>
    <w:pPr>
      <w:spacing w:after="120"/>
      <w:ind w:left="360"/>
    </w:pPr>
  </w:style>
  <w:style w:type="character" w:customStyle="1" w:styleId="BodyTextIndentChar">
    <w:name w:val="Body Text Indent Char"/>
    <w:link w:val="BodyTextIndent"/>
    <w:uiPriority w:val="99"/>
    <w:semiHidden/>
    <w:locked/>
    <w:rsid w:val="009141B3"/>
    <w:rPr>
      <w:rFonts w:cs="TimesNewRomanPSMT"/>
      <w:sz w:val="24"/>
      <w:szCs w:val="24"/>
    </w:rPr>
  </w:style>
  <w:style w:type="paragraph" w:styleId="ListBullet2">
    <w:name w:val="List Bullet 2"/>
    <w:basedOn w:val="Normal"/>
    <w:link w:val="ListBullet2Char"/>
    <w:rsid w:val="00C15551"/>
    <w:pPr>
      <w:numPr>
        <w:numId w:val="8"/>
      </w:numPr>
      <w:spacing w:before="120" w:line="240" w:lineRule="auto"/>
    </w:pPr>
    <w:rPr>
      <w:rFonts w:cs="Times New Roman"/>
      <w:szCs w:val="20"/>
    </w:rPr>
  </w:style>
  <w:style w:type="character" w:customStyle="1" w:styleId="ListBullet2Char">
    <w:name w:val="List Bullet 2 Char"/>
    <w:link w:val="ListBullet2"/>
    <w:locked/>
    <w:rsid w:val="00C15551"/>
    <w:rPr>
      <w:rFonts w:ascii="Times New Roman" w:hAnsi="Times New Roman"/>
      <w:sz w:val="24"/>
    </w:rPr>
  </w:style>
  <w:style w:type="paragraph" w:customStyle="1" w:styleId="ListBullet2Continue">
    <w:name w:val="List Bullet 2 Continue"/>
    <w:basedOn w:val="ListBullet2"/>
    <w:uiPriority w:val="99"/>
    <w:rsid w:val="00C15551"/>
    <w:pPr>
      <w:numPr>
        <w:numId w:val="0"/>
      </w:numPr>
      <w:tabs>
        <w:tab w:val="num" w:pos="720"/>
      </w:tabs>
      <w:ind w:left="1080"/>
    </w:pPr>
  </w:style>
  <w:style w:type="paragraph" w:customStyle="1" w:styleId="listing">
    <w:name w:val="listing"/>
    <w:qFormat/>
    <w:rsid w:val="009141B3"/>
    <w:pPr>
      <w:tabs>
        <w:tab w:val="left" w:pos="360"/>
        <w:tab w:val="left" w:pos="720"/>
        <w:tab w:val="left" w:pos="1080"/>
        <w:tab w:val="left" w:pos="1440"/>
        <w:tab w:val="left" w:pos="1800"/>
        <w:tab w:val="left" w:pos="2160"/>
        <w:tab w:val="left" w:pos="2520"/>
      </w:tabs>
      <w:spacing w:line="200" w:lineRule="atLeast"/>
    </w:pPr>
    <w:rPr>
      <w:rFonts w:ascii="Lucida Console" w:hAnsi="Lucida Console"/>
      <w:noProof/>
      <w:kern w:val="17"/>
      <w:sz w:val="18"/>
      <w:lang w:eastAsia="de-DE"/>
    </w:rPr>
  </w:style>
  <w:style w:type="paragraph" w:customStyle="1" w:styleId="TableCaption">
    <w:name w:val="Table Caption"/>
    <w:basedOn w:val="Caption"/>
    <w:next w:val="Normal"/>
    <w:rsid w:val="009141B3"/>
    <w:pPr>
      <w:keepNext/>
      <w:spacing w:before="240" w:after="120"/>
      <w:jc w:val="center"/>
    </w:pPr>
    <w:rPr>
      <w:rFonts w:cs="Times New Roman"/>
      <w:bCs w:val="0"/>
      <w:color w:val="auto"/>
      <w:sz w:val="24"/>
      <w:szCs w:val="20"/>
    </w:rPr>
  </w:style>
  <w:style w:type="paragraph" w:styleId="Caption">
    <w:name w:val="caption"/>
    <w:basedOn w:val="Normal"/>
    <w:next w:val="Normal"/>
    <w:qFormat/>
    <w:rsid w:val="009141B3"/>
    <w:pPr>
      <w:spacing w:after="200"/>
    </w:pPr>
    <w:rPr>
      <w:b/>
      <w:bCs/>
      <w:color w:val="4F81BD"/>
      <w:sz w:val="18"/>
      <w:szCs w:val="18"/>
    </w:rPr>
  </w:style>
  <w:style w:type="paragraph" w:customStyle="1" w:styleId="Components">
    <w:name w:val="Components"/>
    <w:basedOn w:val="Normal"/>
    <w:rsid w:val="009141B3"/>
    <w:pPr>
      <w:spacing w:after="120" w:line="160" w:lineRule="atLeast"/>
      <w:ind w:left="2160" w:hanging="1080"/>
    </w:pPr>
    <w:rPr>
      <w:rFonts w:ascii="Courier New" w:hAnsi="Courier New" w:cs="Times New Roman"/>
      <w:kern w:val="14"/>
      <w:sz w:val="16"/>
      <w:szCs w:val="20"/>
    </w:rPr>
  </w:style>
  <w:style w:type="paragraph" w:customStyle="1" w:styleId="ExampleValue">
    <w:name w:val="ExampleValue"/>
    <w:basedOn w:val="listing"/>
    <w:rsid w:val="00997BF8"/>
    <w:pPr>
      <w:ind w:left="720"/>
    </w:pPr>
    <w:rPr>
      <w:rFonts w:ascii="Consolas" w:hAnsi="Consolas"/>
    </w:rPr>
  </w:style>
  <w:style w:type="paragraph" w:customStyle="1" w:styleId="HL7Field">
    <w:name w:val="HL7 Field"/>
    <w:basedOn w:val="Normal"/>
    <w:qFormat/>
    <w:rsid w:val="00993D66"/>
    <w:pPr>
      <w:spacing w:before="120" w:after="60"/>
    </w:pPr>
    <w:rPr>
      <w:rFonts w:cs="Times New Roman"/>
      <w:b/>
      <w:bCs/>
      <w:szCs w:val="20"/>
    </w:rPr>
  </w:style>
  <w:style w:type="table" w:styleId="MediumShading2-Accent4">
    <w:name w:val="Medium Shading 2 Accent 4"/>
    <w:basedOn w:val="TableNormal"/>
    <w:uiPriority w:val="60"/>
    <w:rsid w:val="009141B3"/>
    <w:rPr>
      <w:rFonts w:cs="TimesNewRomanPSMT"/>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PMingLiU"/>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PMingLiU"/>
        <w:b/>
        <w:bCs/>
      </w:rPr>
      <w:tblPr/>
      <w:tcPr>
        <w:tcBorders>
          <w:top w:val="single" w:sz="8" w:space="0" w:color="9BBB59"/>
          <w:left w:val="nil"/>
          <w:bottom w:val="single" w:sz="8" w:space="0" w:color="9BBB59"/>
          <w:right w:val="nil"/>
          <w:insideH w:val="nil"/>
          <w:insideV w:val="nil"/>
        </w:tcBorders>
      </w:tcPr>
    </w:tblStylePr>
    <w:tblStylePr w:type="firstCol">
      <w:rPr>
        <w:rFonts w:cs="PMingLiU"/>
        <w:b/>
        <w:bCs/>
      </w:rPr>
    </w:tblStylePr>
    <w:tblStylePr w:type="lastCol">
      <w:rPr>
        <w:rFonts w:cs="PMingLiU"/>
        <w:b/>
        <w:bCs/>
      </w:rPr>
    </w:tblStylePr>
    <w:tblStylePr w:type="band1Vert">
      <w:rPr>
        <w:rFonts w:cs="PMingLiU"/>
      </w:rPr>
      <w:tblPr/>
      <w:tcPr>
        <w:tcBorders>
          <w:left w:val="nil"/>
          <w:right w:val="nil"/>
          <w:insideH w:val="nil"/>
          <w:insideV w:val="nil"/>
        </w:tcBorders>
        <w:shd w:val="clear" w:color="auto" w:fill="E6EED5"/>
      </w:tcPr>
    </w:tblStylePr>
    <w:tblStylePr w:type="band1Horz">
      <w:rPr>
        <w:rFonts w:cs="PMingLiU"/>
      </w:rPr>
      <w:tblPr/>
      <w:tcPr>
        <w:tcBorders>
          <w:left w:val="nil"/>
          <w:right w:val="nil"/>
          <w:insideH w:val="nil"/>
          <w:insideV w:val="nil"/>
        </w:tcBorders>
        <w:shd w:val="clear" w:color="auto" w:fill="E6EED5"/>
      </w:tcPr>
    </w:tblStylePr>
  </w:style>
  <w:style w:type="paragraph" w:customStyle="1" w:styleId="Note">
    <w:name w:val="Note"/>
    <w:basedOn w:val="Normal"/>
    <w:uiPriority w:val="99"/>
    <w:rsid w:val="00C15551"/>
    <w:pPr>
      <w:tabs>
        <w:tab w:val="left" w:pos="720"/>
        <w:tab w:val="left" w:pos="1216"/>
        <w:tab w:val="left" w:pos="1936"/>
        <w:tab w:val="left" w:pos="2536"/>
        <w:tab w:val="left" w:pos="3616"/>
        <w:tab w:val="left" w:pos="5056"/>
        <w:tab w:val="right" w:leader="dot" w:pos="8644"/>
      </w:tabs>
      <w:suppressAutoHyphens/>
      <w:spacing w:before="120" w:after="60" w:line="240" w:lineRule="auto"/>
      <w:ind w:left="734" w:hanging="547"/>
    </w:pPr>
    <w:rPr>
      <w:rFonts w:cs="Times New Roman"/>
      <w:sz w:val="18"/>
      <w:szCs w:val="20"/>
    </w:rPr>
  </w:style>
  <w:style w:type="paragraph" w:customStyle="1" w:styleId="TableTitle">
    <w:name w:val="Table Title"/>
    <w:basedOn w:val="BodyText"/>
    <w:rsid w:val="00C15551"/>
    <w:pPr>
      <w:keepNext/>
      <w:spacing w:before="60" w:after="60"/>
      <w:jc w:val="center"/>
    </w:pPr>
    <w:rPr>
      <w:rFonts w:ascii="Arial" w:hAnsi="Arial"/>
      <w:b/>
      <w:sz w:val="22"/>
    </w:rPr>
  </w:style>
  <w:style w:type="character" w:customStyle="1" w:styleId="ColorfulList-Accent1Char">
    <w:name w:val="Colorful List - Accent 1 Char"/>
    <w:link w:val="ColorfulList-Accent11"/>
    <w:uiPriority w:val="34"/>
    <w:locked/>
    <w:rsid w:val="007B51D2"/>
    <w:rPr>
      <w:rFonts w:ascii="Times New Roman" w:hAnsi="Times New Roman" w:cs="TimesNewRomanPSMT"/>
      <w:sz w:val="24"/>
      <w:szCs w:val="24"/>
    </w:rPr>
  </w:style>
  <w:style w:type="character" w:customStyle="1" w:styleId="HL7IndentBulletedChar">
    <w:name w:val="HL7IndentBulleted Char"/>
    <w:link w:val="HL7IndentBulleted"/>
    <w:locked/>
    <w:rsid w:val="00021767"/>
    <w:rPr>
      <w:rFonts w:ascii="Times New Roman" w:hAnsi="Times New Roman" w:cs="TimesNewRomanPSMT"/>
      <w:sz w:val="24"/>
      <w:szCs w:val="24"/>
    </w:rPr>
  </w:style>
  <w:style w:type="paragraph" w:styleId="CommentSubject">
    <w:name w:val="annotation subject"/>
    <w:basedOn w:val="CommentText"/>
    <w:next w:val="CommentText"/>
    <w:link w:val="CommentSubjectChar"/>
    <w:uiPriority w:val="99"/>
    <w:semiHidden/>
    <w:unhideWhenUsed/>
    <w:rsid w:val="00583053"/>
    <w:rPr>
      <w:b/>
      <w:bCs/>
      <w:sz w:val="20"/>
      <w:szCs w:val="20"/>
    </w:rPr>
  </w:style>
  <w:style w:type="character" w:customStyle="1" w:styleId="CommentSubjectChar">
    <w:name w:val="Comment Subject Char"/>
    <w:link w:val="CommentSubject"/>
    <w:uiPriority w:val="99"/>
    <w:semiHidden/>
    <w:rsid w:val="009141B3"/>
    <w:rPr>
      <w:rFonts w:ascii="Times New Roman" w:hAnsi="Times New Roman" w:cs="TimesNewRomanPSMT"/>
      <w:b/>
      <w:bCs/>
    </w:rPr>
  </w:style>
  <w:style w:type="paragraph" w:customStyle="1" w:styleId="ColorfulShading-Accent11">
    <w:name w:val="Colorful Shading - Accent 11"/>
    <w:hidden/>
    <w:uiPriority w:val="99"/>
    <w:semiHidden/>
    <w:rsid w:val="00852E72"/>
    <w:rPr>
      <w:rFonts w:cs="TimesNewRomanPSMT"/>
      <w:sz w:val="24"/>
      <w:szCs w:val="24"/>
    </w:rPr>
  </w:style>
  <w:style w:type="paragraph" w:customStyle="1" w:styleId="SubheadMinorIndent">
    <w:name w:val="SubheadMinorIndent"/>
    <w:basedOn w:val="Normal"/>
    <w:rsid w:val="007B51D2"/>
    <w:pPr>
      <w:spacing w:before="120"/>
      <w:ind w:left="720"/>
    </w:pPr>
    <w:rPr>
      <w:rFonts w:cs="Times New Roman"/>
      <w:b/>
      <w:bCs/>
      <w:kern w:val="1"/>
      <w:szCs w:val="20"/>
    </w:rPr>
  </w:style>
  <w:style w:type="paragraph" w:customStyle="1" w:styleId="RevAndDate">
    <w:name w:val="RevAndDate"/>
    <w:basedOn w:val="Normal"/>
    <w:rsid w:val="009141B3"/>
    <w:pPr>
      <w:jc w:val="center"/>
    </w:pPr>
    <w:rPr>
      <w:rFonts w:cs="Times New Roman"/>
      <w:b/>
      <w:bCs/>
      <w:sz w:val="28"/>
      <w:szCs w:val="20"/>
    </w:rPr>
  </w:style>
  <w:style w:type="paragraph" w:styleId="Title">
    <w:name w:val="Title"/>
    <w:basedOn w:val="Normal"/>
    <w:next w:val="Normal"/>
    <w:link w:val="TitleChar"/>
    <w:uiPriority w:val="99"/>
    <w:qFormat/>
    <w:rsid w:val="00C15551"/>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rsid w:val="00C15551"/>
    <w:rPr>
      <w:rFonts w:ascii="Cambria" w:hAnsi="Cambria"/>
      <w:color w:val="17365D"/>
      <w:spacing w:val="5"/>
      <w:kern w:val="28"/>
      <w:sz w:val="52"/>
      <w:szCs w:val="52"/>
    </w:rPr>
  </w:style>
  <w:style w:type="paragraph" w:customStyle="1" w:styleId="TableXML">
    <w:name w:val="TableXML"/>
    <w:basedOn w:val="TableEntry"/>
    <w:rsid w:val="00242B41"/>
    <w:rPr>
      <w:rFonts w:ascii="Consolas" w:hAnsi="Consolas"/>
      <w:noProof/>
    </w:rPr>
  </w:style>
  <w:style w:type="character" w:customStyle="1" w:styleId="StrongEmphasis">
    <w:name w:val="StrongEmphasis"/>
    <w:uiPriority w:val="1"/>
    <w:rsid w:val="009141B3"/>
    <w:rPr>
      <w:b/>
      <w:i/>
    </w:rPr>
  </w:style>
  <w:style w:type="character" w:customStyle="1" w:styleId="ExampleInline">
    <w:name w:val="ExampleInline"/>
    <w:uiPriority w:val="1"/>
    <w:rsid w:val="009141B3"/>
    <w:rPr>
      <w:rFonts w:ascii="CourierNewPSMT" w:hAnsi="CourierNewPSMT"/>
      <w:sz w:val="20"/>
    </w:rPr>
  </w:style>
  <w:style w:type="character" w:customStyle="1" w:styleId="Red">
    <w:name w:val="Red"/>
    <w:basedOn w:val="DefaultParagraphFont"/>
    <w:uiPriority w:val="1"/>
    <w:rsid w:val="009141B3"/>
  </w:style>
  <w:style w:type="paragraph" w:customStyle="1" w:styleId="FigureText">
    <w:name w:val="FigureText"/>
    <w:basedOn w:val="Normal"/>
    <w:rsid w:val="00BA6DD2"/>
    <w:pPr>
      <w:spacing w:line="240" w:lineRule="auto"/>
      <w:jc w:val="center"/>
    </w:pPr>
    <w:rPr>
      <w:rFonts w:ascii="Arial" w:hAnsi="Arial" w:cs="Arial"/>
      <w:sz w:val="16"/>
      <w:szCs w:val="18"/>
    </w:rPr>
  </w:style>
  <w:style w:type="paragraph" w:styleId="Header">
    <w:name w:val="header"/>
    <w:basedOn w:val="Normal"/>
    <w:link w:val="HeaderChar"/>
    <w:uiPriority w:val="99"/>
    <w:rsid w:val="00C15551"/>
    <w:pPr>
      <w:tabs>
        <w:tab w:val="center" w:pos="4320"/>
        <w:tab w:val="right" w:pos="8640"/>
      </w:tabs>
      <w:spacing w:before="120" w:line="240" w:lineRule="auto"/>
    </w:pPr>
    <w:rPr>
      <w:rFonts w:cs="Times New Roman"/>
      <w:szCs w:val="20"/>
    </w:rPr>
  </w:style>
  <w:style w:type="character" w:customStyle="1" w:styleId="HeaderChar">
    <w:name w:val="Header Char"/>
    <w:link w:val="Header"/>
    <w:uiPriority w:val="99"/>
    <w:rsid w:val="00C15551"/>
    <w:rPr>
      <w:rFonts w:ascii="Times New Roman" w:hAnsi="Times New Roman"/>
      <w:sz w:val="24"/>
    </w:rPr>
  </w:style>
  <w:style w:type="paragraph" w:styleId="Footer">
    <w:name w:val="footer"/>
    <w:basedOn w:val="Normal"/>
    <w:link w:val="FooterChar"/>
    <w:uiPriority w:val="99"/>
    <w:unhideWhenUsed/>
    <w:rsid w:val="0081118B"/>
    <w:pPr>
      <w:tabs>
        <w:tab w:val="center" w:pos="4680"/>
        <w:tab w:val="right" w:pos="9360"/>
      </w:tabs>
      <w:spacing w:line="240" w:lineRule="auto"/>
    </w:pPr>
  </w:style>
  <w:style w:type="character" w:customStyle="1" w:styleId="FooterChar">
    <w:name w:val="Footer Char"/>
    <w:link w:val="Footer"/>
    <w:uiPriority w:val="99"/>
    <w:rsid w:val="0081118B"/>
    <w:rPr>
      <w:rFonts w:ascii="Calisto MT" w:hAnsi="Calisto MT" w:cs="TimesNewRomanPSMT"/>
      <w:sz w:val="22"/>
      <w:szCs w:val="24"/>
    </w:rPr>
  </w:style>
  <w:style w:type="character" w:styleId="PageNumber">
    <w:name w:val="page number"/>
    <w:uiPriority w:val="99"/>
    <w:rsid w:val="00E27C06"/>
  </w:style>
  <w:style w:type="character" w:styleId="FollowedHyperlink">
    <w:name w:val="FollowedHyperlink"/>
    <w:uiPriority w:val="99"/>
    <w:semiHidden/>
    <w:unhideWhenUsed/>
    <w:rsid w:val="005F2DA6"/>
    <w:rPr>
      <w:color w:val="800080"/>
      <w:u w:val="single"/>
    </w:rPr>
  </w:style>
  <w:style w:type="paragraph" w:customStyle="1" w:styleId="TOCHeading1">
    <w:name w:val="TOC Heading1"/>
    <w:basedOn w:val="Heading1"/>
    <w:next w:val="Normal"/>
    <w:uiPriority w:val="39"/>
    <w:semiHidden/>
    <w:unhideWhenUsed/>
    <w:qFormat/>
    <w:rsid w:val="00AA383B"/>
    <w:pPr>
      <w:keepLines/>
      <w:pageBreakBefore w:val="0"/>
      <w:numPr>
        <w:numId w:val="0"/>
      </w:numPr>
      <w:spacing w:before="480" w:after="0" w:line="276" w:lineRule="auto"/>
      <w:outlineLvl w:val="9"/>
    </w:pPr>
    <w:rPr>
      <w:rFonts w:eastAsia="MS Gothic"/>
      <w:bCs/>
      <w:noProof w:val="0"/>
      <w:color w:val="365F91"/>
      <w:kern w:val="0"/>
      <w:szCs w:val="28"/>
      <w:lang w:eastAsia="ja-JP"/>
    </w:rPr>
  </w:style>
  <w:style w:type="paragraph" w:styleId="TOC1">
    <w:name w:val="toc 1"/>
    <w:next w:val="Normal"/>
    <w:uiPriority w:val="39"/>
    <w:rsid w:val="00C15551"/>
    <w:pPr>
      <w:tabs>
        <w:tab w:val="right" w:leader="dot" w:pos="9346"/>
      </w:tabs>
      <w:ind w:left="288" w:hanging="288"/>
    </w:pPr>
    <w:rPr>
      <w:rFonts w:ascii="Times New Roman" w:hAnsi="Times New Roman"/>
      <w:sz w:val="24"/>
      <w:szCs w:val="24"/>
    </w:rPr>
  </w:style>
  <w:style w:type="paragraph" w:styleId="TOC2">
    <w:name w:val="toc 2"/>
    <w:basedOn w:val="TOC1"/>
    <w:next w:val="Normal"/>
    <w:uiPriority w:val="39"/>
    <w:rsid w:val="00C15551"/>
    <w:pPr>
      <w:tabs>
        <w:tab w:val="clear" w:pos="9346"/>
        <w:tab w:val="right" w:leader="dot" w:pos="9350"/>
      </w:tabs>
      <w:ind w:left="720" w:hanging="432"/>
    </w:pPr>
  </w:style>
  <w:style w:type="paragraph" w:styleId="TOC3">
    <w:name w:val="toc 3"/>
    <w:basedOn w:val="TOC2"/>
    <w:next w:val="Normal"/>
    <w:uiPriority w:val="39"/>
    <w:rsid w:val="00C15551"/>
    <w:pPr>
      <w:ind w:left="1152" w:hanging="576"/>
    </w:pPr>
  </w:style>
  <w:style w:type="paragraph" w:styleId="TOC4">
    <w:name w:val="toc 4"/>
    <w:basedOn w:val="TOC3"/>
    <w:next w:val="Normal"/>
    <w:uiPriority w:val="39"/>
    <w:rsid w:val="00C15551"/>
    <w:pPr>
      <w:ind w:left="1584" w:hanging="720"/>
    </w:pPr>
  </w:style>
  <w:style w:type="paragraph" w:styleId="TOC5">
    <w:name w:val="toc 5"/>
    <w:basedOn w:val="TOC4"/>
    <w:next w:val="Normal"/>
    <w:uiPriority w:val="39"/>
    <w:rsid w:val="00C15551"/>
    <w:pPr>
      <w:ind w:left="2160" w:hanging="1008"/>
    </w:pPr>
  </w:style>
  <w:style w:type="paragraph" w:styleId="TOC6">
    <w:name w:val="toc 6"/>
    <w:basedOn w:val="TOC5"/>
    <w:next w:val="Normal"/>
    <w:uiPriority w:val="39"/>
    <w:rsid w:val="00C15551"/>
    <w:pPr>
      <w:ind w:left="2592" w:hanging="1152"/>
    </w:pPr>
  </w:style>
  <w:style w:type="paragraph" w:styleId="TOC7">
    <w:name w:val="toc 7"/>
    <w:basedOn w:val="TOC6"/>
    <w:next w:val="Normal"/>
    <w:uiPriority w:val="39"/>
    <w:rsid w:val="00C15551"/>
    <w:pPr>
      <w:ind w:left="3024" w:hanging="1296"/>
    </w:pPr>
  </w:style>
  <w:style w:type="paragraph" w:styleId="TOC8">
    <w:name w:val="toc 8"/>
    <w:basedOn w:val="TOC7"/>
    <w:next w:val="Normal"/>
    <w:uiPriority w:val="39"/>
    <w:rsid w:val="00C15551"/>
    <w:pPr>
      <w:ind w:left="3456" w:hanging="1440"/>
    </w:pPr>
  </w:style>
  <w:style w:type="paragraph" w:styleId="TOC9">
    <w:name w:val="toc 9"/>
    <w:basedOn w:val="TOC8"/>
    <w:next w:val="Normal"/>
    <w:uiPriority w:val="39"/>
    <w:rsid w:val="00C15551"/>
    <w:pPr>
      <w:ind w:left="4032" w:hanging="1728"/>
    </w:pPr>
  </w:style>
  <w:style w:type="numbering" w:customStyle="1" w:styleId="AppendixHeadingList">
    <w:name w:val="AppendixHeadingList"/>
    <w:uiPriority w:val="99"/>
    <w:rsid w:val="00E11053"/>
    <w:pPr>
      <w:numPr>
        <w:numId w:val="19"/>
      </w:numPr>
    </w:pPr>
  </w:style>
  <w:style w:type="paragraph" w:styleId="ListContinue2">
    <w:name w:val="List Continue 2"/>
    <w:basedOn w:val="Normal"/>
    <w:uiPriority w:val="99"/>
    <w:unhideWhenUsed/>
    <w:rsid w:val="00C15551"/>
    <w:pPr>
      <w:spacing w:before="120" w:line="240" w:lineRule="auto"/>
      <w:ind w:left="720"/>
      <w:contextualSpacing/>
    </w:pPr>
    <w:rPr>
      <w:rFonts w:cs="Times New Roman"/>
      <w:szCs w:val="20"/>
    </w:rPr>
  </w:style>
  <w:style w:type="numbering" w:customStyle="1" w:styleId="HeadingsListStyle">
    <w:name w:val="HeadingsListStyle"/>
    <w:uiPriority w:val="99"/>
    <w:rsid w:val="00E921F1"/>
    <w:pPr>
      <w:numPr>
        <w:numId w:val="3"/>
      </w:numPr>
    </w:pPr>
  </w:style>
  <w:style w:type="character" w:styleId="FootnoteReference">
    <w:name w:val="footnote reference"/>
    <w:rsid w:val="0040502E"/>
    <w:rPr>
      <w:vertAlign w:val="superscript"/>
    </w:rPr>
  </w:style>
  <w:style w:type="paragraph" w:styleId="FootnoteText">
    <w:name w:val="footnote text"/>
    <w:basedOn w:val="Normal"/>
    <w:link w:val="FootnoteTextChar"/>
    <w:semiHidden/>
    <w:rsid w:val="0040502E"/>
    <w:pPr>
      <w:spacing w:line="240" w:lineRule="auto"/>
    </w:pPr>
    <w:rPr>
      <w:rFonts w:cs="Times New Roman"/>
      <w:sz w:val="20"/>
      <w:szCs w:val="20"/>
    </w:rPr>
  </w:style>
  <w:style w:type="character" w:customStyle="1" w:styleId="FootnoteTextChar">
    <w:name w:val="Footnote Text Char"/>
    <w:link w:val="FootnoteText"/>
    <w:semiHidden/>
    <w:rsid w:val="0040502E"/>
    <w:rPr>
      <w:rFonts w:ascii="Times New Roman" w:hAnsi="Times New Roman"/>
    </w:rPr>
  </w:style>
  <w:style w:type="paragraph" w:customStyle="1" w:styleId="SubheadMinor">
    <w:name w:val="SubheadMinor"/>
    <w:basedOn w:val="SubheadMinorIndent"/>
    <w:next w:val="BodyText"/>
    <w:rsid w:val="00993D66"/>
    <w:pPr>
      <w:ind w:left="0"/>
    </w:pPr>
    <w:rPr>
      <w:rFonts w:ascii="Calibri" w:hAnsi="Calibri"/>
    </w:rPr>
  </w:style>
  <w:style w:type="numbering" w:customStyle="1" w:styleId="Style1">
    <w:name w:val="Style1"/>
    <w:uiPriority w:val="99"/>
    <w:rsid w:val="007B51D2"/>
    <w:pPr>
      <w:numPr>
        <w:numId w:val="4"/>
      </w:numPr>
    </w:pPr>
  </w:style>
  <w:style w:type="paragraph" w:customStyle="1" w:styleId="UnnumberedHeadingIndent">
    <w:name w:val="Unnumbered Heading Indent"/>
    <w:basedOn w:val="BodyText"/>
    <w:next w:val="BodyText"/>
    <w:qFormat/>
    <w:rsid w:val="00FA17C2"/>
    <w:pPr>
      <w:ind w:left="720"/>
    </w:pPr>
    <w:rPr>
      <w:b/>
    </w:rPr>
  </w:style>
  <w:style w:type="paragraph" w:styleId="BlockText">
    <w:name w:val="Block Text"/>
    <w:basedOn w:val="Normal"/>
    <w:uiPriority w:val="99"/>
    <w:unhideWhenUsed/>
    <w:rsid w:val="00C927E0"/>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mbria" w:eastAsia="MS Mincho" w:hAnsi="Cambria" w:cs="Times New Roman"/>
      <w:i/>
      <w:iCs/>
      <w:color w:val="4F81BD"/>
    </w:rPr>
  </w:style>
  <w:style w:type="paragraph" w:styleId="BodyText2">
    <w:name w:val="Body Text 2"/>
    <w:basedOn w:val="Normal"/>
    <w:link w:val="BodyText2Char"/>
    <w:uiPriority w:val="99"/>
    <w:semiHidden/>
    <w:unhideWhenUsed/>
    <w:rsid w:val="00C927E0"/>
    <w:pPr>
      <w:spacing w:after="120" w:line="480" w:lineRule="auto"/>
    </w:pPr>
  </w:style>
  <w:style w:type="character" w:customStyle="1" w:styleId="BodyText2Char">
    <w:name w:val="Body Text 2 Char"/>
    <w:link w:val="BodyText2"/>
    <w:uiPriority w:val="99"/>
    <w:semiHidden/>
    <w:rsid w:val="00C927E0"/>
    <w:rPr>
      <w:rFonts w:ascii="Constantia" w:hAnsi="Constantia" w:cs="TimesNewRomanPSMT"/>
      <w:sz w:val="22"/>
      <w:szCs w:val="24"/>
    </w:rPr>
  </w:style>
  <w:style w:type="paragraph" w:styleId="BodyText3">
    <w:name w:val="Body Text 3"/>
    <w:basedOn w:val="Normal"/>
    <w:link w:val="BodyText3Char"/>
    <w:uiPriority w:val="99"/>
    <w:semiHidden/>
    <w:unhideWhenUsed/>
    <w:rsid w:val="00C927E0"/>
    <w:pPr>
      <w:spacing w:after="120"/>
    </w:pPr>
    <w:rPr>
      <w:sz w:val="16"/>
      <w:szCs w:val="16"/>
    </w:rPr>
  </w:style>
  <w:style w:type="character" w:customStyle="1" w:styleId="BodyText3Char">
    <w:name w:val="Body Text 3 Char"/>
    <w:link w:val="BodyText3"/>
    <w:uiPriority w:val="99"/>
    <w:semiHidden/>
    <w:rsid w:val="00C927E0"/>
    <w:rPr>
      <w:rFonts w:ascii="Constantia" w:hAnsi="Constantia" w:cs="TimesNewRomanPSMT"/>
      <w:sz w:val="16"/>
      <w:szCs w:val="16"/>
    </w:rPr>
  </w:style>
  <w:style w:type="paragraph" w:styleId="BodyTextFirstIndent">
    <w:name w:val="Body Text First Indent"/>
    <w:basedOn w:val="BodyText"/>
    <w:link w:val="BodyTextFirstIndentChar"/>
    <w:uiPriority w:val="99"/>
    <w:semiHidden/>
    <w:unhideWhenUsed/>
    <w:rsid w:val="00C927E0"/>
    <w:pPr>
      <w:spacing w:before="0"/>
      <w:ind w:firstLine="360"/>
    </w:pPr>
    <w:rPr>
      <w:rFonts w:ascii="Constantia" w:hAnsi="Constantia" w:cs="TimesNewRomanPSMT"/>
      <w:szCs w:val="24"/>
    </w:rPr>
  </w:style>
  <w:style w:type="character" w:customStyle="1" w:styleId="BodyTextFirstIndentChar">
    <w:name w:val="Body Text First Indent Char"/>
    <w:link w:val="BodyTextFirstIndent"/>
    <w:uiPriority w:val="99"/>
    <w:semiHidden/>
    <w:rsid w:val="00C927E0"/>
    <w:rPr>
      <w:rFonts w:ascii="Constantia" w:hAnsi="Constantia" w:cs="TimesNewRomanPSMT"/>
      <w:sz w:val="22"/>
      <w:szCs w:val="24"/>
    </w:rPr>
  </w:style>
  <w:style w:type="paragraph" w:styleId="BodyTextFirstIndent2">
    <w:name w:val="Body Text First Indent 2"/>
    <w:basedOn w:val="BodyTextIndent"/>
    <w:link w:val="BodyTextFirstIndent2Char"/>
    <w:uiPriority w:val="99"/>
    <w:semiHidden/>
    <w:unhideWhenUsed/>
    <w:rsid w:val="00C927E0"/>
    <w:pPr>
      <w:spacing w:after="0"/>
      <w:ind w:firstLine="360"/>
    </w:pPr>
  </w:style>
  <w:style w:type="character" w:customStyle="1" w:styleId="BodyTextFirstIndent2Char">
    <w:name w:val="Body Text First Indent 2 Char"/>
    <w:link w:val="BodyTextFirstIndent2"/>
    <w:uiPriority w:val="99"/>
    <w:semiHidden/>
    <w:rsid w:val="00C927E0"/>
    <w:rPr>
      <w:rFonts w:ascii="Constantia" w:hAnsi="Constantia" w:cs="TimesNewRomanPSMT"/>
      <w:sz w:val="22"/>
      <w:szCs w:val="24"/>
    </w:rPr>
  </w:style>
  <w:style w:type="paragraph" w:styleId="BodyTextIndent2">
    <w:name w:val="Body Text Indent 2"/>
    <w:basedOn w:val="Normal"/>
    <w:link w:val="BodyTextIndent2Char"/>
    <w:uiPriority w:val="99"/>
    <w:semiHidden/>
    <w:unhideWhenUsed/>
    <w:rsid w:val="00C927E0"/>
    <w:pPr>
      <w:spacing w:after="120" w:line="480" w:lineRule="auto"/>
      <w:ind w:left="360"/>
    </w:pPr>
  </w:style>
  <w:style w:type="character" w:customStyle="1" w:styleId="BodyTextIndent2Char">
    <w:name w:val="Body Text Indent 2 Char"/>
    <w:link w:val="BodyTextIndent2"/>
    <w:uiPriority w:val="99"/>
    <w:semiHidden/>
    <w:rsid w:val="00C927E0"/>
    <w:rPr>
      <w:rFonts w:ascii="Constantia" w:hAnsi="Constantia" w:cs="TimesNewRomanPSMT"/>
      <w:sz w:val="22"/>
      <w:szCs w:val="24"/>
    </w:rPr>
  </w:style>
  <w:style w:type="paragraph" w:styleId="BodyTextIndent3">
    <w:name w:val="Body Text Indent 3"/>
    <w:basedOn w:val="Normal"/>
    <w:link w:val="BodyTextIndent3Char"/>
    <w:uiPriority w:val="99"/>
    <w:semiHidden/>
    <w:unhideWhenUsed/>
    <w:rsid w:val="00C927E0"/>
    <w:pPr>
      <w:spacing w:after="120"/>
      <w:ind w:left="360"/>
    </w:pPr>
    <w:rPr>
      <w:sz w:val="16"/>
      <w:szCs w:val="16"/>
    </w:rPr>
  </w:style>
  <w:style w:type="character" w:customStyle="1" w:styleId="BodyTextIndent3Char">
    <w:name w:val="Body Text Indent 3 Char"/>
    <w:link w:val="BodyTextIndent3"/>
    <w:uiPriority w:val="99"/>
    <w:semiHidden/>
    <w:rsid w:val="00C927E0"/>
    <w:rPr>
      <w:rFonts w:ascii="Constantia" w:hAnsi="Constantia" w:cs="TimesNewRomanPSMT"/>
      <w:sz w:val="16"/>
      <w:szCs w:val="16"/>
    </w:rPr>
  </w:style>
  <w:style w:type="paragraph" w:styleId="Closing">
    <w:name w:val="Closing"/>
    <w:basedOn w:val="Normal"/>
    <w:link w:val="ClosingChar"/>
    <w:uiPriority w:val="99"/>
    <w:semiHidden/>
    <w:unhideWhenUsed/>
    <w:rsid w:val="00C927E0"/>
    <w:pPr>
      <w:spacing w:line="240" w:lineRule="auto"/>
      <w:ind w:left="4320"/>
    </w:pPr>
  </w:style>
  <w:style w:type="character" w:customStyle="1" w:styleId="ClosingChar">
    <w:name w:val="Closing Char"/>
    <w:link w:val="Closing"/>
    <w:uiPriority w:val="99"/>
    <w:semiHidden/>
    <w:rsid w:val="00C927E0"/>
    <w:rPr>
      <w:rFonts w:ascii="Constantia" w:hAnsi="Constantia" w:cs="TimesNewRomanPSMT"/>
      <w:sz w:val="22"/>
      <w:szCs w:val="24"/>
    </w:rPr>
  </w:style>
  <w:style w:type="paragraph" w:styleId="Date">
    <w:name w:val="Date"/>
    <w:basedOn w:val="Normal"/>
    <w:next w:val="Normal"/>
    <w:link w:val="DateChar"/>
    <w:uiPriority w:val="99"/>
    <w:semiHidden/>
    <w:unhideWhenUsed/>
    <w:rsid w:val="00C927E0"/>
  </w:style>
  <w:style w:type="character" w:customStyle="1" w:styleId="DateChar">
    <w:name w:val="Date Char"/>
    <w:link w:val="Date"/>
    <w:uiPriority w:val="99"/>
    <w:semiHidden/>
    <w:rsid w:val="00C927E0"/>
    <w:rPr>
      <w:rFonts w:ascii="Constantia" w:hAnsi="Constantia" w:cs="TimesNewRomanPSMT"/>
      <w:sz w:val="22"/>
      <w:szCs w:val="24"/>
    </w:rPr>
  </w:style>
  <w:style w:type="paragraph" w:styleId="DocumentMap">
    <w:name w:val="Document Map"/>
    <w:basedOn w:val="Normal"/>
    <w:link w:val="DocumentMapChar"/>
    <w:uiPriority w:val="99"/>
    <w:semiHidden/>
    <w:unhideWhenUsed/>
    <w:rsid w:val="00C927E0"/>
    <w:pPr>
      <w:spacing w:line="240" w:lineRule="auto"/>
    </w:pPr>
    <w:rPr>
      <w:rFonts w:ascii="Tahoma" w:hAnsi="Tahoma" w:cs="Tahoma"/>
      <w:sz w:val="16"/>
      <w:szCs w:val="16"/>
    </w:rPr>
  </w:style>
  <w:style w:type="character" w:customStyle="1" w:styleId="DocumentMapChar">
    <w:name w:val="Document Map Char"/>
    <w:link w:val="DocumentMap"/>
    <w:uiPriority w:val="99"/>
    <w:semiHidden/>
    <w:rsid w:val="00C927E0"/>
    <w:rPr>
      <w:rFonts w:ascii="Tahoma" w:hAnsi="Tahoma" w:cs="Tahoma"/>
      <w:sz w:val="16"/>
      <w:szCs w:val="16"/>
    </w:rPr>
  </w:style>
  <w:style w:type="paragraph" w:styleId="E-mailSignature">
    <w:name w:val="E-mail Signature"/>
    <w:basedOn w:val="Normal"/>
    <w:link w:val="E-mailSignatureChar"/>
    <w:uiPriority w:val="99"/>
    <w:semiHidden/>
    <w:unhideWhenUsed/>
    <w:rsid w:val="00C927E0"/>
    <w:pPr>
      <w:spacing w:line="240" w:lineRule="auto"/>
    </w:pPr>
  </w:style>
  <w:style w:type="character" w:customStyle="1" w:styleId="E-mailSignatureChar">
    <w:name w:val="E-mail Signature Char"/>
    <w:link w:val="E-mailSignature"/>
    <w:uiPriority w:val="99"/>
    <w:semiHidden/>
    <w:rsid w:val="00C927E0"/>
    <w:rPr>
      <w:rFonts w:ascii="Constantia" w:hAnsi="Constantia" w:cs="TimesNewRomanPSMT"/>
      <w:sz w:val="22"/>
      <w:szCs w:val="24"/>
    </w:rPr>
  </w:style>
  <w:style w:type="paragraph" w:styleId="EndnoteText">
    <w:name w:val="endnote text"/>
    <w:basedOn w:val="Normal"/>
    <w:link w:val="EndnoteTextChar"/>
    <w:uiPriority w:val="99"/>
    <w:semiHidden/>
    <w:unhideWhenUsed/>
    <w:rsid w:val="00C927E0"/>
    <w:pPr>
      <w:spacing w:line="240" w:lineRule="auto"/>
    </w:pPr>
    <w:rPr>
      <w:sz w:val="20"/>
      <w:szCs w:val="20"/>
    </w:rPr>
  </w:style>
  <w:style w:type="character" w:customStyle="1" w:styleId="EndnoteTextChar">
    <w:name w:val="Endnote Text Char"/>
    <w:link w:val="EndnoteText"/>
    <w:uiPriority w:val="99"/>
    <w:semiHidden/>
    <w:rsid w:val="00C927E0"/>
    <w:rPr>
      <w:rFonts w:ascii="Constantia" w:hAnsi="Constantia" w:cs="TimesNewRomanPSMT"/>
    </w:rPr>
  </w:style>
  <w:style w:type="paragraph" w:styleId="EnvelopeAddress">
    <w:name w:val="envelope address"/>
    <w:basedOn w:val="Normal"/>
    <w:uiPriority w:val="99"/>
    <w:semiHidden/>
    <w:unhideWhenUsed/>
    <w:rsid w:val="00C927E0"/>
    <w:pPr>
      <w:framePr w:w="7920" w:h="1980" w:hRule="exact" w:hSpace="180" w:wrap="auto" w:hAnchor="page" w:xAlign="center" w:yAlign="bottom"/>
      <w:spacing w:line="240" w:lineRule="auto"/>
      <w:ind w:left="2880"/>
    </w:pPr>
    <w:rPr>
      <w:rFonts w:ascii="Calibri" w:eastAsia="MS Gothic" w:hAnsi="Calibri" w:cs="Times New Roman"/>
    </w:rPr>
  </w:style>
  <w:style w:type="paragraph" w:styleId="EnvelopeReturn">
    <w:name w:val="envelope return"/>
    <w:basedOn w:val="Normal"/>
    <w:uiPriority w:val="99"/>
    <w:semiHidden/>
    <w:unhideWhenUsed/>
    <w:rsid w:val="00C927E0"/>
    <w:pPr>
      <w:spacing w:line="240" w:lineRule="auto"/>
    </w:pPr>
    <w:rPr>
      <w:rFonts w:ascii="Calibri" w:eastAsia="MS Gothic" w:hAnsi="Calibri" w:cs="Times New Roman"/>
      <w:sz w:val="20"/>
      <w:szCs w:val="20"/>
    </w:rPr>
  </w:style>
  <w:style w:type="character" w:customStyle="1" w:styleId="Heading7Char">
    <w:name w:val="Heading 7 Char"/>
    <w:link w:val="Heading7"/>
    <w:rsid w:val="00C15551"/>
    <w:rPr>
      <w:rFonts w:ascii="Arial" w:hAnsi="Arial"/>
      <w:b/>
      <w:noProof/>
      <w:kern w:val="28"/>
      <w:sz w:val="24"/>
    </w:rPr>
  </w:style>
  <w:style w:type="character" w:customStyle="1" w:styleId="Heading8Char">
    <w:name w:val="Heading 8 Char"/>
    <w:link w:val="Heading8"/>
    <w:rsid w:val="00C15551"/>
    <w:rPr>
      <w:rFonts w:ascii="Arial" w:hAnsi="Arial"/>
      <w:b/>
      <w:noProof/>
      <w:kern w:val="28"/>
      <w:sz w:val="24"/>
    </w:rPr>
  </w:style>
  <w:style w:type="character" w:customStyle="1" w:styleId="Heading9Char">
    <w:name w:val="Heading 9 Char"/>
    <w:link w:val="Heading9"/>
    <w:rsid w:val="00C15551"/>
    <w:rPr>
      <w:rFonts w:ascii="Arial" w:hAnsi="Arial"/>
      <w:b/>
      <w:noProof/>
      <w:kern w:val="28"/>
      <w:sz w:val="24"/>
    </w:rPr>
  </w:style>
  <w:style w:type="paragraph" w:styleId="HTMLAddress">
    <w:name w:val="HTML Address"/>
    <w:basedOn w:val="Normal"/>
    <w:link w:val="HTMLAddressChar"/>
    <w:uiPriority w:val="99"/>
    <w:semiHidden/>
    <w:unhideWhenUsed/>
    <w:rsid w:val="00C927E0"/>
    <w:pPr>
      <w:spacing w:line="240" w:lineRule="auto"/>
    </w:pPr>
    <w:rPr>
      <w:i/>
      <w:iCs/>
    </w:rPr>
  </w:style>
  <w:style w:type="character" w:customStyle="1" w:styleId="HTMLAddressChar">
    <w:name w:val="HTML Address Char"/>
    <w:link w:val="HTMLAddress"/>
    <w:uiPriority w:val="99"/>
    <w:semiHidden/>
    <w:rsid w:val="00C927E0"/>
    <w:rPr>
      <w:rFonts w:ascii="Constantia" w:hAnsi="Constantia" w:cs="TimesNewRomanPSMT"/>
      <w:i/>
      <w:iCs/>
      <w:sz w:val="22"/>
      <w:szCs w:val="24"/>
    </w:rPr>
  </w:style>
  <w:style w:type="paragraph" w:styleId="HTMLPreformatted">
    <w:name w:val="HTML Preformatted"/>
    <w:basedOn w:val="Normal"/>
    <w:link w:val="HTMLPreformattedChar"/>
    <w:uiPriority w:val="99"/>
    <w:semiHidden/>
    <w:unhideWhenUsed/>
    <w:rsid w:val="00C927E0"/>
    <w:pPr>
      <w:spacing w:line="240" w:lineRule="auto"/>
    </w:pPr>
    <w:rPr>
      <w:rFonts w:ascii="Consolas" w:hAnsi="Consolas" w:cs="Consolas"/>
      <w:sz w:val="20"/>
      <w:szCs w:val="20"/>
    </w:rPr>
  </w:style>
  <w:style w:type="character" w:customStyle="1" w:styleId="HTMLPreformattedChar">
    <w:name w:val="HTML Preformatted Char"/>
    <w:link w:val="HTMLPreformatted"/>
    <w:uiPriority w:val="99"/>
    <w:semiHidden/>
    <w:rsid w:val="00C927E0"/>
    <w:rPr>
      <w:rFonts w:ascii="Consolas" w:hAnsi="Consolas" w:cs="Consolas"/>
    </w:rPr>
  </w:style>
  <w:style w:type="paragraph" w:styleId="Index1">
    <w:name w:val="index 1"/>
    <w:basedOn w:val="Normal"/>
    <w:next w:val="Normal"/>
    <w:autoRedefine/>
    <w:uiPriority w:val="99"/>
    <w:semiHidden/>
    <w:unhideWhenUsed/>
    <w:rsid w:val="00C927E0"/>
    <w:pPr>
      <w:spacing w:line="240" w:lineRule="auto"/>
      <w:ind w:left="220" w:hanging="220"/>
    </w:pPr>
  </w:style>
  <w:style w:type="paragraph" w:styleId="Index2">
    <w:name w:val="index 2"/>
    <w:basedOn w:val="Normal"/>
    <w:next w:val="Normal"/>
    <w:autoRedefine/>
    <w:uiPriority w:val="99"/>
    <w:semiHidden/>
    <w:unhideWhenUsed/>
    <w:rsid w:val="00C927E0"/>
    <w:pPr>
      <w:spacing w:line="240" w:lineRule="auto"/>
      <w:ind w:left="440" w:hanging="220"/>
    </w:pPr>
  </w:style>
  <w:style w:type="paragraph" w:styleId="Index3">
    <w:name w:val="index 3"/>
    <w:basedOn w:val="Normal"/>
    <w:next w:val="Normal"/>
    <w:autoRedefine/>
    <w:uiPriority w:val="99"/>
    <w:semiHidden/>
    <w:unhideWhenUsed/>
    <w:rsid w:val="00C927E0"/>
    <w:pPr>
      <w:spacing w:line="240" w:lineRule="auto"/>
      <w:ind w:left="660" w:hanging="220"/>
    </w:pPr>
  </w:style>
  <w:style w:type="paragraph" w:styleId="Index4">
    <w:name w:val="index 4"/>
    <w:basedOn w:val="Normal"/>
    <w:next w:val="Normal"/>
    <w:autoRedefine/>
    <w:uiPriority w:val="99"/>
    <w:semiHidden/>
    <w:unhideWhenUsed/>
    <w:rsid w:val="00C927E0"/>
    <w:pPr>
      <w:spacing w:line="240" w:lineRule="auto"/>
      <w:ind w:left="880" w:hanging="220"/>
    </w:pPr>
  </w:style>
  <w:style w:type="paragraph" w:styleId="Index5">
    <w:name w:val="index 5"/>
    <w:basedOn w:val="Normal"/>
    <w:next w:val="Normal"/>
    <w:autoRedefine/>
    <w:uiPriority w:val="99"/>
    <w:semiHidden/>
    <w:unhideWhenUsed/>
    <w:rsid w:val="00C927E0"/>
    <w:pPr>
      <w:spacing w:line="240" w:lineRule="auto"/>
      <w:ind w:left="1100" w:hanging="220"/>
    </w:pPr>
  </w:style>
  <w:style w:type="paragraph" w:styleId="Index6">
    <w:name w:val="index 6"/>
    <w:basedOn w:val="Normal"/>
    <w:next w:val="Normal"/>
    <w:autoRedefine/>
    <w:uiPriority w:val="99"/>
    <w:semiHidden/>
    <w:unhideWhenUsed/>
    <w:rsid w:val="00C927E0"/>
    <w:pPr>
      <w:spacing w:line="240" w:lineRule="auto"/>
      <w:ind w:left="1320" w:hanging="220"/>
    </w:pPr>
  </w:style>
  <w:style w:type="paragraph" w:styleId="Index7">
    <w:name w:val="index 7"/>
    <w:basedOn w:val="Normal"/>
    <w:next w:val="Normal"/>
    <w:autoRedefine/>
    <w:uiPriority w:val="99"/>
    <w:semiHidden/>
    <w:unhideWhenUsed/>
    <w:rsid w:val="00C927E0"/>
    <w:pPr>
      <w:spacing w:line="240" w:lineRule="auto"/>
      <w:ind w:left="1540" w:hanging="220"/>
    </w:pPr>
  </w:style>
  <w:style w:type="paragraph" w:styleId="Index8">
    <w:name w:val="index 8"/>
    <w:basedOn w:val="Normal"/>
    <w:next w:val="Normal"/>
    <w:autoRedefine/>
    <w:uiPriority w:val="99"/>
    <w:semiHidden/>
    <w:unhideWhenUsed/>
    <w:rsid w:val="00C927E0"/>
    <w:pPr>
      <w:spacing w:line="240" w:lineRule="auto"/>
      <w:ind w:left="1760" w:hanging="220"/>
    </w:pPr>
  </w:style>
  <w:style w:type="paragraph" w:styleId="Index9">
    <w:name w:val="index 9"/>
    <w:basedOn w:val="Normal"/>
    <w:next w:val="Normal"/>
    <w:autoRedefine/>
    <w:uiPriority w:val="99"/>
    <w:semiHidden/>
    <w:unhideWhenUsed/>
    <w:rsid w:val="00C927E0"/>
    <w:pPr>
      <w:spacing w:line="240" w:lineRule="auto"/>
      <w:ind w:left="1980" w:hanging="220"/>
    </w:pPr>
  </w:style>
  <w:style w:type="paragraph" w:styleId="IndexHeading">
    <w:name w:val="index heading"/>
    <w:basedOn w:val="Normal"/>
    <w:next w:val="Index1"/>
    <w:uiPriority w:val="99"/>
    <w:semiHidden/>
    <w:unhideWhenUsed/>
    <w:rsid w:val="00C927E0"/>
    <w:rPr>
      <w:rFonts w:ascii="Calibri" w:eastAsia="MS Gothic" w:hAnsi="Calibri" w:cs="Times New Roman"/>
      <w:b/>
      <w:bCs/>
    </w:rPr>
  </w:style>
  <w:style w:type="paragraph" w:customStyle="1" w:styleId="LightShading-Accent21">
    <w:name w:val="Light Shading - Accent 21"/>
    <w:basedOn w:val="Normal"/>
    <w:next w:val="Normal"/>
    <w:link w:val="LightShading-Accent2Char"/>
    <w:uiPriority w:val="30"/>
    <w:semiHidden/>
    <w:rsid w:val="00C927E0"/>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semiHidden/>
    <w:rsid w:val="00C927E0"/>
    <w:rPr>
      <w:rFonts w:ascii="Constantia" w:hAnsi="Constantia" w:cs="TimesNewRomanPSMT"/>
      <w:b/>
      <w:bCs/>
      <w:i/>
      <w:iCs/>
      <w:color w:val="4F81BD"/>
      <w:sz w:val="22"/>
      <w:szCs w:val="24"/>
    </w:rPr>
  </w:style>
  <w:style w:type="paragraph" w:styleId="List">
    <w:name w:val="List"/>
    <w:basedOn w:val="BodyText"/>
    <w:link w:val="ListChar"/>
    <w:rsid w:val="00C15551"/>
    <w:pPr>
      <w:ind w:left="1080" w:hanging="720"/>
    </w:pPr>
  </w:style>
  <w:style w:type="paragraph" w:styleId="List2">
    <w:name w:val="List 2"/>
    <w:basedOn w:val="List"/>
    <w:link w:val="List2Char"/>
    <w:rsid w:val="00C15551"/>
    <w:pPr>
      <w:ind w:left="1440"/>
    </w:pPr>
  </w:style>
  <w:style w:type="paragraph" w:styleId="List3">
    <w:name w:val="List 3"/>
    <w:basedOn w:val="Normal"/>
    <w:link w:val="List3Char"/>
    <w:rsid w:val="00C15551"/>
    <w:pPr>
      <w:spacing w:before="120" w:line="240" w:lineRule="auto"/>
      <w:ind w:left="1800" w:hanging="720"/>
    </w:pPr>
    <w:rPr>
      <w:rFonts w:cs="Times New Roman"/>
      <w:szCs w:val="20"/>
    </w:rPr>
  </w:style>
  <w:style w:type="paragraph" w:styleId="List4">
    <w:name w:val="List 4"/>
    <w:basedOn w:val="Normal"/>
    <w:uiPriority w:val="99"/>
    <w:unhideWhenUsed/>
    <w:rsid w:val="00C15551"/>
    <w:pPr>
      <w:spacing w:before="120" w:line="240" w:lineRule="auto"/>
      <w:ind w:left="1800" w:hanging="360"/>
    </w:pPr>
    <w:rPr>
      <w:rFonts w:cs="Times New Roman"/>
      <w:szCs w:val="20"/>
    </w:rPr>
  </w:style>
  <w:style w:type="paragraph" w:styleId="List5">
    <w:name w:val="List 5"/>
    <w:basedOn w:val="Normal"/>
    <w:link w:val="List5Char"/>
    <w:rsid w:val="00C15551"/>
    <w:pPr>
      <w:spacing w:before="120" w:line="240" w:lineRule="auto"/>
      <w:ind w:left="1800" w:hanging="360"/>
    </w:pPr>
    <w:rPr>
      <w:rFonts w:cs="Times New Roman"/>
      <w:szCs w:val="20"/>
    </w:rPr>
  </w:style>
  <w:style w:type="paragraph" w:styleId="ListBullet">
    <w:name w:val="List Bullet"/>
    <w:basedOn w:val="Normal"/>
    <w:link w:val="ListBulletChar"/>
    <w:unhideWhenUsed/>
    <w:rsid w:val="00C15551"/>
    <w:pPr>
      <w:numPr>
        <w:numId w:val="7"/>
      </w:numPr>
      <w:spacing w:before="120" w:line="240" w:lineRule="auto"/>
    </w:pPr>
    <w:rPr>
      <w:rFonts w:cs="Times New Roman"/>
      <w:szCs w:val="20"/>
    </w:rPr>
  </w:style>
  <w:style w:type="paragraph" w:styleId="ListBullet3">
    <w:name w:val="List Bullet 3"/>
    <w:basedOn w:val="Normal"/>
    <w:link w:val="ListBullet3Char"/>
    <w:rsid w:val="00C15551"/>
    <w:pPr>
      <w:numPr>
        <w:numId w:val="9"/>
      </w:numPr>
      <w:spacing w:before="120" w:line="240" w:lineRule="auto"/>
    </w:pPr>
    <w:rPr>
      <w:rFonts w:cs="Times New Roman"/>
      <w:szCs w:val="20"/>
    </w:rPr>
  </w:style>
  <w:style w:type="paragraph" w:styleId="ListBullet4">
    <w:name w:val="List Bullet 4"/>
    <w:basedOn w:val="Normal"/>
    <w:rsid w:val="00C15551"/>
    <w:pPr>
      <w:numPr>
        <w:numId w:val="10"/>
      </w:numPr>
      <w:spacing w:before="120" w:line="240" w:lineRule="auto"/>
    </w:pPr>
    <w:rPr>
      <w:rFonts w:cs="Times New Roman"/>
      <w:szCs w:val="20"/>
    </w:rPr>
  </w:style>
  <w:style w:type="paragraph" w:styleId="ListBullet5">
    <w:name w:val="List Bullet 5"/>
    <w:basedOn w:val="Normal"/>
    <w:uiPriority w:val="99"/>
    <w:unhideWhenUsed/>
    <w:rsid w:val="00C15551"/>
    <w:pPr>
      <w:numPr>
        <w:numId w:val="11"/>
      </w:numPr>
      <w:spacing w:before="120" w:line="240" w:lineRule="auto"/>
    </w:pPr>
    <w:rPr>
      <w:rFonts w:cs="Times New Roman"/>
      <w:szCs w:val="20"/>
    </w:rPr>
  </w:style>
  <w:style w:type="paragraph" w:styleId="ListContinue">
    <w:name w:val="List Continue"/>
    <w:basedOn w:val="Normal"/>
    <w:link w:val="ListContinueChar"/>
    <w:uiPriority w:val="99"/>
    <w:unhideWhenUsed/>
    <w:rsid w:val="00C15551"/>
    <w:pPr>
      <w:spacing w:before="120" w:line="240" w:lineRule="auto"/>
      <w:ind w:left="360"/>
      <w:contextualSpacing/>
    </w:pPr>
    <w:rPr>
      <w:rFonts w:cs="Times New Roman"/>
      <w:szCs w:val="20"/>
    </w:rPr>
  </w:style>
  <w:style w:type="paragraph" w:styleId="ListContinue3">
    <w:name w:val="List Continue 3"/>
    <w:basedOn w:val="Normal"/>
    <w:uiPriority w:val="99"/>
    <w:unhideWhenUsed/>
    <w:rsid w:val="00C15551"/>
    <w:pPr>
      <w:spacing w:before="120" w:line="240" w:lineRule="auto"/>
      <w:ind w:left="1080"/>
      <w:contextualSpacing/>
    </w:pPr>
    <w:rPr>
      <w:rFonts w:cs="Times New Roman"/>
      <w:szCs w:val="20"/>
    </w:rPr>
  </w:style>
  <w:style w:type="paragraph" w:styleId="ListContinue4">
    <w:name w:val="List Continue 4"/>
    <w:basedOn w:val="Normal"/>
    <w:uiPriority w:val="99"/>
    <w:unhideWhenUsed/>
    <w:rsid w:val="00C15551"/>
    <w:pPr>
      <w:spacing w:before="120" w:line="240" w:lineRule="auto"/>
      <w:ind w:left="1440"/>
      <w:contextualSpacing/>
    </w:pPr>
    <w:rPr>
      <w:rFonts w:cs="Times New Roman"/>
      <w:szCs w:val="20"/>
    </w:rPr>
  </w:style>
  <w:style w:type="paragraph" w:styleId="ListContinue5">
    <w:name w:val="List Continue 5"/>
    <w:basedOn w:val="Normal"/>
    <w:uiPriority w:val="99"/>
    <w:unhideWhenUsed/>
    <w:rsid w:val="00C15551"/>
    <w:pPr>
      <w:spacing w:before="120" w:line="240" w:lineRule="auto"/>
      <w:ind w:left="1800"/>
      <w:contextualSpacing/>
    </w:pPr>
    <w:rPr>
      <w:rFonts w:cs="Times New Roman"/>
      <w:szCs w:val="20"/>
    </w:rPr>
  </w:style>
  <w:style w:type="paragraph" w:styleId="ListNumber">
    <w:name w:val="List Number"/>
    <w:basedOn w:val="Normal"/>
    <w:uiPriority w:val="99"/>
    <w:unhideWhenUsed/>
    <w:rsid w:val="00C15551"/>
    <w:pPr>
      <w:numPr>
        <w:numId w:val="12"/>
      </w:numPr>
      <w:spacing w:before="120" w:line="240" w:lineRule="auto"/>
      <w:contextualSpacing/>
    </w:pPr>
    <w:rPr>
      <w:rFonts w:cs="Times New Roman"/>
      <w:szCs w:val="20"/>
    </w:rPr>
  </w:style>
  <w:style w:type="paragraph" w:styleId="ListNumber2">
    <w:name w:val="List Number 2"/>
    <w:basedOn w:val="Normal"/>
    <w:link w:val="ListNumber2Char"/>
    <w:rsid w:val="00C15551"/>
    <w:pPr>
      <w:numPr>
        <w:numId w:val="13"/>
      </w:numPr>
      <w:spacing w:before="120" w:line="240" w:lineRule="auto"/>
    </w:pPr>
    <w:rPr>
      <w:rFonts w:cs="Times New Roman"/>
      <w:szCs w:val="20"/>
    </w:rPr>
  </w:style>
  <w:style w:type="paragraph" w:styleId="ListNumber3">
    <w:name w:val="List Number 3"/>
    <w:basedOn w:val="Normal"/>
    <w:rsid w:val="00C15551"/>
    <w:pPr>
      <w:numPr>
        <w:numId w:val="14"/>
      </w:numPr>
      <w:spacing w:before="120" w:line="240" w:lineRule="auto"/>
    </w:pPr>
    <w:rPr>
      <w:rFonts w:cs="Times New Roman"/>
      <w:szCs w:val="20"/>
    </w:rPr>
  </w:style>
  <w:style w:type="paragraph" w:styleId="ListNumber4">
    <w:name w:val="List Number 4"/>
    <w:basedOn w:val="Normal"/>
    <w:rsid w:val="00C15551"/>
    <w:pPr>
      <w:numPr>
        <w:numId w:val="15"/>
      </w:numPr>
      <w:spacing w:before="120" w:line="240" w:lineRule="auto"/>
    </w:pPr>
    <w:rPr>
      <w:rFonts w:cs="Times New Roman"/>
      <w:szCs w:val="20"/>
    </w:rPr>
  </w:style>
  <w:style w:type="paragraph" w:styleId="ListNumber5">
    <w:name w:val="List Number 5"/>
    <w:basedOn w:val="Normal"/>
    <w:uiPriority w:val="99"/>
    <w:unhideWhenUsed/>
    <w:rsid w:val="00C15551"/>
    <w:pPr>
      <w:numPr>
        <w:numId w:val="16"/>
      </w:numPr>
      <w:spacing w:before="120" w:line="240" w:lineRule="auto"/>
    </w:pPr>
    <w:rPr>
      <w:rFonts w:cs="Times New Roman"/>
      <w:szCs w:val="20"/>
    </w:rPr>
  </w:style>
  <w:style w:type="paragraph" w:styleId="MacroText">
    <w:name w:val="macro"/>
    <w:link w:val="MacroTextChar"/>
    <w:uiPriority w:val="99"/>
    <w:semiHidden/>
    <w:unhideWhenUsed/>
    <w:rsid w:val="00C927E0"/>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cs="Consolas"/>
    </w:rPr>
  </w:style>
  <w:style w:type="character" w:customStyle="1" w:styleId="MacroTextChar">
    <w:name w:val="Macro Text Char"/>
    <w:link w:val="MacroText"/>
    <w:uiPriority w:val="99"/>
    <w:semiHidden/>
    <w:rsid w:val="00C927E0"/>
    <w:rPr>
      <w:rFonts w:ascii="Consolas" w:hAnsi="Consolas" w:cs="Consolas"/>
    </w:rPr>
  </w:style>
  <w:style w:type="paragraph" w:styleId="MessageHeader">
    <w:name w:val="Message Header"/>
    <w:basedOn w:val="Normal"/>
    <w:link w:val="MessageHeaderChar"/>
    <w:uiPriority w:val="99"/>
    <w:semiHidden/>
    <w:unhideWhenUsed/>
    <w:rsid w:val="00C927E0"/>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Calibri" w:eastAsia="MS Gothic" w:hAnsi="Calibri" w:cs="Times New Roman"/>
    </w:rPr>
  </w:style>
  <w:style w:type="character" w:customStyle="1" w:styleId="MessageHeaderChar">
    <w:name w:val="Message Header Char"/>
    <w:link w:val="MessageHeader"/>
    <w:uiPriority w:val="99"/>
    <w:semiHidden/>
    <w:rsid w:val="00C927E0"/>
    <w:rPr>
      <w:rFonts w:ascii="Calibri" w:eastAsia="MS Gothic" w:hAnsi="Calibri" w:cs="Times New Roman"/>
      <w:sz w:val="24"/>
      <w:szCs w:val="24"/>
      <w:shd w:val="pct20" w:color="auto" w:fill="auto"/>
    </w:rPr>
  </w:style>
  <w:style w:type="paragraph" w:customStyle="1" w:styleId="MediumGrid21">
    <w:name w:val="Medium Grid 21"/>
    <w:uiPriority w:val="1"/>
    <w:rsid w:val="00C927E0"/>
    <w:rPr>
      <w:rFonts w:ascii="Constantia" w:hAnsi="Constantia" w:cs="TimesNewRomanPSMT"/>
      <w:sz w:val="22"/>
      <w:szCs w:val="24"/>
    </w:rPr>
  </w:style>
  <w:style w:type="paragraph" w:styleId="NormalWeb">
    <w:name w:val="Normal (Web)"/>
    <w:basedOn w:val="Normal"/>
    <w:uiPriority w:val="99"/>
    <w:semiHidden/>
    <w:unhideWhenUsed/>
    <w:rsid w:val="00C927E0"/>
    <w:rPr>
      <w:rFonts w:cs="Times New Roman"/>
    </w:rPr>
  </w:style>
  <w:style w:type="paragraph" w:styleId="NormalIndent">
    <w:name w:val="Normal Indent"/>
    <w:basedOn w:val="Normal"/>
    <w:uiPriority w:val="99"/>
    <w:semiHidden/>
    <w:unhideWhenUsed/>
    <w:rsid w:val="00C927E0"/>
    <w:pPr>
      <w:ind w:left="720"/>
    </w:pPr>
  </w:style>
  <w:style w:type="paragraph" w:styleId="NoteHeading">
    <w:name w:val="Note Heading"/>
    <w:basedOn w:val="Normal"/>
    <w:next w:val="Normal"/>
    <w:link w:val="NoteHeadingChar"/>
    <w:uiPriority w:val="99"/>
    <w:semiHidden/>
    <w:unhideWhenUsed/>
    <w:rsid w:val="00C927E0"/>
    <w:pPr>
      <w:spacing w:line="240" w:lineRule="auto"/>
    </w:pPr>
  </w:style>
  <w:style w:type="character" w:customStyle="1" w:styleId="NoteHeadingChar">
    <w:name w:val="Note Heading Char"/>
    <w:link w:val="NoteHeading"/>
    <w:uiPriority w:val="99"/>
    <w:semiHidden/>
    <w:rsid w:val="00C927E0"/>
    <w:rPr>
      <w:rFonts w:ascii="Constantia" w:hAnsi="Constantia" w:cs="TimesNewRomanPSMT"/>
      <w:sz w:val="22"/>
      <w:szCs w:val="24"/>
    </w:rPr>
  </w:style>
  <w:style w:type="paragraph" w:styleId="PlainText">
    <w:name w:val="Plain Text"/>
    <w:basedOn w:val="Normal"/>
    <w:link w:val="PlainTextChar"/>
    <w:uiPriority w:val="99"/>
    <w:semiHidden/>
    <w:unhideWhenUsed/>
    <w:rsid w:val="00C927E0"/>
    <w:pPr>
      <w:spacing w:line="240" w:lineRule="auto"/>
    </w:pPr>
    <w:rPr>
      <w:rFonts w:ascii="Consolas" w:hAnsi="Consolas" w:cs="Consolas"/>
      <w:sz w:val="21"/>
      <w:szCs w:val="21"/>
    </w:rPr>
  </w:style>
  <w:style w:type="character" w:customStyle="1" w:styleId="PlainTextChar">
    <w:name w:val="Plain Text Char"/>
    <w:link w:val="PlainText"/>
    <w:uiPriority w:val="99"/>
    <w:semiHidden/>
    <w:rsid w:val="00C927E0"/>
    <w:rPr>
      <w:rFonts w:ascii="Consolas" w:hAnsi="Consolas" w:cs="Consolas"/>
      <w:sz w:val="21"/>
      <w:szCs w:val="21"/>
    </w:rPr>
  </w:style>
  <w:style w:type="paragraph" w:customStyle="1" w:styleId="ColorfulGrid-Accent11">
    <w:name w:val="Colorful Grid - Accent 11"/>
    <w:basedOn w:val="Normal"/>
    <w:next w:val="Normal"/>
    <w:link w:val="ColorfulGrid-Accent1Char"/>
    <w:uiPriority w:val="29"/>
    <w:rsid w:val="00C927E0"/>
    <w:rPr>
      <w:i/>
      <w:iCs/>
      <w:color w:val="000000"/>
    </w:rPr>
  </w:style>
  <w:style w:type="character" w:customStyle="1" w:styleId="ColorfulGrid-Accent1Char">
    <w:name w:val="Colorful Grid - Accent 1 Char"/>
    <w:link w:val="ColorfulGrid-Accent11"/>
    <w:uiPriority w:val="29"/>
    <w:rsid w:val="00C927E0"/>
    <w:rPr>
      <w:rFonts w:ascii="Constantia" w:hAnsi="Constantia" w:cs="TimesNewRomanPSMT"/>
      <w:i/>
      <w:iCs/>
      <w:color w:val="000000"/>
      <w:sz w:val="22"/>
      <w:szCs w:val="24"/>
    </w:rPr>
  </w:style>
  <w:style w:type="paragraph" w:styleId="Salutation">
    <w:name w:val="Salutation"/>
    <w:basedOn w:val="Normal"/>
    <w:next w:val="Normal"/>
    <w:link w:val="SalutationChar"/>
    <w:uiPriority w:val="99"/>
    <w:semiHidden/>
    <w:unhideWhenUsed/>
    <w:rsid w:val="00C927E0"/>
  </w:style>
  <w:style w:type="character" w:customStyle="1" w:styleId="SalutationChar">
    <w:name w:val="Salutation Char"/>
    <w:link w:val="Salutation"/>
    <w:uiPriority w:val="99"/>
    <w:semiHidden/>
    <w:rsid w:val="00C927E0"/>
    <w:rPr>
      <w:rFonts w:ascii="Constantia" w:hAnsi="Constantia" w:cs="TimesNewRomanPSMT"/>
      <w:sz w:val="22"/>
      <w:szCs w:val="24"/>
    </w:rPr>
  </w:style>
  <w:style w:type="paragraph" w:styleId="Signature">
    <w:name w:val="Signature"/>
    <w:basedOn w:val="Normal"/>
    <w:link w:val="SignatureChar"/>
    <w:uiPriority w:val="99"/>
    <w:semiHidden/>
    <w:unhideWhenUsed/>
    <w:rsid w:val="00C927E0"/>
    <w:pPr>
      <w:spacing w:line="240" w:lineRule="auto"/>
      <w:ind w:left="4320"/>
    </w:pPr>
  </w:style>
  <w:style w:type="character" w:customStyle="1" w:styleId="SignatureChar">
    <w:name w:val="Signature Char"/>
    <w:link w:val="Signature"/>
    <w:uiPriority w:val="99"/>
    <w:semiHidden/>
    <w:rsid w:val="00C927E0"/>
    <w:rPr>
      <w:rFonts w:ascii="Constantia" w:hAnsi="Constantia" w:cs="TimesNewRomanPSMT"/>
      <w:sz w:val="22"/>
      <w:szCs w:val="24"/>
    </w:rPr>
  </w:style>
  <w:style w:type="paragraph" w:styleId="Subtitle">
    <w:name w:val="Subtitle"/>
    <w:basedOn w:val="Normal"/>
    <w:next w:val="Normal"/>
    <w:link w:val="SubtitleChar"/>
    <w:uiPriority w:val="11"/>
    <w:rsid w:val="00C927E0"/>
    <w:pPr>
      <w:numPr>
        <w:ilvl w:val="1"/>
      </w:numPr>
    </w:pPr>
    <w:rPr>
      <w:rFonts w:ascii="Calibri" w:eastAsia="MS Gothic" w:hAnsi="Calibri" w:cs="Times New Roman"/>
      <w:i/>
      <w:iCs/>
      <w:color w:val="4F81BD"/>
      <w:spacing w:val="15"/>
    </w:rPr>
  </w:style>
  <w:style w:type="character" w:customStyle="1" w:styleId="SubtitleChar">
    <w:name w:val="Subtitle Char"/>
    <w:link w:val="Subtitle"/>
    <w:uiPriority w:val="11"/>
    <w:rsid w:val="00C927E0"/>
    <w:rPr>
      <w:rFonts w:ascii="Calibri" w:eastAsia="MS Gothic" w:hAnsi="Calibri" w:cs="Times New Roman"/>
      <w:i/>
      <w:iCs/>
      <w:color w:val="4F81BD"/>
      <w:spacing w:val="15"/>
      <w:sz w:val="24"/>
      <w:szCs w:val="24"/>
    </w:rPr>
  </w:style>
  <w:style w:type="paragraph" w:customStyle="1" w:styleId="Warning">
    <w:name w:val="Warning"/>
    <w:basedOn w:val="BodyText"/>
    <w:rsid w:val="00FA17C2"/>
    <w:pPr>
      <w:pBdr>
        <w:top w:val="single" w:sz="18" w:space="1" w:color="auto"/>
        <w:left w:val="single" w:sz="18" w:space="4" w:color="auto"/>
        <w:bottom w:val="single" w:sz="18" w:space="1" w:color="auto"/>
        <w:right w:val="single" w:sz="18" w:space="4" w:color="auto"/>
      </w:pBdr>
      <w:spacing w:line="276" w:lineRule="auto"/>
      <w:jc w:val="center"/>
    </w:pPr>
  </w:style>
  <w:style w:type="paragraph" w:styleId="TableofFigures">
    <w:name w:val="table of figures"/>
    <w:basedOn w:val="Normal"/>
    <w:next w:val="Normal"/>
    <w:uiPriority w:val="99"/>
    <w:semiHidden/>
    <w:unhideWhenUsed/>
    <w:rsid w:val="00C927E0"/>
  </w:style>
  <w:style w:type="paragraph" w:styleId="TOAHeading">
    <w:name w:val="toa heading"/>
    <w:basedOn w:val="Normal"/>
    <w:next w:val="Normal"/>
    <w:uiPriority w:val="99"/>
    <w:semiHidden/>
    <w:unhideWhenUsed/>
    <w:rsid w:val="00C927E0"/>
    <w:pPr>
      <w:spacing w:before="120"/>
    </w:pPr>
    <w:rPr>
      <w:rFonts w:ascii="Calibri" w:eastAsia="MS Gothic" w:hAnsi="Calibri" w:cs="Times New Roman"/>
      <w:b/>
      <w:bCs/>
    </w:rPr>
  </w:style>
  <w:style w:type="table" w:customStyle="1" w:styleId="IntenseEmphasis1">
    <w:name w:val="Intense Emphasis1"/>
    <w:basedOn w:val="TableNormal"/>
    <w:uiPriority w:val="66"/>
    <w:qFormat/>
    <w:rsid w:val="006014EE"/>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customStyle="1" w:styleId="ExampleText">
    <w:name w:val="ExampleText"/>
    <w:basedOn w:val="Normal"/>
    <w:rsid w:val="006014EE"/>
    <w:rPr>
      <w:rFonts w:eastAsia="MS Gothic"/>
      <w:color w:val="000000"/>
    </w:rPr>
  </w:style>
  <w:style w:type="character" w:styleId="LineNumber">
    <w:name w:val="line number"/>
    <w:uiPriority w:val="99"/>
    <w:rsid w:val="00C42BD4"/>
    <w:rPr>
      <w:rFonts w:ascii="Times New Roman" w:hAnsi="Times New Roman"/>
      <w:sz w:val="24"/>
    </w:rPr>
  </w:style>
  <w:style w:type="paragraph" w:customStyle="1" w:styleId="UnnumberedHeading">
    <w:name w:val="Unnumbered Heading"/>
    <w:basedOn w:val="UnnumberedHeadingIndent"/>
    <w:next w:val="HL7FieldIndent2"/>
    <w:qFormat/>
    <w:rsid w:val="00F7428B"/>
    <w:pPr>
      <w:keepNext/>
      <w:ind w:left="0"/>
    </w:pPr>
  </w:style>
  <w:style w:type="paragraph" w:customStyle="1" w:styleId="ColorfulList-Accent110">
    <w:name w:val="Colorful List - Accent 11"/>
    <w:basedOn w:val="Normal"/>
    <w:uiPriority w:val="34"/>
    <w:rsid w:val="003019C5"/>
    <w:pPr>
      <w:ind w:left="720"/>
      <w:contextualSpacing/>
    </w:pPr>
  </w:style>
  <w:style w:type="paragraph" w:customStyle="1" w:styleId="ColorfulShading-Accent110">
    <w:name w:val="Colorful Shading - Accent 11"/>
    <w:hidden/>
    <w:uiPriority w:val="99"/>
    <w:semiHidden/>
    <w:rsid w:val="003019C5"/>
    <w:rPr>
      <w:rFonts w:cs="TimesNewRomanPSMT"/>
      <w:sz w:val="24"/>
      <w:szCs w:val="24"/>
    </w:rPr>
  </w:style>
  <w:style w:type="paragraph" w:customStyle="1" w:styleId="TOCHeading10">
    <w:name w:val="TOC Heading1"/>
    <w:basedOn w:val="Heading1"/>
    <w:next w:val="Normal"/>
    <w:uiPriority w:val="39"/>
    <w:semiHidden/>
    <w:unhideWhenUsed/>
    <w:qFormat/>
    <w:rsid w:val="003019C5"/>
    <w:pPr>
      <w:keepLines/>
      <w:pageBreakBefore w:val="0"/>
      <w:numPr>
        <w:numId w:val="0"/>
      </w:numPr>
      <w:spacing w:before="480" w:after="0" w:line="276" w:lineRule="auto"/>
      <w:outlineLvl w:val="9"/>
    </w:pPr>
    <w:rPr>
      <w:rFonts w:eastAsia="MS Gothic"/>
      <w:bCs/>
      <w:noProof w:val="0"/>
      <w:color w:val="365F91"/>
      <w:kern w:val="0"/>
      <w:szCs w:val="28"/>
      <w:lang w:eastAsia="ja-JP"/>
    </w:rPr>
  </w:style>
  <w:style w:type="paragraph" w:customStyle="1" w:styleId="TitlePage2">
    <w:name w:val="Title Page 2"/>
    <w:basedOn w:val="BodyText"/>
    <w:rsid w:val="001A673A"/>
    <w:pPr>
      <w:jc w:val="center"/>
    </w:pPr>
    <w:rPr>
      <w:b/>
      <w:bCs/>
      <w:sz w:val="28"/>
    </w:rPr>
  </w:style>
  <w:style w:type="paragraph" w:customStyle="1" w:styleId="LightShading-Accent210">
    <w:name w:val="Light Shading - Accent 21"/>
    <w:basedOn w:val="Normal"/>
    <w:next w:val="Normal"/>
    <w:uiPriority w:val="30"/>
    <w:semiHidden/>
    <w:rsid w:val="003019C5"/>
    <w:pPr>
      <w:pBdr>
        <w:bottom w:val="single" w:sz="4" w:space="4" w:color="4F81BD"/>
      </w:pBdr>
      <w:spacing w:before="200" w:after="280"/>
      <w:ind w:left="936" w:right="936"/>
    </w:pPr>
    <w:rPr>
      <w:b/>
      <w:bCs/>
      <w:i/>
      <w:iCs/>
      <w:color w:val="4F81BD"/>
    </w:rPr>
  </w:style>
  <w:style w:type="paragraph" w:customStyle="1" w:styleId="MediumGrid210">
    <w:name w:val="Medium Grid 21"/>
    <w:uiPriority w:val="1"/>
    <w:rsid w:val="003019C5"/>
    <w:rPr>
      <w:rFonts w:ascii="Constantia" w:hAnsi="Constantia" w:cs="TimesNewRomanPSMT"/>
      <w:sz w:val="22"/>
      <w:szCs w:val="24"/>
    </w:rPr>
  </w:style>
  <w:style w:type="paragraph" w:customStyle="1" w:styleId="ColorfulGrid-Accent110">
    <w:name w:val="Colorful Grid - Accent 11"/>
    <w:basedOn w:val="Normal"/>
    <w:next w:val="Normal"/>
    <w:uiPriority w:val="29"/>
    <w:rsid w:val="003019C5"/>
    <w:rPr>
      <w:i/>
      <w:iCs/>
      <w:color w:val="000000"/>
    </w:rPr>
  </w:style>
  <w:style w:type="table" w:customStyle="1" w:styleId="IntenseEmphasis10">
    <w:name w:val="Intense Emphasis1"/>
    <w:basedOn w:val="TableNormal"/>
    <w:uiPriority w:val="66"/>
    <w:qFormat/>
    <w:rsid w:val="003019C5"/>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customStyle="1" w:styleId="ColorfulShading-Accent12">
    <w:name w:val="Colorful Shading - Accent 12"/>
    <w:hidden/>
    <w:uiPriority w:val="71"/>
    <w:rsid w:val="003019C5"/>
    <w:rPr>
      <w:rFonts w:ascii="Calisto MT" w:hAnsi="Calisto MT" w:cs="TimesNewRomanPSMT"/>
      <w:sz w:val="22"/>
      <w:szCs w:val="24"/>
    </w:rPr>
  </w:style>
  <w:style w:type="paragraph" w:customStyle="1" w:styleId="TitlePage1">
    <w:name w:val="Title Page 1"/>
    <w:basedOn w:val="BodyText"/>
    <w:rsid w:val="001A673A"/>
    <w:pPr>
      <w:jc w:val="center"/>
    </w:pPr>
    <w:rPr>
      <w:b/>
      <w:bCs/>
      <w:sz w:val="44"/>
      <w:szCs w:val="44"/>
    </w:rPr>
  </w:style>
  <w:style w:type="paragraph" w:customStyle="1" w:styleId="EditorInstructions">
    <w:name w:val="Editor Instructions"/>
    <w:basedOn w:val="BodyText"/>
    <w:uiPriority w:val="99"/>
    <w:rsid w:val="00C15551"/>
    <w:pPr>
      <w:pBdr>
        <w:top w:val="single" w:sz="4" w:space="1" w:color="auto"/>
        <w:left w:val="single" w:sz="4" w:space="4" w:color="auto"/>
        <w:bottom w:val="single" w:sz="4" w:space="1" w:color="auto"/>
        <w:right w:val="single" w:sz="4" w:space="4" w:color="auto"/>
      </w:pBdr>
    </w:pPr>
    <w:rPr>
      <w:i/>
      <w:iCs/>
    </w:rPr>
  </w:style>
  <w:style w:type="paragraph" w:customStyle="1" w:styleId="Glossary">
    <w:name w:val="Glossary"/>
    <w:basedOn w:val="Heading1"/>
    <w:uiPriority w:val="99"/>
    <w:rsid w:val="00C15551"/>
    <w:pPr>
      <w:numPr>
        <w:numId w:val="0"/>
      </w:numPr>
    </w:pPr>
  </w:style>
  <w:style w:type="character" w:customStyle="1" w:styleId="ListChar">
    <w:name w:val="List Char"/>
    <w:link w:val="List"/>
    <w:rsid w:val="00C15551"/>
    <w:rPr>
      <w:rFonts w:ascii="Times New Roman" w:hAnsi="Times New Roman"/>
      <w:sz w:val="24"/>
    </w:rPr>
  </w:style>
  <w:style w:type="paragraph" w:customStyle="1" w:styleId="List1">
    <w:name w:val="List 1"/>
    <w:basedOn w:val="List"/>
    <w:link w:val="List1Char"/>
    <w:qFormat/>
    <w:rsid w:val="00C15551"/>
  </w:style>
  <w:style w:type="character" w:customStyle="1" w:styleId="List1Char">
    <w:name w:val="List 1 Char"/>
    <w:link w:val="List1"/>
    <w:rsid w:val="00C15551"/>
    <w:rPr>
      <w:rFonts w:ascii="Times New Roman" w:hAnsi="Times New Roman"/>
      <w:sz w:val="24"/>
    </w:rPr>
  </w:style>
  <w:style w:type="character" w:customStyle="1" w:styleId="List2Char">
    <w:name w:val="List 2 Char"/>
    <w:link w:val="List2"/>
    <w:rsid w:val="00C15551"/>
    <w:rPr>
      <w:rFonts w:ascii="Times New Roman" w:hAnsi="Times New Roman"/>
      <w:sz w:val="24"/>
    </w:rPr>
  </w:style>
  <w:style w:type="character" w:customStyle="1" w:styleId="List3Char">
    <w:name w:val="List 3 Char"/>
    <w:link w:val="List3"/>
    <w:rsid w:val="00C15551"/>
    <w:rPr>
      <w:rFonts w:ascii="Times New Roman" w:hAnsi="Times New Roman"/>
      <w:sz w:val="24"/>
    </w:rPr>
  </w:style>
  <w:style w:type="paragraph" w:customStyle="1" w:styleId="List3Continue">
    <w:name w:val="List 3 Continue"/>
    <w:basedOn w:val="List3"/>
    <w:rsid w:val="00C15551"/>
    <w:pPr>
      <w:ind w:firstLine="0"/>
    </w:pPr>
  </w:style>
  <w:style w:type="character" w:customStyle="1" w:styleId="List5Char">
    <w:name w:val="List 5 Char"/>
    <w:link w:val="List5"/>
    <w:rsid w:val="00C15551"/>
    <w:rPr>
      <w:rFonts w:ascii="Times New Roman" w:hAnsi="Times New Roman"/>
      <w:sz w:val="24"/>
    </w:rPr>
  </w:style>
  <w:style w:type="character" w:customStyle="1" w:styleId="ListBulletChar">
    <w:name w:val="List Bullet Char"/>
    <w:link w:val="ListBullet"/>
    <w:rsid w:val="00C15551"/>
    <w:rPr>
      <w:rFonts w:ascii="Times New Roman" w:hAnsi="Times New Roman"/>
      <w:sz w:val="24"/>
    </w:rPr>
  </w:style>
  <w:style w:type="paragraph" w:customStyle="1" w:styleId="ListBullet1">
    <w:name w:val="List Bullet 1"/>
    <w:basedOn w:val="ListBullet"/>
    <w:link w:val="ListBullet1Char"/>
    <w:qFormat/>
    <w:rsid w:val="00C15551"/>
    <w:pPr>
      <w:numPr>
        <w:numId w:val="0"/>
      </w:numPr>
    </w:pPr>
  </w:style>
  <w:style w:type="character" w:customStyle="1" w:styleId="ListBullet1Char">
    <w:name w:val="List Bullet 1 Char"/>
    <w:link w:val="ListBullet1"/>
    <w:rsid w:val="00C15551"/>
    <w:rPr>
      <w:rFonts w:ascii="Times New Roman" w:hAnsi="Times New Roman"/>
      <w:sz w:val="24"/>
    </w:rPr>
  </w:style>
  <w:style w:type="character" w:customStyle="1" w:styleId="ListBullet3Char">
    <w:name w:val="List Bullet 3 Char"/>
    <w:link w:val="ListBullet3"/>
    <w:rsid w:val="00C15551"/>
    <w:rPr>
      <w:rFonts w:ascii="Times New Roman" w:hAnsi="Times New Roman"/>
      <w:sz w:val="24"/>
    </w:rPr>
  </w:style>
  <w:style w:type="paragraph" w:customStyle="1" w:styleId="ListBullet3Continue">
    <w:name w:val="List Bullet 3 Continue"/>
    <w:basedOn w:val="ListBullet3"/>
    <w:uiPriority w:val="99"/>
    <w:rsid w:val="00C15551"/>
    <w:pPr>
      <w:numPr>
        <w:numId w:val="0"/>
      </w:numPr>
      <w:tabs>
        <w:tab w:val="num" w:pos="1080"/>
      </w:tabs>
      <w:ind w:left="1440"/>
    </w:pPr>
  </w:style>
  <w:style w:type="paragraph" w:customStyle="1" w:styleId="ListBulletContinue">
    <w:name w:val="List Bullet Continue"/>
    <w:basedOn w:val="ListBullet"/>
    <w:uiPriority w:val="99"/>
    <w:rsid w:val="00C15551"/>
    <w:pPr>
      <w:numPr>
        <w:numId w:val="0"/>
      </w:numPr>
    </w:pPr>
  </w:style>
  <w:style w:type="character" w:customStyle="1" w:styleId="ListContinueChar">
    <w:name w:val="List Continue Char"/>
    <w:link w:val="ListContinue"/>
    <w:uiPriority w:val="99"/>
    <w:rsid w:val="00C15551"/>
    <w:rPr>
      <w:rFonts w:ascii="Times New Roman" w:hAnsi="Times New Roman"/>
      <w:sz w:val="24"/>
    </w:rPr>
  </w:style>
  <w:style w:type="paragraph" w:customStyle="1" w:styleId="ListContinue1">
    <w:name w:val="List Continue 1"/>
    <w:basedOn w:val="ListContinue"/>
    <w:link w:val="ListContinue1Char"/>
    <w:qFormat/>
    <w:rsid w:val="00C15551"/>
  </w:style>
  <w:style w:type="character" w:customStyle="1" w:styleId="ListContinue1Char">
    <w:name w:val="List Continue 1 Char"/>
    <w:link w:val="ListContinue1"/>
    <w:rsid w:val="00C15551"/>
    <w:rPr>
      <w:rFonts w:ascii="Times New Roman" w:hAnsi="Times New Roman"/>
      <w:sz w:val="24"/>
    </w:rPr>
  </w:style>
  <w:style w:type="paragraph" w:customStyle="1" w:styleId="ListNumber1">
    <w:name w:val="List Number 1"/>
    <w:basedOn w:val="ListNumber"/>
    <w:link w:val="ListNumber1Char"/>
    <w:qFormat/>
    <w:rsid w:val="00C15551"/>
    <w:pPr>
      <w:numPr>
        <w:numId w:val="0"/>
      </w:numPr>
      <w:contextualSpacing w:val="0"/>
    </w:pPr>
  </w:style>
  <w:style w:type="character" w:customStyle="1" w:styleId="ListNumber1Char">
    <w:name w:val="List Number 1 Char"/>
    <w:link w:val="ListNumber1"/>
    <w:rsid w:val="00C15551"/>
    <w:rPr>
      <w:rFonts w:ascii="Times New Roman" w:hAnsi="Times New Roman"/>
      <w:sz w:val="24"/>
    </w:rPr>
  </w:style>
  <w:style w:type="character" w:customStyle="1" w:styleId="ListNumber2Char">
    <w:name w:val="List Number 2 Char"/>
    <w:link w:val="ListNumber2"/>
    <w:rsid w:val="00C15551"/>
    <w:rPr>
      <w:rFonts w:ascii="Times New Roman" w:hAnsi="Times New Roman"/>
      <w:sz w:val="24"/>
    </w:rPr>
  </w:style>
  <w:style w:type="paragraph" w:customStyle="1" w:styleId="ListNumberContinue">
    <w:name w:val="List Number Continue"/>
    <w:basedOn w:val="Normal"/>
    <w:rsid w:val="00C15551"/>
    <w:pPr>
      <w:spacing w:before="60" w:line="240" w:lineRule="auto"/>
      <w:ind w:left="900"/>
    </w:pPr>
    <w:rPr>
      <w:rFonts w:cs="Times New Roman"/>
      <w:szCs w:val="20"/>
    </w:rPr>
  </w:style>
  <w:style w:type="paragraph" w:customStyle="1" w:styleId="PartTitle">
    <w:name w:val="Part Title"/>
    <w:basedOn w:val="Title"/>
    <w:next w:val="BodyText"/>
    <w:uiPriority w:val="99"/>
    <w:rsid w:val="00C15551"/>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TableEntryChar">
    <w:name w:val="Table Entry Char"/>
    <w:link w:val="TableEntry"/>
    <w:rsid w:val="00C15551"/>
    <w:rPr>
      <w:rFonts w:ascii="Times New Roman" w:hAnsi="Times New Roman"/>
      <w:sz w:val="18"/>
    </w:rPr>
  </w:style>
  <w:style w:type="character" w:customStyle="1" w:styleId="TableEntryHeaderChar">
    <w:name w:val="Table Entry Header Char"/>
    <w:link w:val="TableEntryHeader"/>
    <w:rsid w:val="00C15551"/>
    <w:rPr>
      <w:rFonts w:ascii="Arial" w:hAnsi="Arial"/>
      <w:b/>
    </w:rPr>
  </w:style>
  <w:style w:type="paragraph" w:customStyle="1" w:styleId="XMLText">
    <w:name w:val="XML Text"/>
    <w:basedOn w:val="Normal"/>
    <w:link w:val="XMLTextChar"/>
    <w:qFormat/>
    <w:rsid w:val="00805FC3"/>
    <w:pPr>
      <w:autoSpaceDE w:val="0"/>
      <w:autoSpaceDN w:val="0"/>
      <w:adjustRightInd w:val="0"/>
      <w:spacing w:line="240" w:lineRule="auto"/>
    </w:pPr>
    <w:rPr>
      <w:rFonts w:ascii="Courier New" w:eastAsia="Calibri" w:hAnsi="Courier New" w:cs="Times New Roman"/>
      <w:sz w:val="20"/>
      <w:szCs w:val="20"/>
    </w:rPr>
  </w:style>
  <w:style w:type="character" w:customStyle="1" w:styleId="XMLTextChar">
    <w:name w:val="XML Text Char"/>
    <w:link w:val="XMLText"/>
    <w:rsid w:val="00805FC3"/>
    <w:rPr>
      <w:rFonts w:ascii="Courier New" w:eastAsia="Calibri" w:hAnsi="Courier New"/>
    </w:rPr>
  </w:style>
  <w:style w:type="character" w:styleId="EndnoteReference">
    <w:name w:val="endnote reference"/>
    <w:uiPriority w:val="99"/>
    <w:rsid w:val="00C15551"/>
    <w:rPr>
      <w:vertAlign w:val="superscript"/>
    </w:rPr>
  </w:style>
  <w:style w:type="paragraph" w:styleId="ListParagraph">
    <w:name w:val="List Paragraph"/>
    <w:basedOn w:val="Normal"/>
    <w:uiPriority w:val="72"/>
    <w:qFormat/>
    <w:rsid w:val="00A87C9A"/>
    <w:pPr>
      <w:ind w:left="720"/>
    </w:pPr>
  </w:style>
  <w:style w:type="paragraph" w:customStyle="1" w:styleId="IHELogo">
    <w:name w:val="IHE Logo"/>
    <w:basedOn w:val="BodyText"/>
    <w:qFormat/>
    <w:rsid w:val="001A673A"/>
    <w:pPr>
      <w:jc w:val="center"/>
    </w:pPr>
  </w:style>
  <w:style w:type="paragraph" w:styleId="Revision">
    <w:name w:val="Revision"/>
    <w:hidden/>
    <w:uiPriority w:val="71"/>
    <w:rsid w:val="00FF0C18"/>
    <w:rPr>
      <w:rFonts w:ascii="Times New Roman" w:hAnsi="Times New Roman" w:cs="TimesNewRomanPSMT"/>
      <w:sz w:val="24"/>
      <w:szCs w:val="24"/>
    </w:rPr>
  </w:style>
  <w:style w:type="paragraph" w:styleId="TOCHeading">
    <w:name w:val="TOC Heading"/>
    <w:basedOn w:val="Heading1"/>
    <w:next w:val="Normal"/>
    <w:uiPriority w:val="39"/>
    <w:unhideWhenUsed/>
    <w:rsid w:val="00FF0C18"/>
    <w:pPr>
      <w:keepLines/>
      <w:pageBreakBefore w:val="0"/>
      <w:numPr>
        <w:numId w:val="0"/>
      </w:numPr>
      <w:spacing w:after="0" w:line="259" w:lineRule="auto"/>
      <w:outlineLvl w:val="9"/>
    </w:pPr>
    <w:rPr>
      <w:rFonts w:ascii="Calibri Light" w:hAnsi="Calibri Light"/>
      <w:b w:val="0"/>
      <w:noProof w:val="0"/>
      <w:color w:val="2E74B5"/>
      <w:kern w:val="0"/>
      <w:sz w:val="32"/>
      <w:szCs w:val="32"/>
    </w:rPr>
  </w:style>
  <w:style w:type="paragraph" w:customStyle="1" w:styleId="AttributeTableHeader">
    <w:name w:val="Attribute Table Header"/>
    <w:basedOn w:val="AttributeTableBody"/>
    <w:next w:val="AttributeTableBody"/>
    <w:rsid w:val="0012698E"/>
    <w:pPr>
      <w:keepNext/>
      <w:spacing w:after="20"/>
    </w:pPr>
    <w:rPr>
      <w:b/>
    </w:rPr>
  </w:style>
  <w:style w:type="numbering" w:customStyle="1" w:styleId="Headings">
    <w:name w:val="Headings"/>
    <w:uiPriority w:val="99"/>
    <w:rsid w:val="00296955"/>
    <w:pPr>
      <w:numPr>
        <w:numId w:val="18"/>
      </w:numPr>
    </w:pPr>
  </w:style>
  <w:style w:type="paragraph" w:customStyle="1" w:styleId="AttributeTableBody">
    <w:name w:val="Attribute Table Body"/>
    <w:basedOn w:val="Normal"/>
    <w:rsid w:val="0012698E"/>
    <w:pPr>
      <w:spacing w:before="40" w:after="30" w:line="240" w:lineRule="auto"/>
      <w:jc w:val="center"/>
    </w:pPr>
    <w:rPr>
      <w:rFonts w:ascii="Arial" w:eastAsia="Calibri" w:hAnsi="Arial" w:cs="Arial"/>
      <w:kern w:val="16"/>
      <w:sz w:val="16"/>
      <w:szCs w:val="20"/>
    </w:rPr>
  </w:style>
  <w:style w:type="character" w:customStyle="1" w:styleId="HyperlinkTable">
    <w:name w:val="Hyperlink Table"/>
    <w:rsid w:val="0012698E"/>
    <w:rPr>
      <w:rFonts w:ascii="Arial" w:hAnsi="Arial" w:cs="Arial" w:hint="default"/>
      <w:strike w:val="0"/>
      <w:dstrike w:val="0"/>
      <w:color w:val="0000FF"/>
      <w:kern w:val="20"/>
      <w:sz w:val="16"/>
      <w:u w:val="none"/>
      <w:effect w:val="none"/>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NewRomanPSMT" w:eastAsia="Times New Roman" w:hAnsi="TimesNewRomanPS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List Bullet" w:uiPriority="0"/>
    <w:lsdException w:name="List 2" w:uiPriority="0"/>
    <w:lsdException w:name="List 3" w:uiPriority="0"/>
    <w:lsdException w:name="List 5"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nhideWhenUsed="0" w:qFormat="1"/>
    <w:lsdException w:name="Default Paragraph Font" w:uiPriority="1"/>
    <w:lsdException w:name="Body Tex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lsdException w:name="Colorful Grid Accent 1" w:semiHidden="0" w:uiPriority="29" w:unhideWhenUsed="0"/>
    <w:lsdException w:name="Light Shading Accent 2" w:semiHidden="0" w:uiPriority="30" w:unhideWhenUsed="0"/>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lsdException w:name="Subtle Reference" w:semiHidden="0" w:uiPriority="67" w:unhideWhenUsed="0"/>
    <w:lsdException w:name="Intense Reference" w:semiHidden="0" w:uiPriority="68" w:unhideWhenUsed="0"/>
    <w:lsdException w:name="Book Title" w:semiHidden="0" w:uiPriority="69" w:unhideWhenUsed="0"/>
    <w:lsdException w:name="Bibliography" w:uiPriority="70"/>
    <w:lsdException w:name="TOC Heading" w:uiPriority="39"/>
  </w:latentStyles>
  <w:style w:type="paragraph" w:default="1" w:styleId="Normal">
    <w:name w:val="Normal"/>
    <w:qFormat/>
    <w:rsid w:val="003761A8"/>
    <w:pPr>
      <w:spacing w:line="260" w:lineRule="atLeast"/>
    </w:pPr>
    <w:rPr>
      <w:rFonts w:ascii="Times New Roman" w:hAnsi="Times New Roman" w:cs="TimesNewRomanPSMT"/>
      <w:sz w:val="24"/>
      <w:szCs w:val="24"/>
    </w:rPr>
  </w:style>
  <w:style w:type="paragraph" w:styleId="Heading1">
    <w:name w:val="heading 1"/>
    <w:next w:val="BodyText"/>
    <w:link w:val="Heading1Char"/>
    <w:qFormat/>
    <w:rsid w:val="00296955"/>
    <w:pPr>
      <w:keepNext/>
      <w:pageBreakBefore/>
      <w:numPr>
        <w:numId w:val="2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296955"/>
    <w:pPr>
      <w:pageBreakBefore w:val="0"/>
      <w:numPr>
        <w:ilvl w:val="1"/>
      </w:numPr>
      <w:outlineLvl w:val="1"/>
    </w:pPr>
  </w:style>
  <w:style w:type="paragraph" w:styleId="Heading3">
    <w:name w:val="heading 3"/>
    <w:basedOn w:val="Heading2"/>
    <w:next w:val="BodyText"/>
    <w:link w:val="Heading3Char"/>
    <w:qFormat/>
    <w:rsid w:val="00296955"/>
    <w:pPr>
      <w:numPr>
        <w:ilvl w:val="2"/>
      </w:numPr>
      <w:outlineLvl w:val="2"/>
    </w:pPr>
    <w:rPr>
      <w:sz w:val="24"/>
    </w:rPr>
  </w:style>
  <w:style w:type="paragraph" w:styleId="Heading4">
    <w:name w:val="heading 4"/>
    <w:basedOn w:val="Heading3"/>
    <w:next w:val="BodyText"/>
    <w:link w:val="Heading4Char"/>
    <w:qFormat/>
    <w:rsid w:val="00296955"/>
    <w:pPr>
      <w:numPr>
        <w:ilvl w:val="3"/>
      </w:numPr>
      <w:outlineLvl w:val="3"/>
    </w:pPr>
  </w:style>
  <w:style w:type="paragraph" w:styleId="Heading5">
    <w:name w:val="heading 5"/>
    <w:basedOn w:val="Heading4"/>
    <w:next w:val="BodyText"/>
    <w:link w:val="Heading5Char"/>
    <w:qFormat/>
    <w:rsid w:val="00296955"/>
    <w:pPr>
      <w:numPr>
        <w:ilvl w:val="4"/>
      </w:numPr>
      <w:outlineLvl w:val="4"/>
    </w:pPr>
  </w:style>
  <w:style w:type="paragraph" w:styleId="Heading6">
    <w:name w:val="heading 6"/>
    <w:basedOn w:val="Heading5"/>
    <w:next w:val="BodyText"/>
    <w:link w:val="Heading6Char"/>
    <w:qFormat/>
    <w:rsid w:val="00296955"/>
    <w:pPr>
      <w:numPr>
        <w:ilvl w:val="5"/>
      </w:numPr>
      <w:outlineLvl w:val="5"/>
    </w:pPr>
  </w:style>
  <w:style w:type="paragraph" w:styleId="Heading7">
    <w:name w:val="heading 7"/>
    <w:basedOn w:val="Heading6"/>
    <w:next w:val="BodyText"/>
    <w:link w:val="Heading7Char"/>
    <w:rsid w:val="00C15551"/>
    <w:pPr>
      <w:outlineLvl w:val="6"/>
    </w:pPr>
  </w:style>
  <w:style w:type="paragraph" w:styleId="Heading8">
    <w:name w:val="heading 8"/>
    <w:basedOn w:val="Heading7"/>
    <w:next w:val="BodyText"/>
    <w:link w:val="Heading8Char"/>
    <w:rsid w:val="00C15551"/>
    <w:pPr>
      <w:outlineLvl w:val="7"/>
    </w:pPr>
  </w:style>
  <w:style w:type="paragraph" w:styleId="Heading9">
    <w:name w:val="heading 9"/>
    <w:basedOn w:val="Heading8"/>
    <w:next w:val="BodyText"/>
    <w:link w:val="Heading9Char"/>
    <w:rsid w:val="00C1555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15551"/>
    <w:rPr>
      <w:rFonts w:ascii="Arial" w:hAnsi="Arial"/>
      <w:b/>
      <w:noProof/>
      <w:kern w:val="28"/>
      <w:sz w:val="28"/>
    </w:rPr>
  </w:style>
  <w:style w:type="character" w:customStyle="1" w:styleId="Heading2Char">
    <w:name w:val="Heading 2 Char"/>
    <w:link w:val="Heading2"/>
    <w:locked/>
    <w:rsid w:val="00C15551"/>
    <w:rPr>
      <w:rFonts w:ascii="Arial" w:hAnsi="Arial"/>
      <w:b/>
      <w:noProof/>
      <w:kern w:val="28"/>
      <w:sz w:val="28"/>
    </w:rPr>
  </w:style>
  <w:style w:type="character" w:customStyle="1" w:styleId="Heading3Char">
    <w:name w:val="Heading 3 Char"/>
    <w:link w:val="Heading3"/>
    <w:locked/>
    <w:rsid w:val="00C15551"/>
    <w:rPr>
      <w:rFonts w:ascii="Arial" w:hAnsi="Arial"/>
      <w:b/>
      <w:noProof/>
      <w:kern w:val="28"/>
      <w:sz w:val="24"/>
    </w:rPr>
  </w:style>
  <w:style w:type="character" w:customStyle="1" w:styleId="Heading4Char">
    <w:name w:val="Heading 4 Char"/>
    <w:link w:val="Heading4"/>
    <w:locked/>
    <w:rsid w:val="00C15551"/>
    <w:rPr>
      <w:rFonts w:ascii="Arial" w:hAnsi="Arial"/>
      <w:b/>
      <w:noProof/>
      <w:kern w:val="28"/>
      <w:sz w:val="24"/>
    </w:rPr>
  </w:style>
  <w:style w:type="character" w:customStyle="1" w:styleId="Heading5Char">
    <w:name w:val="Heading 5 Char"/>
    <w:link w:val="Heading5"/>
    <w:locked/>
    <w:rsid w:val="00C15551"/>
    <w:rPr>
      <w:rFonts w:ascii="Arial" w:hAnsi="Arial"/>
      <w:b/>
      <w:noProof/>
      <w:kern w:val="28"/>
      <w:sz w:val="24"/>
    </w:rPr>
  </w:style>
  <w:style w:type="character" w:customStyle="1" w:styleId="Heading6Char">
    <w:name w:val="Heading 6 Char"/>
    <w:link w:val="Heading6"/>
    <w:locked/>
    <w:rsid w:val="00C15551"/>
    <w:rPr>
      <w:rFonts w:ascii="Arial" w:hAnsi="Arial"/>
      <w:b/>
      <w:noProof/>
      <w:kern w:val="28"/>
      <w:sz w:val="24"/>
    </w:rPr>
  </w:style>
  <w:style w:type="paragraph" w:styleId="CommentText">
    <w:name w:val="annotation text"/>
    <w:basedOn w:val="Normal"/>
    <w:link w:val="CommentTextChar"/>
    <w:uiPriority w:val="99"/>
    <w:unhideWhenUsed/>
    <w:rsid w:val="009141B3"/>
    <w:pPr>
      <w:numPr>
        <w:numId w:val="2"/>
      </w:numPr>
    </w:pPr>
  </w:style>
  <w:style w:type="character" w:customStyle="1" w:styleId="CommentTextChar">
    <w:name w:val="Comment Text Char"/>
    <w:link w:val="CommentText"/>
    <w:uiPriority w:val="99"/>
    <w:locked/>
    <w:rsid w:val="009141B3"/>
    <w:rPr>
      <w:rFonts w:ascii="Times New Roman" w:hAnsi="Times New Roman" w:cs="TimesNewRomanPSMT"/>
      <w:sz w:val="24"/>
      <w:szCs w:val="24"/>
    </w:rPr>
  </w:style>
  <w:style w:type="character" w:styleId="CommentReference">
    <w:name w:val="annotation reference"/>
    <w:uiPriority w:val="99"/>
    <w:semiHidden/>
    <w:unhideWhenUsed/>
    <w:rsid w:val="009141B3"/>
    <w:rPr>
      <w:rFonts w:cs="Times New Roman"/>
      <w:sz w:val="18"/>
      <w:szCs w:val="18"/>
    </w:rPr>
  </w:style>
  <w:style w:type="paragraph" w:styleId="BalloonText">
    <w:name w:val="Balloon Text"/>
    <w:basedOn w:val="Normal"/>
    <w:link w:val="BalloonTextChar"/>
    <w:uiPriority w:val="99"/>
    <w:semiHidden/>
    <w:unhideWhenUsed/>
    <w:rsid w:val="009141B3"/>
    <w:rPr>
      <w:rFonts w:ascii="Lucida Grande" w:hAnsi="Lucida Grande" w:cs="Lucida Grande"/>
      <w:sz w:val="18"/>
      <w:szCs w:val="18"/>
    </w:rPr>
  </w:style>
  <w:style w:type="character" w:customStyle="1" w:styleId="BalloonTextChar">
    <w:name w:val="Balloon Text Char"/>
    <w:link w:val="BalloonText"/>
    <w:uiPriority w:val="99"/>
    <w:semiHidden/>
    <w:locked/>
    <w:rsid w:val="009141B3"/>
    <w:rPr>
      <w:rFonts w:ascii="Lucida Grande" w:hAnsi="Lucida Grande" w:cs="Lucida Grande"/>
      <w:sz w:val="18"/>
      <w:szCs w:val="18"/>
    </w:rPr>
  </w:style>
  <w:style w:type="character" w:styleId="Hyperlink">
    <w:name w:val="Hyperlink"/>
    <w:uiPriority w:val="99"/>
    <w:rsid w:val="009141B3"/>
    <w:rPr>
      <w:color w:val="0000FF"/>
      <w:u w:val="single"/>
    </w:rPr>
  </w:style>
  <w:style w:type="paragraph" w:styleId="BodyText">
    <w:name w:val="Body Text"/>
    <w:link w:val="BodyTextChar"/>
    <w:qFormat/>
    <w:rsid w:val="00C15551"/>
    <w:pPr>
      <w:spacing w:before="120"/>
    </w:pPr>
    <w:rPr>
      <w:rFonts w:ascii="Times New Roman" w:hAnsi="Times New Roman"/>
      <w:sz w:val="24"/>
    </w:rPr>
  </w:style>
  <w:style w:type="character" w:customStyle="1" w:styleId="BodyTextChar">
    <w:name w:val="Body Text Char"/>
    <w:link w:val="BodyText"/>
    <w:locked/>
    <w:rsid w:val="00C15551"/>
    <w:rPr>
      <w:rFonts w:ascii="Times New Roman" w:hAnsi="Times New Roman"/>
      <w:sz w:val="24"/>
    </w:rPr>
  </w:style>
  <w:style w:type="paragraph" w:customStyle="1" w:styleId="TableEntry">
    <w:name w:val="Table Entry"/>
    <w:basedOn w:val="BodyText"/>
    <w:link w:val="TableEntryChar"/>
    <w:rsid w:val="00C15551"/>
    <w:pPr>
      <w:spacing w:before="40" w:after="40"/>
      <w:ind w:left="72" w:right="72"/>
    </w:pPr>
    <w:rPr>
      <w:sz w:val="18"/>
    </w:rPr>
  </w:style>
  <w:style w:type="paragraph" w:customStyle="1" w:styleId="TableEntryHeader">
    <w:name w:val="Table Entry Header"/>
    <w:basedOn w:val="TableEntry"/>
    <w:link w:val="TableEntryHeaderChar"/>
    <w:rsid w:val="00C15551"/>
    <w:pPr>
      <w:jc w:val="center"/>
    </w:pPr>
    <w:rPr>
      <w:rFonts w:ascii="Arial" w:hAnsi="Arial"/>
      <w:b/>
      <w:sz w:val="20"/>
    </w:rPr>
  </w:style>
  <w:style w:type="table" w:styleId="TableGrid">
    <w:name w:val="Table Grid"/>
    <w:basedOn w:val="TableNormal"/>
    <w:uiPriority w:val="59"/>
    <w:rsid w:val="009141B3"/>
    <w:pPr>
      <w:spacing w:before="12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1">
    <w:name w:val="Appendix Heading 1"/>
    <w:next w:val="BodyText"/>
    <w:rsid w:val="00E11053"/>
    <w:pPr>
      <w:pageBreakBefore/>
      <w:numPr>
        <w:numId w:val="20"/>
      </w:numPr>
      <w:tabs>
        <w:tab w:val="left" w:pos="900"/>
      </w:tabs>
      <w:spacing w:before="240" w:after="60"/>
    </w:pPr>
    <w:rPr>
      <w:rFonts w:ascii="Arial" w:hAnsi="Arial"/>
      <w:b/>
      <w:noProof/>
      <w:kern w:val="28"/>
      <w:sz w:val="28"/>
    </w:rPr>
  </w:style>
  <w:style w:type="paragraph" w:customStyle="1" w:styleId="AppendixHeading2">
    <w:name w:val="Appendix Heading 2"/>
    <w:next w:val="BodyText"/>
    <w:rsid w:val="00E11053"/>
    <w:pPr>
      <w:numPr>
        <w:ilvl w:val="1"/>
        <w:numId w:val="20"/>
      </w:numPr>
      <w:spacing w:before="240" w:after="60"/>
    </w:pPr>
    <w:rPr>
      <w:rFonts w:ascii="Arial" w:hAnsi="Arial"/>
      <w:b/>
      <w:noProof/>
      <w:sz w:val="28"/>
    </w:rPr>
  </w:style>
  <w:style w:type="paragraph" w:customStyle="1" w:styleId="AppendixHeading3">
    <w:name w:val="Appendix Heading 3"/>
    <w:basedOn w:val="AppendixHeading2"/>
    <w:next w:val="BodyText"/>
    <w:rsid w:val="00E11053"/>
    <w:pPr>
      <w:numPr>
        <w:ilvl w:val="2"/>
      </w:numPr>
    </w:pPr>
    <w:rPr>
      <w:sz w:val="24"/>
    </w:rPr>
  </w:style>
  <w:style w:type="paragraph" w:customStyle="1" w:styleId="AuthorInstructions">
    <w:name w:val="Author Instructions"/>
    <w:basedOn w:val="BodyText"/>
    <w:link w:val="AuthorInstructionsChar"/>
    <w:rsid w:val="009141B3"/>
    <w:rPr>
      <w:i/>
    </w:rPr>
  </w:style>
  <w:style w:type="character" w:customStyle="1" w:styleId="AuthorInstructionsChar">
    <w:name w:val="Author Instructions Char"/>
    <w:link w:val="AuthorInstructions"/>
    <w:locked/>
    <w:rsid w:val="009141B3"/>
    <w:rPr>
      <w:rFonts w:ascii="Constantia" w:hAnsi="Constantia"/>
      <w:i/>
      <w:sz w:val="24"/>
    </w:rPr>
  </w:style>
  <w:style w:type="paragraph" w:customStyle="1" w:styleId="ColorfulList-Accent11">
    <w:name w:val="Colorful List - Accent 11"/>
    <w:basedOn w:val="Normal"/>
    <w:link w:val="ColorfulList-Accent1Char"/>
    <w:uiPriority w:val="34"/>
    <w:rsid w:val="007B51D2"/>
    <w:pPr>
      <w:numPr>
        <w:numId w:val="5"/>
      </w:numPr>
      <w:contextualSpacing/>
    </w:pPr>
  </w:style>
  <w:style w:type="character" w:styleId="Strong">
    <w:name w:val="Strong"/>
    <w:uiPriority w:val="22"/>
    <w:qFormat/>
    <w:rsid w:val="009141B3"/>
    <w:rPr>
      <w:rFonts w:cs="Times New Roman"/>
      <w:b/>
      <w:bCs/>
    </w:rPr>
  </w:style>
  <w:style w:type="table" w:customStyle="1" w:styleId="TableStyleJR1">
    <w:name w:val="TableStyleJR1"/>
    <w:basedOn w:val="TableNormal"/>
    <w:uiPriority w:val="99"/>
    <w:rsid w:val="009141B3"/>
    <w:rPr>
      <w:rFonts w:cs="TimesNewRomanPSMT"/>
      <w:sz w:val="18"/>
    </w:rPr>
    <w:tblPr>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jc w:val="center"/>
    </w:trPr>
    <w:tblStylePr w:type="firstRow">
      <w:rPr>
        <w:rFonts w:ascii="Courier New" w:hAnsi="Courier New" w:cs="PMingLiU"/>
        <w:sz w:val="20"/>
      </w:rPr>
      <w:tblPr/>
      <w:tcPr>
        <w:shd w:val="clear" w:color="auto" w:fill="F2F2F2"/>
      </w:tcPr>
    </w:tblStylePr>
  </w:style>
  <w:style w:type="character" w:styleId="Emphasis">
    <w:name w:val="Emphasis"/>
    <w:uiPriority w:val="20"/>
    <w:qFormat/>
    <w:rsid w:val="009141B3"/>
    <w:rPr>
      <w:i/>
    </w:rPr>
  </w:style>
  <w:style w:type="paragraph" w:customStyle="1" w:styleId="HL7IndentBulleted">
    <w:name w:val="HL7IndentBulleted"/>
    <w:basedOn w:val="ColorfulList-Accent11"/>
    <w:link w:val="HL7IndentBulletedChar"/>
    <w:qFormat/>
    <w:rsid w:val="00021767"/>
    <w:pPr>
      <w:numPr>
        <w:numId w:val="1"/>
      </w:numPr>
      <w:tabs>
        <w:tab w:val="left" w:pos="720"/>
      </w:tabs>
      <w:autoSpaceDE w:val="0"/>
      <w:autoSpaceDN w:val="0"/>
      <w:adjustRightInd w:val="0"/>
      <w:spacing w:before="120"/>
      <w:ind w:left="1080"/>
    </w:pPr>
  </w:style>
  <w:style w:type="paragraph" w:customStyle="1" w:styleId="FigureTitle">
    <w:name w:val="Figure Title"/>
    <w:basedOn w:val="TableTitle"/>
    <w:rsid w:val="00C15551"/>
    <w:pPr>
      <w:keepNext w:val="0"/>
      <w:keepLines/>
    </w:pPr>
  </w:style>
  <w:style w:type="paragraph" w:customStyle="1" w:styleId="ColorfulList-Accent12">
    <w:name w:val="Colorful List - Accent 12"/>
    <w:basedOn w:val="Normal"/>
    <w:uiPriority w:val="72"/>
    <w:rsid w:val="00C5129A"/>
    <w:pPr>
      <w:ind w:left="720"/>
    </w:pPr>
  </w:style>
  <w:style w:type="paragraph" w:customStyle="1" w:styleId="HL7FieldIndent2">
    <w:name w:val="HL7 Field Indent 2"/>
    <w:basedOn w:val="BodyTextIndent"/>
    <w:link w:val="HL7FieldIndent2Char"/>
    <w:qFormat/>
    <w:rsid w:val="00021767"/>
    <w:pPr>
      <w:spacing w:before="120" w:after="0" w:line="240" w:lineRule="atLeast"/>
      <w:ind w:left="720"/>
    </w:pPr>
    <w:rPr>
      <w:rFonts w:cs="Times New Roman"/>
      <w:noProof/>
      <w:szCs w:val="20"/>
    </w:rPr>
  </w:style>
  <w:style w:type="character" w:customStyle="1" w:styleId="HL7FieldIndent2Char">
    <w:name w:val="HL7 Field Indent 2 Char"/>
    <w:link w:val="HL7FieldIndent2"/>
    <w:locked/>
    <w:rsid w:val="00021767"/>
    <w:rPr>
      <w:rFonts w:ascii="Calisto MT" w:hAnsi="Calisto MT"/>
      <w:noProof/>
      <w:sz w:val="22"/>
    </w:rPr>
  </w:style>
  <w:style w:type="paragraph" w:styleId="BodyTextIndent">
    <w:name w:val="Body Text Indent"/>
    <w:basedOn w:val="Normal"/>
    <w:link w:val="BodyTextIndentChar"/>
    <w:uiPriority w:val="99"/>
    <w:semiHidden/>
    <w:unhideWhenUsed/>
    <w:rsid w:val="009141B3"/>
    <w:pPr>
      <w:spacing w:after="120"/>
      <w:ind w:left="360"/>
    </w:pPr>
  </w:style>
  <w:style w:type="character" w:customStyle="1" w:styleId="BodyTextIndentChar">
    <w:name w:val="Body Text Indent Char"/>
    <w:link w:val="BodyTextIndent"/>
    <w:uiPriority w:val="99"/>
    <w:semiHidden/>
    <w:locked/>
    <w:rsid w:val="009141B3"/>
    <w:rPr>
      <w:rFonts w:cs="TimesNewRomanPSMT"/>
      <w:sz w:val="24"/>
      <w:szCs w:val="24"/>
    </w:rPr>
  </w:style>
  <w:style w:type="paragraph" w:styleId="ListBullet2">
    <w:name w:val="List Bullet 2"/>
    <w:basedOn w:val="Normal"/>
    <w:link w:val="ListBullet2Char"/>
    <w:rsid w:val="00C15551"/>
    <w:pPr>
      <w:numPr>
        <w:numId w:val="8"/>
      </w:numPr>
      <w:spacing w:before="120" w:line="240" w:lineRule="auto"/>
    </w:pPr>
    <w:rPr>
      <w:rFonts w:cs="Times New Roman"/>
      <w:szCs w:val="20"/>
    </w:rPr>
  </w:style>
  <w:style w:type="character" w:customStyle="1" w:styleId="ListBullet2Char">
    <w:name w:val="List Bullet 2 Char"/>
    <w:link w:val="ListBullet2"/>
    <w:locked/>
    <w:rsid w:val="00C15551"/>
    <w:rPr>
      <w:rFonts w:ascii="Times New Roman" w:hAnsi="Times New Roman"/>
      <w:sz w:val="24"/>
    </w:rPr>
  </w:style>
  <w:style w:type="paragraph" w:customStyle="1" w:styleId="ListBullet2Continue">
    <w:name w:val="List Bullet 2 Continue"/>
    <w:basedOn w:val="ListBullet2"/>
    <w:uiPriority w:val="99"/>
    <w:rsid w:val="00C15551"/>
    <w:pPr>
      <w:numPr>
        <w:numId w:val="0"/>
      </w:numPr>
      <w:tabs>
        <w:tab w:val="num" w:pos="720"/>
      </w:tabs>
      <w:ind w:left="1080"/>
    </w:pPr>
  </w:style>
  <w:style w:type="paragraph" w:customStyle="1" w:styleId="listing">
    <w:name w:val="listing"/>
    <w:qFormat/>
    <w:rsid w:val="009141B3"/>
    <w:pPr>
      <w:tabs>
        <w:tab w:val="left" w:pos="360"/>
        <w:tab w:val="left" w:pos="720"/>
        <w:tab w:val="left" w:pos="1080"/>
        <w:tab w:val="left" w:pos="1440"/>
        <w:tab w:val="left" w:pos="1800"/>
        <w:tab w:val="left" w:pos="2160"/>
        <w:tab w:val="left" w:pos="2520"/>
      </w:tabs>
      <w:spacing w:line="200" w:lineRule="atLeast"/>
    </w:pPr>
    <w:rPr>
      <w:rFonts w:ascii="Lucida Console" w:hAnsi="Lucida Console"/>
      <w:noProof/>
      <w:kern w:val="17"/>
      <w:sz w:val="18"/>
      <w:lang w:eastAsia="de-DE"/>
    </w:rPr>
  </w:style>
  <w:style w:type="paragraph" w:customStyle="1" w:styleId="TableCaption">
    <w:name w:val="Table Caption"/>
    <w:basedOn w:val="Caption"/>
    <w:next w:val="Normal"/>
    <w:rsid w:val="009141B3"/>
    <w:pPr>
      <w:keepNext/>
      <w:spacing w:before="240" w:after="120"/>
      <w:jc w:val="center"/>
    </w:pPr>
    <w:rPr>
      <w:rFonts w:cs="Times New Roman"/>
      <w:bCs w:val="0"/>
      <w:color w:val="auto"/>
      <w:sz w:val="24"/>
      <w:szCs w:val="20"/>
    </w:rPr>
  </w:style>
  <w:style w:type="paragraph" w:styleId="Caption">
    <w:name w:val="caption"/>
    <w:basedOn w:val="Normal"/>
    <w:next w:val="Normal"/>
    <w:qFormat/>
    <w:rsid w:val="009141B3"/>
    <w:pPr>
      <w:spacing w:after="200"/>
    </w:pPr>
    <w:rPr>
      <w:b/>
      <w:bCs/>
      <w:color w:val="4F81BD"/>
      <w:sz w:val="18"/>
      <w:szCs w:val="18"/>
    </w:rPr>
  </w:style>
  <w:style w:type="paragraph" w:customStyle="1" w:styleId="Components">
    <w:name w:val="Components"/>
    <w:basedOn w:val="Normal"/>
    <w:rsid w:val="009141B3"/>
    <w:pPr>
      <w:spacing w:after="120" w:line="160" w:lineRule="atLeast"/>
      <w:ind w:left="2160" w:hanging="1080"/>
    </w:pPr>
    <w:rPr>
      <w:rFonts w:ascii="Courier New" w:hAnsi="Courier New" w:cs="Times New Roman"/>
      <w:kern w:val="14"/>
      <w:sz w:val="16"/>
      <w:szCs w:val="20"/>
    </w:rPr>
  </w:style>
  <w:style w:type="paragraph" w:customStyle="1" w:styleId="ExampleValue">
    <w:name w:val="ExampleValue"/>
    <w:basedOn w:val="listing"/>
    <w:rsid w:val="00997BF8"/>
    <w:pPr>
      <w:ind w:left="720"/>
    </w:pPr>
    <w:rPr>
      <w:rFonts w:ascii="Consolas" w:hAnsi="Consolas"/>
    </w:rPr>
  </w:style>
  <w:style w:type="paragraph" w:customStyle="1" w:styleId="HL7Field">
    <w:name w:val="HL7 Field"/>
    <w:basedOn w:val="Normal"/>
    <w:qFormat/>
    <w:rsid w:val="00993D66"/>
    <w:pPr>
      <w:spacing w:before="120" w:after="60"/>
    </w:pPr>
    <w:rPr>
      <w:rFonts w:cs="Times New Roman"/>
      <w:b/>
      <w:bCs/>
      <w:szCs w:val="20"/>
    </w:rPr>
  </w:style>
  <w:style w:type="table" w:styleId="MediumShading2-Accent4">
    <w:name w:val="Medium Shading 2 Accent 4"/>
    <w:basedOn w:val="TableNormal"/>
    <w:uiPriority w:val="60"/>
    <w:rsid w:val="009141B3"/>
    <w:rPr>
      <w:rFonts w:cs="TimesNewRomanPSMT"/>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PMingLiU"/>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PMingLiU"/>
        <w:b/>
        <w:bCs/>
      </w:rPr>
      <w:tblPr/>
      <w:tcPr>
        <w:tcBorders>
          <w:top w:val="single" w:sz="8" w:space="0" w:color="9BBB59"/>
          <w:left w:val="nil"/>
          <w:bottom w:val="single" w:sz="8" w:space="0" w:color="9BBB59"/>
          <w:right w:val="nil"/>
          <w:insideH w:val="nil"/>
          <w:insideV w:val="nil"/>
        </w:tcBorders>
      </w:tcPr>
    </w:tblStylePr>
    <w:tblStylePr w:type="firstCol">
      <w:rPr>
        <w:rFonts w:cs="PMingLiU"/>
        <w:b/>
        <w:bCs/>
      </w:rPr>
    </w:tblStylePr>
    <w:tblStylePr w:type="lastCol">
      <w:rPr>
        <w:rFonts w:cs="PMingLiU"/>
        <w:b/>
        <w:bCs/>
      </w:rPr>
    </w:tblStylePr>
    <w:tblStylePr w:type="band1Vert">
      <w:rPr>
        <w:rFonts w:cs="PMingLiU"/>
      </w:rPr>
      <w:tblPr/>
      <w:tcPr>
        <w:tcBorders>
          <w:left w:val="nil"/>
          <w:right w:val="nil"/>
          <w:insideH w:val="nil"/>
          <w:insideV w:val="nil"/>
        </w:tcBorders>
        <w:shd w:val="clear" w:color="auto" w:fill="E6EED5"/>
      </w:tcPr>
    </w:tblStylePr>
    <w:tblStylePr w:type="band1Horz">
      <w:rPr>
        <w:rFonts w:cs="PMingLiU"/>
      </w:rPr>
      <w:tblPr/>
      <w:tcPr>
        <w:tcBorders>
          <w:left w:val="nil"/>
          <w:right w:val="nil"/>
          <w:insideH w:val="nil"/>
          <w:insideV w:val="nil"/>
        </w:tcBorders>
        <w:shd w:val="clear" w:color="auto" w:fill="E6EED5"/>
      </w:tcPr>
    </w:tblStylePr>
  </w:style>
  <w:style w:type="paragraph" w:customStyle="1" w:styleId="Note">
    <w:name w:val="Note"/>
    <w:basedOn w:val="Normal"/>
    <w:uiPriority w:val="99"/>
    <w:rsid w:val="00C15551"/>
    <w:pPr>
      <w:tabs>
        <w:tab w:val="left" w:pos="720"/>
        <w:tab w:val="left" w:pos="1216"/>
        <w:tab w:val="left" w:pos="1936"/>
        <w:tab w:val="left" w:pos="2536"/>
        <w:tab w:val="left" w:pos="3616"/>
        <w:tab w:val="left" w:pos="5056"/>
        <w:tab w:val="right" w:leader="dot" w:pos="8644"/>
      </w:tabs>
      <w:suppressAutoHyphens/>
      <w:spacing w:before="120" w:after="60" w:line="240" w:lineRule="auto"/>
      <w:ind w:left="734" w:hanging="547"/>
    </w:pPr>
    <w:rPr>
      <w:rFonts w:cs="Times New Roman"/>
      <w:sz w:val="18"/>
      <w:szCs w:val="20"/>
    </w:rPr>
  </w:style>
  <w:style w:type="paragraph" w:customStyle="1" w:styleId="TableTitle">
    <w:name w:val="Table Title"/>
    <w:basedOn w:val="BodyText"/>
    <w:rsid w:val="00C15551"/>
    <w:pPr>
      <w:keepNext/>
      <w:spacing w:before="60" w:after="60"/>
      <w:jc w:val="center"/>
    </w:pPr>
    <w:rPr>
      <w:rFonts w:ascii="Arial" w:hAnsi="Arial"/>
      <w:b/>
      <w:sz w:val="22"/>
    </w:rPr>
  </w:style>
  <w:style w:type="character" w:customStyle="1" w:styleId="ColorfulList-Accent1Char">
    <w:name w:val="Colorful List - Accent 1 Char"/>
    <w:link w:val="ColorfulList-Accent11"/>
    <w:uiPriority w:val="34"/>
    <w:locked/>
    <w:rsid w:val="007B51D2"/>
    <w:rPr>
      <w:rFonts w:ascii="Times New Roman" w:hAnsi="Times New Roman" w:cs="TimesNewRomanPSMT"/>
      <w:sz w:val="24"/>
      <w:szCs w:val="24"/>
    </w:rPr>
  </w:style>
  <w:style w:type="character" w:customStyle="1" w:styleId="HL7IndentBulletedChar">
    <w:name w:val="HL7IndentBulleted Char"/>
    <w:link w:val="HL7IndentBulleted"/>
    <w:locked/>
    <w:rsid w:val="00021767"/>
    <w:rPr>
      <w:rFonts w:ascii="Times New Roman" w:hAnsi="Times New Roman" w:cs="TimesNewRomanPSMT"/>
      <w:sz w:val="24"/>
      <w:szCs w:val="24"/>
    </w:rPr>
  </w:style>
  <w:style w:type="paragraph" w:styleId="CommentSubject">
    <w:name w:val="annotation subject"/>
    <w:basedOn w:val="CommentText"/>
    <w:next w:val="CommentText"/>
    <w:link w:val="CommentSubjectChar"/>
    <w:uiPriority w:val="99"/>
    <w:semiHidden/>
    <w:unhideWhenUsed/>
    <w:rsid w:val="00583053"/>
    <w:rPr>
      <w:b/>
      <w:bCs/>
      <w:sz w:val="20"/>
      <w:szCs w:val="20"/>
    </w:rPr>
  </w:style>
  <w:style w:type="character" w:customStyle="1" w:styleId="CommentSubjectChar">
    <w:name w:val="Comment Subject Char"/>
    <w:link w:val="CommentSubject"/>
    <w:uiPriority w:val="99"/>
    <w:semiHidden/>
    <w:rsid w:val="009141B3"/>
    <w:rPr>
      <w:rFonts w:ascii="Times New Roman" w:hAnsi="Times New Roman" w:cs="TimesNewRomanPSMT"/>
      <w:b/>
      <w:bCs/>
    </w:rPr>
  </w:style>
  <w:style w:type="paragraph" w:customStyle="1" w:styleId="ColorfulShading-Accent11">
    <w:name w:val="Colorful Shading - Accent 11"/>
    <w:hidden/>
    <w:uiPriority w:val="99"/>
    <w:semiHidden/>
    <w:rsid w:val="00852E72"/>
    <w:rPr>
      <w:rFonts w:cs="TimesNewRomanPSMT"/>
      <w:sz w:val="24"/>
      <w:szCs w:val="24"/>
    </w:rPr>
  </w:style>
  <w:style w:type="paragraph" w:customStyle="1" w:styleId="SubheadMinorIndent">
    <w:name w:val="SubheadMinorIndent"/>
    <w:basedOn w:val="Normal"/>
    <w:rsid w:val="007B51D2"/>
    <w:pPr>
      <w:spacing w:before="120"/>
      <w:ind w:left="720"/>
    </w:pPr>
    <w:rPr>
      <w:rFonts w:cs="Times New Roman"/>
      <w:b/>
      <w:bCs/>
      <w:kern w:val="1"/>
      <w:szCs w:val="20"/>
    </w:rPr>
  </w:style>
  <w:style w:type="paragraph" w:customStyle="1" w:styleId="RevAndDate">
    <w:name w:val="RevAndDate"/>
    <w:basedOn w:val="Normal"/>
    <w:rsid w:val="009141B3"/>
    <w:pPr>
      <w:jc w:val="center"/>
    </w:pPr>
    <w:rPr>
      <w:rFonts w:cs="Times New Roman"/>
      <w:b/>
      <w:bCs/>
      <w:sz w:val="28"/>
      <w:szCs w:val="20"/>
    </w:rPr>
  </w:style>
  <w:style w:type="paragraph" w:styleId="Title">
    <w:name w:val="Title"/>
    <w:basedOn w:val="Normal"/>
    <w:next w:val="Normal"/>
    <w:link w:val="TitleChar"/>
    <w:uiPriority w:val="99"/>
    <w:qFormat/>
    <w:rsid w:val="00C15551"/>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rsid w:val="00C15551"/>
    <w:rPr>
      <w:rFonts w:ascii="Cambria" w:hAnsi="Cambria"/>
      <w:color w:val="17365D"/>
      <w:spacing w:val="5"/>
      <w:kern w:val="28"/>
      <w:sz w:val="52"/>
      <w:szCs w:val="52"/>
    </w:rPr>
  </w:style>
  <w:style w:type="paragraph" w:customStyle="1" w:styleId="TableXML">
    <w:name w:val="TableXML"/>
    <w:basedOn w:val="TableEntry"/>
    <w:rsid w:val="00242B41"/>
    <w:rPr>
      <w:rFonts w:ascii="Consolas" w:hAnsi="Consolas"/>
      <w:noProof/>
    </w:rPr>
  </w:style>
  <w:style w:type="character" w:customStyle="1" w:styleId="StrongEmphasis">
    <w:name w:val="StrongEmphasis"/>
    <w:uiPriority w:val="1"/>
    <w:rsid w:val="009141B3"/>
    <w:rPr>
      <w:b/>
      <w:i/>
    </w:rPr>
  </w:style>
  <w:style w:type="character" w:customStyle="1" w:styleId="ExampleInline">
    <w:name w:val="ExampleInline"/>
    <w:uiPriority w:val="1"/>
    <w:rsid w:val="009141B3"/>
    <w:rPr>
      <w:rFonts w:ascii="CourierNewPSMT" w:hAnsi="CourierNewPSMT"/>
      <w:sz w:val="20"/>
    </w:rPr>
  </w:style>
  <w:style w:type="character" w:customStyle="1" w:styleId="Red">
    <w:name w:val="Red"/>
    <w:basedOn w:val="DefaultParagraphFont"/>
    <w:uiPriority w:val="1"/>
    <w:rsid w:val="009141B3"/>
  </w:style>
  <w:style w:type="paragraph" w:customStyle="1" w:styleId="FigureText">
    <w:name w:val="FigureText"/>
    <w:basedOn w:val="Normal"/>
    <w:rsid w:val="00BA6DD2"/>
    <w:pPr>
      <w:spacing w:line="240" w:lineRule="auto"/>
      <w:jc w:val="center"/>
    </w:pPr>
    <w:rPr>
      <w:rFonts w:ascii="Arial" w:hAnsi="Arial" w:cs="Arial"/>
      <w:sz w:val="16"/>
      <w:szCs w:val="18"/>
    </w:rPr>
  </w:style>
  <w:style w:type="paragraph" w:styleId="Header">
    <w:name w:val="header"/>
    <w:basedOn w:val="Normal"/>
    <w:link w:val="HeaderChar"/>
    <w:uiPriority w:val="99"/>
    <w:rsid w:val="00C15551"/>
    <w:pPr>
      <w:tabs>
        <w:tab w:val="center" w:pos="4320"/>
        <w:tab w:val="right" w:pos="8640"/>
      </w:tabs>
      <w:spacing w:before="120" w:line="240" w:lineRule="auto"/>
    </w:pPr>
    <w:rPr>
      <w:rFonts w:cs="Times New Roman"/>
      <w:szCs w:val="20"/>
    </w:rPr>
  </w:style>
  <w:style w:type="character" w:customStyle="1" w:styleId="HeaderChar">
    <w:name w:val="Header Char"/>
    <w:link w:val="Header"/>
    <w:uiPriority w:val="99"/>
    <w:rsid w:val="00C15551"/>
    <w:rPr>
      <w:rFonts w:ascii="Times New Roman" w:hAnsi="Times New Roman"/>
      <w:sz w:val="24"/>
    </w:rPr>
  </w:style>
  <w:style w:type="paragraph" w:styleId="Footer">
    <w:name w:val="footer"/>
    <w:basedOn w:val="Normal"/>
    <w:link w:val="FooterChar"/>
    <w:uiPriority w:val="99"/>
    <w:unhideWhenUsed/>
    <w:rsid w:val="0081118B"/>
    <w:pPr>
      <w:tabs>
        <w:tab w:val="center" w:pos="4680"/>
        <w:tab w:val="right" w:pos="9360"/>
      </w:tabs>
      <w:spacing w:line="240" w:lineRule="auto"/>
    </w:pPr>
  </w:style>
  <w:style w:type="character" w:customStyle="1" w:styleId="FooterChar">
    <w:name w:val="Footer Char"/>
    <w:link w:val="Footer"/>
    <w:uiPriority w:val="99"/>
    <w:rsid w:val="0081118B"/>
    <w:rPr>
      <w:rFonts w:ascii="Calisto MT" w:hAnsi="Calisto MT" w:cs="TimesNewRomanPSMT"/>
      <w:sz w:val="22"/>
      <w:szCs w:val="24"/>
    </w:rPr>
  </w:style>
  <w:style w:type="character" w:styleId="PageNumber">
    <w:name w:val="page number"/>
    <w:uiPriority w:val="99"/>
    <w:rsid w:val="00E27C06"/>
  </w:style>
  <w:style w:type="character" w:styleId="FollowedHyperlink">
    <w:name w:val="FollowedHyperlink"/>
    <w:uiPriority w:val="99"/>
    <w:semiHidden/>
    <w:unhideWhenUsed/>
    <w:rsid w:val="005F2DA6"/>
    <w:rPr>
      <w:color w:val="800080"/>
      <w:u w:val="single"/>
    </w:rPr>
  </w:style>
  <w:style w:type="paragraph" w:customStyle="1" w:styleId="TOCHeading1">
    <w:name w:val="TOC Heading1"/>
    <w:basedOn w:val="Heading1"/>
    <w:next w:val="Normal"/>
    <w:uiPriority w:val="39"/>
    <w:semiHidden/>
    <w:unhideWhenUsed/>
    <w:qFormat/>
    <w:rsid w:val="00AA383B"/>
    <w:pPr>
      <w:keepLines/>
      <w:pageBreakBefore w:val="0"/>
      <w:numPr>
        <w:numId w:val="0"/>
      </w:numPr>
      <w:spacing w:before="480" w:after="0" w:line="276" w:lineRule="auto"/>
      <w:outlineLvl w:val="9"/>
    </w:pPr>
    <w:rPr>
      <w:rFonts w:eastAsia="MS Gothic"/>
      <w:bCs/>
      <w:noProof w:val="0"/>
      <w:color w:val="365F91"/>
      <w:kern w:val="0"/>
      <w:szCs w:val="28"/>
      <w:lang w:eastAsia="ja-JP"/>
    </w:rPr>
  </w:style>
  <w:style w:type="paragraph" w:styleId="TOC1">
    <w:name w:val="toc 1"/>
    <w:next w:val="Normal"/>
    <w:uiPriority w:val="39"/>
    <w:rsid w:val="00C15551"/>
    <w:pPr>
      <w:tabs>
        <w:tab w:val="right" w:leader="dot" w:pos="9346"/>
      </w:tabs>
      <w:ind w:left="288" w:hanging="288"/>
    </w:pPr>
    <w:rPr>
      <w:rFonts w:ascii="Times New Roman" w:hAnsi="Times New Roman"/>
      <w:sz w:val="24"/>
      <w:szCs w:val="24"/>
    </w:rPr>
  </w:style>
  <w:style w:type="paragraph" w:styleId="TOC2">
    <w:name w:val="toc 2"/>
    <w:basedOn w:val="TOC1"/>
    <w:next w:val="Normal"/>
    <w:uiPriority w:val="39"/>
    <w:rsid w:val="00C15551"/>
    <w:pPr>
      <w:tabs>
        <w:tab w:val="clear" w:pos="9346"/>
        <w:tab w:val="right" w:leader="dot" w:pos="9350"/>
      </w:tabs>
      <w:ind w:left="720" w:hanging="432"/>
    </w:pPr>
  </w:style>
  <w:style w:type="paragraph" w:styleId="TOC3">
    <w:name w:val="toc 3"/>
    <w:basedOn w:val="TOC2"/>
    <w:next w:val="Normal"/>
    <w:uiPriority w:val="39"/>
    <w:rsid w:val="00C15551"/>
    <w:pPr>
      <w:ind w:left="1152" w:hanging="576"/>
    </w:pPr>
  </w:style>
  <w:style w:type="paragraph" w:styleId="TOC4">
    <w:name w:val="toc 4"/>
    <w:basedOn w:val="TOC3"/>
    <w:next w:val="Normal"/>
    <w:uiPriority w:val="39"/>
    <w:rsid w:val="00C15551"/>
    <w:pPr>
      <w:ind w:left="1584" w:hanging="720"/>
    </w:pPr>
  </w:style>
  <w:style w:type="paragraph" w:styleId="TOC5">
    <w:name w:val="toc 5"/>
    <w:basedOn w:val="TOC4"/>
    <w:next w:val="Normal"/>
    <w:uiPriority w:val="39"/>
    <w:rsid w:val="00C15551"/>
    <w:pPr>
      <w:ind w:left="2160" w:hanging="1008"/>
    </w:pPr>
  </w:style>
  <w:style w:type="paragraph" w:styleId="TOC6">
    <w:name w:val="toc 6"/>
    <w:basedOn w:val="TOC5"/>
    <w:next w:val="Normal"/>
    <w:uiPriority w:val="39"/>
    <w:rsid w:val="00C15551"/>
    <w:pPr>
      <w:ind w:left="2592" w:hanging="1152"/>
    </w:pPr>
  </w:style>
  <w:style w:type="paragraph" w:styleId="TOC7">
    <w:name w:val="toc 7"/>
    <w:basedOn w:val="TOC6"/>
    <w:next w:val="Normal"/>
    <w:uiPriority w:val="39"/>
    <w:rsid w:val="00C15551"/>
    <w:pPr>
      <w:ind w:left="3024" w:hanging="1296"/>
    </w:pPr>
  </w:style>
  <w:style w:type="paragraph" w:styleId="TOC8">
    <w:name w:val="toc 8"/>
    <w:basedOn w:val="TOC7"/>
    <w:next w:val="Normal"/>
    <w:uiPriority w:val="39"/>
    <w:rsid w:val="00C15551"/>
    <w:pPr>
      <w:ind w:left="3456" w:hanging="1440"/>
    </w:pPr>
  </w:style>
  <w:style w:type="paragraph" w:styleId="TOC9">
    <w:name w:val="toc 9"/>
    <w:basedOn w:val="TOC8"/>
    <w:next w:val="Normal"/>
    <w:uiPriority w:val="39"/>
    <w:rsid w:val="00C15551"/>
    <w:pPr>
      <w:ind w:left="4032" w:hanging="1728"/>
    </w:pPr>
  </w:style>
  <w:style w:type="numbering" w:customStyle="1" w:styleId="AppendixHeadingList">
    <w:name w:val="AppendixHeadingList"/>
    <w:uiPriority w:val="99"/>
    <w:rsid w:val="00E11053"/>
    <w:pPr>
      <w:numPr>
        <w:numId w:val="19"/>
      </w:numPr>
    </w:pPr>
  </w:style>
  <w:style w:type="paragraph" w:styleId="ListContinue2">
    <w:name w:val="List Continue 2"/>
    <w:basedOn w:val="Normal"/>
    <w:uiPriority w:val="99"/>
    <w:unhideWhenUsed/>
    <w:rsid w:val="00C15551"/>
    <w:pPr>
      <w:spacing w:before="120" w:line="240" w:lineRule="auto"/>
      <w:ind w:left="720"/>
      <w:contextualSpacing/>
    </w:pPr>
    <w:rPr>
      <w:rFonts w:cs="Times New Roman"/>
      <w:szCs w:val="20"/>
    </w:rPr>
  </w:style>
  <w:style w:type="numbering" w:customStyle="1" w:styleId="HeadingsListStyle">
    <w:name w:val="HeadingsListStyle"/>
    <w:uiPriority w:val="99"/>
    <w:rsid w:val="00E921F1"/>
    <w:pPr>
      <w:numPr>
        <w:numId w:val="3"/>
      </w:numPr>
    </w:pPr>
  </w:style>
  <w:style w:type="character" w:styleId="FootnoteReference">
    <w:name w:val="footnote reference"/>
    <w:rsid w:val="0040502E"/>
    <w:rPr>
      <w:vertAlign w:val="superscript"/>
    </w:rPr>
  </w:style>
  <w:style w:type="paragraph" w:styleId="FootnoteText">
    <w:name w:val="footnote text"/>
    <w:basedOn w:val="Normal"/>
    <w:link w:val="FootnoteTextChar"/>
    <w:semiHidden/>
    <w:rsid w:val="0040502E"/>
    <w:pPr>
      <w:spacing w:line="240" w:lineRule="auto"/>
    </w:pPr>
    <w:rPr>
      <w:rFonts w:cs="Times New Roman"/>
      <w:sz w:val="20"/>
      <w:szCs w:val="20"/>
    </w:rPr>
  </w:style>
  <w:style w:type="character" w:customStyle="1" w:styleId="FootnoteTextChar">
    <w:name w:val="Footnote Text Char"/>
    <w:link w:val="FootnoteText"/>
    <w:semiHidden/>
    <w:rsid w:val="0040502E"/>
    <w:rPr>
      <w:rFonts w:ascii="Times New Roman" w:hAnsi="Times New Roman"/>
    </w:rPr>
  </w:style>
  <w:style w:type="paragraph" w:customStyle="1" w:styleId="SubheadMinor">
    <w:name w:val="SubheadMinor"/>
    <w:basedOn w:val="SubheadMinorIndent"/>
    <w:next w:val="BodyText"/>
    <w:rsid w:val="00993D66"/>
    <w:pPr>
      <w:ind w:left="0"/>
    </w:pPr>
    <w:rPr>
      <w:rFonts w:ascii="Calibri" w:hAnsi="Calibri"/>
    </w:rPr>
  </w:style>
  <w:style w:type="numbering" w:customStyle="1" w:styleId="Style1">
    <w:name w:val="Style1"/>
    <w:uiPriority w:val="99"/>
    <w:rsid w:val="007B51D2"/>
    <w:pPr>
      <w:numPr>
        <w:numId w:val="4"/>
      </w:numPr>
    </w:pPr>
  </w:style>
  <w:style w:type="paragraph" w:customStyle="1" w:styleId="UnnumberedHeadingIndent">
    <w:name w:val="Unnumbered Heading Indent"/>
    <w:basedOn w:val="BodyText"/>
    <w:next w:val="BodyText"/>
    <w:qFormat/>
    <w:rsid w:val="00FA17C2"/>
    <w:pPr>
      <w:ind w:left="720"/>
    </w:pPr>
    <w:rPr>
      <w:b/>
    </w:rPr>
  </w:style>
  <w:style w:type="paragraph" w:styleId="BlockText">
    <w:name w:val="Block Text"/>
    <w:basedOn w:val="Normal"/>
    <w:uiPriority w:val="99"/>
    <w:unhideWhenUsed/>
    <w:rsid w:val="00C927E0"/>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mbria" w:eastAsia="MS Mincho" w:hAnsi="Cambria" w:cs="Times New Roman"/>
      <w:i/>
      <w:iCs/>
      <w:color w:val="4F81BD"/>
    </w:rPr>
  </w:style>
  <w:style w:type="paragraph" w:styleId="BodyText2">
    <w:name w:val="Body Text 2"/>
    <w:basedOn w:val="Normal"/>
    <w:link w:val="BodyText2Char"/>
    <w:uiPriority w:val="99"/>
    <w:semiHidden/>
    <w:unhideWhenUsed/>
    <w:rsid w:val="00C927E0"/>
    <w:pPr>
      <w:spacing w:after="120" w:line="480" w:lineRule="auto"/>
    </w:pPr>
  </w:style>
  <w:style w:type="character" w:customStyle="1" w:styleId="BodyText2Char">
    <w:name w:val="Body Text 2 Char"/>
    <w:link w:val="BodyText2"/>
    <w:uiPriority w:val="99"/>
    <w:semiHidden/>
    <w:rsid w:val="00C927E0"/>
    <w:rPr>
      <w:rFonts w:ascii="Constantia" w:hAnsi="Constantia" w:cs="TimesNewRomanPSMT"/>
      <w:sz w:val="22"/>
      <w:szCs w:val="24"/>
    </w:rPr>
  </w:style>
  <w:style w:type="paragraph" w:styleId="BodyText3">
    <w:name w:val="Body Text 3"/>
    <w:basedOn w:val="Normal"/>
    <w:link w:val="BodyText3Char"/>
    <w:uiPriority w:val="99"/>
    <w:semiHidden/>
    <w:unhideWhenUsed/>
    <w:rsid w:val="00C927E0"/>
    <w:pPr>
      <w:spacing w:after="120"/>
    </w:pPr>
    <w:rPr>
      <w:sz w:val="16"/>
      <w:szCs w:val="16"/>
    </w:rPr>
  </w:style>
  <w:style w:type="character" w:customStyle="1" w:styleId="BodyText3Char">
    <w:name w:val="Body Text 3 Char"/>
    <w:link w:val="BodyText3"/>
    <w:uiPriority w:val="99"/>
    <w:semiHidden/>
    <w:rsid w:val="00C927E0"/>
    <w:rPr>
      <w:rFonts w:ascii="Constantia" w:hAnsi="Constantia" w:cs="TimesNewRomanPSMT"/>
      <w:sz w:val="16"/>
      <w:szCs w:val="16"/>
    </w:rPr>
  </w:style>
  <w:style w:type="paragraph" w:styleId="BodyTextFirstIndent">
    <w:name w:val="Body Text First Indent"/>
    <w:basedOn w:val="BodyText"/>
    <w:link w:val="BodyTextFirstIndentChar"/>
    <w:uiPriority w:val="99"/>
    <w:semiHidden/>
    <w:unhideWhenUsed/>
    <w:rsid w:val="00C927E0"/>
    <w:pPr>
      <w:spacing w:before="0"/>
      <w:ind w:firstLine="360"/>
    </w:pPr>
    <w:rPr>
      <w:rFonts w:ascii="Constantia" w:hAnsi="Constantia" w:cs="TimesNewRomanPSMT"/>
      <w:szCs w:val="24"/>
    </w:rPr>
  </w:style>
  <w:style w:type="character" w:customStyle="1" w:styleId="BodyTextFirstIndentChar">
    <w:name w:val="Body Text First Indent Char"/>
    <w:link w:val="BodyTextFirstIndent"/>
    <w:uiPriority w:val="99"/>
    <w:semiHidden/>
    <w:rsid w:val="00C927E0"/>
    <w:rPr>
      <w:rFonts w:ascii="Constantia" w:hAnsi="Constantia" w:cs="TimesNewRomanPSMT"/>
      <w:sz w:val="22"/>
      <w:szCs w:val="24"/>
    </w:rPr>
  </w:style>
  <w:style w:type="paragraph" w:styleId="BodyTextFirstIndent2">
    <w:name w:val="Body Text First Indent 2"/>
    <w:basedOn w:val="BodyTextIndent"/>
    <w:link w:val="BodyTextFirstIndent2Char"/>
    <w:uiPriority w:val="99"/>
    <w:semiHidden/>
    <w:unhideWhenUsed/>
    <w:rsid w:val="00C927E0"/>
    <w:pPr>
      <w:spacing w:after="0"/>
      <w:ind w:firstLine="360"/>
    </w:pPr>
  </w:style>
  <w:style w:type="character" w:customStyle="1" w:styleId="BodyTextFirstIndent2Char">
    <w:name w:val="Body Text First Indent 2 Char"/>
    <w:link w:val="BodyTextFirstIndent2"/>
    <w:uiPriority w:val="99"/>
    <w:semiHidden/>
    <w:rsid w:val="00C927E0"/>
    <w:rPr>
      <w:rFonts w:ascii="Constantia" w:hAnsi="Constantia" w:cs="TimesNewRomanPSMT"/>
      <w:sz w:val="22"/>
      <w:szCs w:val="24"/>
    </w:rPr>
  </w:style>
  <w:style w:type="paragraph" w:styleId="BodyTextIndent2">
    <w:name w:val="Body Text Indent 2"/>
    <w:basedOn w:val="Normal"/>
    <w:link w:val="BodyTextIndent2Char"/>
    <w:uiPriority w:val="99"/>
    <w:semiHidden/>
    <w:unhideWhenUsed/>
    <w:rsid w:val="00C927E0"/>
    <w:pPr>
      <w:spacing w:after="120" w:line="480" w:lineRule="auto"/>
      <w:ind w:left="360"/>
    </w:pPr>
  </w:style>
  <w:style w:type="character" w:customStyle="1" w:styleId="BodyTextIndent2Char">
    <w:name w:val="Body Text Indent 2 Char"/>
    <w:link w:val="BodyTextIndent2"/>
    <w:uiPriority w:val="99"/>
    <w:semiHidden/>
    <w:rsid w:val="00C927E0"/>
    <w:rPr>
      <w:rFonts w:ascii="Constantia" w:hAnsi="Constantia" w:cs="TimesNewRomanPSMT"/>
      <w:sz w:val="22"/>
      <w:szCs w:val="24"/>
    </w:rPr>
  </w:style>
  <w:style w:type="paragraph" w:styleId="BodyTextIndent3">
    <w:name w:val="Body Text Indent 3"/>
    <w:basedOn w:val="Normal"/>
    <w:link w:val="BodyTextIndent3Char"/>
    <w:uiPriority w:val="99"/>
    <w:semiHidden/>
    <w:unhideWhenUsed/>
    <w:rsid w:val="00C927E0"/>
    <w:pPr>
      <w:spacing w:after="120"/>
      <w:ind w:left="360"/>
    </w:pPr>
    <w:rPr>
      <w:sz w:val="16"/>
      <w:szCs w:val="16"/>
    </w:rPr>
  </w:style>
  <w:style w:type="character" w:customStyle="1" w:styleId="BodyTextIndent3Char">
    <w:name w:val="Body Text Indent 3 Char"/>
    <w:link w:val="BodyTextIndent3"/>
    <w:uiPriority w:val="99"/>
    <w:semiHidden/>
    <w:rsid w:val="00C927E0"/>
    <w:rPr>
      <w:rFonts w:ascii="Constantia" w:hAnsi="Constantia" w:cs="TimesNewRomanPSMT"/>
      <w:sz w:val="16"/>
      <w:szCs w:val="16"/>
    </w:rPr>
  </w:style>
  <w:style w:type="paragraph" w:styleId="Closing">
    <w:name w:val="Closing"/>
    <w:basedOn w:val="Normal"/>
    <w:link w:val="ClosingChar"/>
    <w:uiPriority w:val="99"/>
    <w:semiHidden/>
    <w:unhideWhenUsed/>
    <w:rsid w:val="00C927E0"/>
    <w:pPr>
      <w:spacing w:line="240" w:lineRule="auto"/>
      <w:ind w:left="4320"/>
    </w:pPr>
  </w:style>
  <w:style w:type="character" w:customStyle="1" w:styleId="ClosingChar">
    <w:name w:val="Closing Char"/>
    <w:link w:val="Closing"/>
    <w:uiPriority w:val="99"/>
    <w:semiHidden/>
    <w:rsid w:val="00C927E0"/>
    <w:rPr>
      <w:rFonts w:ascii="Constantia" w:hAnsi="Constantia" w:cs="TimesNewRomanPSMT"/>
      <w:sz w:val="22"/>
      <w:szCs w:val="24"/>
    </w:rPr>
  </w:style>
  <w:style w:type="paragraph" w:styleId="Date">
    <w:name w:val="Date"/>
    <w:basedOn w:val="Normal"/>
    <w:next w:val="Normal"/>
    <w:link w:val="DateChar"/>
    <w:uiPriority w:val="99"/>
    <w:semiHidden/>
    <w:unhideWhenUsed/>
    <w:rsid w:val="00C927E0"/>
  </w:style>
  <w:style w:type="character" w:customStyle="1" w:styleId="DateChar">
    <w:name w:val="Date Char"/>
    <w:link w:val="Date"/>
    <w:uiPriority w:val="99"/>
    <w:semiHidden/>
    <w:rsid w:val="00C927E0"/>
    <w:rPr>
      <w:rFonts w:ascii="Constantia" w:hAnsi="Constantia" w:cs="TimesNewRomanPSMT"/>
      <w:sz w:val="22"/>
      <w:szCs w:val="24"/>
    </w:rPr>
  </w:style>
  <w:style w:type="paragraph" w:styleId="DocumentMap">
    <w:name w:val="Document Map"/>
    <w:basedOn w:val="Normal"/>
    <w:link w:val="DocumentMapChar"/>
    <w:uiPriority w:val="99"/>
    <w:semiHidden/>
    <w:unhideWhenUsed/>
    <w:rsid w:val="00C927E0"/>
    <w:pPr>
      <w:spacing w:line="240" w:lineRule="auto"/>
    </w:pPr>
    <w:rPr>
      <w:rFonts w:ascii="Tahoma" w:hAnsi="Tahoma" w:cs="Tahoma"/>
      <w:sz w:val="16"/>
      <w:szCs w:val="16"/>
    </w:rPr>
  </w:style>
  <w:style w:type="character" w:customStyle="1" w:styleId="DocumentMapChar">
    <w:name w:val="Document Map Char"/>
    <w:link w:val="DocumentMap"/>
    <w:uiPriority w:val="99"/>
    <w:semiHidden/>
    <w:rsid w:val="00C927E0"/>
    <w:rPr>
      <w:rFonts w:ascii="Tahoma" w:hAnsi="Tahoma" w:cs="Tahoma"/>
      <w:sz w:val="16"/>
      <w:szCs w:val="16"/>
    </w:rPr>
  </w:style>
  <w:style w:type="paragraph" w:styleId="E-mailSignature">
    <w:name w:val="E-mail Signature"/>
    <w:basedOn w:val="Normal"/>
    <w:link w:val="E-mailSignatureChar"/>
    <w:uiPriority w:val="99"/>
    <w:semiHidden/>
    <w:unhideWhenUsed/>
    <w:rsid w:val="00C927E0"/>
    <w:pPr>
      <w:spacing w:line="240" w:lineRule="auto"/>
    </w:pPr>
  </w:style>
  <w:style w:type="character" w:customStyle="1" w:styleId="E-mailSignatureChar">
    <w:name w:val="E-mail Signature Char"/>
    <w:link w:val="E-mailSignature"/>
    <w:uiPriority w:val="99"/>
    <w:semiHidden/>
    <w:rsid w:val="00C927E0"/>
    <w:rPr>
      <w:rFonts w:ascii="Constantia" w:hAnsi="Constantia" w:cs="TimesNewRomanPSMT"/>
      <w:sz w:val="22"/>
      <w:szCs w:val="24"/>
    </w:rPr>
  </w:style>
  <w:style w:type="paragraph" w:styleId="EndnoteText">
    <w:name w:val="endnote text"/>
    <w:basedOn w:val="Normal"/>
    <w:link w:val="EndnoteTextChar"/>
    <w:uiPriority w:val="99"/>
    <w:semiHidden/>
    <w:unhideWhenUsed/>
    <w:rsid w:val="00C927E0"/>
    <w:pPr>
      <w:spacing w:line="240" w:lineRule="auto"/>
    </w:pPr>
    <w:rPr>
      <w:sz w:val="20"/>
      <w:szCs w:val="20"/>
    </w:rPr>
  </w:style>
  <w:style w:type="character" w:customStyle="1" w:styleId="EndnoteTextChar">
    <w:name w:val="Endnote Text Char"/>
    <w:link w:val="EndnoteText"/>
    <w:uiPriority w:val="99"/>
    <w:semiHidden/>
    <w:rsid w:val="00C927E0"/>
    <w:rPr>
      <w:rFonts w:ascii="Constantia" w:hAnsi="Constantia" w:cs="TimesNewRomanPSMT"/>
    </w:rPr>
  </w:style>
  <w:style w:type="paragraph" w:styleId="EnvelopeAddress">
    <w:name w:val="envelope address"/>
    <w:basedOn w:val="Normal"/>
    <w:uiPriority w:val="99"/>
    <w:semiHidden/>
    <w:unhideWhenUsed/>
    <w:rsid w:val="00C927E0"/>
    <w:pPr>
      <w:framePr w:w="7920" w:h="1980" w:hRule="exact" w:hSpace="180" w:wrap="auto" w:hAnchor="page" w:xAlign="center" w:yAlign="bottom"/>
      <w:spacing w:line="240" w:lineRule="auto"/>
      <w:ind w:left="2880"/>
    </w:pPr>
    <w:rPr>
      <w:rFonts w:ascii="Calibri" w:eastAsia="MS Gothic" w:hAnsi="Calibri" w:cs="Times New Roman"/>
    </w:rPr>
  </w:style>
  <w:style w:type="paragraph" w:styleId="EnvelopeReturn">
    <w:name w:val="envelope return"/>
    <w:basedOn w:val="Normal"/>
    <w:uiPriority w:val="99"/>
    <w:semiHidden/>
    <w:unhideWhenUsed/>
    <w:rsid w:val="00C927E0"/>
    <w:pPr>
      <w:spacing w:line="240" w:lineRule="auto"/>
    </w:pPr>
    <w:rPr>
      <w:rFonts w:ascii="Calibri" w:eastAsia="MS Gothic" w:hAnsi="Calibri" w:cs="Times New Roman"/>
      <w:sz w:val="20"/>
      <w:szCs w:val="20"/>
    </w:rPr>
  </w:style>
  <w:style w:type="character" w:customStyle="1" w:styleId="Heading7Char">
    <w:name w:val="Heading 7 Char"/>
    <w:link w:val="Heading7"/>
    <w:rsid w:val="00C15551"/>
    <w:rPr>
      <w:rFonts w:ascii="Arial" w:hAnsi="Arial"/>
      <w:b/>
      <w:noProof/>
      <w:kern w:val="28"/>
      <w:sz w:val="24"/>
    </w:rPr>
  </w:style>
  <w:style w:type="character" w:customStyle="1" w:styleId="Heading8Char">
    <w:name w:val="Heading 8 Char"/>
    <w:link w:val="Heading8"/>
    <w:rsid w:val="00C15551"/>
    <w:rPr>
      <w:rFonts w:ascii="Arial" w:hAnsi="Arial"/>
      <w:b/>
      <w:noProof/>
      <w:kern w:val="28"/>
      <w:sz w:val="24"/>
    </w:rPr>
  </w:style>
  <w:style w:type="character" w:customStyle="1" w:styleId="Heading9Char">
    <w:name w:val="Heading 9 Char"/>
    <w:link w:val="Heading9"/>
    <w:rsid w:val="00C15551"/>
    <w:rPr>
      <w:rFonts w:ascii="Arial" w:hAnsi="Arial"/>
      <w:b/>
      <w:noProof/>
      <w:kern w:val="28"/>
      <w:sz w:val="24"/>
    </w:rPr>
  </w:style>
  <w:style w:type="paragraph" w:styleId="HTMLAddress">
    <w:name w:val="HTML Address"/>
    <w:basedOn w:val="Normal"/>
    <w:link w:val="HTMLAddressChar"/>
    <w:uiPriority w:val="99"/>
    <w:semiHidden/>
    <w:unhideWhenUsed/>
    <w:rsid w:val="00C927E0"/>
    <w:pPr>
      <w:spacing w:line="240" w:lineRule="auto"/>
    </w:pPr>
    <w:rPr>
      <w:i/>
      <w:iCs/>
    </w:rPr>
  </w:style>
  <w:style w:type="character" w:customStyle="1" w:styleId="HTMLAddressChar">
    <w:name w:val="HTML Address Char"/>
    <w:link w:val="HTMLAddress"/>
    <w:uiPriority w:val="99"/>
    <w:semiHidden/>
    <w:rsid w:val="00C927E0"/>
    <w:rPr>
      <w:rFonts w:ascii="Constantia" w:hAnsi="Constantia" w:cs="TimesNewRomanPSMT"/>
      <w:i/>
      <w:iCs/>
      <w:sz w:val="22"/>
      <w:szCs w:val="24"/>
    </w:rPr>
  </w:style>
  <w:style w:type="paragraph" w:styleId="HTMLPreformatted">
    <w:name w:val="HTML Preformatted"/>
    <w:basedOn w:val="Normal"/>
    <w:link w:val="HTMLPreformattedChar"/>
    <w:uiPriority w:val="99"/>
    <w:semiHidden/>
    <w:unhideWhenUsed/>
    <w:rsid w:val="00C927E0"/>
    <w:pPr>
      <w:spacing w:line="240" w:lineRule="auto"/>
    </w:pPr>
    <w:rPr>
      <w:rFonts w:ascii="Consolas" w:hAnsi="Consolas" w:cs="Consolas"/>
      <w:sz w:val="20"/>
      <w:szCs w:val="20"/>
    </w:rPr>
  </w:style>
  <w:style w:type="character" w:customStyle="1" w:styleId="HTMLPreformattedChar">
    <w:name w:val="HTML Preformatted Char"/>
    <w:link w:val="HTMLPreformatted"/>
    <w:uiPriority w:val="99"/>
    <w:semiHidden/>
    <w:rsid w:val="00C927E0"/>
    <w:rPr>
      <w:rFonts w:ascii="Consolas" w:hAnsi="Consolas" w:cs="Consolas"/>
    </w:rPr>
  </w:style>
  <w:style w:type="paragraph" w:styleId="Index1">
    <w:name w:val="index 1"/>
    <w:basedOn w:val="Normal"/>
    <w:next w:val="Normal"/>
    <w:autoRedefine/>
    <w:uiPriority w:val="99"/>
    <w:semiHidden/>
    <w:unhideWhenUsed/>
    <w:rsid w:val="00C927E0"/>
    <w:pPr>
      <w:spacing w:line="240" w:lineRule="auto"/>
      <w:ind w:left="220" w:hanging="220"/>
    </w:pPr>
  </w:style>
  <w:style w:type="paragraph" w:styleId="Index2">
    <w:name w:val="index 2"/>
    <w:basedOn w:val="Normal"/>
    <w:next w:val="Normal"/>
    <w:autoRedefine/>
    <w:uiPriority w:val="99"/>
    <w:semiHidden/>
    <w:unhideWhenUsed/>
    <w:rsid w:val="00C927E0"/>
    <w:pPr>
      <w:spacing w:line="240" w:lineRule="auto"/>
      <w:ind w:left="440" w:hanging="220"/>
    </w:pPr>
  </w:style>
  <w:style w:type="paragraph" w:styleId="Index3">
    <w:name w:val="index 3"/>
    <w:basedOn w:val="Normal"/>
    <w:next w:val="Normal"/>
    <w:autoRedefine/>
    <w:uiPriority w:val="99"/>
    <w:semiHidden/>
    <w:unhideWhenUsed/>
    <w:rsid w:val="00C927E0"/>
    <w:pPr>
      <w:spacing w:line="240" w:lineRule="auto"/>
      <w:ind w:left="660" w:hanging="220"/>
    </w:pPr>
  </w:style>
  <w:style w:type="paragraph" w:styleId="Index4">
    <w:name w:val="index 4"/>
    <w:basedOn w:val="Normal"/>
    <w:next w:val="Normal"/>
    <w:autoRedefine/>
    <w:uiPriority w:val="99"/>
    <w:semiHidden/>
    <w:unhideWhenUsed/>
    <w:rsid w:val="00C927E0"/>
    <w:pPr>
      <w:spacing w:line="240" w:lineRule="auto"/>
      <w:ind w:left="880" w:hanging="220"/>
    </w:pPr>
  </w:style>
  <w:style w:type="paragraph" w:styleId="Index5">
    <w:name w:val="index 5"/>
    <w:basedOn w:val="Normal"/>
    <w:next w:val="Normal"/>
    <w:autoRedefine/>
    <w:uiPriority w:val="99"/>
    <w:semiHidden/>
    <w:unhideWhenUsed/>
    <w:rsid w:val="00C927E0"/>
    <w:pPr>
      <w:spacing w:line="240" w:lineRule="auto"/>
      <w:ind w:left="1100" w:hanging="220"/>
    </w:pPr>
  </w:style>
  <w:style w:type="paragraph" w:styleId="Index6">
    <w:name w:val="index 6"/>
    <w:basedOn w:val="Normal"/>
    <w:next w:val="Normal"/>
    <w:autoRedefine/>
    <w:uiPriority w:val="99"/>
    <w:semiHidden/>
    <w:unhideWhenUsed/>
    <w:rsid w:val="00C927E0"/>
    <w:pPr>
      <w:spacing w:line="240" w:lineRule="auto"/>
      <w:ind w:left="1320" w:hanging="220"/>
    </w:pPr>
  </w:style>
  <w:style w:type="paragraph" w:styleId="Index7">
    <w:name w:val="index 7"/>
    <w:basedOn w:val="Normal"/>
    <w:next w:val="Normal"/>
    <w:autoRedefine/>
    <w:uiPriority w:val="99"/>
    <w:semiHidden/>
    <w:unhideWhenUsed/>
    <w:rsid w:val="00C927E0"/>
    <w:pPr>
      <w:spacing w:line="240" w:lineRule="auto"/>
      <w:ind w:left="1540" w:hanging="220"/>
    </w:pPr>
  </w:style>
  <w:style w:type="paragraph" w:styleId="Index8">
    <w:name w:val="index 8"/>
    <w:basedOn w:val="Normal"/>
    <w:next w:val="Normal"/>
    <w:autoRedefine/>
    <w:uiPriority w:val="99"/>
    <w:semiHidden/>
    <w:unhideWhenUsed/>
    <w:rsid w:val="00C927E0"/>
    <w:pPr>
      <w:spacing w:line="240" w:lineRule="auto"/>
      <w:ind w:left="1760" w:hanging="220"/>
    </w:pPr>
  </w:style>
  <w:style w:type="paragraph" w:styleId="Index9">
    <w:name w:val="index 9"/>
    <w:basedOn w:val="Normal"/>
    <w:next w:val="Normal"/>
    <w:autoRedefine/>
    <w:uiPriority w:val="99"/>
    <w:semiHidden/>
    <w:unhideWhenUsed/>
    <w:rsid w:val="00C927E0"/>
    <w:pPr>
      <w:spacing w:line="240" w:lineRule="auto"/>
      <w:ind w:left="1980" w:hanging="220"/>
    </w:pPr>
  </w:style>
  <w:style w:type="paragraph" w:styleId="IndexHeading">
    <w:name w:val="index heading"/>
    <w:basedOn w:val="Normal"/>
    <w:next w:val="Index1"/>
    <w:uiPriority w:val="99"/>
    <w:semiHidden/>
    <w:unhideWhenUsed/>
    <w:rsid w:val="00C927E0"/>
    <w:rPr>
      <w:rFonts w:ascii="Calibri" w:eastAsia="MS Gothic" w:hAnsi="Calibri" w:cs="Times New Roman"/>
      <w:b/>
      <w:bCs/>
    </w:rPr>
  </w:style>
  <w:style w:type="paragraph" w:customStyle="1" w:styleId="LightShading-Accent21">
    <w:name w:val="Light Shading - Accent 21"/>
    <w:basedOn w:val="Normal"/>
    <w:next w:val="Normal"/>
    <w:link w:val="LightShading-Accent2Char"/>
    <w:uiPriority w:val="30"/>
    <w:semiHidden/>
    <w:rsid w:val="00C927E0"/>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semiHidden/>
    <w:rsid w:val="00C927E0"/>
    <w:rPr>
      <w:rFonts w:ascii="Constantia" w:hAnsi="Constantia" w:cs="TimesNewRomanPSMT"/>
      <w:b/>
      <w:bCs/>
      <w:i/>
      <w:iCs/>
      <w:color w:val="4F81BD"/>
      <w:sz w:val="22"/>
      <w:szCs w:val="24"/>
    </w:rPr>
  </w:style>
  <w:style w:type="paragraph" w:styleId="List">
    <w:name w:val="List"/>
    <w:basedOn w:val="BodyText"/>
    <w:link w:val="ListChar"/>
    <w:rsid w:val="00C15551"/>
    <w:pPr>
      <w:ind w:left="1080" w:hanging="720"/>
    </w:pPr>
  </w:style>
  <w:style w:type="paragraph" w:styleId="List2">
    <w:name w:val="List 2"/>
    <w:basedOn w:val="List"/>
    <w:link w:val="List2Char"/>
    <w:rsid w:val="00C15551"/>
    <w:pPr>
      <w:ind w:left="1440"/>
    </w:pPr>
  </w:style>
  <w:style w:type="paragraph" w:styleId="List3">
    <w:name w:val="List 3"/>
    <w:basedOn w:val="Normal"/>
    <w:link w:val="List3Char"/>
    <w:rsid w:val="00C15551"/>
    <w:pPr>
      <w:spacing w:before="120" w:line="240" w:lineRule="auto"/>
      <w:ind w:left="1800" w:hanging="720"/>
    </w:pPr>
    <w:rPr>
      <w:rFonts w:cs="Times New Roman"/>
      <w:szCs w:val="20"/>
    </w:rPr>
  </w:style>
  <w:style w:type="paragraph" w:styleId="List4">
    <w:name w:val="List 4"/>
    <w:basedOn w:val="Normal"/>
    <w:uiPriority w:val="99"/>
    <w:unhideWhenUsed/>
    <w:rsid w:val="00C15551"/>
    <w:pPr>
      <w:spacing w:before="120" w:line="240" w:lineRule="auto"/>
      <w:ind w:left="1800" w:hanging="360"/>
    </w:pPr>
    <w:rPr>
      <w:rFonts w:cs="Times New Roman"/>
      <w:szCs w:val="20"/>
    </w:rPr>
  </w:style>
  <w:style w:type="paragraph" w:styleId="List5">
    <w:name w:val="List 5"/>
    <w:basedOn w:val="Normal"/>
    <w:link w:val="List5Char"/>
    <w:rsid w:val="00C15551"/>
    <w:pPr>
      <w:spacing w:before="120" w:line="240" w:lineRule="auto"/>
      <w:ind w:left="1800" w:hanging="360"/>
    </w:pPr>
    <w:rPr>
      <w:rFonts w:cs="Times New Roman"/>
      <w:szCs w:val="20"/>
    </w:rPr>
  </w:style>
  <w:style w:type="paragraph" w:styleId="ListBullet">
    <w:name w:val="List Bullet"/>
    <w:basedOn w:val="Normal"/>
    <w:link w:val="ListBulletChar"/>
    <w:unhideWhenUsed/>
    <w:rsid w:val="00C15551"/>
    <w:pPr>
      <w:numPr>
        <w:numId w:val="7"/>
      </w:numPr>
      <w:spacing w:before="120" w:line="240" w:lineRule="auto"/>
    </w:pPr>
    <w:rPr>
      <w:rFonts w:cs="Times New Roman"/>
      <w:szCs w:val="20"/>
    </w:rPr>
  </w:style>
  <w:style w:type="paragraph" w:styleId="ListBullet3">
    <w:name w:val="List Bullet 3"/>
    <w:basedOn w:val="Normal"/>
    <w:link w:val="ListBullet3Char"/>
    <w:rsid w:val="00C15551"/>
    <w:pPr>
      <w:numPr>
        <w:numId w:val="9"/>
      </w:numPr>
      <w:spacing w:before="120" w:line="240" w:lineRule="auto"/>
    </w:pPr>
    <w:rPr>
      <w:rFonts w:cs="Times New Roman"/>
      <w:szCs w:val="20"/>
    </w:rPr>
  </w:style>
  <w:style w:type="paragraph" w:styleId="ListBullet4">
    <w:name w:val="List Bullet 4"/>
    <w:basedOn w:val="Normal"/>
    <w:rsid w:val="00C15551"/>
    <w:pPr>
      <w:numPr>
        <w:numId w:val="10"/>
      </w:numPr>
      <w:spacing w:before="120" w:line="240" w:lineRule="auto"/>
    </w:pPr>
    <w:rPr>
      <w:rFonts w:cs="Times New Roman"/>
      <w:szCs w:val="20"/>
    </w:rPr>
  </w:style>
  <w:style w:type="paragraph" w:styleId="ListBullet5">
    <w:name w:val="List Bullet 5"/>
    <w:basedOn w:val="Normal"/>
    <w:uiPriority w:val="99"/>
    <w:unhideWhenUsed/>
    <w:rsid w:val="00C15551"/>
    <w:pPr>
      <w:numPr>
        <w:numId w:val="11"/>
      </w:numPr>
      <w:spacing w:before="120" w:line="240" w:lineRule="auto"/>
    </w:pPr>
    <w:rPr>
      <w:rFonts w:cs="Times New Roman"/>
      <w:szCs w:val="20"/>
    </w:rPr>
  </w:style>
  <w:style w:type="paragraph" w:styleId="ListContinue">
    <w:name w:val="List Continue"/>
    <w:basedOn w:val="Normal"/>
    <w:link w:val="ListContinueChar"/>
    <w:uiPriority w:val="99"/>
    <w:unhideWhenUsed/>
    <w:rsid w:val="00C15551"/>
    <w:pPr>
      <w:spacing w:before="120" w:line="240" w:lineRule="auto"/>
      <w:ind w:left="360"/>
      <w:contextualSpacing/>
    </w:pPr>
    <w:rPr>
      <w:rFonts w:cs="Times New Roman"/>
      <w:szCs w:val="20"/>
    </w:rPr>
  </w:style>
  <w:style w:type="paragraph" w:styleId="ListContinue3">
    <w:name w:val="List Continue 3"/>
    <w:basedOn w:val="Normal"/>
    <w:uiPriority w:val="99"/>
    <w:unhideWhenUsed/>
    <w:rsid w:val="00C15551"/>
    <w:pPr>
      <w:spacing w:before="120" w:line="240" w:lineRule="auto"/>
      <w:ind w:left="1080"/>
      <w:contextualSpacing/>
    </w:pPr>
    <w:rPr>
      <w:rFonts w:cs="Times New Roman"/>
      <w:szCs w:val="20"/>
    </w:rPr>
  </w:style>
  <w:style w:type="paragraph" w:styleId="ListContinue4">
    <w:name w:val="List Continue 4"/>
    <w:basedOn w:val="Normal"/>
    <w:uiPriority w:val="99"/>
    <w:unhideWhenUsed/>
    <w:rsid w:val="00C15551"/>
    <w:pPr>
      <w:spacing w:before="120" w:line="240" w:lineRule="auto"/>
      <w:ind w:left="1440"/>
      <w:contextualSpacing/>
    </w:pPr>
    <w:rPr>
      <w:rFonts w:cs="Times New Roman"/>
      <w:szCs w:val="20"/>
    </w:rPr>
  </w:style>
  <w:style w:type="paragraph" w:styleId="ListContinue5">
    <w:name w:val="List Continue 5"/>
    <w:basedOn w:val="Normal"/>
    <w:uiPriority w:val="99"/>
    <w:unhideWhenUsed/>
    <w:rsid w:val="00C15551"/>
    <w:pPr>
      <w:spacing w:before="120" w:line="240" w:lineRule="auto"/>
      <w:ind w:left="1800"/>
      <w:contextualSpacing/>
    </w:pPr>
    <w:rPr>
      <w:rFonts w:cs="Times New Roman"/>
      <w:szCs w:val="20"/>
    </w:rPr>
  </w:style>
  <w:style w:type="paragraph" w:styleId="ListNumber">
    <w:name w:val="List Number"/>
    <w:basedOn w:val="Normal"/>
    <w:uiPriority w:val="99"/>
    <w:unhideWhenUsed/>
    <w:rsid w:val="00C15551"/>
    <w:pPr>
      <w:numPr>
        <w:numId w:val="12"/>
      </w:numPr>
      <w:spacing w:before="120" w:line="240" w:lineRule="auto"/>
      <w:contextualSpacing/>
    </w:pPr>
    <w:rPr>
      <w:rFonts w:cs="Times New Roman"/>
      <w:szCs w:val="20"/>
    </w:rPr>
  </w:style>
  <w:style w:type="paragraph" w:styleId="ListNumber2">
    <w:name w:val="List Number 2"/>
    <w:basedOn w:val="Normal"/>
    <w:link w:val="ListNumber2Char"/>
    <w:rsid w:val="00C15551"/>
    <w:pPr>
      <w:numPr>
        <w:numId w:val="13"/>
      </w:numPr>
      <w:spacing w:before="120" w:line="240" w:lineRule="auto"/>
    </w:pPr>
    <w:rPr>
      <w:rFonts w:cs="Times New Roman"/>
      <w:szCs w:val="20"/>
    </w:rPr>
  </w:style>
  <w:style w:type="paragraph" w:styleId="ListNumber3">
    <w:name w:val="List Number 3"/>
    <w:basedOn w:val="Normal"/>
    <w:rsid w:val="00C15551"/>
    <w:pPr>
      <w:numPr>
        <w:numId w:val="14"/>
      </w:numPr>
      <w:spacing w:before="120" w:line="240" w:lineRule="auto"/>
    </w:pPr>
    <w:rPr>
      <w:rFonts w:cs="Times New Roman"/>
      <w:szCs w:val="20"/>
    </w:rPr>
  </w:style>
  <w:style w:type="paragraph" w:styleId="ListNumber4">
    <w:name w:val="List Number 4"/>
    <w:basedOn w:val="Normal"/>
    <w:rsid w:val="00C15551"/>
    <w:pPr>
      <w:numPr>
        <w:numId w:val="15"/>
      </w:numPr>
      <w:spacing w:before="120" w:line="240" w:lineRule="auto"/>
    </w:pPr>
    <w:rPr>
      <w:rFonts w:cs="Times New Roman"/>
      <w:szCs w:val="20"/>
    </w:rPr>
  </w:style>
  <w:style w:type="paragraph" w:styleId="ListNumber5">
    <w:name w:val="List Number 5"/>
    <w:basedOn w:val="Normal"/>
    <w:uiPriority w:val="99"/>
    <w:unhideWhenUsed/>
    <w:rsid w:val="00C15551"/>
    <w:pPr>
      <w:numPr>
        <w:numId w:val="16"/>
      </w:numPr>
      <w:spacing w:before="120" w:line="240" w:lineRule="auto"/>
    </w:pPr>
    <w:rPr>
      <w:rFonts w:cs="Times New Roman"/>
      <w:szCs w:val="20"/>
    </w:rPr>
  </w:style>
  <w:style w:type="paragraph" w:styleId="MacroText">
    <w:name w:val="macro"/>
    <w:link w:val="MacroTextChar"/>
    <w:uiPriority w:val="99"/>
    <w:semiHidden/>
    <w:unhideWhenUsed/>
    <w:rsid w:val="00C927E0"/>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cs="Consolas"/>
    </w:rPr>
  </w:style>
  <w:style w:type="character" w:customStyle="1" w:styleId="MacroTextChar">
    <w:name w:val="Macro Text Char"/>
    <w:link w:val="MacroText"/>
    <w:uiPriority w:val="99"/>
    <w:semiHidden/>
    <w:rsid w:val="00C927E0"/>
    <w:rPr>
      <w:rFonts w:ascii="Consolas" w:hAnsi="Consolas" w:cs="Consolas"/>
    </w:rPr>
  </w:style>
  <w:style w:type="paragraph" w:styleId="MessageHeader">
    <w:name w:val="Message Header"/>
    <w:basedOn w:val="Normal"/>
    <w:link w:val="MessageHeaderChar"/>
    <w:uiPriority w:val="99"/>
    <w:semiHidden/>
    <w:unhideWhenUsed/>
    <w:rsid w:val="00C927E0"/>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Calibri" w:eastAsia="MS Gothic" w:hAnsi="Calibri" w:cs="Times New Roman"/>
    </w:rPr>
  </w:style>
  <w:style w:type="character" w:customStyle="1" w:styleId="MessageHeaderChar">
    <w:name w:val="Message Header Char"/>
    <w:link w:val="MessageHeader"/>
    <w:uiPriority w:val="99"/>
    <w:semiHidden/>
    <w:rsid w:val="00C927E0"/>
    <w:rPr>
      <w:rFonts w:ascii="Calibri" w:eastAsia="MS Gothic" w:hAnsi="Calibri" w:cs="Times New Roman"/>
      <w:sz w:val="24"/>
      <w:szCs w:val="24"/>
      <w:shd w:val="pct20" w:color="auto" w:fill="auto"/>
    </w:rPr>
  </w:style>
  <w:style w:type="paragraph" w:customStyle="1" w:styleId="MediumGrid21">
    <w:name w:val="Medium Grid 21"/>
    <w:uiPriority w:val="1"/>
    <w:rsid w:val="00C927E0"/>
    <w:rPr>
      <w:rFonts w:ascii="Constantia" w:hAnsi="Constantia" w:cs="TimesNewRomanPSMT"/>
      <w:sz w:val="22"/>
      <w:szCs w:val="24"/>
    </w:rPr>
  </w:style>
  <w:style w:type="paragraph" w:styleId="NormalWeb">
    <w:name w:val="Normal (Web)"/>
    <w:basedOn w:val="Normal"/>
    <w:uiPriority w:val="99"/>
    <w:semiHidden/>
    <w:unhideWhenUsed/>
    <w:rsid w:val="00C927E0"/>
    <w:rPr>
      <w:rFonts w:cs="Times New Roman"/>
    </w:rPr>
  </w:style>
  <w:style w:type="paragraph" w:styleId="NormalIndent">
    <w:name w:val="Normal Indent"/>
    <w:basedOn w:val="Normal"/>
    <w:uiPriority w:val="99"/>
    <w:semiHidden/>
    <w:unhideWhenUsed/>
    <w:rsid w:val="00C927E0"/>
    <w:pPr>
      <w:ind w:left="720"/>
    </w:pPr>
  </w:style>
  <w:style w:type="paragraph" w:styleId="NoteHeading">
    <w:name w:val="Note Heading"/>
    <w:basedOn w:val="Normal"/>
    <w:next w:val="Normal"/>
    <w:link w:val="NoteHeadingChar"/>
    <w:uiPriority w:val="99"/>
    <w:semiHidden/>
    <w:unhideWhenUsed/>
    <w:rsid w:val="00C927E0"/>
    <w:pPr>
      <w:spacing w:line="240" w:lineRule="auto"/>
    </w:pPr>
  </w:style>
  <w:style w:type="character" w:customStyle="1" w:styleId="NoteHeadingChar">
    <w:name w:val="Note Heading Char"/>
    <w:link w:val="NoteHeading"/>
    <w:uiPriority w:val="99"/>
    <w:semiHidden/>
    <w:rsid w:val="00C927E0"/>
    <w:rPr>
      <w:rFonts w:ascii="Constantia" w:hAnsi="Constantia" w:cs="TimesNewRomanPSMT"/>
      <w:sz w:val="22"/>
      <w:szCs w:val="24"/>
    </w:rPr>
  </w:style>
  <w:style w:type="paragraph" w:styleId="PlainText">
    <w:name w:val="Plain Text"/>
    <w:basedOn w:val="Normal"/>
    <w:link w:val="PlainTextChar"/>
    <w:uiPriority w:val="99"/>
    <w:semiHidden/>
    <w:unhideWhenUsed/>
    <w:rsid w:val="00C927E0"/>
    <w:pPr>
      <w:spacing w:line="240" w:lineRule="auto"/>
    </w:pPr>
    <w:rPr>
      <w:rFonts w:ascii="Consolas" w:hAnsi="Consolas" w:cs="Consolas"/>
      <w:sz w:val="21"/>
      <w:szCs w:val="21"/>
    </w:rPr>
  </w:style>
  <w:style w:type="character" w:customStyle="1" w:styleId="PlainTextChar">
    <w:name w:val="Plain Text Char"/>
    <w:link w:val="PlainText"/>
    <w:uiPriority w:val="99"/>
    <w:semiHidden/>
    <w:rsid w:val="00C927E0"/>
    <w:rPr>
      <w:rFonts w:ascii="Consolas" w:hAnsi="Consolas" w:cs="Consolas"/>
      <w:sz w:val="21"/>
      <w:szCs w:val="21"/>
    </w:rPr>
  </w:style>
  <w:style w:type="paragraph" w:customStyle="1" w:styleId="ColorfulGrid-Accent11">
    <w:name w:val="Colorful Grid - Accent 11"/>
    <w:basedOn w:val="Normal"/>
    <w:next w:val="Normal"/>
    <w:link w:val="ColorfulGrid-Accent1Char"/>
    <w:uiPriority w:val="29"/>
    <w:rsid w:val="00C927E0"/>
    <w:rPr>
      <w:i/>
      <w:iCs/>
      <w:color w:val="000000"/>
    </w:rPr>
  </w:style>
  <w:style w:type="character" w:customStyle="1" w:styleId="ColorfulGrid-Accent1Char">
    <w:name w:val="Colorful Grid - Accent 1 Char"/>
    <w:link w:val="ColorfulGrid-Accent11"/>
    <w:uiPriority w:val="29"/>
    <w:rsid w:val="00C927E0"/>
    <w:rPr>
      <w:rFonts w:ascii="Constantia" w:hAnsi="Constantia" w:cs="TimesNewRomanPSMT"/>
      <w:i/>
      <w:iCs/>
      <w:color w:val="000000"/>
      <w:sz w:val="22"/>
      <w:szCs w:val="24"/>
    </w:rPr>
  </w:style>
  <w:style w:type="paragraph" w:styleId="Salutation">
    <w:name w:val="Salutation"/>
    <w:basedOn w:val="Normal"/>
    <w:next w:val="Normal"/>
    <w:link w:val="SalutationChar"/>
    <w:uiPriority w:val="99"/>
    <w:semiHidden/>
    <w:unhideWhenUsed/>
    <w:rsid w:val="00C927E0"/>
  </w:style>
  <w:style w:type="character" w:customStyle="1" w:styleId="SalutationChar">
    <w:name w:val="Salutation Char"/>
    <w:link w:val="Salutation"/>
    <w:uiPriority w:val="99"/>
    <w:semiHidden/>
    <w:rsid w:val="00C927E0"/>
    <w:rPr>
      <w:rFonts w:ascii="Constantia" w:hAnsi="Constantia" w:cs="TimesNewRomanPSMT"/>
      <w:sz w:val="22"/>
      <w:szCs w:val="24"/>
    </w:rPr>
  </w:style>
  <w:style w:type="paragraph" w:styleId="Signature">
    <w:name w:val="Signature"/>
    <w:basedOn w:val="Normal"/>
    <w:link w:val="SignatureChar"/>
    <w:uiPriority w:val="99"/>
    <w:semiHidden/>
    <w:unhideWhenUsed/>
    <w:rsid w:val="00C927E0"/>
    <w:pPr>
      <w:spacing w:line="240" w:lineRule="auto"/>
      <w:ind w:left="4320"/>
    </w:pPr>
  </w:style>
  <w:style w:type="character" w:customStyle="1" w:styleId="SignatureChar">
    <w:name w:val="Signature Char"/>
    <w:link w:val="Signature"/>
    <w:uiPriority w:val="99"/>
    <w:semiHidden/>
    <w:rsid w:val="00C927E0"/>
    <w:rPr>
      <w:rFonts w:ascii="Constantia" w:hAnsi="Constantia" w:cs="TimesNewRomanPSMT"/>
      <w:sz w:val="22"/>
      <w:szCs w:val="24"/>
    </w:rPr>
  </w:style>
  <w:style w:type="paragraph" w:styleId="Subtitle">
    <w:name w:val="Subtitle"/>
    <w:basedOn w:val="Normal"/>
    <w:next w:val="Normal"/>
    <w:link w:val="SubtitleChar"/>
    <w:uiPriority w:val="11"/>
    <w:rsid w:val="00C927E0"/>
    <w:pPr>
      <w:numPr>
        <w:ilvl w:val="1"/>
      </w:numPr>
    </w:pPr>
    <w:rPr>
      <w:rFonts w:ascii="Calibri" w:eastAsia="MS Gothic" w:hAnsi="Calibri" w:cs="Times New Roman"/>
      <w:i/>
      <w:iCs/>
      <w:color w:val="4F81BD"/>
      <w:spacing w:val="15"/>
    </w:rPr>
  </w:style>
  <w:style w:type="character" w:customStyle="1" w:styleId="SubtitleChar">
    <w:name w:val="Subtitle Char"/>
    <w:link w:val="Subtitle"/>
    <w:uiPriority w:val="11"/>
    <w:rsid w:val="00C927E0"/>
    <w:rPr>
      <w:rFonts w:ascii="Calibri" w:eastAsia="MS Gothic" w:hAnsi="Calibri" w:cs="Times New Roman"/>
      <w:i/>
      <w:iCs/>
      <w:color w:val="4F81BD"/>
      <w:spacing w:val="15"/>
      <w:sz w:val="24"/>
      <w:szCs w:val="24"/>
    </w:rPr>
  </w:style>
  <w:style w:type="paragraph" w:customStyle="1" w:styleId="Warning">
    <w:name w:val="Warning"/>
    <w:basedOn w:val="BodyText"/>
    <w:rsid w:val="00FA17C2"/>
    <w:pPr>
      <w:pBdr>
        <w:top w:val="single" w:sz="18" w:space="1" w:color="auto"/>
        <w:left w:val="single" w:sz="18" w:space="4" w:color="auto"/>
        <w:bottom w:val="single" w:sz="18" w:space="1" w:color="auto"/>
        <w:right w:val="single" w:sz="18" w:space="4" w:color="auto"/>
      </w:pBdr>
      <w:spacing w:line="276" w:lineRule="auto"/>
      <w:jc w:val="center"/>
    </w:pPr>
  </w:style>
  <w:style w:type="paragraph" w:styleId="TableofFigures">
    <w:name w:val="table of figures"/>
    <w:basedOn w:val="Normal"/>
    <w:next w:val="Normal"/>
    <w:uiPriority w:val="99"/>
    <w:semiHidden/>
    <w:unhideWhenUsed/>
    <w:rsid w:val="00C927E0"/>
  </w:style>
  <w:style w:type="paragraph" w:styleId="TOAHeading">
    <w:name w:val="toa heading"/>
    <w:basedOn w:val="Normal"/>
    <w:next w:val="Normal"/>
    <w:uiPriority w:val="99"/>
    <w:semiHidden/>
    <w:unhideWhenUsed/>
    <w:rsid w:val="00C927E0"/>
    <w:pPr>
      <w:spacing w:before="120"/>
    </w:pPr>
    <w:rPr>
      <w:rFonts w:ascii="Calibri" w:eastAsia="MS Gothic" w:hAnsi="Calibri" w:cs="Times New Roman"/>
      <w:b/>
      <w:bCs/>
    </w:rPr>
  </w:style>
  <w:style w:type="table" w:customStyle="1" w:styleId="IntenseEmphasis1">
    <w:name w:val="Intense Emphasis1"/>
    <w:basedOn w:val="TableNormal"/>
    <w:uiPriority w:val="66"/>
    <w:qFormat/>
    <w:rsid w:val="006014EE"/>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customStyle="1" w:styleId="ExampleText">
    <w:name w:val="ExampleText"/>
    <w:basedOn w:val="Normal"/>
    <w:rsid w:val="006014EE"/>
    <w:rPr>
      <w:rFonts w:eastAsia="MS Gothic"/>
      <w:color w:val="000000"/>
    </w:rPr>
  </w:style>
  <w:style w:type="character" w:styleId="LineNumber">
    <w:name w:val="line number"/>
    <w:uiPriority w:val="99"/>
    <w:rsid w:val="00C42BD4"/>
    <w:rPr>
      <w:rFonts w:ascii="Times New Roman" w:hAnsi="Times New Roman"/>
      <w:sz w:val="24"/>
    </w:rPr>
  </w:style>
  <w:style w:type="paragraph" w:customStyle="1" w:styleId="UnnumberedHeading">
    <w:name w:val="Unnumbered Heading"/>
    <w:basedOn w:val="UnnumberedHeadingIndent"/>
    <w:next w:val="HL7FieldIndent2"/>
    <w:qFormat/>
    <w:rsid w:val="00F7428B"/>
    <w:pPr>
      <w:keepNext/>
      <w:ind w:left="0"/>
    </w:pPr>
  </w:style>
  <w:style w:type="paragraph" w:customStyle="1" w:styleId="ColorfulList-Accent110">
    <w:name w:val="Colorful List - Accent 11"/>
    <w:basedOn w:val="Normal"/>
    <w:uiPriority w:val="34"/>
    <w:rsid w:val="003019C5"/>
    <w:pPr>
      <w:ind w:left="720"/>
      <w:contextualSpacing/>
    </w:pPr>
  </w:style>
  <w:style w:type="paragraph" w:customStyle="1" w:styleId="ColorfulShading-Accent110">
    <w:name w:val="Colorful Shading - Accent 11"/>
    <w:hidden/>
    <w:uiPriority w:val="99"/>
    <w:semiHidden/>
    <w:rsid w:val="003019C5"/>
    <w:rPr>
      <w:rFonts w:cs="TimesNewRomanPSMT"/>
      <w:sz w:val="24"/>
      <w:szCs w:val="24"/>
    </w:rPr>
  </w:style>
  <w:style w:type="paragraph" w:customStyle="1" w:styleId="TOCHeading10">
    <w:name w:val="TOC Heading1"/>
    <w:basedOn w:val="Heading1"/>
    <w:next w:val="Normal"/>
    <w:uiPriority w:val="39"/>
    <w:semiHidden/>
    <w:unhideWhenUsed/>
    <w:qFormat/>
    <w:rsid w:val="003019C5"/>
    <w:pPr>
      <w:keepLines/>
      <w:pageBreakBefore w:val="0"/>
      <w:numPr>
        <w:numId w:val="0"/>
      </w:numPr>
      <w:spacing w:before="480" w:after="0" w:line="276" w:lineRule="auto"/>
      <w:outlineLvl w:val="9"/>
    </w:pPr>
    <w:rPr>
      <w:rFonts w:eastAsia="MS Gothic"/>
      <w:bCs/>
      <w:noProof w:val="0"/>
      <w:color w:val="365F91"/>
      <w:kern w:val="0"/>
      <w:szCs w:val="28"/>
      <w:lang w:eastAsia="ja-JP"/>
    </w:rPr>
  </w:style>
  <w:style w:type="paragraph" w:customStyle="1" w:styleId="TitlePage2">
    <w:name w:val="Title Page 2"/>
    <w:basedOn w:val="BodyText"/>
    <w:rsid w:val="001A673A"/>
    <w:pPr>
      <w:jc w:val="center"/>
    </w:pPr>
    <w:rPr>
      <w:b/>
      <w:bCs/>
      <w:sz w:val="28"/>
    </w:rPr>
  </w:style>
  <w:style w:type="paragraph" w:customStyle="1" w:styleId="LightShading-Accent210">
    <w:name w:val="Light Shading - Accent 21"/>
    <w:basedOn w:val="Normal"/>
    <w:next w:val="Normal"/>
    <w:uiPriority w:val="30"/>
    <w:semiHidden/>
    <w:rsid w:val="003019C5"/>
    <w:pPr>
      <w:pBdr>
        <w:bottom w:val="single" w:sz="4" w:space="4" w:color="4F81BD"/>
      </w:pBdr>
      <w:spacing w:before="200" w:after="280"/>
      <w:ind w:left="936" w:right="936"/>
    </w:pPr>
    <w:rPr>
      <w:b/>
      <w:bCs/>
      <w:i/>
      <w:iCs/>
      <w:color w:val="4F81BD"/>
    </w:rPr>
  </w:style>
  <w:style w:type="paragraph" w:customStyle="1" w:styleId="MediumGrid210">
    <w:name w:val="Medium Grid 21"/>
    <w:uiPriority w:val="1"/>
    <w:rsid w:val="003019C5"/>
    <w:rPr>
      <w:rFonts w:ascii="Constantia" w:hAnsi="Constantia" w:cs="TimesNewRomanPSMT"/>
      <w:sz w:val="22"/>
      <w:szCs w:val="24"/>
    </w:rPr>
  </w:style>
  <w:style w:type="paragraph" w:customStyle="1" w:styleId="ColorfulGrid-Accent110">
    <w:name w:val="Colorful Grid - Accent 11"/>
    <w:basedOn w:val="Normal"/>
    <w:next w:val="Normal"/>
    <w:uiPriority w:val="29"/>
    <w:rsid w:val="003019C5"/>
    <w:rPr>
      <w:i/>
      <w:iCs/>
      <w:color w:val="000000"/>
    </w:rPr>
  </w:style>
  <w:style w:type="table" w:customStyle="1" w:styleId="IntenseEmphasis10">
    <w:name w:val="Intense Emphasis1"/>
    <w:basedOn w:val="TableNormal"/>
    <w:uiPriority w:val="66"/>
    <w:qFormat/>
    <w:rsid w:val="003019C5"/>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customStyle="1" w:styleId="ColorfulShading-Accent12">
    <w:name w:val="Colorful Shading - Accent 12"/>
    <w:hidden/>
    <w:uiPriority w:val="71"/>
    <w:rsid w:val="003019C5"/>
    <w:rPr>
      <w:rFonts w:ascii="Calisto MT" w:hAnsi="Calisto MT" w:cs="TimesNewRomanPSMT"/>
      <w:sz w:val="22"/>
      <w:szCs w:val="24"/>
    </w:rPr>
  </w:style>
  <w:style w:type="paragraph" w:customStyle="1" w:styleId="TitlePage1">
    <w:name w:val="Title Page 1"/>
    <w:basedOn w:val="BodyText"/>
    <w:rsid w:val="001A673A"/>
    <w:pPr>
      <w:jc w:val="center"/>
    </w:pPr>
    <w:rPr>
      <w:b/>
      <w:bCs/>
      <w:sz w:val="44"/>
      <w:szCs w:val="44"/>
    </w:rPr>
  </w:style>
  <w:style w:type="paragraph" w:customStyle="1" w:styleId="EditorInstructions">
    <w:name w:val="Editor Instructions"/>
    <w:basedOn w:val="BodyText"/>
    <w:uiPriority w:val="99"/>
    <w:rsid w:val="00C15551"/>
    <w:pPr>
      <w:pBdr>
        <w:top w:val="single" w:sz="4" w:space="1" w:color="auto"/>
        <w:left w:val="single" w:sz="4" w:space="4" w:color="auto"/>
        <w:bottom w:val="single" w:sz="4" w:space="1" w:color="auto"/>
        <w:right w:val="single" w:sz="4" w:space="4" w:color="auto"/>
      </w:pBdr>
    </w:pPr>
    <w:rPr>
      <w:i/>
      <w:iCs/>
    </w:rPr>
  </w:style>
  <w:style w:type="paragraph" w:customStyle="1" w:styleId="Glossary">
    <w:name w:val="Glossary"/>
    <w:basedOn w:val="Heading1"/>
    <w:uiPriority w:val="99"/>
    <w:rsid w:val="00C15551"/>
    <w:pPr>
      <w:numPr>
        <w:numId w:val="0"/>
      </w:numPr>
    </w:pPr>
  </w:style>
  <w:style w:type="character" w:customStyle="1" w:styleId="ListChar">
    <w:name w:val="List Char"/>
    <w:link w:val="List"/>
    <w:rsid w:val="00C15551"/>
    <w:rPr>
      <w:rFonts w:ascii="Times New Roman" w:hAnsi="Times New Roman"/>
      <w:sz w:val="24"/>
    </w:rPr>
  </w:style>
  <w:style w:type="paragraph" w:customStyle="1" w:styleId="List1">
    <w:name w:val="List 1"/>
    <w:basedOn w:val="List"/>
    <w:link w:val="List1Char"/>
    <w:qFormat/>
    <w:rsid w:val="00C15551"/>
  </w:style>
  <w:style w:type="character" w:customStyle="1" w:styleId="List1Char">
    <w:name w:val="List 1 Char"/>
    <w:link w:val="List1"/>
    <w:rsid w:val="00C15551"/>
    <w:rPr>
      <w:rFonts w:ascii="Times New Roman" w:hAnsi="Times New Roman"/>
      <w:sz w:val="24"/>
    </w:rPr>
  </w:style>
  <w:style w:type="character" w:customStyle="1" w:styleId="List2Char">
    <w:name w:val="List 2 Char"/>
    <w:link w:val="List2"/>
    <w:rsid w:val="00C15551"/>
    <w:rPr>
      <w:rFonts w:ascii="Times New Roman" w:hAnsi="Times New Roman"/>
      <w:sz w:val="24"/>
    </w:rPr>
  </w:style>
  <w:style w:type="character" w:customStyle="1" w:styleId="List3Char">
    <w:name w:val="List 3 Char"/>
    <w:link w:val="List3"/>
    <w:rsid w:val="00C15551"/>
    <w:rPr>
      <w:rFonts w:ascii="Times New Roman" w:hAnsi="Times New Roman"/>
      <w:sz w:val="24"/>
    </w:rPr>
  </w:style>
  <w:style w:type="paragraph" w:customStyle="1" w:styleId="List3Continue">
    <w:name w:val="List 3 Continue"/>
    <w:basedOn w:val="List3"/>
    <w:rsid w:val="00C15551"/>
    <w:pPr>
      <w:ind w:firstLine="0"/>
    </w:pPr>
  </w:style>
  <w:style w:type="character" w:customStyle="1" w:styleId="List5Char">
    <w:name w:val="List 5 Char"/>
    <w:link w:val="List5"/>
    <w:rsid w:val="00C15551"/>
    <w:rPr>
      <w:rFonts w:ascii="Times New Roman" w:hAnsi="Times New Roman"/>
      <w:sz w:val="24"/>
    </w:rPr>
  </w:style>
  <w:style w:type="character" w:customStyle="1" w:styleId="ListBulletChar">
    <w:name w:val="List Bullet Char"/>
    <w:link w:val="ListBullet"/>
    <w:rsid w:val="00C15551"/>
    <w:rPr>
      <w:rFonts w:ascii="Times New Roman" w:hAnsi="Times New Roman"/>
      <w:sz w:val="24"/>
    </w:rPr>
  </w:style>
  <w:style w:type="paragraph" w:customStyle="1" w:styleId="ListBullet1">
    <w:name w:val="List Bullet 1"/>
    <w:basedOn w:val="ListBullet"/>
    <w:link w:val="ListBullet1Char"/>
    <w:qFormat/>
    <w:rsid w:val="00C15551"/>
    <w:pPr>
      <w:numPr>
        <w:numId w:val="0"/>
      </w:numPr>
    </w:pPr>
  </w:style>
  <w:style w:type="character" w:customStyle="1" w:styleId="ListBullet1Char">
    <w:name w:val="List Bullet 1 Char"/>
    <w:link w:val="ListBullet1"/>
    <w:rsid w:val="00C15551"/>
    <w:rPr>
      <w:rFonts w:ascii="Times New Roman" w:hAnsi="Times New Roman"/>
      <w:sz w:val="24"/>
    </w:rPr>
  </w:style>
  <w:style w:type="character" w:customStyle="1" w:styleId="ListBullet3Char">
    <w:name w:val="List Bullet 3 Char"/>
    <w:link w:val="ListBullet3"/>
    <w:rsid w:val="00C15551"/>
    <w:rPr>
      <w:rFonts w:ascii="Times New Roman" w:hAnsi="Times New Roman"/>
      <w:sz w:val="24"/>
    </w:rPr>
  </w:style>
  <w:style w:type="paragraph" w:customStyle="1" w:styleId="ListBullet3Continue">
    <w:name w:val="List Bullet 3 Continue"/>
    <w:basedOn w:val="ListBullet3"/>
    <w:uiPriority w:val="99"/>
    <w:rsid w:val="00C15551"/>
    <w:pPr>
      <w:numPr>
        <w:numId w:val="0"/>
      </w:numPr>
      <w:tabs>
        <w:tab w:val="num" w:pos="1080"/>
      </w:tabs>
      <w:ind w:left="1440"/>
    </w:pPr>
  </w:style>
  <w:style w:type="paragraph" w:customStyle="1" w:styleId="ListBulletContinue">
    <w:name w:val="List Bullet Continue"/>
    <w:basedOn w:val="ListBullet"/>
    <w:uiPriority w:val="99"/>
    <w:rsid w:val="00C15551"/>
    <w:pPr>
      <w:numPr>
        <w:numId w:val="0"/>
      </w:numPr>
    </w:pPr>
  </w:style>
  <w:style w:type="character" w:customStyle="1" w:styleId="ListContinueChar">
    <w:name w:val="List Continue Char"/>
    <w:link w:val="ListContinue"/>
    <w:uiPriority w:val="99"/>
    <w:rsid w:val="00C15551"/>
    <w:rPr>
      <w:rFonts w:ascii="Times New Roman" w:hAnsi="Times New Roman"/>
      <w:sz w:val="24"/>
    </w:rPr>
  </w:style>
  <w:style w:type="paragraph" w:customStyle="1" w:styleId="ListContinue1">
    <w:name w:val="List Continue 1"/>
    <w:basedOn w:val="ListContinue"/>
    <w:link w:val="ListContinue1Char"/>
    <w:qFormat/>
    <w:rsid w:val="00C15551"/>
  </w:style>
  <w:style w:type="character" w:customStyle="1" w:styleId="ListContinue1Char">
    <w:name w:val="List Continue 1 Char"/>
    <w:link w:val="ListContinue1"/>
    <w:rsid w:val="00C15551"/>
    <w:rPr>
      <w:rFonts w:ascii="Times New Roman" w:hAnsi="Times New Roman"/>
      <w:sz w:val="24"/>
    </w:rPr>
  </w:style>
  <w:style w:type="paragraph" w:customStyle="1" w:styleId="ListNumber1">
    <w:name w:val="List Number 1"/>
    <w:basedOn w:val="ListNumber"/>
    <w:link w:val="ListNumber1Char"/>
    <w:qFormat/>
    <w:rsid w:val="00C15551"/>
    <w:pPr>
      <w:numPr>
        <w:numId w:val="0"/>
      </w:numPr>
      <w:contextualSpacing w:val="0"/>
    </w:pPr>
  </w:style>
  <w:style w:type="character" w:customStyle="1" w:styleId="ListNumber1Char">
    <w:name w:val="List Number 1 Char"/>
    <w:link w:val="ListNumber1"/>
    <w:rsid w:val="00C15551"/>
    <w:rPr>
      <w:rFonts w:ascii="Times New Roman" w:hAnsi="Times New Roman"/>
      <w:sz w:val="24"/>
    </w:rPr>
  </w:style>
  <w:style w:type="character" w:customStyle="1" w:styleId="ListNumber2Char">
    <w:name w:val="List Number 2 Char"/>
    <w:link w:val="ListNumber2"/>
    <w:rsid w:val="00C15551"/>
    <w:rPr>
      <w:rFonts w:ascii="Times New Roman" w:hAnsi="Times New Roman"/>
      <w:sz w:val="24"/>
    </w:rPr>
  </w:style>
  <w:style w:type="paragraph" w:customStyle="1" w:styleId="ListNumberContinue">
    <w:name w:val="List Number Continue"/>
    <w:basedOn w:val="Normal"/>
    <w:rsid w:val="00C15551"/>
    <w:pPr>
      <w:spacing w:before="60" w:line="240" w:lineRule="auto"/>
      <w:ind w:left="900"/>
    </w:pPr>
    <w:rPr>
      <w:rFonts w:cs="Times New Roman"/>
      <w:szCs w:val="20"/>
    </w:rPr>
  </w:style>
  <w:style w:type="paragraph" w:customStyle="1" w:styleId="PartTitle">
    <w:name w:val="Part Title"/>
    <w:basedOn w:val="Title"/>
    <w:next w:val="BodyText"/>
    <w:uiPriority w:val="99"/>
    <w:rsid w:val="00C15551"/>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TableEntryChar">
    <w:name w:val="Table Entry Char"/>
    <w:link w:val="TableEntry"/>
    <w:rsid w:val="00C15551"/>
    <w:rPr>
      <w:rFonts w:ascii="Times New Roman" w:hAnsi="Times New Roman"/>
      <w:sz w:val="18"/>
    </w:rPr>
  </w:style>
  <w:style w:type="character" w:customStyle="1" w:styleId="TableEntryHeaderChar">
    <w:name w:val="Table Entry Header Char"/>
    <w:link w:val="TableEntryHeader"/>
    <w:rsid w:val="00C15551"/>
    <w:rPr>
      <w:rFonts w:ascii="Arial" w:hAnsi="Arial"/>
      <w:b/>
    </w:rPr>
  </w:style>
  <w:style w:type="paragraph" w:customStyle="1" w:styleId="XMLText">
    <w:name w:val="XML Text"/>
    <w:basedOn w:val="Normal"/>
    <w:link w:val="XMLTextChar"/>
    <w:qFormat/>
    <w:rsid w:val="00805FC3"/>
    <w:pPr>
      <w:autoSpaceDE w:val="0"/>
      <w:autoSpaceDN w:val="0"/>
      <w:adjustRightInd w:val="0"/>
      <w:spacing w:line="240" w:lineRule="auto"/>
    </w:pPr>
    <w:rPr>
      <w:rFonts w:ascii="Courier New" w:eastAsia="Calibri" w:hAnsi="Courier New" w:cs="Times New Roman"/>
      <w:sz w:val="20"/>
      <w:szCs w:val="20"/>
    </w:rPr>
  </w:style>
  <w:style w:type="character" w:customStyle="1" w:styleId="XMLTextChar">
    <w:name w:val="XML Text Char"/>
    <w:link w:val="XMLText"/>
    <w:rsid w:val="00805FC3"/>
    <w:rPr>
      <w:rFonts w:ascii="Courier New" w:eastAsia="Calibri" w:hAnsi="Courier New"/>
    </w:rPr>
  </w:style>
  <w:style w:type="character" w:styleId="EndnoteReference">
    <w:name w:val="endnote reference"/>
    <w:uiPriority w:val="99"/>
    <w:rsid w:val="00C15551"/>
    <w:rPr>
      <w:vertAlign w:val="superscript"/>
    </w:rPr>
  </w:style>
  <w:style w:type="paragraph" w:styleId="ListParagraph">
    <w:name w:val="List Paragraph"/>
    <w:basedOn w:val="Normal"/>
    <w:uiPriority w:val="72"/>
    <w:qFormat/>
    <w:rsid w:val="00A87C9A"/>
    <w:pPr>
      <w:ind w:left="720"/>
    </w:pPr>
  </w:style>
  <w:style w:type="paragraph" w:customStyle="1" w:styleId="IHELogo">
    <w:name w:val="IHE Logo"/>
    <w:basedOn w:val="BodyText"/>
    <w:qFormat/>
    <w:rsid w:val="001A673A"/>
    <w:pPr>
      <w:jc w:val="center"/>
    </w:pPr>
  </w:style>
  <w:style w:type="paragraph" w:styleId="Revision">
    <w:name w:val="Revision"/>
    <w:hidden/>
    <w:uiPriority w:val="71"/>
    <w:rsid w:val="00FF0C18"/>
    <w:rPr>
      <w:rFonts w:ascii="Times New Roman" w:hAnsi="Times New Roman" w:cs="TimesNewRomanPSMT"/>
      <w:sz w:val="24"/>
      <w:szCs w:val="24"/>
    </w:rPr>
  </w:style>
  <w:style w:type="paragraph" w:styleId="TOCHeading">
    <w:name w:val="TOC Heading"/>
    <w:basedOn w:val="Heading1"/>
    <w:next w:val="Normal"/>
    <w:uiPriority w:val="39"/>
    <w:unhideWhenUsed/>
    <w:rsid w:val="00FF0C18"/>
    <w:pPr>
      <w:keepLines/>
      <w:pageBreakBefore w:val="0"/>
      <w:numPr>
        <w:numId w:val="0"/>
      </w:numPr>
      <w:spacing w:after="0" w:line="259" w:lineRule="auto"/>
      <w:outlineLvl w:val="9"/>
    </w:pPr>
    <w:rPr>
      <w:rFonts w:ascii="Calibri Light" w:hAnsi="Calibri Light"/>
      <w:b w:val="0"/>
      <w:noProof w:val="0"/>
      <w:color w:val="2E74B5"/>
      <w:kern w:val="0"/>
      <w:sz w:val="32"/>
      <w:szCs w:val="32"/>
    </w:rPr>
  </w:style>
  <w:style w:type="paragraph" w:customStyle="1" w:styleId="AttributeTableHeader">
    <w:name w:val="Attribute Table Header"/>
    <w:basedOn w:val="AttributeTableBody"/>
    <w:next w:val="AttributeTableBody"/>
    <w:rsid w:val="0012698E"/>
    <w:pPr>
      <w:keepNext/>
      <w:spacing w:after="20"/>
    </w:pPr>
    <w:rPr>
      <w:b/>
    </w:rPr>
  </w:style>
  <w:style w:type="numbering" w:customStyle="1" w:styleId="Headings">
    <w:name w:val="Headings"/>
    <w:uiPriority w:val="99"/>
    <w:rsid w:val="00296955"/>
    <w:pPr>
      <w:numPr>
        <w:numId w:val="18"/>
      </w:numPr>
    </w:pPr>
  </w:style>
  <w:style w:type="paragraph" w:customStyle="1" w:styleId="AttributeTableBody">
    <w:name w:val="Attribute Table Body"/>
    <w:basedOn w:val="Normal"/>
    <w:rsid w:val="0012698E"/>
    <w:pPr>
      <w:spacing w:before="40" w:after="30" w:line="240" w:lineRule="auto"/>
      <w:jc w:val="center"/>
    </w:pPr>
    <w:rPr>
      <w:rFonts w:ascii="Arial" w:eastAsia="Calibri" w:hAnsi="Arial" w:cs="Arial"/>
      <w:kern w:val="16"/>
      <w:sz w:val="16"/>
      <w:szCs w:val="20"/>
    </w:rPr>
  </w:style>
  <w:style w:type="character" w:customStyle="1" w:styleId="HyperlinkTable">
    <w:name w:val="Hyperlink Table"/>
    <w:rsid w:val="0012698E"/>
    <w:rPr>
      <w:rFonts w:ascii="Arial" w:hAnsi="Arial" w:cs="Arial" w:hint="default"/>
      <w:strike w:val="0"/>
      <w:dstrike w:val="0"/>
      <w:color w:val="0000FF"/>
      <w:kern w:val="20"/>
      <w:sz w:val="16"/>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08600">
      <w:bodyDiv w:val="1"/>
      <w:marLeft w:val="0"/>
      <w:marRight w:val="0"/>
      <w:marTop w:val="0"/>
      <w:marBottom w:val="0"/>
      <w:divBdr>
        <w:top w:val="none" w:sz="0" w:space="0" w:color="auto"/>
        <w:left w:val="none" w:sz="0" w:space="0" w:color="auto"/>
        <w:bottom w:val="none" w:sz="0" w:space="0" w:color="auto"/>
        <w:right w:val="none" w:sz="0" w:space="0" w:color="auto"/>
      </w:divBdr>
    </w:div>
    <w:div w:id="60182947">
      <w:bodyDiv w:val="1"/>
      <w:marLeft w:val="0"/>
      <w:marRight w:val="0"/>
      <w:marTop w:val="0"/>
      <w:marBottom w:val="0"/>
      <w:divBdr>
        <w:top w:val="none" w:sz="0" w:space="0" w:color="auto"/>
        <w:left w:val="none" w:sz="0" w:space="0" w:color="auto"/>
        <w:bottom w:val="none" w:sz="0" w:space="0" w:color="auto"/>
        <w:right w:val="none" w:sz="0" w:space="0" w:color="auto"/>
      </w:divBdr>
    </w:div>
    <w:div w:id="105929550">
      <w:bodyDiv w:val="1"/>
      <w:marLeft w:val="0"/>
      <w:marRight w:val="0"/>
      <w:marTop w:val="0"/>
      <w:marBottom w:val="0"/>
      <w:divBdr>
        <w:top w:val="none" w:sz="0" w:space="0" w:color="auto"/>
        <w:left w:val="none" w:sz="0" w:space="0" w:color="auto"/>
        <w:bottom w:val="none" w:sz="0" w:space="0" w:color="auto"/>
        <w:right w:val="none" w:sz="0" w:space="0" w:color="auto"/>
      </w:divBdr>
    </w:div>
    <w:div w:id="325328936">
      <w:bodyDiv w:val="1"/>
      <w:marLeft w:val="0"/>
      <w:marRight w:val="0"/>
      <w:marTop w:val="0"/>
      <w:marBottom w:val="0"/>
      <w:divBdr>
        <w:top w:val="none" w:sz="0" w:space="0" w:color="auto"/>
        <w:left w:val="none" w:sz="0" w:space="0" w:color="auto"/>
        <w:bottom w:val="none" w:sz="0" w:space="0" w:color="auto"/>
        <w:right w:val="none" w:sz="0" w:space="0" w:color="auto"/>
      </w:divBdr>
    </w:div>
    <w:div w:id="351080375">
      <w:bodyDiv w:val="1"/>
      <w:marLeft w:val="0"/>
      <w:marRight w:val="0"/>
      <w:marTop w:val="0"/>
      <w:marBottom w:val="0"/>
      <w:divBdr>
        <w:top w:val="none" w:sz="0" w:space="0" w:color="auto"/>
        <w:left w:val="none" w:sz="0" w:space="0" w:color="auto"/>
        <w:bottom w:val="none" w:sz="0" w:space="0" w:color="auto"/>
        <w:right w:val="none" w:sz="0" w:space="0" w:color="auto"/>
      </w:divBdr>
    </w:div>
    <w:div w:id="359598702">
      <w:bodyDiv w:val="1"/>
      <w:marLeft w:val="0"/>
      <w:marRight w:val="0"/>
      <w:marTop w:val="0"/>
      <w:marBottom w:val="0"/>
      <w:divBdr>
        <w:top w:val="none" w:sz="0" w:space="0" w:color="auto"/>
        <w:left w:val="none" w:sz="0" w:space="0" w:color="auto"/>
        <w:bottom w:val="none" w:sz="0" w:space="0" w:color="auto"/>
        <w:right w:val="none" w:sz="0" w:space="0" w:color="auto"/>
      </w:divBdr>
    </w:div>
    <w:div w:id="416370962">
      <w:bodyDiv w:val="1"/>
      <w:marLeft w:val="0"/>
      <w:marRight w:val="0"/>
      <w:marTop w:val="0"/>
      <w:marBottom w:val="0"/>
      <w:divBdr>
        <w:top w:val="none" w:sz="0" w:space="0" w:color="auto"/>
        <w:left w:val="none" w:sz="0" w:space="0" w:color="auto"/>
        <w:bottom w:val="none" w:sz="0" w:space="0" w:color="auto"/>
        <w:right w:val="none" w:sz="0" w:space="0" w:color="auto"/>
      </w:divBdr>
    </w:div>
    <w:div w:id="471679708">
      <w:bodyDiv w:val="1"/>
      <w:marLeft w:val="0"/>
      <w:marRight w:val="0"/>
      <w:marTop w:val="0"/>
      <w:marBottom w:val="0"/>
      <w:divBdr>
        <w:top w:val="none" w:sz="0" w:space="0" w:color="auto"/>
        <w:left w:val="none" w:sz="0" w:space="0" w:color="auto"/>
        <w:bottom w:val="none" w:sz="0" w:space="0" w:color="auto"/>
        <w:right w:val="none" w:sz="0" w:space="0" w:color="auto"/>
      </w:divBdr>
      <w:divsChild>
        <w:div w:id="27872573">
          <w:marLeft w:val="0"/>
          <w:marRight w:val="0"/>
          <w:marTop w:val="0"/>
          <w:marBottom w:val="0"/>
          <w:divBdr>
            <w:top w:val="none" w:sz="0" w:space="0" w:color="auto"/>
            <w:left w:val="none" w:sz="0" w:space="0" w:color="auto"/>
            <w:bottom w:val="none" w:sz="0" w:space="0" w:color="auto"/>
            <w:right w:val="none" w:sz="0" w:space="0" w:color="auto"/>
          </w:divBdr>
        </w:div>
        <w:div w:id="35591729">
          <w:marLeft w:val="0"/>
          <w:marRight w:val="0"/>
          <w:marTop w:val="0"/>
          <w:marBottom w:val="0"/>
          <w:divBdr>
            <w:top w:val="none" w:sz="0" w:space="0" w:color="auto"/>
            <w:left w:val="none" w:sz="0" w:space="0" w:color="auto"/>
            <w:bottom w:val="none" w:sz="0" w:space="0" w:color="auto"/>
            <w:right w:val="none" w:sz="0" w:space="0" w:color="auto"/>
          </w:divBdr>
        </w:div>
        <w:div w:id="39135922">
          <w:marLeft w:val="0"/>
          <w:marRight w:val="0"/>
          <w:marTop w:val="0"/>
          <w:marBottom w:val="0"/>
          <w:divBdr>
            <w:top w:val="none" w:sz="0" w:space="0" w:color="auto"/>
            <w:left w:val="none" w:sz="0" w:space="0" w:color="auto"/>
            <w:bottom w:val="none" w:sz="0" w:space="0" w:color="auto"/>
            <w:right w:val="none" w:sz="0" w:space="0" w:color="auto"/>
          </w:divBdr>
        </w:div>
        <w:div w:id="73475118">
          <w:marLeft w:val="0"/>
          <w:marRight w:val="0"/>
          <w:marTop w:val="0"/>
          <w:marBottom w:val="0"/>
          <w:divBdr>
            <w:top w:val="none" w:sz="0" w:space="0" w:color="auto"/>
            <w:left w:val="none" w:sz="0" w:space="0" w:color="auto"/>
            <w:bottom w:val="none" w:sz="0" w:space="0" w:color="auto"/>
            <w:right w:val="none" w:sz="0" w:space="0" w:color="auto"/>
          </w:divBdr>
        </w:div>
        <w:div w:id="122769314">
          <w:marLeft w:val="0"/>
          <w:marRight w:val="0"/>
          <w:marTop w:val="0"/>
          <w:marBottom w:val="0"/>
          <w:divBdr>
            <w:top w:val="none" w:sz="0" w:space="0" w:color="auto"/>
            <w:left w:val="none" w:sz="0" w:space="0" w:color="auto"/>
            <w:bottom w:val="none" w:sz="0" w:space="0" w:color="auto"/>
            <w:right w:val="none" w:sz="0" w:space="0" w:color="auto"/>
          </w:divBdr>
        </w:div>
        <w:div w:id="161047515">
          <w:marLeft w:val="0"/>
          <w:marRight w:val="0"/>
          <w:marTop w:val="0"/>
          <w:marBottom w:val="0"/>
          <w:divBdr>
            <w:top w:val="none" w:sz="0" w:space="0" w:color="auto"/>
            <w:left w:val="none" w:sz="0" w:space="0" w:color="auto"/>
            <w:bottom w:val="none" w:sz="0" w:space="0" w:color="auto"/>
            <w:right w:val="none" w:sz="0" w:space="0" w:color="auto"/>
          </w:divBdr>
        </w:div>
        <w:div w:id="162473443">
          <w:marLeft w:val="0"/>
          <w:marRight w:val="0"/>
          <w:marTop w:val="0"/>
          <w:marBottom w:val="0"/>
          <w:divBdr>
            <w:top w:val="none" w:sz="0" w:space="0" w:color="auto"/>
            <w:left w:val="none" w:sz="0" w:space="0" w:color="auto"/>
            <w:bottom w:val="none" w:sz="0" w:space="0" w:color="auto"/>
            <w:right w:val="none" w:sz="0" w:space="0" w:color="auto"/>
          </w:divBdr>
        </w:div>
        <w:div w:id="167673594">
          <w:marLeft w:val="0"/>
          <w:marRight w:val="0"/>
          <w:marTop w:val="0"/>
          <w:marBottom w:val="0"/>
          <w:divBdr>
            <w:top w:val="none" w:sz="0" w:space="0" w:color="auto"/>
            <w:left w:val="none" w:sz="0" w:space="0" w:color="auto"/>
            <w:bottom w:val="none" w:sz="0" w:space="0" w:color="auto"/>
            <w:right w:val="none" w:sz="0" w:space="0" w:color="auto"/>
          </w:divBdr>
        </w:div>
        <w:div w:id="236861025">
          <w:marLeft w:val="0"/>
          <w:marRight w:val="0"/>
          <w:marTop w:val="0"/>
          <w:marBottom w:val="0"/>
          <w:divBdr>
            <w:top w:val="none" w:sz="0" w:space="0" w:color="auto"/>
            <w:left w:val="none" w:sz="0" w:space="0" w:color="auto"/>
            <w:bottom w:val="none" w:sz="0" w:space="0" w:color="auto"/>
            <w:right w:val="none" w:sz="0" w:space="0" w:color="auto"/>
          </w:divBdr>
        </w:div>
        <w:div w:id="248315962">
          <w:marLeft w:val="0"/>
          <w:marRight w:val="0"/>
          <w:marTop w:val="0"/>
          <w:marBottom w:val="0"/>
          <w:divBdr>
            <w:top w:val="none" w:sz="0" w:space="0" w:color="auto"/>
            <w:left w:val="none" w:sz="0" w:space="0" w:color="auto"/>
            <w:bottom w:val="none" w:sz="0" w:space="0" w:color="auto"/>
            <w:right w:val="none" w:sz="0" w:space="0" w:color="auto"/>
          </w:divBdr>
        </w:div>
        <w:div w:id="271330165">
          <w:marLeft w:val="0"/>
          <w:marRight w:val="0"/>
          <w:marTop w:val="0"/>
          <w:marBottom w:val="0"/>
          <w:divBdr>
            <w:top w:val="none" w:sz="0" w:space="0" w:color="auto"/>
            <w:left w:val="none" w:sz="0" w:space="0" w:color="auto"/>
            <w:bottom w:val="none" w:sz="0" w:space="0" w:color="auto"/>
            <w:right w:val="none" w:sz="0" w:space="0" w:color="auto"/>
          </w:divBdr>
        </w:div>
        <w:div w:id="346449113">
          <w:marLeft w:val="0"/>
          <w:marRight w:val="0"/>
          <w:marTop w:val="0"/>
          <w:marBottom w:val="0"/>
          <w:divBdr>
            <w:top w:val="none" w:sz="0" w:space="0" w:color="auto"/>
            <w:left w:val="none" w:sz="0" w:space="0" w:color="auto"/>
            <w:bottom w:val="none" w:sz="0" w:space="0" w:color="auto"/>
            <w:right w:val="none" w:sz="0" w:space="0" w:color="auto"/>
          </w:divBdr>
        </w:div>
        <w:div w:id="390469735">
          <w:marLeft w:val="0"/>
          <w:marRight w:val="0"/>
          <w:marTop w:val="0"/>
          <w:marBottom w:val="0"/>
          <w:divBdr>
            <w:top w:val="none" w:sz="0" w:space="0" w:color="auto"/>
            <w:left w:val="none" w:sz="0" w:space="0" w:color="auto"/>
            <w:bottom w:val="none" w:sz="0" w:space="0" w:color="auto"/>
            <w:right w:val="none" w:sz="0" w:space="0" w:color="auto"/>
          </w:divBdr>
        </w:div>
        <w:div w:id="424573806">
          <w:marLeft w:val="0"/>
          <w:marRight w:val="0"/>
          <w:marTop w:val="0"/>
          <w:marBottom w:val="0"/>
          <w:divBdr>
            <w:top w:val="none" w:sz="0" w:space="0" w:color="auto"/>
            <w:left w:val="none" w:sz="0" w:space="0" w:color="auto"/>
            <w:bottom w:val="none" w:sz="0" w:space="0" w:color="auto"/>
            <w:right w:val="none" w:sz="0" w:space="0" w:color="auto"/>
          </w:divBdr>
        </w:div>
        <w:div w:id="490146314">
          <w:marLeft w:val="0"/>
          <w:marRight w:val="0"/>
          <w:marTop w:val="0"/>
          <w:marBottom w:val="0"/>
          <w:divBdr>
            <w:top w:val="none" w:sz="0" w:space="0" w:color="auto"/>
            <w:left w:val="none" w:sz="0" w:space="0" w:color="auto"/>
            <w:bottom w:val="none" w:sz="0" w:space="0" w:color="auto"/>
            <w:right w:val="none" w:sz="0" w:space="0" w:color="auto"/>
          </w:divBdr>
        </w:div>
        <w:div w:id="516432596">
          <w:marLeft w:val="0"/>
          <w:marRight w:val="0"/>
          <w:marTop w:val="0"/>
          <w:marBottom w:val="0"/>
          <w:divBdr>
            <w:top w:val="none" w:sz="0" w:space="0" w:color="auto"/>
            <w:left w:val="none" w:sz="0" w:space="0" w:color="auto"/>
            <w:bottom w:val="none" w:sz="0" w:space="0" w:color="auto"/>
            <w:right w:val="none" w:sz="0" w:space="0" w:color="auto"/>
          </w:divBdr>
        </w:div>
        <w:div w:id="562103889">
          <w:marLeft w:val="0"/>
          <w:marRight w:val="0"/>
          <w:marTop w:val="0"/>
          <w:marBottom w:val="0"/>
          <w:divBdr>
            <w:top w:val="none" w:sz="0" w:space="0" w:color="auto"/>
            <w:left w:val="none" w:sz="0" w:space="0" w:color="auto"/>
            <w:bottom w:val="none" w:sz="0" w:space="0" w:color="auto"/>
            <w:right w:val="none" w:sz="0" w:space="0" w:color="auto"/>
          </w:divBdr>
        </w:div>
        <w:div w:id="572199966">
          <w:marLeft w:val="0"/>
          <w:marRight w:val="0"/>
          <w:marTop w:val="0"/>
          <w:marBottom w:val="0"/>
          <w:divBdr>
            <w:top w:val="none" w:sz="0" w:space="0" w:color="auto"/>
            <w:left w:val="none" w:sz="0" w:space="0" w:color="auto"/>
            <w:bottom w:val="none" w:sz="0" w:space="0" w:color="auto"/>
            <w:right w:val="none" w:sz="0" w:space="0" w:color="auto"/>
          </w:divBdr>
        </w:div>
        <w:div w:id="635987392">
          <w:marLeft w:val="0"/>
          <w:marRight w:val="0"/>
          <w:marTop w:val="0"/>
          <w:marBottom w:val="0"/>
          <w:divBdr>
            <w:top w:val="none" w:sz="0" w:space="0" w:color="auto"/>
            <w:left w:val="none" w:sz="0" w:space="0" w:color="auto"/>
            <w:bottom w:val="none" w:sz="0" w:space="0" w:color="auto"/>
            <w:right w:val="none" w:sz="0" w:space="0" w:color="auto"/>
          </w:divBdr>
        </w:div>
        <w:div w:id="646475431">
          <w:marLeft w:val="0"/>
          <w:marRight w:val="0"/>
          <w:marTop w:val="0"/>
          <w:marBottom w:val="0"/>
          <w:divBdr>
            <w:top w:val="none" w:sz="0" w:space="0" w:color="auto"/>
            <w:left w:val="none" w:sz="0" w:space="0" w:color="auto"/>
            <w:bottom w:val="none" w:sz="0" w:space="0" w:color="auto"/>
            <w:right w:val="none" w:sz="0" w:space="0" w:color="auto"/>
          </w:divBdr>
        </w:div>
        <w:div w:id="690493437">
          <w:marLeft w:val="0"/>
          <w:marRight w:val="0"/>
          <w:marTop w:val="0"/>
          <w:marBottom w:val="0"/>
          <w:divBdr>
            <w:top w:val="none" w:sz="0" w:space="0" w:color="auto"/>
            <w:left w:val="none" w:sz="0" w:space="0" w:color="auto"/>
            <w:bottom w:val="none" w:sz="0" w:space="0" w:color="auto"/>
            <w:right w:val="none" w:sz="0" w:space="0" w:color="auto"/>
          </w:divBdr>
        </w:div>
        <w:div w:id="756632138">
          <w:marLeft w:val="0"/>
          <w:marRight w:val="0"/>
          <w:marTop w:val="0"/>
          <w:marBottom w:val="0"/>
          <w:divBdr>
            <w:top w:val="none" w:sz="0" w:space="0" w:color="auto"/>
            <w:left w:val="none" w:sz="0" w:space="0" w:color="auto"/>
            <w:bottom w:val="none" w:sz="0" w:space="0" w:color="auto"/>
            <w:right w:val="none" w:sz="0" w:space="0" w:color="auto"/>
          </w:divBdr>
        </w:div>
        <w:div w:id="785540658">
          <w:marLeft w:val="0"/>
          <w:marRight w:val="0"/>
          <w:marTop w:val="0"/>
          <w:marBottom w:val="0"/>
          <w:divBdr>
            <w:top w:val="none" w:sz="0" w:space="0" w:color="auto"/>
            <w:left w:val="none" w:sz="0" w:space="0" w:color="auto"/>
            <w:bottom w:val="none" w:sz="0" w:space="0" w:color="auto"/>
            <w:right w:val="none" w:sz="0" w:space="0" w:color="auto"/>
          </w:divBdr>
          <w:divsChild>
            <w:div w:id="658654554">
              <w:marLeft w:val="0"/>
              <w:marRight w:val="0"/>
              <w:marTop w:val="0"/>
              <w:marBottom w:val="0"/>
              <w:divBdr>
                <w:top w:val="none" w:sz="0" w:space="0" w:color="auto"/>
                <w:left w:val="none" w:sz="0" w:space="0" w:color="auto"/>
                <w:bottom w:val="none" w:sz="0" w:space="0" w:color="auto"/>
                <w:right w:val="none" w:sz="0" w:space="0" w:color="auto"/>
              </w:divBdr>
              <w:divsChild>
                <w:div w:id="37977211">
                  <w:marLeft w:val="0"/>
                  <w:marRight w:val="0"/>
                  <w:marTop w:val="0"/>
                  <w:marBottom w:val="0"/>
                  <w:divBdr>
                    <w:top w:val="none" w:sz="0" w:space="0" w:color="auto"/>
                    <w:left w:val="none" w:sz="0" w:space="0" w:color="auto"/>
                    <w:bottom w:val="none" w:sz="0" w:space="0" w:color="auto"/>
                    <w:right w:val="none" w:sz="0" w:space="0" w:color="auto"/>
                  </w:divBdr>
                </w:div>
                <w:div w:id="57173945">
                  <w:marLeft w:val="0"/>
                  <w:marRight w:val="0"/>
                  <w:marTop w:val="0"/>
                  <w:marBottom w:val="0"/>
                  <w:divBdr>
                    <w:top w:val="none" w:sz="0" w:space="0" w:color="auto"/>
                    <w:left w:val="none" w:sz="0" w:space="0" w:color="auto"/>
                    <w:bottom w:val="none" w:sz="0" w:space="0" w:color="auto"/>
                    <w:right w:val="none" w:sz="0" w:space="0" w:color="auto"/>
                  </w:divBdr>
                </w:div>
                <w:div w:id="218713329">
                  <w:marLeft w:val="0"/>
                  <w:marRight w:val="0"/>
                  <w:marTop w:val="0"/>
                  <w:marBottom w:val="0"/>
                  <w:divBdr>
                    <w:top w:val="none" w:sz="0" w:space="0" w:color="auto"/>
                    <w:left w:val="none" w:sz="0" w:space="0" w:color="auto"/>
                    <w:bottom w:val="none" w:sz="0" w:space="0" w:color="auto"/>
                    <w:right w:val="none" w:sz="0" w:space="0" w:color="auto"/>
                  </w:divBdr>
                </w:div>
                <w:div w:id="240649339">
                  <w:marLeft w:val="0"/>
                  <w:marRight w:val="0"/>
                  <w:marTop w:val="0"/>
                  <w:marBottom w:val="0"/>
                  <w:divBdr>
                    <w:top w:val="none" w:sz="0" w:space="0" w:color="auto"/>
                    <w:left w:val="none" w:sz="0" w:space="0" w:color="auto"/>
                    <w:bottom w:val="none" w:sz="0" w:space="0" w:color="auto"/>
                    <w:right w:val="none" w:sz="0" w:space="0" w:color="auto"/>
                  </w:divBdr>
                </w:div>
                <w:div w:id="283922285">
                  <w:marLeft w:val="0"/>
                  <w:marRight w:val="0"/>
                  <w:marTop w:val="0"/>
                  <w:marBottom w:val="0"/>
                  <w:divBdr>
                    <w:top w:val="none" w:sz="0" w:space="0" w:color="auto"/>
                    <w:left w:val="none" w:sz="0" w:space="0" w:color="auto"/>
                    <w:bottom w:val="none" w:sz="0" w:space="0" w:color="auto"/>
                    <w:right w:val="none" w:sz="0" w:space="0" w:color="auto"/>
                  </w:divBdr>
                </w:div>
                <w:div w:id="309136626">
                  <w:marLeft w:val="0"/>
                  <w:marRight w:val="0"/>
                  <w:marTop w:val="0"/>
                  <w:marBottom w:val="0"/>
                  <w:divBdr>
                    <w:top w:val="none" w:sz="0" w:space="0" w:color="auto"/>
                    <w:left w:val="none" w:sz="0" w:space="0" w:color="auto"/>
                    <w:bottom w:val="none" w:sz="0" w:space="0" w:color="auto"/>
                    <w:right w:val="none" w:sz="0" w:space="0" w:color="auto"/>
                  </w:divBdr>
                </w:div>
                <w:div w:id="336543465">
                  <w:marLeft w:val="0"/>
                  <w:marRight w:val="0"/>
                  <w:marTop w:val="0"/>
                  <w:marBottom w:val="0"/>
                  <w:divBdr>
                    <w:top w:val="none" w:sz="0" w:space="0" w:color="auto"/>
                    <w:left w:val="none" w:sz="0" w:space="0" w:color="auto"/>
                    <w:bottom w:val="none" w:sz="0" w:space="0" w:color="auto"/>
                    <w:right w:val="none" w:sz="0" w:space="0" w:color="auto"/>
                  </w:divBdr>
                </w:div>
                <w:div w:id="456720468">
                  <w:marLeft w:val="0"/>
                  <w:marRight w:val="0"/>
                  <w:marTop w:val="0"/>
                  <w:marBottom w:val="0"/>
                  <w:divBdr>
                    <w:top w:val="none" w:sz="0" w:space="0" w:color="auto"/>
                    <w:left w:val="none" w:sz="0" w:space="0" w:color="auto"/>
                    <w:bottom w:val="none" w:sz="0" w:space="0" w:color="auto"/>
                    <w:right w:val="none" w:sz="0" w:space="0" w:color="auto"/>
                  </w:divBdr>
                </w:div>
                <w:div w:id="474874119">
                  <w:marLeft w:val="0"/>
                  <w:marRight w:val="0"/>
                  <w:marTop w:val="0"/>
                  <w:marBottom w:val="0"/>
                  <w:divBdr>
                    <w:top w:val="none" w:sz="0" w:space="0" w:color="auto"/>
                    <w:left w:val="none" w:sz="0" w:space="0" w:color="auto"/>
                    <w:bottom w:val="none" w:sz="0" w:space="0" w:color="auto"/>
                    <w:right w:val="none" w:sz="0" w:space="0" w:color="auto"/>
                  </w:divBdr>
                </w:div>
                <w:div w:id="522520646">
                  <w:marLeft w:val="0"/>
                  <w:marRight w:val="0"/>
                  <w:marTop w:val="0"/>
                  <w:marBottom w:val="0"/>
                  <w:divBdr>
                    <w:top w:val="none" w:sz="0" w:space="0" w:color="auto"/>
                    <w:left w:val="none" w:sz="0" w:space="0" w:color="auto"/>
                    <w:bottom w:val="none" w:sz="0" w:space="0" w:color="auto"/>
                    <w:right w:val="none" w:sz="0" w:space="0" w:color="auto"/>
                  </w:divBdr>
                </w:div>
                <w:div w:id="609433229">
                  <w:marLeft w:val="0"/>
                  <w:marRight w:val="0"/>
                  <w:marTop w:val="0"/>
                  <w:marBottom w:val="0"/>
                  <w:divBdr>
                    <w:top w:val="none" w:sz="0" w:space="0" w:color="auto"/>
                    <w:left w:val="none" w:sz="0" w:space="0" w:color="auto"/>
                    <w:bottom w:val="none" w:sz="0" w:space="0" w:color="auto"/>
                    <w:right w:val="none" w:sz="0" w:space="0" w:color="auto"/>
                  </w:divBdr>
                </w:div>
                <w:div w:id="639841287">
                  <w:marLeft w:val="0"/>
                  <w:marRight w:val="0"/>
                  <w:marTop w:val="0"/>
                  <w:marBottom w:val="0"/>
                  <w:divBdr>
                    <w:top w:val="none" w:sz="0" w:space="0" w:color="auto"/>
                    <w:left w:val="none" w:sz="0" w:space="0" w:color="auto"/>
                    <w:bottom w:val="none" w:sz="0" w:space="0" w:color="auto"/>
                    <w:right w:val="none" w:sz="0" w:space="0" w:color="auto"/>
                  </w:divBdr>
                </w:div>
                <w:div w:id="724380272">
                  <w:marLeft w:val="0"/>
                  <w:marRight w:val="0"/>
                  <w:marTop w:val="0"/>
                  <w:marBottom w:val="0"/>
                  <w:divBdr>
                    <w:top w:val="none" w:sz="0" w:space="0" w:color="auto"/>
                    <w:left w:val="none" w:sz="0" w:space="0" w:color="auto"/>
                    <w:bottom w:val="none" w:sz="0" w:space="0" w:color="auto"/>
                    <w:right w:val="none" w:sz="0" w:space="0" w:color="auto"/>
                  </w:divBdr>
                </w:div>
                <w:div w:id="760446609">
                  <w:marLeft w:val="0"/>
                  <w:marRight w:val="0"/>
                  <w:marTop w:val="0"/>
                  <w:marBottom w:val="0"/>
                  <w:divBdr>
                    <w:top w:val="none" w:sz="0" w:space="0" w:color="auto"/>
                    <w:left w:val="none" w:sz="0" w:space="0" w:color="auto"/>
                    <w:bottom w:val="none" w:sz="0" w:space="0" w:color="auto"/>
                    <w:right w:val="none" w:sz="0" w:space="0" w:color="auto"/>
                  </w:divBdr>
                </w:div>
                <w:div w:id="785000426">
                  <w:marLeft w:val="0"/>
                  <w:marRight w:val="0"/>
                  <w:marTop w:val="0"/>
                  <w:marBottom w:val="0"/>
                  <w:divBdr>
                    <w:top w:val="none" w:sz="0" w:space="0" w:color="auto"/>
                    <w:left w:val="none" w:sz="0" w:space="0" w:color="auto"/>
                    <w:bottom w:val="none" w:sz="0" w:space="0" w:color="auto"/>
                    <w:right w:val="none" w:sz="0" w:space="0" w:color="auto"/>
                  </w:divBdr>
                </w:div>
                <w:div w:id="918755300">
                  <w:marLeft w:val="0"/>
                  <w:marRight w:val="0"/>
                  <w:marTop w:val="0"/>
                  <w:marBottom w:val="0"/>
                  <w:divBdr>
                    <w:top w:val="none" w:sz="0" w:space="0" w:color="auto"/>
                    <w:left w:val="none" w:sz="0" w:space="0" w:color="auto"/>
                    <w:bottom w:val="none" w:sz="0" w:space="0" w:color="auto"/>
                    <w:right w:val="none" w:sz="0" w:space="0" w:color="auto"/>
                  </w:divBdr>
                </w:div>
                <w:div w:id="988677065">
                  <w:marLeft w:val="0"/>
                  <w:marRight w:val="0"/>
                  <w:marTop w:val="0"/>
                  <w:marBottom w:val="0"/>
                  <w:divBdr>
                    <w:top w:val="none" w:sz="0" w:space="0" w:color="auto"/>
                    <w:left w:val="none" w:sz="0" w:space="0" w:color="auto"/>
                    <w:bottom w:val="none" w:sz="0" w:space="0" w:color="auto"/>
                    <w:right w:val="none" w:sz="0" w:space="0" w:color="auto"/>
                  </w:divBdr>
                </w:div>
                <w:div w:id="1183982748">
                  <w:marLeft w:val="0"/>
                  <w:marRight w:val="0"/>
                  <w:marTop w:val="0"/>
                  <w:marBottom w:val="0"/>
                  <w:divBdr>
                    <w:top w:val="none" w:sz="0" w:space="0" w:color="auto"/>
                    <w:left w:val="none" w:sz="0" w:space="0" w:color="auto"/>
                    <w:bottom w:val="none" w:sz="0" w:space="0" w:color="auto"/>
                    <w:right w:val="none" w:sz="0" w:space="0" w:color="auto"/>
                  </w:divBdr>
                </w:div>
                <w:div w:id="1262493255">
                  <w:marLeft w:val="0"/>
                  <w:marRight w:val="0"/>
                  <w:marTop w:val="0"/>
                  <w:marBottom w:val="0"/>
                  <w:divBdr>
                    <w:top w:val="none" w:sz="0" w:space="0" w:color="auto"/>
                    <w:left w:val="none" w:sz="0" w:space="0" w:color="auto"/>
                    <w:bottom w:val="none" w:sz="0" w:space="0" w:color="auto"/>
                    <w:right w:val="none" w:sz="0" w:space="0" w:color="auto"/>
                  </w:divBdr>
                </w:div>
                <w:div w:id="1448235885">
                  <w:marLeft w:val="0"/>
                  <w:marRight w:val="0"/>
                  <w:marTop w:val="0"/>
                  <w:marBottom w:val="0"/>
                  <w:divBdr>
                    <w:top w:val="none" w:sz="0" w:space="0" w:color="auto"/>
                    <w:left w:val="none" w:sz="0" w:space="0" w:color="auto"/>
                    <w:bottom w:val="none" w:sz="0" w:space="0" w:color="auto"/>
                    <w:right w:val="none" w:sz="0" w:space="0" w:color="auto"/>
                  </w:divBdr>
                </w:div>
                <w:div w:id="1595242203">
                  <w:marLeft w:val="0"/>
                  <w:marRight w:val="0"/>
                  <w:marTop w:val="0"/>
                  <w:marBottom w:val="0"/>
                  <w:divBdr>
                    <w:top w:val="none" w:sz="0" w:space="0" w:color="auto"/>
                    <w:left w:val="none" w:sz="0" w:space="0" w:color="auto"/>
                    <w:bottom w:val="none" w:sz="0" w:space="0" w:color="auto"/>
                    <w:right w:val="none" w:sz="0" w:space="0" w:color="auto"/>
                  </w:divBdr>
                </w:div>
                <w:div w:id="1615015352">
                  <w:marLeft w:val="0"/>
                  <w:marRight w:val="0"/>
                  <w:marTop w:val="0"/>
                  <w:marBottom w:val="0"/>
                  <w:divBdr>
                    <w:top w:val="none" w:sz="0" w:space="0" w:color="auto"/>
                    <w:left w:val="none" w:sz="0" w:space="0" w:color="auto"/>
                    <w:bottom w:val="none" w:sz="0" w:space="0" w:color="auto"/>
                    <w:right w:val="none" w:sz="0" w:space="0" w:color="auto"/>
                  </w:divBdr>
                </w:div>
                <w:div w:id="1635452340">
                  <w:marLeft w:val="0"/>
                  <w:marRight w:val="0"/>
                  <w:marTop w:val="0"/>
                  <w:marBottom w:val="0"/>
                  <w:divBdr>
                    <w:top w:val="none" w:sz="0" w:space="0" w:color="auto"/>
                    <w:left w:val="none" w:sz="0" w:space="0" w:color="auto"/>
                    <w:bottom w:val="none" w:sz="0" w:space="0" w:color="auto"/>
                    <w:right w:val="none" w:sz="0" w:space="0" w:color="auto"/>
                  </w:divBdr>
                </w:div>
                <w:div w:id="1693802683">
                  <w:marLeft w:val="0"/>
                  <w:marRight w:val="0"/>
                  <w:marTop w:val="0"/>
                  <w:marBottom w:val="0"/>
                  <w:divBdr>
                    <w:top w:val="none" w:sz="0" w:space="0" w:color="auto"/>
                    <w:left w:val="none" w:sz="0" w:space="0" w:color="auto"/>
                    <w:bottom w:val="none" w:sz="0" w:space="0" w:color="auto"/>
                    <w:right w:val="none" w:sz="0" w:space="0" w:color="auto"/>
                  </w:divBdr>
                </w:div>
                <w:div w:id="1711800810">
                  <w:marLeft w:val="0"/>
                  <w:marRight w:val="0"/>
                  <w:marTop w:val="0"/>
                  <w:marBottom w:val="0"/>
                  <w:divBdr>
                    <w:top w:val="none" w:sz="0" w:space="0" w:color="auto"/>
                    <w:left w:val="none" w:sz="0" w:space="0" w:color="auto"/>
                    <w:bottom w:val="none" w:sz="0" w:space="0" w:color="auto"/>
                    <w:right w:val="none" w:sz="0" w:space="0" w:color="auto"/>
                  </w:divBdr>
                </w:div>
                <w:div w:id="1830905718">
                  <w:marLeft w:val="0"/>
                  <w:marRight w:val="0"/>
                  <w:marTop w:val="0"/>
                  <w:marBottom w:val="0"/>
                  <w:divBdr>
                    <w:top w:val="none" w:sz="0" w:space="0" w:color="auto"/>
                    <w:left w:val="none" w:sz="0" w:space="0" w:color="auto"/>
                    <w:bottom w:val="none" w:sz="0" w:space="0" w:color="auto"/>
                    <w:right w:val="none" w:sz="0" w:space="0" w:color="auto"/>
                  </w:divBdr>
                </w:div>
                <w:div w:id="1925069883">
                  <w:marLeft w:val="0"/>
                  <w:marRight w:val="0"/>
                  <w:marTop w:val="0"/>
                  <w:marBottom w:val="0"/>
                  <w:divBdr>
                    <w:top w:val="none" w:sz="0" w:space="0" w:color="auto"/>
                    <w:left w:val="none" w:sz="0" w:space="0" w:color="auto"/>
                    <w:bottom w:val="none" w:sz="0" w:space="0" w:color="auto"/>
                    <w:right w:val="none" w:sz="0" w:space="0" w:color="auto"/>
                  </w:divBdr>
                </w:div>
                <w:div w:id="20857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9316">
          <w:marLeft w:val="0"/>
          <w:marRight w:val="0"/>
          <w:marTop w:val="0"/>
          <w:marBottom w:val="0"/>
          <w:divBdr>
            <w:top w:val="none" w:sz="0" w:space="0" w:color="auto"/>
            <w:left w:val="none" w:sz="0" w:space="0" w:color="auto"/>
            <w:bottom w:val="none" w:sz="0" w:space="0" w:color="auto"/>
            <w:right w:val="none" w:sz="0" w:space="0" w:color="auto"/>
          </w:divBdr>
        </w:div>
        <w:div w:id="833033150">
          <w:marLeft w:val="0"/>
          <w:marRight w:val="0"/>
          <w:marTop w:val="0"/>
          <w:marBottom w:val="0"/>
          <w:divBdr>
            <w:top w:val="none" w:sz="0" w:space="0" w:color="auto"/>
            <w:left w:val="none" w:sz="0" w:space="0" w:color="auto"/>
            <w:bottom w:val="none" w:sz="0" w:space="0" w:color="auto"/>
            <w:right w:val="none" w:sz="0" w:space="0" w:color="auto"/>
          </w:divBdr>
        </w:div>
        <w:div w:id="843861459">
          <w:marLeft w:val="0"/>
          <w:marRight w:val="0"/>
          <w:marTop w:val="0"/>
          <w:marBottom w:val="0"/>
          <w:divBdr>
            <w:top w:val="none" w:sz="0" w:space="0" w:color="auto"/>
            <w:left w:val="none" w:sz="0" w:space="0" w:color="auto"/>
            <w:bottom w:val="none" w:sz="0" w:space="0" w:color="auto"/>
            <w:right w:val="none" w:sz="0" w:space="0" w:color="auto"/>
          </w:divBdr>
        </w:div>
        <w:div w:id="846360835">
          <w:marLeft w:val="0"/>
          <w:marRight w:val="0"/>
          <w:marTop w:val="0"/>
          <w:marBottom w:val="0"/>
          <w:divBdr>
            <w:top w:val="none" w:sz="0" w:space="0" w:color="auto"/>
            <w:left w:val="none" w:sz="0" w:space="0" w:color="auto"/>
            <w:bottom w:val="none" w:sz="0" w:space="0" w:color="auto"/>
            <w:right w:val="none" w:sz="0" w:space="0" w:color="auto"/>
          </w:divBdr>
        </w:div>
        <w:div w:id="936332494">
          <w:marLeft w:val="0"/>
          <w:marRight w:val="0"/>
          <w:marTop w:val="0"/>
          <w:marBottom w:val="0"/>
          <w:divBdr>
            <w:top w:val="none" w:sz="0" w:space="0" w:color="auto"/>
            <w:left w:val="none" w:sz="0" w:space="0" w:color="auto"/>
            <w:bottom w:val="none" w:sz="0" w:space="0" w:color="auto"/>
            <w:right w:val="none" w:sz="0" w:space="0" w:color="auto"/>
          </w:divBdr>
        </w:div>
        <w:div w:id="951984980">
          <w:marLeft w:val="0"/>
          <w:marRight w:val="0"/>
          <w:marTop w:val="0"/>
          <w:marBottom w:val="0"/>
          <w:divBdr>
            <w:top w:val="none" w:sz="0" w:space="0" w:color="auto"/>
            <w:left w:val="none" w:sz="0" w:space="0" w:color="auto"/>
            <w:bottom w:val="none" w:sz="0" w:space="0" w:color="auto"/>
            <w:right w:val="none" w:sz="0" w:space="0" w:color="auto"/>
          </w:divBdr>
        </w:div>
        <w:div w:id="967054905">
          <w:marLeft w:val="0"/>
          <w:marRight w:val="0"/>
          <w:marTop w:val="0"/>
          <w:marBottom w:val="0"/>
          <w:divBdr>
            <w:top w:val="none" w:sz="0" w:space="0" w:color="auto"/>
            <w:left w:val="none" w:sz="0" w:space="0" w:color="auto"/>
            <w:bottom w:val="none" w:sz="0" w:space="0" w:color="auto"/>
            <w:right w:val="none" w:sz="0" w:space="0" w:color="auto"/>
          </w:divBdr>
        </w:div>
        <w:div w:id="993142232">
          <w:marLeft w:val="0"/>
          <w:marRight w:val="0"/>
          <w:marTop w:val="0"/>
          <w:marBottom w:val="0"/>
          <w:divBdr>
            <w:top w:val="none" w:sz="0" w:space="0" w:color="auto"/>
            <w:left w:val="none" w:sz="0" w:space="0" w:color="auto"/>
            <w:bottom w:val="none" w:sz="0" w:space="0" w:color="auto"/>
            <w:right w:val="none" w:sz="0" w:space="0" w:color="auto"/>
          </w:divBdr>
        </w:div>
        <w:div w:id="1011030797">
          <w:marLeft w:val="0"/>
          <w:marRight w:val="0"/>
          <w:marTop w:val="0"/>
          <w:marBottom w:val="0"/>
          <w:divBdr>
            <w:top w:val="none" w:sz="0" w:space="0" w:color="auto"/>
            <w:left w:val="none" w:sz="0" w:space="0" w:color="auto"/>
            <w:bottom w:val="none" w:sz="0" w:space="0" w:color="auto"/>
            <w:right w:val="none" w:sz="0" w:space="0" w:color="auto"/>
          </w:divBdr>
        </w:div>
        <w:div w:id="1076048557">
          <w:marLeft w:val="0"/>
          <w:marRight w:val="0"/>
          <w:marTop w:val="0"/>
          <w:marBottom w:val="0"/>
          <w:divBdr>
            <w:top w:val="none" w:sz="0" w:space="0" w:color="auto"/>
            <w:left w:val="none" w:sz="0" w:space="0" w:color="auto"/>
            <w:bottom w:val="none" w:sz="0" w:space="0" w:color="auto"/>
            <w:right w:val="none" w:sz="0" w:space="0" w:color="auto"/>
          </w:divBdr>
        </w:div>
        <w:div w:id="1099980999">
          <w:marLeft w:val="0"/>
          <w:marRight w:val="0"/>
          <w:marTop w:val="0"/>
          <w:marBottom w:val="0"/>
          <w:divBdr>
            <w:top w:val="none" w:sz="0" w:space="0" w:color="auto"/>
            <w:left w:val="none" w:sz="0" w:space="0" w:color="auto"/>
            <w:bottom w:val="none" w:sz="0" w:space="0" w:color="auto"/>
            <w:right w:val="none" w:sz="0" w:space="0" w:color="auto"/>
          </w:divBdr>
        </w:div>
        <w:div w:id="1129664307">
          <w:marLeft w:val="0"/>
          <w:marRight w:val="0"/>
          <w:marTop w:val="0"/>
          <w:marBottom w:val="0"/>
          <w:divBdr>
            <w:top w:val="none" w:sz="0" w:space="0" w:color="auto"/>
            <w:left w:val="none" w:sz="0" w:space="0" w:color="auto"/>
            <w:bottom w:val="none" w:sz="0" w:space="0" w:color="auto"/>
            <w:right w:val="none" w:sz="0" w:space="0" w:color="auto"/>
          </w:divBdr>
        </w:div>
        <w:div w:id="1147476706">
          <w:marLeft w:val="0"/>
          <w:marRight w:val="0"/>
          <w:marTop w:val="0"/>
          <w:marBottom w:val="0"/>
          <w:divBdr>
            <w:top w:val="none" w:sz="0" w:space="0" w:color="auto"/>
            <w:left w:val="none" w:sz="0" w:space="0" w:color="auto"/>
            <w:bottom w:val="none" w:sz="0" w:space="0" w:color="auto"/>
            <w:right w:val="none" w:sz="0" w:space="0" w:color="auto"/>
          </w:divBdr>
        </w:div>
        <w:div w:id="1151406236">
          <w:marLeft w:val="0"/>
          <w:marRight w:val="0"/>
          <w:marTop w:val="0"/>
          <w:marBottom w:val="0"/>
          <w:divBdr>
            <w:top w:val="none" w:sz="0" w:space="0" w:color="auto"/>
            <w:left w:val="none" w:sz="0" w:space="0" w:color="auto"/>
            <w:bottom w:val="none" w:sz="0" w:space="0" w:color="auto"/>
            <w:right w:val="none" w:sz="0" w:space="0" w:color="auto"/>
          </w:divBdr>
        </w:div>
        <w:div w:id="1242181051">
          <w:marLeft w:val="0"/>
          <w:marRight w:val="0"/>
          <w:marTop w:val="0"/>
          <w:marBottom w:val="0"/>
          <w:divBdr>
            <w:top w:val="none" w:sz="0" w:space="0" w:color="auto"/>
            <w:left w:val="none" w:sz="0" w:space="0" w:color="auto"/>
            <w:bottom w:val="none" w:sz="0" w:space="0" w:color="auto"/>
            <w:right w:val="none" w:sz="0" w:space="0" w:color="auto"/>
          </w:divBdr>
        </w:div>
        <w:div w:id="1301613095">
          <w:marLeft w:val="0"/>
          <w:marRight w:val="0"/>
          <w:marTop w:val="0"/>
          <w:marBottom w:val="0"/>
          <w:divBdr>
            <w:top w:val="none" w:sz="0" w:space="0" w:color="auto"/>
            <w:left w:val="none" w:sz="0" w:space="0" w:color="auto"/>
            <w:bottom w:val="none" w:sz="0" w:space="0" w:color="auto"/>
            <w:right w:val="none" w:sz="0" w:space="0" w:color="auto"/>
          </w:divBdr>
        </w:div>
        <w:div w:id="1387415905">
          <w:marLeft w:val="0"/>
          <w:marRight w:val="0"/>
          <w:marTop w:val="0"/>
          <w:marBottom w:val="0"/>
          <w:divBdr>
            <w:top w:val="none" w:sz="0" w:space="0" w:color="auto"/>
            <w:left w:val="none" w:sz="0" w:space="0" w:color="auto"/>
            <w:bottom w:val="none" w:sz="0" w:space="0" w:color="auto"/>
            <w:right w:val="none" w:sz="0" w:space="0" w:color="auto"/>
          </w:divBdr>
        </w:div>
        <w:div w:id="1430154887">
          <w:marLeft w:val="0"/>
          <w:marRight w:val="0"/>
          <w:marTop w:val="0"/>
          <w:marBottom w:val="0"/>
          <w:divBdr>
            <w:top w:val="none" w:sz="0" w:space="0" w:color="auto"/>
            <w:left w:val="none" w:sz="0" w:space="0" w:color="auto"/>
            <w:bottom w:val="none" w:sz="0" w:space="0" w:color="auto"/>
            <w:right w:val="none" w:sz="0" w:space="0" w:color="auto"/>
          </w:divBdr>
        </w:div>
        <w:div w:id="1431312755">
          <w:marLeft w:val="0"/>
          <w:marRight w:val="0"/>
          <w:marTop w:val="0"/>
          <w:marBottom w:val="0"/>
          <w:divBdr>
            <w:top w:val="none" w:sz="0" w:space="0" w:color="auto"/>
            <w:left w:val="none" w:sz="0" w:space="0" w:color="auto"/>
            <w:bottom w:val="none" w:sz="0" w:space="0" w:color="auto"/>
            <w:right w:val="none" w:sz="0" w:space="0" w:color="auto"/>
          </w:divBdr>
        </w:div>
        <w:div w:id="1475028683">
          <w:marLeft w:val="0"/>
          <w:marRight w:val="0"/>
          <w:marTop w:val="0"/>
          <w:marBottom w:val="0"/>
          <w:divBdr>
            <w:top w:val="none" w:sz="0" w:space="0" w:color="auto"/>
            <w:left w:val="none" w:sz="0" w:space="0" w:color="auto"/>
            <w:bottom w:val="none" w:sz="0" w:space="0" w:color="auto"/>
            <w:right w:val="none" w:sz="0" w:space="0" w:color="auto"/>
          </w:divBdr>
        </w:div>
        <w:div w:id="1505392876">
          <w:marLeft w:val="0"/>
          <w:marRight w:val="0"/>
          <w:marTop w:val="0"/>
          <w:marBottom w:val="0"/>
          <w:divBdr>
            <w:top w:val="none" w:sz="0" w:space="0" w:color="auto"/>
            <w:left w:val="none" w:sz="0" w:space="0" w:color="auto"/>
            <w:bottom w:val="none" w:sz="0" w:space="0" w:color="auto"/>
            <w:right w:val="none" w:sz="0" w:space="0" w:color="auto"/>
          </w:divBdr>
        </w:div>
        <w:div w:id="1510679478">
          <w:marLeft w:val="0"/>
          <w:marRight w:val="0"/>
          <w:marTop w:val="0"/>
          <w:marBottom w:val="0"/>
          <w:divBdr>
            <w:top w:val="none" w:sz="0" w:space="0" w:color="auto"/>
            <w:left w:val="none" w:sz="0" w:space="0" w:color="auto"/>
            <w:bottom w:val="none" w:sz="0" w:space="0" w:color="auto"/>
            <w:right w:val="none" w:sz="0" w:space="0" w:color="auto"/>
          </w:divBdr>
        </w:div>
        <w:div w:id="1512715541">
          <w:marLeft w:val="0"/>
          <w:marRight w:val="0"/>
          <w:marTop w:val="0"/>
          <w:marBottom w:val="0"/>
          <w:divBdr>
            <w:top w:val="none" w:sz="0" w:space="0" w:color="auto"/>
            <w:left w:val="none" w:sz="0" w:space="0" w:color="auto"/>
            <w:bottom w:val="none" w:sz="0" w:space="0" w:color="auto"/>
            <w:right w:val="none" w:sz="0" w:space="0" w:color="auto"/>
          </w:divBdr>
        </w:div>
        <w:div w:id="1552813860">
          <w:marLeft w:val="0"/>
          <w:marRight w:val="0"/>
          <w:marTop w:val="0"/>
          <w:marBottom w:val="0"/>
          <w:divBdr>
            <w:top w:val="none" w:sz="0" w:space="0" w:color="auto"/>
            <w:left w:val="none" w:sz="0" w:space="0" w:color="auto"/>
            <w:bottom w:val="none" w:sz="0" w:space="0" w:color="auto"/>
            <w:right w:val="none" w:sz="0" w:space="0" w:color="auto"/>
          </w:divBdr>
        </w:div>
        <w:div w:id="1603339153">
          <w:marLeft w:val="0"/>
          <w:marRight w:val="0"/>
          <w:marTop w:val="0"/>
          <w:marBottom w:val="0"/>
          <w:divBdr>
            <w:top w:val="none" w:sz="0" w:space="0" w:color="auto"/>
            <w:left w:val="none" w:sz="0" w:space="0" w:color="auto"/>
            <w:bottom w:val="none" w:sz="0" w:space="0" w:color="auto"/>
            <w:right w:val="none" w:sz="0" w:space="0" w:color="auto"/>
          </w:divBdr>
        </w:div>
        <w:div w:id="1635598581">
          <w:marLeft w:val="0"/>
          <w:marRight w:val="0"/>
          <w:marTop w:val="0"/>
          <w:marBottom w:val="0"/>
          <w:divBdr>
            <w:top w:val="none" w:sz="0" w:space="0" w:color="auto"/>
            <w:left w:val="none" w:sz="0" w:space="0" w:color="auto"/>
            <w:bottom w:val="none" w:sz="0" w:space="0" w:color="auto"/>
            <w:right w:val="none" w:sz="0" w:space="0" w:color="auto"/>
          </w:divBdr>
        </w:div>
        <w:div w:id="1642808631">
          <w:marLeft w:val="0"/>
          <w:marRight w:val="0"/>
          <w:marTop w:val="0"/>
          <w:marBottom w:val="0"/>
          <w:divBdr>
            <w:top w:val="none" w:sz="0" w:space="0" w:color="auto"/>
            <w:left w:val="none" w:sz="0" w:space="0" w:color="auto"/>
            <w:bottom w:val="none" w:sz="0" w:space="0" w:color="auto"/>
            <w:right w:val="none" w:sz="0" w:space="0" w:color="auto"/>
          </w:divBdr>
        </w:div>
        <w:div w:id="1670402165">
          <w:marLeft w:val="0"/>
          <w:marRight w:val="0"/>
          <w:marTop w:val="0"/>
          <w:marBottom w:val="0"/>
          <w:divBdr>
            <w:top w:val="none" w:sz="0" w:space="0" w:color="auto"/>
            <w:left w:val="none" w:sz="0" w:space="0" w:color="auto"/>
            <w:bottom w:val="none" w:sz="0" w:space="0" w:color="auto"/>
            <w:right w:val="none" w:sz="0" w:space="0" w:color="auto"/>
          </w:divBdr>
        </w:div>
        <w:div w:id="1710449791">
          <w:marLeft w:val="0"/>
          <w:marRight w:val="0"/>
          <w:marTop w:val="0"/>
          <w:marBottom w:val="0"/>
          <w:divBdr>
            <w:top w:val="none" w:sz="0" w:space="0" w:color="auto"/>
            <w:left w:val="none" w:sz="0" w:space="0" w:color="auto"/>
            <w:bottom w:val="none" w:sz="0" w:space="0" w:color="auto"/>
            <w:right w:val="none" w:sz="0" w:space="0" w:color="auto"/>
          </w:divBdr>
        </w:div>
        <w:div w:id="1726444301">
          <w:marLeft w:val="0"/>
          <w:marRight w:val="0"/>
          <w:marTop w:val="0"/>
          <w:marBottom w:val="0"/>
          <w:divBdr>
            <w:top w:val="none" w:sz="0" w:space="0" w:color="auto"/>
            <w:left w:val="none" w:sz="0" w:space="0" w:color="auto"/>
            <w:bottom w:val="none" w:sz="0" w:space="0" w:color="auto"/>
            <w:right w:val="none" w:sz="0" w:space="0" w:color="auto"/>
          </w:divBdr>
        </w:div>
        <w:div w:id="1767068615">
          <w:marLeft w:val="0"/>
          <w:marRight w:val="0"/>
          <w:marTop w:val="0"/>
          <w:marBottom w:val="0"/>
          <w:divBdr>
            <w:top w:val="none" w:sz="0" w:space="0" w:color="auto"/>
            <w:left w:val="none" w:sz="0" w:space="0" w:color="auto"/>
            <w:bottom w:val="none" w:sz="0" w:space="0" w:color="auto"/>
            <w:right w:val="none" w:sz="0" w:space="0" w:color="auto"/>
          </w:divBdr>
        </w:div>
        <w:div w:id="1782843020">
          <w:marLeft w:val="0"/>
          <w:marRight w:val="0"/>
          <w:marTop w:val="0"/>
          <w:marBottom w:val="0"/>
          <w:divBdr>
            <w:top w:val="none" w:sz="0" w:space="0" w:color="auto"/>
            <w:left w:val="none" w:sz="0" w:space="0" w:color="auto"/>
            <w:bottom w:val="none" w:sz="0" w:space="0" w:color="auto"/>
            <w:right w:val="none" w:sz="0" w:space="0" w:color="auto"/>
          </w:divBdr>
        </w:div>
        <w:div w:id="1836608662">
          <w:marLeft w:val="0"/>
          <w:marRight w:val="0"/>
          <w:marTop w:val="0"/>
          <w:marBottom w:val="0"/>
          <w:divBdr>
            <w:top w:val="none" w:sz="0" w:space="0" w:color="auto"/>
            <w:left w:val="none" w:sz="0" w:space="0" w:color="auto"/>
            <w:bottom w:val="none" w:sz="0" w:space="0" w:color="auto"/>
            <w:right w:val="none" w:sz="0" w:space="0" w:color="auto"/>
          </w:divBdr>
        </w:div>
        <w:div w:id="1847209711">
          <w:marLeft w:val="0"/>
          <w:marRight w:val="0"/>
          <w:marTop w:val="0"/>
          <w:marBottom w:val="0"/>
          <w:divBdr>
            <w:top w:val="none" w:sz="0" w:space="0" w:color="auto"/>
            <w:left w:val="none" w:sz="0" w:space="0" w:color="auto"/>
            <w:bottom w:val="none" w:sz="0" w:space="0" w:color="auto"/>
            <w:right w:val="none" w:sz="0" w:space="0" w:color="auto"/>
          </w:divBdr>
        </w:div>
        <w:div w:id="1896161773">
          <w:marLeft w:val="0"/>
          <w:marRight w:val="0"/>
          <w:marTop w:val="0"/>
          <w:marBottom w:val="0"/>
          <w:divBdr>
            <w:top w:val="none" w:sz="0" w:space="0" w:color="auto"/>
            <w:left w:val="none" w:sz="0" w:space="0" w:color="auto"/>
            <w:bottom w:val="none" w:sz="0" w:space="0" w:color="auto"/>
            <w:right w:val="none" w:sz="0" w:space="0" w:color="auto"/>
          </w:divBdr>
        </w:div>
        <w:div w:id="1916083277">
          <w:marLeft w:val="0"/>
          <w:marRight w:val="0"/>
          <w:marTop w:val="0"/>
          <w:marBottom w:val="0"/>
          <w:divBdr>
            <w:top w:val="none" w:sz="0" w:space="0" w:color="auto"/>
            <w:left w:val="none" w:sz="0" w:space="0" w:color="auto"/>
            <w:bottom w:val="none" w:sz="0" w:space="0" w:color="auto"/>
            <w:right w:val="none" w:sz="0" w:space="0" w:color="auto"/>
          </w:divBdr>
        </w:div>
        <w:div w:id="1926765986">
          <w:marLeft w:val="0"/>
          <w:marRight w:val="0"/>
          <w:marTop w:val="0"/>
          <w:marBottom w:val="0"/>
          <w:divBdr>
            <w:top w:val="none" w:sz="0" w:space="0" w:color="auto"/>
            <w:left w:val="none" w:sz="0" w:space="0" w:color="auto"/>
            <w:bottom w:val="none" w:sz="0" w:space="0" w:color="auto"/>
            <w:right w:val="none" w:sz="0" w:space="0" w:color="auto"/>
          </w:divBdr>
        </w:div>
        <w:div w:id="1936472239">
          <w:marLeft w:val="0"/>
          <w:marRight w:val="0"/>
          <w:marTop w:val="0"/>
          <w:marBottom w:val="0"/>
          <w:divBdr>
            <w:top w:val="none" w:sz="0" w:space="0" w:color="auto"/>
            <w:left w:val="none" w:sz="0" w:space="0" w:color="auto"/>
            <w:bottom w:val="none" w:sz="0" w:space="0" w:color="auto"/>
            <w:right w:val="none" w:sz="0" w:space="0" w:color="auto"/>
          </w:divBdr>
        </w:div>
        <w:div w:id="1971087495">
          <w:marLeft w:val="0"/>
          <w:marRight w:val="0"/>
          <w:marTop w:val="0"/>
          <w:marBottom w:val="0"/>
          <w:divBdr>
            <w:top w:val="none" w:sz="0" w:space="0" w:color="auto"/>
            <w:left w:val="none" w:sz="0" w:space="0" w:color="auto"/>
            <w:bottom w:val="none" w:sz="0" w:space="0" w:color="auto"/>
            <w:right w:val="none" w:sz="0" w:space="0" w:color="auto"/>
          </w:divBdr>
        </w:div>
        <w:div w:id="1985312142">
          <w:marLeft w:val="0"/>
          <w:marRight w:val="0"/>
          <w:marTop w:val="0"/>
          <w:marBottom w:val="0"/>
          <w:divBdr>
            <w:top w:val="none" w:sz="0" w:space="0" w:color="auto"/>
            <w:left w:val="none" w:sz="0" w:space="0" w:color="auto"/>
            <w:bottom w:val="none" w:sz="0" w:space="0" w:color="auto"/>
            <w:right w:val="none" w:sz="0" w:space="0" w:color="auto"/>
          </w:divBdr>
        </w:div>
        <w:div w:id="1986548282">
          <w:marLeft w:val="0"/>
          <w:marRight w:val="0"/>
          <w:marTop w:val="0"/>
          <w:marBottom w:val="0"/>
          <w:divBdr>
            <w:top w:val="none" w:sz="0" w:space="0" w:color="auto"/>
            <w:left w:val="none" w:sz="0" w:space="0" w:color="auto"/>
            <w:bottom w:val="none" w:sz="0" w:space="0" w:color="auto"/>
            <w:right w:val="none" w:sz="0" w:space="0" w:color="auto"/>
          </w:divBdr>
        </w:div>
        <w:div w:id="2031367944">
          <w:marLeft w:val="0"/>
          <w:marRight w:val="0"/>
          <w:marTop w:val="0"/>
          <w:marBottom w:val="0"/>
          <w:divBdr>
            <w:top w:val="none" w:sz="0" w:space="0" w:color="auto"/>
            <w:left w:val="none" w:sz="0" w:space="0" w:color="auto"/>
            <w:bottom w:val="none" w:sz="0" w:space="0" w:color="auto"/>
            <w:right w:val="none" w:sz="0" w:space="0" w:color="auto"/>
          </w:divBdr>
        </w:div>
        <w:div w:id="2061250187">
          <w:marLeft w:val="0"/>
          <w:marRight w:val="0"/>
          <w:marTop w:val="0"/>
          <w:marBottom w:val="0"/>
          <w:divBdr>
            <w:top w:val="none" w:sz="0" w:space="0" w:color="auto"/>
            <w:left w:val="none" w:sz="0" w:space="0" w:color="auto"/>
            <w:bottom w:val="none" w:sz="0" w:space="0" w:color="auto"/>
            <w:right w:val="none" w:sz="0" w:space="0" w:color="auto"/>
          </w:divBdr>
        </w:div>
        <w:div w:id="2092000230">
          <w:marLeft w:val="0"/>
          <w:marRight w:val="0"/>
          <w:marTop w:val="0"/>
          <w:marBottom w:val="0"/>
          <w:divBdr>
            <w:top w:val="none" w:sz="0" w:space="0" w:color="auto"/>
            <w:left w:val="none" w:sz="0" w:space="0" w:color="auto"/>
            <w:bottom w:val="none" w:sz="0" w:space="0" w:color="auto"/>
            <w:right w:val="none" w:sz="0" w:space="0" w:color="auto"/>
          </w:divBdr>
        </w:div>
      </w:divsChild>
    </w:div>
    <w:div w:id="565192256">
      <w:bodyDiv w:val="1"/>
      <w:marLeft w:val="0"/>
      <w:marRight w:val="0"/>
      <w:marTop w:val="0"/>
      <w:marBottom w:val="0"/>
      <w:divBdr>
        <w:top w:val="none" w:sz="0" w:space="0" w:color="auto"/>
        <w:left w:val="none" w:sz="0" w:space="0" w:color="auto"/>
        <w:bottom w:val="none" w:sz="0" w:space="0" w:color="auto"/>
        <w:right w:val="none" w:sz="0" w:space="0" w:color="auto"/>
      </w:divBdr>
      <w:divsChild>
        <w:div w:id="714499614">
          <w:marLeft w:val="0"/>
          <w:marRight w:val="0"/>
          <w:marTop w:val="0"/>
          <w:marBottom w:val="0"/>
          <w:divBdr>
            <w:top w:val="none" w:sz="0" w:space="0" w:color="auto"/>
            <w:left w:val="none" w:sz="0" w:space="0" w:color="auto"/>
            <w:bottom w:val="none" w:sz="0" w:space="0" w:color="auto"/>
            <w:right w:val="none" w:sz="0" w:space="0" w:color="auto"/>
          </w:divBdr>
          <w:divsChild>
            <w:div w:id="353728805">
              <w:marLeft w:val="0"/>
              <w:marRight w:val="0"/>
              <w:marTop w:val="0"/>
              <w:marBottom w:val="0"/>
              <w:divBdr>
                <w:top w:val="none" w:sz="0" w:space="0" w:color="auto"/>
                <w:left w:val="none" w:sz="0" w:space="0" w:color="auto"/>
                <w:bottom w:val="none" w:sz="0" w:space="0" w:color="auto"/>
                <w:right w:val="none" w:sz="0" w:space="0" w:color="auto"/>
              </w:divBdr>
              <w:divsChild>
                <w:div w:id="16120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4397">
      <w:bodyDiv w:val="1"/>
      <w:marLeft w:val="0"/>
      <w:marRight w:val="0"/>
      <w:marTop w:val="0"/>
      <w:marBottom w:val="0"/>
      <w:divBdr>
        <w:top w:val="none" w:sz="0" w:space="0" w:color="auto"/>
        <w:left w:val="none" w:sz="0" w:space="0" w:color="auto"/>
        <w:bottom w:val="none" w:sz="0" w:space="0" w:color="auto"/>
        <w:right w:val="none" w:sz="0" w:space="0" w:color="auto"/>
      </w:divBdr>
    </w:div>
    <w:div w:id="708577472">
      <w:bodyDiv w:val="1"/>
      <w:marLeft w:val="0"/>
      <w:marRight w:val="0"/>
      <w:marTop w:val="0"/>
      <w:marBottom w:val="0"/>
      <w:divBdr>
        <w:top w:val="none" w:sz="0" w:space="0" w:color="auto"/>
        <w:left w:val="none" w:sz="0" w:space="0" w:color="auto"/>
        <w:bottom w:val="none" w:sz="0" w:space="0" w:color="auto"/>
        <w:right w:val="none" w:sz="0" w:space="0" w:color="auto"/>
      </w:divBdr>
    </w:div>
    <w:div w:id="834490404">
      <w:bodyDiv w:val="1"/>
      <w:marLeft w:val="0"/>
      <w:marRight w:val="0"/>
      <w:marTop w:val="0"/>
      <w:marBottom w:val="0"/>
      <w:divBdr>
        <w:top w:val="none" w:sz="0" w:space="0" w:color="auto"/>
        <w:left w:val="none" w:sz="0" w:space="0" w:color="auto"/>
        <w:bottom w:val="none" w:sz="0" w:space="0" w:color="auto"/>
        <w:right w:val="none" w:sz="0" w:space="0" w:color="auto"/>
      </w:divBdr>
    </w:div>
    <w:div w:id="874273994">
      <w:bodyDiv w:val="1"/>
      <w:marLeft w:val="0"/>
      <w:marRight w:val="0"/>
      <w:marTop w:val="0"/>
      <w:marBottom w:val="0"/>
      <w:divBdr>
        <w:top w:val="none" w:sz="0" w:space="0" w:color="auto"/>
        <w:left w:val="none" w:sz="0" w:space="0" w:color="auto"/>
        <w:bottom w:val="none" w:sz="0" w:space="0" w:color="auto"/>
        <w:right w:val="none" w:sz="0" w:space="0" w:color="auto"/>
      </w:divBdr>
    </w:div>
    <w:div w:id="1163397023">
      <w:bodyDiv w:val="1"/>
      <w:marLeft w:val="0"/>
      <w:marRight w:val="0"/>
      <w:marTop w:val="0"/>
      <w:marBottom w:val="0"/>
      <w:divBdr>
        <w:top w:val="none" w:sz="0" w:space="0" w:color="auto"/>
        <w:left w:val="none" w:sz="0" w:space="0" w:color="auto"/>
        <w:bottom w:val="none" w:sz="0" w:space="0" w:color="auto"/>
        <w:right w:val="none" w:sz="0" w:space="0" w:color="auto"/>
      </w:divBdr>
    </w:div>
    <w:div w:id="1257443393">
      <w:bodyDiv w:val="1"/>
      <w:marLeft w:val="0"/>
      <w:marRight w:val="0"/>
      <w:marTop w:val="0"/>
      <w:marBottom w:val="0"/>
      <w:divBdr>
        <w:top w:val="none" w:sz="0" w:space="0" w:color="auto"/>
        <w:left w:val="none" w:sz="0" w:space="0" w:color="auto"/>
        <w:bottom w:val="none" w:sz="0" w:space="0" w:color="auto"/>
        <w:right w:val="none" w:sz="0" w:space="0" w:color="auto"/>
      </w:divBdr>
    </w:div>
    <w:div w:id="1319771387">
      <w:bodyDiv w:val="1"/>
      <w:marLeft w:val="0"/>
      <w:marRight w:val="0"/>
      <w:marTop w:val="0"/>
      <w:marBottom w:val="0"/>
      <w:divBdr>
        <w:top w:val="none" w:sz="0" w:space="0" w:color="auto"/>
        <w:left w:val="none" w:sz="0" w:space="0" w:color="auto"/>
        <w:bottom w:val="none" w:sz="0" w:space="0" w:color="auto"/>
        <w:right w:val="none" w:sz="0" w:space="0" w:color="auto"/>
      </w:divBdr>
      <w:divsChild>
        <w:div w:id="2093160375">
          <w:marLeft w:val="0"/>
          <w:marRight w:val="0"/>
          <w:marTop w:val="0"/>
          <w:marBottom w:val="0"/>
          <w:divBdr>
            <w:top w:val="none" w:sz="0" w:space="0" w:color="auto"/>
            <w:left w:val="none" w:sz="0" w:space="0" w:color="auto"/>
            <w:bottom w:val="none" w:sz="0" w:space="0" w:color="auto"/>
            <w:right w:val="none" w:sz="0" w:space="0" w:color="auto"/>
          </w:divBdr>
          <w:divsChild>
            <w:div w:id="626163277">
              <w:marLeft w:val="0"/>
              <w:marRight w:val="0"/>
              <w:marTop w:val="0"/>
              <w:marBottom w:val="0"/>
              <w:divBdr>
                <w:top w:val="none" w:sz="0" w:space="0" w:color="auto"/>
                <w:left w:val="none" w:sz="0" w:space="0" w:color="auto"/>
                <w:bottom w:val="none" w:sz="0" w:space="0" w:color="auto"/>
                <w:right w:val="none" w:sz="0" w:space="0" w:color="auto"/>
              </w:divBdr>
              <w:divsChild>
                <w:div w:id="2311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5926">
      <w:bodyDiv w:val="1"/>
      <w:marLeft w:val="0"/>
      <w:marRight w:val="0"/>
      <w:marTop w:val="0"/>
      <w:marBottom w:val="0"/>
      <w:divBdr>
        <w:top w:val="none" w:sz="0" w:space="0" w:color="auto"/>
        <w:left w:val="none" w:sz="0" w:space="0" w:color="auto"/>
        <w:bottom w:val="none" w:sz="0" w:space="0" w:color="auto"/>
        <w:right w:val="none" w:sz="0" w:space="0" w:color="auto"/>
      </w:divBdr>
    </w:div>
    <w:div w:id="1469788363">
      <w:bodyDiv w:val="1"/>
      <w:marLeft w:val="0"/>
      <w:marRight w:val="0"/>
      <w:marTop w:val="0"/>
      <w:marBottom w:val="0"/>
      <w:divBdr>
        <w:top w:val="none" w:sz="0" w:space="0" w:color="auto"/>
        <w:left w:val="none" w:sz="0" w:space="0" w:color="auto"/>
        <w:bottom w:val="none" w:sz="0" w:space="0" w:color="auto"/>
        <w:right w:val="none" w:sz="0" w:space="0" w:color="auto"/>
      </w:divBdr>
    </w:div>
    <w:div w:id="1745756339">
      <w:bodyDiv w:val="1"/>
      <w:marLeft w:val="0"/>
      <w:marRight w:val="0"/>
      <w:marTop w:val="0"/>
      <w:marBottom w:val="0"/>
      <w:divBdr>
        <w:top w:val="none" w:sz="0" w:space="0" w:color="auto"/>
        <w:left w:val="none" w:sz="0" w:space="0" w:color="auto"/>
        <w:bottom w:val="none" w:sz="0" w:space="0" w:color="auto"/>
        <w:right w:val="none" w:sz="0" w:space="0" w:color="auto"/>
      </w:divBdr>
    </w:div>
    <w:div w:id="1943292432">
      <w:bodyDiv w:val="1"/>
      <w:marLeft w:val="0"/>
      <w:marRight w:val="0"/>
      <w:marTop w:val="0"/>
      <w:marBottom w:val="0"/>
      <w:divBdr>
        <w:top w:val="none" w:sz="0" w:space="0" w:color="auto"/>
        <w:left w:val="none" w:sz="0" w:space="0" w:color="auto"/>
        <w:bottom w:val="none" w:sz="0" w:space="0" w:color="auto"/>
        <w:right w:val="none" w:sz="0" w:space="0" w:color="auto"/>
      </w:divBdr>
      <w:divsChild>
        <w:div w:id="1362434987">
          <w:marLeft w:val="0"/>
          <w:marRight w:val="0"/>
          <w:marTop w:val="0"/>
          <w:marBottom w:val="0"/>
          <w:divBdr>
            <w:top w:val="none" w:sz="0" w:space="0" w:color="auto"/>
            <w:left w:val="none" w:sz="0" w:space="0" w:color="auto"/>
            <w:bottom w:val="none" w:sz="0" w:space="0" w:color="auto"/>
            <w:right w:val="none" w:sz="0" w:space="0" w:color="auto"/>
          </w:divBdr>
          <w:divsChild>
            <w:div w:id="1199393065">
              <w:marLeft w:val="0"/>
              <w:marRight w:val="0"/>
              <w:marTop w:val="0"/>
              <w:marBottom w:val="0"/>
              <w:divBdr>
                <w:top w:val="none" w:sz="0" w:space="0" w:color="auto"/>
                <w:left w:val="none" w:sz="0" w:space="0" w:color="auto"/>
                <w:bottom w:val="none" w:sz="0" w:space="0" w:color="auto"/>
                <w:right w:val="none" w:sz="0" w:space="0" w:color="auto"/>
              </w:divBdr>
              <w:divsChild>
                <w:div w:id="1924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68758">
      <w:bodyDiv w:val="1"/>
      <w:marLeft w:val="0"/>
      <w:marRight w:val="0"/>
      <w:marTop w:val="0"/>
      <w:marBottom w:val="0"/>
      <w:divBdr>
        <w:top w:val="none" w:sz="0" w:space="0" w:color="auto"/>
        <w:left w:val="none" w:sz="0" w:space="0" w:color="auto"/>
        <w:bottom w:val="none" w:sz="0" w:space="0" w:color="auto"/>
        <w:right w:val="none" w:sz="0" w:space="0" w:color="auto"/>
      </w:divBdr>
    </w:div>
    <w:div w:id="2043819868">
      <w:bodyDiv w:val="1"/>
      <w:marLeft w:val="0"/>
      <w:marRight w:val="0"/>
      <w:marTop w:val="0"/>
      <w:marBottom w:val="0"/>
      <w:divBdr>
        <w:top w:val="none" w:sz="0" w:space="0" w:color="auto"/>
        <w:left w:val="none" w:sz="0" w:space="0" w:color="auto"/>
        <w:bottom w:val="none" w:sz="0" w:space="0" w:color="auto"/>
        <w:right w:val="none" w:sz="0" w:space="0" w:color="auto"/>
      </w:divBdr>
    </w:div>
    <w:div w:id="2080978141">
      <w:bodyDiv w:val="1"/>
      <w:marLeft w:val="0"/>
      <w:marRight w:val="0"/>
      <w:marTop w:val="0"/>
      <w:marBottom w:val="0"/>
      <w:divBdr>
        <w:top w:val="none" w:sz="0" w:space="0" w:color="auto"/>
        <w:left w:val="none" w:sz="0" w:space="0" w:color="auto"/>
        <w:bottom w:val="none" w:sz="0" w:space="0" w:color="auto"/>
        <w:right w:val="none" w:sz="0" w:space="0" w:color="auto"/>
      </w:divBdr>
    </w:div>
    <w:div w:id="2093046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ihe.net/TF_Intro_Appendices.aspx" TargetMode="External"/><Relationship Id="rId18" Type="http://schemas.openxmlformats.org/officeDocument/2006/relationships/hyperlink" Target="http://ihe.net/TF_Intro_Appendices.aspx" TargetMode="External"/><Relationship Id="rId26" Type="http://schemas.openxmlformats.org/officeDocument/2006/relationships/image" Target="media/image9.emf"/><Relationship Id="rId39" Type="http://schemas.openxmlformats.org/officeDocument/2006/relationships/image" Target="media/image22.emf"/><Relationship Id="rId21" Type="http://schemas.openxmlformats.org/officeDocument/2006/relationships/image" Target="media/image4.png"/><Relationship Id="rId34" Type="http://schemas.openxmlformats.org/officeDocument/2006/relationships/image" Target="media/image17.emf"/><Relationship Id="rId42" Type="http://schemas.openxmlformats.org/officeDocument/2006/relationships/image" Target="media/image25.emf"/><Relationship Id="rId47" Type="http://schemas.openxmlformats.org/officeDocument/2006/relationships/image" Target="media/image30.emf"/><Relationship Id="rId50" Type="http://schemas.openxmlformats.org/officeDocument/2006/relationships/image" Target="media/image32.emf"/><Relationship Id="rId55" Type="http://schemas.openxmlformats.org/officeDocument/2006/relationships/image" Target="media/image35.emf"/><Relationship Id="rId63" Type="http://schemas.openxmlformats.org/officeDocument/2006/relationships/hyperlink" Target="https://en.wikipedia.org/wiki/Lexicographical_order" TargetMode="External"/><Relationship Id="rId68" Type="http://schemas.openxmlformats.org/officeDocument/2006/relationships/hyperlink" Target="file:///D:\Google%20Drive\01_IHE\00_DocumentPublication\PCD\2016-10\V282_Word\V282_CH02C_CodeTables.doc" TargetMode="External"/><Relationship Id="rId76" Type="http://schemas.openxmlformats.org/officeDocument/2006/relationships/hyperlink" Target="http://ihe.net/uploadedFiles/Documents/ITI/IHE_ITI_TF_Vol2x.pdf" TargetMode="External"/><Relationship Id="rId84" Type="http://schemas.openxmlformats.org/officeDocument/2006/relationships/hyperlink" Target="http://ihe.net/TF_Intro_Appendices.aspx" TargetMode="Externa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45.emf"/><Relationship Id="rId2" Type="http://schemas.openxmlformats.org/officeDocument/2006/relationships/numbering" Target="numbering.xml"/><Relationship Id="rId16" Type="http://schemas.openxmlformats.org/officeDocument/2006/relationships/hyperlink" Target="http://ihe.net/TF_Intro_Appendices.aspx" TargetMode="External"/><Relationship Id="rId29" Type="http://schemas.openxmlformats.org/officeDocument/2006/relationships/image" Target="media/image12.emf"/><Relationship Id="rId11" Type="http://schemas.openxmlformats.org/officeDocument/2006/relationships/hyperlink" Target="http://www.ihe.net" TargetMode="External"/><Relationship Id="rId24" Type="http://schemas.openxmlformats.org/officeDocument/2006/relationships/image" Target="media/image7.emf"/><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image" Target="media/image23.emf"/><Relationship Id="rId45" Type="http://schemas.openxmlformats.org/officeDocument/2006/relationships/image" Target="media/image28.emf"/><Relationship Id="rId53" Type="http://schemas.openxmlformats.org/officeDocument/2006/relationships/hyperlink" Target="http://rtmms.nist.gov" TargetMode="External"/><Relationship Id="rId58" Type="http://schemas.openxmlformats.org/officeDocument/2006/relationships/image" Target="media/image38.png"/><Relationship Id="rId66" Type="http://schemas.openxmlformats.org/officeDocument/2006/relationships/image" Target="media/image43.emf"/><Relationship Id="rId74" Type="http://schemas.openxmlformats.org/officeDocument/2006/relationships/hyperlink" Target="http://ihe.net/uploadedFiles/Documents/Templates/IHE_TF_GenIntro_AppE_Profiling_Rev1.0_2014-07-01.pdf" TargetMode="External"/><Relationship Id="rId79" Type="http://schemas.openxmlformats.org/officeDocument/2006/relationships/hyperlink" Target="ftp://ftp.ihe.net/TF_Implementation_Material/" TargetMode="External"/><Relationship Id="rId87"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hyperlink" Target="http://wiki.ihe.net/index.php?title=PumpErrorCodes" TargetMode="External"/><Relationship Id="rId82" Type="http://schemas.openxmlformats.org/officeDocument/2006/relationships/hyperlink" Target="http://www.w3.org/International/questions/qa-controls%22%20%5Cl%20%22support"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he.net/Patent_Disclosure_Process/" TargetMode="Externa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8.emf"/><Relationship Id="rId43" Type="http://schemas.openxmlformats.org/officeDocument/2006/relationships/image" Target="media/image26.emf"/><Relationship Id="rId48" Type="http://schemas.openxmlformats.org/officeDocument/2006/relationships/image" Target="media/image31.emf"/><Relationship Id="rId56" Type="http://schemas.openxmlformats.org/officeDocument/2006/relationships/image" Target="media/image36.png"/><Relationship Id="rId64" Type="http://schemas.openxmlformats.org/officeDocument/2006/relationships/image" Target="media/image41.png"/><Relationship Id="rId69" Type="http://schemas.openxmlformats.org/officeDocument/2006/relationships/hyperlink" Target="file:///D:\Google%20Drive\01_IHE\00_DocumentPublication\PCD\2016-10\V282_Word\V282_CH02C_CodeTables.doc" TargetMode="External"/><Relationship Id="rId77" Type="http://schemas.openxmlformats.org/officeDocument/2006/relationships/hyperlink" Target="http://ihe.net/uploadedFiles/Documents/Templates/IHE_TF_GenIntro_AppF_IHEIntegrationStatements_Rev1.0_2014-07-01.pdf" TargetMode="External"/><Relationship Id="rId8" Type="http://schemas.openxmlformats.org/officeDocument/2006/relationships/endnotes" Target="endnotes.xml"/><Relationship Id="rId51" Type="http://schemas.openxmlformats.org/officeDocument/2006/relationships/image" Target="media/image33.emf"/><Relationship Id="rId72" Type="http://schemas.openxmlformats.org/officeDocument/2006/relationships/image" Target="media/image46.emf"/><Relationship Id="rId80" Type="http://schemas.openxmlformats.org/officeDocument/2006/relationships/hyperlink" Target="http://ihe.net/uploadedFiles/Documents/ITI/IHE_ITI_TF_Vol2x.pdf"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ihe.net/TF_Intro_Appendices.aspx" TargetMode="External"/><Relationship Id="rId17" Type="http://schemas.openxmlformats.org/officeDocument/2006/relationships/hyperlink" Target="http://ihe.net/TF_Intro_Appendices.aspx" TargetMode="External"/><Relationship Id="rId25" Type="http://schemas.openxmlformats.org/officeDocument/2006/relationships/image" Target="media/image8.emf"/><Relationship Id="rId33" Type="http://schemas.openxmlformats.org/officeDocument/2006/relationships/image" Target="media/image16.emf"/><Relationship Id="rId38" Type="http://schemas.openxmlformats.org/officeDocument/2006/relationships/image" Target="media/image21.emf"/><Relationship Id="rId46" Type="http://schemas.openxmlformats.org/officeDocument/2006/relationships/image" Target="media/image29.emf"/><Relationship Id="rId59" Type="http://schemas.openxmlformats.org/officeDocument/2006/relationships/image" Target="media/image39.png"/><Relationship Id="rId67" Type="http://schemas.openxmlformats.org/officeDocument/2006/relationships/image" Target="media/image44.png"/><Relationship Id="rId20" Type="http://schemas.openxmlformats.org/officeDocument/2006/relationships/image" Target="media/image3.png"/><Relationship Id="rId41" Type="http://schemas.openxmlformats.org/officeDocument/2006/relationships/image" Target="media/image24.emf"/><Relationship Id="rId54" Type="http://schemas.openxmlformats.org/officeDocument/2006/relationships/hyperlink" Target="http://www.wctp.org/release/wctp-v1r3_update1.pdf" TargetMode="External"/><Relationship Id="rId62" Type="http://schemas.openxmlformats.org/officeDocument/2006/relationships/hyperlink" Target="file:///D:\Google%20Drive\01_IHE\Users\al.PROTOLINK\Users\usd04734\Documents\Data\Protocols\IHE_PCD\TFV2History\2014TFV2ForPub\l%20%22HL70203%22" TargetMode="External"/><Relationship Id="rId70" Type="http://schemas.openxmlformats.org/officeDocument/2006/relationships/hyperlink" Target="file:///D:\Google%20Drive\01_IHE\00_DocumentPublication\PCD\2016-10\V282_Word\V282_CH02C_CodeTables.doc" TargetMode="External"/><Relationship Id="rId75" Type="http://schemas.openxmlformats.org/officeDocument/2006/relationships/hyperlink" Target="http://ihe.net/uploadedFiles/Documents/Templates/IHE_TF_GenIntro_AppE_Profiling_Rev1.0_2014-07-01.pdf" TargetMode="External"/><Relationship Id="rId83" Type="http://schemas.openxmlformats.org/officeDocument/2006/relationships/hyperlink" Target="http://www.w3.org/TR/xml/%22%20%5Cl%20%22syntax"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secretary@ihe.net" TargetMode="Externa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emf"/><Relationship Id="rId49" Type="http://schemas.openxmlformats.org/officeDocument/2006/relationships/oleObject" Target="embeddings/oleObject1.bin"/><Relationship Id="rId57" Type="http://schemas.openxmlformats.org/officeDocument/2006/relationships/image" Target="media/image37.emf"/><Relationship Id="rId10" Type="http://schemas.openxmlformats.org/officeDocument/2006/relationships/hyperlink" Target="http://www.ihe.net/Technical_Frameworks/" TargetMode="External"/><Relationship Id="rId31" Type="http://schemas.openxmlformats.org/officeDocument/2006/relationships/image" Target="media/image14.emf"/><Relationship Id="rId44" Type="http://schemas.openxmlformats.org/officeDocument/2006/relationships/image" Target="media/image27.emf"/><Relationship Id="rId52" Type="http://schemas.openxmlformats.org/officeDocument/2006/relationships/image" Target="media/image34.emf"/><Relationship Id="rId60" Type="http://schemas.openxmlformats.org/officeDocument/2006/relationships/image" Target="media/image40.png"/><Relationship Id="rId65" Type="http://schemas.openxmlformats.org/officeDocument/2006/relationships/image" Target="media/image42.png"/><Relationship Id="rId73" Type="http://schemas.openxmlformats.org/officeDocument/2006/relationships/image" Target="media/image47.emf"/><Relationship Id="rId78" Type="http://schemas.openxmlformats.org/officeDocument/2006/relationships/hyperlink" Target="http://ihe.net/uploadedFiles/Documents/ITI/IHE_ITI_TF_Vol2x.pdf" TargetMode="External"/><Relationship Id="rId81" Type="http://schemas.openxmlformats.org/officeDocument/2006/relationships/hyperlink" Target="http://ihe.net/uploadedFiles/Documents/ITI/IHE_ITI_TF_Vol2x.pdf" TargetMode="External"/><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842C5-E986-4C99-84D8-8AC7ED8DC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208</Pages>
  <Words>61525</Words>
  <Characters>350695</Characters>
  <Application>Microsoft Office Word</Application>
  <DocSecurity>0</DocSecurity>
  <Lines>2922</Lines>
  <Paragraphs>822</Paragraphs>
  <ScaleCrop>false</ScaleCrop>
  <HeadingPairs>
    <vt:vector size="2" baseType="variant">
      <vt:variant>
        <vt:lpstr>Title</vt:lpstr>
      </vt:variant>
      <vt:variant>
        <vt:i4>1</vt:i4>
      </vt:variant>
    </vt:vector>
  </HeadingPairs>
  <TitlesOfParts>
    <vt:vector size="1" baseType="lpstr">
      <vt:lpstr>IHE_PCD_TF_Rev6.0_Vol2_FT_2016-11-09</vt:lpstr>
    </vt:vector>
  </TitlesOfParts>
  <Company>IHE</Company>
  <LinksUpToDate>false</LinksUpToDate>
  <CharactersWithSpaces>411398</CharactersWithSpaces>
  <SharedDoc>false</SharedDoc>
  <HLinks>
    <vt:vector size="1428" baseType="variant">
      <vt:variant>
        <vt:i4>2424895</vt:i4>
      </vt:variant>
      <vt:variant>
        <vt:i4>1350</vt:i4>
      </vt:variant>
      <vt:variant>
        <vt:i4>0</vt:i4>
      </vt:variant>
      <vt:variant>
        <vt:i4>5</vt:i4>
      </vt:variant>
      <vt:variant>
        <vt:lpwstr>http://ihe.net/TF_Intro_Appendices.aspx</vt:lpwstr>
      </vt:variant>
      <vt:variant>
        <vt:lpwstr/>
      </vt:variant>
      <vt:variant>
        <vt:i4>7733283</vt:i4>
      </vt:variant>
      <vt:variant>
        <vt:i4>1347</vt:i4>
      </vt:variant>
      <vt:variant>
        <vt:i4>0</vt:i4>
      </vt:variant>
      <vt:variant>
        <vt:i4>5</vt:i4>
      </vt:variant>
      <vt:variant>
        <vt:lpwstr>http://www.w3.org/TR/xml/%22 %5Cl %22syntax</vt:lpwstr>
      </vt:variant>
      <vt:variant>
        <vt:lpwstr/>
      </vt:variant>
      <vt:variant>
        <vt:i4>1572866</vt:i4>
      </vt:variant>
      <vt:variant>
        <vt:i4>1344</vt:i4>
      </vt:variant>
      <vt:variant>
        <vt:i4>0</vt:i4>
      </vt:variant>
      <vt:variant>
        <vt:i4>5</vt:i4>
      </vt:variant>
      <vt:variant>
        <vt:lpwstr>http://www.w3.org/International/questions/qa-controls%22 %5Cl %22support</vt:lpwstr>
      </vt:variant>
      <vt:variant>
        <vt:lpwstr/>
      </vt:variant>
      <vt:variant>
        <vt:i4>1966126</vt:i4>
      </vt:variant>
      <vt:variant>
        <vt:i4>1341</vt:i4>
      </vt:variant>
      <vt:variant>
        <vt:i4>0</vt:i4>
      </vt:variant>
      <vt:variant>
        <vt:i4>5</vt:i4>
      </vt:variant>
      <vt:variant>
        <vt:lpwstr>http://ihe.net/uploadedFiles/Documents/ITI/IHE_ITI_TF_Vol2x.pdf</vt:lpwstr>
      </vt:variant>
      <vt:variant>
        <vt:lpwstr/>
      </vt:variant>
      <vt:variant>
        <vt:i4>1966126</vt:i4>
      </vt:variant>
      <vt:variant>
        <vt:i4>1338</vt:i4>
      </vt:variant>
      <vt:variant>
        <vt:i4>0</vt:i4>
      </vt:variant>
      <vt:variant>
        <vt:i4>5</vt:i4>
      </vt:variant>
      <vt:variant>
        <vt:lpwstr>http://ihe.net/uploadedFiles/Documents/ITI/IHE_ITI_TF_Vol2x.pdf</vt:lpwstr>
      </vt:variant>
      <vt:variant>
        <vt:lpwstr/>
      </vt:variant>
      <vt:variant>
        <vt:i4>7929980</vt:i4>
      </vt:variant>
      <vt:variant>
        <vt:i4>1335</vt:i4>
      </vt:variant>
      <vt:variant>
        <vt:i4>0</vt:i4>
      </vt:variant>
      <vt:variant>
        <vt:i4>5</vt:i4>
      </vt:variant>
      <vt:variant>
        <vt:lpwstr>ftp://ftp.ihe.net/TF_Implementation_Material/</vt:lpwstr>
      </vt:variant>
      <vt:variant>
        <vt:lpwstr/>
      </vt:variant>
      <vt:variant>
        <vt:i4>1966126</vt:i4>
      </vt:variant>
      <vt:variant>
        <vt:i4>1332</vt:i4>
      </vt:variant>
      <vt:variant>
        <vt:i4>0</vt:i4>
      </vt:variant>
      <vt:variant>
        <vt:i4>5</vt:i4>
      </vt:variant>
      <vt:variant>
        <vt:lpwstr>http://ihe.net/uploadedFiles/Documents/ITI/IHE_ITI_TF_Vol2x.pdf</vt:lpwstr>
      </vt:variant>
      <vt:variant>
        <vt:lpwstr/>
      </vt:variant>
      <vt:variant>
        <vt:i4>7143550</vt:i4>
      </vt:variant>
      <vt:variant>
        <vt:i4>1329</vt:i4>
      </vt:variant>
      <vt:variant>
        <vt:i4>0</vt:i4>
      </vt:variant>
      <vt:variant>
        <vt:i4>5</vt:i4>
      </vt:variant>
      <vt:variant>
        <vt:lpwstr>http://ihe.net/uploadedFiles/Documents/Templates/IHE_TF_GenIntro_AppF_IHEIntegrationStatements_Rev1.0_2014-07-01.pdf</vt:lpwstr>
      </vt:variant>
      <vt:variant>
        <vt:lpwstr/>
      </vt:variant>
      <vt:variant>
        <vt:i4>1966126</vt:i4>
      </vt:variant>
      <vt:variant>
        <vt:i4>1326</vt:i4>
      </vt:variant>
      <vt:variant>
        <vt:i4>0</vt:i4>
      </vt:variant>
      <vt:variant>
        <vt:i4>5</vt:i4>
      </vt:variant>
      <vt:variant>
        <vt:lpwstr>http://ihe.net/uploadedFiles/Documents/ITI/IHE_ITI_TF_Vol2x.pdf</vt:lpwstr>
      </vt:variant>
      <vt:variant>
        <vt:lpwstr/>
      </vt:variant>
      <vt:variant>
        <vt:i4>7078008</vt:i4>
      </vt:variant>
      <vt:variant>
        <vt:i4>1323</vt:i4>
      </vt:variant>
      <vt:variant>
        <vt:i4>0</vt:i4>
      </vt:variant>
      <vt:variant>
        <vt:i4>5</vt:i4>
      </vt:variant>
      <vt:variant>
        <vt:lpwstr>http://ihe.net/uploadedFiles/Documents/Templates/IHE_TF_GenIntro_AppE_Profiling_Rev1.0_2014-07-01.pdf</vt:lpwstr>
      </vt:variant>
      <vt:variant>
        <vt:lpwstr/>
      </vt:variant>
      <vt:variant>
        <vt:i4>7078008</vt:i4>
      </vt:variant>
      <vt:variant>
        <vt:i4>1320</vt:i4>
      </vt:variant>
      <vt:variant>
        <vt:i4>0</vt:i4>
      </vt:variant>
      <vt:variant>
        <vt:i4>5</vt:i4>
      </vt:variant>
      <vt:variant>
        <vt:lpwstr>http://ihe.net/uploadedFiles/Documents/Templates/IHE_TF_GenIntro_AppE_Profiling_Rev1.0_2014-07-01.pdf</vt:lpwstr>
      </vt:variant>
      <vt:variant>
        <vt:lpwstr/>
      </vt:variant>
      <vt:variant>
        <vt:i4>4128837</vt:i4>
      </vt:variant>
      <vt:variant>
        <vt:i4>1317</vt:i4>
      </vt:variant>
      <vt:variant>
        <vt:i4>0</vt:i4>
      </vt:variant>
      <vt:variant>
        <vt:i4>5</vt:i4>
      </vt:variant>
      <vt:variant>
        <vt:lpwstr>../V282_Word/V282_CH02C_CodeTables.doc</vt:lpwstr>
      </vt:variant>
      <vt:variant>
        <vt:lpwstr>HL70406</vt:lpwstr>
      </vt:variant>
      <vt:variant>
        <vt:i4>4063304</vt:i4>
      </vt:variant>
      <vt:variant>
        <vt:i4>1314</vt:i4>
      </vt:variant>
      <vt:variant>
        <vt:i4>0</vt:i4>
      </vt:variant>
      <vt:variant>
        <vt:i4>5</vt:i4>
      </vt:variant>
      <vt:variant>
        <vt:lpwstr>../V282_Word/V282_CH02C_CodeTables.doc</vt:lpwstr>
      </vt:variant>
      <vt:variant>
        <vt:lpwstr>HL70912</vt:lpwstr>
      </vt:variant>
      <vt:variant>
        <vt:i4>3604547</vt:i4>
      </vt:variant>
      <vt:variant>
        <vt:i4>1311</vt:i4>
      </vt:variant>
      <vt:variant>
        <vt:i4>0</vt:i4>
      </vt:variant>
      <vt:variant>
        <vt:i4>5</vt:i4>
      </vt:variant>
      <vt:variant>
        <vt:lpwstr>../V282_Word/V282_CH02C_CodeTables.doc</vt:lpwstr>
      </vt:variant>
      <vt:variant>
        <vt:lpwstr>HL70287</vt:lpwstr>
      </vt:variant>
      <vt:variant>
        <vt:i4>786537</vt:i4>
      </vt:variant>
      <vt:variant>
        <vt:i4>1302</vt:i4>
      </vt:variant>
      <vt:variant>
        <vt:i4>0</vt:i4>
      </vt:variant>
      <vt:variant>
        <vt:i4>5</vt:i4>
      </vt:variant>
      <vt:variant>
        <vt:lpwstr>https://en.wikipedia.org/wiki/Lexicographical_order</vt:lpwstr>
      </vt:variant>
      <vt:variant>
        <vt:lpwstr/>
      </vt:variant>
      <vt:variant>
        <vt:i4>262263</vt:i4>
      </vt:variant>
      <vt:variant>
        <vt:i4>1299</vt:i4>
      </vt:variant>
      <vt:variant>
        <vt:i4>0</vt:i4>
      </vt:variant>
      <vt:variant>
        <vt:i4>5</vt:i4>
      </vt:variant>
      <vt:variant>
        <vt:lpwstr>../../../../Users/al.PROTOLINK/Users/usd04734/Documents/Data/Protocols/IHE_PCD/TFV2History/2014TFV2ForPub/l %22HL70203%22</vt:lpwstr>
      </vt:variant>
      <vt:variant>
        <vt:lpwstr/>
      </vt:variant>
      <vt:variant>
        <vt:i4>3342461</vt:i4>
      </vt:variant>
      <vt:variant>
        <vt:i4>1296</vt:i4>
      </vt:variant>
      <vt:variant>
        <vt:i4>0</vt:i4>
      </vt:variant>
      <vt:variant>
        <vt:i4>5</vt:i4>
      </vt:variant>
      <vt:variant>
        <vt:lpwstr>http://wiki.ihe.net/index.php?title=PumpErrorCodes</vt:lpwstr>
      </vt:variant>
      <vt:variant>
        <vt:lpwstr/>
      </vt:variant>
      <vt:variant>
        <vt:i4>2162807</vt:i4>
      </vt:variant>
      <vt:variant>
        <vt:i4>1293</vt:i4>
      </vt:variant>
      <vt:variant>
        <vt:i4>0</vt:i4>
      </vt:variant>
      <vt:variant>
        <vt:i4>5</vt:i4>
      </vt:variant>
      <vt:variant>
        <vt:lpwstr>http://wiki.ihe.net/index.php?title=PCD_OID_Management</vt:lpwstr>
      </vt:variant>
      <vt:variant>
        <vt:lpwstr/>
      </vt:variant>
      <vt:variant>
        <vt:i4>7405657</vt:i4>
      </vt:variant>
      <vt:variant>
        <vt:i4>1290</vt:i4>
      </vt:variant>
      <vt:variant>
        <vt:i4>0</vt:i4>
      </vt:variant>
      <vt:variant>
        <vt:i4>5</vt:i4>
      </vt:variant>
      <vt:variant>
        <vt:lpwstr>http://www.wctp.org/release/wctp-v1r3_update1.pdf</vt:lpwstr>
      </vt:variant>
      <vt:variant>
        <vt:lpwstr/>
      </vt:variant>
      <vt:variant>
        <vt:i4>3407922</vt:i4>
      </vt:variant>
      <vt:variant>
        <vt:i4>1287</vt:i4>
      </vt:variant>
      <vt:variant>
        <vt:i4>0</vt:i4>
      </vt:variant>
      <vt:variant>
        <vt:i4>5</vt:i4>
      </vt:variant>
      <vt:variant>
        <vt:lpwstr>http://rtmms.nist.gov/</vt:lpwstr>
      </vt:variant>
      <vt:variant>
        <vt:lpwstr/>
      </vt:variant>
      <vt:variant>
        <vt:i4>2424895</vt:i4>
      </vt:variant>
      <vt:variant>
        <vt:i4>1281</vt:i4>
      </vt:variant>
      <vt:variant>
        <vt:i4>0</vt:i4>
      </vt:variant>
      <vt:variant>
        <vt:i4>5</vt:i4>
      </vt:variant>
      <vt:variant>
        <vt:lpwstr>http://ihe.net/TF_Intro_Appendices.aspx</vt:lpwstr>
      </vt:variant>
      <vt:variant>
        <vt:lpwstr/>
      </vt:variant>
      <vt:variant>
        <vt:i4>2424895</vt:i4>
      </vt:variant>
      <vt:variant>
        <vt:i4>1278</vt:i4>
      </vt:variant>
      <vt:variant>
        <vt:i4>0</vt:i4>
      </vt:variant>
      <vt:variant>
        <vt:i4>5</vt:i4>
      </vt:variant>
      <vt:variant>
        <vt:lpwstr>http://ihe.net/TF_Intro_Appendices.aspx</vt:lpwstr>
      </vt:variant>
      <vt:variant>
        <vt:lpwstr/>
      </vt:variant>
      <vt:variant>
        <vt:i4>2424895</vt:i4>
      </vt:variant>
      <vt:variant>
        <vt:i4>1275</vt:i4>
      </vt:variant>
      <vt:variant>
        <vt:i4>0</vt:i4>
      </vt:variant>
      <vt:variant>
        <vt:i4>5</vt:i4>
      </vt:variant>
      <vt:variant>
        <vt:lpwstr>http://ihe.net/TF_Intro_Appendices.aspx</vt:lpwstr>
      </vt:variant>
      <vt:variant>
        <vt:lpwstr/>
      </vt:variant>
      <vt:variant>
        <vt:i4>1638456</vt:i4>
      </vt:variant>
      <vt:variant>
        <vt:i4>1272</vt:i4>
      </vt:variant>
      <vt:variant>
        <vt:i4>0</vt:i4>
      </vt:variant>
      <vt:variant>
        <vt:i4>5</vt:i4>
      </vt:variant>
      <vt:variant>
        <vt:lpwstr>mailto:secretary@ihe.net</vt:lpwstr>
      </vt:variant>
      <vt:variant>
        <vt:lpwstr/>
      </vt:variant>
      <vt:variant>
        <vt:i4>7602283</vt:i4>
      </vt:variant>
      <vt:variant>
        <vt:i4>1269</vt:i4>
      </vt:variant>
      <vt:variant>
        <vt:i4>0</vt:i4>
      </vt:variant>
      <vt:variant>
        <vt:i4>5</vt:i4>
      </vt:variant>
      <vt:variant>
        <vt:lpwstr>http://www.ihe.net/Patent_Disclosure_Process/</vt:lpwstr>
      </vt:variant>
      <vt:variant>
        <vt:lpwstr/>
      </vt:variant>
      <vt:variant>
        <vt:i4>2424895</vt:i4>
      </vt:variant>
      <vt:variant>
        <vt:i4>1266</vt:i4>
      </vt:variant>
      <vt:variant>
        <vt:i4>0</vt:i4>
      </vt:variant>
      <vt:variant>
        <vt:i4>5</vt:i4>
      </vt:variant>
      <vt:variant>
        <vt:lpwstr>http://ihe.net/TF_Intro_Appendices.aspx</vt:lpwstr>
      </vt:variant>
      <vt:variant>
        <vt:lpwstr/>
      </vt:variant>
      <vt:variant>
        <vt:i4>2424895</vt:i4>
      </vt:variant>
      <vt:variant>
        <vt:i4>1263</vt:i4>
      </vt:variant>
      <vt:variant>
        <vt:i4>0</vt:i4>
      </vt:variant>
      <vt:variant>
        <vt:i4>5</vt:i4>
      </vt:variant>
      <vt:variant>
        <vt:lpwstr>http://ihe.net/TF_Intro_Appendices.aspx</vt:lpwstr>
      </vt:variant>
      <vt:variant>
        <vt:lpwstr/>
      </vt:variant>
      <vt:variant>
        <vt:i4>3997811</vt:i4>
      </vt:variant>
      <vt:variant>
        <vt:i4>1260</vt:i4>
      </vt:variant>
      <vt:variant>
        <vt:i4>0</vt:i4>
      </vt:variant>
      <vt:variant>
        <vt:i4>5</vt:i4>
      </vt:variant>
      <vt:variant>
        <vt:lpwstr>http://www.ihe.net/</vt:lpwstr>
      </vt:variant>
      <vt:variant>
        <vt:lpwstr/>
      </vt:variant>
      <vt:variant>
        <vt:i4>1507380</vt:i4>
      </vt:variant>
      <vt:variant>
        <vt:i4>1253</vt:i4>
      </vt:variant>
      <vt:variant>
        <vt:i4>0</vt:i4>
      </vt:variant>
      <vt:variant>
        <vt:i4>5</vt:i4>
      </vt:variant>
      <vt:variant>
        <vt:lpwstr/>
      </vt:variant>
      <vt:variant>
        <vt:lpwstr>_Toc432516307</vt:lpwstr>
      </vt:variant>
      <vt:variant>
        <vt:i4>1507380</vt:i4>
      </vt:variant>
      <vt:variant>
        <vt:i4>1247</vt:i4>
      </vt:variant>
      <vt:variant>
        <vt:i4>0</vt:i4>
      </vt:variant>
      <vt:variant>
        <vt:i4>5</vt:i4>
      </vt:variant>
      <vt:variant>
        <vt:lpwstr/>
      </vt:variant>
      <vt:variant>
        <vt:lpwstr>_Toc432516306</vt:lpwstr>
      </vt:variant>
      <vt:variant>
        <vt:i4>1507380</vt:i4>
      </vt:variant>
      <vt:variant>
        <vt:i4>1241</vt:i4>
      </vt:variant>
      <vt:variant>
        <vt:i4>0</vt:i4>
      </vt:variant>
      <vt:variant>
        <vt:i4>5</vt:i4>
      </vt:variant>
      <vt:variant>
        <vt:lpwstr/>
      </vt:variant>
      <vt:variant>
        <vt:lpwstr>_Toc432516305</vt:lpwstr>
      </vt:variant>
      <vt:variant>
        <vt:i4>1507380</vt:i4>
      </vt:variant>
      <vt:variant>
        <vt:i4>1235</vt:i4>
      </vt:variant>
      <vt:variant>
        <vt:i4>0</vt:i4>
      </vt:variant>
      <vt:variant>
        <vt:i4>5</vt:i4>
      </vt:variant>
      <vt:variant>
        <vt:lpwstr/>
      </vt:variant>
      <vt:variant>
        <vt:lpwstr>_Toc432516304</vt:lpwstr>
      </vt:variant>
      <vt:variant>
        <vt:i4>1507380</vt:i4>
      </vt:variant>
      <vt:variant>
        <vt:i4>1229</vt:i4>
      </vt:variant>
      <vt:variant>
        <vt:i4>0</vt:i4>
      </vt:variant>
      <vt:variant>
        <vt:i4>5</vt:i4>
      </vt:variant>
      <vt:variant>
        <vt:lpwstr/>
      </vt:variant>
      <vt:variant>
        <vt:lpwstr>_Toc432516303</vt:lpwstr>
      </vt:variant>
      <vt:variant>
        <vt:i4>1507380</vt:i4>
      </vt:variant>
      <vt:variant>
        <vt:i4>1223</vt:i4>
      </vt:variant>
      <vt:variant>
        <vt:i4>0</vt:i4>
      </vt:variant>
      <vt:variant>
        <vt:i4>5</vt:i4>
      </vt:variant>
      <vt:variant>
        <vt:lpwstr/>
      </vt:variant>
      <vt:variant>
        <vt:lpwstr>_Toc432516302</vt:lpwstr>
      </vt:variant>
      <vt:variant>
        <vt:i4>1507380</vt:i4>
      </vt:variant>
      <vt:variant>
        <vt:i4>1217</vt:i4>
      </vt:variant>
      <vt:variant>
        <vt:i4>0</vt:i4>
      </vt:variant>
      <vt:variant>
        <vt:i4>5</vt:i4>
      </vt:variant>
      <vt:variant>
        <vt:lpwstr/>
      </vt:variant>
      <vt:variant>
        <vt:lpwstr>_Toc432516301</vt:lpwstr>
      </vt:variant>
      <vt:variant>
        <vt:i4>1507380</vt:i4>
      </vt:variant>
      <vt:variant>
        <vt:i4>1211</vt:i4>
      </vt:variant>
      <vt:variant>
        <vt:i4>0</vt:i4>
      </vt:variant>
      <vt:variant>
        <vt:i4>5</vt:i4>
      </vt:variant>
      <vt:variant>
        <vt:lpwstr/>
      </vt:variant>
      <vt:variant>
        <vt:lpwstr>_Toc432516300</vt:lpwstr>
      </vt:variant>
      <vt:variant>
        <vt:i4>1966133</vt:i4>
      </vt:variant>
      <vt:variant>
        <vt:i4>1205</vt:i4>
      </vt:variant>
      <vt:variant>
        <vt:i4>0</vt:i4>
      </vt:variant>
      <vt:variant>
        <vt:i4>5</vt:i4>
      </vt:variant>
      <vt:variant>
        <vt:lpwstr/>
      </vt:variant>
      <vt:variant>
        <vt:lpwstr>_Toc432516299</vt:lpwstr>
      </vt:variant>
      <vt:variant>
        <vt:i4>1966133</vt:i4>
      </vt:variant>
      <vt:variant>
        <vt:i4>1199</vt:i4>
      </vt:variant>
      <vt:variant>
        <vt:i4>0</vt:i4>
      </vt:variant>
      <vt:variant>
        <vt:i4>5</vt:i4>
      </vt:variant>
      <vt:variant>
        <vt:lpwstr/>
      </vt:variant>
      <vt:variant>
        <vt:lpwstr>_Toc432516298</vt:lpwstr>
      </vt:variant>
      <vt:variant>
        <vt:i4>1966133</vt:i4>
      </vt:variant>
      <vt:variant>
        <vt:i4>1193</vt:i4>
      </vt:variant>
      <vt:variant>
        <vt:i4>0</vt:i4>
      </vt:variant>
      <vt:variant>
        <vt:i4>5</vt:i4>
      </vt:variant>
      <vt:variant>
        <vt:lpwstr/>
      </vt:variant>
      <vt:variant>
        <vt:lpwstr>_Toc432516297</vt:lpwstr>
      </vt:variant>
      <vt:variant>
        <vt:i4>1966133</vt:i4>
      </vt:variant>
      <vt:variant>
        <vt:i4>1187</vt:i4>
      </vt:variant>
      <vt:variant>
        <vt:i4>0</vt:i4>
      </vt:variant>
      <vt:variant>
        <vt:i4>5</vt:i4>
      </vt:variant>
      <vt:variant>
        <vt:lpwstr/>
      </vt:variant>
      <vt:variant>
        <vt:lpwstr>_Toc432516296</vt:lpwstr>
      </vt:variant>
      <vt:variant>
        <vt:i4>1966133</vt:i4>
      </vt:variant>
      <vt:variant>
        <vt:i4>1181</vt:i4>
      </vt:variant>
      <vt:variant>
        <vt:i4>0</vt:i4>
      </vt:variant>
      <vt:variant>
        <vt:i4>5</vt:i4>
      </vt:variant>
      <vt:variant>
        <vt:lpwstr/>
      </vt:variant>
      <vt:variant>
        <vt:lpwstr>_Toc432516295</vt:lpwstr>
      </vt:variant>
      <vt:variant>
        <vt:i4>1966133</vt:i4>
      </vt:variant>
      <vt:variant>
        <vt:i4>1175</vt:i4>
      </vt:variant>
      <vt:variant>
        <vt:i4>0</vt:i4>
      </vt:variant>
      <vt:variant>
        <vt:i4>5</vt:i4>
      </vt:variant>
      <vt:variant>
        <vt:lpwstr/>
      </vt:variant>
      <vt:variant>
        <vt:lpwstr>_Toc432516294</vt:lpwstr>
      </vt:variant>
      <vt:variant>
        <vt:i4>1966133</vt:i4>
      </vt:variant>
      <vt:variant>
        <vt:i4>1169</vt:i4>
      </vt:variant>
      <vt:variant>
        <vt:i4>0</vt:i4>
      </vt:variant>
      <vt:variant>
        <vt:i4>5</vt:i4>
      </vt:variant>
      <vt:variant>
        <vt:lpwstr/>
      </vt:variant>
      <vt:variant>
        <vt:lpwstr>_Toc432516293</vt:lpwstr>
      </vt:variant>
      <vt:variant>
        <vt:i4>1966133</vt:i4>
      </vt:variant>
      <vt:variant>
        <vt:i4>1163</vt:i4>
      </vt:variant>
      <vt:variant>
        <vt:i4>0</vt:i4>
      </vt:variant>
      <vt:variant>
        <vt:i4>5</vt:i4>
      </vt:variant>
      <vt:variant>
        <vt:lpwstr/>
      </vt:variant>
      <vt:variant>
        <vt:lpwstr>_Toc432516292</vt:lpwstr>
      </vt:variant>
      <vt:variant>
        <vt:i4>1966133</vt:i4>
      </vt:variant>
      <vt:variant>
        <vt:i4>1157</vt:i4>
      </vt:variant>
      <vt:variant>
        <vt:i4>0</vt:i4>
      </vt:variant>
      <vt:variant>
        <vt:i4>5</vt:i4>
      </vt:variant>
      <vt:variant>
        <vt:lpwstr/>
      </vt:variant>
      <vt:variant>
        <vt:lpwstr>_Toc432516291</vt:lpwstr>
      </vt:variant>
      <vt:variant>
        <vt:i4>1966133</vt:i4>
      </vt:variant>
      <vt:variant>
        <vt:i4>1151</vt:i4>
      </vt:variant>
      <vt:variant>
        <vt:i4>0</vt:i4>
      </vt:variant>
      <vt:variant>
        <vt:i4>5</vt:i4>
      </vt:variant>
      <vt:variant>
        <vt:lpwstr/>
      </vt:variant>
      <vt:variant>
        <vt:lpwstr>_Toc432516290</vt:lpwstr>
      </vt:variant>
      <vt:variant>
        <vt:i4>2031669</vt:i4>
      </vt:variant>
      <vt:variant>
        <vt:i4>1145</vt:i4>
      </vt:variant>
      <vt:variant>
        <vt:i4>0</vt:i4>
      </vt:variant>
      <vt:variant>
        <vt:i4>5</vt:i4>
      </vt:variant>
      <vt:variant>
        <vt:lpwstr/>
      </vt:variant>
      <vt:variant>
        <vt:lpwstr>_Toc432516289</vt:lpwstr>
      </vt:variant>
      <vt:variant>
        <vt:i4>2031669</vt:i4>
      </vt:variant>
      <vt:variant>
        <vt:i4>1139</vt:i4>
      </vt:variant>
      <vt:variant>
        <vt:i4>0</vt:i4>
      </vt:variant>
      <vt:variant>
        <vt:i4>5</vt:i4>
      </vt:variant>
      <vt:variant>
        <vt:lpwstr/>
      </vt:variant>
      <vt:variant>
        <vt:lpwstr>_Toc432516288</vt:lpwstr>
      </vt:variant>
      <vt:variant>
        <vt:i4>2031669</vt:i4>
      </vt:variant>
      <vt:variant>
        <vt:i4>1133</vt:i4>
      </vt:variant>
      <vt:variant>
        <vt:i4>0</vt:i4>
      </vt:variant>
      <vt:variant>
        <vt:i4>5</vt:i4>
      </vt:variant>
      <vt:variant>
        <vt:lpwstr/>
      </vt:variant>
      <vt:variant>
        <vt:lpwstr>_Toc432516287</vt:lpwstr>
      </vt:variant>
      <vt:variant>
        <vt:i4>2031669</vt:i4>
      </vt:variant>
      <vt:variant>
        <vt:i4>1127</vt:i4>
      </vt:variant>
      <vt:variant>
        <vt:i4>0</vt:i4>
      </vt:variant>
      <vt:variant>
        <vt:i4>5</vt:i4>
      </vt:variant>
      <vt:variant>
        <vt:lpwstr/>
      </vt:variant>
      <vt:variant>
        <vt:lpwstr>_Toc432516286</vt:lpwstr>
      </vt:variant>
      <vt:variant>
        <vt:i4>2031669</vt:i4>
      </vt:variant>
      <vt:variant>
        <vt:i4>1121</vt:i4>
      </vt:variant>
      <vt:variant>
        <vt:i4>0</vt:i4>
      </vt:variant>
      <vt:variant>
        <vt:i4>5</vt:i4>
      </vt:variant>
      <vt:variant>
        <vt:lpwstr/>
      </vt:variant>
      <vt:variant>
        <vt:lpwstr>_Toc432516285</vt:lpwstr>
      </vt:variant>
      <vt:variant>
        <vt:i4>2031669</vt:i4>
      </vt:variant>
      <vt:variant>
        <vt:i4>1115</vt:i4>
      </vt:variant>
      <vt:variant>
        <vt:i4>0</vt:i4>
      </vt:variant>
      <vt:variant>
        <vt:i4>5</vt:i4>
      </vt:variant>
      <vt:variant>
        <vt:lpwstr/>
      </vt:variant>
      <vt:variant>
        <vt:lpwstr>_Toc432516284</vt:lpwstr>
      </vt:variant>
      <vt:variant>
        <vt:i4>2031669</vt:i4>
      </vt:variant>
      <vt:variant>
        <vt:i4>1109</vt:i4>
      </vt:variant>
      <vt:variant>
        <vt:i4>0</vt:i4>
      </vt:variant>
      <vt:variant>
        <vt:i4>5</vt:i4>
      </vt:variant>
      <vt:variant>
        <vt:lpwstr/>
      </vt:variant>
      <vt:variant>
        <vt:lpwstr>_Toc432516283</vt:lpwstr>
      </vt:variant>
      <vt:variant>
        <vt:i4>2031669</vt:i4>
      </vt:variant>
      <vt:variant>
        <vt:i4>1103</vt:i4>
      </vt:variant>
      <vt:variant>
        <vt:i4>0</vt:i4>
      </vt:variant>
      <vt:variant>
        <vt:i4>5</vt:i4>
      </vt:variant>
      <vt:variant>
        <vt:lpwstr/>
      </vt:variant>
      <vt:variant>
        <vt:lpwstr>_Toc432516282</vt:lpwstr>
      </vt:variant>
      <vt:variant>
        <vt:i4>2031669</vt:i4>
      </vt:variant>
      <vt:variant>
        <vt:i4>1097</vt:i4>
      </vt:variant>
      <vt:variant>
        <vt:i4>0</vt:i4>
      </vt:variant>
      <vt:variant>
        <vt:i4>5</vt:i4>
      </vt:variant>
      <vt:variant>
        <vt:lpwstr/>
      </vt:variant>
      <vt:variant>
        <vt:lpwstr>_Toc432516281</vt:lpwstr>
      </vt:variant>
      <vt:variant>
        <vt:i4>2031669</vt:i4>
      </vt:variant>
      <vt:variant>
        <vt:i4>1091</vt:i4>
      </vt:variant>
      <vt:variant>
        <vt:i4>0</vt:i4>
      </vt:variant>
      <vt:variant>
        <vt:i4>5</vt:i4>
      </vt:variant>
      <vt:variant>
        <vt:lpwstr/>
      </vt:variant>
      <vt:variant>
        <vt:lpwstr>_Toc432516280</vt:lpwstr>
      </vt:variant>
      <vt:variant>
        <vt:i4>1048629</vt:i4>
      </vt:variant>
      <vt:variant>
        <vt:i4>1085</vt:i4>
      </vt:variant>
      <vt:variant>
        <vt:i4>0</vt:i4>
      </vt:variant>
      <vt:variant>
        <vt:i4>5</vt:i4>
      </vt:variant>
      <vt:variant>
        <vt:lpwstr/>
      </vt:variant>
      <vt:variant>
        <vt:lpwstr>_Toc432516279</vt:lpwstr>
      </vt:variant>
      <vt:variant>
        <vt:i4>1048629</vt:i4>
      </vt:variant>
      <vt:variant>
        <vt:i4>1079</vt:i4>
      </vt:variant>
      <vt:variant>
        <vt:i4>0</vt:i4>
      </vt:variant>
      <vt:variant>
        <vt:i4>5</vt:i4>
      </vt:variant>
      <vt:variant>
        <vt:lpwstr/>
      </vt:variant>
      <vt:variant>
        <vt:lpwstr>_Toc432516277</vt:lpwstr>
      </vt:variant>
      <vt:variant>
        <vt:i4>1048629</vt:i4>
      </vt:variant>
      <vt:variant>
        <vt:i4>1073</vt:i4>
      </vt:variant>
      <vt:variant>
        <vt:i4>0</vt:i4>
      </vt:variant>
      <vt:variant>
        <vt:i4>5</vt:i4>
      </vt:variant>
      <vt:variant>
        <vt:lpwstr/>
      </vt:variant>
      <vt:variant>
        <vt:lpwstr>_Toc432516276</vt:lpwstr>
      </vt:variant>
      <vt:variant>
        <vt:i4>1048629</vt:i4>
      </vt:variant>
      <vt:variant>
        <vt:i4>1067</vt:i4>
      </vt:variant>
      <vt:variant>
        <vt:i4>0</vt:i4>
      </vt:variant>
      <vt:variant>
        <vt:i4>5</vt:i4>
      </vt:variant>
      <vt:variant>
        <vt:lpwstr/>
      </vt:variant>
      <vt:variant>
        <vt:lpwstr>_Toc432516275</vt:lpwstr>
      </vt:variant>
      <vt:variant>
        <vt:i4>1048629</vt:i4>
      </vt:variant>
      <vt:variant>
        <vt:i4>1061</vt:i4>
      </vt:variant>
      <vt:variant>
        <vt:i4>0</vt:i4>
      </vt:variant>
      <vt:variant>
        <vt:i4>5</vt:i4>
      </vt:variant>
      <vt:variant>
        <vt:lpwstr/>
      </vt:variant>
      <vt:variant>
        <vt:lpwstr>_Toc432516274</vt:lpwstr>
      </vt:variant>
      <vt:variant>
        <vt:i4>1048629</vt:i4>
      </vt:variant>
      <vt:variant>
        <vt:i4>1055</vt:i4>
      </vt:variant>
      <vt:variant>
        <vt:i4>0</vt:i4>
      </vt:variant>
      <vt:variant>
        <vt:i4>5</vt:i4>
      </vt:variant>
      <vt:variant>
        <vt:lpwstr/>
      </vt:variant>
      <vt:variant>
        <vt:lpwstr>_Toc432516273</vt:lpwstr>
      </vt:variant>
      <vt:variant>
        <vt:i4>1048629</vt:i4>
      </vt:variant>
      <vt:variant>
        <vt:i4>1049</vt:i4>
      </vt:variant>
      <vt:variant>
        <vt:i4>0</vt:i4>
      </vt:variant>
      <vt:variant>
        <vt:i4>5</vt:i4>
      </vt:variant>
      <vt:variant>
        <vt:lpwstr/>
      </vt:variant>
      <vt:variant>
        <vt:lpwstr>_Toc432516272</vt:lpwstr>
      </vt:variant>
      <vt:variant>
        <vt:i4>1048629</vt:i4>
      </vt:variant>
      <vt:variant>
        <vt:i4>1043</vt:i4>
      </vt:variant>
      <vt:variant>
        <vt:i4>0</vt:i4>
      </vt:variant>
      <vt:variant>
        <vt:i4>5</vt:i4>
      </vt:variant>
      <vt:variant>
        <vt:lpwstr/>
      </vt:variant>
      <vt:variant>
        <vt:lpwstr>_Toc432516271</vt:lpwstr>
      </vt:variant>
      <vt:variant>
        <vt:i4>1048629</vt:i4>
      </vt:variant>
      <vt:variant>
        <vt:i4>1037</vt:i4>
      </vt:variant>
      <vt:variant>
        <vt:i4>0</vt:i4>
      </vt:variant>
      <vt:variant>
        <vt:i4>5</vt:i4>
      </vt:variant>
      <vt:variant>
        <vt:lpwstr/>
      </vt:variant>
      <vt:variant>
        <vt:lpwstr>_Toc432516270</vt:lpwstr>
      </vt:variant>
      <vt:variant>
        <vt:i4>1114165</vt:i4>
      </vt:variant>
      <vt:variant>
        <vt:i4>1031</vt:i4>
      </vt:variant>
      <vt:variant>
        <vt:i4>0</vt:i4>
      </vt:variant>
      <vt:variant>
        <vt:i4>5</vt:i4>
      </vt:variant>
      <vt:variant>
        <vt:lpwstr/>
      </vt:variant>
      <vt:variant>
        <vt:lpwstr>_Toc432516269</vt:lpwstr>
      </vt:variant>
      <vt:variant>
        <vt:i4>1114165</vt:i4>
      </vt:variant>
      <vt:variant>
        <vt:i4>1025</vt:i4>
      </vt:variant>
      <vt:variant>
        <vt:i4>0</vt:i4>
      </vt:variant>
      <vt:variant>
        <vt:i4>5</vt:i4>
      </vt:variant>
      <vt:variant>
        <vt:lpwstr/>
      </vt:variant>
      <vt:variant>
        <vt:lpwstr>_Toc432516268</vt:lpwstr>
      </vt:variant>
      <vt:variant>
        <vt:i4>1114165</vt:i4>
      </vt:variant>
      <vt:variant>
        <vt:i4>1019</vt:i4>
      </vt:variant>
      <vt:variant>
        <vt:i4>0</vt:i4>
      </vt:variant>
      <vt:variant>
        <vt:i4>5</vt:i4>
      </vt:variant>
      <vt:variant>
        <vt:lpwstr/>
      </vt:variant>
      <vt:variant>
        <vt:lpwstr>_Toc432516267</vt:lpwstr>
      </vt:variant>
      <vt:variant>
        <vt:i4>1114165</vt:i4>
      </vt:variant>
      <vt:variant>
        <vt:i4>1013</vt:i4>
      </vt:variant>
      <vt:variant>
        <vt:i4>0</vt:i4>
      </vt:variant>
      <vt:variant>
        <vt:i4>5</vt:i4>
      </vt:variant>
      <vt:variant>
        <vt:lpwstr/>
      </vt:variant>
      <vt:variant>
        <vt:lpwstr>_Toc432516266</vt:lpwstr>
      </vt:variant>
      <vt:variant>
        <vt:i4>1114165</vt:i4>
      </vt:variant>
      <vt:variant>
        <vt:i4>1007</vt:i4>
      </vt:variant>
      <vt:variant>
        <vt:i4>0</vt:i4>
      </vt:variant>
      <vt:variant>
        <vt:i4>5</vt:i4>
      </vt:variant>
      <vt:variant>
        <vt:lpwstr/>
      </vt:variant>
      <vt:variant>
        <vt:lpwstr>_Toc432516265</vt:lpwstr>
      </vt:variant>
      <vt:variant>
        <vt:i4>1114165</vt:i4>
      </vt:variant>
      <vt:variant>
        <vt:i4>1001</vt:i4>
      </vt:variant>
      <vt:variant>
        <vt:i4>0</vt:i4>
      </vt:variant>
      <vt:variant>
        <vt:i4>5</vt:i4>
      </vt:variant>
      <vt:variant>
        <vt:lpwstr/>
      </vt:variant>
      <vt:variant>
        <vt:lpwstr>_Toc432516264</vt:lpwstr>
      </vt:variant>
      <vt:variant>
        <vt:i4>1114165</vt:i4>
      </vt:variant>
      <vt:variant>
        <vt:i4>995</vt:i4>
      </vt:variant>
      <vt:variant>
        <vt:i4>0</vt:i4>
      </vt:variant>
      <vt:variant>
        <vt:i4>5</vt:i4>
      </vt:variant>
      <vt:variant>
        <vt:lpwstr/>
      </vt:variant>
      <vt:variant>
        <vt:lpwstr>_Toc432516263</vt:lpwstr>
      </vt:variant>
      <vt:variant>
        <vt:i4>1114165</vt:i4>
      </vt:variant>
      <vt:variant>
        <vt:i4>989</vt:i4>
      </vt:variant>
      <vt:variant>
        <vt:i4>0</vt:i4>
      </vt:variant>
      <vt:variant>
        <vt:i4>5</vt:i4>
      </vt:variant>
      <vt:variant>
        <vt:lpwstr/>
      </vt:variant>
      <vt:variant>
        <vt:lpwstr>_Toc432516262</vt:lpwstr>
      </vt:variant>
      <vt:variant>
        <vt:i4>1114165</vt:i4>
      </vt:variant>
      <vt:variant>
        <vt:i4>983</vt:i4>
      </vt:variant>
      <vt:variant>
        <vt:i4>0</vt:i4>
      </vt:variant>
      <vt:variant>
        <vt:i4>5</vt:i4>
      </vt:variant>
      <vt:variant>
        <vt:lpwstr/>
      </vt:variant>
      <vt:variant>
        <vt:lpwstr>_Toc432516261</vt:lpwstr>
      </vt:variant>
      <vt:variant>
        <vt:i4>1114165</vt:i4>
      </vt:variant>
      <vt:variant>
        <vt:i4>977</vt:i4>
      </vt:variant>
      <vt:variant>
        <vt:i4>0</vt:i4>
      </vt:variant>
      <vt:variant>
        <vt:i4>5</vt:i4>
      </vt:variant>
      <vt:variant>
        <vt:lpwstr/>
      </vt:variant>
      <vt:variant>
        <vt:lpwstr>_Toc432516260</vt:lpwstr>
      </vt:variant>
      <vt:variant>
        <vt:i4>1179701</vt:i4>
      </vt:variant>
      <vt:variant>
        <vt:i4>971</vt:i4>
      </vt:variant>
      <vt:variant>
        <vt:i4>0</vt:i4>
      </vt:variant>
      <vt:variant>
        <vt:i4>5</vt:i4>
      </vt:variant>
      <vt:variant>
        <vt:lpwstr/>
      </vt:variant>
      <vt:variant>
        <vt:lpwstr>_Toc432516259</vt:lpwstr>
      </vt:variant>
      <vt:variant>
        <vt:i4>1179701</vt:i4>
      </vt:variant>
      <vt:variant>
        <vt:i4>965</vt:i4>
      </vt:variant>
      <vt:variant>
        <vt:i4>0</vt:i4>
      </vt:variant>
      <vt:variant>
        <vt:i4>5</vt:i4>
      </vt:variant>
      <vt:variant>
        <vt:lpwstr/>
      </vt:variant>
      <vt:variant>
        <vt:lpwstr>_Toc432516258</vt:lpwstr>
      </vt:variant>
      <vt:variant>
        <vt:i4>1179701</vt:i4>
      </vt:variant>
      <vt:variant>
        <vt:i4>959</vt:i4>
      </vt:variant>
      <vt:variant>
        <vt:i4>0</vt:i4>
      </vt:variant>
      <vt:variant>
        <vt:i4>5</vt:i4>
      </vt:variant>
      <vt:variant>
        <vt:lpwstr/>
      </vt:variant>
      <vt:variant>
        <vt:lpwstr>_Toc432516257</vt:lpwstr>
      </vt:variant>
      <vt:variant>
        <vt:i4>1179701</vt:i4>
      </vt:variant>
      <vt:variant>
        <vt:i4>953</vt:i4>
      </vt:variant>
      <vt:variant>
        <vt:i4>0</vt:i4>
      </vt:variant>
      <vt:variant>
        <vt:i4>5</vt:i4>
      </vt:variant>
      <vt:variant>
        <vt:lpwstr/>
      </vt:variant>
      <vt:variant>
        <vt:lpwstr>_Toc432516256</vt:lpwstr>
      </vt:variant>
      <vt:variant>
        <vt:i4>1179701</vt:i4>
      </vt:variant>
      <vt:variant>
        <vt:i4>947</vt:i4>
      </vt:variant>
      <vt:variant>
        <vt:i4>0</vt:i4>
      </vt:variant>
      <vt:variant>
        <vt:i4>5</vt:i4>
      </vt:variant>
      <vt:variant>
        <vt:lpwstr/>
      </vt:variant>
      <vt:variant>
        <vt:lpwstr>_Toc432516255</vt:lpwstr>
      </vt:variant>
      <vt:variant>
        <vt:i4>1179701</vt:i4>
      </vt:variant>
      <vt:variant>
        <vt:i4>941</vt:i4>
      </vt:variant>
      <vt:variant>
        <vt:i4>0</vt:i4>
      </vt:variant>
      <vt:variant>
        <vt:i4>5</vt:i4>
      </vt:variant>
      <vt:variant>
        <vt:lpwstr/>
      </vt:variant>
      <vt:variant>
        <vt:lpwstr>_Toc432516254</vt:lpwstr>
      </vt:variant>
      <vt:variant>
        <vt:i4>1179701</vt:i4>
      </vt:variant>
      <vt:variant>
        <vt:i4>935</vt:i4>
      </vt:variant>
      <vt:variant>
        <vt:i4>0</vt:i4>
      </vt:variant>
      <vt:variant>
        <vt:i4>5</vt:i4>
      </vt:variant>
      <vt:variant>
        <vt:lpwstr/>
      </vt:variant>
      <vt:variant>
        <vt:lpwstr>_Toc432516253</vt:lpwstr>
      </vt:variant>
      <vt:variant>
        <vt:i4>1179701</vt:i4>
      </vt:variant>
      <vt:variant>
        <vt:i4>929</vt:i4>
      </vt:variant>
      <vt:variant>
        <vt:i4>0</vt:i4>
      </vt:variant>
      <vt:variant>
        <vt:i4>5</vt:i4>
      </vt:variant>
      <vt:variant>
        <vt:lpwstr/>
      </vt:variant>
      <vt:variant>
        <vt:lpwstr>_Toc432516252</vt:lpwstr>
      </vt:variant>
      <vt:variant>
        <vt:i4>1179701</vt:i4>
      </vt:variant>
      <vt:variant>
        <vt:i4>923</vt:i4>
      </vt:variant>
      <vt:variant>
        <vt:i4>0</vt:i4>
      </vt:variant>
      <vt:variant>
        <vt:i4>5</vt:i4>
      </vt:variant>
      <vt:variant>
        <vt:lpwstr/>
      </vt:variant>
      <vt:variant>
        <vt:lpwstr>_Toc432516251</vt:lpwstr>
      </vt:variant>
      <vt:variant>
        <vt:i4>1179701</vt:i4>
      </vt:variant>
      <vt:variant>
        <vt:i4>917</vt:i4>
      </vt:variant>
      <vt:variant>
        <vt:i4>0</vt:i4>
      </vt:variant>
      <vt:variant>
        <vt:i4>5</vt:i4>
      </vt:variant>
      <vt:variant>
        <vt:lpwstr/>
      </vt:variant>
      <vt:variant>
        <vt:lpwstr>_Toc432516250</vt:lpwstr>
      </vt:variant>
      <vt:variant>
        <vt:i4>1245237</vt:i4>
      </vt:variant>
      <vt:variant>
        <vt:i4>911</vt:i4>
      </vt:variant>
      <vt:variant>
        <vt:i4>0</vt:i4>
      </vt:variant>
      <vt:variant>
        <vt:i4>5</vt:i4>
      </vt:variant>
      <vt:variant>
        <vt:lpwstr/>
      </vt:variant>
      <vt:variant>
        <vt:lpwstr>_Toc432516249</vt:lpwstr>
      </vt:variant>
      <vt:variant>
        <vt:i4>1245237</vt:i4>
      </vt:variant>
      <vt:variant>
        <vt:i4>905</vt:i4>
      </vt:variant>
      <vt:variant>
        <vt:i4>0</vt:i4>
      </vt:variant>
      <vt:variant>
        <vt:i4>5</vt:i4>
      </vt:variant>
      <vt:variant>
        <vt:lpwstr/>
      </vt:variant>
      <vt:variant>
        <vt:lpwstr>_Toc432516248</vt:lpwstr>
      </vt:variant>
      <vt:variant>
        <vt:i4>1245237</vt:i4>
      </vt:variant>
      <vt:variant>
        <vt:i4>899</vt:i4>
      </vt:variant>
      <vt:variant>
        <vt:i4>0</vt:i4>
      </vt:variant>
      <vt:variant>
        <vt:i4>5</vt:i4>
      </vt:variant>
      <vt:variant>
        <vt:lpwstr/>
      </vt:variant>
      <vt:variant>
        <vt:lpwstr>_Toc432516247</vt:lpwstr>
      </vt:variant>
      <vt:variant>
        <vt:i4>1245237</vt:i4>
      </vt:variant>
      <vt:variant>
        <vt:i4>893</vt:i4>
      </vt:variant>
      <vt:variant>
        <vt:i4>0</vt:i4>
      </vt:variant>
      <vt:variant>
        <vt:i4>5</vt:i4>
      </vt:variant>
      <vt:variant>
        <vt:lpwstr/>
      </vt:variant>
      <vt:variant>
        <vt:lpwstr>_Toc432516246</vt:lpwstr>
      </vt:variant>
      <vt:variant>
        <vt:i4>1245237</vt:i4>
      </vt:variant>
      <vt:variant>
        <vt:i4>887</vt:i4>
      </vt:variant>
      <vt:variant>
        <vt:i4>0</vt:i4>
      </vt:variant>
      <vt:variant>
        <vt:i4>5</vt:i4>
      </vt:variant>
      <vt:variant>
        <vt:lpwstr/>
      </vt:variant>
      <vt:variant>
        <vt:lpwstr>_Toc432516245</vt:lpwstr>
      </vt:variant>
      <vt:variant>
        <vt:i4>1245237</vt:i4>
      </vt:variant>
      <vt:variant>
        <vt:i4>881</vt:i4>
      </vt:variant>
      <vt:variant>
        <vt:i4>0</vt:i4>
      </vt:variant>
      <vt:variant>
        <vt:i4>5</vt:i4>
      </vt:variant>
      <vt:variant>
        <vt:lpwstr/>
      </vt:variant>
      <vt:variant>
        <vt:lpwstr>_Toc432516244</vt:lpwstr>
      </vt:variant>
      <vt:variant>
        <vt:i4>1245237</vt:i4>
      </vt:variant>
      <vt:variant>
        <vt:i4>875</vt:i4>
      </vt:variant>
      <vt:variant>
        <vt:i4>0</vt:i4>
      </vt:variant>
      <vt:variant>
        <vt:i4>5</vt:i4>
      </vt:variant>
      <vt:variant>
        <vt:lpwstr/>
      </vt:variant>
      <vt:variant>
        <vt:lpwstr>_Toc432516243</vt:lpwstr>
      </vt:variant>
      <vt:variant>
        <vt:i4>1245237</vt:i4>
      </vt:variant>
      <vt:variant>
        <vt:i4>869</vt:i4>
      </vt:variant>
      <vt:variant>
        <vt:i4>0</vt:i4>
      </vt:variant>
      <vt:variant>
        <vt:i4>5</vt:i4>
      </vt:variant>
      <vt:variant>
        <vt:lpwstr/>
      </vt:variant>
      <vt:variant>
        <vt:lpwstr>_Toc432516242</vt:lpwstr>
      </vt:variant>
      <vt:variant>
        <vt:i4>1245237</vt:i4>
      </vt:variant>
      <vt:variant>
        <vt:i4>863</vt:i4>
      </vt:variant>
      <vt:variant>
        <vt:i4>0</vt:i4>
      </vt:variant>
      <vt:variant>
        <vt:i4>5</vt:i4>
      </vt:variant>
      <vt:variant>
        <vt:lpwstr/>
      </vt:variant>
      <vt:variant>
        <vt:lpwstr>_Toc432516241</vt:lpwstr>
      </vt:variant>
      <vt:variant>
        <vt:i4>1245237</vt:i4>
      </vt:variant>
      <vt:variant>
        <vt:i4>857</vt:i4>
      </vt:variant>
      <vt:variant>
        <vt:i4>0</vt:i4>
      </vt:variant>
      <vt:variant>
        <vt:i4>5</vt:i4>
      </vt:variant>
      <vt:variant>
        <vt:lpwstr/>
      </vt:variant>
      <vt:variant>
        <vt:lpwstr>_Toc432516240</vt:lpwstr>
      </vt:variant>
      <vt:variant>
        <vt:i4>1310773</vt:i4>
      </vt:variant>
      <vt:variant>
        <vt:i4>851</vt:i4>
      </vt:variant>
      <vt:variant>
        <vt:i4>0</vt:i4>
      </vt:variant>
      <vt:variant>
        <vt:i4>5</vt:i4>
      </vt:variant>
      <vt:variant>
        <vt:lpwstr/>
      </vt:variant>
      <vt:variant>
        <vt:lpwstr>_Toc432516239</vt:lpwstr>
      </vt:variant>
      <vt:variant>
        <vt:i4>1310773</vt:i4>
      </vt:variant>
      <vt:variant>
        <vt:i4>845</vt:i4>
      </vt:variant>
      <vt:variant>
        <vt:i4>0</vt:i4>
      </vt:variant>
      <vt:variant>
        <vt:i4>5</vt:i4>
      </vt:variant>
      <vt:variant>
        <vt:lpwstr/>
      </vt:variant>
      <vt:variant>
        <vt:lpwstr>_Toc432516238</vt:lpwstr>
      </vt:variant>
      <vt:variant>
        <vt:i4>1310773</vt:i4>
      </vt:variant>
      <vt:variant>
        <vt:i4>839</vt:i4>
      </vt:variant>
      <vt:variant>
        <vt:i4>0</vt:i4>
      </vt:variant>
      <vt:variant>
        <vt:i4>5</vt:i4>
      </vt:variant>
      <vt:variant>
        <vt:lpwstr/>
      </vt:variant>
      <vt:variant>
        <vt:lpwstr>_Toc432516237</vt:lpwstr>
      </vt:variant>
      <vt:variant>
        <vt:i4>1310773</vt:i4>
      </vt:variant>
      <vt:variant>
        <vt:i4>833</vt:i4>
      </vt:variant>
      <vt:variant>
        <vt:i4>0</vt:i4>
      </vt:variant>
      <vt:variant>
        <vt:i4>5</vt:i4>
      </vt:variant>
      <vt:variant>
        <vt:lpwstr/>
      </vt:variant>
      <vt:variant>
        <vt:lpwstr>_Toc432516236</vt:lpwstr>
      </vt:variant>
      <vt:variant>
        <vt:i4>1310773</vt:i4>
      </vt:variant>
      <vt:variant>
        <vt:i4>827</vt:i4>
      </vt:variant>
      <vt:variant>
        <vt:i4>0</vt:i4>
      </vt:variant>
      <vt:variant>
        <vt:i4>5</vt:i4>
      </vt:variant>
      <vt:variant>
        <vt:lpwstr/>
      </vt:variant>
      <vt:variant>
        <vt:lpwstr>_Toc432516235</vt:lpwstr>
      </vt:variant>
      <vt:variant>
        <vt:i4>1310773</vt:i4>
      </vt:variant>
      <vt:variant>
        <vt:i4>821</vt:i4>
      </vt:variant>
      <vt:variant>
        <vt:i4>0</vt:i4>
      </vt:variant>
      <vt:variant>
        <vt:i4>5</vt:i4>
      </vt:variant>
      <vt:variant>
        <vt:lpwstr/>
      </vt:variant>
      <vt:variant>
        <vt:lpwstr>_Toc432516234</vt:lpwstr>
      </vt:variant>
      <vt:variant>
        <vt:i4>1310773</vt:i4>
      </vt:variant>
      <vt:variant>
        <vt:i4>815</vt:i4>
      </vt:variant>
      <vt:variant>
        <vt:i4>0</vt:i4>
      </vt:variant>
      <vt:variant>
        <vt:i4>5</vt:i4>
      </vt:variant>
      <vt:variant>
        <vt:lpwstr/>
      </vt:variant>
      <vt:variant>
        <vt:lpwstr>_Toc432516233</vt:lpwstr>
      </vt:variant>
      <vt:variant>
        <vt:i4>1310773</vt:i4>
      </vt:variant>
      <vt:variant>
        <vt:i4>809</vt:i4>
      </vt:variant>
      <vt:variant>
        <vt:i4>0</vt:i4>
      </vt:variant>
      <vt:variant>
        <vt:i4>5</vt:i4>
      </vt:variant>
      <vt:variant>
        <vt:lpwstr/>
      </vt:variant>
      <vt:variant>
        <vt:lpwstr>_Toc432516232</vt:lpwstr>
      </vt:variant>
      <vt:variant>
        <vt:i4>1310773</vt:i4>
      </vt:variant>
      <vt:variant>
        <vt:i4>803</vt:i4>
      </vt:variant>
      <vt:variant>
        <vt:i4>0</vt:i4>
      </vt:variant>
      <vt:variant>
        <vt:i4>5</vt:i4>
      </vt:variant>
      <vt:variant>
        <vt:lpwstr/>
      </vt:variant>
      <vt:variant>
        <vt:lpwstr>_Toc432516231</vt:lpwstr>
      </vt:variant>
      <vt:variant>
        <vt:i4>1310773</vt:i4>
      </vt:variant>
      <vt:variant>
        <vt:i4>797</vt:i4>
      </vt:variant>
      <vt:variant>
        <vt:i4>0</vt:i4>
      </vt:variant>
      <vt:variant>
        <vt:i4>5</vt:i4>
      </vt:variant>
      <vt:variant>
        <vt:lpwstr/>
      </vt:variant>
      <vt:variant>
        <vt:lpwstr>_Toc432516230</vt:lpwstr>
      </vt:variant>
      <vt:variant>
        <vt:i4>1376309</vt:i4>
      </vt:variant>
      <vt:variant>
        <vt:i4>791</vt:i4>
      </vt:variant>
      <vt:variant>
        <vt:i4>0</vt:i4>
      </vt:variant>
      <vt:variant>
        <vt:i4>5</vt:i4>
      </vt:variant>
      <vt:variant>
        <vt:lpwstr/>
      </vt:variant>
      <vt:variant>
        <vt:lpwstr>_Toc432516229</vt:lpwstr>
      </vt:variant>
      <vt:variant>
        <vt:i4>1376309</vt:i4>
      </vt:variant>
      <vt:variant>
        <vt:i4>785</vt:i4>
      </vt:variant>
      <vt:variant>
        <vt:i4>0</vt:i4>
      </vt:variant>
      <vt:variant>
        <vt:i4>5</vt:i4>
      </vt:variant>
      <vt:variant>
        <vt:lpwstr/>
      </vt:variant>
      <vt:variant>
        <vt:lpwstr>_Toc432516228</vt:lpwstr>
      </vt:variant>
      <vt:variant>
        <vt:i4>1376309</vt:i4>
      </vt:variant>
      <vt:variant>
        <vt:i4>779</vt:i4>
      </vt:variant>
      <vt:variant>
        <vt:i4>0</vt:i4>
      </vt:variant>
      <vt:variant>
        <vt:i4>5</vt:i4>
      </vt:variant>
      <vt:variant>
        <vt:lpwstr/>
      </vt:variant>
      <vt:variant>
        <vt:lpwstr>_Toc432516227</vt:lpwstr>
      </vt:variant>
      <vt:variant>
        <vt:i4>1376309</vt:i4>
      </vt:variant>
      <vt:variant>
        <vt:i4>773</vt:i4>
      </vt:variant>
      <vt:variant>
        <vt:i4>0</vt:i4>
      </vt:variant>
      <vt:variant>
        <vt:i4>5</vt:i4>
      </vt:variant>
      <vt:variant>
        <vt:lpwstr/>
      </vt:variant>
      <vt:variant>
        <vt:lpwstr>_Toc432516226</vt:lpwstr>
      </vt:variant>
      <vt:variant>
        <vt:i4>1376309</vt:i4>
      </vt:variant>
      <vt:variant>
        <vt:i4>767</vt:i4>
      </vt:variant>
      <vt:variant>
        <vt:i4>0</vt:i4>
      </vt:variant>
      <vt:variant>
        <vt:i4>5</vt:i4>
      </vt:variant>
      <vt:variant>
        <vt:lpwstr/>
      </vt:variant>
      <vt:variant>
        <vt:lpwstr>_Toc432516225</vt:lpwstr>
      </vt:variant>
      <vt:variant>
        <vt:i4>1376309</vt:i4>
      </vt:variant>
      <vt:variant>
        <vt:i4>761</vt:i4>
      </vt:variant>
      <vt:variant>
        <vt:i4>0</vt:i4>
      </vt:variant>
      <vt:variant>
        <vt:i4>5</vt:i4>
      </vt:variant>
      <vt:variant>
        <vt:lpwstr/>
      </vt:variant>
      <vt:variant>
        <vt:lpwstr>_Toc432516224</vt:lpwstr>
      </vt:variant>
      <vt:variant>
        <vt:i4>1376309</vt:i4>
      </vt:variant>
      <vt:variant>
        <vt:i4>755</vt:i4>
      </vt:variant>
      <vt:variant>
        <vt:i4>0</vt:i4>
      </vt:variant>
      <vt:variant>
        <vt:i4>5</vt:i4>
      </vt:variant>
      <vt:variant>
        <vt:lpwstr/>
      </vt:variant>
      <vt:variant>
        <vt:lpwstr>_Toc432516223</vt:lpwstr>
      </vt:variant>
      <vt:variant>
        <vt:i4>1376309</vt:i4>
      </vt:variant>
      <vt:variant>
        <vt:i4>749</vt:i4>
      </vt:variant>
      <vt:variant>
        <vt:i4>0</vt:i4>
      </vt:variant>
      <vt:variant>
        <vt:i4>5</vt:i4>
      </vt:variant>
      <vt:variant>
        <vt:lpwstr/>
      </vt:variant>
      <vt:variant>
        <vt:lpwstr>_Toc432516222</vt:lpwstr>
      </vt:variant>
      <vt:variant>
        <vt:i4>1376309</vt:i4>
      </vt:variant>
      <vt:variant>
        <vt:i4>743</vt:i4>
      </vt:variant>
      <vt:variant>
        <vt:i4>0</vt:i4>
      </vt:variant>
      <vt:variant>
        <vt:i4>5</vt:i4>
      </vt:variant>
      <vt:variant>
        <vt:lpwstr/>
      </vt:variant>
      <vt:variant>
        <vt:lpwstr>_Toc432516221</vt:lpwstr>
      </vt:variant>
      <vt:variant>
        <vt:i4>1441845</vt:i4>
      </vt:variant>
      <vt:variant>
        <vt:i4>737</vt:i4>
      </vt:variant>
      <vt:variant>
        <vt:i4>0</vt:i4>
      </vt:variant>
      <vt:variant>
        <vt:i4>5</vt:i4>
      </vt:variant>
      <vt:variant>
        <vt:lpwstr/>
      </vt:variant>
      <vt:variant>
        <vt:lpwstr>_Toc432516219</vt:lpwstr>
      </vt:variant>
      <vt:variant>
        <vt:i4>1441845</vt:i4>
      </vt:variant>
      <vt:variant>
        <vt:i4>731</vt:i4>
      </vt:variant>
      <vt:variant>
        <vt:i4>0</vt:i4>
      </vt:variant>
      <vt:variant>
        <vt:i4>5</vt:i4>
      </vt:variant>
      <vt:variant>
        <vt:lpwstr/>
      </vt:variant>
      <vt:variant>
        <vt:lpwstr>_Toc432516218</vt:lpwstr>
      </vt:variant>
      <vt:variant>
        <vt:i4>1441845</vt:i4>
      </vt:variant>
      <vt:variant>
        <vt:i4>725</vt:i4>
      </vt:variant>
      <vt:variant>
        <vt:i4>0</vt:i4>
      </vt:variant>
      <vt:variant>
        <vt:i4>5</vt:i4>
      </vt:variant>
      <vt:variant>
        <vt:lpwstr/>
      </vt:variant>
      <vt:variant>
        <vt:lpwstr>_Toc432516217</vt:lpwstr>
      </vt:variant>
      <vt:variant>
        <vt:i4>1441845</vt:i4>
      </vt:variant>
      <vt:variant>
        <vt:i4>719</vt:i4>
      </vt:variant>
      <vt:variant>
        <vt:i4>0</vt:i4>
      </vt:variant>
      <vt:variant>
        <vt:i4>5</vt:i4>
      </vt:variant>
      <vt:variant>
        <vt:lpwstr/>
      </vt:variant>
      <vt:variant>
        <vt:lpwstr>_Toc432516216</vt:lpwstr>
      </vt:variant>
      <vt:variant>
        <vt:i4>1441845</vt:i4>
      </vt:variant>
      <vt:variant>
        <vt:i4>713</vt:i4>
      </vt:variant>
      <vt:variant>
        <vt:i4>0</vt:i4>
      </vt:variant>
      <vt:variant>
        <vt:i4>5</vt:i4>
      </vt:variant>
      <vt:variant>
        <vt:lpwstr/>
      </vt:variant>
      <vt:variant>
        <vt:lpwstr>_Toc432516215</vt:lpwstr>
      </vt:variant>
      <vt:variant>
        <vt:i4>1441845</vt:i4>
      </vt:variant>
      <vt:variant>
        <vt:i4>707</vt:i4>
      </vt:variant>
      <vt:variant>
        <vt:i4>0</vt:i4>
      </vt:variant>
      <vt:variant>
        <vt:i4>5</vt:i4>
      </vt:variant>
      <vt:variant>
        <vt:lpwstr/>
      </vt:variant>
      <vt:variant>
        <vt:lpwstr>_Toc432516214</vt:lpwstr>
      </vt:variant>
      <vt:variant>
        <vt:i4>1441845</vt:i4>
      </vt:variant>
      <vt:variant>
        <vt:i4>701</vt:i4>
      </vt:variant>
      <vt:variant>
        <vt:i4>0</vt:i4>
      </vt:variant>
      <vt:variant>
        <vt:i4>5</vt:i4>
      </vt:variant>
      <vt:variant>
        <vt:lpwstr/>
      </vt:variant>
      <vt:variant>
        <vt:lpwstr>_Toc432516213</vt:lpwstr>
      </vt:variant>
      <vt:variant>
        <vt:i4>1441845</vt:i4>
      </vt:variant>
      <vt:variant>
        <vt:i4>695</vt:i4>
      </vt:variant>
      <vt:variant>
        <vt:i4>0</vt:i4>
      </vt:variant>
      <vt:variant>
        <vt:i4>5</vt:i4>
      </vt:variant>
      <vt:variant>
        <vt:lpwstr/>
      </vt:variant>
      <vt:variant>
        <vt:lpwstr>_Toc432516212</vt:lpwstr>
      </vt:variant>
      <vt:variant>
        <vt:i4>1441845</vt:i4>
      </vt:variant>
      <vt:variant>
        <vt:i4>689</vt:i4>
      </vt:variant>
      <vt:variant>
        <vt:i4>0</vt:i4>
      </vt:variant>
      <vt:variant>
        <vt:i4>5</vt:i4>
      </vt:variant>
      <vt:variant>
        <vt:lpwstr/>
      </vt:variant>
      <vt:variant>
        <vt:lpwstr>_Toc432516211</vt:lpwstr>
      </vt:variant>
      <vt:variant>
        <vt:i4>1441845</vt:i4>
      </vt:variant>
      <vt:variant>
        <vt:i4>683</vt:i4>
      </vt:variant>
      <vt:variant>
        <vt:i4>0</vt:i4>
      </vt:variant>
      <vt:variant>
        <vt:i4>5</vt:i4>
      </vt:variant>
      <vt:variant>
        <vt:lpwstr/>
      </vt:variant>
      <vt:variant>
        <vt:lpwstr>_Toc432516210</vt:lpwstr>
      </vt:variant>
      <vt:variant>
        <vt:i4>1507381</vt:i4>
      </vt:variant>
      <vt:variant>
        <vt:i4>677</vt:i4>
      </vt:variant>
      <vt:variant>
        <vt:i4>0</vt:i4>
      </vt:variant>
      <vt:variant>
        <vt:i4>5</vt:i4>
      </vt:variant>
      <vt:variant>
        <vt:lpwstr/>
      </vt:variant>
      <vt:variant>
        <vt:lpwstr>_Toc432516209</vt:lpwstr>
      </vt:variant>
      <vt:variant>
        <vt:i4>1507381</vt:i4>
      </vt:variant>
      <vt:variant>
        <vt:i4>671</vt:i4>
      </vt:variant>
      <vt:variant>
        <vt:i4>0</vt:i4>
      </vt:variant>
      <vt:variant>
        <vt:i4>5</vt:i4>
      </vt:variant>
      <vt:variant>
        <vt:lpwstr/>
      </vt:variant>
      <vt:variant>
        <vt:lpwstr>_Toc432516208</vt:lpwstr>
      </vt:variant>
      <vt:variant>
        <vt:i4>1507381</vt:i4>
      </vt:variant>
      <vt:variant>
        <vt:i4>665</vt:i4>
      </vt:variant>
      <vt:variant>
        <vt:i4>0</vt:i4>
      </vt:variant>
      <vt:variant>
        <vt:i4>5</vt:i4>
      </vt:variant>
      <vt:variant>
        <vt:lpwstr/>
      </vt:variant>
      <vt:variant>
        <vt:lpwstr>_Toc432516207</vt:lpwstr>
      </vt:variant>
      <vt:variant>
        <vt:i4>1507381</vt:i4>
      </vt:variant>
      <vt:variant>
        <vt:i4>659</vt:i4>
      </vt:variant>
      <vt:variant>
        <vt:i4>0</vt:i4>
      </vt:variant>
      <vt:variant>
        <vt:i4>5</vt:i4>
      </vt:variant>
      <vt:variant>
        <vt:lpwstr/>
      </vt:variant>
      <vt:variant>
        <vt:lpwstr>_Toc432516206</vt:lpwstr>
      </vt:variant>
      <vt:variant>
        <vt:i4>1507381</vt:i4>
      </vt:variant>
      <vt:variant>
        <vt:i4>653</vt:i4>
      </vt:variant>
      <vt:variant>
        <vt:i4>0</vt:i4>
      </vt:variant>
      <vt:variant>
        <vt:i4>5</vt:i4>
      </vt:variant>
      <vt:variant>
        <vt:lpwstr/>
      </vt:variant>
      <vt:variant>
        <vt:lpwstr>_Toc432516205</vt:lpwstr>
      </vt:variant>
      <vt:variant>
        <vt:i4>1507381</vt:i4>
      </vt:variant>
      <vt:variant>
        <vt:i4>647</vt:i4>
      </vt:variant>
      <vt:variant>
        <vt:i4>0</vt:i4>
      </vt:variant>
      <vt:variant>
        <vt:i4>5</vt:i4>
      </vt:variant>
      <vt:variant>
        <vt:lpwstr/>
      </vt:variant>
      <vt:variant>
        <vt:lpwstr>_Toc432516204</vt:lpwstr>
      </vt:variant>
      <vt:variant>
        <vt:i4>1507381</vt:i4>
      </vt:variant>
      <vt:variant>
        <vt:i4>641</vt:i4>
      </vt:variant>
      <vt:variant>
        <vt:i4>0</vt:i4>
      </vt:variant>
      <vt:variant>
        <vt:i4>5</vt:i4>
      </vt:variant>
      <vt:variant>
        <vt:lpwstr/>
      </vt:variant>
      <vt:variant>
        <vt:lpwstr>_Toc432516203</vt:lpwstr>
      </vt:variant>
      <vt:variant>
        <vt:i4>1507381</vt:i4>
      </vt:variant>
      <vt:variant>
        <vt:i4>635</vt:i4>
      </vt:variant>
      <vt:variant>
        <vt:i4>0</vt:i4>
      </vt:variant>
      <vt:variant>
        <vt:i4>5</vt:i4>
      </vt:variant>
      <vt:variant>
        <vt:lpwstr/>
      </vt:variant>
      <vt:variant>
        <vt:lpwstr>_Toc432516202</vt:lpwstr>
      </vt:variant>
      <vt:variant>
        <vt:i4>1507381</vt:i4>
      </vt:variant>
      <vt:variant>
        <vt:i4>629</vt:i4>
      </vt:variant>
      <vt:variant>
        <vt:i4>0</vt:i4>
      </vt:variant>
      <vt:variant>
        <vt:i4>5</vt:i4>
      </vt:variant>
      <vt:variant>
        <vt:lpwstr/>
      </vt:variant>
      <vt:variant>
        <vt:lpwstr>_Toc432516201</vt:lpwstr>
      </vt:variant>
      <vt:variant>
        <vt:i4>1507381</vt:i4>
      </vt:variant>
      <vt:variant>
        <vt:i4>623</vt:i4>
      </vt:variant>
      <vt:variant>
        <vt:i4>0</vt:i4>
      </vt:variant>
      <vt:variant>
        <vt:i4>5</vt:i4>
      </vt:variant>
      <vt:variant>
        <vt:lpwstr/>
      </vt:variant>
      <vt:variant>
        <vt:lpwstr>_Toc432516200</vt:lpwstr>
      </vt:variant>
      <vt:variant>
        <vt:i4>1966134</vt:i4>
      </vt:variant>
      <vt:variant>
        <vt:i4>617</vt:i4>
      </vt:variant>
      <vt:variant>
        <vt:i4>0</vt:i4>
      </vt:variant>
      <vt:variant>
        <vt:i4>5</vt:i4>
      </vt:variant>
      <vt:variant>
        <vt:lpwstr/>
      </vt:variant>
      <vt:variant>
        <vt:lpwstr>_Toc432516199</vt:lpwstr>
      </vt:variant>
      <vt:variant>
        <vt:i4>1966134</vt:i4>
      </vt:variant>
      <vt:variant>
        <vt:i4>611</vt:i4>
      </vt:variant>
      <vt:variant>
        <vt:i4>0</vt:i4>
      </vt:variant>
      <vt:variant>
        <vt:i4>5</vt:i4>
      </vt:variant>
      <vt:variant>
        <vt:lpwstr/>
      </vt:variant>
      <vt:variant>
        <vt:lpwstr>_Toc432516198</vt:lpwstr>
      </vt:variant>
      <vt:variant>
        <vt:i4>1966134</vt:i4>
      </vt:variant>
      <vt:variant>
        <vt:i4>605</vt:i4>
      </vt:variant>
      <vt:variant>
        <vt:i4>0</vt:i4>
      </vt:variant>
      <vt:variant>
        <vt:i4>5</vt:i4>
      </vt:variant>
      <vt:variant>
        <vt:lpwstr/>
      </vt:variant>
      <vt:variant>
        <vt:lpwstr>_Toc432516197</vt:lpwstr>
      </vt:variant>
      <vt:variant>
        <vt:i4>1966134</vt:i4>
      </vt:variant>
      <vt:variant>
        <vt:i4>599</vt:i4>
      </vt:variant>
      <vt:variant>
        <vt:i4>0</vt:i4>
      </vt:variant>
      <vt:variant>
        <vt:i4>5</vt:i4>
      </vt:variant>
      <vt:variant>
        <vt:lpwstr/>
      </vt:variant>
      <vt:variant>
        <vt:lpwstr>_Toc432516196</vt:lpwstr>
      </vt:variant>
      <vt:variant>
        <vt:i4>1966134</vt:i4>
      </vt:variant>
      <vt:variant>
        <vt:i4>593</vt:i4>
      </vt:variant>
      <vt:variant>
        <vt:i4>0</vt:i4>
      </vt:variant>
      <vt:variant>
        <vt:i4>5</vt:i4>
      </vt:variant>
      <vt:variant>
        <vt:lpwstr/>
      </vt:variant>
      <vt:variant>
        <vt:lpwstr>_Toc432516195</vt:lpwstr>
      </vt:variant>
      <vt:variant>
        <vt:i4>1966134</vt:i4>
      </vt:variant>
      <vt:variant>
        <vt:i4>587</vt:i4>
      </vt:variant>
      <vt:variant>
        <vt:i4>0</vt:i4>
      </vt:variant>
      <vt:variant>
        <vt:i4>5</vt:i4>
      </vt:variant>
      <vt:variant>
        <vt:lpwstr/>
      </vt:variant>
      <vt:variant>
        <vt:lpwstr>_Toc432516194</vt:lpwstr>
      </vt:variant>
      <vt:variant>
        <vt:i4>1966134</vt:i4>
      </vt:variant>
      <vt:variant>
        <vt:i4>581</vt:i4>
      </vt:variant>
      <vt:variant>
        <vt:i4>0</vt:i4>
      </vt:variant>
      <vt:variant>
        <vt:i4>5</vt:i4>
      </vt:variant>
      <vt:variant>
        <vt:lpwstr/>
      </vt:variant>
      <vt:variant>
        <vt:lpwstr>_Toc432516193</vt:lpwstr>
      </vt:variant>
      <vt:variant>
        <vt:i4>1966134</vt:i4>
      </vt:variant>
      <vt:variant>
        <vt:i4>575</vt:i4>
      </vt:variant>
      <vt:variant>
        <vt:i4>0</vt:i4>
      </vt:variant>
      <vt:variant>
        <vt:i4>5</vt:i4>
      </vt:variant>
      <vt:variant>
        <vt:lpwstr/>
      </vt:variant>
      <vt:variant>
        <vt:lpwstr>_Toc432516192</vt:lpwstr>
      </vt:variant>
      <vt:variant>
        <vt:i4>1966134</vt:i4>
      </vt:variant>
      <vt:variant>
        <vt:i4>569</vt:i4>
      </vt:variant>
      <vt:variant>
        <vt:i4>0</vt:i4>
      </vt:variant>
      <vt:variant>
        <vt:i4>5</vt:i4>
      </vt:variant>
      <vt:variant>
        <vt:lpwstr/>
      </vt:variant>
      <vt:variant>
        <vt:lpwstr>_Toc432516191</vt:lpwstr>
      </vt:variant>
      <vt:variant>
        <vt:i4>1966134</vt:i4>
      </vt:variant>
      <vt:variant>
        <vt:i4>563</vt:i4>
      </vt:variant>
      <vt:variant>
        <vt:i4>0</vt:i4>
      </vt:variant>
      <vt:variant>
        <vt:i4>5</vt:i4>
      </vt:variant>
      <vt:variant>
        <vt:lpwstr/>
      </vt:variant>
      <vt:variant>
        <vt:lpwstr>_Toc432516190</vt:lpwstr>
      </vt:variant>
      <vt:variant>
        <vt:i4>2031670</vt:i4>
      </vt:variant>
      <vt:variant>
        <vt:i4>557</vt:i4>
      </vt:variant>
      <vt:variant>
        <vt:i4>0</vt:i4>
      </vt:variant>
      <vt:variant>
        <vt:i4>5</vt:i4>
      </vt:variant>
      <vt:variant>
        <vt:lpwstr/>
      </vt:variant>
      <vt:variant>
        <vt:lpwstr>_Toc432516189</vt:lpwstr>
      </vt:variant>
      <vt:variant>
        <vt:i4>2031670</vt:i4>
      </vt:variant>
      <vt:variant>
        <vt:i4>551</vt:i4>
      </vt:variant>
      <vt:variant>
        <vt:i4>0</vt:i4>
      </vt:variant>
      <vt:variant>
        <vt:i4>5</vt:i4>
      </vt:variant>
      <vt:variant>
        <vt:lpwstr/>
      </vt:variant>
      <vt:variant>
        <vt:lpwstr>_Toc432516188</vt:lpwstr>
      </vt:variant>
      <vt:variant>
        <vt:i4>2031670</vt:i4>
      </vt:variant>
      <vt:variant>
        <vt:i4>545</vt:i4>
      </vt:variant>
      <vt:variant>
        <vt:i4>0</vt:i4>
      </vt:variant>
      <vt:variant>
        <vt:i4>5</vt:i4>
      </vt:variant>
      <vt:variant>
        <vt:lpwstr/>
      </vt:variant>
      <vt:variant>
        <vt:lpwstr>_Toc432516187</vt:lpwstr>
      </vt:variant>
      <vt:variant>
        <vt:i4>2031670</vt:i4>
      </vt:variant>
      <vt:variant>
        <vt:i4>539</vt:i4>
      </vt:variant>
      <vt:variant>
        <vt:i4>0</vt:i4>
      </vt:variant>
      <vt:variant>
        <vt:i4>5</vt:i4>
      </vt:variant>
      <vt:variant>
        <vt:lpwstr/>
      </vt:variant>
      <vt:variant>
        <vt:lpwstr>_Toc432516186</vt:lpwstr>
      </vt:variant>
      <vt:variant>
        <vt:i4>2031670</vt:i4>
      </vt:variant>
      <vt:variant>
        <vt:i4>533</vt:i4>
      </vt:variant>
      <vt:variant>
        <vt:i4>0</vt:i4>
      </vt:variant>
      <vt:variant>
        <vt:i4>5</vt:i4>
      </vt:variant>
      <vt:variant>
        <vt:lpwstr/>
      </vt:variant>
      <vt:variant>
        <vt:lpwstr>_Toc432516184</vt:lpwstr>
      </vt:variant>
      <vt:variant>
        <vt:i4>2031670</vt:i4>
      </vt:variant>
      <vt:variant>
        <vt:i4>527</vt:i4>
      </vt:variant>
      <vt:variant>
        <vt:i4>0</vt:i4>
      </vt:variant>
      <vt:variant>
        <vt:i4>5</vt:i4>
      </vt:variant>
      <vt:variant>
        <vt:lpwstr/>
      </vt:variant>
      <vt:variant>
        <vt:lpwstr>_Toc432516183</vt:lpwstr>
      </vt:variant>
      <vt:variant>
        <vt:i4>2031670</vt:i4>
      </vt:variant>
      <vt:variant>
        <vt:i4>521</vt:i4>
      </vt:variant>
      <vt:variant>
        <vt:i4>0</vt:i4>
      </vt:variant>
      <vt:variant>
        <vt:i4>5</vt:i4>
      </vt:variant>
      <vt:variant>
        <vt:lpwstr/>
      </vt:variant>
      <vt:variant>
        <vt:lpwstr>_Toc432516182</vt:lpwstr>
      </vt:variant>
      <vt:variant>
        <vt:i4>2031670</vt:i4>
      </vt:variant>
      <vt:variant>
        <vt:i4>515</vt:i4>
      </vt:variant>
      <vt:variant>
        <vt:i4>0</vt:i4>
      </vt:variant>
      <vt:variant>
        <vt:i4>5</vt:i4>
      </vt:variant>
      <vt:variant>
        <vt:lpwstr/>
      </vt:variant>
      <vt:variant>
        <vt:lpwstr>_Toc432516181</vt:lpwstr>
      </vt:variant>
      <vt:variant>
        <vt:i4>2031670</vt:i4>
      </vt:variant>
      <vt:variant>
        <vt:i4>509</vt:i4>
      </vt:variant>
      <vt:variant>
        <vt:i4>0</vt:i4>
      </vt:variant>
      <vt:variant>
        <vt:i4>5</vt:i4>
      </vt:variant>
      <vt:variant>
        <vt:lpwstr/>
      </vt:variant>
      <vt:variant>
        <vt:lpwstr>_Toc432516180</vt:lpwstr>
      </vt:variant>
      <vt:variant>
        <vt:i4>1048630</vt:i4>
      </vt:variant>
      <vt:variant>
        <vt:i4>503</vt:i4>
      </vt:variant>
      <vt:variant>
        <vt:i4>0</vt:i4>
      </vt:variant>
      <vt:variant>
        <vt:i4>5</vt:i4>
      </vt:variant>
      <vt:variant>
        <vt:lpwstr/>
      </vt:variant>
      <vt:variant>
        <vt:lpwstr>_Toc432516179</vt:lpwstr>
      </vt:variant>
      <vt:variant>
        <vt:i4>1048630</vt:i4>
      </vt:variant>
      <vt:variant>
        <vt:i4>497</vt:i4>
      </vt:variant>
      <vt:variant>
        <vt:i4>0</vt:i4>
      </vt:variant>
      <vt:variant>
        <vt:i4>5</vt:i4>
      </vt:variant>
      <vt:variant>
        <vt:lpwstr/>
      </vt:variant>
      <vt:variant>
        <vt:lpwstr>_Toc432516178</vt:lpwstr>
      </vt:variant>
      <vt:variant>
        <vt:i4>1048630</vt:i4>
      </vt:variant>
      <vt:variant>
        <vt:i4>491</vt:i4>
      </vt:variant>
      <vt:variant>
        <vt:i4>0</vt:i4>
      </vt:variant>
      <vt:variant>
        <vt:i4>5</vt:i4>
      </vt:variant>
      <vt:variant>
        <vt:lpwstr/>
      </vt:variant>
      <vt:variant>
        <vt:lpwstr>_Toc432516177</vt:lpwstr>
      </vt:variant>
      <vt:variant>
        <vt:i4>1048630</vt:i4>
      </vt:variant>
      <vt:variant>
        <vt:i4>485</vt:i4>
      </vt:variant>
      <vt:variant>
        <vt:i4>0</vt:i4>
      </vt:variant>
      <vt:variant>
        <vt:i4>5</vt:i4>
      </vt:variant>
      <vt:variant>
        <vt:lpwstr/>
      </vt:variant>
      <vt:variant>
        <vt:lpwstr>_Toc432516176</vt:lpwstr>
      </vt:variant>
      <vt:variant>
        <vt:i4>1048630</vt:i4>
      </vt:variant>
      <vt:variant>
        <vt:i4>479</vt:i4>
      </vt:variant>
      <vt:variant>
        <vt:i4>0</vt:i4>
      </vt:variant>
      <vt:variant>
        <vt:i4>5</vt:i4>
      </vt:variant>
      <vt:variant>
        <vt:lpwstr/>
      </vt:variant>
      <vt:variant>
        <vt:lpwstr>_Toc432516175</vt:lpwstr>
      </vt:variant>
      <vt:variant>
        <vt:i4>1048630</vt:i4>
      </vt:variant>
      <vt:variant>
        <vt:i4>473</vt:i4>
      </vt:variant>
      <vt:variant>
        <vt:i4>0</vt:i4>
      </vt:variant>
      <vt:variant>
        <vt:i4>5</vt:i4>
      </vt:variant>
      <vt:variant>
        <vt:lpwstr/>
      </vt:variant>
      <vt:variant>
        <vt:lpwstr>_Toc432516173</vt:lpwstr>
      </vt:variant>
      <vt:variant>
        <vt:i4>1048630</vt:i4>
      </vt:variant>
      <vt:variant>
        <vt:i4>467</vt:i4>
      </vt:variant>
      <vt:variant>
        <vt:i4>0</vt:i4>
      </vt:variant>
      <vt:variant>
        <vt:i4>5</vt:i4>
      </vt:variant>
      <vt:variant>
        <vt:lpwstr/>
      </vt:variant>
      <vt:variant>
        <vt:lpwstr>_Toc432516172</vt:lpwstr>
      </vt:variant>
      <vt:variant>
        <vt:i4>1048630</vt:i4>
      </vt:variant>
      <vt:variant>
        <vt:i4>461</vt:i4>
      </vt:variant>
      <vt:variant>
        <vt:i4>0</vt:i4>
      </vt:variant>
      <vt:variant>
        <vt:i4>5</vt:i4>
      </vt:variant>
      <vt:variant>
        <vt:lpwstr/>
      </vt:variant>
      <vt:variant>
        <vt:lpwstr>_Toc432516171</vt:lpwstr>
      </vt:variant>
      <vt:variant>
        <vt:i4>1048630</vt:i4>
      </vt:variant>
      <vt:variant>
        <vt:i4>455</vt:i4>
      </vt:variant>
      <vt:variant>
        <vt:i4>0</vt:i4>
      </vt:variant>
      <vt:variant>
        <vt:i4>5</vt:i4>
      </vt:variant>
      <vt:variant>
        <vt:lpwstr/>
      </vt:variant>
      <vt:variant>
        <vt:lpwstr>_Toc432516170</vt:lpwstr>
      </vt:variant>
      <vt:variant>
        <vt:i4>1114166</vt:i4>
      </vt:variant>
      <vt:variant>
        <vt:i4>449</vt:i4>
      </vt:variant>
      <vt:variant>
        <vt:i4>0</vt:i4>
      </vt:variant>
      <vt:variant>
        <vt:i4>5</vt:i4>
      </vt:variant>
      <vt:variant>
        <vt:lpwstr/>
      </vt:variant>
      <vt:variant>
        <vt:lpwstr>_Toc432516169</vt:lpwstr>
      </vt:variant>
      <vt:variant>
        <vt:i4>1114166</vt:i4>
      </vt:variant>
      <vt:variant>
        <vt:i4>443</vt:i4>
      </vt:variant>
      <vt:variant>
        <vt:i4>0</vt:i4>
      </vt:variant>
      <vt:variant>
        <vt:i4>5</vt:i4>
      </vt:variant>
      <vt:variant>
        <vt:lpwstr/>
      </vt:variant>
      <vt:variant>
        <vt:lpwstr>_Toc432516168</vt:lpwstr>
      </vt:variant>
      <vt:variant>
        <vt:i4>1114166</vt:i4>
      </vt:variant>
      <vt:variant>
        <vt:i4>437</vt:i4>
      </vt:variant>
      <vt:variant>
        <vt:i4>0</vt:i4>
      </vt:variant>
      <vt:variant>
        <vt:i4>5</vt:i4>
      </vt:variant>
      <vt:variant>
        <vt:lpwstr/>
      </vt:variant>
      <vt:variant>
        <vt:lpwstr>_Toc432516167</vt:lpwstr>
      </vt:variant>
      <vt:variant>
        <vt:i4>1114166</vt:i4>
      </vt:variant>
      <vt:variant>
        <vt:i4>431</vt:i4>
      </vt:variant>
      <vt:variant>
        <vt:i4>0</vt:i4>
      </vt:variant>
      <vt:variant>
        <vt:i4>5</vt:i4>
      </vt:variant>
      <vt:variant>
        <vt:lpwstr/>
      </vt:variant>
      <vt:variant>
        <vt:lpwstr>_Toc432516165</vt:lpwstr>
      </vt:variant>
      <vt:variant>
        <vt:i4>1114166</vt:i4>
      </vt:variant>
      <vt:variant>
        <vt:i4>425</vt:i4>
      </vt:variant>
      <vt:variant>
        <vt:i4>0</vt:i4>
      </vt:variant>
      <vt:variant>
        <vt:i4>5</vt:i4>
      </vt:variant>
      <vt:variant>
        <vt:lpwstr/>
      </vt:variant>
      <vt:variant>
        <vt:lpwstr>_Toc432516164</vt:lpwstr>
      </vt:variant>
      <vt:variant>
        <vt:i4>1114166</vt:i4>
      </vt:variant>
      <vt:variant>
        <vt:i4>419</vt:i4>
      </vt:variant>
      <vt:variant>
        <vt:i4>0</vt:i4>
      </vt:variant>
      <vt:variant>
        <vt:i4>5</vt:i4>
      </vt:variant>
      <vt:variant>
        <vt:lpwstr/>
      </vt:variant>
      <vt:variant>
        <vt:lpwstr>_Toc432516163</vt:lpwstr>
      </vt:variant>
      <vt:variant>
        <vt:i4>1114166</vt:i4>
      </vt:variant>
      <vt:variant>
        <vt:i4>413</vt:i4>
      </vt:variant>
      <vt:variant>
        <vt:i4>0</vt:i4>
      </vt:variant>
      <vt:variant>
        <vt:i4>5</vt:i4>
      </vt:variant>
      <vt:variant>
        <vt:lpwstr/>
      </vt:variant>
      <vt:variant>
        <vt:lpwstr>_Toc432516162</vt:lpwstr>
      </vt:variant>
      <vt:variant>
        <vt:i4>1114166</vt:i4>
      </vt:variant>
      <vt:variant>
        <vt:i4>407</vt:i4>
      </vt:variant>
      <vt:variant>
        <vt:i4>0</vt:i4>
      </vt:variant>
      <vt:variant>
        <vt:i4>5</vt:i4>
      </vt:variant>
      <vt:variant>
        <vt:lpwstr/>
      </vt:variant>
      <vt:variant>
        <vt:lpwstr>_Toc432516161</vt:lpwstr>
      </vt:variant>
      <vt:variant>
        <vt:i4>1114166</vt:i4>
      </vt:variant>
      <vt:variant>
        <vt:i4>401</vt:i4>
      </vt:variant>
      <vt:variant>
        <vt:i4>0</vt:i4>
      </vt:variant>
      <vt:variant>
        <vt:i4>5</vt:i4>
      </vt:variant>
      <vt:variant>
        <vt:lpwstr/>
      </vt:variant>
      <vt:variant>
        <vt:lpwstr>_Toc432516160</vt:lpwstr>
      </vt:variant>
      <vt:variant>
        <vt:i4>1179702</vt:i4>
      </vt:variant>
      <vt:variant>
        <vt:i4>395</vt:i4>
      </vt:variant>
      <vt:variant>
        <vt:i4>0</vt:i4>
      </vt:variant>
      <vt:variant>
        <vt:i4>5</vt:i4>
      </vt:variant>
      <vt:variant>
        <vt:lpwstr/>
      </vt:variant>
      <vt:variant>
        <vt:lpwstr>_Toc432516159</vt:lpwstr>
      </vt:variant>
      <vt:variant>
        <vt:i4>1179702</vt:i4>
      </vt:variant>
      <vt:variant>
        <vt:i4>389</vt:i4>
      </vt:variant>
      <vt:variant>
        <vt:i4>0</vt:i4>
      </vt:variant>
      <vt:variant>
        <vt:i4>5</vt:i4>
      </vt:variant>
      <vt:variant>
        <vt:lpwstr/>
      </vt:variant>
      <vt:variant>
        <vt:lpwstr>_Toc432516158</vt:lpwstr>
      </vt:variant>
      <vt:variant>
        <vt:i4>1179702</vt:i4>
      </vt:variant>
      <vt:variant>
        <vt:i4>383</vt:i4>
      </vt:variant>
      <vt:variant>
        <vt:i4>0</vt:i4>
      </vt:variant>
      <vt:variant>
        <vt:i4>5</vt:i4>
      </vt:variant>
      <vt:variant>
        <vt:lpwstr/>
      </vt:variant>
      <vt:variant>
        <vt:lpwstr>_Toc432516157</vt:lpwstr>
      </vt:variant>
      <vt:variant>
        <vt:i4>1179702</vt:i4>
      </vt:variant>
      <vt:variant>
        <vt:i4>377</vt:i4>
      </vt:variant>
      <vt:variant>
        <vt:i4>0</vt:i4>
      </vt:variant>
      <vt:variant>
        <vt:i4>5</vt:i4>
      </vt:variant>
      <vt:variant>
        <vt:lpwstr/>
      </vt:variant>
      <vt:variant>
        <vt:lpwstr>_Toc432516156</vt:lpwstr>
      </vt:variant>
      <vt:variant>
        <vt:i4>1179702</vt:i4>
      </vt:variant>
      <vt:variant>
        <vt:i4>371</vt:i4>
      </vt:variant>
      <vt:variant>
        <vt:i4>0</vt:i4>
      </vt:variant>
      <vt:variant>
        <vt:i4>5</vt:i4>
      </vt:variant>
      <vt:variant>
        <vt:lpwstr/>
      </vt:variant>
      <vt:variant>
        <vt:lpwstr>_Toc432516155</vt:lpwstr>
      </vt:variant>
      <vt:variant>
        <vt:i4>1179702</vt:i4>
      </vt:variant>
      <vt:variant>
        <vt:i4>365</vt:i4>
      </vt:variant>
      <vt:variant>
        <vt:i4>0</vt:i4>
      </vt:variant>
      <vt:variant>
        <vt:i4>5</vt:i4>
      </vt:variant>
      <vt:variant>
        <vt:lpwstr/>
      </vt:variant>
      <vt:variant>
        <vt:lpwstr>_Toc432516154</vt:lpwstr>
      </vt:variant>
      <vt:variant>
        <vt:i4>1179702</vt:i4>
      </vt:variant>
      <vt:variant>
        <vt:i4>359</vt:i4>
      </vt:variant>
      <vt:variant>
        <vt:i4>0</vt:i4>
      </vt:variant>
      <vt:variant>
        <vt:i4>5</vt:i4>
      </vt:variant>
      <vt:variant>
        <vt:lpwstr/>
      </vt:variant>
      <vt:variant>
        <vt:lpwstr>_Toc432516153</vt:lpwstr>
      </vt:variant>
      <vt:variant>
        <vt:i4>1179702</vt:i4>
      </vt:variant>
      <vt:variant>
        <vt:i4>353</vt:i4>
      </vt:variant>
      <vt:variant>
        <vt:i4>0</vt:i4>
      </vt:variant>
      <vt:variant>
        <vt:i4>5</vt:i4>
      </vt:variant>
      <vt:variant>
        <vt:lpwstr/>
      </vt:variant>
      <vt:variant>
        <vt:lpwstr>_Toc432516152</vt:lpwstr>
      </vt:variant>
      <vt:variant>
        <vt:i4>1179702</vt:i4>
      </vt:variant>
      <vt:variant>
        <vt:i4>347</vt:i4>
      </vt:variant>
      <vt:variant>
        <vt:i4>0</vt:i4>
      </vt:variant>
      <vt:variant>
        <vt:i4>5</vt:i4>
      </vt:variant>
      <vt:variant>
        <vt:lpwstr/>
      </vt:variant>
      <vt:variant>
        <vt:lpwstr>_Toc432516151</vt:lpwstr>
      </vt:variant>
      <vt:variant>
        <vt:i4>1179702</vt:i4>
      </vt:variant>
      <vt:variant>
        <vt:i4>341</vt:i4>
      </vt:variant>
      <vt:variant>
        <vt:i4>0</vt:i4>
      </vt:variant>
      <vt:variant>
        <vt:i4>5</vt:i4>
      </vt:variant>
      <vt:variant>
        <vt:lpwstr/>
      </vt:variant>
      <vt:variant>
        <vt:lpwstr>_Toc432516150</vt:lpwstr>
      </vt:variant>
      <vt:variant>
        <vt:i4>1245238</vt:i4>
      </vt:variant>
      <vt:variant>
        <vt:i4>335</vt:i4>
      </vt:variant>
      <vt:variant>
        <vt:i4>0</vt:i4>
      </vt:variant>
      <vt:variant>
        <vt:i4>5</vt:i4>
      </vt:variant>
      <vt:variant>
        <vt:lpwstr/>
      </vt:variant>
      <vt:variant>
        <vt:lpwstr>_Toc432516149</vt:lpwstr>
      </vt:variant>
      <vt:variant>
        <vt:i4>1245238</vt:i4>
      </vt:variant>
      <vt:variant>
        <vt:i4>329</vt:i4>
      </vt:variant>
      <vt:variant>
        <vt:i4>0</vt:i4>
      </vt:variant>
      <vt:variant>
        <vt:i4>5</vt:i4>
      </vt:variant>
      <vt:variant>
        <vt:lpwstr/>
      </vt:variant>
      <vt:variant>
        <vt:lpwstr>_Toc432516148</vt:lpwstr>
      </vt:variant>
      <vt:variant>
        <vt:i4>1245238</vt:i4>
      </vt:variant>
      <vt:variant>
        <vt:i4>323</vt:i4>
      </vt:variant>
      <vt:variant>
        <vt:i4>0</vt:i4>
      </vt:variant>
      <vt:variant>
        <vt:i4>5</vt:i4>
      </vt:variant>
      <vt:variant>
        <vt:lpwstr/>
      </vt:variant>
      <vt:variant>
        <vt:lpwstr>_Toc432516147</vt:lpwstr>
      </vt:variant>
      <vt:variant>
        <vt:i4>1245238</vt:i4>
      </vt:variant>
      <vt:variant>
        <vt:i4>317</vt:i4>
      </vt:variant>
      <vt:variant>
        <vt:i4>0</vt:i4>
      </vt:variant>
      <vt:variant>
        <vt:i4>5</vt:i4>
      </vt:variant>
      <vt:variant>
        <vt:lpwstr/>
      </vt:variant>
      <vt:variant>
        <vt:lpwstr>_Toc432516146</vt:lpwstr>
      </vt:variant>
      <vt:variant>
        <vt:i4>1245238</vt:i4>
      </vt:variant>
      <vt:variant>
        <vt:i4>311</vt:i4>
      </vt:variant>
      <vt:variant>
        <vt:i4>0</vt:i4>
      </vt:variant>
      <vt:variant>
        <vt:i4>5</vt:i4>
      </vt:variant>
      <vt:variant>
        <vt:lpwstr/>
      </vt:variant>
      <vt:variant>
        <vt:lpwstr>_Toc432516145</vt:lpwstr>
      </vt:variant>
      <vt:variant>
        <vt:i4>1245238</vt:i4>
      </vt:variant>
      <vt:variant>
        <vt:i4>305</vt:i4>
      </vt:variant>
      <vt:variant>
        <vt:i4>0</vt:i4>
      </vt:variant>
      <vt:variant>
        <vt:i4>5</vt:i4>
      </vt:variant>
      <vt:variant>
        <vt:lpwstr/>
      </vt:variant>
      <vt:variant>
        <vt:lpwstr>_Toc432516144</vt:lpwstr>
      </vt:variant>
      <vt:variant>
        <vt:i4>1245238</vt:i4>
      </vt:variant>
      <vt:variant>
        <vt:i4>299</vt:i4>
      </vt:variant>
      <vt:variant>
        <vt:i4>0</vt:i4>
      </vt:variant>
      <vt:variant>
        <vt:i4>5</vt:i4>
      </vt:variant>
      <vt:variant>
        <vt:lpwstr/>
      </vt:variant>
      <vt:variant>
        <vt:lpwstr>_Toc432516143</vt:lpwstr>
      </vt:variant>
      <vt:variant>
        <vt:i4>1245238</vt:i4>
      </vt:variant>
      <vt:variant>
        <vt:i4>293</vt:i4>
      </vt:variant>
      <vt:variant>
        <vt:i4>0</vt:i4>
      </vt:variant>
      <vt:variant>
        <vt:i4>5</vt:i4>
      </vt:variant>
      <vt:variant>
        <vt:lpwstr/>
      </vt:variant>
      <vt:variant>
        <vt:lpwstr>_Toc432516142</vt:lpwstr>
      </vt:variant>
      <vt:variant>
        <vt:i4>1245238</vt:i4>
      </vt:variant>
      <vt:variant>
        <vt:i4>287</vt:i4>
      </vt:variant>
      <vt:variant>
        <vt:i4>0</vt:i4>
      </vt:variant>
      <vt:variant>
        <vt:i4>5</vt:i4>
      </vt:variant>
      <vt:variant>
        <vt:lpwstr/>
      </vt:variant>
      <vt:variant>
        <vt:lpwstr>_Toc432516141</vt:lpwstr>
      </vt:variant>
      <vt:variant>
        <vt:i4>1245238</vt:i4>
      </vt:variant>
      <vt:variant>
        <vt:i4>281</vt:i4>
      </vt:variant>
      <vt:variant>
        <vt:i4>0</vt:i4>
      </vt:variant>
      <vt:variant>
        <vt:i4>5</vt:i4>
      </vt:variant>
      <vt:variant>
        <vt:lpwstr/>
      </vt:variant>
      <vt:variant>
        <vt:lpwstr>_Toc432516140</vt:lpwstr>
      </vt:variant>
      <vt:variant>
        <vt:i4>1310774</vt:i4>
      </vt:variant>
      <vt:variant>
        <vt:i4>275</vt:i4>
      </vt:variant>
      <vt:variant>
        <vt:i4>0</vt:i4>
      </vt:variant>
      <vt:variant>
        <vt:i4>5</vt:i4>
      </vt:variant>
      <vt:variant>
        <vt:lpwstr/>
      </vt:variant>
      <vt:variant>
        <vt:lpwstr>_Toc432516139</vt:lpwstr>
      </vt:variant>
      <vt:variant>
        <vt:i4>1310774</vt:i4>
      </vt:variant>
      <vt:variant>
        <vt:i4>269</vt:i4>
      </vt:variant>
      <vt:variant>
        <vt:i4>0</vt:i4>
      </vt:variant>
      <vt:variant>
        <vt:i4>5</vt:i4>
      </vt:variant>
      <vt:variant>
        <vt:lpwstr/>
      </vt:variant>
      <vt:variant>
        <vt:lpwstr>_Toc432516138</vt:lpwstr>
      </vt:variant>
      <vt:variant>
        <vt:i4>1310774</vt:i4>
      </vt:variant>
      <vt:variant>
        <vt:i4>263</vt:i4>
      </vt:variant>
      <vt:variant>
        <vt:i4>0</vt:i4>
      </vt:variant>
      <vt:variant>
        <vt:i4>5</vt:i4>
      </vt:variant>
      <vt:variant>
        <vt:lpwstr/>
      </vt:variant>
      <vt:variant>
        <vt:lpwstr>_Toc432516137</vt:lpwstr>
      </vt:variant>
      <vt:variant>
        <vt:i4>1310774</vt:i4>
      </vt:variant>
      <vt:variant>
        <vt:i4>257</vt:i4>
      </vt:variant>
      <vt:variant>
        <vt:i4>0</vt:i4>
      </vt:variant>
      <vt:variant>
        <vt:i4>5</vt:i4>
      </vt:variant>
      <vt:variant>
        <vt:lpwstr/>
      </vt:variant>
      <vt:variant>
        <vt:lpwstr>_Toc432516136</vt:lpwstr>
      </vt:variant>
      <vt:variant>
        <vt:i4>1310774</vt:i4>
      </vt:variant>
      <vt:variant>
        <vt:i4>251</vt:i4>
      </vt:variant>
      <vt:variant>
        <vt:i4>0</vt:i4>
      </vt:variant>
      <vt:variant>
        <vt:i4>5</vt:i4>
      </vt:variant>
      <vt:variant>
        <vt:lpwstr/>
      </vt:variant>
      <vt:variant>
        <vt:lpwstr>_Toc432516135</vt:lpwstr>
      </vt:variant>
      <vt:variant>
        <vt:i4>1310774</vt:i4>
      </vt:variant>
      <vt:variant>
        <vt:i4>245</vt:i4>
      </vt:variant>
      <vt:variant>
        <vt:i4>0</vt:i4>
      </vt:variant>
      <vt:variant>
        <vt:i4>5</vt:i4>
      </vt:variant>
      <vt:variant>
        <vt:lpwstr/>
      </vt:variant>
      <vt:variant>
        <vt:lpwstr>_Toc432516134</vt:lpwstr>
      </vt:variant>
      <vt:variant>
        <vt:i4>1310774</vt:i4>
      </vt:variant>
      <vt:variant>
        <vt:i4>239</vt:i4>
      </vt:variant>
      <vt:variant>
        <vt:i4>0</vt:i4>
      </vt:variant>
      <vt:variant>
        <vt:i4>5</vt:i4>
      </vt:variant>
      <vt:variant>
        <vt:lpwstr/>
      </vt:variant>
      <vt:variant>
        <vt:lpwstr>_Toc432516133</vt:lpwstr>
      </vt:variant>
      <vt:variant>
        <vt:i4>1310774</vt:i4>
      </vt:variant>
      <vt:variant>
        <vt:i4>233</vt:i4>
      </vt:variant>
      <vt:variant>
        <vt:i4>0</vt:i4>
      </vt:variant>
      <vt:variant>
        <vt:i4>5</vt:i4>
      </vt:variant>
      <vt:variant>
        <vt:lpwstr/>
      </vt:variant>
      <vt:variant>
        <vt:lpwstr>_Toc432516132</vt:lpwstr>
      </vt:variant>
      <vt:variant>
        <vt:i4>1310774</vt:i4>
      </vt:variant>
      <vt:variant>
        <vt:i4>227</vt:i4>
      </vt:variant>
      <vt:variant>
        <vt:i4>0</vt:i4>
      </vt:variant>
      <vt:variant>
        <vt:i4>5</vt:i4>
      </vt:variant>
      <vt:variant>
        <vt:lpwstr/>
      </vt:variant>
      <vt:variant>
        <vt:lpwstr>_Toc432516131</vt:lpwstr>
      </vt:variant>
      <vt:variant>
        <vt:i4>1310774</vt:i4>
      </vt:variant>
      <vt:variant>
        <vt:i4>221</vt:i4>
      </vt:variant>
      <vt:variant>
        <vt:i4>0</vt:i4>
      </vt:variant>
      <vt:variant>
        <vt:i4>5</vt:i4>
      </vt:variant>
      <vt:variant>
        <vt:lpwstr/>
      </vt:variant>
      <vt:variant>
        <vt:lpwstr>_Toc432516130</vt:lpwstr>
      </vt:variant>
      <vt:variant>
        <vt:i4>1376310</vt:i4>
      </vt:variant>
      <vt:variant>
        <vt:i4>215</vt:i4>
      </vt:variant>
      <vt:variant>
        <vt:i4>0</vt:i4>
      </vt:variant>
      <vt:variant>
        <vt:i4>5</vt:i4>
      </vt:variant>
      <vt:variant>
        <vt:lpwstr/>
      </vt:variant>
      <vt:variant>
        <vt:lpwstr>_Toc432516129</vt:lpwstr>
      </vt:variant>
      <vt:variant>
        <vt:i4>1376310</vt:i4>
      </vt:variant>
      <vt:variant>
        <vt:i4>209</vt:i4>
      </vt:variant>
      <vt:variant>
        <vt:i4>0</vt:i4>
      </vt:variant>
      <vt:variant>
        <vt:i4>5</vt:i4>
      </vt:variant>
      <vt:variant>
        <vt:lpwstr/>
      </vt:variant>
      <vt:variant>
        <vt:lpwstr>_Toc432516128</vt:lpwstr>
      </vt:variant>
      <vt:variant>
        <vt:i4>1376310</vt:i4>
      </vt:variant>
      <vt:variant>
        <vt:i4>203</vt:i4>
      </vt:variant>
      <vt:variant>
        <vt:i4>0</vt:i4>
      </vt:variant>
      <vt:variant>
        <vt:i4>5</vt:i4>
      </vt:variant>
      <vt:variant>
        <vt:lpwstr/>
      </vt:variant>
      <vt:variant>
        <vt:lpwstr>_Toc432516127</vt:lpwstr>
      </vt:variant>
      <vt:variant>
        <vt:i4>1376310</vt:i4>
      </vt:variant>
      <vt:variant>
        <vt:i4>197</vt:i4>
      </vt:variant>
      <vt:variant>
        <vt:i4>0</vt:i4>
      </vt:variant>
      <vt:variant>
        <vt:i4>5</vt:i4>
      </vt:variant>
      <vt:variant>
        <vt:lpwstr/>
      </vt:variant>
      <vt:variant>
        <vt:lpwstr>_Toc432516126</vt:lpwstr>
      </vt:variant>
      <vt:variant>
        <vt:i4>1376310</vt:i4>
      </vt:variant>
      <vt:variant>
        <vt:i4>191</vt:i4>
      </vt:variant>
      <vt:variant>
        <vt:i4>0</vt:i4>
      </vt:variant>
      <vt:variant>
        <vt:i4>5</vt:i4>
      </vt:variant>
      <vt:variant>
        <vt:lpwstr/>
      </vt:variant>
      <vt:variant>
        <vt:lpwstr>_Toc432516125</vt:lpwstr>
      </vt:variant>
      <vt:variant>
        <vt:i4>1376310</vt:i4>
      </vt:variant>
      <vt:variant>
        <vt:i4>185</vt:i4>
      </vt:variant>
      <vt:variant>
        <vt:i4>0</vt:i4>
      </vt:variant>
      <vt:variant>
        <vt:i4>5</vt:i4>
      </vt:variant>
      <vt:variant>
        <vt:lpwstr/>
      </vt:variant>
      <vt:variant>
        <vt:lpwstr>_Toc432516124</vt:lpwstr>
      </vt:variant>
      <vt:variant>
        <vt:i4>1376310</vt:i4>
      </vt:variant>
      <vt:variant>
        <vt:i4>179</vt:i4>
      </vt:variant>
      <vt:variant>
        <vt:i4>0</vt:i4>
      </vt:variant>
      <vt:variant>
        <vt:i4>5</vt:i4>
      </vt:variant>
      <vt:variant>
        <vt:lpwstr/>
      </vt:variant>
      <vt:variant>
        <vt:lpwstr>_Toc432516123</vt:lpwstr>
      </vt:variant>
      <vt:variant>
        <vt:i4>1376310</vt:i4>
      </vt:variant>
      <vt:variant>
        <vt:i4>173</vt:i4>
      </vt:variant>
      <vt:variant>
        <vt:i4>0</vt:i4>
      </vt:variant>
      <vt:variant>
        <vt:i4>5</vt:i4>
      </vt:variant>
      <vt:variant>
        <vt:lpwstr/>
      </vt:variant>
      <vt:variant>
        <vt:lpwstr>_Toc432516122</vt:lpwstr>
      </vt:variant>
      <vt:variant>
        <vt:i4>1376310</vt:i4>
      </vt:variant>
      <vt:variant>
        <vt:i4>167</vt:i4>
      </vt:variant>
      <vt:variant>
        <vt:i4>0</vt:i4>
      </vt:variant>
      <vt:variant>
        <vt:i4>5</vt:i4>
      </vt:variant>
      <vt:variant>
        <vt:lpwstr/>
      </vt:variant>
      <vt:variant>
        <vt:lpwstr>_Toc432516121</vt:lpwstr>
      </vt:variant>
      <vt:variant>
        <vt:i4>1376310</vt:i4>
      </vt:variant>
      <vt:variant>
        <vt:i4>161</vt:i4>
      </vt:variant>
      <vt:variant>
        <vt:i4>0</vt:i4>
      </vt:variant>
      <vt:variant>
        <vt:i4>5</vt:i4>
      </vt:variant>
      <vt:variant>
        <vt:lpwstr/>
      </vt:variant>
      <vt:variant>
        <vt:lpwstr>_Toc432516120</vt:lpwstr>
      </vt:variant>
      <vt:variant>
        <vt:i4>1441846</vt:i4>
      </vt:variant>
      <vt:variant>
        <vt:i4>155</vt:i4>
      </vt:variant>
      <vt:variant>
        <vt:i4>0</vt:i4>
      </vt:variant>
      <vt:variant>
        <vt:i4>5</vt:i4>
      </vt:variant>
      <vt:variant>
        <vt:lpwstr/>
      </vt:variant>
      <vt:variant>
        <vt:lpwstr>_Toc432516119</vt:lpwstr>
      </vt:variant>
      <vt:variant>
        <vt:i4>1441846</vt:i4>
      </vt:variant>
      <vt:variant>
        <vt:i4>149</vt:i4>
      </vt:variant>
      <vt:variant>
        <vt:i4>0</vt:i4>
      </vt:variant>
      <vt:variant>
        <vt:i4>5</vt:i4>
      </vt:variant>
      <vt:variant>
        <vt:lpwstr/>
      </vt:variant>
      <vt:variant>
        <vt:lpwstr>_Toc432516118</vt:lpwstr>
      </vt:variant>
      <vt:variant>
        <vt:i4>1441846</vt:i4>
      </vt:variant>
      <vt:variant>
        <vt:i4>143</vt:i4>
      </vt:variant>
      <vt:variant>
        <vt:i4>0</vt:i4>
      </vt:variant>
      <vt:variant>
        <vt:i4>5</vt:i4>
      </vt:variant>
      <vt:variant>
        <vt:lpwstr/>
      </vt:variant>
      <vt:variant>
        <vt:lpwstr>_Toc432516117</vt:lpwstr>
      </vt:variant>
      <vt:variant>
        <vt:i4>1441846</vt:i4>
      </vt:variant>
      <vt:variant>
        <vt:i4>137</vt:i4>
      </vt:variant>
      <vt:variant>
        <vt:i4>0</vt:i4>
      </vt:variant>
      <vt:variant>
        <vt:i4>5</vt:i4>
      </vt:variant>
      <vt:variant>
        <vt:lpwstr/>
      </vt:variant>
      <vt:variant>
        <vt:lpwstr>_Toc432516116</vt:lpwstr>
      </vt:variant>
      <vt:variant>
        <vt:i4>1441846</vt:i4>
      </vt:variant>
      <vt:variant>
        <vt:i4>131</vt:i4>
      </vt:variant>
      <vt:variant>
        <vt:i4>0</vt:i4>
      </vt:variant>
      <vt:variant>
        <vt:i4>5</vt:i4>
      </vt:variant>
      <vt:variant>
        <vt:lpwstr/>
      </vt:variant>
      <vt:variant>
        <vt:lpwstr>_Toc432516115</vt:lpwstr>
      </vt:variant>
      <vt:variant>
        <vt:i4>1441846</vt:i4>
      </vt:variant>
      <vt:variant>
        <vt:i4>125</vt:i4>
      </vt:variant>
      <vt:variant>
        <vt:i4>0</vt:i4>
      </vt:variant>
      <vt:variant>
        <vt:i4>5</vt:i4>
      </vt:variant>
      <vt:variant>
        <vt:lpwstr/>
      </vt:variant>
      <vt:variant>
        <vt:lpwstr>_Toc432516114</vt:lpwstr>
      </vt:variant>
      <vt:variant>
        <vt:i4>1441846</vt:i4>
      </vt:variant>
      <vt:variant>
        <vt:i4>119</vt:i4>
      </vt:variant>
      <vt:variant>
        <vt:i4>0</vt:i4>
      </vt:variant>
      <vt:variant>
        <vt:i4>5</vt:i4>
      </vt:variant>
      <vt:variant>
        <vt:lpwstr/>
      </vt:variant>
      <vt:variant>
        <vt:lpwstr>_Toc432516113</vt:lpwstr>
      </vt:variant>
      <vt:variant>
        <vt:i4>1441846</vt:i4>
      </vt:variant>
      <vt:variant>
        <vt:i4>113</vt:i4>
      </vt:variant>
      <vt:variant>
        <vt:i4>0</vt:i4>
      </vt:variant>
      <vt:variant>
        <vt:i4>5</vt:i4>
      </vt:variant>
      <vt:variant>
        <vt:lpwstr/>
      </vt:variant>
      <vt:variant>
        <vt:lpwstr>_Toc432516112</vt:lpwstr>
      </vt:variant>
      <vt:variant>
        <vt:i4>1441846</vt:i4>
      </vt:variant>
      <vt:variant>
        <vt:i4>107</vt:i4>
      </vt:variant>
      <vt:variant>
        <vt:i4>0</vt:i4>
      </vt:variant>
      <vt:variant>
        <vt:i4>5</vt:i4>
      </vt:variant>
      <vt:variant>
        <vt:lpwstr/>
      </vt:variant>
      <vt:variant>
        <vt:lpwstr>_Toc432516111</vt:lpwstr>
      </vt:variant>
      <vt:variant>
        <vt:i4>1507382</vt:i4>
      </vt:variant>
      <vt:variant>
        <vt:i4>101</vt:i4>
      </vt:variant>
      <vt:variant>
        <vt:i4>0</vt:i4>
      </vt:variant>
      <vt:variant>
        <vt:i4>5</vt:i4>
      </vt:variant>
      <vt:variant>
        <vt:lpwstr/>
      </vt:variant>
      <vt:variant>
        <vt:lpwstr>_Toc432516109</vt:lpwstr>
      </vt:variant>
      <vt:variant>
        <vt:i4>1507382</vt:i4>
      </vt:variant>
      <vt:variant>
        <vt:i4>95</vt:i4>
      </vt:variant>
      <vt:variant>
        <vt:i4>0</vt:i4>
      </vt:variant>
      <vt:variant>
        <vt:i4>5</vt:i4>
      </vt:variant>
      <vt:variant>
        <vt:lpwstr/>
      </vt:variant>
      <vt:variant>
        <vt:lpwstr>_Toc432516108</vt:lpwstr>
      </vt:variant>
      <vt:variant>
        <vt:i4>1507382</vt:i4>
      </vt:variant>
      <vt:variant>
        <vt:i4>89</vt:i4>
      </vt:variant>
      <vt:variant>
        <vt:i4>0</vt:i4>
      </vt:variant>
      <vt:variant>
        <vt:i4>5</vt:i4>
      </vt:variant>
      <vt:variant>
        <vt:lpwstr/>
      </vt:variant>
      <vt:variant>
        <vt:lpwstr>_Toc432516107</vt:lpwstr>
      </vt:variant>
      <vt:variant>
        <vt:i4>1507382</vt:i4>
      </vt:variant>
      <vt:variant>
        <vt:i4>83</vt:i4>
      </vt:variant>
      <vt:variant>
        <vt:i4>0</vt:i4>
      </vt:variant>
      <vt:variant>
        <vt:i4>5</vt:i4>
      </vt:variant>
      <vt:variant>
        <vt:lpwstr/>
      </vt:variant>
      <vt:variant>
        <vt:lpwstr>_Toc432516106</vt:lpwstr>
      </vt:variant>
      <vt:variant>
        <vt:i4>1507382</vt:i4>
      </vt:variant>
      <vt:variant>
        <vt:i4>77</vt:i4>
      </vt:variant>
      <vt:variant>
        <vt:i4>0</vt:i4>
      </vt:variant>
      <vt:variant>
        <vt:i4>5</vt:i4>
      </vt:variant>
      <vt:variant>
        <vt:lpwstr/>
      </vt:variant>
      <vt:variant>
        <vt:lpwstr>_Toc432516105</vt:lpwstr>
      </vt:variant>
      <vt:variant>
        <vt:i4>1507382</vt:i4>
      </vt:variant>
      <vt:variant>
        <vt:i4>71</vt:i4>
      </vt:variant>
      <vt:variant>
        <vt:i4>0</vt:i4>
      </vt:variant>
      <vt:variant>
        <vt:i4>5</vt:i4>
      </vt:variant>
      <vt:variant>
        <vt:lpwstr/>
      </vt:variant>
      <vt:variant>
        <vt:lpwstr>_Toc432516104</vt:lpwstr>
      </vt:variant>
      <vt:variant>
        <vt:i4>1507382</vt:i4>
      </vt:variant>
      <vt:variant>
        <vt:i4>65</vt:i4>
      </vt:variant>
      <vt:variant>
        <vt:i4>0</vt:i4>
      </vt:variant>
      <vt:variant>
        <vt:i4>5</vt:i4>
      </vt:variant>
      <vt:variant>
        <vt:lpwstr/>
      </vt:variant>
      <vt:variant>
        <vt:lpwstr>_Toc432516103</vt:lpwstr>
      </vt:variant>
      <vt:variant>
        <vt:i4>1507382</vt:i4>
      </vt:variant>
      <vt:variant>
        <vt:i4>59</vt:i4>
      </vt:variant>
      <vt:variant>
        <vt:i4>0</vt:i4>
      </vt:variant>
      <vt:variant>
        <vt:i4>5</vt:i4>
      </vt:variant>
      <vt:variant>
        <vt:lpwstr/>
      </vt:variant>
      <vt:variant>
        <vt:lpwstr>_Toc432516102</vt:lpwstr>
      </vt:variant>
      <vt:variant>
        <vt:i4>1507382</vt:i4>
      </vt:variant>
      <vt:variant>
        <vt:i4>53</vt:i4>
      </vt:variant>
      <vt:variant>
        <vt:i4>0</vt:i4>
      </vt:variant>
      <vt:variant>
        <vt:i4>5</vt:i4>
      </vt:variant>
      <vt:variant>
        <vt:lpwstr/>
      </vt:variant>
      <vt:variant>
        <vt:lpwstr>_Toc432516101</vt:lpwstr>
      </vt:variant>
      <vt:variant>
        <vt:i4>1507382</vt:i4>
      </vt:variant>
      <vt:variant>
        <vt:i4>47</vt:i4>
      </vt:variant>
      <vt:variant>
        <vt:i4>0</vt:i4>
      </vt:variant>
      <vt:variant>
        <vt:i4>5</vt:i4>
      </vt:variant>
      <vt:variant>
        <vt:lpwstr/>
      </vt:variant>
      <vt:variant>
        <vt:lpwstr>_Toc432516100</vt:lpwstr>
      </vt:variant>
      <vt:variant>
        <vt:i4>1966135</vt:i4>
      </vt:variant>
      <vt:variant>
        <vt:i4>41</vt:i4>
      </vt:variant>
      <vt:variant>
        <vt:i4>0</vt:i4>
      </vt:variant>
      <vt:variant>
        <vt:i4>5</vt:i4>
      </vt:variant>
      <vt:variant>
        <vt:lpwstr/>
      </vt:variant>
      <vt:variant>
        <vt:lpwstr>_Toc432516099</vt:lpwstr>
      </vt:variant>
      <vt:variant>
        <vt:i4>1966135</vt:i4>
      </vt:variant>
      <vt:variant>
        <vt:i4>35</vt:i4>
      </vt:variant>
      <vt:variant>
        <vt:i4>0</vt:i4>
      </vt:variant>
      <vt:variant>
        <vt:i4>5</vt:i4>
      </vt:variant>
      <vt:variant>
        <vt:lpwstr/>
      </vt:variant>
      <vt:variant>
        <vt:lpwstr>_Toc432516098</vt:lpwstr>
      </vt:variant>
      <vt:variant>
        <vt:i4>1966135</vt:i4>
      </vt:variant>
      <vt:variant>
        <vt:i4>29</vt:i4>
      </vt:variant>
      <vt:variant>
        <vt:i4>0</vt:i4>
      </vt:variant>
      <vt:variant>
        <vt:i4>5</vt:i4>
      </vt:variant>
      <vt:variant>
        <vt:lpwstr/>
      </vt:variant>
      <vt:variant>
        <vt:lpwstr>_Toc432516097</vt:lpwstr>
      </vt:variant>
      <vt:variant>
        <vt:i4>1966135</vt:i4>
      </vt:variant>
      <vt:variant>
        <vt:i4>23</vt:i4>
      </vt:variant>
      <vt:variant>
        <vt:i4>0</vt:i4>
      </vt:variant>
      <vt:variant>
        <vt:i4>5</vt:i4>
      </vt:variant>
      <vt:variant>
        <vt:lpwstr/>
      </vt:variant>
      <vt:variant>
        <vt:lpwstr>_Toc432516096</vt:lpwstr>
      </vt:variant>
      <vt:variant>
        <vt:i4>1966135</vt:i4>
      </vt:variant>
      <vt:variant>
        <vt:i4>17</vt:i4>
      </vt:variant>
      <vt:variant>
        <vt:i4>0</vt:i4>
      </vt:variant>
      <vt:variant>
        <vt:i4>5</vt:i4>
      </vt:variant>
      <vt:variant>
        <vt:lpwstr/>
      </vt:variant>
      <vt:variant>
        <vt:lpwstr>_Toc432516095</vt:lpwstr>
      </vt:variant>
      <vt:variant>
        <vt:i4>1966135</vt:i4>
      </vt:variant>
      <vt:variant>
        <vt:i4>11</vt:i4>
      </vt:variant>
      <vt:variant>
        <vt:i4>0</vt:i4>
      </vt:variant>
      <vt:variant>
        <vt:i4>5</vt:i4>
      </vt:variant>
      <vt:variant>
        <vt:lpwstr/>
      </vt:variant>
      <vt:variant>
        <vt:lpwstr>_Toc432516094</vt:lpwstr>
      </vt:variant>
      <vt:variant>
        <vt:i4>1966135</vt:i4>
      </vt:variant>
      <vt:variant>
        <vt:i4>5</vt:i4>
      </vt:variant>
      <vt:variant>
        <vt:i4>0</vt:i4>
      </vt:variant>
      <vt:variant>
        <vt:i4>5</vt:i4>
      </vt:variant>
      <vt:variant>
        <vt:lpwstr/>
      </vt:variant>
      <vt:variant>
        <vt:lpwstr>_Toc432516093</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IHE_PCD_TF_Rev6.0_Vol2_FT_2016-11-09</dc:title>
  <dc:subject>IHE PCD TF Volume 2 (PCD TF-2) - Transactions Rev. 4.0</dc:subject>
  <dc:creator>IHE PCD Technical Committee</dc:creator>
  <cp:keywords>IHE PCD Technical Framework</cp:keywords>
  <dc:description>This version has the PIV (PCD-03) sections that went missing re-added but not fully styled.</dc:description>
  <cp:lastModifiedBy>Monroe Pattillo</cp:lastModifiedBy>
  <cp:revision>9</cp:revision>
  <cp:lastPrinted>2015-09-14T22:36:00Z</cp:lastPrinted>
  <dcterms:created xsi:type="dcterms:W3CDTF">2016-11-08T18:32:00Z</dcterms:created>
  <dcterms:modified xsi:type="dcterms:W3CDTF">2017-09-02T18:05:00Z</dcterms:modified>
  <cp:category>IHE Technical Framework</cp:category>
</cp:coreProperties>
</file>