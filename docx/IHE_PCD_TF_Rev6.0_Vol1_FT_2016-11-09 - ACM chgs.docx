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F500A" w14:textId="77777777" w:rsidR="00C2733D" w:rsidRPr="00CF116E" w:rsidRDefault="00C2733D" w:rsidP="005020A7">
      <w:pPr>
        <w:jc w:val="center"/>
        <w:rPr>
          <w:b/>
          <w:bCs/>
          <w:sz w:val="28"/>
          <w:szCs w:val="32"/>
        </w:rPr>
      </w:pPr>
      <w:bookmarkStart w:id="0" w:name="_GoBack"/>
      <w:bookmarkEnd w:id="0"/>
      <w:r w:rsidRPr="00CF116E">
        <w:rPr>
          <w:b/>
          <w:bCs/>
          <w:sz w:val="28"/>
          <w:szCs w:val="32"/>
        </w:rPr>
        <w:t>Integrating the Healthcare Enterprise</w:t>
      </w:r>
    </w:p>
    <w:p w14:paraId="535E4295" w14:textId="77777777" w:rsidR="007E0E4C" w:rsidRPr="00CF116E" w:rsidRDefault="007E0E4C" w:rsidP="00502B2C">
      <w:pPr>
        <w:pStyle w:val="BodyText"/>
      </w:pPr>
    </w:p>
    <w:p w14:paraId="622D3BBF" w14:textId="161447A4" w:rsidR="00C2733D" w:rsidRPr="00CF116E" w:rsidRDefault="008245D0">
      <w:pPr>
        <w:jc w:val="center"/>
      </w:pPr>
      <w:r w:rsidRPr="00CF116E">
        <w:rPr>
          <w:noProof/>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CF116E" w:rsidRDefault="00C2733D" w:rsidP="00D112BA">
      <w:pPr>
        <w:pStyle w:val="BodyText"/>
      </w:pPr>
    </w:p>
    <w:p w14:paraId="247039BB" w14:textId="77777777" w:rsidR="00C2733D" w:rsidRPr="00CF116E" w:rsidRDefault="00870779">
      <w:pPr>
        <w:jc w:val="center"/>
        <w:rPr>
          <w:b/>
          <w:sz w:val="44"/>
          <w:szCs w:val="44"/>
        </w:rPr>
      </w:pPr>
      <w:r w:rsidRPr="00CF116E">
        <w:rPr>
          <w:b/>
          <w:sz w:val="44"/>
          <w:szCs w:val="44"/>
        </w:rPr>
        <w:t xml:space="preserve">IHE </w:t>
      </w:r>
      <w:r w:rsidR="00C444FE" w:rsidRPr="00CF116E">
        <w:rPr>
          <w:b/>
          <w:sz w:val="44"/>
          <w:szCs w:val="44"/>
        </w:rPr>
        <w:t>Patient Care Device</w:t>
      </w:r>
      <w:r w:rsidR="00056561" w:rsidRPr="00CF116E">
        <w:rPr>
          <w:b/>
          <w:sz w:val="44"/>
          <w:szCs w:val="44"/>
        </w:rPr>
        <w:t xml:space="preserve"> (</w:t>
      </w:r>
      <w:r w:rsidR="00B633F2" w:rsidRPr="00CF116E">
        <w:rPr>
          <w:b/>
          <w:sz w:val="44"/>
          <w:szCs w:val="44"/>
        </w:rPr>
        <w:t>PCD</w:t>
      </w:r>
      <w:r w:rsidRPr="00CF116E">
        <w:rPr>
          <w:b/>
          <w:sz w:val="44"/>
          <w:szCs w:val="44"/>
        </w:rPr>
        <w:t>)</w:t>
      </w:r>
    </w:p>
    <w:p w14:paraId="0063790E" w14:textId="77777777" w:rsidR="00C2733D" w:rsidRPr="00CF116E" w:rsidRDefault="00C2733D">
      <w:pPr>
        <w:jc w:val="center"/>
        <w:rPr>
          <w:b/>
          <w:sz w:val="44"/>
          <w:szCs w:val="44"/>
        </w:rPr>
      </w:pPr>
      <w:r w:rsidRPr="00CF116E">
        <w:rPr>
          <w:b/>
          <w:sz w:val="44"/>
          <w:szCs w:val="44"/>
        </w:rPr>
        <w:t>Technical Framework</w:t>
      </w:r>
    </w:p>
    <w:p w14:paraId="0327B175" w14:textId="77777777" w:rsidR="00C2733D" w:rsidRPr="00CF116E" w:rsidRDefault="00C2733D" w:rsidP="00502B2C">
      <w:pPr>
        <w:pStyle w:val="BodyText"/>
      </w:pPr>
    </w:p>
    <w:p w14:paraId="24CF7ECB" w14:textId="77777777" w:rsidR="00433551" w:rsidRPr="00CF116E" w:rsidRDefault="00433551" w:rsidP="00502B2C">
      <w:pPr>
        <w:pStyle w:val="BodyText"/>
      </w:pPr>
    </w:p>
    <w:p w14:paraId="473FF6D1" w14:textId="77777777" w:rsidR="00C2733D" w:rsidRPr="00CF116E" w:rsidRDefault="00C2733D">
      <w:pPr>
        <w:jc w:val="center"/>
        <w:rPr>
          <w:b/>
          <w:sz w:val="44"/>
          <w:szCs w:val="44"/>
        </w:rPr>
      </w:pPr>
      <w:r w:rsidRPr="00CF116E">
        <w:rPr>
          <w:b/>
          <w:sz w:val="44"/>
          <w:szCs w:val="44"/>
        </w:rPr>
        <w:t xml:space="preserve">Volume 1 </w:t>
      </w:r>
    </w:p>
    <w:p w14:paraId="7BEC9C02" w14:textId="77777777" w:rsidR="00C2733D" w:rsidRPr="00CF116E" w:rsidRDefault="0055437C">
      <w:pPr>
        <w:jc w:val="center"/>
        <w:rPr>
          <w:b/>
          <w:sz w:val="44"/>
          <w:szCs w:val="44"/>
        </w:rPr>
      </w:pPr>
      <w:r w:rsidRPr="00CF116E">
        <w:rPr>
          <w:b/>
          <w:sz w:val="44"/>
          <w:szCs w:val="44"/>
        </w:rPr>
        <w:t xml:space="preserve">IHE </w:t>
      </w:r>
      <w:r w:rsidR="00B633F2" w:rsidRPr="00CF116E">
        <w:rPr>
          <w:b/>
          <w:sz w:val="44"/>
          <w:szCs w:val="44"/>
        </w:rPr>
        <w:t>PCD</w:t>
      </w:r>
      <w:r w:rsidR="0086005C" w:rsidRPr="00CF116E">
        <w:rPr>
          <w:b/>
          <w:sz w:val="44"/>
          <w:szCs w:val="44"/>
        </w:rPr>
        <w:t xml:space="preserve"> TF-1</w:t>
      </w:r>
    </w:p>
    <w:p w14:paraId="3F29E66C" w14:textId="77777777" w:rsidR="00C2733D" w:rsidRPr="00CF116E" w:rsidRDefault="00C2733D">
      <w:pPr>
        <w:jc w:val="center"/>
        <w:rPr>
          <w:b/>
          <w:sz w:val="44"/>
          <w:szCs w:val="44"/>
        </w:rPr>
      </w:pPr>
      <w:r w:rsidRPr="00CF116E">
        <w:rPr>
          <w:b/>
          <w:sz w:val="44"/>
          <w:szCs w:val="44"/>
        </w:rPr>
        <w:t>Profiles</w:t>
      </w:r>
    </w:p>
    <w:p w14:paraId="45799414" w14:textId="77777777" w:rsidR="00C2733D" w:rsidRPr="00CF116E" w:rsidRDefault="00C2733D" w:rsidP="00502B2C">
      <w:pPr>
        <w:pStyle w:val="BodyText"/>
      </w:pPr>
    </w:p>
    <w:p w14:paraId="64328ABF" w14:textId="77777777" w:rsidR="00C2733D" w:rsidRPr="00CF116E" w:rsidRDefault="00C2733D" w:rsidP="00502B2C">
      <w:pPr>
        <w:pStyle w:val="BodyText"/>
      </w:pPr>
    </w:p>
    <w:p w14:paraId="0201A62B" w14:textId="77777777" w:rsidR="00D112BA" w:rsidRPr="00CF116E" w:rsidRDefault="00D112BA" w:rsidP="00502B2C">
      <w:pPr>
        <w:pStyle w:val="BodyText"/>
      </w:pPr>
    </w:p>
    <w:p w14:paraId="14507EDD" w14:textId="77777777" w:rsidR="00D112BA" w:rsidRPr="00CF116E" w:rsidRDefault="00D112BA" w:rsidP="00502B2C">
      <w:pPr>
        <w:pStyle w:val="BodyText"/>
      </w:pPr>
    </w:p>
    <w:p w14:paraId="6F1FA373" w14:textId="77777777" w:rsidR="00D112BA" w:rsidRPr="00CF116E" w:rsidRDefault="00D112BA" w:rsidP="00502B2C">
      <w:pPr>
        <w:pStyle w:val="BodyText"/>
      </w:pPr>
    </w:p>
    <w:p w14:paraId="2BCE6857" w14:textId="77777777" w:rsidR="00176204" w:rsidRPr="00CF116E" w:rsidRDefault="00176204" w:rsidP="00502B2C">
      <w:pPr>
        <w:pStyle w:val="BodyText"/>
      </w:pPr>
    </w:p>
    <w:p w14:paraId="2885AB4C" w14:textId="77777777" w:rsidR="00176204" w:rsidRPr="00CF116E" w:rsidRDefault="00176204" w:rsidP="00502B2C">
      <w:pPr>
        <w:pStyle w:val="BodyText"/>
      </w:pPr>
    </w:p>
    <w:p w14:paraId="2B094659" w14:textId="77777777" w:rsidR="00C2733D" w:rsidRPr="00CF116E" w:rsidRDefault="00C2733D" w:rsidP="00502B2C">
      <w:pPr>
        <w:pStyle w:val="BodyText"/>
      </w:pPr>
    </w:p>
    <w:p w14:paraId="1DDC7F9A" w14:textId="19D32C8D" w:rsidR="00C2733D" w:rsidRPr="00CF116E" w:rsidRDefault="00C2733D" w:rsidP="00EE6892">
      <w:pPr>
        <w:jc w:val="center"/>
        <w:rPr>
          <w:b/>
          <w:sz w:val="28"/>
          <w:szCs w:val="28"/>
        </w:rPr>
      </w:pPr>
      <w:r w:rsidRPr="00CF116E">
        <w:rPr>
          <w:b/>
          <w:sz w:val="28"/>
          <w:szCs w:val="28"/>
        </w:rPr>
        <w:t xml:space="preserve">Revision </w:t>
      </w:r>
      <w:r w:rsidR="00CF116E">
        <w:rPr>
          <w:b/>
          <w:sz w:val="28"/>
          <w:szCs w:val="28"/>
        </w:rPr>
        <w:t>6</w:t>
      </w:r>
      <w:r w:rsidR="006A70C3" w:rsidRPr="00CF116E">
        <w:rPr>
          <w:b/>
          <w:sz w:val="28"/>
          <w:szCs w:val="28"/>
        </w:rPr>
        <w:t>.0</w:t>
      </w:r>
      <w:r w:rsidRPr="00CF116E">
        <w:rPr>
          <w:b/>
          <w:sz w:val="28"/>
          <w:szCs w:val="28"/>
        </w:rPr>
        <w:t xml:space="preserve"> </w:t>
      </w:r>
      <w:r w:rsidR="00113D85" w:rsidRPr="00CF116E">
        <w:rPr>
          <w:b/>
          <w:sz w:val="28"/>
          <w:szCs w:val="28"/>
        </w:rPr>
        <w:t>–</w:t>
      </w:r>
      <w:r w:rsidR="000923C6" w:rsidRPr="00CF116E">
        <w:rPr>
          <w:b/>
          <w:sz w:val="28"/>
          <w:szCs w:val="28"/>
        </w:rPr>
        <w:t xml:space="preserve"> </w:t>
      </w:r>
      <w:r w:rsidR="00113D85" w:rsidRPr="00CF116E">
        <w:rPr>
          <w:b/>
          <w:sz w:val="28"/>
          <w:szCs w:val="28"/>
        </w:rPr>
        <w:t>Final Text</w:t>
      </w:r>
    </w:p>
    <w:p w14:paraId="2F18046C" w14:textId="5705B577" w:rsidR="00C2733D" w:rsidRDefault="00CE38B7" w:rsidP="00EE6892">
      <w:pPr>
        <w:jc w:val="center"/>
        <w:rPr>
          <w:ins w:id="1" w:author="Monroe Pattillo" w:date="2017-08-31T14:56:00Z"/>
          <w:b/>
          <w:sz w:val="28"/>
          <w:szCs w:val="28"/>
        </w:rPr>
      </w:pPr>
      <w:del w:id="2" w:author="Monroe Pattillo" w:date="2017-08-31T14:56:00Z">
        <w:r w:rsidDel="00DE6F27">
          <w:rPr>
            <w:b/>
            <w:sz w:val="28"/>
            <w:szCs w:val="28"/>
          </w:rPr>
          <w:delText>November 9</w:delText>
        </w:r>
        <w:r w:rsidR="006A70C3" w:rsidRPr="00CF116E" w:rsidDel="00DE6F27">
          <w:rPr>
            <w:b/>
            <w:sz w:val="28"/>
            <w:szCs w:val="28"/>
          </w:rPr>
          <w:delText>, 201</w:delText>
        </w:r>
        <w:r w:rsidR="00CF116E" w:rsidDel="00DE6F27">
          <w:rPr>
            <w:b/>
            <w:sz w:val="28"/>
            <w:szCs w:val="28"/>
          </w:rPr>
          <w:delText>6</w:delText>
        </w:r>
      </w:del>
      <w:ins w:id="3" w:author="Monroe Pattillo" w:date="2017-08-31T14:56:00Z">
        <w:r w:rsidR="00DE6F27">
          <w:rPr>
            <w:b/>
            <w:sz w:val="28"/>
            <w:szCs w:val="28"/>
          </w:rPr>
          <w:t>August 31, 2017</w:t>
        </w:r>
      </w:ins>
    </w:p>
    <w:p w14:paraId="39386BE3" w14:textId="6D85CE9E" w:rsidR="00DE6F27" w:rsidRPr="00CF116E" w:rsidRDefault="00DE6F27" w:rsidP="00EE6892">
      <w:pPr>
        <w:jc w:val="center"/>
        <w:rPr>
          <w:b/>
          <w:sz w:val="28"/>
          <w:szCs w:val="28"/>
        </w:rPr>
      </w:pPr>
      <w:ins w:id="4" w:author="Monroe Pattillo" w:date="2017-08-31T14:56:00Z">
        <w:r>
          <w:rPr>
            <w:b/>
            <w:sz w:val="28"/>
            <w:szCs w:val="28"/>
          </w:rPr>
          <w:t>[ACM profile specific changes]</w:t>
        </w:r>
      </w:ins>
    </w:p>
    <w:p w14:paraId="476E7608" w14:textId="77777777" w:rsidR="00C2733D" w:rsidRPr="00CF116E" w:rsidRDefault="00C2733D" w:rsidP="00502B2C">
      <w:pPr>
        <w:pStyle w:val="BodyText"/>
      </w:pPr>
    </w:p>
    <w:p w14:paraId="73B2DFBA" w14:textId="77777777" w:rsidR="00176204" w:rsidRPr="00CF116E" w:rsidRDefault="00176204" w:rsidP="00502B2C">
      <w:pPr>
        <w:pStyle w:val="BodyText"/>
      </w:pPr>
    </w:p>
    <w:p w14:paraId="303DE612" w14:textId="77777777" w:rsidR="00433551" w:rsidRPr="00CF116E" w:rsidRDefault="00433551" w:rsidP="00433551"/>
    <w:p w14:paraId="51B011FC" w14:textId="77777777" w:rsidR="00433551" w:rsidRPr="00CF116E" w:rsidRDefault="00433551" w:rsidP="00433551">
      <w:pPr>
        <w:pStyle w:val="BodyText"/>
        <w:pBdr>
          <w:top w:val="single" w:sz="18" w:space="1" w:color="auto"/>
          <w:left w:val="single" w:sz="18" w:space="4" w:color="auto"/>
          <w:bottom w:val="single" w:sz="18" w:space="1" w:color="auto"/>
          <w:right w:val="single" w:sz="18" w:space="4" w:color="auto"/>
        </w:pBdr>
        <w:spacing w:line="276" w:lineRule="auto"/>
        <w:jc w:val="center"/>
      </w:pPr>
      <w:r w:rsidRPr="00CF116E">
        <w:rPr>
          <w:b/>
        </w:rPr>
        <w:t xml:space="preserve">Please verify you have the most recent version of this document, </w:t>
      </w:r>
      <w:r w:rsidRPr="00CF116E">
        <w:t xml:space="preserve">which is published </w:t>
      </w:r>
      <w:hyperlink r:id="rId10" w:history="1">
        <w:r w:rsidRPr="00CF116E">
          <w:rPr>
            <w:rStyle w:val="Hyperlink"/>
          </w:rPr>
          <w:t>here</w:t>
        </w:r>
      </w:hyperlink>
      <w:r w:rsidRPr="00CF116E">
        <w:t>.</w:t>
      </w:r>
    </w:p>
    <w:p w14:paraId="6AAEDB64" w14:textId="77777777" w:rsidR="00C2733D" w:rsidRPr="00CF116E" w:rsidRDefault="00433551" w:rsidP="000622B6">
      <w:pPr>
        <w:pStyle w:val="TOCHeading1"/>
      </w:pPr>
      <w:r w:rsidRPr="00CF116E">
        <w:br w:type="page"/>
      </w:r>
      <w:r w:rsidR="0055437C" w:rsidRPr="00CF116E">
        <w:lastRenderedPageBreak/>
        <w:t>CONTENTS</w:t>
      </w:r>
    </w:p>
    <w:p w14:paraId="51238C47" w14:textId="77777777" w:rsidR="00F128A5" w:rsidRPr="00CF116E" w:rsidRDefault="00F128A5" w:rsidP="00F128A5"/>
    <w:bookmarkStart w:id="5" w:name="_Toc210747688"/>
    <w:bookmarkStart w:id="6" w:name="_Toc214425580"/>
    <w:p w14:paraId="240087E9" w14:textId="77777777" w:rsidR="00F220A8" w:rsidRDefault="00F128A5">
      <w:pPr>
        <w:pStyle w:val="TOC1"/>
        <w:rPr>
          <w:rFonts w:asciiTheme="minorHAnsi" w:eastAsiaTheme="minorEastAsia" w:hAnsiTheme="minorHAnsi" w:cstheme="minorBidi"/>
          <w:noProof/>
          <w:sz w:val="22"/>
          <w:szCs w:val="22"/>
        </w:rPr>
      </w:pPr>
      <w:r w:rsidRPr="00CF116E">
        <w:fldChar w:fldCharType="begin"/>
      </w:r>
      <w:r w:rsidRPr="00CF116E">
        <w:instrText xml:space="preserve"> TOC \o "2-6" \h \z \t "Heading 1,1,Appendix Heading 2,2,Appendix Heading 1,1,Appendix Heading 3,3,Glossary,1,Part Title,1" </w:instrText>
      </w:r>
      <w:r w:rsidRPr="00CF116E">
        <w:fldChar w:fldCharType="separate"/>
      </w:r>
      <w:hyperlink w:anchor="_Toc464111617" w:history="1">
        <w:r w:rsidR="00F220A8" w:rsidRPr="006A3A9F">
          <w:rPr>
            <w:rStyle w:val="Hyperlink"/>
            <w:noProof/>
          </w:rPr>
          <w:t>1 Introduction</w:t>
        </w:r>
        <w:r w:rsidR="00F220A8">
          <w:rPr>
            <w:noProof/>
            <w:webHidden/>
          </w:rPr>
          <w:tab/>
        </w:r>
        <w:r w:rsidR="00F220A8">
          <w:rPr>
            <w:noProof/>
            <w:webHidden/>
          </w:rPr>
          <w:fldChar w:fldCharType="begin"/>
        </w:r>
        <w:r w:rsidR="00F220A8">
          <w:rPr>
            <w:noProof/>
            <w:webHidden/>
          </w:rPr>
          <w:instrText xml:space="preserve"> PAGEREF _Toc464111617 \h </w:instrText>
        </w:r>
        <w:r w:rsidR="00F220A8">
          <w:rPr>
            <w:noProof/>
            <w:webHidden/>
          </w:rPr>
        </w:r>
        <w:r w:rsidR="00F220A8">
          <w:rPr>
            <w:noProof/>
            <w:webHidden/>
          </w:rPr>
          <w:fldChar w:fldCharType="separate"/>
        </w:r>
        <w:r w:rsidR="00F220A8">
          <w:rPr>
            <w:noProof/>
            <w:webHidden/>
          </w:rPr>
          <w:t>4</w:t>
        </w:r>
        <w:r w:rsidR="00F220A8">
          <w:rPr>
            <w:noProof/>
            <w:webHidden/>
          </w:rPr>
          <w:fldChar w:fldCharType="end"/>
        </w:r>
      </w:hyperlink>
    </w:p>
    <w:p w14:paraId="436AB94E" w14:textId="77777777" w:rsidR="00F220A8" w:rsidRDefault="00DE6F27">
      <w:pPr>
        <w:pStyle w:val="TOC2"/>
        <w:rPr>
          <w:rFonts w:asciiTheme="minorHAnsi" w:eastAsiaTheme="minorEastAsia" w:hAnsiTheme="minorHAnsi" w:cstheme="minorBidi"/>
          <w:noProof/>
          <w:sz w:val="22"/>
          <w:szCs w:val="22"/>
        </w:rPr>
      </w:pPr>
      <w:hyperlink w:anchor="_Toc464111618" w:history="1">
        <w:r w:rsidR="00F220A8" w:rsidRPr="006A3A9F">
          <w:rPr>
            <w:rStyle w:val="Hyperlink"/>
            <w:noProof/>
          </w:rPr>
          <w:t>1.1 Introduction to IHE</w:t>
        </w:r>
        <w:r w:rsidR="00F220A8">
          <w:rPr>
            <w:noProof/>
            <w:webHidden/>
          </w:rPr>
          <w:tab/>
        </w:r>
        <w:r w:rsidR="00F220A8">
          <w:rPr>
            <w:noProof/>
            <w:webHidden/>
          </w:rPr>
          <w:fldChar w:fldCharType="begin"/>
        </w:r>
        <w:r w:rsidR="00F220A8">
          <w:rPr>
            <w:noProof/>
            <w:webHidden/>
          </w:rPr>
          <w:instrText xml:space="preserve"> PAGEREF _Toc464111618 \h </w:instrText>
        </w:r>
        <w:r w:rsidR="00F220A8">
          <w:rPr>
            <w:noProof/>
            <w:webHidden/>
          </w:rPr>
        </w:r>
        <w:r w:rsidR="00F220A8">
          <w:rPr>
            <w:noProof/>
            <w:webHidden/>
          </w:rPr>
          <w:fldChar w:fldCharType="separate"/>
        </w:r>
        <w:r w:rsidR="00F220A8">
          <w:rPr>
            <w:noProof/>
            <w:webHidden/>
          </w:rPr>
          <w:t>4</w:t>
        </w:r>
        <w:r w:rsidR="00F220A8">
          <w:rPr>
            <w:noProof/>
            <w:webHidden/>
          </w:rPr>
          <w:fldChar w:fldCharType="end"/>
        </w:r>
      </w:hyperlink>
    </w:p>
    <w:p w14:paraId="7053BFFF" w14:textId="77777777" w:rsidR="00F220A8" w:rsidRDefault="00DE6F27">
      <w:pPr>
        <w:pStyle w:val="TOC2"/>
        <w:rPr>
          <w:rFonts w:asciiTheme="minorHAnsi" w:eastAsiaTheme="minorEastAsia" w:hAnsiTheme="minorHAnsi" w:cstheme="minorBidi"/>
          <w:noProof/>
          <w:sz w:val="22"/>
          <w:szCs w:val="22"/>
        </w:rPr>
      </w:pPr>
      <w:hyperlink w:anchor="_Toc464111619" w:history="1">
        <w:r w:rsidR="00F220A8" w:rsidRPr="006A3A9F">
          <w:rPr>
            <w:rStyle w:val="Hyperlink"/>
            <w:noProof/>
          </w:rPr>
          <w:t>1.2 Introduction to IHE Patient Care Device (PCD)</w:t>
        </w:r>
        <w:r w:rsidR="00F220A8">
          <w:rPr>
            <w:noProof/>
            <w:webHidden/>
          </w:rPr>
          <w:tab/>
        </w:r>
        <w:r w:rsidR="00F220A8">
          <w:rPr>
            <w:noProof/>
            <w:webHidden/>
          </w:rPr>
          <w:fldChar w:fldCharType="begin"/>
        </w:r>
        <w:r w:rsidR="00F220A8">
          <w:rPr>
            <w:noProof/>
            <w:webHidden/>
          </w:rPr>
          <w:instrText xml:space="preserve"> PAGEREF _Toc464111619 \h </w:instrText>
        </w:r>
        <w:r w:rsidR="00F220A8">
          <w:rPr>
            <w:noProof/>
            <w:webHidden/>
          </w:rPr>
        </w:r>
        <w:r w:rsidR="00F220A8">
          <w:rPr>
            <w:noProof/>
            <w:webHidden/>
          </w:rPr>
          <w:fldChar w:fldCharType="separate"/>
        </w:r>
        <w:r w:rsidR="00F220A8">
          <w:rPr>
            <w:noProof/>
            <w:webHidden/>
          </w:rPr>
          <w:t>4</w:t>
        </w:r>
        <w:r w:rsidR="00F220A8">
          <w:rPr>
            <w:noProof/>
            <w:webHidden/>
          </w:rPr>
          <w:fldChar w:fldCharType="end"/>
        </w:r>
      </w:hyperlink>
    </w:p>
    <w:p w14:paraId="57F99199" w14:textId="77777777" w:rsidR="00F220A8" w:rsidRDefault="00DE6F27">
      <w:pPr>
        <w:pStyle w:val="TOC2"/>
        <w:rPr>
          <w:rFonts w:asciiTheme="minorHAnsi" w:eastAsiaTheme="minorEastAsia" w:hAnsiTheme="minorHAnsi" w:cstheme="minorBidi"/>
          <w:noProof/>
          <w:sz w:val="22"/>
          <w:szCs w:val="22"/>
        </w:rPr>
      </w:pPr>
      <w:hyperlink w:anchor="_Toc464111620" w:history="1">
        <w:r w:rsidR="00F220A8" w:rsidRPr="006A3A9F">
          <w:rPr>
            <w:rStyle w:val="Hyperlink"/>
            <w:noProof/>
          </w:rPr>
          <w:t>1.3 Intended Audience</w:t>
        </w:r>
        <w:r w:rsidR="00F220A8">
          <w:rPr>
            <w:noProof/>
            <w:webHidden/>
          </w:rPr>
          <w:tab/>
        </w:r>
        <w:r w:rsidR="00F220A8">
          <w:rPr>
            <w:noProof/>
            <w:webHidden/>
          </w:rPr>
          <w:fldChar w:fldCharType="begin"/>
        </w:r>
        <w:r w:rsidR="00F220A8">
          <w:rPr>
            <w:noProof/>
            <w:webHidden/>
          </w:rPr>
          <w:instrText xml:space="preserve"> PAGEREF _Toc464111620 \h </w:instrText>
        </w:r>
        <w:r w:rsidR="00F220A8">
          <w:rPr>
            <w:noProof/>
            <w:webHidden/>
          </w:rPr>
        </w:r>
        <w:r w:rsidR="00F220A8">
          <w:rPr>
            <w:noProof/>
            <w:webHidden/>
          </w:rPr>
          <w:fldChar w:fldCharType="separate"/>
        </w:r>
        <w:r w:rsidR="00F220A8">
          <w:rPr>
            <w:noProof/>
            <w:webHidden/>
          </w:rPr>
          <w:t>5</w:t>
        </w:r>
        <w:r w:rsidR="00F220A8">
          <w:rPr>
            <w:noProof/>
            <w:webHidden/>
          </w:rPr>
          <w:fldChar w:fldCharType="end"/>
        </w:r>
      </w:hyperlink>
    </w:p>
    <w:p w14:paraId="1C536D15" w14:textId="77777777" w:rsidR="00F220A8" w:rsidRDefault="00DE6F27">
      <w:pPr>
        <w:pStyle w:val="TOC2"/>
        <w:rPr>
          <w:rFonts w:asciiTheme="minorHAnsi" w:eastAsiaTheme="minorEastAsia" w:hAnsiTheme="minorHAnsi" w:cstheme="minorBidi"/>
          <w:noProof/>
          <w:sz w:val="22"/>
          <w:szCs w:val="22"/>
        </w:rPr>
      </w:pPr>
      <w:hyperlink w:anchor="_Toc464111621" w:history="1">
        <w:r w:rsidR="00F220A8" w:rsidRPr="006A3A9F">
          <w:rPr>
            <w:rStyle w:val="Hyperlink"/>
            <w:noProof/>
          </w:rPr>
          <w:t>1.4 Pre-requisites and Reference Material</w:t>
        </w:r>
        <w:r w:rsidR="00F220A8">
          <w:rPr>
            <w:noProof/>
            <w:webHidden/>
          </w:rPr>
          <w:tab/>
        </w:r>
        <w:r w:rsidR="00F220A8">
          <w:rPr>
            <w:noProof/>
            <w:webHidden/>
          </w:rPr>
          <w:fldChar w:fldCharType="begin"/>
        </w:r>
        <w:r w:rsidR="00F220A8">
          <w:rPr>
            <w:noProof/>
            <w:webHidden/>
          </w:rPr>
          <w:instrText xml:space="preserve"> PAGEREF _Toc464111621 \h </w:instrText>
        </w:r>
        <w:r w:rsidR="00F220A8">
          <w:rPr>
            <w:noProof/>
            <w:webHidden/>
          </w:rPr>
        </w:r>
        <w:r w:rsidR="00F220A8">
          <w:rPr>
            <w:noProof/>
            <w:webHidden/>
          </w:rPr>
          <w:fldChar w:fldCharType="separate"/>
        </w:r>
        <w:r w:rsidR="00F220A8">
          <w:rPr>
            <w:noProof/>
            <w:webHidden/>
          </w:rPr>
          <w:t>5</w:t>
        </w:r>
        <w:r w:rsidR="00F220A8">
          <w:rPr>
            <w:noProof/>
            <w:webHidden/>
          </w:rPr>
          <w:fldChar w:fldCharType="end"/>
        </w:r>
      </w:hyperlink>
    </w:p>
    <w:p w14:paraId="478C7194" w14:textId="77777777" w:rsidR="00F220A8" w:rsidRDefault="00DE6F27">
      <w:pPr>
        <w:pStyle w:val="TOC3"/>
        <w:rPr>
          <w:rFonts w:asciiTheme="minorHAnsi" w:eastAsiaTheme="minorEastAsia" w:hAnsiTheme="minorHAnsi" w:cstheme="minorBidi"/>
          <w:noProof/>
          <w:sz w:val="22"/>
          <w:szCs w:val="22"/>
        </w:rPr>
      </w:pPr>
      <w:hyperlink w:anchor="_Toc464111622" w:history="1">
        <w:r w:rsidR="00F220A8" w:rsidRPr="006A3A9F">
          <w:rPr>
            <w:rStyle w:val="Hyperlink"/>
            <w:noProof/>
          </w:rPr>
          <w:t>1.4.1 Actor Descriptions</w:t>
        </w:r>
        <w:r w:rsidR="00F220A8">
          <w:rPr>
            <w:noProof/>
            <w:webHidden/>
          </w:rPr>
          <w:tab/>
        </w:r>
        <w:r w:rsidR="00F220A8">
          <w:rPr>
            <w:noProof/>
            <w:webHidden/>
          </w:rPr>
          <w:fldChar w:fldCharType="begin"/>
        </w:r>
        <w:r w:rsidR="00F220A8">
          <w:rPr>
            <w:noProof/>
            <w:webHidden/>
          </w:rPr>
          <w:instrText xml:space="preserve"> PAGEREF _Toc464111622 \h </w:instrText>
        </w:r>
        <w:r w:rsidR="00F220A8">
          <w:rPr>
            <w:noProof/>
            <w:webHidden/>
          </w:rPr>
        </w:r>
        <w:r w:rsidR="00F220A8">
          <w:rPr>
            <w:noProof/>
            <w:webHidden/>
          </w:rPr>
          <w:fldChar w:fldCharType="separate"/>
        </w:r>
        <w:r w:rsidR="00F220A8">
          <w:rPr>
            <w:noProof/>
            <w:webHidden/>
          </w:rPr>
          <w:t>5</w:t>
        </w:r>
        <w:r w:rsidR="00F220A8">
          <w:rPr>
            <w:noProof/>
            <w:webHidden/>
          </w:rPr>
          <w:fldChar w:fldCharType="end"/>
        </w:r>
      </w:hyperlink>
    </w:p>
    <w:p w14:paraId="71EE2862" w14:textId="77777777" w:rsidR="00F220A8" w:rsidRDefault="00DE6F27">
      <w:pPr>
        <w:pStyle w:val="TOC3"/>
        <w:rPr>
          <w:rFonts w:asciiTheme="minorHAnsi" w:eastAsiaTheme="minorEastAsia" w:hAnsiTheme="minorHAnsi" w:cstheme="minorBidi"/>
          <w:noProof/>
          <w:sz w:val="22"/>
          <w:szCs w:val="22"/>
        </w:rPr>
      </w:pPr>
      <w:hyperlink w:anchor="_Toc464111623" w:history="1">
        <w:r w:rsidR="00F220A8" w:rsidRPr="006A3A9F">
          <w:rPr>
            <w:rStyle w:val="Hyperlink"/>
            <w:noProof/>
          </w:rPr>
          <w:t>1.4.2 Transaction Descriptions</w:t>
        </w:r>
        <w:r w:rsidR="00F220A8">
          <w:rPr>
            <w:noProof/>
            <w:webHidden/>
          </w:rPr>
          <w:tab/>
        </w:r>
        <w:r w:rsidR="00F220A8">
          <w:rPr>
            <w:noProof/>
            <w:webHidden/>
          </w:rPr>
          <w:fldChar w:fldCharType="begin"/>
        </w:r>
        <w:r w:rsidR="00F220A8">
          <w:rPr>
            <w:noProof/>
            <w:webHidden/>
          </w:rPr>
          <w:instrText xml:space="preserve"> PAGEREF _Toc464111623 \h </w:instrText>
        </w:r>
        <w:r w:rsidR="00F220A8">
          <w:rPr>
            <w:noProof/>
            <w:webHidden/>
          </w:rPr>
        </w:r>
        <w:r w:rsidR="00F220A8">
          <w:rPr>
            <w:noProof/>
            <w:webHidden/>
          </w:rPr>
          <w:fldChar w:fldCharType="separate"/>
        </w:r>
        <w:r w:rsidR="00F220A8">
          <w:rPr>
            <w:noProof/>
            <w:webHidden/>
          </w:rPr>
          <w:t>5</w:t>
        </w:r>
        <w:r w:rsidR="00F220A8">
          <w:rPr>
            <w:noProof/>
            <w:webHidden/>
          </w:rPr>
          <w:fldChar w:fldCharType="end"/>
        </w:r>
      </w:hyperlink>
    </w:p>
    <w:p w14:paraId="58902DD6" w14:textId="77777777" w:rsidR="00F220A8" w:rsidRDefault="00DE6F27">
      <w:pPr>
        <w:pStyle w:val="TOC3"/>
        <w:rPr>
          <w:rFonts w:asciiTheme="minorHAnsi" w:eastAsiaTheme="minorEastAsia" w:hAnsiTheme="minorHAnsi" w:cstheme="minorBidi"/>
          <w:noProof/>
          <w:sz w:val="22"/>
          <w:szCs w:val="22"/>
        </w:rPr>
      </w:pPr>
      <w:hyperlink w:anchor="_Toc464111624" w:history="1">
        <w:r w:rsidR="00F220A8" w:rsidRPr="006A3A9F">
          <w:rPr>
            <w:rStyle w:val="Hyperlink"/>
            <w:noProof/>
          </w:rPr>
          <w:t>1.4.3 Content Modules</w:t>
        </w:r>
        <w:r w:rsidR="00F220A8">
          <w:rPr>
            <w:noProof/>
            <w:webHidden/>
          </w:rPr>
          <w:tab/>
        </w:r>
        <w:r w:rsidR="00F220A8">
          <w:rPr>
            <w:noProof/>
            <w:webHidden/>
          </w:rPr>
          <w:fldChar w:fldCharType="begin"/>
        </w:r>
        <w:r w:rsidR="00F220A8">
          <w:rPr>
            <w:noProof/>
            <w:webHidden/>
          </w:rPr>
          <w:instrText xml:space="preserve"> PAGEREF _Toc464111624 \h </w:instrText>
        </w:r>
        <w:r w:rsidR="00F220A8">
          <w:rPr>
            <w:noProof/>
            <w:webHidden/>
          </w:rPr>
        </w:r>
        <w:r w:rsidR="00F220A8">
          <w:rPr>
            <w:noProof/>
            <w:webHidden/>
          </w:rPr>
          <w:fldChar w:fldCharType="separate"/>
        </w:r>
        <w:r w:rsidR="00F220A8">
          <w:rPr>
            <w:noProof/>
            <w:webHidden/>
          </w:rPr>
          <w:t>5</w:t>
        </w:r>
        <w:r w:rsidR="00F220A8">
          <w:rPr>
            <w:noProof/>
            <w:webHidden/>
          </w:rPr>
          <w:fldChar w:fldCharType="end"/>
        </w:r>
      </w:hyperlink>
    </w:p>
    <w:p w14:paraId="2E3B5CDC" w14:textId="77777777" w:rsidR="00F220A8" w:rsidRDefault="00DE6F27">
      <w:pPr>
        <w:pStyle w:val="TOC3"/>
        <w:rPr>
          <w:rFonts w:asciiTheme="minorHAnsi" w:eastAsiaTheme="minorEastAsia" w:hAnsiTheme="minorHAnsi" w:cstheme="minorBidi"/>
          <w:noProof/>
          <w:sz w:val="22"/>
          <w:szCs w:val="22"/>
        </w:rPr>
      </w:pPr>
      <w:hyperlink w:anchor="_Toc464111625" w:history="1">
        <w:r w:rsidR="00F220A8" w:rsidRPr="006A3A9F">
          <w:rPr>
            <w:rStyle w:val="Hyperlink"/>
            <w:noProof/>
          </w:rPr>
          <w:t>1.4.4 IHE Integration Statements</w:t>
        </w:r>
        <w:r w:rsidR="00F220A8">
          <w:rPr>
            <w:noProof/>
            <w:webHidden/>
          </w:rPr>
          <w:tab/>
        </w:r>
        <w:r w:rsidR="00F220A8">
          <w:rPr>
            <w:noProof/>
            <w:webHidden/>
          </w:rPr>
          <w:fldChar w:fldCharType="begin"/>
        </w:r>
        <w:r w:rsidR="00F220A8">
          <w:rPr>
            <w:noProof/>
            <w:webHidden/>
          </w:rPr>
          <w:instrText xml:space="preserve"> PAGEREF _Toc464111625 \h </w:instrText>
        </w:r>
        <w:r w:rsidR="00F220A8">
          <w:rPr>
            <w:noProof/>
            <w:webHidden/>
          </w:rPr>
        </w:r>
        <w:r w:rsidR="00F220A8">
          <w:rPr>
            <w:noProof/>
            <w:webHidden/>
          </w:rPr>
          <w:fldChar w:fldCharType="separate"/>
        </w:r>
        <w:r w:rsidR="00F220A8">
          <w:rPr>
            <w:noProof/>
            <w:webHidden/>
          </w:rPr>
          <w:t>5</w:t>
        </w:r>
        <w:r w:rsidR="00F220A8">
          <w:rPr>
            <w:noProof/>
            <w:webHidden/>
          </w:rPr>
          <w:fldChar w:fldCharType="end"/>
        </w:r>
      </w:hyperlink>
    </w:p>
    <w:p w14:paraId="36662FE6" w14:textId="77777777" w:rsidR="00F220A8" w:rsidRDefault="00DE6F27">
      <w:pPr>
        <w:pStyle w:val="TOC2"/>
        <w:rPr>
          <w:rFonts w:asciiTheme="minorHAnsi" w:eastAsiaTheme="minorEastAsia" w:hAnsiTheme="minorHAnsi" w:cstheme="minorBidi"/>
          <w:noProof/>
          <w:sz w:val="22"/>
          <w:szCs w:val="22"/>
        </w:rPr>
      </w:pPr>
      <w:hyperlink w:anchor="_Toc464111626" w:history="1">
        <w:r w:rsidR="00F220A8" w:rsidRPr="006A3A9F">
          <w:rPr>
            <w:rStyle w:val="Hyperlink"/>
            <w:noProof/>
          </w:rPr>
          <w:t>1.5 Overview of Technical Framework Volume 1</w:t>
        </w:r>
        <w:r w:rsidR="00F220A8">
          <w:rPr>
            <w:noProof/>
            <w:webHidden/>
          </w:rPr>
          <w:tab/>
        </w:r>
        <w:r w:rsidR="00F220A8">
          <w:rPr>
            <w:noProof/>
            <w:webHidden/>
          </w:rPr>
          <w:fldChar w:fldCharType="begin"/>
        </w:r>
        <w:r w:rsidR="00F220A8">
          <w:rPr>
            <w:noProof/>
            <w:webHidden/>
          </w:rPr>
          <w:instrText xml:space="preserve"> PAGEREF _Toc464111626 \h </w:instrText>
        </w:r>
        <w:r w:rsidR="00F220A8">
          <w:rPr>
            <w:noProof/>
            <w:webHidden/>
          </w:rPr>
        </w:r>
        <w:r w:rsidR="00F220A8">
          <w:rPr>
            <w:noProof/>
            <w:webHidden/>
          </w:rPr>
          <w:fldChar w:fldCharType="separate"/>
        </w:r>
        <w:r w:rsidR="00F220A8">
          <w:rPr>
            <w:noProof/>
            <w:webHidden/>
          </w:rPr>
          <w:t>6</w:t>
        </w:r>
        <w:r w:rsidR="00F220A8">
          <w:rPr>
            <w:noProof/>
            <w:webHidden/>
          </w:rPr>
          <w:fldChar w:fldCharType="end"/>
        </w:r>
      </w:hyperlink>
    </w:p>
    <w:p w14:paraId="09486B71" w14:textId="77777777" w:rsidR="00F220A8" w:rsidRDefault="00DE6F27">
      <w:pPr>
        <w:pStyle w:val="TOC2"/>
        <w:rPr>
          <w:rFonts w:asciiTheme="minorHAnsi" w:eastAsiaTheme="minorEastAsia" w:hAnsiTheme="minorHAnsi" w:cstheme="minorBidi"/>
          <w:noProof/>
          <w:sz w:val="22"/>
          <w:szCs w:val="22"/>
        </w:rPr>
      </w:pPr>
      <w:hyperlink w:anchor="_Toc464111627" w:history="1">
        <w:r w:rsidR="00F220A8" w:rsidRPr="006A3A9F">
          <w:rPr>
            <w:rStyle w:val="Hyperlink"/>
            <w:noProof/>
          </w:rPr>
          <w:t>1.6 Comment Process</w:t>
        </w:r>
        <w:r w:rsidR="00F220A8">
          <w:rPr>
            <w:noProof/>
            <w:webHidden/>
          </w:rPr>
          <w:tab/>
        </w:r>
        <w:r w:rsidR="00F220A8">
          <w:rPr>
            <w:noProof/>
            <w:webHidden/>
          </w:rPr>
          <w:fldChar w:fldCharType="begin"/>
        </w:r>
        <w:r w:rsidR="00F220A8">
          <w:rPr>
            <w:noProof/>
            <w:webHidden/>
          </w:rPr>
          <w:instrText xml:space="preserve"> PAGEREF _Toc464111627 \h </w:instrText>
        </w:r>
        <w:r w:rsidR="00F220A8">
          <w:rPr>
            <w:noProof/>
            <w:webHidden/>
          </w:rPr>
        </w:r>
        <w:r w:rsidR="00F220A8">
          <w:rPr>
            <w:noProof/>
            <w:webHidden/>
          </w:rPr>
          <w:fldChar w:fldCharType="separate"/>
        </w:r>
        <w:r w:rsidR="00F220A8">
          <w:rPr>
            <w:noProof/>
            <w:webHidden/>
          </w:rPr>
          <w:t>6</w:t>
        </w:r>
        <w:r w:rsidR="00F220A8">
          <w:rPr>
            <w:noProof/>
            <w:webHidden/>
          </w:rPr>
          <w:fldChar w:fldCharType="end"/>
        </w:r>
      </w:hyperlink>
    </w:p>
    <w:p w14:paraId="3A4E7C35" w14:textId="77777777" w:rsidR="00F220A8" w:rsidRDefault="00DE6F27">
      <w:pPr>
        <w:pStyle w:val="TOC2"/>
        <w:rPr>
          <w:rFonts w:asciiTheme="minorHAnsi" w:eastAsiaTheme="minorEastAsia" w:hAnsiTheme="minorHAnsi" w:cstheme="minorBidi"/>
          <w:noProof/>
          <w:sz w:val="22"/>
          <w:szCs w:val="22"/>
        </w:rPr>
      </w:pPr>
      <w:hyperlink w:anchor="_Toc464111628" w:history="1">
        <w:r w:rsidR="00F220A8" w:rsidRPr="006A3A9F">
          <w:rPr>
            <w:rStyle w:val="Hyperlink"/>
            <w:noProof/>
          </w:rPr>
          <w:t>1.7 Copyright Licenses</w:t>
        </w:r>
        <w:r w:rsidR="00F220A8">
          <w:rPr>
            <w:noProof/>
            <w:webHidden/>
          </w:rPr>
          <w:tab/>
        </w:r>
        <w:r w:rsidR="00F220A8">
          <w:rPr>
            <w:noProof/>
            <w:webHidden/>
          </w:rPr>
          <w:fldChar w:fldCharType="begin"/>
        </w:r>
        <w:r w:rsidR="00F220A8">
          <w:rPr>
            <w:noProof/>
            <w:webHidden/>
          </w:rPr>
          <w:instrText xml:space="preserve"> PAGEREF _Toc464111628 \h </w:instrText>
        </w:r>
        <w:r w:rsidR="00F220A8">
          <w:rPr>
            <w:noProof/>
            <w:webHidden/>
          </w:rPr>
        </w:r>
        <w:r w:rsidR="00F220A8">
          <w:rPr>
            <w:noProof/>
            <w:webHidden/>
          </w:rPr>
          <w:fldChar w:fldCharType="separate"/>
        </w:r>
        <w:r w:rsidR="00F220A8">
          <w:rPr>
            <w:noProof/>
            <w:webHidden/>
          </w:rPr>
          <w:t>6</w:t>
        </w:r>
        <w:r w:rsidR="00F220A8">
          <w:rPr>
            <w:noProof/>
            <w:webHidden/>
          </w:rPr>
          <w:fldChar w:fldCharType="end"/>
        </w:r>
      </w:hyperlink>
    </w:p>
    <w:p w14:paraId="6FFFD2E5" w14:textId="77777777" w:rsidR="00F220A8" w:rsidRDefault="00DE6F27">
      <w:pPr>
        <w:pStyle w:val="TOC3"/>
        <w:rPr>
          <w:rFonts w:asciiTheme="minorHAnsi" w:eastAsiaTheme="minorEastAsia" w:hAnsiTheme="minorHAnsi" w:cstheme="minorBidi"/>
          <w:noProof/>
          <w:sz w:val="22"/>
          <w:szCs w:val="22"/>
        </w:rPr>
      </w:pPr>
      <w:hyperlink w:anchor="_Toc464111629" w:history="1">
        <w:r w:rsidR="00F220A8" w:rsidRPr="006A3A9F">
          <w:rPr>
            <w:rStyle w:val="Hyperlink"/>
            <w:noProof/>
          </w:rPr>
          <w:t>1.7.1 Copyright of Base Standards</w:t>
        </w:r>
        <w:r w:rsidR="00F220A8">
          <w:rPr>
            <w:noProof/>
            <w:webHidden/>
          </w:rPr>
          <w:tab/>
        </w:r>
        <w:r w:rsidR="00F220A8">
          <w:rPr>
            <w:noProof/>
            <w:webHidden/>
          </w:rPr>
          <w:fldChar w:fldCharType="begin"/>
        </w:r>
        <w:r w:rsidR="00F220A8">
          <w:rPr>
            <w:noProof/>
            <w:webHidden/>
          </w:rPr>
          <w:instrText xml:space="preserve"> PAGEREF _Toc464111629 \h </w:instrText>
        </w:r>
        <w:r w:rsidR="00F220A8">
          <w:rPr>
            <w:noProof/>
            <w:webHidden/>
          </w:rPr>
        </w:r>
        <w:r w:rsidR="00F220A8">
          <w:rPr>
            <w:noProof/>
            <w:webHidden/>
          </w:rPr>
          <w:fldChar w:fldCharType="separate"/>
        </w:r>
        <w:r w:rsidR="00F220A8">
          <w:rPr>
            <w:noProof/>
            <w:webHidden/>
          </w:rPr>
          <w:t>6</w:t>
        </w:r>
        <w:r w:rsidR="00F220A8">
          <w:rPr>
            <w:noProof/>
            <w:webHidden/>
          </w:rPr>
          <w:fldChar w:fldCharType="end"/>
        </w:r>
      </w:hyperlink>
    </w:p>
    <w:p w14:paraId="444A8CA2" w14:textId="77777777" w:rsidR="00F220A8" w:rsidRDefault="00DE6F27">
      <w:pPr>
        <w:pStyle w:val="TOC2"/>
        <w:rPr>
          <w:rFonts w:asciiTheme="minorHAnsi" w:eastAsiaTheme="minorEastAsia" w:hAnsiTheme="minorHAnsi" w:cstheme="minorBidi"/>
          <w:noProof/>
          <w:sz w:val="22"/>
          <w:szCs w:val="22"/>
        </w:rPr>
      </w:pPr>
      <w:hyperlink w:anchor="_Toc464111630" w:history="1">
        <w:r w:rsidR="00F220A8" w:rsidRPr="006A3A9F">
          <w:rPr>
            <w:rStyle w:val="Hyperlink"/>
            <w:noProof/>
          </w:rPr>
          <w:t>1.8 Trademark</w:t>
        </w:r>
        <w:r w:rsidR="00F220A8">
          <w:rPr>
            <w:noProof/>
            <w:webHidden/>
          </w:rPr>
          <w:tab/>
        </w:r>
        <w:r w:rsidR="00F220A8">
          <w:rPr>
            <w:noProof/>
            <w:webHidden/>
          </w:rPr>
          <w:fldChar w:fldCharType="begin"/>
        </w:r>
        <w:r w:rsidR="00F220A8">
          <w:rPr>
            <w:noProof/>
            <w:webHidden/>
          </w:rPr>
          <w:instrText xml:space="preserve"> PAGEREF _Toc464111630 \h </w:instrText>
        </w:r>
        <w:r w:rsidR="00F220A8">
          <w:rPr>
            <w:noProof/>
            <w:webHidden/>
          </w:rPr>
        </w:r>
        <w:r w:rsidR="00F220A8">
          <w:rPr>
            <w:noProof/>
            <w:webHidden/>
          </w:rPr>
          <w:fldChar w:fldCharType="separate"/>
        </w:r>
        <w:r w:rsidR="00F220A8">
          <w:rPr>
            <w:noProof/>
            <w:webHidden/>
          </w:rPr>
          <w:t>7</w:t>
        </w:r>
        <w:r w:rsidR="00F220A8">
          <w:rPr>
            <w:noProof/>
            <w:webHidden/>
          </w:rPr>
          <w:fldChar w:fldCharType="end"/>
        </w:r>
      </w:hyperlink>
    </w:p>
    <w:p w14:paraId="7B01FCFD" w14:textId="77777777" w:rsidR="00F220A8" w:rsidRDefault="00DE6F27">
      <w:pPr>
        <w:pStyle w:val="TOC2"/>
        <w:rPr>
          <w:rFonts w:asciiTheme="minorHAnsi" w:eastAsiaTheme="minorEastAsia" w:hAnsiTheme="minorHAnsi" w:cstheme="minorBidi"/>
          <w:noProof/>
          <w:sz w:val="22"/>
          <w:szCs w:val="22"/>
        </w:rPr>
      </w:pPr>
      <w:hyperlink w:anchor="_Toc464111631" w:history="1">
        <w:r w:rsidR="00F220A8" w:rsidRPr="006A3A9F">
          <w:rPr>
            <w:rStyle w:val="Hyperlink"/>
            <w:noProof/>
          </w:rPr>
          <w:t>1.9 Disclaimer Regarding Patent Rights</w:t>
        </w:r>
        <w:r w:rsidR="00F220A8">
          <w:rPr>
            <w:noProof/>
            <w:webHidden/>
          </w:rPr>
          <w:tab/>
        </w:r>
        <w:r w:rsidR="00F220A8">
          <w:rPr>
            <w:noProof/>
            <w:webHidden/>
          </w:rPr>
          <w:fldChar w:fldCharType="begin"/>
        </w:r>
        <w:r w:rsidR="00F220A8">
          <w:rPr>
            <w:noProof/>
            <w:webHidden/>
          </w:rPr>
          <w:instrText xml:space="preserve"> PAGEREF _Toc464111631 \h </w:instrText>
        </w:r>
        <w:r w:rsidR="00F220A8">
          <w:rPr>
            <w:noProof/>
            <w:webHidden/>
          </w:rPr>
        </w:r>
        <w:r w:rsidR="00F220A8">
          <w:rPr>
            <w:noProof/>
            <w:webHidden/>
          </w:rPr>
          <w:fldChar w:fldCharType="separate"/>
        </w:r>
        <w:r w:rsidR="00F220A8">
          <w:rPr>
            <w:noProof/>
            <w:webHidden/>
          </w:rPr>
          <w:t>7</w:t>
        </w:r>
        <w:r w:rsidR="00F220A8">
          <w:rPr>
            <w:noProof/>
            <w:webHidden/>
          </w:rPr>
          <w:fldChar w:fldCharType="end"/>
        </w:r>
      </w:hyperlink>
    </w:p>
    <w:p w14:paraId="16536375" w14:textId="77777777" w:rsidR="00F220A8" w:rsidRDefault="00DE6F27">
      <w:pPr>
        <w:pStyle w:val="TOC2"/>
        <w:rPr>
          <w:rFonts w:asciiTheme="minorHAnsi" w:eastAsiaTheme="minorEastAsia" w:hAnsiTheme="minorHAnsi" w:cstheme="minorBidi"/>
          <w:noProof/>
          <w:sz w:val="22"/>
          <w:szCs w:val="22"/>
        </w:rPr>
      </w:pPr>
      <w:hyperlink w:anchor="_Toc464111632" w:history="1">
        <w:r w:rsidR="00F220A8" w:rsidRPr="006A3A9F">
          <w:rPr>
            <w:rStyle w:val="Hyperlink"/>
            <w:noProof/>
          </w:rPr>
          <w:t>1.10 History of Document Changes</w:t>
        </w:r>
        <w:r w:rsidR="00F220A8">
          <w:rPr>
            <w:noProof/>
            <w:webHidden/>
          </w:rPr>
          <w:tab/>
        </w:r>
        <w:r w:rsidR="00F220A8">
          <w:rPr>
            <w:noProof/>
            <w:webHidden/>
          </w:rPr>
          <w:fldChar w:fldCharType="begin"/>
        </w:r>
        <w:r w:rsidR="00F220A8">
          <w:rPr>
            <w:noProof/>
            <w:webHidden/>
          </w:rPr>
          <w:instrText xml:space="preserve"> PAGEREF _Toc464111632 \h </w:instrText>
        </w:r>
        <w:r w:rsidR="00F220A8">
          <w:rPr>
            <w:noProof/>
            <w:webHidden/>
          </w:rPr>
        </w:r>
        <w:r w:rsidR="00F220A8">
          <w:rPr>
            <w:noProof/>
            <w:webHidden/>
          </w:rPr>
          <w:fldChar w:fldCharType="separate"/>
        </w:r>
        <w:r w:rsidR="00F220A8">
          <w:rPr>
            <w:noProof/>
            <w:webHidden/>
          </w:rPr>
          <w:t>7</w:t>
        </w:r>
        <w:r w:rsidR="00F220A8">
          <w:rPr>
            <w:noProof/>
            <w:webHidden/>
          </w:rPr>
          <w:fldChar w:fldCharType="end"/>
        </w:r>
      </w:hyperlink>
    </w:p>
    <w:p w14:paraId="181B4890" w14:textId="77777777" w:rsidR="00F220A8" w:rsidRDefault="00DE6F27">
      <w:pPr>
        <w:pStyle w:val="TOC1"/>
        <w:rPr>
          <w:rFonts w:asciiTheme="minorHAnsi" w:eastAsiaTheme="minorEastAsia" w:hAnsiTheme="minorHAnsi" w:cstheme="minorBidi"/>
          <w:noProof/>
          <w:sz w:val="22"/>
          <w:szCs w:val="22"/>
        </w:rPr>
      </w:pPr>
      <w:hyperlink w:anchor="_Toc464111633" w:history="1">
        <w:r w:rsidR="00F220A8" w:rsidRPr="006A3A9F">
          <w:rPr>
            <w:rStyle w:val="Hyperlink"/>
            <w:noProof/>
          </w:rPr>
          <w:t>2 Patient Care Device Integration Profiles</w:t>
        </w:r>
        <w:r w:rsidR="00F220A8">
          <w:rPr>
            <w:noProof/>
            <w:webHidden/>
          </w:rPr>
          <w:tab/>
        </w:r>
        <w:r w:rsidR="00F220A8">
          <w:rPr>
            <w:noProof/>
            <w:webHidden/>
          </w:rPr>
          <w:fldChar w:fldCharType="begin"/>
        </w:r>
        <w:r w:rsidR="00F220A8">
          <w:rPr>
            <w:noProof/>
            <w:webHidden/>
          </w:rPr>
          <w:instrText xml:space="preserve"> PAGEREF _Toc464111633 \h </w:instrText>
        </w:r>
        <w:r w:rsidR="00F220A8">
          <w:rPr>
            <w:noProof/>
            <w:webHidden/>
          </w:rPr>
        </w:r>
        <w:r w:rsidR="00F220A8">
          <w:rPr>
            <w:noProof/>
            <w:webHidden/>
          </w:rPr>
          <w:fldChar w:fldCharType="separate"/>
        </w:r>
        <w:r w:rsidR="00F220A8">
          <w:rPr>
            <w:noProof/>
            <w:webHidden/>
          </w:rPr>
          <w:t>8</w:t>
        </w:r>
        <w:r w:rsidR="00F220A8">
          <w:rPr>
            <w:noProof/>
            <w:webHidden/>
          </w:rPr>
          <w:fldChar w:fldCharType="end"/>
        </w:r>
      </w:hyperlink>
    </w:p>
    <w:p w14:paraId="69BB739B" w14:textId="77777777" w:rsidR="00F220A8" w:rsidRDefault="00DE6F27">
      <w:pPr>
        <w:pStyle w:val="TOC2"/>
        <w:rPr>
          <w:rFonts w:asciiTheme="minorHAnsi" w:eastAsiaTheme="minorEastAsia" w:hAnsiTheme="minorHAnsi" w:cstheme="minorBidi"/>
          <w:noProof/>
          <w:sz w:val="22"/>
          <w:szCs w:val="22"/>
        </w:rPr>
      </w:pPr>
      <w:hyperlink w:anchor="_Toc464111634" w:history="1">
        <w:r w:rsidR="00F220A8" w:rsidRPr="006A3A9F">
          <w:rPr>
            <w:rStyle w:val="Hyperlink"/>
            <w:noProof/>
          </w:rPr>
          <w:t>2.1 Required Actor Groupings and Bindings</w:t>
        </w:r>
        <w:r w:rsidR="00F220A8">
          <w:rPr>
            <w:noProof/>
            <w:webHidden/>
          </w:rPr>
          <w:tab/>
        </w:r>
        <w:r w:rsidR="00F220A8">
          <w:rPr>
            <w:noProof/>
            <w:webHidden/>
          </w:rPr>
          <w:fldChar w:fldCharType="begin"/>
        </w:r>
        <w:r w:rsidR="00F220A8">
          <w:rPr>
            <w:noProof/>
            <w:webHidden/>
          </w:rPr>
          <w:instrText xml:space="preserve"> PAGEREF _Toc464111634 \h </w:instrText>
        </w:r>
        <w:r w:rsidR="00F220A8">
          <w:rPr>
            <w:noProof/>
            <w:webHidden/>
          </w:rPr>
        </w:r>
        <w:r w:rsidR="00F220A8">
          <w:rPr>
            <w:noProof/>
            <w:webHidden/>
          </w:rPr>
          <w:fldChar w:fldCharType="separate"/>
        </w:r>
        <w:r w:rsidR="00F220A8">
          <w:rPr>
            <w:noProof/>
            <w:webHidden/>
          </w:rPr>
          <w:t>8</w:t>
        </w:r>
        <w:r w:rsidR="00F220A8">
          <w:rPr>
            <w:noProof/>
            <w:webHidden/>
          </w:rPr>
          <w:fldChar w:fldCharType="end"/>
        </w:r>
      </w:hyperlink>
    </w:p>
    <w:p w14:paraId="574F0375" w14:textId="77777777" w:rsidR="00F220A8" w:rsidRDefault="00DE6F27">
      <w:pPr>
        <w:pStyle w:val="TOC2"/>
        <w:rPr>
          <w:rFonts w:asciiTheme="minorHAnsi" w:eastAsiaTheme="minorEastAsia" w:hAnsiTheme="minorHAnsi" w:cstheme="minorBidi"/>
          <w:noProof/>
          <w:sz w:val="22"/>
          <w:szCs w:val="22"/>
        </w:rPr>
      </w:pPr>
      <w:hyperlink w:anchor="_Toc464111635" w:history="1">
        <w:r w:rsidR="00F220A8" w:rsidRPr="006A3A9F">
          <w:rPr>
            <w:rStyle w:val="Hyperlink"/>
            <w:noProof/>
          </w:rPr>
          <w:t>2.2 Security Implications</w:t>
        </w:r>
        <w:r w:rsidR="00F220A8">
          <w:rPr>
            <w:noProof/>
            <w:webHidden/>
          </w:rPr>
          <w:tab/>
        </w:r>
        <w:r w:rsidR="00F220A8">
          <w:rPr>
            <w:noProof/>
            <w:webHidden/>
          </w:rPr>
          <w:fldChar w:fldCharType="begin"/>
        </w:r>
        <w:r w:rsidR="00F220A8">
          <w:rPr>
            <w:noProof/>
            <w:webHidden/>
          </w:rPr>
          <w:instrText xml:space="preserve"> PAGEREF _Toc464111635 \h </w:instrText>
        </w:r>
        <w:r w:rsidR="00F220A8">
          <w:rPr>
            <w:noProof/>
            <w:webHidden/>
          </w:rPr>
        </w:r>
        <w:r w:rsidR="00F220A8">
          <w:rPr>
            <w:noProof/>
            <w:webHidden/>
          </w:rPr>
          <w:fldChar w:fldCharType="separate"/>
        </w:r>
        <w:r w:rsidR="00F220A8">
          <w:rPr>
            <w:noProof/>
            <w:webHidden/>
          </w:rPr>
          <w:t>9</w:t>
        </w:r>
        <w:r w:rsidR="00F220A8">
          <w:rPr>
            <w:noProof/>
            <w:webHidden/>
          </w:rPr>
          <w:fldChar w:fldCharType="end"/>
        </w:r>
      </w:hyperlink>
    </w:p>
    <w:p w14:paraId="0D448CE7" w14:textId="77777777" w:rsidR="00F220A8" w:rsidRDefault="00DE6F27">
      <w:pPr>
        <w:pStyle w:val="TOC2"/>
        <w:rPr>
          <w:rFonts w:asciiTheme="minorHAnsi" w:eastAsiaTheme="minorEastAsia" w:hAnsiTheme="minorHAnsi" w:cstheme="minorBidi"/>
          <w:noProof/>
          <w:sz w:val="22"/>
          <w:szCs w:val="22"/>
        </w:rPr>
      </w:pPr>
      <w:hyperlink w:anchor="_Toc464111636" w:history="1">
        <w:r w:rsidR="00F220A8" w:rsidRPr="006A3A9F">
          <w:rPr>
            <w:rStyle w:val="Hyperlink"/>
            <w:noProof/>
          </w:rPr>
          <w:t>2.3 Integration Profiles Overview</w:t>
        </w:r>
        <w:r w:rsidR="00F220A8">
          <w:rPr>
            <w:noProof/>
            <w:webHidden/>
          </w:rPr>
          <w:tab/>
        </w:r>
        <w:r w:rsidR="00F220A8">
          <w:rPr>
            <w:noProof/>
            <w:webHidden/>
          </w:rPr>
          <w:fldChar w:fldCharType="begin"/>
        </w:r>
        <w:r w:rsidR="00F220A8">
          <w:rPr>
            <w:noProof/>
            <w:webHidden/>
          </w:rPr>
          <w:instrText xml:space="preserve"> PAGEREF _Toc464111636 \h </w:instrText>
        </w:r>
        <w:r w:rsidR="00F220A8">
          <w:rPr>
            <w:noProof/>
            <w:webHidden/>
          </w:rPr>
        </w:r>
        <w:r w:rsidR="00F220A8">
          <w:rPr>
            <w:noProof/>
            <w:webHidden/>
          </w:rPr>
          <w:fldChar w:fldCharType="separate"/>
        </w:r>
        <w:r w:rsidR="00F220A8">
          <w:rPr>
            <w:noProof/>
            <w:webHidden/>
          </w:rPr>
          <w:t>9</w:t>
        </w:r>
        <w:r w:rsidR="00F220A8">
          <w:rPr>
            <w:noProof/>
            <w:webHidden/>
          </w:rPr>
          <w:fldChar w:fldCharType="end"/>
        </w:r>
      </w:hyperlink>
    </w:p>
    <w:p w14:paraId="19DE34E4" w14:textId="77777777" w:rsidR="00F220A8" w:rsidRDefault="00DE6F27">
      <w:pPr>
        <w:pStyle w:val="TOC2"/>
        <w:rPr>
          <w:rFonts w:asciiTheme="minorHAnsi" w:eastAsiaTheme="minorEastAsia" w:hAnsiTheme="minorHAnsi" w:cstheme="minorBidi"/>
          <w:noProof/>
          <w:sz w:val="22"/>
          <w:szCs w:val="22"/>
        </w:rPr>
      </w:pPr>
      <w:hyperlink w:anchor="_Toc464111637" w:history="1">
        <w:r w:rsidR="00F220A8" w:rsidRPr="006A3A9F">
          <w:rPr>
            <w:rStyle w:val="Hyperlink"/>
            <w:noProof/>
          </w:rPr>
          <w:t>2.4 Product Implementations</w:t>
        </w:r>
        <w:r w:rsidR="00F220A8">
          <w:rPr>
            <w:noProof/>
            <w:webHidden/>
          </w:rPr>
          <w:tab/>
        </w:r>
        <w:r w:rsidR="00F220A8">
          <w:rPr>
            <w:noProof/>
            <w:webHidden/>
          </w:rPr>
          <w:fldChar w:fldCharType="begin"/>
        </w:r>
        <w:r w:rsidR="00F220A8">
          <w:rPr>
            <w:noProof/>
            <w:webHidden/>
          </w:rPr>
          <w:instrText xml:space="preserve"> PAGEREF _Toc464111637 \h </w:instrText>
        </w:r>
        <w:r w:rsidR="00F220A8">
          <w:rPr>
            <w:noProof/>
            <w:webHidden/>
          </w:rPr>
        </w:r>
        <w:r w:rsidR="00F220A8">
          <w:rPr>
            <w:noProof/>
            <w:webHidden/>
          </w:rPr>
          <w:fldChar w:fldCharType="separate"/>
        </w:r>
        <w:r w:rsidR="00F220A8">
          <w:rPr>
            <w:noProof/>
            <w:webHidden/>
          </w:rPr>
          <w:t>9</w:t>
        </w:r>
        <w:r w:rsidR="00F220A8">
          <w:rPr>
            <w:noProof/>
            <w:webHidden/>
          </w:rPr>
          <w:fldChar w:fldCharType="end"/>
        </w:r>
      </w:hyperlink>
    </w:p>
    <w:p w14:paraId="7C9FC06D" w14:textId="77777777" w:rsidR="00F220A8" w:rsidRDefault="00DE6F27">
      <w:pPr>
        <w:pStyle w:val="TOC2"/>
        <w:rPr>
          <w:rFonts w:asciiTheme="minorHAnsi" w:eastAsiaTheme="minorEastAsia" w:hAnsiTheme="minorHAnsi" w:cstheme="minorBidi"/>
          <w:noProof/>
          <w:sz w:val="22"/>
          <w:szCs w:val="22"/>
        </w:rPr>
      </w:pPr>
      <w:hyperlink w:anchor="_Toc464111638" w:history="1">
        <w:r w:rsidR="00F220A8" w:rsidRPr="006A3A9F">
          <w:rPr>
            <w:rStyle w:val="Hyperlink"/>
            <w:noProof/>
          </w:rPr>
          <w:t>2.5 Dependencies between Integration Profiles</w:t>
        </w:r>
        <w:r w:rsidR="00F220A8">
          <w:rPr>
            <w:noProof/>
            <w:webHidden/>
          </w:rPr>
          <w:tab/>
        </w:r>
        <w:r w:rsidR="00F220A8">
          <w:rPr>
            <w:noProof/>
            <w:webHidden/>
          </w:rPr>
          <w:fldChar w:fldCharType="begin"/>
        </w:r>
        <w:r w:rsidR="00F220A8">
          <w:rPr>
            <w:noProof/>
            <w:webHidden/>
          </w:rPr>
          <w:instrText xml:space="preserve"> PAGEREF _Toc464111638 \h </w:instrText>
        </w:r>
        <w:r w:rsidR="00F220A8">
          <w:rPr>
            <w:noProof/>
            <w:webHidden/>
          </w:rPr>
        </w:r>
        <w:r w:rsidR="00F220A8">
          <w:rPr>
            <w:noProof/>
            <w:webHidden/>
          </w:rPr>
          <w:fldChar w:fldCharType="separate"/>
        </w:r>
        <w:r w:rsidR="00F220A8">
          <w:rPr>
            <w:noProof/>
            <w:webHidden/>
          </w:rPr>
          <w:t>9</w:t>
        </w:r>
        <w:r w:rsidR="00F220A8">
          <w:rPr>
            <w:noProof/>
            <w:webHidden/>
          </w:rPr>
          <w:fldChar w:fldCharType="end"/>
        </w:r>
      </w:hyperlink>
    </w:p>
    <w:p w14:paraId="17A61F3E" w14:textId="77777777" w:rsidR="00F220A8" w:rsidRDefault="00DE6F27">
      <w:pPr>
        <w:pStyle w:val="TOC2"/>
        <w:rPr>
          <w:rFonts w:asciiTheme="minorHAnsi" w:eastAsiaTheme="minorEastAsia" w:hAnsiTheme="minorHAnsi" w:cstheme="minorBidi"/>
          <w:noProof/>
          <w:sz w:val="22"/>
          <w:szCs w:val="22"/>
        </w:rPr>
      </w:pPr>
      <w:hyperlink w:anchor="_Toc464111639" w:history="1">
        <w:r w:rsidR="00F220A8" w:rsidRPr="006A3A9F">
          <w:rPr>
            <w:rStyle w:val="Hyperlink"/>
            <w:noProof/>
          </w:rPr>
          <w:t>2.6 Rosetta Terminology Mapping (RTM)</w:t>
        </w:r>
        <w:r w:rsidR="00F220A8">
          <w:rPr>
            <w:noProof/>
            <w:webHidden/>
          </w:rPr>
          <w:tab/>
        </w:r>
        <w:r w:rsidR="00F220A8">
          <w:rPr>
            <w:noProof/>
            <w:webHidden/>
          </w:rPr>
          <w:fldChar w:fldCharType="begin"/>
        </w:r>
        <w:r w:rsidR="00F220A8">
          <w:rPr>
            <w:noProof/>
            <w:webHidden/>
          </w:rPr>
          <w:instrText xml:space="preserve"> PAGEREF _Toc464111639 \h </w:instrText>
        </w:r>
        <w:r w:rsidR="00F220A8">
          <w:rPr>
            <w:noProof/>
            <w:webHidden/>
          </w:rPr>
        </w:r>
        <w:r w:rsidR="00F220A8">
          <w:rPr>
            <w:noProof/>
            <w:webHidden/>
          </w:rPr>
          <w:fldChar w:fldCharType="separate"/>
        </w:r>
        <w:r w:rsidR="00F220A8">
          <w:rPr>
            <w:noProof/>
            <w:webHidden/>
          </w:rPr>
          <w:t>10</w:t>
        </w:r>
        <w:r w:rsidR="00F220A8">
          <w:rPr>
            <w:noProof/>
            <w:webHidden/>
          </w:rPr>
          <w:fldChar w:fldCharType="end"/>
        </w:r>
      </w:hyperlink>
    </w:p>
    <w:p w14:paraId="5B095AEC" w14:textId="77777777" w:rsidR="00F220A8" w:rsidRDefault="00DE6F27">
      <w:pPr>
        <w:pStyle w:val="TOC1"/>
        <w:rPr>
          <w:rFonts w:asciiTheme="minorHAnsi" w:eastAsiaTheme="minorEastAsia" w:hAnsiTheme="minorHAnsi" w:cstheme="minorBidi"/>
          <w:noProof/>
          <w:sz w:val="22"/>
          <w:szCs w:val="22"/>
        </w:rPr>
      </w:pPr>
      <w:hyperlink w:anchor="_Toc464111640" w:history="1">
        <w:r w:rsidR="00F220A8" w:rsidRPr="006A3A9F">
          <w:rPr>
            <w:rStyle w:val="Hyperlink"/>
            <w:noProof/>
          </w:rPr>
          <w:t>3 Device Enterprise Communication (DEC) Profile</w:t>
        </w:r>
        <w:r w:rsidR="00F220A8">
          <w:rPr>
            <w:noProof/>
            <w:webHidden/>
          </w:rPr>
          <w:tab/>
        </w:r>
        <w:r w:rsidR="00F220A8">
          <w:rPr>
            <w:noProof/>
            <w:webHidden/>
          </w:rPr>
          <w:fldChar w:fldCharType="begin"/>
        </w:r>
        <w:r w:rsidR="00F220A8">
          <w:rPr>
            <w:noProof/>
            <w:webHidden/>
          </w:rPr>
          <w:instrText xml:space="preserve"> PAGEREF _Toc464111640 \h </w:instrText>
        </w:r>
        <w:r w:rsidR="00F220A8">
          <w:rPr>
            <w:noProof/>
            <w:webHidden/>
          </w:rPr>
        </w:r>
        <w:r w:rsidR="00F220A8">
          <w:rPr>
            <w:noProof/>
            <w:webHidden/>
          </w:rPr>
          <w:fldChar w:fldCharType="separate"/>
        </w:r>
        <w:r w:rsidR="00F220A8">
          <w:rPr>
            <w:noProof/>
            <w:webHidden/>
          </w:rPr>
          <w:t>12</w:t>
        </w:r>
        <w:r w:rsidR="00F220A8">
          <w:rPr>
            <w:noProof/>
            <w:webHidden/>
          </w:rPr>
          <w:fldChar w:fldCharType="end"/>
        </w:r>
      </w:hyperlink>
    </w:p>
    <w:p w14:paraId="10F201EE" w14:textId="77777777" w:rsidR="00F220A8" w:rsidRDefault="00DE6F27">
      <w:pPr>
        <w:pStyle w:val="TOC2"/>
        <w:rPr>
          <w:rFonts w:asciiTheme="minorHAnsi" w:eastAsiaTheme="minorEastAsia" w:hAnsiTheme="minorHAnsi" w:cstheme="minorBidi"/>
          <w:noProof/>
          <w:sz w:val="22"/>
          <w:szCs w:val="22"/>
        </w:rPr>
      </w:pPr>
      <w:hyperlink w:anchor="_Toc464111641" w:history="1">
        <w:r w:rsidR="00F220A8" w:rsidRPr="006A3A9F">
          <w:rPr>
            <w:rStyle w:val="Hyperlink"/>
            <w:noProof/>
          </w:rPr>
          <w:t>3.1 DEC Actors and Transactions</w:t>
        </w:r>
        <w:r w:rsidR="00F220A8">
          <w:rPr>
            <w:noProof/>
            <w:webHidden/>
          </w:rPr>
          <w:tab/>
        </w:r>
        <w:r w:rsidR="00F220A8">
          <w:rPr>
            <w:noProof/>
            <w:webHidden/>
          </w:rPr>
          <w:fldChar w:fldCharType="begin"/>
        </w:r>
        <w:r w:rsidR="00F220A8">
          <w:rPr>
            <w:noProof/>
            <w:webHidden/>
          </w:rPr>
          <w:instrText xml:space="preserve"> PAGEREF _Toc464111641 \h </w:instrText>
        </w:r>
        <w:r w:rsidR="00F220A8">
          <w:rPr>
            <w:noProof/>
            <w:webHidden/>
          </w:rPr>
        </w:r>
        <w:r w:rsidR="00F220A8">
          <w:rPr>
            <w:noProof/>
            <w:webHidden/>
          </w:rPr>
          <w:fldChar w:fldCharType="separate"/>
        </w:r>
        <w:r w:rsidR="00F220A8">
          <w:rPr>
            <w:noProof/>
            <w:webHidden/>
          </w:rPr>
          <w:t>12</w:t>
        </w:r>
        <w:r w:rsidR="00F220A8">
          <w:rPr>
            <w:noProof/>
            <w:webHidden/>
          </w:rPr>
          <w:fldChar w:fldCharType="end"/>
        </w:r>
      </w:hyperlink>
    </w:p>
    <w:p w14:paraId="2F40B40B" w14:textId="77777777" w:rsidR="00F220A8" w:rsidRDefault="00DE6F27">
      <w:pPr>
        <w:pStyle w:val="TOC3"/>
        <w:rPr>
          <w:rFonts w:asciiTheme="minorHAnsi" w:eastAsiaTheme="minorEastAsia" w:hAnsiTheme="minorHAnsi" w:cstheme="minorBidi"/>
          <w:noProof/>
          <w:sz w:val="22"/>
          <w:szCs w:val="22"/>
        </w:rPr>
      </w:pPr>
      <w:hyperlink w:anchor="_Toc464111642" w:history="1">
        <w:r w:rsidR="00F220A8" w:rsidRPr="006A3A9F">
          <w:rPr>
            <w:rStyle w:val="Hyperlink"/>
            <w:noProof/>
          </w:rPr>
          <w:t>3.1.1 Patient Demographics – Recommended Transactions</w:t>
        </w:r>
        <w:r w:rsidR="00F220A8">
          <w:rPr>
            <w:noProof/>
            <w:webHidden/>
          </w:rPr>
          <w:tab/>
        </w:r>
        <w:r w:rsidR="00F220A8">
          <w:rPr>
            <w:noProof/>
            <w:webHidden/>
          </w:rPr>
          <w:fldChar w:fldCharType="begin"/>
        </w:r>
        <w:r w:rsidR="00F220A8">
          <w:rPr>
            <w:noProof/>
            <w:webHidden/>
          </w:rPr>
          <w:instrText xml:space="preserve"> PAGEREF _Toc464111642 \h </w:instrText>
        </w:r>
        <w:r w:rsidR="00F220A8">
          <w:rPr>
            <w:noProof/>
            <w:webHidden/>
          </w:rPr>
        </w:r>
        <w:r w:rsidR="00F220A8">
          <w:rPr>
            <w:noProof/>
            <w:webHidden/>
          </w:rPr>
          <w:fldChar w:fldCharType="separate"/>
        </w:r>
        <w:r w:rsidR="00F220A8">
          <w:rPr>
            <w:noProof/>
            <w:webHidden/>
          </w:rPr>
          <w:t>13</w:t>
        </w:r>
        <w:r w:rsidR="00F220A8">
          <w:rPr>
            <w:noProof/>
            <w:webHidden/>
          </w:rPr>
          <w:fldChar w:fldCharType="end"/>
        </w:r>
      </w:hyperlink>
    </w:p>
    <w:p w14:paraId="6047E6C1" w14:textId="77777777" w:rsidR="00F220A8" w:rsidRDefault="00DE6F27">
      <w:pPr>
        <w:pStyle w:val="TOC2"/>
        <w:rPr>
          <w:rFonts w:asciiTheme="minorHAnsi" w:eastAsiaTheme="minorEastAsia" w:hAnsiTheme="minorHAnsi" w:cstheme="minorBidi"/>
          <w:noProof/>
          <w:sz w:val="22"/>
          <w:szCs w:val="22"/>
        </w:rPr>
      </w:pPr>
      <w:hyperlink w:anchor="_Toc464111643" w:history="1">
        <w:r w:rsidR="00F220A8" w:rsidRPr="006A3A9F">
          <w:rPr>
            <w:rStyle w:val="Hyperlink"/>
            <w:noProof/>
          </w:rPr>
          <w:t>3.2 DEC Profile Options</w:t>
        </w:r>
        <w:r w:rsidR="00F220A8">
          <w:rPr>
            <w:noProof/>
            <w:webHidden/>
          </w:rPr>
          <w:tab/>
        </w:r>
        <w:r w:rsidR="00F220A8">
          <w:rPr>
            <w:noProof/>
            <w:webHidden/>
          </w:rPr>
          <w:fldChar w:fldCharType="begin"/>
        </w:r>
        <w:r w:rsidR="00F220A8">
          <w:rPr>
            <w:noProof/>
            <w:webHidden/>
          </w:rPr>
          <w:instrText xml:space="preserve"> PAGEREF _Toc464111643 \h </w:instrText>
        </w:r>
        <w:r w:rsidR="00F220A8">
          <w:rPr>
            <w:noProof/>
            <w:webHidden/>
          </w:rPr>
        </w:r>
        <w:r w:rsidR="00F220A8">
          <w:rPr>
            <w:noProof/>
            <w:webHidden/>
          </w:rPr>
          <w:fldChar w:fldCharType="separate"/>
        </w:r>
        <w:r w:rsidR="00F220A8">
          <w:rPr>
            <w:noProof/>
            <w:webHidden/>
          </w:rPr>
          <w:t>13</w:t>
        </w:r>
        <w:r w:rsidR="00F220A8">
          <w:rPr>
            <w:noProof/>
            <w:webHidden/>
          </w:rPr>
          <w:fldChar w:fldCharType="end"/>
        </w:r>
      </w:hyperlink>
    </w:p>
    <w:p w14:paraId="416C755F" w14:textId="77777777" w:rsidR="00F220A8" w:rsidRDefault="00DE6F27">
      <w:pPr>
        <w:pStyle w:val="TOC2"/>
        <w:rPr>
          <w:rFonts w:asciiTheme="minorHAnsi" w:eastAsiaTheme="minorEastAsia" w:hAnsiTheme="minorHAnsi" w:cstheme="minorBidi"/>
          <w:noProof/>
          <w:sz w:val="22"/>
          <w:szCs w:val="22"/>
        </w:rPr>
      </w:pPr>
      <w:hyperlink w:anchor="_Toc464111644" w:history="1">
        <w:r w:rsidR="00F220A8" w:rsidRPr="006A3A9F">
          <w:rPr>
            <w:rStyle w:val="Hyperlink"/>
            <w:noProof/>
          </w:rPr>
          <w:t>3.3 DEC Overview</w:t>
        </w:r>
        <w:r w:rsidR="00F220A8">
          <w:rPr>
            <w:noProof/>
            <w:webHidden/>
          </w:rPr>
          <w:tab/>
        </w:r>
        <w:r w:rsidR="00F220A8">
          <w:rPr>
            <w:noProof/>
            <w:webHidden/>
          </w:rPr>
          <w:fldChar w:fldCharType="begin"/>
        </w:r>
        <w:r w:rsidR="00F220A8">
          <w:rPr>
            <w:noProof/>
            <w:webHidden/>
          </w:rPr>
          <w:instrText xml:space="preserve"> PAGEREF _Toc464111644 \h </w:instrText>
        </w:r>
        <w:r w:rsidR="00F220A8">
          <w:rPr>
            <w:noProof/>
            <w:webHidden/>
          </w:rPr>
        </w:r>
        <w:r w:rsidR="00F220A8">
          <w:rPr>
            <w:noProof/>
            <w:webHidden/>
          </w:rPr>
          <w:fldChar w:fldCharType="separate"/>
        </w:r>
        <w:r w:rsidR="00F220A8">
          <w:rPr>
            <w:noProof/>
            <w:webHidden/>
          </w:rPr>
          <w:t>14</w:t>
        </w:r>
        <w:r w:rsidR="00F220A8">
          <w:rPr>
            <w:noProof/>
            <w:webHidden/>
          </w:rPr>
          <w:fldChar w:fldCharType="end"/>
        </w:r>
      </w:hyperlink>
    </w:p>
    <w:p w14:paraId="78DF8FA1" w14:textId="77777777" w:rsidR="00F220A8" w:rsidRDefault="00DE6F27">
      <w:pPr>
        <w:pStyle w:val="TOC3"/>
        <w:rPr>
          <w:rFonts w:asciiTheme="minorHAnsi" w:eastAsiaTheme="minorEastAsia" w:hAnsiTheme="minorHAnsi" w:cstheme="minorBidi"/>
          <w:noProof/>
          <w:sz w:val="22"/>
          <w:szCs w:val="22"/>
        </w:rPr>
      </w:pPr>
      <w:hyperlink w:anchor="_Toc464111645" w:history="1">
        <w:r w:rsidR="00F220A8" w:rsidRPr="006A3A9F">
          <w:rPr>
            <w:rStyle w:val="Hyperlink"/>
            <w:noProof/>
          </w:rPr>
          <w:t>3.3.1 Note on Patient Identification</w:t>
        </w:r>
        <w:r w:rsidR="00F220A8">
          <w:rPr>
            <w:noProof/>
            <w:webHidden/>
          </w:rPr>
          <w:tab/>
        </w:r>
        <w:r w:rsidR="00F220A8">
          <w:rPr>
            <w:noProof/>
            <w:webHidden/>
          </w:rPr>
          <w:fldChar w:fldCharType="begin"/>
        </w:r>
        <w:r w:rsidR="00F220A8">
          <w:rPr>
            <w:noProof/>
            <w:webHidden/>
          </w:rPr>
          <w:instrText xml:space="preserve"> PAGEREF _Toc464111645 \h </w:instrText>
        </w:r>
        <w:r w:rsidR="00F220A8">
          <w:rPr>
            <w:noProof/>
            <w:webHidden/>
          </w:rPr>
        </w:r>
        <w:r w:rsidR="00F220A8">
          <w:rPr>
            <w:noProof/>
            <w:webHidden/>
          </w:rPr>
          <w:fldChar w:fldCharType="separate"/>
        </w:r>
        <w:r w:rsidR="00F220A8">
          <w:rPr>
            <w:noProof/>
            <w:webHidden/>
          </w:rPr>
          <w:t>14</w:t>
        </w:r>
        <w:r w:rsidR="00F220A8">
          <w:rPr>
            <w:noProof/>
            <w:webHidden/>
          </w:rPr>
          <w:fldChar w:fldCharType="end"/>
        </w:r>
      </w:hyperlink>
    </w:p>
    <w:p w14:paraId="339616B0" w14:textId="77777777" w:rsidR="00F220A8" w:rsidRDefault="00DE6F27">
      <w:pPr>
        <w:pStyle w:val="TOC2"/>
        <w:rPr>
          <w:rFonts w:asciiTheme="minorHAnsi" w:eastAsiaTheme="minorEastAsia" w:hAnsiTheme="minorHAnsi" w:cstheme="minorBidi"/>
          <w:noProof/>
          <w:sz w:val="22"/>
          <w:szCs w:val="22"/>
        </w:rPr>
      </w:pPr>
      <w:hyperlink w:anchor="_Toc464111646" w:history="1">
        <w:r w:rsidR="00F220A8" w:rsidRPr="006A3A9F">
          <w:rPr>
            <w:rStyle w:val="Hyperlink"/>
            <w:noProof/>
          </w:rPr>
          <w:t>3.4 DEC Use Cases</w:t>
        </w:r>
        <w:r w:rsidR="00F220A8">
          <w:rPr>
            <w:noProof/>
            <w:webHidden/>
          </w:rPr>
          <w:tab/>
        </w:r>
        <w:r w:rsidR="00F220A8">
          <w:rPr>
            <w:noProof/>
            <w:webHidden/>
          </w:rPr>
          <w:fldChar w:fldCharType="begin"/>
        </w:r>
        <w:r w:rsidR="00F220A8">
          <w:rPr>
            <w:noProof/>
            <w:webHidden/>
          </w:rPr>
          <w:instrText xml:space="preserve"> PAGEREF _Toc464111646 \h </w:instrText>
        </w:r>
        <w:r w:rsidR="00F220A8">
          <w:rPr>
            <w:noProof/>
            <w:webHidden/>
          </w:rPr>
        </w:r>
        <w:r w:rsidR="00F220A8">
          <w:rPr>
            <w:noProof/>
            <w:webHidden/>
          </w:rPr>
          <w:fldChar w:fldCharType="separate"/>
        </w:r>
        <w:r w:rsidR="00F220A8">
          <w:rPr>
            <w:noProof/>
            <w:webHidden/>
          </w:rPr>
          <w:t>15</w:t>
        </w:r>
        <w:r w:rsidR="00F220A8">
          <w:rPr>
            <w:noProof/>
            <w:webHidden/>
          </w:rPr>
          <w:fldChar w:fldCharType="end"/>
        </w:r>
      </w:hyperlink>
    </w:p>
    <w:p w14:paraId="1FF139E0" w14:textId="77777777" w:rsidR="00F220A8" w:rsidRDefault="00DE6F27">
      <w:pPr>
        <w:pStyle w:val="TOC3"/>
        <w:rPr>
          <w:rFonts w:asciiTheme="minorHAnsi" w:eastAsiaTheme="minorEastAsia" w:hAnsiTheme="minorHAnsi" w:cstheme="minorBidi"/>
          <w:noProof/>
          <w:sz w:val="22"/>
          <w:szCs w:val="22"/>
        </w:rPr>
      </w:pPr>
      <w:hyperlink w:anchor="_Toc464111647" w:history="1">
        <w:r w:rsidR="00F220A8" w:rsidRPr="006A3A9F">
          <w:rPr>
            <w:rStyle w:val="Hyperlink"/>
            <w:noProof/>
          </w:rPr>
          <w:t>3.4.1 Standard Use Cases</w:t>
        </w:r>
        <w:r w:rsidR="00F220A8">
          <w:rPr>
            <w:noProof/>
            <w:webHidden/>
          </w:rPr>
          <w:tab/>
        </w:r>
        <w:r w:rsidR="00F220A8">
          <w:rPr>
            <w:noProof/>
            <w:webHidden/>
          </w:rPr>
          <w:fldChar w:fldCharType="begin"/>
        </w:r>
        <w:r w:rsidR="00F220A8">
          <w:rPr>
            <w:noProof/>
            <w:webHidden/>
          </w:rPr>
          <w:instrText xml:space="preserve"> PAGEREF _Toc464111647 \h </w:instrText>
        </w:r>
        <w:r w:rsidR="00F220A8">
          <w:rPr>
            <w:noProof/>
            <w:webHidden/>
          </w:rPr>
        </w:r>
        <w:r w:rsidR="00F220A8">
          <w:rPr>
            <w:noProof/>
            <w:webHidden/>
          </w:rPr>
          <w:fldChar w:fldCharType="separate"/>
        </w:r>
        <w:r w:rsidR="00F220A8">
          <w:rPr>
            <w:noProof/>
            <w:webHidden/>
          </w:rPr>
          <w:t>15</w:t>
        </w:r>
        <w:r w:rsidR="00F220A8">
          <w:rPr>
            <w:noProof/>
            <w:webHidden/>
          </w:rPr>
          <w:fldChar w:fldCharType="end"/>
        </w:r>
      </w:hyperlink>
    </w:p>
    <w:p w14:paraId="04461B59" w14:textId="77777777" w:rsidR="00F220A8" w:rsidRDefault="00DE6F27">
      <w:pPr>
        <w:pStyle w:val="TOC4"/>
        <w:rPr>
          <w:rFonts w:asciiTheme="minorHAnsi" w:eastAsiaTheme="minorEastAsia" w:hAnsiTheme="minorHAnsi" w:cstheme="minorBidi"/>
          <w:noProof/>
          <w:sz w:val="22"/>
          <w:szCs w:val="22"/>
        </w:rPr>
      </w:pPr>
      <w:hyperlink w:anchor="_Toc464111648" w:history="1">
        <w:r w:rsidR="00F220A8" w:rsidRPr="006A3A9F">
          <w:rPr>
            <w:rStyle w:val="Hyperlink"/>
            <w:noProof/>
          </w:rPr>
          <w:t>3.4.1.1 Case DEC-1: Communicate patient identified DEC data to EMR/EHR</w:t>
        </w:r>
        <w:r w:rsidR="00F220A8">
          <w:rPr>
            <w:noProof/>
            <w:webHidden/>
          </w:rPr>
          <w:tab/>
        </w:r>
        <w:r w:rsidR="00F220A8">
          <w:rPr>
            <w:noProof/>
            <w:webHidden/>
          </w:rPr>
          <w:fldChar w:fldCharType="begin"/>
        </w:r>
        <w:r w:rsidR="00F220A8">
          <w:rPr>
            <w:noProof/>
            <w:webHidden/>
          </w:rPr>
          <w:instrText xml:space="preserve"> PAGEREF _Toc464111648 \h </w:instrText>
        </w:r>
        <w:r w:rsidR="00F220A8">
          <w:rPr>
            <w:noProof/>
            <w:webHidden/>
          </w:rPr>
        </w:r>
        <w:r w:rsidR="00F220A8">
          <w:rPr>
            <w:noProof/>
            <w:webHidden/>
          </w:rPr>
          <w:fldChar w:fldCharType="separate"/>
        </w:r>
        <w:r w:rsidR="00F220A8">
          <w:rPr>
            <w:noProof/>
            <w:webHidden/>
          </w:rPr>
          <w:t>15</w:t>
        </w:r>
        <w:r w:rsidR="00F220A8">
          <w:rPr>
            <w:noProof/>
            <w:webHidden/>
          </w:rPr>
          <w:fldChar w:fldCharType="end"/>
        </w:r>
      </w:hyperlink>
    </w:p>
    <w:p w14:paraId="1093D810" w14:textId="77777777" w:rsidR="00F220A8" w:rsidRDefault="00DE6F27">
      <w:pPr>
        <w:pStyle w:val="TOC4"/>
        <w:rPr>
          <w:rFonts w:asciiTheme="minorHAnsi" w:eastAsiaTheme="minorEastAsia" w:hAnsiTheme="minorHAnsi" w:cstheme="minorBidi"/>
          <w:noProof/>
          <w:sz w:val="22"/>
          <w:szCs w:val="22"/>
        </w:rPr>
      </w:pPr>
      <w:hyperlink w:anchor="_Toc464111649" w:history="1">
        <w:r w:rsidR="00F220A8" w:rsidRPr="006A3A9F">
          <w:rPr>
            <w:rStyle w:val="Hyperlink"/>
            <w:noProof/>
          </w:rPr>
          <w:t>3.4.1.2 Case DEC-2: Communicate validated periodic DEC data to EMR/EHR</w:t>
        </w:r>
        <w:r w:rsidR="00F220A8">
          <w:rPr>
            <w:noProof/>
            <w:webHidden/>
          </w:rPr>
          <w:tab/>
        </w:r>
        <w:r w:rsidR="00F220A8">
          <w:rPr>
            <w:noProof/>
            <w:webHidden/>
          </w:rPr>
          <w:fldChar w:fldCharType="begin"/>
        </w:r>
        <w:r w:rsidR="00F220A8">
          <w:rPr>
            <w:noProof/>
            <w:webHidden/>
          </w:rPr>
          <w:instrText xml:space="preserve"> PAGEREF _Toc464111649 \h </w:instrText>
        </w:r>
        <w:r w:rsidR="00F220A8">
          <w:rPr>
            <w:noProof/>
            <w:webHidden/>
          </w:rPr>
        </w:r>
        <w:r w:rsidR="00F220A8">
          <w:rPr>
            <w:noProof/>
            <w:webHidden/>
          </w:rPr>
          <w:fldChar w:fldCharType="separate"/>
        </w:r>
        <w:r w:rsidR="00F220A8">
          <w:rPr>
            <w:noProof/>
            <w:webHidden/>
          </w:rPr>
          <w:t>15</w:t>
        </w:r>
        <w:r w:rsidR="00F220A8">
          <w:rPr>
            <w:noProof/>
            <w:webHidden/>
          </w:rPr>
          <w:fldChar w:fldCharType="end"/>
        </w:r>
      </w:hyperlink>
    </w:p>
    <w:p w14:paraId="12D4902B" w14:textId="77777777" w:rsidR="00F220A8" w:rsidRDefault="00DE6F27">
      <w:pPr>
        <w:pStyle w:val="TOC3"/>
        <w:rPr>
          <w:rFonts w:asciiTheme="minorHAnsi" w:eastAsiaTheme="minorEastAsia" w:hAnsiTheme="minorHAnsi" w:cstheme="minorBidi"/>
          <w:noProof/>
          <w:sz w:val="22"/>
          <w:szCs w:val="22"/>
        </w:rPr>
      </w:pPr>
      <w:hyperlink w:anchor="_Toc464111650" w:history="1">
        <w:r w:rsidR="00F220A8" w:rsidRPr="006A3A9F">
          <w:rPr>
            <w:rStyle w:val="Hyperlink"/>
            <w:noProof/>
          </w:rPr>
          <w:t>3.4.2 Optional Use Cases for Automatic Patient Demographics Acquisition</w:t>
        </w:r>
        <w:r w:rsidR="00F220A8">
          <w:rPr>
            <w:noProof/>
            <w:webHidden/>
          </w:rPr>
          <w:tab/>
        </w:r>
        <w:r w:rsidR="00F220A8">
          <w:rPr>
            <w:noProof/>
            <w:webHidden/>
          </w:rPr>
          <w:fldChar w:fldCharType="begin"/>
        </w:r>
        <w:r w:rsidR="00F220A8">
          <w:rPr>
            <w:noProof/>
            <w:webHidden/>
          </w:rPr>
          <w:instrText xml:space="preserve"> PAGEREF _Toc464111650 \h </w:instrText>
        </w:r>
        <w:r w:rsidR="00F220A8">
          <w:rPr>
            <w:noProof/>
            <w:webHidden/>
          </w:rPr>
        </w:r>
        <w:r w:rsidR="00F220A8">
          <w:rPr>
            <w:noProof/>
            <w:webHidden/>
          </w:rPr>
          <w:fldChar w:fldCharType="separate"/>
        </w:r>
        <w:r w:rsidR="00F220A8">
          <w:rPr>
            <w:noProof/>
            <w:webHidden/>
          </w:rPr>
          <w:t>16</w:t>
        </w:r>
        <w:r w:rsidR="00F220A8">
          <w:rPr>
            <w:noProof/>
            <w:webHidden/>
          </w:rPr>
          <w:fldChar w:fldCharType="end"/>
        </w:r>
      </w:hyperlink>
    </w:p>
    <w:p w14:paraId="7FAB777E" w14:textId="77777777" w:rsidR="00F220A8" w:rsidRDefault="00DE6F27">
      <w:pPr>
        <w:pStyle w:val="TOC4"/>
        <w:rPr>
          <w:rFonts w:asciiTheme="minorHAnsi" w:eastAsiaTheme="minorEastAsia" w:hAnsiTheme="minorHAnsi" w:cstheme="minorBidi"/>
          <w:noProof/>
          <w:sz w:val="22"/>
          <w:szCs w:val="22"/>
        </w:rPr>
      </w:pPr>
      <w:hyperlink w:anchor="_Toc464111651" w:history="1">
        <w:r w:rsidR="00F220A8" w:rsidRPr="006A3A9F">
          <w:rPr>
            <w:rStyle w:val="Hyperlink"/>
            <w:noProof/>
          </w:rPr>
          <w:t>3.4.2.1 Case DEC-ID-1: Patient ID known in ADT, locally available</w:t>
        </w:r>
        <w:r w:rsidR="00F220A8">
          <w:rPr>
            <w:noProof/>
            <w:webHidden/>
          </w:rPr>
          <w:tab/>
        </w:r>
        <w:r w:rsidR="00F220A8">
          <w:rPr>
            <w:noProof/>
            <w:webHidden/>
          </w:rPr>
          <w:fldChar w:fldCharType="begin"/>
        </w:r>
        <w:r w:rsidR="00F220A8">
          <w:rPr>
            <w:noProof/>
            <w:webHidden/>
          </w:rPr>
          <w:instrText xml:space="preserve"> PAGEREF _Toc464111651 \h </w:instrText>
        </w:r>
        <w:r w:rsidR="00F220A8">
          <w:rPr>
            <w:noProof/>
            <w:webHidden/>
          </w:rPr>
        </w:r>
        <w:r w:rsidR="00F220A8">
          <w:rPr>
            <w:noProof/>
            <w:webHidden/>
          </w:rPr>
          <w:fldChar w:fldCharType="separate"/>
        </w:r>
        <w:r w:rsidR="00F220A8">
          <w:rPr>
            <w:noProof/>
            <w:webHidden/>
          </w:rPr>
          <w:t>17</w:t>
        </w:r>
        <w:r w:rsidR="00F220A8">
          <w:rPr>
            <w:noProof/>
            <w:webHidden/>
          </w:rPr>
          <w:fldChar w:fldCharType="end"/>
        </w:r>
      </w:hyperlink>
    </w:p>
    <w:p w14:paraId="70140D9D" w14:textId="77777777" w:rsidR="00F220A8" w:rsidRDefault="00DE6F27">
      <w:pPr>
        <w:pStyle w:val="TOC4"/>
        <w:rPr>
          <w:rFonts w:asciiTheme="minorHAnsi" w:eastAsiaTheme="minorEastAsia" w:hAnsiTheme="minorHAnsi" w:cstheme="minorBidi"/>
          <w:noProof/>
          <w:sz w:val="22"/>
          <w:szCs w:val="22"/>
        </w:rPr>
      </w:pPr>
      <w:hyperlink w:anchor="_Toc464111652" w:history="1">
        <w:r w:rsidR="00F220A8" w:rsidRPr="006A3A9F">
          <w:rPr>
            <w:rStyle w:val="Hyperlink"/>
            <w:noProof/>
          </w:rPr>
          <w:t>3.4.2.2 Case DEC-ID-2: Patient ID known in ADT, not locally available</w:t>
        </w:r>
        <w:r w:rsidR="00F220A8">
          <w:rPr>
            <w:noProof/>
            <w:webHidden/>
          </w:rPr>
          <w:tab/>
        </w:r>
        <w:r w:rsidR="00F220A8">
          <w:rPr>
            <w:noProof/>
            <w:webHidden/>
          </w:rPr>
          <w:fldChar w:fldCharType="begin"/>
        </w:r>
        <w:r w:rsidR="00F220A8">
          <w:rPr>
            <w:noProof/>
            <w:webHidden/>
          </w:rPr>
          <w:instrText xml:space="preserve"> PAGEREF _Toc464111652 \h </w:instrText>
        </w:r>
        <w:r w:rsidR="00F220A8">
          <w:rPr>
            <w:noProof/>
            <w:webHidden/>
          </w:rPr>
        </w:r>
        <w:r w:rsidR="00F220A8">
          <w:rPr>
            <w:noProof/>
            <w:webHidden/>
          </w:rPr>
          <w:fldChar w:fldCharType="separate"/>
        </w:r>
        <w:r w:rsidR="00F220A8">
          <w:rPr>
            <w:noProof/>
            <w:webHidden/>
          </w:rPr>
          <w:t>17</w:t>
        </w:r>
        <w:r w:rsidR="00F220A8">
          <w:rPr>
            <w:noProof/>
            <w:webHidden/>
          </w:rPr>
          <w:fldChar w:fldCharType="end"/>
        </w:r>
      </w:hyperlink>
    </w:p>
    <w:p w14:paraId="4C5B2F27" w14:textId="77777777" w:rsidR="00F220A8" w:rsidRDefault="00DE6F27">
      <w:pPr>
        <w:pStyle w:val="TOC4"/>
        <w:rPr>
          <w:rFonts w:asciiTheme="minorHAnsi" w:eastAsiaTheme="minorEastAsia" w:hAnsiTheme="minorHAnsi" w:cstheme="minorBidi"/>
          <w:noProof/>
          <w:sz w:val="22"/>
          <w:szCs w:val="22"/>
        </w:rPr>
      </w:pPr>
      <w:hyperlink w:anchor="_Toc464111653" w:history="1">
        <w:r w:rsidR="00F220A8" w:rsidRPr="006A3A9F">
          <w:rPr>
            <w:rStyle w:val="Hyperlink"/>
            <w:noProof/>
          </w:rPr>
          <w:t>3.4.2.3 Case DEC-ID-3 Patient ID not known in ADT, locally available</w:t>
        </w:r>
        <w:r w:rsidR="00F220A8">
          <w:rPr>
            <w:noProof/>
            <w:webHidden/>
          </w:rPr>
          <w:tab/>
        </w:r>
        <w:r w:rsidR="00F220A8">
          <w:rPr>
            <w:noProof/>
            <w:webHidden/>
          </w:rPr>
          <w:fldChar w:fldCharType="begin"/>
        </w:r>
        <w:r w:rsidR="00F220A8">
          <w:rPr>
            <w:noProof/>
            <w:webHidden/>
          </w:rPr>
          <w:instrText xml:space="preserve"> PAGEREF _Toc464111653 \h </w:instrText>
        </w:r>
        <w:r w:rsidR="00F220A8">
          <w:rPr>
            <w:noProof/>
            <w:webHidden/>
          </w:rPr>
        </w:r>
        <w:r w:rsidR="00F220A8">
          <w:rPr>
            <w:noProof/>
            <w:webHidden/>
          </w:rPr>
          <w:fldChar w:fldCharType="separate"/>
        </w:r>
        <w:r w:rsidR="00F220A8">
          <w:rPr>
            <w:noProof/>
            <w:webHidden/>
          </w:rPr>
          <w:t>17</w:t>
        </w:r>
        <w:r w:rsidR="00F220A8">
          <w:rPr>
            <w:noProof/>
            <w:webHidden/>
          </w:rPr>
          <w:fldChar w:fldCharType="end"/>
        </w:r>
      </w:hyperlink>
    </w:p>
    <w:p w14:paraId="612CD364" w14:textId="77777777" w:rsidR="00F220A8" w:rsidRDefault="00DE6F27">
      <w:pPr>
        <w:pStyle w:val="TOC4"/>
        <w:rPr>
          <w:rFonts w:asciiTheme="minorHAnsi" w:eastAsiaTheme="minorEastAsia" w:hAnsiTheme="minorHAnsi" w:cstheme="minorBidi"/>
          <w:noProof/>
          <w:sz w:val="22"/>
          <w:szCs w:val="22"/>
        </w:rPr>
      </w:pPr>
      <w:hyperlink w:anchor="_Toc464111654" w:history="1">
        <w:r w:rsidR="00F220A8" w:rsidRPr="006A3A9F">
          <w:rPr>
            <w:rStyle w:val="Hyperlink"/>
            <w:noProof/>
          </w:rPr>
          <w:t>3.4.2.4 Case DEC-ID-4: Patient ID not known in ADT, not locally available.</w:t>
        </w:r>
        <w:r w:rsidR="00F220A8">
          <w:rPr>
            <w:noProof/>
            <w:webHidden/>
          </w:rPr>
          <w:tab/>
        </w:r>
        <w:r w:rsidR="00F220A8">
          <w:rPr>
            <w:noProof/>
            <w:webHidden/>
          </w:rPr>
          <w:fldChar w:fldCharType="begin"/>
        </w:r>
        <w:r w:rsidR="00F220A8">
          <w:rPr>
            <w:noProof/>
            <w:webHidden/>
          </w:rPr>
          <w:instrText xml:space="preserve"> PAGEREF _Toc464111654 \h </w:instrText>
        </w:r>
        <w:r w:rsidR="00F220A8">
          <w:rPr>
            <w:noProof/>
            <w:webHidden/>
          </w:rPr>
        </w:r>
        <w:r w:rsidR="00F220A8">
          <w:rPr>
            <w:noProof/>
            <w:webHidden/>
          </w:rPr>
          <w:fldChar w:fldCharType="separate"/>
        </w:r>
        <w:r w:rsidR="00F220A8">
          <w:rPr>
            <w:noProof/>
            <w:webHidden/>
          </w:rPr>
          <w:t>17</w:t>
        </w:r>
        <w:r w:rsidR="00F220A8">
          <w:rPr>
            <w:noProof/>
            <w:webHidden/>
          </w:rPr>
          <w:fldChar w:fldCharType="end"/>
        </w:r>
      </w:hyperlink>
    </w:p>
    <w:p w14:paraId="0FB69692" w14:textId="77777777" w:rsidR="00F220A8" w:rsidRDefault="00DE6F27">
      <w:pPr>
        <w:pStyle w:val="TOC4"/>
        <w:rPr>
          <w:rFonts w:asciiTheme="minorHAnsi" w:eastAsiaTheme="minorEastAsia" w:hAnsiTheme="minorHAnsi" w:cstheme="minorBidi"/>
          <w:noProof/>
          <w:sz w:val="22"/>
          <w:szCs w:val="22"/>
        </w:rPr>
      </w:pPr>
      <w:hyperlink w:anchor="_Toc464111655" w:history="1">
        <w:r w:rsidR="00F220A8" w:rsidRPr="006A3A9F">
          <w:rPr>
            <w:rStyle w:val="Hyperlink"/>
            <w:noProof/>
          </w:rPr>
          <w:t>3.4.2.5 Other Clinical Examples</w:t>
        </w:r>
        <w:r w:rsidR="00F220A8">
          <w:rPr>
            <w:noProof/>
            <w:webHidden/>
          </w:rPr>
          <w:tab/>
        </w:r>
        <w:r w:rsidR="00F220A8">
          <w:rPr>
            <w:noProof/>
            <w:webHidden/>
          </w:rPr>
          <w:fldChar w:fldCharType="begin"/>
        </w:r>
        <w:r w:rsidR="00F220A8">
          <w:rPr>
            <w:noProof/>
            <w:webHidden/>
          </w:rPr>
          <w:instrText xml:space="preserve"> PAGEREF _Toc464111655 \h </w:instrText>
        </w:r>
        <w:r w:rsidR="00F220A8">
          <w:rPr>
            <w:noProof/>
            <w:webHidden/>
          </w:rPr>
        </w:r>
        <w:r w:rsidR="00F220A8">
          <w:rPr>
            <w:noProof/>
            <w:webHidden/>
          </w:rPr>
          <w:fldChar w:fldCharType="separate"/>
        </w:r>
        <w:r w:rsidR="00F220A8">
          <w:rPr>
            <w:noProof/>
            <w:webHidden/>
          </w:rPr>
          <w:t>18</w:t>
        </w:r>
        <w:r w:rsidR="00F220A8">
          <w:rPr>
            <w:noProof/>
            <w:webHidden/>
          </w:rPr>
          <w:fldChar w:fldCharType="end"/>
        </w:r>
      </w:hyperlink>
    </w:p>
    <w:p w14:paraId="6ABB2073" w14:textId="77777777" w:rsidR="00F220A8" w:rsidRDefault="00DE6F27">
      <w:pPr>
        <w:pStyle w:val="TOC1"/>
        <w:rPr>
          <w:rFonts w:asciiTheme="minorHAnsi" w:eastAsiaTheme="minorEastAsia" w:hAnsiTheme="minorHAnsi" w:cstheme="minorBidi"/>
          <w:noProof/>
          <w:sz w:val="22"/>
          <w:szCs w:val="22"/>
        </w:rPr>
      </w:pPr>
      <w:hyperlink w:anchor="_Toc464111656" w:history="1">
        <w:r w:rsidR="00F220A8" w:rsidRPr="006A3A9F">
          <w:rPr>
            <w:rStyle w:val="Hyperlink"/>
            <w:noProof/>
          </w:rPr>
          <w:t>4 Point-of-Care Infusion Verification (PIV) Profile</w:t>
        </w:r>
        <w:r w:rsidR="00F220A8">
          <w:rPr>
            <w:noProof/>
            <w:webHidden/>
          </w:rPr>
          <w:tab/>
        </w:r>
        <w:r w:rsidR="00F220A8">
          <w:rPr>
            <w:noProof/>
            <w:webHidden/>
          </w:rPr>
          <w:fldChar w:fldCharType="begin"/>
        </w:r>
        <w:r w:rsidR="00F220A8">
          <w:rPr>
            <w:noProof/>
            <w:webHidden/>
          </w:rPr>
          <w:instrText xml:space="preserve"> PAGEREF _Toc464111656 \h </w:instrText>
        </w:r>
        <w:r w:rsidR="00F220A8">
          <w:rPr>
            <w:noProof/>
            <w:webHidden/>
          </w:rPr>
        </w:r>
        <w:r w:rsidR="00F220A8">
          <w:rPr>
            <w:noProof/>
            <w:webHidden/>
          </w:rPr>
          <w:fldChar w:fldCharType="separate"/>
        </w:r>
        <w:r w:rsidR="00F220A8">
          <w:rPr>
            <w:noProof/>
            <w:webHidden/>
          </w:rPr>
          <w:t>19</w:t>
        </w:r>
        <w:r w:rsidR="00F220A8">
          <w:rPr>
            <w:noProof/>
            <w:webHidden/>
          </w:rPr>
          <w:fldChar w:fldCharType="end"/>
        </w:r>
      </w:hyperlink>
    </w:p>
    <w:p w14:paraId="27D8CB92" w14:textId="77777777" w:rsidR="00F220A8" w:rsidRDefault="00DE6F27">
      <w:pPr>
        <w:pStyle w:val="TOC2"/>
        <w:rPr>
          <w:rFonts w:asciiTheme="minorHAnsi" w:eastAsiaTheme="minorEastAsia" w:hAnsiTheme="minorHAnsi" w:cstheme="minorBidi"/>
          <w:noProof/>
          <w:sz w:val="22"/>
          <w:szCs w:val="22"/>
        </w:rPr>
      </w:pPr>
      <w:hyperlink w:anchor="_Toc464111657" w:history="1">
        <w:r w:rsidR="00F220A8" w:rsidRPr="006A3A9F">
          <w:rPr>
            <w:rStyle w:val="Hyperlink"/>
            <w:noProof/>
          </w:rPr>
          <w:t>4.1 PIV Actors and Transactions</w:t>
        </w:r>
        <w:r w:rsidR="00F220A8">
          <w:rPr>
            <w:noProof/>
            <w:webHidden/>
          </w:rPr>
          <w:tab/>
        </w:r>
        <w:r w:rsidR="00F220A8">
          <w:rPr>
            <w:noProof/>
            <w:webHidden/>
          </w:rPr>
          <w:fldChar w:fldCharType="begin"/>
        </w:r>
        <w:r w:rsidR="00F220A8">
          <w:rPr>
            <w:noProof/>
            <w:webHidden/>
          </w:rPr>
          <w:instrText xml:space="preserve"> PAGEREF _Toc464111657 \h </w:instrText>
        </w:r>
        <w:r w:rsidR="00F220A8">
          <w:rPr>
            <w:noProof/>
            <w:webHidden/>
          </w:rPr>
        </w:r>
        <w:r w:rsidR="00F220A8">
          <w:rPr>
            <w:noProof/>
            <w:webHidden/>
          </w:rPr>
          <w:fldChar w:fldCharType="separate"/>
        </w:r>
        <w:r w:rsidR="00F220A8">
          <w:rPr>
            <w:noProof/>
            <w:webHidden/>
          </w:rPr>
          <w:t>19</w:t>
        </w:r>
        <w:r w:rsidR="00F220A8">
          <w:rPr>
            <w:noProof/>
            <w:webHidden/>
          </w:rPr>
          <w:fldChar w:fldCharType="end"/>
        </w:r>
      </w:hyperlink>
    </w:p>
    <w:p w14:paraId="43067A2E" w14:textId="77777777" w:rsidR="00F220A8" w:rsidRDefault="00DE6F27">
      <w:pPr>
        <w:pStyle w:val="TOC2"/>
        <w:rPr>
          <w:rFonts w:asciiTheme="minorHAnsi" w:eastAsiaTheme="minorEastAsia" w:hAnsiTheme="minorHAnsi" w:cstheme="minorBidi"/>
          <w:noProof/>
          <w:sz w:val="22"/>
          <w:szCs w:val="22"/>
        </w:rPr>
      </w:pPr>
      <w:hyperlink w:anchor="_Toc464111658" w:history="1">
        <w:r w:rsidR="00F220A8" w:rsidRPr="006A3A9F">
          <w:rPr>
            <w:rStyle w:val="Hyperlink"/>
            <w:noProof/>
          </w:rPr>
          <w:t>4.2 Integration Profile Options</w:t>
        </w:r>
        <w:r w:rsidR="00F220A8">
          <w:rPr>
            <w:noProof/>
            <w:webHidden/>
          </w:rPr>
          <w:tab/>
        </w:r>
        <w:r w:rsidR="00F220A8">
          <w:rPr>
            <w:noProof/>
            <w:webHidden/>
          </w:rPr>
          <w:fldChar w:fldCharType="begin"/>
        </w:r>
        <w:r w:rsidR="00F220A8">
          <w:rPr>
            <w:noProof/>
            <w:webHidden/>
          </w:rPr>
          <w:instrText xml:space="preserve"> PAGEREF _Toc464111658 \h </w:instrText>
        </w:r>
        <w:r w:rsidR="00F220A8">
          <w:rPr>
            <w:noProof/>
            <w:webHidden/>
          </w:rPr>
        </w:r>
        <w:r w:rsidR="00F220A8">
          <w:rPr>
            <w:noProof/>
            <w:webHidden/>
          </w:rPr>
          <w:fldChar w:fldCharType="separate"/>
        </w:r>
        <w:r w:rsidR="00F220A8">
          <w:rPr>
            <w:noProof/>
            <w:webHidden/>
          </w:rPr>
          <w:t>20</w:t>
        </w:r>
        <w:r w:rsidR="00F220A8">
          <w:rPr>
            <w:noProof/>
            <w:webHidden/>
          </w:rPr>
          <w:fldChar w:fldCharType="end"/>
        </w:r>
      </w:hyperlink>
    </w:p>
    <w:p w14:paraId="6A89FDE4" w14:textId="77777777" w:rsidR="00F220A8" w:rsidRDefault="00DE6F27">
      <w:pPr>
        <w:pStyle w:val="TOC2"/>
        <w:rPr>
          <w:rFonts w:asciiTheme="minorHAnsi" w:eastAsiaTheme="minorEastAsia" w:hAnsiTheme="minorHAnsi" w:cstheme="minorBidi"/>
          <w:noProof/>
          <w:sz w:val="22"/>
          <w:szCs w:val="22"/>
        </w:rPr>
      </w:pPr>
      <w:hyperlink w:anchor="_Toc464111659" w:history="1">
        <w:r w:rsidR="00F220A8" w:rsidRPr="006A3A9F">
          <w:rPr>
            <w:rStyle w:val="Hyperlink"/>
            <w:noProof/>
          </w:rPr>
          <w:t>4.3 PIV Overview</w:t>
        </w:r>
        <w:r w:rsidR="00F220A8">
          <w:rPr>
            <w:noProof/>
            <w:webHidden/>
          </w:rPr>
          <w:tab/>
        </w:r>
        <w:r w:rsidR="00F220A8">
          <w:rPr>
            <w:noProof/>
            <w:webHidden/>
          </w:rPr>
          <w:fldChar w:fldCharType="begin"/>
        </w:r>
        <w:r w:rsidR="00F220A8">
          <w:rPr>
            <w:noProof/>
            <w:webHidden/>
          </w:rPr>
          <w:instrText xml:space="preserve"> PAGEREF _Toc464111659 \h </w:instrText>
        </w:r>
        <w:r w:rsidR="00F220A8">
          <w:rPr>
            <w:noProof/>
            <w:webHidden/>
          </w:rPr>
        </w:r>
        <w:r w:rsidR="00F220A8">
          <w:rPr>
            <w:noProof/>
            <w:webHidden/>
          </w:rPr>
          <w:fldChar w:fldCharType="separate"/>
        </w:r>
        <w:r w:rsidR="00F220A8">
          <w:rPr>
            <w:noProof/>
            <w:webHidden/>
          </w:rPr>
          <w:t>20</w:t>
        </w:r>
        <w:r w:rsidR="00F220A8">
          <w:rPr>
            <w:noProof/>
            <w:webHidden/>
          </w:rPr>
          <w:fldChar w:fldCharType="end"/>
        </w:r>
      </w:hyperlink>
    </w:p>
    <w:p w14:paraId="4ADE0319" w14:textId="77777777" w:rsidR="00F220A8" w:rsidRDefault="00DE6F27">
      <w:pPr>
        <w:pStyle w:val="TOC3"/>
        <w:rPr>
          <w:rFonts w:asciiTheme="minorHAnsi" w:eastAsiaTheme="minorEastAsia" w:hAnsiTheme="minorHAnsi" w:cstheme="minorBidi"/>
          <w:noProof/>
          <w:sz w:val="22"/>
          <w:szCs w:val="22"/>
        </w:rPr>
      </w:pPr>
      <w:hyperlink w:anchor="_Toc464111660" w:history="1">
        <w:r w:rsidR="00F220A8" w:rsidRPr="006A3A9F">
          <w:rPr>
            <w:rStyle w:val="Hyperlink"/>
            <w:noProof/>
          </w:rPr>
          <w:t>4.3.1 PIV Process Flow</w:t>
        </w:r>
        <w:r w:rsidR="00F220A8">
          <w:rPr>
            <w:noProof/>
            <w:webHidden/>
          </w:rPr>
          <w:tab/>
        </w:r>
        <w:r w:rsidR="00F220A8">
          <w:rPr>
            <w:noProof/>
            <w:webHidden/>
          </w:rPr>
          <w:fldChar w:fldCharType="begin"/>
        </w:r>
        <w:r w:rsidR="00F220A8">
          <w:rPr>
            <w:noProof/>
            <w:webHidden/>
          </w:rPr>
          <w:instrText xml:space="preserve"> PAGEREF _Toc464111660 \h </w:instrText>
        </w:r>
        <w:r w:rsidR="00F220A8">
          <w:rPr>
            <w:noProof/>
            <w:webHidden/>
          </w:rPr>
        </w:r>
        <w:r w:rsidR="00F220A8">
          <w:rPr>
            <w:noProof/>
            <w:webHidden/>
          </w:rPr>
          <w:fldChar w:fldCharType="separate"/>
        </w:r>
        <w:r w:rsidR="00F220A8">
          <w:rPr>
            <w:noProof/>
            <w:webHidden/>
          </w:rPr>
          <w:t>21</w:t>
        </w:r>
        <w:r w:rsidR="00F220A8">
          <w:rPr>
            <w:noProof/>
            <w:webHidden/>
          </w:rPr>
          <w:fldChar w:fldCharType="end"/>
        </w:r>
      </w:hyperlink>
    </w:p>
    <w:p w14:paraId="4229A5CE" w14:textId="77777777" w:rsidR="00F220A8" w:rsidRDefault="00DE6F27">
      <w:pPr>
        <w:pStyle w:val="TOC2"/>
        <w:rPr>
          <w:rFonts w:asciiTheme="minorHAnsi" w:eastAsiaTheme="minorEastAsia" w:hAnsiTheme="minorHAnsi" w:cstheme="minorBidi"/>
          <w:noProof/>
          <w:sz w:val="22"/>
          <w:szCs w:val="22"/>
        </w:rPr>
      </w:pPr>
      <w:hyperlink w:anchor="_Toc464111661" w:history="1">
        <w:r w:rsidR="00F220A8" w:rsidRPr="006A3A9F">
          <w:rPr>
            <w:rStyle w:val="Hyperlink"/>
            <w:noProof/>
          </w:rPr>
          <w:t>4.4 Integration Profile Safety and Security Considerations</w:t>
        </w:r>
        <w:r w:rsidR="00F220A8">
          <w:rPr>
            <w:noProof/>
            <w:webHidden/>
          </w:rPr>
          <w:tab/>
        </w:r>
        <w:r w:rsidR="00F220A8">
          <w:rPr>
            <w:noProof/>
            <w:webHidden/>
          </w:rPr>
          <w:fldChar w:fldCharType="begin"/>
        </w:r>
        <w:r w:rsidR="00F220A8">
          <w:rPr>
            <w:noProof/>
            <w:webHidden/>
          </w:rPr>
          <w:instrText xml:space="preserve"> PAGEREF _Toc464111661 \h </w:instrText>
        </w:r>
        <w:r w:rsidR="00F220A8">
          <w:rPr>
            <w:noProof/>
            <w:webHidden/>
          </w:rPr>
        </w:r>
        <w:r w:rsidR="00F220A8">
          <w:rPr>
            <w:noProof/>
            <w:webHidden/>
          </w:rPr>
          <w:fldChar w:fldCharType="separate"/>
        </w:r>
        <w:r w:rsidR="00F220A8">
          <w:rPr>
            <w:noProof/>
            <w:webHidden/>
          </w:rPr>
          <w:t>22</w:t>
        </w:r>
        <w:r w:rsidR="00F220A8">
          <w:rPr>
            <w:noProof/>
            <w:webHidden/>
          </w:rPr>
          <w:fldChar w:fldCharType="end"/>
        </w:r>
      </w:hyperlink>
    </w:p>
    <w:p w14:paraId="52CAB3DD" w14:textId="77777777" w:rsidR="00F220A8" w:rsidRDefault="00DE6F27">
      <w:pPr>
        <w:pStyle w:val="TOC1"/>
        <w:rPr>
          <w:rFonts w:asciiTheme="minorHAnsi" w:eastAsiaTheme="minorEastAsia" w:hAnsiTheme="minorHAnsi" w:cstheme="minorBidi"/>
          <w:noProof/>
          <w:sz w:val="22"/>
          <w:szCs w:val="22"/>
        </w:rPr>
      </w:pPr>
      <w:hyperlink w:anchor="_Toc464111662" w:history="1">
        <w:r w:rsidR="00F220A8" w:rsidRPr="006A3A9F">
          <w:rPr>
            <w:rStyle w:val="Hyperlink"/>
            <w:noProof/>
          </w:rPr>
          <w:t>5 Implantable Device – Cardiac – Observation (IDCO)</w:t>
        </w:r>
        <w:r w:rsidR="00F220A8">
          <w:rPr>
            <w:noProof/>
            <w:webHidden/>
          </w:rPr>
          <w:tab/>
        </w:r>
        <w:r w:rsidR="00F220A8">
          <w:rPr>
            <w:noProof/>
            <w:webHidden/>
          </w:rPr>
          <w:fldChar w:fldCharType="begin"/>
        </w:r>
        <w:r w:rsidR="00F220A8">
          <w:rPr>
            <w:noProof/>
            <w:webHidden/>
          </w:rPr>
          <w:instrText xml:space="preserve"> PAGEREF _Toc464111662 \h </w:instrText>
        </w:r>
        <w:r w:rsidR="00F220A8">
          <w:rPr>
            <w:noProof/>
            <w:webHidden/>
          </w:rPr>
        </w:r>
        <w:r w:rsidR="00F220A8">
          <w:rPr>
            <w:noProof/>
            <w:webHidden/>
          </w:rPr>
          <w:fldChar w:fldCharType="separate"/>
        </w:r>
        <w:r w:rsidR="00F220A8">
          <w:rPr>
            <w:noProof/>
            <w:webHidden/>
          </w:rPr>
          <w:t>22</w:t>
        </w:r>
        <w:r w:rsidR="00F220A8">
          <w:rPr>
            <w:noProof/>
            <w:webHidden/>
          </w:rPr>
          <w:fldChar w:fldCharType="end"/>
        </w:r>
      </w:hyperlink>
    </w:p>
    <w:p w14:paraId="456311EE" w14:textId="77777777" w:rsidR="00F220A8" w:rsidRDefault="00DE6F27">
      <w:pPr>
        <w:pStyle w:val="TOC2"/>
        <w:rPr>
          <w:rFonts w:asciiTheme="minorHAnsi" w:eastAsiaTheme="minorEastAsia" w:hAnsiTheme="minorHAnsi" w:cstheme="minorBidi"/>
          <w:noProof/>
          <w:sz w:val="22"/>
          <w:szCs w:val="22"/>
        </w:rPr>
      </w:pPr>
      <w:hyperlink w:anchor="_Toc464111663" w:history="1">
        <w:r w:rsidR="00F220A8" w:rsidRPr="006A3A9F">
          <w:rPr>
            <w:rStyle w:val="Hyperlink"/>
            <w:noProof/>
          </w:rPr>
          <w:t>5.1 IDCO Actors and Transactions</w:t>
        </w:r>
        <w:r w:rsidR="00F220A8">
          <w:rPr>
            <w:noProof/>
            <w:webHidden/>
          </w:rPr>
          <w:tab/>
        </w:r>
        <w:r w:rsidR="00F220A8">
          <w:rPr>
            <w:noProof/>
            <w:webHidden/>
          </w:rPr>
          <w:fldChar w:fldCharType="begin"/>
        </w:r>
        <w:r w:rsidR="00F220A8">
          <w:rPr>
            <w:noProof/>
            <w:webHidden/>
          </w:rPr>
          <w:instrText xml:space="preserve"> PAGEREF _Toc464111663 \h </w:instrText>
        </w:r>
        <w:r w:rsidR="00F220A8">
          <w:rPr>
            <w:noProof/>
            <w:webHidden/>
          </w:rPr>
        </w:r>
        <w:r w:rsidR="00F220A8">
          <w:rPr>
            <w:noProof/>
            <w:webHidden/>
          </w:rPr>
          <w:fldChar w:fldCharType="separate"/>
        </w:r>
        <w:r w:rsidR="00F220A8">
          <w:rPr>
            <w:noProof/>
            <w:webHidden/>
          </w:rPr>
          <w:t>23</w:t>
        </w:r>
        <w:r w:rsidR="00F220A8">
          <w:rPr>
            <w:noProof/>
            <w:webHidden/>
          </w:rPr>
          <w:fldChar w:fldCharType="end"/>
        </w:r>
      </w:hyperlink>
    </w:p>
    <w:p w14:paraId="04B3BFD7" w14:textId="77777777" w:rsidR="00F220A8" w:rsidRDefault="00DE6F27">
      <w:pPr>
        <w:pStyle w:val="TOC2"/>
        <w:rPr>
          <w:rFonts w:asciiTheme="minorHAnsi" w:eastAsiaTheme="minorEastAsia" w:hAnsiTheme="minorHAnsi" w:cstheme="minorBidi"/>
          <w:noProof/>
          <w:sz w:val="22"/>
          <w:szCs w:val="22"/>
        </w:rPr>
      </w:pPr>
      <w:hyperlink w:anchor="_Toc464111664" w:history="1">
        <w:r w:rsidR="00F220A8" w:rsidRPr="006A3A9F">
          <w:rPr>
            <w:rStyle w:val="Hyperlink"/>
            <w:noProof/>
          </w:rPr>
          <w:t>5.2 IDCO Integration Profile Options</w:t>
        </w:r>
        <w:r w:rsidR="00F220A8">
          <w:rPr>
            <w:noProof/>
            <w:webHidden/>
          </w:rPr>
          <w:tab/>
        </w:r>
        <w:r w:rsidR="00F220A8">
          <w:rPr>
            <w:noProof/>
            <w:webHidden/>
          </w:rPr>
          <w:fldChar w:fldCharType="begin"/>
        </w:r>
        <w:r w:rsidR="00F220A8">
          <w:rPr>
            <w:noProof/>
            <w:webHidden/>
          </w:rPr>
          <w:instrText xml:space="preserve"> PAGEREF _Toc464111664 \h </w:instrText>
        </w:r>
        <w:r w:rsidR="00F220A8">
          <w:rPr>
            <w:noProof/>
            <w:webHidden/>
          </w:rPr>
        </w:r>
        <w:r w:rsidR="00F220A8">
          <w:rPr>
            <w:noProof/>
            <w:webHidden/>
          </w:rPr>
          <w:fldChar w:fldCharType="separate"/>
        </w:r>
        <w:r w:rsidR="00F220A8">
          <w:rPr>
            <w:noProof/>
            <w:webHidden/>
          </w:rPr>
          <w:t>24</w:t>
        </w:r>
        <w:r w:rsidR="00F220A8">
          <w:rPr>
            <w:noProof/>
            <w:webHidden/>
          </w:rPr>
          <w:fldChar w:fldCharType="end"/>
        </w:r>
      </w:hyperlink>
    </w:p>
    <w:p w14:paraId="7ED34F8D" w14:textId="77777777" w:rsidR="00F220A8" w:rsidRDefault="00DE6F27">
      <w:pPr>
        <w:pStyle w:val="TOC2"/>
        <w:rPr>
          <w:rFonts w:asciiTheme="minorHAnsi" w:eastAsiaTheme="minorEastAsia" w:hAnsiTheme="minorHAnsi" w:cstheme="minorBidi"/>
          <w:noProof/>
          <w:sz w:val="22"/>
          <w:szCs w:val="22"/>
        </w:rPr>
      </w:pPr>
      <w:hyperlink w:anchor="_Toc464111665" w:history="1">
        <w:r w:rsidR="00F220A8" w:rsidRPr="006A3A9F">
          <w:rPr>
            <w:rStyle w:val="Hyperlink"/>
            <w:noProof/>
          </w:rPr>
          <w:t>5.3 IDCO Use Cases</w:t>
        </w:r>
        <w:r w:rsidR="00F220A8">
          <w:rPr>
            <w:noProof/>
            <w:webHidden/>
          </w:rPr>
          <w:tab/>
        </w:r>
        <w:r w:rsidR="00F220A8">
          <w:rPr>
            <w:noProof/>
            <w:webHidden/>
          </w:rPr>
          <w:fldChar w:fldCharType="begin"/>
        </w:r>
        <w:r w:rsidR="00F220A8">
          <w:rPr>
            <w:noProof/>
            <w:webHidden/>
          </w:rPr>
          <w:instrText xml:space="preserve"> PAGEREF _Toc464111665 \h </w:instrText>
        </w:r>
        <w:r w:rsidR="00F220A8">
          <w:rPr>
            <w:noProof/>
            <w:webHidden/>
          </w:rPr>
        </w:r>
        <w:r w:rsidR="00F220A8">
          <w:rPr>
            <w:noProof/>
            <w:webHidden/>
          </w:rPr>
          <w:fldChar w:fldCharType="separate"/>
        </w:r>
        <w:r w:rsidR="00F220A8">
          <w:rPr>
            <w:noProof/>
            <w:webHidden/>
          </w:rPr>
          <w:t>24</w:t>
        </w:r>
        <w:r w:rsidR="00F220A8">
          <w:rPr>
            <w:noProof/>
            <w:webHidden/>
          </w:rPr>
          <w:fldChar w:fldCharType="end"/>
        </w:r>
      </w:hyperlink>
    </w:p>
    <w:p w14:paraId="0B9FDA1F" w14:textId="77777777" w:rsidR="00F220A8" w:rsidRDefault="00DE6F27">
      <w:pPr>
        <w:pStyle w:val="TOC3"/>
        <w:rPr>
          <w:rFonts w:asciiTheme="minorHAnsi" w:eastAsiaTheme="minorEastAsia" w:hAnsiTheme="minorHAnsi" w:cstheme="minorBidi"/>
          <w:noProof/>
          <w:sz w:val="22"/>
          <w:szCs w:val="22"/>
        </w:rPr>
      </w:pPr>
      <w:hyperlink w:anchor="_Toc464111666" w:history="1">
        <w:r w:rsidR="00F220A8" w:rsidRPr="006A3A9F">
          <w:rPr>
            <w:rStyle w:val="Hyperlink"/>
            <w:noProof/>
          </w:rPr>
          <w:t>5.3.1 Use Case IDCO-1: Implantable Cardiac Device In-Clinic Follow-up</w:t>
        </w:r>
        <w:r w:rsidR="00F220A8">
          <w:rPr>
            <w:noProof/>
            <w:webHidden/>
          </w:rPr>
          <w:tab/>
        </w:r>
        <w:r w:rsidR="00F220A8">
          <w:rPr>
            <w:noProof/>
            <w:webHidden/>
          </w:rPr>
          <w:fldChar w:fldCharType="begin"/>
        </w:r>
        <w:r w:rsidR="00F220A8">
          <w:rPr>
            <w:noProof/>
            <w:webHidden/>
          </w:rPr>
          <w:instrText xml:space="preserve"> PAGEREF _Toc464111666 \h </w:instrText>
        </w:r>
        <w:r w:rsidR="00F220A8">
          <w:rPr>
            <w:noProof/>
            <w:webHidden/>
          </w:rPr>
        </w:r>
        <w:r w:rsidR="00F220A8">
          <w:rPr>
            <w:noProof/>
            <w:webHidden/>
          </w:rPr>
          <w:fldChar w:fldCharType="separate"/>
        </w:r>
        <w:r w:rsidR="00F220A8">
          <w:rPr>
            <w:noProof/>
            <w:webHidden/>
          </w:rPr>
          <w:t>24</w:t>
        </w:r>
        <w:r w:rsidR="00F220A8">
          <w:rPr>
            <w:noProof/>
            <w:webHidden/>
          </w:rPr>
          <w:fldChar w:fldCharType="end"/>
        </w:r>
      </w:hyperlink>
    </w:p>
    <w:p w14:paraId="0E7FA185" w14:textId="77777777" w:rsidR="00F220A8" w:rsidRDefault="00DE6F27">
      <w:pPr>
        <w:pStyle w:val="TOC3"/>
        <w:rPr>
          <w:rFonts w:asciiTheme="minorHAnsi" w:eastAsiaTheme="minorEastAsia" w:hAnsiTheme="minorHAnsi" w:cstheme="minorBidi"/>
          <w:noProof/>
          <w:sz w:val="22"/>
          <w:szCs w:val="22"/>
        </w:rPr>
      </w:pPr>
      <w:hyperlink w:anchor="_Toc464111667" w:history="1">
        <w:r w:rsidR="00F220A8" w:rsidRPr="006A3A9F">
          <w:rPr>
            <w:rStyle w:val="Hyperlink"/>
            <w:noProof/>
          </w:rPr>
          <w:t>5.3.2 Use Case IDCO2: Implantable Cardiac Device In-Clinic Follow-up with Networked Programmer that Translates Information</w:t>
        </w:r>
        <w:r w:rsidR="00F220A8">
          <w:rPr>
            <w:noProof/>
            <w:webHidden/>
          </w:rPr>
          <w:tab/>
        </w:r>
        <w:r w:rsidR="00F220A8">
          <w:rPr>
            <w:noProof/>
            <w:webHidden/>
          </w:rPr>
          <w:fldChar w:fldCharType="begin"/>
        </w:r>
        <w:r w:rsidR="00F220A8">
          <w:rPr>
            <w:noProof/>
            <w:webHidden/>
          </w:rPr>
          <w:instrText xml:space="preserve"> PAGEREF _Toc464111667 \h </w:instrText>
        </w:r>
        <w:r w:rsidR="00F220A8">
          <w:rPr>
            <w:noProof/>
            <w:webHidden/>
          </w:rPr>
        </w:r>
        <w:r w:rsidR="00F220A8">
          <w:rPr>
            <w:noProof/>
            <w:webHidden/>
          </w:rPr>
          <w:fldChar w:fldCharType="separate"/>
        </w:r>
        <w:r w:rsidR="00F220A8">
          <w:rPr>
            <w:noProof/>
            <w:webHidden/>
          </w:rPr>
          <w:t>25</w:t>
        </w:r>
        <w:r w:rsidR="00F220A8">
          <w:rPr>
            <w:noProof/>
            <w:webHidden/>
          </w:rPr>
          <w:fldChar w:fldCharType="end"/>
        </w:r>
      </w:hyperlink>
    </w:p>
    <w:p w14:paraId="51641F04" w14:textId="77777777" w:rsidR="00F220A8" w:rsidRDefault="00DE6F27">
      <w:pPr>
        <w:pStyle w:val="TOC3"/>
        <w:rPr>
          <w:rFonts w:asciiTheme="minorHAnsi" w:eastAsiaTheme="minorEastAsia" w:hAnsiTheme="minorHAnsi" w:cstheme="minorBidi"/>
          <w:noProof/>
          <w:sz w:val="22"/>
          <w:szCs w:val="22"/>
        </w:rPr>
      </w:pPr>
      <w:hyperlink w:anchor="_Toc464111668" w:history="1">
        <w:r w:rsidR="00F220A8" w:rsidRPr="006A3A9F">
          <w:rPr>
            <w:rStyle w:val="Hyperlink"/>
            <w:noProof/>
          </w:rPr>
          <w:t>5.3.3 Use Case IDCO-3: Implantable Cardiac Device Remote Follow-up</w:t>
        </w:r>
        <w:r w:rsidR="00F220A8">
          <w:rPr>
            <w:noProof/>
            <w:webHidden/>
          </w:rPr>
          <w:tab/>
        </w:r>
        <w:r w:rsidR="00F220A8">
          <w:rPr>
            <w:noProof/>
            <w:webHidden/>
          </w:rPr>
          <w:fldChar w:fldCharType="begin"/>
        </w:r>
        <w:r w:rsidR="00F220A8">
          <w:rPr>
            <w:noProof/>
            <w:webHidden/>
          </w:rPr>
          <w:instrText xml:space="preserve"> PAGEREF _Toc464111668 \h </w:instrText>
        </w:r>
        <w:r w:rsidR="00F220A8">
          <w:rPr>
            <w:noProof/>
            <w:webHidden/>
          </w:rPr>
        </w:r>
        <w:r w:rsidR="00F220A8">
          <w:rPr>
            <w:noProof/>
            <w:webHidden/>
          </w:rPr>
          <w:fldChar w:fldCharType="separate"/>
        </w:r>
        <w:r w:rsidR="00F220A8">
          <w:rPr>
            <w:noProof/>
            <w:webHidden/>
          </w:rPr>
          <w:t>25</w:t>
        </w:r>
        <w:r w:rsidR="00F220A8">
          <w:rPr>
            <w:noProof/>
            <w:webHidden/>
          </w:rPr>
          <w:fldChar w:fldCharType="end"/>
        </w:r>
      </w:hyperlink>
    </w:p>
    <w:p w14:paraId="0906C309" w14:textId="77777777" w:rsidR="00F220A8" w:rsidRDefault="00DE6F27">
      <w:pPr>
        <w:pStyle w:val="TOC3"/>
        <w:rPr>
          <w:rFonts w:asciiTheme="minorHAnsi" w:eastAsiaTheme="minorEastAsia" w:hAnsiTheme="minorHAnsi" w:cstheme="minorBidi"/>
          <w:noProof/>
          <w:sz w:val="22"/>
          <w:szCs w:val="22"/>
        </w:rPr>
      </w:pPr>
      <w:hyperlink w:anchor="_Toc464111669" w:history="1">
        <w:r w:rsidR="00F220A8" w:rsidRPr="006A3A9F">
          <w:rPr>
            <w:rStyle w:val="Hyperlink"/>
            <w:noProof/>
          </w:rPr>
          <w:t>5.3.4 Use Case IDCO-4: Remote Monitoring of Implanted Cardiac Devices</w:t>
        </w:r>
        <w:r w:rsidR="00F220A8">
          <w:rPr>
            <w:noProof/>
            <w:webHidden/>
          </w:rPr>
          <w:tab/>
        </w:r>
        <w:r w:rsidR="00F220A8">
          <w:rPr>
            <w:noProof/>
            <w:webHidden/>
          </w:rPr>
          <w:fldChar w:fldCharType="begin"/>
        </w:r>
        <w:r w:rsidR="00F220A8">
          <w:rPr>
            <w:noProof/>
            <w:webHidden/>
          </w:rPr>
          <w:instrText xml:space="preserve"> PAGEREF _Toc464111669 \h </w:instrText>
        </w:r>
        <w:r w:rsidR="00F220A8">
          <w:rPr>
            <w:noProof/>
            <w:webHidden/>
          </w:rPr>
        </w:r>
        <w:r w:rsidR="00F220A8">
          <w:rPr>
            <w:noProof/>
            <w:webHidden/>
          </w:rPr>
          <w:fldChar w:fldCharType="separate"/>
        </w:r>
        <w:r w:rsidR="00F220A8">
          <w:rPr>
            <w:noProof/>
            <w:webHidden/>
          </w:rPr>
          <w:t>26</w:t>
        </w:r>
        <w:r w:rsidR="00F220A8">
          <w:rPr>
            <w:noProof/>
            <w:webHidden/>
          </w:rPr>
          <w:fldChar w:fldCharType="end"/>
        </w:r>
      </w:hyperlink>
    </w:p>
    <w:p w14:paraId="6374D6EE" w14:textId="77777777" w:rsidR="00F220A8" w:rsidRDefault="00DE6F27">
      <w:pPr>
        <w:pStyle w:val="TOC2"/>
        <w:rPr>
          <w:rFonts w:asciiTheme="minorHAnsi" w:eastAsiaTheme="minorEastAsia" w:hAnsiTheme="minorHAnsi" w:cstheme="minorBidi"/>
          <w:noProof/>
          <w:sz w:val="22"/>
          <w:szCs w:val="22"/>
        </w:rPr>
      </w:pPr>
      <w:hyperlink w:anchor="_Toc464111670" w:history="1">
        <w:r w:rsidR="00F220A8" w:rsidRPr="006A3A9F">
          <w:rPr>
            <w:rStyle w:val="Hyperlink"/>
            <w:noProof/>
          </w:rPr>
          <w:t>5.4 IDCO Process Flow</w:t>
        </w:r>
        <w:r w:rsidR="00F220A8">
          <w:rPr>
            <w:noProof/>
            <w:webHidden/>
          </w:rPr>
          <w:tab/>
        </w:r>
        <w:r w:rsidR="00F220A8">
          <w:rPr>
            <w:noProof/>
            <w:webHidden/>
          </w:rPr>
          <w:fldChar w:fldCharType="begin"/>
        </w:r>
        <w:r w:rsidR="00F220A8">
          <w:rPr>
            <w:noProof/>
            <w:webHidden/>
          </w:rPr>
          <w:instrText xml:space="preserve"> PAGEREF _Toc464111670 \h </w:instrText>
        </w:r>
        <w:r w:rsidR="00F220A8">
          <w:rPr>
            <w:noProof/>
            <w:webHidden/>
          </w:rPr>
        </w:r>
        <w:r w:rsidR="00F220A8">
          <w:rPr>
            <w:noProof/>
            <w:webHidden/>
          </w:rPr>
          <w:fldChar w:fldCharType="separate"/>
        </w:r>
        <w:r w:rsidR="00F220A8">
          <w:rPr>
            <w:noProof/>
            <w:webHidden/>
          </w:rPr>
          <w:t>26</w:t>
        </w:r>
        <w:r w:rsidR="00F220A8">
          <w:rPr>
            <w:noProof/>
            <w:webHidden/>
          </w:rPr>
          <w:fldChar w:fldCharType="end"/>
        </w:r>
      </w:hyperlink>
    </w:p>
    <w:p w14:paraId="14665E2D" w14:textId="77777777" w:rsidR="00F220A8" w:rsidRDefault="00DE6F27">
      <w:pPr>
        <w:pStyle w:val="TOC2"/>
        <w:rPr>
          <w:rFonts w:asciiTheme="minorHAnsi" w:eastAsiaTheme="minorEastAsia" w:hAnsiTheme="minorHAnsi" w:cstheme="minorBidi"/>
          <w:noProof/>
          <w:sz w:val="22"/>
          <w:szCs w:val="22"/>
        </w:rPr>
      </w:pPr>
      <w:hyperlink w:anchor="_Toc464111671" w:history="1">
        <w:r w:rsidR="00F220A8" w:rsidRPr="006A3A9F">
          <w:rPr>
            <w:rStyle w:val="Hyperlink"/>
            <w:noProof/>
          </w:rPr>
          <w:t>5.5 IDCO Patient Identification Considerations</w:t>
        </w:r>
        <w:r w:rsidR="00F220A8">
          <w:rPr>
            <w:noProof/>
            <w:webHidden/>
          </w:rPr>
          <w:tab/>
        </w:r>
        <w:r w:rsidR="00F220A8">
          <w:rPr>
            <w:noProof/>
            <w:webHidden/>
          </w:rPr>
          <w:fldChar w:fldCharType="begin"/>
        </w:r>
        <w:r w:rsidR="00F220A8">
          <w:rPr>
            <w:noProof/>
            <w:webHidden/>
          </w:rPr>
          <w:instrText xml:space="preserve"> PAGEREF _Toc464111671 \h </w:instrText>
        </w:r>
        <w:r w:rsidR="00F220A8">
          <w:rPr>
            <w:noProof/>
            <w:webHidden/>
          </w:rPr>
        </w:r>
        <w:r w:rsidR="00F220A8">
          <w:rPr>
            <w:noProof/>
            <w:webHidden/>
          </w:rPr>
          <w:fldChar w:fldCharType="separate"/>
        </w:r>
        <w:r w:rsidR="00F220A8">
          <w:rPr>
            <w:noProof/>
            <w:webHidden/>
          </w:rPr>
          <w:t>28</w:t>
        </w:r>
        <w:r w:rsidR="00F220A8">
          <w:rPr>
            <w:noProof/>
            <w:webHidden/>
          </w:rPr>
          <w:fldChar w:fldCharType="end"/>
        </w:r>
      </w:hyperlink>
    </w:p>
    <w:p w14:paraId="3637A589" w14:textId="77777777" w:rsidR="00F220A8" w:rsidRDefault="00DE6F27">
      <w:pPr>
        <w:pStyle w:val="TOC2"/>
        <w:rPr>
          <w:rFonts w:asciiTheme="minorHAnsi" w:eastAsiaTheme="minorEastAsia" w:hAnsiTheme="minorHAnsi" w:cstheme="minorBidi"/>
          <w:noProof/>
          <w:sz w:val="22"/>
          <w:szCs w:val="22"/>
        </w:rPr>
      </w:pPr>
      <w:hyperlink w:anchor="_Toc464111672" w:history="1">
        <w:r w:rsidR="00F220A8" w:rsidRPr="006A3A9F">
          <w:rPr>
            <w:rStyle w:val="Hyperlink"/>
            <w:noProof/>
          </w:rPr>
          <w:t>5.6 IDCO Security Considerations</w:t>
        </w:r>
        <w:r w:rsidR="00F220A8">
          <w:rPr>
            <w:noProof/>
            <w:webHidden/>
          </w:rPr>
          <w:tab/>
        </w:r>
        <w:r w:rsidR="00F220A8">
          <w:rPr>
            <w:noProof/>
            <w:webHidden/>
          </w:rPr>
          <w:fldChar w:fldCharType="begin"/>
        </w:r>
        <w:r w:rsidR="00F220A8">
          <w:rPr>
            <w:noProof/>
            <w:webHidden/>
          </w:rPr>
          <w:instrText xml:space="preserve"> PAGEREF _Toc464111672 \h </w:instrText>
        </w:r>
        <w:r w:rsidR="00F220A8">
          <w:rPr>
            <w:noProof/>
            <w:webHidden/>
          </w:rPr>
        </w:r>
        <w:r w:rsidR="00F220A8">
          <w:rPr>
            <w:noProof/>
            <w:webHidden/>
          </w:rPr>
          <w:fldChar w:fldCharType="separate"/>
        </w:r>
        <w:r w:rsidR="00F220A8">
          <w:rPr>
            <w:noProof/>
            <w:webHidden/>
          </w:rPr>
          <w:t>28</w:t>
        </w:r>
        <w:r w:rsidR="00F220A8">
          <w:rPr>
            <w:noProof/>
            <w:webHidden/>
          </w:rPr>
          <w:fldChar w:fldCharType="end"/>
        </w:r>
      </w:hyperlink>
    </w:p>
    <w:p w14:paraId="0FD653A9" w14:textId="77777777" w:rsidR="00F220A8" w:rsidRDefault="00DE6F27">
      <w:pPr>
        <w:pStyle w:val="TOC1"/>
        <w:rPr>
          <w:rFonts w:asciiTheme="minorHAnsi" w:eastAsiaTheme="minorEastAsia" w:hAnsiTheme="minorHAnsi" w:cstheme="minorBidi"/>
          <w:noProof/>
          <w:sz w:val="22"/>
          <w:szCs w:val="22"/>
        </w:rPr>
      </w:pPr>
      <w:hyperlink w:anchor="_Toc464111673" w:history="1">
        <w:r w:rsidR="00F220A8" w:rsidRPr="006A3A9F">
          <w:rPr>
            <w:rStyle w:val="Hyperlink"/>
            <w:noProof/>
          </w:rPr>
          <w:t>6 Alert Communication Management (ACM) Integration Profile</w:t>
        </w:r>
        <w:r w:rsidR="00F220A8">
          <w:rPr>
            <w:noProof/>
            <w:webHidden/>
          </w:rPr>
          <w:tab/>
        </w:r>
        <w:r w:rsidR="00F220A8">
          <w:rPr>
            <w:noProof/>
            <w:webHidden/>
          </w:rPr>
          <w:fldChar w:fldCharType="begin"/>
        </w:r>
        <w:r w:rsidR="00F220A8">
          <w:rPr>
            <w:noProof/>
            <w:webHidden/>
          </w:rPr>
          <w:instrText xml:space="preserve"> PAGEREF _Toc464111673 \h </w:instrText>
        </w:r>
        <w:r w:rsidR="00F220A8">
          <w:rPr>
            <w:noProof/>
            <w:webHidden/>
          </w:rPr>
        </w:r>
        <w:r w:rsidR="00F220A8">
          <w:rPr>
            <w:noProof/>
            <w:webHidden/>
          </w:rPr>
          <w:fldChar w:fldCharType="separate"/>
        </w:r>
        <w:r w:rsidR="00F220A8">
          <w:rPr>
            <w:noProof/>
            <w:webHidden/>
          </w:rPr>
          <w:t>29</w:t>
        </w:r>
        <w:r w:rsidR="00F220A8">
          <w:rPr>
            <w:noProof/>
            <w:webHidden/>
          </w:rPr>
          <w:fldChar w:fldCharType="end"/>
        </w:r>
      </w:hyperlink>
    </w:p>
    <w:p w14:paraId="2C543A89" w14:textId="77777777" w:rsidR="00F220A8" w:rsidRDefault="00DE6F27">
      <w:pPr>
        <w:pStyle w:val="TOC2"/>
        <w:rPr>
          <w:rFonts w:asciiTheme="minorHAnsi" w:eastAsiaTheme="minorEastAsia" w:hAnsiTheme="minorHAnsi" w:cstheme="minorBidi"/>
          <w:noProof/>
          <w:sz w:val="22"/>
          <w:szCs w:val="22"/>
        </w:rPr>
      </w:pPr>
      <w:hyperlink w:anchor="_Toc464111674" w:history="1">
        <w:r w:rsidR="00F220A8" w:rsidRPr="006A3A9F">
          <w:rPr>
            <w:rStyle w:val="Hyperlink"/>
            <w:noProof/>
          </w:rPr>
          <w:t>6.1 ACM Actors and Transactions</w:t>
        </w:r>
        <w:r w:rsidR="00F220A8">
          <w:rPr>
            <w:noProof/>
            <w:webHidden/>
          </w:rPr>
          <w:tab/>
        </w:r>
        <w:r w:rsidR="00F220A8">
          <w:rPr>
            <w:noProof/>
            <w:webHidden/>
          </w:rPr>
          <w:fldChar w:fldCharType="begin"/>
        </w:r>
        <w:r w:rsidR="00F220A8">
          <w:rPr>
            <w:noProof/>
            <w:webHidden/>
          </w:rPr>
          <w:instrText xml:space="preserve"> PAGEREF _Toc464111674 \h </w:instrText>
        </w:r>
        <w:r w:rsidR="00F220A8">
          <w:rPr>
            <w:noProof/>
            <w:webHidden/>
          </w:rPr>
        </w:r>
        <w:r w:rsidR="00F220A8">
          <w:rPr>
            <w:noProof/>
            <w:webHidden/>
          </w:rPr>
          <w:fldChar w:fldCharType="separate"/>
        </w:r>
        <w:r w:rsidR="00F220A8">
          <w:rPr>
            <w:noProof/>
            <w:webHidden/>
          </w:rPr>
          <w:t>30</w:t>
        </w:r>
        <w:r w:rsidR="00F220A8">
          <w:rPr>
            <w:noProof/>
            <w:webHidden/>
          </w:rPr>
          <w:fldChar w:fldCharType="end"/>
        </w:r>
      </w:hyperlink>
    </w:p>
    <w:p w14:paraId="36565FD4" w14:textId="77777777" w:rsidR="00F220A8" w:rsidRDefault="00DE6F27">
      <w:pPr>
        <w:pStyle w:val="TOC2"/>
        <w:rPr>
          <w:rFonts w:asciiTheme="minorHAnsi" w:eastAsiaTheme="minorEastAsia" w:hAnsiTheme="minorHAnsi" w:cstheme="minorBidi"/>
          <w:noProof/>
          <w:sz w:val="22"/>
          <w:szCs w:val="22"/>
        </w:rPr>
      </w:pPr>
      <w:hyperlink w:anchor="_Toc464111675" w:history="1">
        <w:r w:rsidR="00F220A8" w:rsidRPr="006A3A9F">
          <w:rPr>
            <w:rStyle w:val="Hyperlink"/>
            <w:noProof/>
          </w:rPr>
          <w:t>6.2 ACM Integration Profile Options</w:t>
        </w:r>
        <w:r w:rsidR="00F220A8">
          <w:rPr>
            <w:noProof/>
            <w:webHidden/>
          </w:rPr>
          <w:tab/>
        </w:r>
        <w:r w:rsidR="00F220A8">
          <w:rPr>
            <w:noProof/>
            <w:webHidden/>
          </w:rPr>
          <w:fldChar w:fldCharType="begin"/>
        </w:r>
        <w:r w:rsidR="00F220A8">
          <w:rPr>
            <w:noProof/>
            <w:webHidden/>
          </w:rPr>
          <w:instrText xml:space="preserve"> PAGEREF _Toc464111675 \h </w:instrText>
        </w:r>
        <w:r w:rsidR="00F220A8">
          <w:rPr>
            <w:noProof/>
            <w:webHidden/>
          </w:rPr>
        </w:r>
        <w:r w:rsidR="00F220A8">
          <w:rPr>
            <w:noProof/>
            <w:webHidden/>
          </w:rPr>
          <w:fldChar w:fldCharType="separate"/>
        </w:r>
        <w:r w:rsidR="00F220A8">
          <w:rPr>
            <w:noProof/>
            <w:webHidden/>
          </w:rPr>
          <w:t>32</w:t>
        </w:r>
        <w:r w:rsidR="00F220A8">
          <w:rPr>
            <w:noProof/>
            <w:webHidden/>
          </w:rPr>
          <w:fldChar w:fldCharType="end"/>
        </w:r>
      </w:hyperlink>
    </w:p>
    <w:p w14:paraId="2AA71B7D" w14:textId="77777777" w:rsidR="00F220A8" w:rsidRDefault="00DE6F27">
      <w:pPr>
        <w:pStyle w:val="TOC2"/>
        <w:rPr>
          <w:rFonts w:asciiTheme="minorHAnsi" w:eastAsiaTheme="minorEastAsia" w:hAnsiTheme="minorHAnsi" w:cstheme="minorBidi"/>
          <w:noProof/>
          <w:sz w:val="22"/>
          <w:szCs w:val="22"/>
        </w:rPr>
      </w:pPr>
      <w:hyperlink w:anchor="_Toc464111676" w:history="1">
        <w:r w:rsidR="00F220A8" w:rsidRPr="006A3A9F">
          <w:rPr>
            <w:rStyle w:val="Hyperlink"/>
            <w:noProof/>
          </w:rPr>
          <w:t>6.3 Actor Descriptions</w:t>
        </w:r>
        <w:r w:rsidR="00F220A8">
          <w:rPr>
            <w:noProof/>
            <w:webHidden/>
          </w:rPr>
          <w:tab/>
        </w:r>
        <w:r w:rsidR="00F220A8">
          <w:rPr>
            <w:noProof/>
            <w:webHidden/>
          </w:rPr>
          <w:fldChar w:fldCharType="begin"/>
        </w:r>
        <w:r w:rsidR="00F220A8">
          <w:rPr>
            <w:noProof/>
            <w:webHidden/>
          </w:rPr>
          <w:instrText xml:space="preserve"> PAGEREF _Toc464111676 \h </w:instrText>
        </w:r>
        <w:r w:rsidR="00F220A8">
          <w:rPr>
            <w:noProof/>
            <w:webHidden/>
          </w:rPr>
        </w:r>
        <w:r w:rsidR="00F220A8">
          <w:rPr>
            <w:noProof/>
            <w:webHidden/>
          </w:rPr>
          <w:fldChar w:fldCharType="separate"/>
        </w:r>
        <w:r w:rsidR="00F220A8">
          <w:rPr>
            <w:noProof/>
            <w:webHidden/>
          </w:rPr>
          <w:t>33</w:t>
        </w:r>
        <w:r w:rsidR="00F220A8">
          <w:rPr>
            <w:noProof/>
            <w:webHidden/>
          </w:rPr>
          <w:fldChar w:fldCharType="end"/>
        </w:r>
      </w:hyperlink>
    </w:p>
    <w:p w14:paraId="67D64B39" w14:textId="77777777" w:rsidR="00F220A8" w:rsidRDefault="00DE6F27">
      <w:pPr>
        <w:pStyle w:val="TOC3"/>
        <w:rPr>
          <w:rFonts w:asciiTheme="minorHAnsi" w:eastAsiaTheme="minorEastAsia" w:hAnsiTheme="minorHAnsi" w:cstheme="minorBidi"/>
          <w:noProof/>
          <w:sz w:val="22"/>
          <w:szCs w:val="22"/>
        </w:rPr>
      </w:pPr>
      <w:hyperlink w:anchor="_Toc464111677" w:history="1">
        <w:r w:rsidR="00F220A8" w:rsidRPr="006A3A9F">
          <w:rPr>
            <w:rStyle w:val="Hyperlink"/>
            <w:noProof/>
          </w:rPr>
          <w:t>6.3.1 Alert Reporter (AR) Actor</w:t>
        </w:r>
        <w:r w:rsidR="00F220A8">
          <w:rPr>
            <w:noProof/>
            <w:webHidden/>
          </w:rPr>
          <w:tab/>
        </w:r>
        <w:r w:rsidR="00F220A8">
          <w:rPr>
            <w:noProof/>
            <w:webHidden/>
          </w:rPr>
          <w:fldChar w:fldCharType="begin"/>
        </w:r>
        <w:r w:rsidR="00F220A8">
          <w:rPr>
            <w:noProof/>
            <w:webHidden/>
          </w:rPr>
          <w:instrText xml:space="preserve"> PAGEREF _Toc464111677 \h </w:instrText>
        </w:r>
        <w:r w:rsidR="00F220A8">
          <w:rPr>
            <w:noProof/>
            <w:webHidden/>
          </w:rPr>
        </w:r>
        <w:r w:rsidR="00F220A8">
          <w:rPr>
            <w:noProof/>
            <w:webHidden/>
          </w:rPr>
          <w:fldChar w:fldCharType="separate"/>
        </w:r>
        <w:r w:rsidR="00F220A8">
          <w:rPr>
            <w:noProof/>
            <w:webHidden/>
          </w:rPr>
          <w:t>33</w:t>
        </w:r>
        <w:r w:rsidR="00F220A8">
          <w:rPr>
            <w:noProof/>
            <w:webHidden/>
          </w:rPr>
          <w:fldChar w:fldCharType="end"/>
        </w:r>
      </w:hyperlink>
    </w:p>
    <w:p w14:paraId="2310A81E" w14:textId="77777777" w:rsidR="00F220A8" w:rsidRDefault="00DE6F27">
      <w:pPr>
        <w:pStyle w:val="TOC3"/>
        <w:rPr>
          <w:rFonts w:asciiTheme="minorHAnsi" w:eastAsiaTheme="minorEastAsia" w:hAnsiTheme="minorHAnsi" w:cstheme="minorBidi"/>
          <w:noProof/>
          <w:sz w:val="22"/>
          <w:szCs w:val="22"/>
        </w:rPr>
      </w:pPr>
      <w:hyperlink w:anchor="_Toc464111678" w:history="1">
        <w:r w:rsidR="00F220A8" w:rsidRPr="006A3A9F">
          <w:rPr>
            <w:rStyle w:val="Hyperlink"/>
            <w:noProof/>
          </w:rPr>
          <w:t>6.3.2 Alert Manager (AM) Actor</w:t>
        </w:r>
        <w:r w:rsidR="00F220A8">
          <w:rPr>
            <w:noProof/>
            <w:webHidden/>
          </w:rPr>
          <w:tab/>
        </w:r>
        <w:r w:rsidR="00F220A8">
          <w:rPr>
            <w:noProof/>
            <w:webHidden/>
          </w:rPr>
          <w:fldChar w:fldCharType="begin"/>
        </w:r>
        <w:r w:rsidR="00F220A8">
          <w:rPr>
            <w:noProof/>
            <w:webHidden/>
          </w:rPr>
          <w:instrText xml:space="preserve"> PAGEREF _Toc464111678 \h </w:instrText>
        </w:r>
        <w:r w:rsidR="00F220A8">
          <w:rPr>
            <w:noProof/>
            <w:webHidden/>
          </w:rPr>
        </w:r>
        <w:r w:rsidR="00F220A8">
          <w:rPr>
            <w:noProof/>
            <w:webHidden/>
          </w:rPr>
          <w:fldChar w:fldCharType="separate"/>
        </w:r>
        <w:r w:rsidR="00F220A8">
          <w:rPr>
            <w:noProof/>
            <w:webHidden/>
          </w:rPr>
          <w:t>33</w:t>
        </w:r>
        <w:r w:rsidR="00F220A8">
          <w:rPr>
            <w:noProof/>
            <w:webHidden/>
          </w:rPr>
          <w:fldChar w:fldCharType="end"/>
        </w:r>
      </w:hyperlink>
    </w:p>
    <w:p w14:paraId="510E5BA4" w14:textId="77777777" w:rsidR="00F220A8" w:rsidRDefault="00DE6F27">
      <w:pPr>
        <w:pStyle w:val="TOC3"/>
        <w:rPr>
          <w:rFonts w:asciiTheme="minorHAnsi" w:eastAsiaTheme="minorEastAsia" w:hAnsiTheme="minorHAnsi" w:cstheme="minorBidi"/>
          <w:noProof/>
          <w:sz w:val="22"/>
          <w:szCs w:val="22"/>
        </w:rPr>
      </w:pPr>
      <w:hyperlink w:anchor="_Toc464111679" w:history="1">
        <w:r w:rsidR="00F220A8" w:rsidRPr="006A3A9F">
          <w:rPr>
            <w:rStyle w:val="Hyperlink"/>
            <w:noProof/>
          </w:rPr>
          <w:t>6.3.3 Alert Consumer (ACON) Actor</w:t>
        </w:r>
        <w:r w:rsidR="00F220A8">
          <w:rPr>
            <w:noProof/>
            <w:webHidden/>
          </w:rPr>
          <w:tab/>
        </w:r>
        <w:r w:rsidR="00F220A8">
          <w:rPr>
            <w:noProof/>
            <w:webHidden/>
          </w:rPr>
          <w:fldChar w:fldCharType="begin"/>
        </w:r>
        <w:r w:rsidR="00F220A8">
          <w:rPr>
            <w:noProof/>
            <w:webHidden/>
          </w:rPr>
          <w:instrText xml:space="preserve"> PAGEREF _Toc464111679 \h </w:instrText>
        </w:r>
        <w:r w:rsidR="00F220A8">
          <w:rPr>
            <w:noProof/>
            <w:webHidden/>
          </w:rPr>
        </w:r>
        <w:r w:rsidR="00F220A8">
          <w:rPr>
            <w:noProof/>
            <w:webHidden/>
          </w:rPr>
          <w:fldChar w:fldCharType="separate"/>
        </w:r>
        <w:r w:rsidR="00F220A8">
          <w:rPr>
            <w:noProof/>
            <w:webHidden/>
          </w:rPr>
          <w:t>35</w:t>
        </w:r>
        <w:r w:rsidR="00F220A8">
          <w:rPr>
            <w:noProof/>
            <w:webHidden/>
          </w:rPr>
          <w:fldChar w:fldCharType="end"/>
        </w:r>
      </w:hyperlink>
    </w:p>
    <w:p w14:paraId="2EDE8D21" w14:textId="77777777" w:rsidR="00F220A8" w:rsidRDefault="00DE6F27">
      <w:pPr>
        <w:pStyle w:val="TOC3"/>
        <w:rPr>
          <w:rFonts w:asciiTheme="minorHAnsi" w:eastAsiaTheme="minorEastAsia" w:hAnsiTheme="minorHAnsi" w:cstheme="minorBidi"/>
          <w:noProof/>
          <w:sz w:val="22"/>
          <w:szCs w:val="22"/>
        </w:rPr>
      </w:pPr>
      <w:hyperlink w:anchor="_Toc464111680" w:history="1">
        <w:r w:rsidR="00F220A8" w:rsidRPr="006A3A9F">
          <w:rPr>
            <w:rStyle w:val="Hyperlink"/>
            <w:noProof/>
          </w:rPr>
          <w:t>6.3.4 Alert Communicator (AC) Actor</w:t>
        </w:r>
        <w:r w:rsidR="00F220A8">
          <w:rPr>
            <w:noProof/>
            <w:webHidden/>
          </w:rPr>
          <w:tab/>
        </w:r>
        <w:r w:rsidR="00F220A8">
          <w:rPr>
            <w:noProof/>
            <w:webHidden/>
          </w:rPr>
          <w:fldChar w:fldCharType="begin"/>
        </w:r>
        <w:r w:rsidR="00F220A8">
          <w:rPr>
            <w:noProof/>
            <w:webHidden/>
          </w:rPr>
          <w:instrText xml:space="preserve"> PAGEREF _Toc464111680 \h </w:instrText>
        </w:r>
        <w:r w:rsidR="00F220A8">
          <w:rPr>
            <w:noProof/>
            <w:webHidden/>
          </w:rPr>
        </w:r>
        <w:r w:rsidR="00F220A8">
          <w:rPr>
            <w:noProof/>
            <w:webHidden/>
          </w:rPr>
          <w:fldChar w:fldCharType="separate"/>
        </w:r>
        <w:r w:rsidR="00F220A8">
          <w:rPr>
            <w:noProof/>
            <w:webHidden/>
          </w:rPr>
          <w:t>35</w:t>
        </w:r>
        <w:r w:rsidR="00F220A8">
          <w:rPr>
            <w:noProof/>
            <w:webHidden/>
          </w:rPr>
          <w:fldChar w:fldCharType="end"/>
        </w:r>
      </w:hyperlink>
    </w:p>
    <w:p w14:paraId="2AD8E9B4" w14:textId="77777777" w:rsidR="00F220A8" w:rsidRDefault="00DE6F27">
      <w:pPr>
        <w:pStyle w:val="TOC2"/>
        <w:rPr>
          <w:rFonts w:asciiTheme="minorHAnsi" w:eastAsiaTheme="minorEastAsia" w:hAnsiTheme="minorHAnsi" w:cstheme="minorBidi"/>
          <w:noProof/>
          <w:sz w:val="22"/>
          <w:szCs w:val="22"/>
        </w:rPr>
      </w:pPr>
      <w:hyperlink w:anchor="_Toc464111681" w:history="1">
        <w:r w:rsidR="00F220A8" w:rsidRPr="006A3A9F">
          <w:rPr>
            <w:rStyle w:val="Hyperlink"/>
            <w:noProof/>
          </w:rPr>
          <w:t>6.4 ACM Use Cases</w:t>
        </w:r>
        <w:r w:rsidR="00F220A8">
          <w:rPr>
            <w:noProof/>
            <w:webHidden/>
          </w:rPr>
          <w:tab/>
        </w:r>
        <w:r w:rsidR="00F220A8">
          <w:rPr>
            <w:noProof/>
            <w:webHidden/>
          </w:rPr>
          <w:fldChar w:fldCharType="begin"/>
        </w:r>
        <w:r w:rsidR="00F220A8">
          <w:rPr>
            <w:noProof/>
            <w:webHidden/>
          </w:rPr>
          <w:instrText xml:space="preserve"> PAGEREF _Toc464111681 \h </w:instrText>
        </w:r>
        <w:r w:rsidR="00F220A8">
          <w:rPr>
            <w:noProof/>
            <w:webHidden/>
          </w:rPr>
        </w:r>
        <w:r w:rsidR="00F220A8">
          <w:rPr>
            <w:noProof/>
            <w:webHidden/>
          </w:rPr>
          <w:fldChar w:fldCharType="separate"/>
        </w:r>
        <w:r w:rsidR="00F220A8">
          <w:rPr>
            <w:noProof/>
            <w:webHidden/>
          </w:rPr>
          <w:t>36</w:t>
        </w:r>
        <w:r w:rsidR="00F220A8">
          <w:rPr>
            <w:noProof/>
            <w:webHidden/>
          </w:rPr>
          <w:fldChar w:fldCharType="end"/>
        </w:r>
      </w:hyperlink>
    </w:p>
    <w:p w14:paraId="5E8A7980" w14:textId="77777777" w:rsidR="00F220A8" w:rsidRDefault="00DE6F27">
      <w:pPr>
        <w:pStyle w:val="TOC3"/>
        <w:rPr>
          <w:rFonts w:asciiTheme="minorHAnsi" w:eastAsiaTheme="minorEastAsia" w:hAnsiTheme="minorHAnsi" w:cstheme="minorBidi"/>
          <w:noProof/>
          <w:sz w:val="22"/>
          <w:szCs w:val="22"/>
        </w:rPr>
      </w:pPr>
      <w:hyperlink w:anchor="_Toc464111682" w:history="1">
        <w:r w:rsidR="00F220A8" w:rsidRPr="006A3A9F">
          <w:rPr>
            <w:rStyle w:val="Hyperlink"/>
            <w:noProof/>
          </w:rPr>
          <w:t>6.4.1 ACM Process Flow</w:t>
        </w:r>
        <w:r w:rsidR="00F220A8">
          <w:rPr>
            <w:noProof/>
            <w:webHidden/>
          </w:rPr>
          <w:tab/>
        </w:r>
        <w:r w:rsidR="00F220A8">
          <w:rPr>
            <w:noProof/>
            <w:webHidden/>
          </w:rPr>
          <w:fldChar w:fldCharType="begin"/>
        </w:r>
        <w:r w:rsidR="00F220A8">
          <w:rPr>
            <w:noProof/>
            <w:webHidden/>
          </w:rPr>
          <w:instrText xml:space="preserve"> PAGEREF _Toc464111682 \h </w:instrText>
        </w:r>
        <w:r w:rsidR="00F220A8">
          <w:rPr>
            <w:noProof/>
            <w:webHidden/>
          </w:rPr>
        </w:r>
        <w:r w:rsidR="00F220A8">
          <w:rPr>
            <w:noProof/>
            <w:webHidden/>
          </w:rPr>
          <w:fldChar w:fldCharType="separate"/>
        </w:r>
        <w:r w:rsidR="00F220A8">
          <w:rPr>
            <w:noProof/>
            <w:webHidden/>
          </w:rPr>
          <w:t>37</w:t>
        </w:r>
        <w:r w:rsidR="00F220A8">
          <w:rPr>
            <w:noProof/>
            <w:webHidden/>
          </w:rPr>
          <w:fldChar w:fldCharType="end"/>
        </w:r>
      </w:hyperlink>
    </w:p>
    <w:p w14:paraId="01641EE9" w14:textId="77777777" w:rsidR="00F220A8" w:rsidRDefault="00DE6F27">
      <w:pPr>
        <w:pStyle w:val="TOC3"/>
        <w:rPr>
          <w:rFonts w:asciiTheme="minorHAnsi" w:eastAsiaTheme="minorEastAsia" w:hAnsiTheme="minorHAnsi" w:cstheme="minorBidi"/>
          <w:noProof/>
          <w:sz w:val="22"/>
          <w:szCs w:val="22"/>
        </w:rPr>
      </w:pPr>
      <w:hyperlink w:anchor="_Toc464111683" w:history="1">
        <w:r w:rsidR="00F220A8" w:rsidRPr="006A3A9F">
          <w:rPr>
            <w:rStyle w:val="Hyperlink"/>
            <w:noProof/>
          </w:rPr>
          <w:t>6.4.2 ACM Use Cases</w:t>
        </w:r>
        <w:r w:rsidR="00F220A8">
          <w:rPr>
            <w:noProof/>
            <w:webHidden/>
          </w:rPr>
          <w:tab/>
        </w:r>
        <w:r w:rsidR="00F220A8">
          <w:rPr>
            <w:noProof/>
            <w:webHidden/>
          </w:rPr>
          <w:fldChar w:fldCharType="begin"/>
        </w:r>
        <w:r w:rsidR="00F220A8">
          <w:rPr>
            <w:noProof/>
            <w:webHidden/>
          </w:rPr>
          <w:instrText xml:space="preserve"> PAGEREF _Toc464111683 \h </w:instrText>
        </w:r>
        <w:r w:rsidR="00F220A8">
          <w:rPr>
            <w:noProof/>
            <w:webHidden/>
          </w:rPr>
        </w:r>
        <w:r w:rsidR="00F220A8">
          <w:rPr>
            <w:noProof/>
            <w:webHidden/>
          </w:rPr>
          <w:fldChar w:fldCharType="separate"/>
        </w:r>
        <w:r w:rsidR="00F220A8">
          <w:rPr>
            <w:noProof/>
            <w:webHidden/>
          </w:rPr>
          <w:t>38</w:t>
        </w:r>
        <w:r w:rsidR="00F220A8">
          <w:rPr>
            <w:noProof/>
            <w:webHidden/>
          </w:rPr>
          <w:fldChar w:fldCharType="end"/>
        </w:r>
      </w:hyperlink>
    </w:p>
    <w:p w14:paraId="79028A56" w14:textId="77777777" w:rsidR="00F220A8" w:rsidRDefault="00DE6F27">
      <w:pPr>
        <w:pStyle w:val="TOC4"/>
        <w:rPr>
          <w:rFonts w:asciiTheme="minorHAnsi" w:eastAsiaTheme="minorEastAsia" w:hAnsiTheme="minorHAnsi" w:cstheme="minorBidi"/>
          <w:noProof/>
          <w:sz w:val="22"/>
          <w:szCs w:val="22"/>
        </w:rPr>
      </w:pPr>
      <w:hyperlink w:anchor="_Toc464111684" w:history="1">
        <w:r w:rsidR="00F220A8" w:rsidRPr="006A3A9F">
          <w:rPr>
            <w:rStyle w:val="Hyperlink"/>
            <w:noProof/>
          </w:rPr>
          <w:t>6.4.2.1 Case A1: Location Sourced</w:t>
        </w:r>
        <w:r w:rsidR="00F220A8">
          <w:rPr>
            <w:noProof/>
            <w:webHidden/>
          </w:rPr>
          <w:tab/>
        </w:r>
        <w:r w:rsidR="00F220A8">
          <w:rPr>
            <w:noProof/>
            <w:webHidden/>
          </w:rPr>
          <w:fldChar w:fldCharType="begin"/>
        </w:r>
        <w:r w:rsidR="00F220A8">
          <w:rPr>
            <w:noProof/>
            <w:webHidden/>
          </w:rPr>
          <w:instrText xml:space="preserve"> PAGEREF _Toc464111684 \h </w:instrText>
        </w:r>
        <w:r w:rsidR="00F220A8">
          <w:rPr>
            <w:noProof/>
            <w:webHidden/>
          </w:rPr>
        </w:r>
        <w:r w:rsidR="00F220A8">
          <w:rPr>
            <w:noProof/>
            <w:webHidden/>
          </w:rPr>
          <w:fldChar w:fldCharType="separate"/>
        </w:r>
        <w:r w:rsidR="00F220A8">
          <w:rPr>
            <w:noProof/>
            <w:webHidden/>
          </w:rPr>
          <w:t>38</w:t>
        </w:r>
        <w:r w:rsidR="00F220A8">
          <w:rPr>
            <w:noProof/>
            <w:webHidden/>
          </w:rPr>
          <w:fldChar w:fldCharType="end"/>
        </w:r>
      </w:hyperlink>
    </w:p>
    <w:p w14:paraId="71820033" w14:textId="77777777" w:rsidR="00F220A8" w:rsidRDefault="00DE6F27">
      <w:pPr>
        <w:pStyle w:val="TOC4"/>
        <w:rPr>
          <w:rFonts w:asciiTheme="minorHAnsi" w:eastAsiaTheme="minorEastAsia" w:hAnsiTheme="minorHAnsi" w:cstheme="minorBidi"/>
          <w:noProof/>
          <w:sz w:val="22"/>
          <w:szCs w:val="22"/>
        </w:rPr>
      </w:pPr>
      <w:hyperlink w:anchor="_Toc464111685" w:history="1">
        <w:r w:rsidR="00F220A8" w:rsidRPr="006A3A9F">
          <w:rPr>
            <w:rStyle w:val="Hyperlink"/>
            <w:noProof/>
          </w:rPr>
          <w:t>6.4.2.2 Case A2: Identified Patient Source</w:t>
        </w:r>
        <w:r w:rsidR="00F220A8">
          <w:rPr>
            <w:noProof/>
            <w:webHidden/>
          </w:rPr>
          <w:tab/>
        </w:r>
        <w:r w:rsidR="00F220A8">
          <w:rPr>
            <w:noProof/>
            <w:webHidden/>
          </w:rPr>
          <w:fldChar w:fldCharType="begin"/>
        </w:r>
        <w:r w:rsidR="00F220A8">
          <w:rPr>
            <w:noProof/>
            <w:webHidden/>
          </w:rPr>
          <w:instrText xml:space="preserve"> PAGEREF _Toc464111685 \h </w:instrText>
        </w:r>
        <w:r w:rsidR="00F220A8">
          <w:rPr>
            <w:noProof/>
            <w:webHidden/>
          </w:rPr>
        </w:r>
        <w:r w:rsidR="00F220A8">
          <w:rPr>
            <w:noProof/>
            <w:webHidden/>
          </w:rPr>
          <w:fldChar w:fldCharType="separate"/>
        </w:r>
        <w:r w:rsidR="00F220A8">
          <w:rPr>
            <w:noProof/>
            <w:webHidden/>
          </w:rPr>
          <w:t>39</w:t>
        </w:r>
        <w:r w:rsidR="00F220A8">
          <w:rPr>
            <w:noProof/>
            <w:webHidden/>
          </w:rPr>
          <w:fldChar w:fldCharType="end"/>
        </w:r>
      </w:hyperlink>
    </w:p>
    <w:p w14:paraId="234E8CC1" w14:textId="77777777" w:rsidR="00F220A8" w:rsidRDefault="00DE6F27">
      <w:pPr>
        <w:pStyle w:val="TOC4"/>
        <w:rPr>
          <w:rFonts w:asciiTheme="minorHAnsi" w:eastAsiaTheme="minorEastAsia" w:hAnsiTheme="minorHAnsi" w:cstheme="minorBidi"/>
          <w:noProof/>
          <w:sz w:val="22"/>
          <w:szCs w:val="22"/>
        </w:rPr>
      </w:pPr>
      <w:hyperlink w:anchor="_Toc464111686" w:history="1">
        <w:r w:rsidR="00F220A8" w:rsidRPr="006A3A9F">
          <w:rPr>
            <w:rStyle w:val="Hyperlink"/>
            <w:noProof/>
          </w:rPr>
          <w:t>6.4.2.3 Case A3: Same as A1/A2 with Escalation with Cancel at Alert Source</w:t>
        </w:r>
        <w:r w:rsidR="00F220A8">
          <w:rPr>
            <w:noProof/>
            <w:webHidden/>
          </w:rPr>
          <w:tab/>
        </w:r>
        <w:r w:rsidR="00F220A8">
          <w:rPr>
            <w:noProof/>
            <w:webHidden/>
          </w:rPr>
          <w:fldChar w:fldCharType="begin"/>
        </w:r>
        <w:r w:rsidR="00F220A8">
          <w:rPr>
            <w:noProof/>
            <w:webHidden/>
          </w:rPr>
          <w:instrText xml:space="preserve"> PAGEREF _Toc464111686 \h </w:instrText>
        </w:r>
        <w:r w:rsidR="00F220A8">
          <w:rPr>
            <w:noProof/>
            <w:webHidden/>
          </w:rPr>
        </w:r>
        <w:r w:rsidR="00F220A8">
          <w:rPr>
            <w:noProof/>
            <w:webHidden/>
          </w:rPr>
          <w:fldChar w:fldCharType="separate"/>
        </w:r>
        <w:r w:rsidR="00F220A8">
          <w:rPr>
            <w:noProof/>
            <w:webHidden/>
          </w:rPr>
          <w:t>41</w:t>
        </w:r>
        <w:r w:rsidR="00F220A8">
          <w:rPr>
            <w:noProof/>
            <w:webHidden/>
          </w:rPr>
          <w:fldChar w:fldCharType="end"/>
        </w:r>
      </w:hyperlink>
    </w:p>
    <w:p w14:paraId="177A9511" w14:textId="77777777" w:rsidR="00F220A8" w:rsidRDefault="00DE6F27">
      <w:pPr>
        <w:pStyle w:val="TOC4"/>
        <w:rPr>
          <w:rFonts w:asciiTheme="minorHAnsi" w:eastAsiaTheme="minorEastAsia" w:hAnsiTheme="minorHAnsi" w:cstheme="minorBidi"/>
          <w:noProof/>
          <w:sz w:val="22"/>
          <w:szCs w:val="22"/>
        </w:rPr>
      </w:pPr>
      <w:hyperlink w:anchor="_Toc464111687" w:history="1">
        <w:r w:rsidR="00F220A8" w:rsidRPr="006A3A9F">
          <w:rPr>
            <w:rStyle w:val="Hyperlink"/>
            <w:noProof/>
          </w:rPr>
          <w:t>6.4.2.4 Case A4: Same as A1/A2 with Escalation with Cancel at Communication Endpoint</w:t>
        </w:r>
        <w:r w:rsidR="00F220A8">
          <w:rPr>
            <w:noProof/>
            <w:webHidden/>
          </w:rPr>
          <w:tab/>
        </w:r>
        <w:r w:rsidR="00F220A8">
          <w:rPr>
            <w:noProof/>
            <w:webHidden/>
          </w:rPr>
          <w:fldChar w:fldCharType="begin"/>
        </w:r>
        <w:r w:rsidR="00F220A8">
          <w:rPr>
            <w:noProof/>
            <w:webHidden/>
          </w:rPr>
          <w:instrText xml:space="preserve"> PAGEREF _Toc464111687 \h </w:instrText>
        </w:r>
        <w:r w:rsidR="00F220A8">
          <w:rPr>
            <w:noProof/>
            <w:webHidden/>
          </w:rPr>
        </w:r>
        <w:r w:rsidR="00F220A8">
          <w:rPr>
            <w:noProof/>
            <w:webHidden/>
          </w:rPr>
          <w:fldChar w:fldCharType="separate"/>
        </w:r>
        <w:r w:rsidR="00F220A8">
          <w:rPr>
            <w:noProof/>
            <w:webHidden/>
          </w:rPr>
          <w:t>41</w:t>
        </w:r>
        <w:r w:rsidR="00F220A8">
          <w:rPr>
            <w:noProof/>
            <w:webHidden/>
          </w:rPr>
          <w:fldChar w:fldCharType="end"/>
        </w:r>
      </w:hyperlink>
    </w:p>
    <w:p w14:paraId="54B5758E" w14:textId="77777777" w:rsidR="00F220A8" w:rsidRDefault="00DE6F27">
      <w:pPr>
        <w:pStyle w:val="TOC4"/>
        <w:rPr>
          <w:rFonts w:asciiTheme="minorHAnsi" w:eastAsiaTheme="minorEastAsia" w:hAnsiTheme="minorHAnsi" w:cstheme="minorBidi"/>
          <w:noProof/>
          <w:sz w:val="22"/>
          <w:szCs w:val="22"/>
        </w:rPr>
      </w:pPr>
      <w:hyperlink w:anchor="_Toc464111688" w:history="1">
        <w:r w:rsidR="00F220A8" w:rsidRPr="006A3A9F">
          <w:rPr>
            <w:rStyle w:val="Hyperlink"/>
            <w:noProof/>
          </w:rPr>
          <w:t>6.4.2.5 Case A5: Same as A1/A2 with Escalation with Cancel at Alert Manager</w:t>
        </w:r>
        <w:r w:rsidR="00F220A8">
          <w:rPr>
            <w:noProof/>
            <w:webHidden/>
          </w:rPr>
          <w:tab/>
        </w:r>
        <w:r w:rsidR="00F220A8">
          <w:rPr>
            <w:noProof/>
            <w:webHidden/>
          </w:rPr>
          <w:fldChar w:fldCharType="begin"/>
        </w:r>
        <w:r w:rsidR="00F220A8">
          <w:rPr>
            <w:noProof/>
            <w:webHidden/>
          </w:rPr>
          <w:instrText xml:space="preserve"> PAGEREF _Toc464111688 \h </w:instrText>
        </w:r>
        <w:r w:rsidR="00F220A8">
          <w:rPr>
            <w:noProof/>
            <w:webHidden/>
          </w:rPr>
        </w:r>
        <w:r w:rsidR="00F220A8">
          <w:rPr>
            <w:noProof/>
            <w:webHidden/>
          </w:rPr>
          <w:fldChar w:fldCharType="separate"/>
        </w:r>
        <w:r w:rsidR="00F220A8">
          <w:rPr>
            <w:noProof/>
            <w:webHidden/>
          </w:rPr>
          <w:t>41</w:t>
        </w:r>
        <w:r w:rsidR="00F220A8">
          <w:rPr>
            <w:noProof/>
            <w:webHidden/>
          </w:rPr>
          <w:fldChar w:fldCharType="end"/>
        </w:r>
      </w:hyperlink>
    </w:p>
    <w:p w14:paraId="506BB442" w14:textId="77777777" w:rsidR="00F220A8" w:rsidRDefault="00DE6F27">
      <w:pPr>
        <w:pStyle w:val="TOC4"/>
        <w:rPr>
          <w:rFonts w:asciiTheme="minorHAnsi" w:eastAsiaTheme="minorEastAsia" w:hAnsiTheme="minorHAnsi" w:cstheme="minorBidi"/>
          <w:noProof/>
          <w:sz w:val="22"/>
          <w:szCs w:val="22"/>
        </w:rPr>
      </w:pPr>
      <w:hyperlink w:anchor="_Toc464111689" w:history="1">
        <w:r w:rsidR="00F220A8" w:rsidRPr="006A3A9F">
          <w:rPr>
            <w:rStyle w:val="Hyperlink"/>
            <w:noProof/>
          </w:rPr>
          <w:t>6.4.2.6 Case A6</w:t>
        </w:r>
        <w:r w:rsidR="00F220A8" w:rsidRPr="006A3A9F">
          <w:rPr>
            <w:rStyle w:val="Hyperlink"/>
            <w:noProof/>
          </w:rPr>
          <w:t>:</w:t>
        </w:r>
        <w:r w:rsidR="00F220A8" w:rsidRPr="006A3A9F">
          <w:rPr>
            <w:rStyle w:val="Hyperlink"/>
            <w:noProof/>
          </w:rPr>
          <w:t xml:space="preserve"> Information with no destination other than logging by the Alert Manager (AM) Actor</w:t>
        </w:r>
        <w:r w:rsidR="00F220A8">
          <w:rPr>
            <w:noProof/>
            <w:webHidden/>
          </w:rPr>
          <w:tab/>
        </w:r>
        <w:r w:rsidR="00F220A8">
          <w:rPr>
            <w:noProof/>
            <w:webHidden/>
          </w:rPr>
          <w:fldChar w:fldCharType="begin"/>
        </w:r>
        <w:r w:rsidR="00F220A8">
          <w:rPr>
            <w:noProof/>
            <w:webHidden/>
          </w:rPr>
          <w:instrText xml:space="preserve"> PAGEREF _Toc464111689 \h </w:instrText>
        </w:r>
        <w:r w:rsidR="00F220A8">
          <w:rPr>
            <w:noProof/>
            <w:webHidden/>
          </w:rPr>
        </w:r>
        <w:r w:rsidR="00F220A8">
          <w:rPr>
            <w:noProof/>
            <w:webHidden/>
          </w:rPr>
          <w:fldChar w:fldCharType="separate"/>
        </w:r>
        <w:r w:rsidR="00F220A8">
          <w:rPr>
            <w:noProof/>
            <w:webHidden/>
          </w:rPr>
          <w:t>41</w:t>
        </w:r>
        <w:r w:rsidR="00F220A8">
          <w:rPr>
            <w:noProof/>
            <w:webHidden/>
          </w:rPr>
          <w:fldChar w:fldCharType="end"/>
        </w:r>
      </w:hyperlink>
    </w:p>
    <w:p w14:paraId="4EEF227D" w14:textId="77777777" w:rsidR="00F220A8" w:rsidRDefault="00DE6F27">
      <w:pPr>
        <w:pStyle w:val="TOC4"/>
        <w:rPr>
          <w:rFonts w:asciiTheme="minorHAnsi" w:eastAsiaTheme="minorEastAsia" w:hAnsiTheme="minorHAnsi" w:cstheme="minorBidi"/>
          <w:noProof/>
          <w:sz w:val="22"/>
          <w:szCs w:val="22"/>
        </w:rPr>
      </w:pPr>
      <w:hyperlink w:anchor="_Toc464111690" w:history="1">
        <w:r w:rsidR="00F220A8" w:rsidRPr="006A3A9F">
          <w:rPr>
            <w:rStyle w:val="Hyperlink"/>
            <w:noProof/>
          </w:rPr>
          <w:t>6.4.2.7 Case A7: Equipment Sourced Alert</w:t>
        </w:r>
        <w:r w:rsidR="00F220A8">
          <w:rPr>
            <w:noProof/>
            <w:webHidden/>
          </w:rPr>
          <w:tab/>
        </w:r>
        <w:r w:rsidR="00F220A8">
          <w:rPr>
            <w:noProof/>
            <w:webHidden/>
          </w:rPr>
          <w:fldChar w:fldCharType="begin"/>
        </w:r>
        <w:r w:rsidR="00F220A8">
          <w:rPr>
            <w:noProof/>
            <w:webHidden/>
          </w:rPr>
          <w:instrText xml:space="preserve"> PAGEREF _Toc464111690 \h </w:instrText>
        </w:r>
        <w:r w:rsidR="00F220A8">
          <w:rPr>
            <w:noProof/>
            <w:webHidden/>
          </w:rPr>
        </w:r>
        <w:r w:rsidR="00F220A8">
          <w:rPr>
            <w:noProof/>
            <w:webHidden/>
          </w:rPr>
          <w:fldChar w:fldCharType="separate"/>
        </w:r>
        <w:r w:rsidR="00F220A8">
          <w:rPr>
            <w:noProof/>
            <w:webHidden/>
          </w:rPr>
          <w:t>41</w:t>
        </w:r>
        <w:r w:rsidR="00F220A8">
          <w:rPr>
            <w:noProof/>
            <w:webHidden/>
          </w:rPr>
          <w:fldChar w:fldCharType="end"/>
        </w:r>
      </w:hyperlink>
    </w:p>
    <w:p w14:paraId="470AFF6F" w14:textId="77777777" w:rsidR="00F220A8" w:rsidRDefault="00DE6F27">
      <w:pPr>
        <w:pStyle w:val="TOC2"/>
        <w:rPr>
          <w:rFonts w:asciiTheme="minorHAnsi" w:eastAsiaTheme="minorEastAsia" w:hAnsiTheme="minorHAnsi" w:cstheme="minorBidi"/>
          <w:noProof/>
          <w:sz w:val="22"/>
          <w:szCs w:val="22"/>
        </w:rPr>
      </w:pPr>
      <w:hyperlink w:anchor="_Toc464111691" w:history="1">
        <w:r w:rsidR="00F220A8" w:rsidRPr="006A3A9F">
          <w:rPr>
            <w:rStyle w:val="Hyperlink"/>
            <w:noProof/>
          </w:rPr>
          <w:t>6.5 ACM Security Considerations</w:t>
        </w:r>
        <w:r w:rsidR="00F220A8">
          <w:rPr>
            <w:noProof/>
            <w:webHidden/>
          </w:rPr>
          <w:tab/>
        </w:r>
        <w:r w:rsidR="00F220A8">
          <w:rPr>
            <w:noProof/>
            <w:webHidden/>
          </w:rPr>
          <w:fldChar w:fldCharType="begin"/>
        </w:r>
        <w:r w:rsidR="00F220A8">
          <w:rPr>
            <w:noProof/>
            <w:webHidden/>
          </w:rPr>
          <w:instrText xml:space="preserve"> PAGEREF _Toc464111691 \h </w:instrText>
        </w:r>
        <w:r w:rsidR="00F220A8">
          <w:rPr>
            <w:noProof/>
            <w:webHidden/>
          </w:rPr>
        </w:r>
        <w:r w:rsidR="00F220A8">
          <w:rPr>
            <w:noProof/>
            <w:webHidden/>
          </w:rPr>
          <w:fldChar w:fldCharType="separate"/>
        </w:r>
        <w:r w:rsidR="00F220A8">
          <w:rPr>
            <w:noProof/>
            <w:webHidden/>
          </w:rPr>
          <w:t>42</w:t>
        </w:r>
        <w:r w:rsidR="00F220A8">
          <w:rPr>
            <w:noProof/>
            <w:webHidden/>
          </w:rPr>
          <w:fldChar w:fldCharType="end"/>
        </w:r>
      </w:hyperlink>
    </w:p>
    <w:p w14:paraId="0BF61FFE" w14:textId="77777777" w:rsidR="00F220A8" w:rsidRDefault="00DE6F27">
      <w:pPr>
        <w:pStyle w:val="TOC1"/>
        <w:rPr>
          <w:rFonts w:asciiTheme="minorHAnsi" w:eastAsiaTheme="minorEastAsia" w:hAnsiTheme="minorHAnsi" w:cstheme="minorBidi"/>
          <w:noProof/>
          <w:sz w:val="22"/>
          <w:szCs w:val="22"/>
        </w:rPr>
      </w:pPr>
      <w:hyperlink w:anchor="_Toc464111692" w:history="1">
        <w:r w:rsidR="00F220A8" w:rsidRPr="006A3A9F">
          <w:rPr>
            <w:rStyle w:val="Hyperlink"/>
            <w:noProof/>
          </w:rPr>
          <w:t>Appendix A – Rosetta Terminology Mapping (RTM)</w:t>
        </w:r>
        <w:r w:rsidR="00F220A8">
          <w:rPr>
            <w:noProof/>
            <w:webHidden/>
          </w:rPr>
          <w:tab/>
        </w:r>
        <w:r w:rsidR="00F220A8">
          <w:rPr>
            <w:noProof/>
            <w:webHidden/>
          </w:rPr>
          <w:fldChar w:fldCharType="begin"/>
        </w:r>
        <w:r w:rsidR="00F220A8">
          <w:rPr>
            <w:noProof/>
            <w:webHidden/>
          </w:rPr>
          <w:instrText xml:space="preserve"> PAGEREF _Toc464111692 \h </w:instrText>
        </w:r>
        <w:r w:rsidR="00F220A8">
          <w:rPr>
            <w:noProof/>
            <w:webHidden/>
          </w:rPr>
        </w:r>
        <w:r w:rsidR="00F220A8">
          <w:rPr>
            <w:noProof/>
            <w:webHidden/>
          </w:rPr>
          <w:fldChar w:fldCharType="separate"/>
        </w:r>
        <w:r w:rsidR="00F220A8">
          <w:rPr>
            <w:noProof/>
            <w:webHidden/>
          </w:rPr>
          <w:t>43</w:t>
        </w:r>
        <w:r w:rsidR="00F220A8">
          <w:rPr>
            <w:noProof/>
            <w:webHidden/>
          </w:rPr>
          <w:fldChar w:fldCharType="end"/>
        </w:r>
      </w:hyperlink>
    </w:p>
    <w:p w14:paraId="7C35FE81" w14:textId="77777777" w:rsidR="00F220A8" w:rsidRDefault="00DE6F27">
      <w:pPr>
        <w:pStyle w:val="TOC2"/>
        <w:rPr>
          <w:rFonts w:asciiTheme="minorHAnsi" w:eastAsiaTheme="minorEastAsia" w:hAnsiTheme="minorHAnsi" w:cstheme="minorBidi"/>
          <w:noProof/>
          <w:sz w:val="22"/>
          <w:szCs w:val="22"/>
        </w:rPr>
      </w:pPr>
      <w:hyperlink w:anchor="_Toc464111693" w:history="1">
        <w:r w:rsidR="00F220A8" w:rsidRPr="006A3A9F">
          <w:rPr>
            <w:rStyle w:val="Hyperlink"/>
            <w:noProof/>
          </w:rPr>
          <w:t>A.1 Problem Statement</w:t>
        </w:r>
        <w:r w:rsidR="00F220A8">
          <w:rPr>
            <w:noProof/>
            <w:webHidden/>
          </w:rPr>
          <w:tab/>
        </w:r>
        <w:r w:rsidR="00F220A8">
          <w:rPr>
            <w:noProof/>
            <w:webHidden/>
          </w:rPr>
          <w:fldChar w:fldCharType="begin"/>
        </w:r>
        <w:r w:rsidR="00F220A8">
          <w:rPr>
            <w:noProof/>
            <w:webHidden/>
          </w:rPr>
          <w:instrText xml:space="preserve"> PAGEREF _Toc464111693 \h </w:instrText>
        </w:r>
        <w:r w:rsidR="00F220A8">
          <w:rPr>
            <w:noProof/>
            <w:webHidden/>
          </w:rPr>
        </w:r>
        <w:r w:rsidR="00F220A8">
          <w:rPr>
            <w:noProof/>
            <w:webHidden/>
          </w:rPr>
          <w:fldChar w:fldCharType="separate"/>
        </w:r>
        <w:r w:rsidR="00F220A8">
          <w:rPr>
            <w:noProof/>
            <w:webHidden/>
          </w:rPr>
          <w:t>43</w:t>
        </w:r>
        <w:r w:rsidR="00F220A8">
          <w:rPr>
            <w:noProof/>
            <w:webHidden/>
          </w:rPr>
          <w:fldChar w:fldCharType="end"/>
        </w:r>
      </w:hyperlink>
    </w:p>
    <w:p w14:paraId="3E7193A6" w14:textId="77777777" w:rsidR="00F220A8" w:rsidRDefault="00DE6F27">
      <w:pPr>
        <w:pStyle w:val="TOC2"/>
        <w:rPr>
          <w:rFonts w:asciiTheme="minorHAnsi" w:eastAsiaTheme="minorEastAsia" w:hAnsiTheme="minorHAnsi" w:cstheme="minorBidi"/>
          <w:noProof/>
          <w:sz w:val="22"/>
          <w:szCs w:val="22"/>
        </w:rPr>
      </w:pPr>
      <w:hyperlink w:anchor="_Toc464111694" w:history="1">
        <w:r w:rsidR="00F220A8" w:rsidRPr="006A3A9F">
          <w:rPr>
            <w:rStyle w:val="Hyperlink"/>
            <w:noProof/>
          </w:rPr>
          <w:t>A.2 Key Use Case</w:t>
        </w:r>
        <w:r w:rsidR="00F220A8">
          <w:rPr>
            <w:noProof/>
            <w:webHidden/>
          </w:rPr>
          <w:tab/>
        </w:r>
        <w:r w:rsidR="00F220A8">
          <w:rPr>
            <w:noProof/>
            <w:webHidden/>
          </w:rPr>
          <w:fldChar w:fldCharType="begin"/>
        </w:r>
        <w:r w:rsidR="00F220A8">
          <w:rPr>
            <w:noProof/>
            <w:webHidden/>
          </w:rPr>
          <w:instrText xml:space="preserve"> PAGEREF _Toc464111694 \h </w:instrText>
        </w:r>
        <w:r w:rsidR="00F220A8">
          <w:rPr>
            <w:noProof/>
            <w:webHidden/>
          </w:rPr>
        </w:r>
        <w:r w:rsidR="00F220A8">
          <w:rPr>
            <w:noProof/>
            <w:webHidden/>
          </w:rPr>
          <w:fldChar w:fldCharType="separate"/>
        </w:r>
        <w:r w:rsidR="00F220A8">
          <w:rPr>
            <w:noProof/>
            <w:webHidden/>
          </w:rPr>
          <w:t>44</w:t>
        </w:r>
        <w:r w:rsidR="00F220A8">
          <w:rPr>
            <w:noProof/>
            <w:webHidden/>
          </w:rPr>
          <w:fldChar w:fldCharType="end"/>
        </w:r>
      </w:hyperlink>
    </w:p>
    <w:p w14:paraId="263A19A7" w14:textId="77777777" w:rsidR="00F220A8" w:rsidRDefault="00DE6F27">
      <w:pPr>
        <w:pStyle w:val="TOC1"/>
        <w:rPr>
          <w:rFonts w:asciiTheme="minorHAnsi" w:eastAsiaTheme="minorEastAsia" w:hAnsiTheme="minorHAnsi" w:cstheme="minorBidi"/>
          <w:noProof/>
          <w:sz w:val="22"/>
          <w:szCs w:val="22"/>
        </w:rPr>
      </w:pPr>
      <w:hyperlink w:anchor="_Toc464111695" w:history="1">
        <w:r w:rsidR="00F220A8" w:rsidRPr="006A3A9F">
          <w:rPr>
            <w:rStyle w:val="Hyperlink"/>
            <w:noProof/>
          </w:rPr>
          <w:t>Glossary</w:t>
        </w:r>
        <w:r w:rsidR="00F220A8">
          <w:rPr>
            <w:noProof/>
            <w:webHidden/>
          </w:rPr>
          <w:tab/>
        </w:r>
        <w:r w:rsidR="00F220A8">
          <w:rPr>
            <w:noProof/>
            <w:webHidden/>
          </w:rPr>
          <w:fldChar w:fldCharType="begin"/>
        </w:r>
        <w:r w:rsidR="00F220A8">
          <w:rPr>
            <w:noProof/>
            <w:webHidden/>
          </w:rPr>
          <w:instrText xml:space="preserve"> PAGEREF _Toc464111695 \h </w:instrText>
        </w:r>
        <w:r w:rsidR="00F220A8">
          <w:rPr>
            <w:noProof/>
            <w:webHidden/>
          </w:rPr>
        </w:r>
        <w:r w:rsidR="00F220A8">
          <w:rPr>
            <w:noProof/>
            <w:webHidden/>
          </w:rPr>
          <w:fldChar w:fldCharType="separate"/>
        </w:r>
        <w:r w:rsidR="00F220A8">
          <w:rPr>
            <w:noProof/>
            <w:webHidden/>
          </w:rPr>
          <w:t>45</w:t>
        </w:r>
        <w:r w:rsidR="00F220A8">
          <w:rPr>
            <w:noProof/>
            <w:webHidden/>
          </w:rPr>
          <w:fldChar w:fldCharType="end"/>
        </w:r>
      </w:hyperlink>
    </w:p>
    <w:p w14:paraId="224A2414" w14:textId="77777777" w:rsidR="00171DBC" w:rsidRPr="00CF116E" w:rsidRDefault="00F128A5" w:rsidP="001665F5">
      <w:pPr>
        <w:pStyle w:val="BodyText"/>
      </w:pPr>
      <w:r w:rsidRPr="00CF116E">
        <w:fldChar w:fldCharType="end"/>
      </w:r>
    </w:p>
    <w:p w14:paraId="1156CCF7" w14:textId="77777777" w:rsidR="00C2733D" w:rsidRPr="00CF116E" w:rsidRDefault="00EA61A7" w:rsidP="001032C6">
      <w:pPr>
        <w:pStyle w:val="Heading1"/>
        <w:rPr>
          <w:noProof w:val="0"/>
        </w:rPr>
      </w:pPr>
      <w:bookmarkStart w:id="7" w:name="_Toc464111617"/>
      <w:r w:rsidRPr="00CF116E">
        <w:rPr>
          <w:noProof w:val="0"/>
        </w:rPr>
        <w:lastRenderedPageBreak/>
        <w:t>I</w:t>
      </w:r>
      <w:r w:rsidR="00C2733D" w:rsidRPr="00CF116E">
        <w:rPr>
          <w:noProof w:val="0"/>
        </w:rPr>
        <w:t>ntroduction</w:t>
      </w:r>
      <w:bookmarkEnd w:id="5"/>
      <w:bookmarkEnd w:id="6"/>
      <w:bookmarkEnd w:id="7"/>
    </w:p>
    <w:p w14:paraId="4A01CDF6" w14:textId="77777777" w:rsidR="00047CFB" w:rsidRPr="00CF116E" w:rsidRDefault="00047CFB" w:rsidP="00104B89">
      <w:pPr>
        <w:pStyle w:val="BodyText"/>
      </w:pPr>
      <w:r w:rsidRPr="00CF116E">
        <w:t xml:space="preserve">This document, Volume 1 of the IHE </w:t>
      </w:r>
      <w:r w:rsidR="00C444FE" w:rsidRPr="00CF116E">
        <w:t>Patient Care Device</w:t>
      </w:r>
      <w:r w:rsidRPr="00CF116E">
        <w:t xml:space="preserve"> </w:t>
      </w:r>
      <w:r w:rsidR="0055437C" w:rsidRPr="00CF116E">
        <w:t>(</w:t>
      </w:r>
      <w:r w:rsidR="00B633F2" w:rsidRPr="00CF116E">
        <w:t>PCD</w:t>
      </w:r>
      <w:r w:rsidR="0055437C" w:rsidRPr="00CF116E">
        <w:t>)</w:t>
      </w:r>
      <w:r w:rsidRPr="00CF116E">
        <w:t xml:space="preserve"> Technical Framework, describes the clinical use cases, actors, content module, and transaction requirements for </w:t>
      </w:r>
      <w:r w:rsidR="0055437C" w:rsidRPr="00CF116E">
        <w:t xml:space="preserve">the </w:t>
      </w:r>
      <w:r w:rsidR="00C444FE" w:rsidRPr="00CF116E">
        <w:t>Patient Care Device</w:t>
      </w:r>
      <w:r w:rsidRPr="00CF116E">
        <w:t xml:space="preserve"> </w:t>
      </w:r>
      <w:r w:rsidR="00D1584B" w:rsidRPr="00CF116E">
        <w:t>profile</w:t>
      </w:r>
      <w:r w:rsidRPr="00CF116E">
        <w:t>s.</w:t>
      </w:r>
    </w:p>
    <w:p w14:paraId="424732FB" w14:textId="77777777" w:rsidR="00252816" w:rsidRPr="00CF116E" w:rsidRDefault="00252816" w:rsidP="00B5724A">
      <w:pPr>
        <w:pStyle w:val="Heading2"/>
        <w:rPr>
          <w:noProof w:val="0"/>
        </w:rPr>
      </w:pPr>
      <w:bookmarkStart w:id="8" w:name="_Toc464111618"/>
      <w:r w:rsidRPr="00CF116E">
        <w:rPr>
          <w:noProof w:val="0"/>
        </w:rPr>
        <w:t>Introduction to IHE</w:t>
      </w:r>
      <w:bookmarkEnd w:id="8"/>
    </w:p>
    <w:p w14:paraId="407B8E24" w14:textId="77777777" w:rsidR="00047CFB" w:rsidRPr="00CF116E" w:rsidRDefault="00810433" w:rsidP="00104B89">
      <w:pPr>
        <w:pStyle w:val="BodyText"/>
      </w:pPr>
      <w:bookmarkStart w:id="9" w:name="_Toc210744790"/>
      <w:bookmarkStart w:id="10" w:name="_Toc210745038"/>
      <w:bookmarkStart w:id="11" w:name="_Toc210747689"/>
      <w:bookmarkEnd w:id="9"/>
      <w:bookmarkEnd w:id="10"/>
      <w:bookmarkEnd w:id="11"/>
      <w:r w:rsidRPr="00CF116E">
        <w:t xml:space="preserve">Integrating </w:t>
      </w:r>
      <w:r w:rsidR="00047CFB" w:rsidRPr="00CF116E">
        <w:t xml:space="preserve">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5F08D571" w14:textId="77777777" w:rsidR="00DC44AE" w:rsidRPr="00CF116E" w:rsidRDefault="00047CFB" w:rsidP="00104B89">
      <w:pPr>
        <w:pStyle w:val="BodyText"/>
      </w:pPr>
      <w:r w:rsidRPr="00CF116E">
        <w:t xml:space="preserve">The primary output of IHE is system implementation guides, called IHE </w:t>
      </w:r>
      <w:r w:rsidR="00D1584B" w:rsidRPr="00CF116E">
        <w:t>profile</w:t>
      </w:r>
      <w:r w:rsidRPr="00CF116E">
        <w:t xml:space="preserve">s. IHE publishes each profile through a well-defined process of public review and </w:t>
      </w:r>
      <w:r w:rsidR="00856C89" w:rsidRPr="00CF116E">
        <w:t>Trial Implementation</w:t>
      </w:r>
      <w:r w:rsidRPr="00CF116E">
        <w:t xml:space="preserve"> and gathers profiles that have reached </w:t>
      </w:r>
      <w:r w:rsidR="00856C89" w:rsidRPr="00CF116E">
        <w:t>Final Text</w:t>
      </w:r>
      <w:r w:rsidRPr="00CF116E">
        <w:t xml:space="preserve"> status into an</w:t>
      </w:r>
      <w:r w:rsidR="00AC5C4F" w:rsidRPr="00CF116E">
        <w:t xml:space="preserve"> IHE Technical Framework</w:t>
      </w:r>
      <w:r w:rsidRPr="00CF116E">
        <w:t>, of which this volume is a part.</w:t>
      </w:r>
    </w:p>
    <w:p w14:paraId="70F12C23" w14:textId="77777777" w:rsidR="00DC44AE" w:rsidRPr="00CF116E" w:rsidRDefault="00DC44AE" w:rsidP="00DC44AE">
      <w:pPr>
        <w:pStyle w:val="Heading2"/>
        <w:rPr>
          <w:noProof w:val="0"/>
        </w:rPr>
      </w:pPr>
      <w:bookmarkStart w:id="12" w:name="_Toc464111619"/>
      <w:r w:rsidRPr="00CF116E">
        <w:rPr>
          <w:noProof w:val="0"/>
        </w:rPr>
        <w:t xml:space="preserve">Introduction to IHE </w:t>
      </w:r>
      <w:r w:rsidR="00C444FE" w:rsidRPr="00CF116E">
        <w:rPr>
          <w:noProof w:val="0"/>
        </w:rPr>
        <w:t>Patient Care Device</w:t>
      </w:r>
      <w:r w:rsidRPr="00CF116E">
        <w:rPr>
          <w:noProof w:val="0"/>
        </w:rPr>
        <w:t xml:space="preserve"> (</w:t>
      </w:r>
      <w:r w:rsidR="00B633F2" w:rsidRPr="00CF116E">
        <w:rPr>
          <w:noProof w:val="0"/>
        </w:rPr>
        <w:t>PCD</w:t>
      </w:r>
      <w:r w:rsidRPr="00CF116E">
        <w:rPr>
          <w:noProof w:val="0"/>
        </w:rPr>
        <w:t>)</w:t>
      </w:r>
      <w:bookmarkEnd w:id="12"/>
    </w:p>
    <w:p w14:paraId="6F371D9E" w14:textId="77777777" w:rsidR="00EA61A7" w:rsidRPr="00CF116E" w:rsidRDefault="00EA61A7" w:rsidP="00CF68E8">
      <w:pPr>
        <w:pStyle w:val="BodyText"/>
      </w:pPr>
      <w:r w:rsidRPr="00CF116E">
        <w:t xml:space="preserve">The Patient Care Device </w:t>
      </w:r>
      <w:r w:rsidR="001032C6" w:rsidRPr="00CF116E">
        <w:t>(PCD) d</w:t>
      </w:r>
      <w:r w:rsidRPr="00CF116E">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CF116E" w:rsidRDefault="00EA61A7" w:rsidP="00CF68E8">
      <w:pPr>
        <w:pStyle w:val="BodyText"/>
      </w:pPr>
      <w:r w:rsidRPr="00CF116E">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CF116E" w:rsidRDefault="00EA61A7" w:rsidP="00CF68E8">
      <w:pPr>
        <w:pStyle w:val="BodyText"/>
        <w:rPr>
          <w:b/>
          <w:bCs/>
        </w:rPr>
      </w:pPr>
      <w:r w:rsidRPr="00CF116E">
        <w:rPr>
          <w:b/>
          <w:bCs/>
        </w:rPr>
        <w:t>PCD Vision Statement</w:t>
      </w:r>
    </w:p>
    <w:p w14:paraId="326E5AC8" w14:textId="77777777" w:rsidR="00EA61A7" w:rsidRPr="00CF116E" w:rsidRDefault="00EA61A7" w:rsidP="00CF68E8">
      <w:pPr>
        <w:pStyle w:val="BodyText"/>
      </w:pPr>
      <w:r w:rsidRPr="00CF116E">
        <w:t xml:space="preserve">The </w:t>
      </w:r>
      <w:r w:rsidR="001032C6" w:rsidRPr="00CF116E">
        <w:t xml:space="preserve">PCD </w:t>
      </w:r>
      <w:r w:rsidR="00685B43" w:rsidRPr="00CF116E">
        <w:t>domain is</w:t>
      </w:r>
      <w:r w:rsidRPr="00CF116E">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CF116E" w:rsidRDefault="00EA61A7" w:rsidP="00CF68E8">
      <w:pPr>
        <w:pStyle w:val="BodyText"/>
        <w:rPr>
          <w:b/>
          <w:bCs/>
        </w:rPr>
      </w:pPr>
      <w:r w:rsidRPr="00CF116E">
        <w:rPr>
          <w:b/>
          <w:bCs/>
        </w:rPr>
        <w:t>PCD Mission Statement</w:t>
      </w:r>
    </w:p>
    <w:p w14:paraId="0898345A" w14:textId="77777777" w:rsidR="00EA61A7" w:rsidRPr="00CF116E" w:rsidRDefault="00EA61A7" w:rsidP="00CF68E8">
      <w:pPr>
        <w:pStyle w:val="BodyText"/>
      </w:pPr>
      <w:r w:rsidRPr="00CF116E">
        <w:t xml:space="preserve">The IHE Patient Care Device </w:t>
      </w:r>
      <w:r w:rsidR="001032C6" w:rsidRPr="00CF116E">
        <w:t>d</w:t>
      </w:r>
      <w:r w:rsidRPr="00CF116E">
        <w:t xml:space="preserve">omain, working with regional and national deployment committees, will apply the proven, </w:t>
      </w:r>
      <w:r w:rsidR="001032C6" w:rsidRPr="00CF116E">
        <w:t>u</w:t>
      </w:r>
      <w:r w:rsidRPr="00CF116E">
        <w:t xml:space="preserve">se </w:t>
      </w:r>
      <w:r w:rsidR="001032C6" w:rsidRPr="00CF116E">
        <w:t>c</w:t>
      </w:r>
      <w:r w:rsidRPr="00CF116E">
        <w:t>ase driven IHE processes to:</w:t>
      </w:r>
    </w:p>
    <w:p w14:paraId="521D142C" w14:textId="77777777" w:rsidR="00EA61A7" w:rsidRPr="00CF116E" w:rsidRDefault="00EA61A7" w:rsidP="00CF68E8">
      <w:pPr>
        <w:pStyle w:val="ListBullet2"/>
      </w:pPr>
      <w:r w:rsidRPr="00CF116E">
        <w:t xml:space="preserve">Deliver the technical framework </w:t>
      </w:r>
      <w:r w:rsidR="001032C6" w:rsidRPr="00CF116E">
        <w:t>for the IHE-PCD domain profiles</w:t>
      </w:r>
    </w:p>
    <w:p w14:paraId="409BADA8" w14:textId="77777777" w:rsidR="00EA61A7" w:rsidRPr="00CF116E" w:rsidRDefault="00EA61A7" w:rsidP="00CF68E8">
      <w:pPr>
        <w:pStyle w:val="ListBullet2"/>
      </w:pPr>
      <w:r w:rsidRPr="00CF116E">
        <w:t xml:space="preserve">Test conformance with published IHE-PCD profiles using test plans, tools and scripts at </w:t>
      </w:r>
      <w:proofErr w:type="spellStart"/>
      <w:r w:rsidRPr="00CF116E">
        <w:t>Connectathons</w:t>
      </w:r>
      <w:proofErr w:type="spellEnd"/>
    </w:p>
    <w:p w14:paraId="2F61DF6C" w14:textId="77777777" w:rsidR="00EA61A7" w:rsidRPr="00CF116E" w:rsidRDefault="00EA61A7" w:rsidP="00CF68E8">
      <w:pPr>
        <w:pStyle w:val="ListBullet2"/>
      </w:pPr>
      <w:r w:rsidRPr="00CF116E">
        <w:t xml:space="preserve">Demonstrate marketable </w:t>
      </w:r>
      <w:r w:rsidR="001032C6" w:rsidRPr="00CF116E">
        <w:t>solutions at public trade shows</w:t>
      </w:r>
    </w:p>
    <w:p w14:paraId="58C50075" w14:textId="77777777" w:rsidR="001032C6" w:rsidRPr="00CF116E" w:rsidRDefault="001032C6" w:rsidP="00CF68E8"/>
    <w:p w14:paraId="18AF7A9F" w14:textId="77777777" w:rsidR="00EA61A7" w:rsidRPr="00CF116E" w:rsidRDefault="001032C6" w:rsidP="00CF68E8">
      <w:pPr>
        <w:pStyle w:val="BodyText"/>
      </w:pPr>
      <w:r w:rsidRPr="00CF116E">
        <w:lastRenderedPageBreak/>
        <w:t>IHE PCD domain is sponsored by the </w:t>
      </w:r>
      <w:hyperlink r:id="rId11" w:history="1">
        <w:r w:rsidRPr="00CF116E">
          <w:rPr>
            <w:rStyle w:val="Hyperlink"/>
          </w:rPr>
          <w:t>American College of Clinical Engineering (ACCE)</w:t>
        </w:r>
      </w:hyperlink>
      <w:r w:rsidRPr="00CF116E">
        <w:t>, the </w:t>
      </w:r>
      <w:hyperlink r:id="rId12" w:history="1">
        <w:r w:rsidRPr="00CF116E">
          <w:rPr>
            <w:rStyle w:val="Hyperlink"/>
          </w:rPr>
          <w:t>Health Information Management Systems Society (HIMSS)</w:t>
        </w:r>
      </w:hyperlink>
      <w:r w:rsidRPr="00CF116E">
        <w:t>, and the </w:t>
      </w:r>
      <w:hyperlink r:id="rId13" w:history="1">
        <w:r w:rsidRPr="00CF116E">
          <w:rPr>
            <w:rStyle w:val="Hyperlink"/>
          </w:rPr>
          <w:t>Association for the Advancement of Medical Instrumentation (AAMI)</w:t>
        </w:r>
      </w:hyperlink>
      <w:r w:rsidRPr="00CF116E">
        <w:t>. IHE PCD manages the development and maintenance of the </w:t>
      </w:r>
      <w:hyperlink r:id="rId14" w:tooltip="PCD Profiles" w:history="1">
        <w:r w:rsidRPr="00CF116E">
          <w:rPr>
            <w:rStyle w:val="Hyperlink"/>
          </w:rPr>
          <w:t>PCD Profiles</w:t>
        </w:r>
      </w:hyperlink>
      <w:r w:rsidRPr="00CF116E">
        <w:t> and the </w:t>
      </w:r>
      <w:proofErr w:type="spellStart"/>
      <w:r w:rsidR="00DE6F27">
        <w:fldChar w:fldCharType="begin"/>
      </w:r>
      <w:r w:rsidR="00DE6F27">
        <w:instrText xml:space="preserve"> HYPERLINK "http://wiki.ihe.net/index.php?title=PCD_Technical_Framework" \o "PCD Technical Framework" </w:instrText>
      </w:r>
      <w:r w:rsidR="00DE6F27">
        <w:fldChar w:fldCharType="separate"/>
      </w:r>
      <w:r w:rsidRPr="00CF116E">
        <w:rPr>
          <w:rStyle w:val="Hyperlink"/>
        </w:rPr>
        <w:t>PCD_Technical_Framework</w:t>
      </w:r>
      <w:proofErr w:type="spellEnd"/>
      <w:r w:rsidR="00DE6F27">
        <w:rPr>
          <w:rStyle w:val="Hyperlink"/>
        </w:rPr>
        <w:fldChar w:fldCharType="end"/>
      </w:r>
      <w:r w:rsidRPr="00CF116E">
        <w:t>.</w:t>
      </w:r>
    </w:p>
    <w:p w14:paraId="1EFFF1BE" w14:textId="77777777" w:rsidR="00DC44AE" w:rsidRPr="00CF116E" w:rsidRDefault="00DC44AE" w:rsidP="00DC44AE">
      <w:pPr>
        <w:pStyle w:val="Heading2"/>
        <w:tabs>
          <w:tab w:val="left" w:pos="576"/>
        </w:tabs>
        <w:rPr>
          <w:noProof w:val="0"/>
        </w:rPr>
      </w:pPr>
      <w:bookmarkStart w:id="13" w:name="_Toc401664021"/>
      <w:bookmarkStart w:id="14" w:name="_Toc401665106"/>
      <w:bookmarkStart w:id="15" w:name="_Toc401670104"/>
      <w:bookmarkStart w:id="16" w:name="_Toc464111620"/>
      <w:bookmarkEnd w:id="13"/>
      <w:bookmarkEnd w:id="14"/>
      <w:bookmarkEnd w:id="15"/>
      <w:r w:rsidRPr="00CF116E">
        <w:rPr>
          <w:noProof w:val="0"/>
        </w:rPr>
        <w:t>Intended Audience</w:t>
      </w:r>
      <w:bookmarkEnd w:id="16"/>
    </w:p>
    <w:p w14:paraId="5BE9C08B" w14:textId="77777777" w:rsidR="00DC44AE" w:rsidRPr="00CF116E" w:rsidRDefault="00DC44AE" w:rsidP="00084481">
      <w:pPr>
        <w:pStyle w:val="BodyText"/>
      </w:pPr>
      <w:r w:rsidRPr="00CF116E">
        <w:t>The intended audience of IHE Technical Frameworks Volume 1 (Profiles) is:</w:t>
      </w:r>
    </w:p>
    <w:p w14:paraId="318C6904" w14:textId="77777777" w:rsidR="00841F61" w:rsidRPr="00CF116E" w:rsidRDefault="00841F61" w:rsidP="00CF68E8">
      <w:pPr>
        <w:pStyle w:val="ListBullet2"/>
      </w:pPr>
      <w:r w:rsidRPr="00CF116E">
        <w:t>Those interested in integrating healthcare information systems and workflows</w:t>
      </w:r>
    </w:p>
    <w:p w14:paraId="72A59418" w14:textId="77777777" w:rsidR="00DC44AE" w:rsidRPr="00CF116E" w:rsidRDefault="00DC44AE" w:rsidP="00CF68E8">
      <w:pPr>
        <w:pStyle w:val="ListBullet2"/>
      </w:pPr>
      <w:r w:rsidRPr="00CF116E">
        <w:t xml:space="preserve">IT departments of healthcare institutions </w:t>
      </w:r>
      <w:r w:rsidR="001032C6" w:rsidRPr="00CF116E">
        <w:tab/>
      </w:r>
    </w:p>
    <w:p w14:paraId="552F4E29" w14:textId="77777777" w:rsidR="00DC44AE" w:rsidRPr="00CF116E" w:rsidRDefault="00DC44AE" w:rsidP="00CF68E8">
      <w:pPr>
        <w:pStyle w:val="ListBullet2"/>
      </w:pPr>
      <w:r w:rsidRPr="00CF116E">
        <w:t>Technical staff of vendors participating in the IHE initiative</w:t>
      </w:r>
    </w:p>
    <w:p w14:paraId="12D65509" w14:textId="77777777" w:rsidR="00DC44AE" w:rsidRPr="00CF116E" w:rsidRDefault="00DC44AE" w:rsidP="00DC44AE">
      <w:pPr>
        <w:pStyle w:val="Heading2"/>
        <w:rPr>
          <w:noProof w:val="0"/>
        </w:rPr>
      </w:pPr>
      <w:bookmarkStart w:id="17" w:name="_Toc464111621"/>
      <w:r w:rsidRPr="00CF116E">
        <w:rPr>
          <w:noProof w:val="0"/>
        </w:rPr>
        <w:t>Pre-requisites and Reference Material</w:t>
      </w:r>
      <w:bookmarkEnd w:id="17"/>
    </w:p>
    <w:p w14:paraId="43890174" w14:textId="77777777" w:rsidR="00047CFB" w:rsidRPr="00CF116E" w:rsidRDefault="00047CFB" w:rsidP="00104B89">
      <w:pPr>
        <w:pStyle w:val="BodyText"/>
      </w:pPr>
      <w:r w:rsidRPr="00CF116E">
        <w:t xml:space="preserve">For more general information regarding IHE, refer to </w:t>
      </w:r>
      <w:hyperlink r:id="rId15" w:history="1">
        <w:r w:rsidRPr="00CF116E">
          <w:rPr>
            <w:rStyle w:val="Hyperlink"/>
          </w:rPr>
          <w:t>www.ihe.net</w:t>
        </w:r>
      </w:hyperlink>
      <w:r w:rsidR="00EF05FF" w:rsidRPr="00CF116E">
        <w:t xml:space="preserve">. </w:t>
      </w:r>
      <w:r w:rsidR="00841F61" w:rsidRPr="00CF116E">
        <w:t xml:space="preserve">It is strongly recommended that, prior to reading this volume, the reader familiarizes themselves with the concepts defined in </w:t>
      </w:r>
      <w:r w:rsidRPr="00CF116E">
        <w:t xml:space="preserve">the </w:t>
      </w:r>
      <w:hyperlink r:id="rId16" w:history="1">
        <w:r w:rsidRPr="00CF116E">
          <w:rPr>
            <w:rStyle w:val="Hyperlink"/>
            <w:i/>
          </w:rPr>
          <w:t xml:space="preserve">IHE Technical Frameworks General </w:t>
        </w:r>
        <w:r w:rsidR="001032C6" w:rsidRPr="00CF116E">
          <w:rPr>
            <w:rStyle w:val="Hyperlink"/>
            <w:i/>
          </w:rPr>
          <w:t>Introduction</w:t>
        </w:r>
      </w:hyperlink>
      <w:r w:rsidRPr="00CF116E">
        <w:t>.</w:t>
      </w:r>
    </w:p>
    <w:p w14:paraId="7A09880B" w14:textId="77777777" w:rsidR="00A65411" w:rsidRPr="00CF116E" w:rsidRDefault="00A65411" w:rsidP="009F5811">
      <w:pPr>
        <w:pStyle w:val="BodyText"/>
      </w:pPr>
      <w:r w:rsidRPr="00CF116E">
        <w:t>Additional reference material available includes:</w:t>
      </w:r>
    </w:p>
    <w:p w14:paraId="5AB50415" w14:textId="77777777" w:rsidR="00A65411" w:rsidRPr="00CF116E" w:rsidRDefault="00A65411" w:rsidP="00204E24">
      <w:pPr>
        <w:pStyle w:val="Heading3"/>
        <w:rPr>
          <w:noProof w:val="0"/>
        </w:rPr>
      </w:pPr>
      <w:bookmarkStart w:id="18" w:name="_Toc464111622"/>
      <w:r w:rsidRPr="00CF116E">
        <w:rPr>
          <w:noProof w:val="0"/>
        </w:rPr>
        <w:t>Actor Descriptions</w:t>
      </w:r>
      <w:bookmarkEnd w:id="18"/>
      <w:r w:rsidRPr="00CF116E">
        <w:rPr>
          <w:noProof w:val="0"/>
        </w:rPr>
        <w:t xml:space="preserve"> </w:t>
      </w:r>
    </w:p>
    <w:p w14:paraId="6D6A7DA8" w14:textId="77777777" w:rsidR="00A65411" w:rsidRPr="00CF116E" w:rsidRDefault="00A65411" w:rsidP="00A65411">
      <w:pPr>
        <w:pStyle w:val="BodyText"/>
      </w:pPr>
      <w:r w:rsidRPr="00CF116E">
        <w:t xml:space="preserve">Actors are information systems or components of information systems that produce, manage, or act on information associated with operational activities in the enterprise. </w:t>
      </w:r>
    </w:p>
    <w:p w14:paraId="296382AE" w14:textId="77777777" w:rsidR="00A65411" w:rsidRPr="00CF116E" w:rsidRDefault="00DC44AE" w:rsidP="00A65411">
      <w:pPr>
        <w:pStyle w:val="BodyText"/>
      </w:pPr>
      <w:r w:rsidRPr="00CF116E">
        <w:t>A list of a</w:t>
      </w:r>
      <w:r w:rsidR="00A65411" w:rsidRPr="00CF116E">
        <w:t xml:space="preserve">ctors defined for all domains and their brief descriptions can be found as an appendix to the </w:t>
      </w:r>
      <w:hyperlink r:id="rId17" w:history="1">
        <w:r w:rsidR="00A65411" w:rsidRPr="00CF116E">
          <w:rPr>
            <w:rStyle w:val="Hyperlink"/>
            <w:i/>
          </w:rPr>
          <w:t>IHE Technical Frameworks General Introduc</w:t>
        </w:r>
        <w:r w:rsidR="001032C6" w:rsidRPr="00CF116E">
          <w:rPr>
            <w:rStyle w:val="Hyperlink"/>
            <w:i/>
          </w:rPr>
          <w:t>tion</w:t>
        </w:r>
      </w:hyperlink>
      <w:r w:rsidR="0086548E" w:rsidRPr="00CF116E">
        <w:t>.</w:t>
      </w:r>
    </w:p>
    <w:p w14:paraId="69990F5F" w14:textId="77777777" w:rsidR="00A65411" w:rsidRPr="00CF116E" w:rsidRDefault="00A65411" w:rsidP="009C2426">
      <w:pPr>
        <w:pStyle w:val="Heading3"/>
        <w:rPr>
          <w:noProof w:val="0"/>
        </w:rPr>
      </w:pPr>
      <w:bookmarkStart w:id="19" w:name="_Toc464111623"/>
      <w:r w:rsidRPr="00CF116E">
        <w:rPr>
          <w:noProof w:val="0"/>
        </w:rPr>
        <w:t>Transaction Descriptions</w:t>
      </w:r>
      <w:bookmarkEnd w:id="19"/>
    </w:p>
    <w:p w14:paraId="2FEF9843" w14:textId="77777777" w:rsidR="00A65411" w:rsidRPr="00CF116E" w:rsidRDefault="00A65411" w:rsidP="00A65411">
      <w:pPr>
        <w:pStyle w:val="BodyText"/>
      </w:pPr>
      <w:r w:rsidRPr="00CF116E">
        <w:t xml:space="preserve">Transactions are interactions between actors that transfer the required information through standards-based messages. </w:t>
      </w:r>
    </w:p>
    <w:p w14:paraId="15B119A2" w14:textId="77777777" w:rsidR="00047CFB" w:rsidRPr="00CF116E" w:rsidRDefault="00047CFB" w:rsidP="00204E24">
      <w:pPr>
        <w:pStyle w:val="Heading3"/>
        <w:rPr>
          <w:noProof w:val="0"/>
        </w:rPr>
      </w:pPr>
      <w:bookmarkStart w:id="20" w:name="_Toc432510718"/>
      <w:bookmarkStart w:id="21" w:name="_Toc432511710"/>
      <w:bookmarkStart w:id="22" w:name="_Toc432511794"/>
      <w:bookmarkStart w:id="23" w:name="_Toc432512305"/>
      <w:bookmarkStart w:id="24" w:name="_Toc432512635"/>
      <w:bookmarkStart w:id="25" w:name="_Toc432577808"/>
      <w:bookmarkStart w:id="26" w:name="_Toc464111624"/>
      <w:bookmarkEnd w:id="20"/>
      <w:bookmarkEnd w:id="21"/>
      <w:bookmarkEnd w:id="22"/>
      <w:bookmarkEnd w:id="23"/>
      <w:bookmarkEnd w:id="24"/>
      <w:bookmarkEnd w:id="25"/>
      <w:r w:rsidRPr="00CF116E">
        <w:rPr>
          <w:noProof w:val="0"/>
        </w:rPr>
        <w:t>Content Modules</w:t>
      </w:r>
      <w:bookmarkEnd w:id="26"/>
    </w:p>
    <w:p w14:paraId="463126C8" w14:textId="77777777" w:rsidR="00047CFB" w:rsidRPr="00CF116E" w:rsidRDefault="00047CFB" w:rsidP="00047CFB">
      <w:pPr>
        <w:pStyle w:val="BodyText"/>
      </w:pPr>
      <w:r w:rsidRPr="00CF116E">
        <w:t xml:space="preserve">Content </w:t>
      </w:r>
      <w:r w:rsidR="006456A4" w:rsidRPr="00CF116E">
        <w:t>m</w:t>
      </w:r>
      <w:r w:rsidRPr="00CF116E">
        <w:t>odules are data and data definitions shared between actors</w:t>
      </w:r>
      <w:r w:rsidR="00EF05FF" w:rsidRPr="00CF116E">
        <w:t xml:space="preserve">. </w:t>
      </w:r>
    </w:p>
    <w:p w14:paraId="66A992B5" w14:textId="77777777" w:rsidR="00A65411" w:rsidRPr="00CF116E" w:rsidRDefault="00A65411" w:rsidP="00204E24">
      <w:pPr>
        <w:pStyle w:val="Heading3"/>
        <w:rPr>
          <w:noProof w:val="0"/>
        </w:rPr>
      </w:pPr>
      <w:bookmarkStart w:id="27" w:name="_Toc432510720"/>
      <w:bookmarkStart w:id="28" w:name="_Toc432511712"/>
      <w:bookmarkStart w:id="29" w:name="_Toc432511796"/>
      <w:bookmarkStart w:id="30" w:name="_Toc432512307"/>
      <w:bookmarkStart w:id="31" w:name="_Toc432512637"/>
      <w:bookmarkStart w:id="32" w:name="_Toc432577810"/>
      <w:bookmarkStart w:id="33" w:name="_Toc464111625"/>
      <w:bookmarkEnd w:id="27"/>
      <w:bookmarkEnd w:id="28"/>
      <w:bookmarkEnd w:id="29"/>
      <w:bookmarkEnd w:id="30"/>
      <w:bookmarkEnd w:id="31"/>
      <w:bookmarkEnd w:id="32"/>
      <w:r w:rsidRPr="00CF116E">
        <w:rPr>
          <w:noProof w:val="0"/>
        </w:rPr>
        <w:t>IHE Integration Statements</w:t>
      </w:r>
      <w:bookmarkEnd w:id="33"/>
    </w:p>
    <w:p w14:paraId="126E119C" w14:textId="77777777" w:rsidR="00DC44AE" w:rsidRPr="00CF116E" w:rsidRDefault="00DC44AE" w:rsidP="00A65411">
      <w:pPr>
        <w:pStyle w:val="BodyText"/>
      </w:pPr>
      <w:r w:rsidRPr="00CF116E">
        <w:t xml:space="preserve">IHE Integration Statements provide a consistent way to document high level IHE implementation status in products between vendors and users. </w:t>
      </w:r>
    </w:p>
    <w:p w14:paraId="23A637B5" w14:textId="77777777" w:rsidR="00A65411" w:rsidRPr="00CF116E" w:rsidRDefault="00A65411" w:rsidP="00A65411">
      <w:pPr>
        <w:pStyle w:val="BodyText"/>
      </w:pPr>
      <w:r w:rsidRPr="00CF116E">
        <w:t xml:space="preserve">The instructions and template for IHE Integration Statements can be found as an appendix to the </w:t>
      </w:r>
      <w:hyperlink r:id="rId18" w:history="1">
        <w:r w:rsidRPr="00CF116E">
          <w:rPr>
            <w:rStyle w:val="Hyperlink"/>
            <w:i/>
          </w:rPr>
          <w:t xml:space="preserve">IHE Technical Frameworks General </w:t>
        </w:r>
        <w:r w:rsidR="00C55BC4" w:rsidRPr="00CF116E">
          <w:rPr>
            <w:rStyle w:val="Hyperlink"/>
            <w:i/>
          </w:rPr>
          <w:t>Introduction</w:t>
        </w:r>
      </w:hyperlink>
      <w:r w:rsidR="0086548E" w:rsidRPr="00CF116E">
        <w:t>.</w:t>
      </w:r>
    </w:p>
    <w:p w14:paraId="3AB3F0C6" w14:textId="77777777" w:rsidR="0086548E" w:rsidRPr="00CF116E" w:rsidRDefault="00A65411" w:rsidP="00252816">
      <w:pPr>
        <w:pStyle w:val="BodyText"/>
      </w:pPr>
      <w:r w:rsidRPr="00CF116E">
        <w:t>IHE also provides the IHE Product Registry (</w:t>
      </w:r>
      <w:hyperlink r:id="rId19" w:history="1">
        <w:r w:rsidR="00EE21F1" w:rsidRPr="00CF116E">
          <w:rPr>
            <w:rStyle w:val="Hyperlink"/>
          </w:rPr>
          <w:t>http://www.ihe.net/IHE_Product_Registry</w:t>
        </w:r>
      </w:hyperlink>
      <w:r w:rsidRPr="00CF116E">
        <w:t xml:space="preserve">) as a resource for vendors and purchasers of HIT systems to communicate about the IHE compliance </w:t>
      </w:r>
      <w:r w:rsidRPr="00CF116E">
        <w:lastRenderedPageBreak/>
        <w:t>of such systems. Vendors can use the Product Registry to generate and register Integration Statements.</w:t>
      </w:r>
      <w:bookmarkStart w:id="34" w:name="_Toc210744800"/>
      <w:bookmarkStart w:id="35" w:name="_Toc210745045"/>
      <w:bookmarkStart w:id="36" w:name="_Toc210747696"/>
      <w:bookmarkStart w:id="37" w:name="_Toc210747698"/>
      <w:bookmarkStart w:id="38" w:name="_Toc214425588"/>
      <w:bookmarkStart w:id="39" w:name="_Toc285782442"/>
      <w:bookmarkEnd w:id="34"/>
      <w:bookmarkEnd w:id="35"/>
      <w:bookmarkEnd w:id="36"/>
    </w:p>
    <w:p w14:paraId="2428A37D" w14:textId="77777777" w:rsidR="00AC5C4F" w:rsidRPr="00CF116E" w:rsidRDefault="00AC5C4F" w:rsidP="00AC5C4F">
      <w:pPr>
        <w:pStyle w:val="Heading2"/>
        <w:rPr>
          <w:noProof w:val="0"/>
        </w:rPr>
      </w:pPr>
      <w:bookmarkStart w:id="40" w:name="_Toc301797273"/>
      <w:bookmarkStart w:id="41" w:name="_Toc315701178"/>
      <w:bookmarkStart w:id="42" w:name="_Toc464111626"/>
      <w:r w:rsidRPr="00CF116E">
        <w:rPr>
          <w:noProof w:val="0"/>
        </w:rPr>
        <w:t xml:space="preserve">Overview of Technical Framework Volume </w:t>
      </w:r>
      <w:bookmarkEnd w:id="40"/>
      <w:bookmarkEnd w:id="41"/>
      <w:r w:rsidR="00D74D3A" w:rsidRPr="00CF116E">
        <w:rPr>
          <w:noProof w:val="0"/>
        </w:rPr>
        <w:t>1</w:t>
      </w:r>
      <w:bookmarkEnd w:id="42"/>
    </w:p>
    <w:p w14:paraId="4614B7CB" w14:textId="77777777" w:rsidR="00AC5C4F" w:rsidRPr="00CF116E" w:rsidRDefault="00AC5C4F" w:rsidP="00AC5C4F">
      <w:pPr>
        <w:pStyle w:val="BodyText"/>
      </w:pPr>
      <w:r w:rsidRPr="00CF116E">
        <w:t xml:space="preserve">Volume 1 is comprised of several distinct sections:  </w:t>
      </w:r>
    </w:p>
    <w:p w14:paraId="23DBC83B" w14:textId="77777777" w:rsidR="00AC5C4F" w:rsidRPr="00CF116E" w:rsidRDefault="00AC5C4F" w:rsidP="00CF68E8">
      <w:pPr>
        <w:pStyle w:val="ListBullet2"/>
      </w:pPr>
      <w:r w:rsidRPr="00CF116E">
        <w:t>Section 1 provides background and reference material.</w:t>
      </w:r>
    </w:p>
    <w:p w14:paraId="419D3EF9" w14:textId="77777777" w:rsidR="00AC5C4F" w:rsidRPr="00CF116E" w:rsidRDefault="00AC5C4F" w:rsidP="00CF68E8">
      <w:pPr>
        <w:pStyle w:val="ListBullet2"/>
      </w:pPr>
      <w:r w:rsidRPr="00CF116E">
        <w:t>Section 2 presents the conventions used in this volume to define th</w:t>
      </w:r>
      <w:r w:rsidR="00D74D3A" w:rsidRPr="00CF116E">
        <w:t>e profiles.</w:t>
      </w:r>
    </w:p>
    <w:p w14:paraId="4885B17F" w14:textId="77777777" w:rsidR="00AC5C4F" w:rsidRPr="00CF116E" w:rsidRDefault="00AC5C4F" w:rsidP="00CF68E8">
      <w:pPr>
        <w:pStyle w:val="ListBullet2"/>
      </w:pPr>
      <w:r w:rsidRPr="00CF116E">
        <w:t>Section</w:t>
      </w:r>
      <w:r w:rsidR="00D74D3A" w:rsidRPr="00CF116E">
        <w:t>s</w:t>
      </w:r>
      <w:r w:rsidRPr="00CF116E">
        <w:t xml:space="preserve"> 3</w:t>
      </w:r>
      <w:r w:rsidR="00D74D3A" w:rsidRPr="00CF116E">
        <w:t xml:space="preserve"> and beyond define</w:t>
      </w:r>
      <w:r w:rsidRPr="00CF116E">
        <w:t xml:space="preserve"> </w:t>
      </w:r>
      <w:r w:rsidR="00C444FE" w:rsidRPr="00CF116E">
        <w:t>Patient Care Device</w:t>
      </w:r>
      <w:r w:rsidRPr="00CF116E">
        <w:t xml:space="preserve"> </w:t>
      </w:r>
      <w:r w:rsidR="00D74D3A" w:rsidRPr="00CF116E">
        <w:t>profiles, actors, and requirements</w:t>
      </w:r>
      <w:r w:rsidRPr="00CF116E">
        <w:t xml:space="preserve"> </w:t>
      </w:r>
      <w:r w:rsidR="00D74D3A" w:rsidRPr="00CF116E">
        <w:t>in detail</w:t>
      </w:r>
      <w:r w:rsidRPr="00CF116E">
        <w:t>.</w:t>
      </w:r>
    </w:p>
    <w:p w14:paraId="4BF72336" w14:textId="77777777" w:rsidR="00AC5C4F" w:rsidRPr="00CF116E" w:rsidRDefault="00AC5C4F" w:rsidP="00C55BC4">
      <w:pPr>
        <w:pStyle w:val="BodyText"/>
      </w:pPr>
      <w:r w:rsidRPr="00CF116E">
        <w:t>The appendices in Volume 1 provide clarification of uses cases or other details. A glossary of terms and acronyms used in</w:t>
      </w:r>
      <w:r w:rsidR="00D74D3A" w:rsidRPr="00CF116E">
        <w:t xml:space="preserve"> the IHE Technical Framework</w:t>
      </w:r>
      <w:r w:rsidRPr="00CF116E">
        <w:t xml:space="preserve"> is provided in the </w:t>
      </w:r>
      <w:hyperlink r:id="rId20" w:history="1">
        <w:r w:rsidRPr="00CF116E">
          <w:rPr>
            <w:rStyle w:val="Hyperlink"/>
            <w:i/>
          </w:rPr>
          <w:t>IHE Technical Framework</w:t>
        </w:r>
        <w:r w:rsidR="00D74D3A" w:rsidRPr="00CF116E">
          <w:rPr>
            <w:rStyle w:val="Hyperlink"/>
            <w:i/>
          </w:rPr>
          <w:t>s</w:t>
        </w:r>
        <w:r w:rsidRPr="00CF116E">
          <w:rPr>
            <w:rStyle w:val="Hyperlink"/>
            <w:i/>
          </w:rPr>
          <w:t xml:space="preserve"> General Introduction</w:t>
        </w:r>
      </w:hyperlink>
      <w:r w:rsidR="00EF05FF" w:rsidRPr="00CF116E">
        <w:t xml:space="preserve">. </w:t>
      </w:r>
    </w:p>
    <w:p w14:paraId="630EB2CB" w14:textId="77777777" w:rsidR="00C2733D" w:rsidRPr="00CF116E" w:rsidRDefault="00C2733D">
      <w:pPr>
        <w:pStyle w:val="Heading2"/>
        <w:tabs>
          <w:tab w:val="left" w:pos="576"/>
        </w:tabs>
        <w:rPr>
          <w:noProof w:val="0"/>
        </w:rPr>
      </w:pPr>
      <w:bookmarkStart w:id="43" w:name="_Toc210747699"/>
      <w:bookmarkStart w:id="44" w:name="_Toc214425589"/>
      <w:bookmarkStart w:id="45" w:name="_Toc464111627"/>
      <w:bookmarkEnd w:id="37"/>
      <w:bookmarkEnd w:id="38"/>
      <w:bookmarkEnd w:id="39"/>
      <w:r w:rsidRPr="00CF116E">
        <w:rPr>
          <w:noProof w:val="0"/>
        </w:rPr>
        <w:t>Comment</w:t>
      </w:r>
      <w:bookmarkEnd w:id="43"/>
      <w:bookmarkEnd w:id="44"/>
      <w:r w:rsidR="0086548E" w:rsidRPr="00CF116E">
        <w:rPr>
          <w:noProof w:val="0"/>
        </w:rPr>
        <w:t xml:space="preserve"> Process</w:t>
      </w:r>
      <w:bookmarkEnd w:id="45"/>
    </w:p>
    <w:p w14:paraId="45EE1054" w14:textId="77777777" w:rsidR="00C2733D" w:rsidRPr="00CF116E" w:rsidRDefault="00A72369" w:rsidP="00782063">
      <w:pPr>
        <w:pStyle w:val="BodyText"/>
        <w:rPr>
          <w:szCs w:val="17"/>
        </w:rPr>
      </w:pPr>
      <w:r w:rsidRPr="00CF116E">
        <w:t>IHE International</w:t>
      </w:r>
      <w:r w:rsidR="00C2733D" w:rsidRPr="00CF116E">
        <w:t xml:space="preserve"> welcome</w:t>
      </w:r>
      <w:r w:rsidRPr="00CF116E">
        <w:t>s</w:t>
      </w:r>
      <w:r w:rsidR="00C2733D" w:rsidRPr="00CF116E">
        <w:t xml:space="preserve"> comments on this document and the IHE initiative. They </w:t>
      </w:r>
      <w:r w:rsidR="00280987" w:rsidRPr="00CF116E">
        <w:t xml:space="preserve">can </w:t>
      </w:r>
      <w:r w:rsidR="00F535FE" w:rsidRPr="00CF116E">
        <w:t xml:space="preserve">be submitted by sending an email to the co-chairs and secretary of the </w:t>
      </w:r>
      <w:r w:rsidR="00C444FE" w:rsidRPr="00CF116E">
        <w:t>Patient Care Device</w:t>
      </w:r>
      <w:r w:rsidR="00F535FE" w:rsidRPr="00CF116E">
        <w:t xml:space="preserve"> domain committees at </w:t>
      </w:r>
      <w:r w:rsidR="00F735C9" w:rsidRPr="00CF116E">
        <w:t>pcd</w:t>
      </w:r>
      <w:r w:rsidR="00F535FE" w:rsidRPr="00CF116E">
        <w:t>@ihe.net.</w:t>
      </w:r>
      <w:r w:rsidR="00C2733D" w:rsidRPr="00CF116E">
        <w:rPr>
          <w:szCs w:val="17"/>
        </w:rPr>
        <w:tab/>
      </w:r>
    </w:p>
    <w:p w14:paraId="58F546A6" w14:textId="77777777" w:rsidR="00DC6D6F" w:rsidRPr="00CF116E" w:rsidRDefault="00DC6D6F" w:rsidP="00782063">
      <w:pPr>
        <w:pStyle w:val="Heading2"/>
        <w:rPr>
          <w:noProof w:val="0"/>
        </w:rPr>
      </w:pPr>
      <w:bookmarkStart w:id="46" w:name="_Toc464111628"/>
      <w:bookmarkStart w:id="47" w:name="_Toc210747700"/>
      <w:bookmarkStart w:id="48" w:name="_Toc214425590"/>
      <w:r w:rsidRPr="00CF116E">
        <w:rPr>
          <w:noProof w:val="0"/>
        </w:rPr>
        <w:t>Copyright Licenses</w:t>
      </w:r>
      <w:bookmarkEnd w:id="46"/>
    </w:p>
    <w:p w14:paraId="54A429DE" w14:textId="77777777" w:rsidR="00DC6D6F" w:rsidRPr="00CF116E" w:rsidRDefault="00DC6D6F" w:rsidP="00DC6D6F">
      <w:pPr>
        <w:pStyle w:val="BodyText"/>
      </w:pPr>
      <w:r w:rsidRPr="00CF116E">
        <w:t>IHE International hereby grants to each Member Organization, and to any other user of these documents, an irrevocable, worldwide, perpetual, royalty-free, nontransferable, nonexclusive, non-</w:t>
      </w:r>
      <w:proofErr w:type="spellStart"/>
      <w:r w:rsidRPr="00CF116E">
        <w:t>sublicensable</w:t>
      </w:r>
      <w:proofErr w:type="spellEnd"/>
      <w:r w:rsidRPr="00CF116E">
        <w:t xml:space="preserve"> license under its copyrights in any IHE </w:t>
      </w:r>
      <w:r w:rsidR="00D1584B" w:rsidRPr="00CF116E">
        <w:t>profile</w:t>
      </w:r>
      <w:r w:rsidRPr="00CF116E">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CF116E" w:rsidRDefault="00DC6D6F" w:rsidP="00DC6D6F">
      <w:pPr>
        <w:pStyle w:val="BodyText"/>
      </w:pPr>
      <w:r w:rsidRPr="00CF116E">
        <w:t>The licenses covered by this Copyright License are only to those copyrights owned or controlled by IHE International itself</w:t>
      </w:r>
      <w:r w:rsidR="00EF05FF" w:rsidRPr="00CF116E">
        <w:t xml:space="preserve">. </w:t>
      </w:r>
      <w:r w:rsidRPr="00CF116E">
        <w:t>If parts of the Technical Framework are included in products that also include materials owned or controlled by other parties, licenses to use those products are beyond the scope of this IHE document and would have to be obtained from that other party.</w:t>
      </w:r>
    </w:p>
    <w:p w14:paraId="1149E66A" w14:textId="77777777" w:rsidR="00DC6D6F" w:rsidRPr="00CF116E" w:rsidRDefault="00DC6D6F" w:rsidP="009C2426">
      <w:pPr>
        <w:pStyle w:val="Heading3"/>
        <w:rPr>
          <w:noProof w:val="0"/>
        </w:rPr>
      </w:pPr>
      <w:bookmarkStart w:id="49" w:name="_Toc464111629"/>
      <w:r w:rsidRPr="00CF116E">
        <w:rPr>
          <w:noProof w:val="0"/>
        </w:rPr>
        <w:t>Copyright of Base Standards</w:t>
      </w:r>
      <w:bookmarkEnd w:id="49"/>
    </w:p>
    <w:p w14:paraId="5B1920FC" w14:textId="77777777" w:rsidR="00DC6D6F" w:rsidRPr="00CF116E" w:rsidRDefault="00DC6D6F" w:rsidP="00DC6D6F">
      <w:pPr>
        <w:pStyle w:val="BodyText"/>
      </w:pPr>
      <w:r w:rsidRPr="00CF116E">
        <w:t xml:space="preserve">IHE </w:t>
      </w:r>
      <w:r w:rsidR="006456A4" w:rsidRPr="00CF116E">
        <w:t>t</w:t>
      </w:r>
      <w:r w:rsidRPr="00CF116E">
        <w:t xml:space="preserve">echnical </w:t>
      </w:r>
      <w:r w:rsidR="006456A4" w:rsidRPr="00CF116E">
        <w:t>d</w:t>
      </w:r>
      <w:r w:rsidRPr="00CF116E">
        <w:t>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6E135164" w14:textId="577D8FAA" w:rsidR="00DC6D6F" w:rsidRPr="00CF116E" w:rsidRDefault="00DC6D6F" w:rsidP="00DC6D6F">
      <w:pPr>
        <w:pStyle w:val="BodyText"/>
      </w:pPr>
      <w:r w:rsidRPr="00CF116E">
        <w:lastRenderedPageBreak/>
        <w:t xml:space="preserve">Health Level Seven has granted permission to IHE to reproduce tables from the </w:t>
      </w:r>
      <w:bookmarkStart w:id="50" w:name="OLE_LINK7"/>
      <w:r w:rsidR="00CF116E">
        <w:t>HL7</w:t>
      </w:r>
      <w:r w:rsidR="00CF116E" w:rsidRPr="002A1318">
        <w:rPr>
          <w:vertAlign w:val="superscript"/>
        </w:rPr>
        <w:t>®</w:t>
      </w:r>
      <w:r w:rsidR="00CF116E">
        <w:rPr>
          <w:rStyle w:val="FootnoteReference"/>
        </w:rPr>
        <w:footnoteReference w:id="1"/>
      </w:r>
      <w:r w:rsidRPr="00CF116E">
        <w:t xml:space="preserve"> </w:t>
      </w:r>
      <w:bookmarkEnd w:id="50"/>
      <w:r w:rsidRPr="00CF116E">
        <w:t xml:space="preserve">standard. The </w:t>
      </w:r>
      <w:r w:rsidR="00CF116E">
        <w:t>HL7</w:t>
      </w:r>
      <w:r w:rsidR="00D26A5D" w:rsidRPr="00CF116E">
        <w:t xml:space="preserve"> </w:t>
      </w:r>
      <w:r w:rsidRPr="00CF116E">
        <w:t>tables in this document are copyrighted by Health Level Seven. All rights reserved. Material drawn from these documents is credited where used.</w:t>
      </w:r>
    </w:p>
    <w:p w14:paraId="76264E1B" w14:textId="77777777" w:rsidR="00DC6D6F" w:rsidRPr="00CF116E" w:rsidRDefault="00DC6D6F" w:rsidP="00782063">
      <w:pPr>
        <w:pStyle w:val="Heading2"/>
        <w:rPr>
          <w:noProof w:val="0"/>
        </w:rPr>
      </w:pPr>
      <w:bookmarkStart w:id="51" w:name="_Toc259700926"/>
      <w:bookmarkStart w:id="52" w:name="_Toc259701190"/>
      <w:bookmarkStart w:id="53" w:name="_Toc464111630"/>
      <w:r w:rsidRPr="00CF116E">
        <w:rPr>
          <w:noProof w:val="0"/>
        </w:rPr>
        <w:t>Trademark</w:t>
      </w:r>
      <w:bookmarkEnd w:id="51"/>
      <w:bookmarkEnd w:id="52"/>
      <w:bookmarkEnd w:id="53"/>
    </w:p>
    <w:p w14:paraId="368F477D" w14:textId="77777777" w:rsidR="00DC6D6F" w:rsidRPr="00CF116E" w:rsidRDefault="00DC6D6F" w:rsidP="00DC6D6F">
      <w:pPr>
        <w:pStyle w:val="BodyText"/>
      </w:pPr>
      <w:r w:rsidRPr="00CF116E">
        <w:t>IHE</w:t>
      </w:r>
      <w:r w:rsidRPr="00CF116E">
        <w:rPr>
          <w:vertAlign w:val="superscript"/>
        </w:rPr>
        <w:t>®</w:t>
      </w:r>
      <w:r w:rsidRPr="00CF116E">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CF116E" w:rsidRDefault="00470467" w:rsidP="00782063">
      <w:pPr>
        <w:pStyle w:val="Heading2"/>
        <w:rPr>
          <w:noProof w:val="0"/>
        </w:rPr>
      </w:pPr>
      <w:bookmarkStart w:id="54" w:name="_Toc464111631"/>
      <w:r w:rsidRPr="00CF116E">
        <w:rPr>
          <w:noProof w:val="0"/>
        </w:rPr>
        <w:t>Disclaimer Regarding Patent Rights</w:t>
      </w:r>
      <w:bookmarkEnd w:id="54"/>
    </w:p>
    <w:p w14:paraId="39A62ACE" w14:textId="77777777" w:rsidR="00470467" w:rsidRPr="00CF116E" w:rsidRDefault="00470467" w:rsidP="007B40B3">
      <w:pPr>
        <w:pStyle w:val="BodyText"/>
      </w:pPr>
      <w:r w:rsidRPr="00CF116E">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1" w:history="1">
        <w:r w:rsidR="00D1584B" w:rsidRPr="00CF116E">
          <w:rPr>
            <w:rStyle w:val="Hyperlink"/>
          </w:rPr>
          <w:t>http://www.ihe.net/Patent_Disclosure_Process</w:t>
        </w:r>
      </w:hyperlink>
      <w:r w:rsidRPr="00CF116E">
        <w:t xml:space="preserve">. Please address questions about the patent disclosure process to the secretary of the IHE International Board: </w:t>
      </w:r>
      <w:hyperlink r:id="rId22" w:history="1">
        <w:r w:rsidRPr="00CF116E">
          <w:rPr>
            <w:rStyle w:val="Hyperlink"/>
          </w:rPr>
          <w:t>secretary@ihe.net</w:t>
        </w:r>
      </w:hyperlink>
      <w:r w:rsidRPr="00CF116E">
        <w:t>.</w:t>
      </w:r>
    </w:p>
    <w:p w14:paraId="36C4FFC5" w14:textId="77777777" w:rsidR="00C02E3F" w:rsidRPr="00CF116E" w:rsidRDefault="00841F61" w:rsidP="00C02E3F">
      <w:pPr>
        <w:pStyle w:val="Heading2"/>
        <w:rPr>
          <w:noProof w:val="0"/>
        </w:rPr>
      </w:pPr>
      <w:r w:rsidRPr="00CF116E">
        <w:rPr>
          <w:noProof w:val="0"/>
        </w:rPr>
        <w:t xml:space="preserve"> </w:t>
      </w:r>
      <w:bookmarkStart w:id="55" w:name="_Toc464111632"/>
      <w:r w:rsidR="00C02E3F" w:rsidRPr="00CF116E">
        <w:rPr>
          <w:noProof w:val="0"/>
        </w:rPr>
        <w:t>History of Document Changes</w:t>
      </w:r>
      <w:bookmarkEnd w:id="55"/>
    </w:p>
    <w:p w14:paraId="3E9507BA" w14:textId="77777777" w:rsidR="00C02E3F" w:rsidRPr="00CF116E" w:rsidRDefault="00C02E3F" w:rsidP="00C02E3F">
      <w:pPr>
        <w:pStyle w:val="BodyText"/>
      </w:pPr>
      <w:r w:rsidRPr="00CF116E">
        <w:t>This section provides a brief summary of changes and additions to this document.</w:t>
      </w:r>
    </w:p>
    <w:p w14:paraId="76563845" w14:textId="77777777" w:rsidR="00856C89" w:rsidRPr="00CF116E"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435"/>
        <w:gridCol w:w="6799"/>
      </w:tblGrid>
      <w:tr w:rsidR="00C02E3F" w:rsidRPr="00CF116E" w14:paraId="5A201DA4" w14:textId="77777777" w:rsidTr="001C5B41">
        <w:tc>
          <w:tcPr>
            <w:tcW w:w="1342" w:type="dxa"/>
            <w:shd w:val="clear" w:color="auto" w:fill="D9D9D9"/>
          </w:tcPr>
          <w:p w14:paraId="64B996C4" w14:textId="77777777" w:rsidR="00C02E3F" w:rsidRPr="00CF116E" w:rsidRDefault="00C02E3F" w:rsidP="00BF3C0E">
            <w:pPr>
              <w:pStyle w:val="TableEntryHeader"/>
            </w:pPr>
            <w:r w:rsidRPr="00CF116E">
              <w:t>Date</w:t>
            </w:r>
          </w:p>
        </w:tc>
        <w:tc>
          <w:tcPr>
            <w:tcW w:w="1435" w:type="dxa"/>
            <w:shd w:val="clear" w:color="auto" w:fill="D9D9D9"/>
          </w:tcPr>
          <w:p w14:paraId="3ED9C607" w14:textId="77777777" w:rsidR="00C02E3F" w:rsidRPr="00CF116E" w:rsidRDefault="00C02E3F" w:rsidP="00BF3C0E">
            <w:pPr>
              <w:pStyle w:val="TableEntryHeader"/>
            </w:pPr>
            <w:r w:rsidRPr="00CF116E">
              <w:t>Document Revision</w:t>
            </w:r>
          </w:p>
        </w:tc>
        <w:tc>
          <w:tcPr>
            <w:tcW w:w="6799" w:type="dxa"/>
            <w:shd w:val="clear" w:color="auto" w:fill="D9D9D9"/>
          </w:tcPr>
          <w:p w14:paraId="438ED8CE" w14:textId="77777777" w:rsidR="00C02E3F" w:rsidRPr="00CF116E" w:rsidRDefault="00C02E3F" w:rsidP="00BF3C0E">
            <w:pPr>
              <w:pStyle w:val="TableEntryHeader"/>
            </w:pPr>
            <w:r w:rsidRPr="00CF116E">
              <w:t>Change Summary</w:t>
            </w:r>
          </w:p>
        </w:tc>
      </w:tr>
      <w:tr w:rsidR="00C02E3F" w:rsidRPr="00CF116E" w14:paraId="38BBF736" w14:textId="77777777" w:rsidTr="001C5B41">
        <w:tc>
          <w:tcPr>
            <w:tcW w:w="1342" w:type="dxa"/>
            <w:shd w:val="clear" w:color="auto" w:fill="auto"/>
          </w:tcPr>
          <w:p w14:paraId="1D1E0F5F" w14:textId="77777777" w:rsidR="00C02E3F" w:rsidRPr="00CF116E" w:rsidRDefault="001032C6" w:rsidP="001C5B41">
            <w:pPr>
              <w:pStyle w:val="TableEntry"/>
            </w:pPr>
            <w:r w:rsidRPr="00CF116E">
              <w:t>2014-1</w:t>
            </w:r>
            <w:r w:rsidR="001C5B41" w:rsidRPr="00CF116E">
              <w:t>1</w:t>
            </w:r>
            <w:r w:rsidRPr="00CF116E">
              <w:t>-</w:t>
            </w:r>
            <w:r w:rsidR="001C5B41" w:rsidRPr="00CF116E">
              <w:t>04</w:t>
            </w:r>
          </w:p>
        </w:tc>
        <w:tc>
          <w:tcPr>
            <w:tcW w:w="1435" w:type="dxa"/>
            <w:shd w:val="clear" w:color="auto" w:fill="auto"/>
          </w:tcPr>
          <w:p w14:paraId="25406D7B" w14:textId="77777777" w:rsidR="00C02E3F" w:rsidRPr="00CF116E" w:rsidRDefault="001032C6" w:rsidP="00BF3C0E">
            <w:pPr>
              <w:pStyle w:val="TableEntry"/>
            </w:pPr>
            <w:r w:rsidRPr="00CF116E">
              <w:t>4.0</w:t>
            </w:r>
          </w:p>
        </w:tc>
        <w:tc>
          <w:tcPr>
            <w:tcW w:w="6799" w:type="dxa"/>
            <w:shd w:val="clear" w:color="auto" w:fill="auto"/>
          </w:tcPr>
          <w:p w14:paraId="33B4C37A" w14:textId="3CEEF43D" w:rsidR="00C02E3F" w:rsidRPr="00CF116E" w:rsidRDefault="004066C9" w:rsidP="003D7EC4">
            <w:pPr>
              <w:pStyle w:val="TableEntry"/>
            </w:pPr>
            <w:r w:rsidRPr="00CF116E">
              <w:t xml:space="preserve">Added Alert Consumer to Alert Communication Management </w:t>
            </w:r>
            <w:r w:rsidR="00552C0F" w:rsidRPr="00CF116E">
              <w:t>Profile</w:t>
            </w:r>
            <w:r w:rsidRPr="00CF116E">
              <w:t>.</w:t>
            </w:r>
            <w:r w:rsidR="00DD103C" w:rsidRPr="00CF116E">
              <w:t xml:space="preserve"> Rearranged material to conform to current template for Technical Framework Volume 1.</w:t>
            </w:r>
          </w:p>
        </w:tc>
      </w:tr>
      <w:tr w:rsidR="00C02E3F" w:rsidRPr="00CF116E" w14:paraId="78545893" w14:textId="77777777" w:rsidTr="001C5B41">
        <w:tc>
          <w:tcPr>
            <w:tcW w:w="1342" w:type="dxa"/>
            <w:shd w:val="clear" w:color="auto" w:fill="auto"/>
          </w:tcPr>
          <w:p w14:paraId="1E07AEEE" w14:textId="77777777" w:rsidR="00C02E3F" w:rsidRPr="00CF116E" w:rsidRDefault="00DA2834" w:rsidP="00465F0E">
            <w:pPr>
              <w:pStyle w:val="TableEntry"/>
            </w:pPr>
            <w:r w:rsidRPr="00CF116E">
              <w:t>2015-</w:t>
            </w:r>
            <w:r w:rsidR="005E6ACD" w:rsidRPr="00CF116E">
              <w:t>10-14</w:t>
            </w:r>
          </w:p>
        </w:tc>
        <w:tc>
          <w:tcPr>
            <w:tcW w:w="1435" w:type="dxa"/>
            <w:shd w:val="clear" w:color="auto" w:fill="auto"/>
          </w:tcPr>
          <w:p w14:paraId="27CEB1E9" w14:textId="77777777" w:rsidR="00C02E3F" w:rsidRPr="00CF116E" w:rsidRDefault="00DA2834" w:rsidP="00BF3C0E">
            <w:pPr>
              <w:pStyle w:val="TableEntry"/>
            </w:pPr>
            <w:r w:rsidRPr="00CF116E">
              <w:t>5.0</w:t>
            </w:r>
          </w:p>
        </w:tc>
        <w:tc>
          <w:tcPr>
            <w:tcW w:w="6799" w:type="dxa"/>
            <w:shd w:val="clear" w:color="auto" w:fill="auto"/>
          </w:tcPr>
          <w:p w14:paraId="3F8BFC21" w14:textId="77777777" w:rsidR="00C02E3F" w:rsidRPr="00CF116E" w:rsidRDefault="00DA2834" w:rsidP="00BF3C0E">
            <w:pPr>
              <w:pStyle w:val="TableEntry"/>
            </w:pPr>
            <w:r w:rsidRPr="00CF116E">
              <w:t xml:space="preserve">Updated ACM </w:t>
            </w:r>
            <w:r w:rsidR="00552C0F" w:rsidRPr="00CF116E">
              <w:t>Profile</w:t>
            </w:r>
            <w:r w:rsidRPr="00CF116E">
              <w:t xml:space="preserve"> with approved CPs and housekeeping corrections.</w:t>
            </w:r>
          </w:p>
        </w:tc>
      </w:tr>
      <w:tr w:rsidR="00C02E3F" w:rsidRPr="00CF116E" w14:paraId="534EB877" w14:textId="77777777" w:rsidTr="001C5B41">
        <w:tc>
          <w:tcPr>
            <w:tcW w:w="1342" w:type="dxa"/>
            <w:shd w:val="clear" w:color="auto" w:fill="auto"/>
          </w:tcPr>
          <w:p w14:paraId="56D6F065" w14:textId="54B72ADD" w:rsidR="00C02E3F" w:rsidRPr="00CF116E" w:rsidRDefault="003D7EC4">
            <w:pPr>
              <w:pStyle w:val="TableEntry"/>
            </w:pPr>
            <w:r>
              <w:t>2016-1</w:t>
            </w:r>
            <w:r w:rsidR="00CE38B7">
              <w:t>1-09</w:t>
            </w:r>
          </w:p>
        </w:tc>
        <w:tc>
          <w:tcPr>
            <w:tcW w:w="1435" w:type="dxa"/>
            <w:shd w:val="clear" w:color="auto" w:fill="auto"/>
          </w:tcPr>
          <w:p w14:paraId="0ED1293D" w14:textId="77777777" w:rsidR="00C02E3F" w:rsidRPr="00CF116E" w:rsidRDefault="003D7EC4" w:rsidP="00BF3C0E">
            <w:pPr>
              <w:pStyle w:val="TableEntry"/>
            </w:pPr>
            <w:r>
              <w:t>6.0</w:t>
            </w:r>
          </w:p>
        </w:tc>
        <w:tc>
          <w:tcPr>
            <w:tcW w:w="6799" w:type="dxa"/>
            <w:shd w:val="clear" w:color="auto" w:fill="auto"/>
          </w:tcPr>
          <w:p w14:paraId="0927B4C6" w14:textId="439E8201" w:rsidR="00C02E3F" w:rsidRPr="00CF116E" w:rsidRDefault="00D13A43" w:rsidP="00BF3C0E">
            <w:pPr>
              <w:pStyle w:val="TableEntry"/>
            </w:pPr>
            <w:r>
              <w:t xml:space="preserve">Added cross-reference to ITI </w:t>
            </w:r>
            <w:proofErr w:type="spellStart"/>
            <w:r>
              <w:t>mACM</w:t>
            </w:r>
            <w:proofErr w:type="spellEnd"/>
            <w:r>
              <w:t xml:space="preserve"> profile</w:t>
            </w:r>
          </w:p>
        </w:tc>
      </w:tr>
      <w:tr w:rsidR="00DE6F27" w:rsidRPr="00CF116E" w14:paraId="0FC2243D" w14:textId="77777777" w:rsidTr="001C5B41">
        <w:trPr>
          <w:ins w:id="56" w:author="Monroe Pattillo" w:date="2017-08-31T14:59:00Z"/>
        </w:trPr>
        <w:tc>
          <w:tcPr>
            <w:tcW w:w="1342" w:type="dxa"/>
            <w:shd w:val="clear" w:color="auto" w:fill="auto"/>
          </w:tcPr>
          <w:p w14:paraId="42004094" w14:textId="6877A6AA" w:rsidR="00DE6F27" w:rsidRDefault="00DE6F27">
            <w:pPr>
              <w:pStyle w:val="TableEntry"/>
              <w:rPr>
                <w:ins w:id="57" w:author="Monroe Pattillo" w:date="2017-08-31T14:59:00Z"/>
              </w:rPr>
            </w:pPr>
            <w:ins w:id="58" w:author="Monroe Pattillo" w:date="2017-08-31T14:59:00Z">
              <w:r>
                <w:t>2017-08-31</w:t>
              </w:r>
            </w:ins>
          </w:p>
        </w:tc>
        <w:tc>
          <w:tcPr>
            <w:tcW w:w="1435" w:type="dxa"/>
            <w:shd w:val="clear" w:color="auto" w:fill="auto"/>
          </w:tcPr>
          <w:p w14:paraId="1EBA558B" w14:textId="6A669775" w:rsidR="00DE6F27" w:rsidRDefault="00DE6F27" w:rsidP="00BF3C0E">
            <w:pPr>
              <w:pStyle w:val="TableEntry"/>
              <w:rPr>
                <w:ins w:id="59" w:author="Monroe Pattillo" w:date="2017-08-31T14:59:00Z"/>
              </w:rPr>
            </w:pPr>
            <w:ins w:id="60" w:author="Monroe Pattillo" w:date="2017-08-31T14:59:00Z">
              <w:r>
                <w:t>7.0</w:t>
              </w:r>
            </w:ins>
          </w:p>
        </w:tc>
        <w:tc>
          <w:tcPr>
            <w:tcW w:w="6799" w:type="dxa"/>
            <w:shd w:val="clear" w:color="auto" w:fill="auto"/>
          </w:tcPr>
          <w:p w14:paraId="6D707EEC" w14:textId="7700440E" w:rsidR="00DE6F27" w:rsidRDefault="00DE6F27" w:rsidP="00BF3C0E">
            <w:pPr>
              <w:pStyle w:val="TableEntry"/>
              <w:rPr>
                <w:ins w:id="61" w:author="Monroe Pattillo" w:date="2017-08-31T14:59:00Z"/>
              </w:rPr>
            </w:pPr>
            <w:ins w:id="62" w:author="Monroe Pattillo" w:date="2017-08-31T14:59:00Z">
              <w:r>
                <w:t xml:space="preserve">Updated ACM profile for CP 132 ACM Use Case A6 to indicate that the </w:t>
              </w:r>
            </w:ins>
            <w:ins w:id="63" w:author="Monroe Pattillo" w:date="2017-08-31T15:00:00Z">
              <w:r>
                <w:t>Alert Consumer (</w:t>
              </w:r>
            </w:ins>
            <w:proofErr w:type="spellStart"/>
            <w:ins w:id="64" w:author="Monroe Pattillo" w:date="2017-08-31T14:59:00Z">
              <w:r>
                <w:t>ACon</w:t>
              </w:r>
            </w:ins>
            <w:proofErr w:type="spellEnd"/>
            <w:ins w:id="65" w:author="Monroe Pattillo" w:date="2017-08-31T15:00:00Z">
              <w:r>
                <w:t xml:space="preserve">) actor is an additional recipient and that </w:t>
              </w:r>
            </w:ins>
            <w:ins w:id="66" w:author="Monroe Pattillo" w:date="2017-08-31T15:01:00Z">
              <w:r>
                <w:t>the</w:t>
              </w:r>
            </w:ins>
            <w:ins w:id="67" w:author="Monroe Pattillo" w:date="2017-08-31T15:00:00Z">
              <w:r>
                <w:t xml:space="preserve"> </w:t>
              </w:r>
            </w:ins>
            <w:ins w:id="68" w:author="Monroe Pattillo" w:date="2017-08-31T15:01:00Z">
              <w:r>
                <w:t>decision to log only is implementation specific.</w:t>
              </w:r>
            </w:ins>
          </w:p>
        </w:tc>
      </w:tr>
    </w:tbl>
    <w:p w14:paraId="0E079157" w14:textId="77777777" w:rsidR="00C2733D" w:rsidRPr="00CF116E" w:rsidRDefault="00C444FE">
      <w:pPr>
        <w:pStyle w:val="Heading1"/>
        <w:tabs>
          <w:tab w:val="left" w:pos="432"/>
        </w:tabs>
        <w:rPr>
          <w:noProof w:val="0"/>
        </w:rPr>
      </w:pPr>
      <w:bookmarkStart w:id="69" w:name="_Toc387830140"/>
      <w:bookmarkStart w:id="70" w:name="_Toc387830279"/>
      <w:bookmarkStart w:id="71" w:name="_Toc388005527"/>
      <w:bookmarkStart w:id="72" w:name="_Toc210747702"/>
      <w:bookmarkStart w:id="73" w:name="_Toc214425592"/>
      <w:bookmarkStart w:id="74" w:name="_Toc464111633"/>
      <w:bookmarkEnd w:id="47"/>
      <w:bookmarkEnd w:id="48"/>
      <w:bookmarkEnd w:id="69"/>
      <w:bookmarkEnd w:id="70"/>
      <w:bookmarkEnd w:id="71"/>
      <w:r w:rsidRPr="00CF116E">
        <w:rPr>
          <w:noProof w:val="0"/>
        </w:rPr>
        <w:lastRenderedPageBreak/>
        <w:t>Patient Care Device</w:t>
      </w:r>
      <w:r w:rsidR="00C2733D" w:rsidRPr="00CF116E">
        <w:rPr>
          <w:noProof w:val="0"/>
        </w:rPr>
        <w:t xml:space="preserve"> Integration Profiles</w:t>
      </w:r>
      <w:bookmarkEnd w:id="72"/>
      <w:bookmarkEnd w:id="73"/>
      <w:bookmarkEnd w:id="74"/>
    </w:p>
    <w:p w14:paraId="535F5D7E" w14:textId="77777777" w:rsidR="00EA094E" w:rsidRPr="00CF116E" w:rsidRDefault="00C2733D">
      <w:pPr>
        <w:pStyle w:val="BodyText"/>
      </w:pPr>
      <w:r w:rsidRPr="00CF116E">
        <w:t>IHE In</w:t>
      </w:r>
      <w:r w:rsidR="00F81295" w:rsidRPr="00CF116E">
        <w:t>tegration Profiles</w:t>
      </w:r>
      <w:r w:rsidRPr="00CF116E">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CF116E">
        <w:t>Patient Care Device</w:t>
      </w:r>
      <w:r w:rsidRPr="00CF116E">
        <w:t xml:space="preserve"> Technical Framework.</w:t>
      </w:r>
    </w:p>
    <w:p w14:paraId="0C928F08" w14:textId="56E45BF3" w:rsidR="00F67A2C" w:rsidRPr="00CF116E" w:rsidRDefault="00D1584B">
      <w:pPr>
        <w:pStyle w:val="BodyText"/>
      </w:pPr>
      <w:r w:rsidRPr="00CF116E">
        <w:t xml:space="preserve">IHE </w:t>
      </w:r>
      <w:r w:rsidR="00C2733D" w:rsidRPr="00CF116E">
        <w:t xml:space="preserve">Integration </w:t>
      </w:r>
      <w:r w:rsidRPr="00CF116E">
        <w:t>P</w:t>
      </w:r>
      <w:r w:rsidR="00C2733D" w:rsidRPr="00CF116E">
        <w:t xml:space="preserve">rofiles are defined in terms of IHE </w:t>
      </w:r>
      <w:r w:rsidRPr="00CF116E">
        <w:t>a</w:t>
      </w:r>
      <w:r w:rsidR="00F67A2C" w:rsidRPr="00CF116E">
        <w:t>ctors</w:t>
      </w:r>
      <w:r w:rsidR="009252D1" w:rsidRPr="00CF116E">
        <w:t xml:space="preserve"> (defined in Volume 1)</w:t>
      </w:r>
      <w:r w:rsidR="00F67A2C" w:rsidRPr="00CF116E">
        <w:t>,</w:t>
      </w:r>
      <w:r w:rsidR="00C02E3F" w:rsidRPr="00CF116E">
        <w:t xml:space="preserve"> t</w:t>
      </w:r>
      <w:r w:rsidR="00F81295" w:rsidRPr="00CF116E">
        <w:t>ransactions</w:t>
      </w:r>
      <w:r w:rsidR="009252D1" w:rsidRPr="00CF116E">
        <w:t xml:space="preserve"> (defined in Volume 2)</w:t>
      </w:r>
      <w:r w:rsidR="00C02E3F" w:rsidRPr="00CF116E">
        <w:t>, and content m</w:t>
      </w:r>
      <w:r w:rsidR="00F67A2C" w:rsidRPr="00CF116E">
        <w:t>odules</w:t>
      </w:r>
      <w:r w:rsidR="009252D1" w:rsidRPr="00CF116E">
        <w:t xml:space="preserve"> (defined in Volume 3)</w:t>
      </w:r>
      <w:r w:rsidR="00EF05FF" w:rsidRPr="00CF116E">
        <w:t xml:space="preserve">. </w:t>
      </w:r>
      <w:r w:rsidR="00F81295" w:rsidRPr="00CF116E">
        <w:t>Actors</w:t>
      </w:r>
      <w:r w:rsidR="00C2733D" w:rsidRPr="00CF116E">
        <w:t xml:space="preserve"> are information systems or components of information systems that produce, manage, or act on information associated with clinical and operational activities in </w:t>
      </w:r>
      <w:r w:rsidR="002E06C7" w:rsidRPr="00CF116E">
        <w:t>healthcare</w:t>
      </w:r>
      <w:r w:rsidR="00C2733D" w:rsidRPr="00CF116E">
        <w:t>. Transactions are interactions between actors that communicate the required information through standards-based messages.</w:t>
      </w:r>
      <w:r w:rsidR="00C02E3F" w:rsidRPr="00CF116E">
        <w:t xml:space="preserve"> Content m</w:t>
      </w:r>
      <w:r w:rsidR="00F67A2C" w:rsidRPr="00CF116E">
        <w:t xml:space="preserve">odules </w:t>
      </w:r>
      <w:r w:rsidR="00330BA3" w:rsidRPr="00CF116E">
        <w:t xml:space="preserve">define how the content used in a </w:t>
      </w:r>
      <w:r w:rsidR="00F67A2C" w:rsidRPr="00CF116E">
        <w:t>transaction</w:t>
      </w:r>
      <w:r w:rsidR="00330BA3" w:rsidRPr="00CF116E">
        <w:t xml:space="preserve"> is structured</w:t>
      </w:r>
      <w:r w:rsidR="00EF05FF" w:rsidRPr="00CF116E">
        <w:t xml:space="preserve">. </w:t>
      </w:r>
      <w:r w:rsidR="00F67A2C" w:rsidRPr="00CF116E">
        <w:t>A content module is specified to be independent of the transaction in which it appears.</w:t>
      </w:r>
    </w:p>
    <w:p w14:paraId="6D85DABA" w14:textId="77777777" w:rsidR="00C2733D" w:rsidRPr="00CF116E" w:rsidRDefault="00C2733D">
      <w:pPr>
        <w:pStyle w:val="BodyText"/>
      </w:pPr>
      <w:r w:rsidRPr="00CF116E">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CF116E" w:rsidRDefault="00EA094E">
      <w:pPr>
        <w:pStyle w:val="BodyText"/>
      </w:pPr>
      <w:r w:rsidRPr="00CF116E">
        <w:t xml:space="preserve">IHE </w:t>
      </w:r>
      <w:r w:rsidR="00D1584B" w:rsidRPr="00CF116E">
        <w:t>profile</w:t>
      </w:r>
      <w:r w:rsidRPr="00CF116E">
        <w:t xml:space="preserve">s which have reached the status of </w:t>
      </w:r>
      <w:r w:rsidRPr="00CF116E">
        <w:rPr>
          <w:i/>
        </w:rPr>
        <w:t>Final Text</w:t>
      </w:r>
      <w:r w:rsidRPr="00CF116E">
        <w:t xml:space="preserve"> are published as part of the domain’s Technical Framework Volumes 1-4</w:t>
      </w:r>
      <w:r w:rsidR="00EF05FF" w:rsidRPr="00CF116E">
        <w:t xml:space="preserve">. </w:t>
      </w:r>
      <w:r w:rsidRPr="00CF116E">
        <w:t xml:space="preserve">Prior to Final Text status, IHE </w:t>
      </w:r>
      <w:r w:rsidR="00D1584B" w:rsidRPr="00CF116E">
        <w:t>p</w:t>
      </w:r>
      <w:r w:rsidRPr="00CF116E">
        <w:t xml:space="preserve">rofiles are published independently as </w:t>
      </w:r>
      <w:r w:rsidRPr="00CF116E">
        <w:rPr>
          <w:i/>
        </w:rPr>
        <w:t>Profile Supplements</w:t>
      </w:r>
      <w:r w:rsidRPr="00CF116E">
        <w:t xml:space="preserve"> </w:t>
      </w:r>
      <w:r w:rsidR="00312F00" w:rsidRPr="00CF116E">
        <w:t xml:space="preserve">with the status </w:t>
      </w:r>
      <w:r w:rsidR="00104B89" w:rsidRPr="00CF116E">
        <w:t xml:space="preserve">of </w:t>
      </w:r>
      <w:r w:rsidR="00104B89" w:rsidRPr="00CF116E">
        <w:rPr>
          <w:i/>
        </w:rPr>
        <w:t>Public</w:t>
      </w:r>
      <w:r w:rsidRPr="00CF116E">
        <w:rPr>
          <w:i/>
        </w:rPr>
        <w:t xml:space="preserve"> Comment</w:t>
      </w:r>
      <w:r w:rsidRPr="00CF116E">
        <w:t xml:space="preserve"> or </w:t>
      </w:r>
      <w:r w:rsidRPr="00CF116E">
        <w:rPr>
          <w:i/>
        </w:rPr>
        <w:t>Trial Implementation</w:t>
      </w:r>
      <w:r w:rsidRPr="00CF116E">
        <w:t>.</w:t>
      </w:r>
    </w:p>
    <w:p w14:paraId="007B06DB" w14:textId="188FC684" w:rsidR="00BC62D5" w:rsidRPr="00CF116E" w:rsidRDefault="00BC62D5">
      <w:pPr>
        <w:pStyle w:val="BodyText"/>
      </w:pPr>
      <w:r w:rsidRPr="00CF116E">
        <w:t xml:space="preserve">For a list and short description </w:t>
      </w:r>
      <w:r w:rsidR="00104B89" w:rsidRPr="00CF116E">
        <w:t xml:space="preserve">of </w:t>
      </w:r>
      <w:r w:rsidR="00C444FE" w:rsidRPr="00CF116E">
        <w:t>Patient Care Device</w:t>
      </w:r>
      <w:r w:rsidRPr="00CF116E">
        <w:t xml:space="preserve"> profiles, </w:t>
      </w:r>
      <w:r w:rsidR="00746A5E" w:rsidRPr="00CF116E">
        <w:t xml:space="preserve">see </w:t>
      </w:r>
      <w:hyperlink r:id="rId23" w:history="1">
        <w:r w:rsidR="001032C6" w:rsidRPr="00CE38B7">
          <w:rPr>
            <w:rStyle w:val="Hyperlink"/>
          </w:rPr>
          <w:t>http://wiki.ihe.net/index.php?title=Profiles#IHE_Patient_Care_Device_Profiles</w:t>
        </w:r>
      </w:hyperlink>
      <w:r w:rsidR="00104B89" w:rsidRPr="00CF116E">
        <w:t>. The</w:t>
      </w:r>
      <w:r w:rsidRPr="00CF116E">
        <w:t xml:space="preserve"> list includes all of the profiles in this document </w:t>
      </w:r>
      <w:r w:rsidR="006456A4" w:rsidRPr="00CF116E">
        <w:t xml:space="preserve">(Final Text) </w:t>
      </w:r>
      <w:r w:rsidRPr="00CF116E">
        <w:t>and may include profiles in the Trial Implementation stage.</w:t>
      </w:r>
    </w:p>
    <w:p w14:paraId="0AC2AE2B" w14:textId="77777777" w:rsidR="00C2733D" w:rsidRPr="00CF116E" w:rsidRDefault="00647C09">
      <w:pPr>
        <w:pStyle w:val="Heading2"/>
        <w:tabs>
          <w:tab w:val="left" w:pos="576"/>
        </w:tabs>
        <w:rPr>
          <w:noProof w:val="0"/>
        </w:rPr>
      </w:pPr>
      <w:bookmarkStart w:id="75" w:name="_Toc401664036"/>
      <w:bookmarkStart w:id="76" w:name="_Toc401665121"/>
      <w:bookmarkStart w:id="77" w:name="_Toc401670119"/>
      <w:bookmarkStart w:id="78" w:name="_Toc401664038"/>
      <w:bookmarkStart w:id="79" w:name="_Toc401665123"/>
      <w:bookmarkStart w:id="80" w:name="_Toc401670121"/>
      <w:bookmarkStart w:id="81" w:name="_Toc401664039"/>
      <w:bookmarkStart w:id="82" w:name="_Toc401665124"/>
      <w:bookmarkStart w:id="83" w:name="_Toc401670122"/>
      <w:bookmarkStart w:id="84" w:name="_Toc401664040"/>
      <w:bookmarkStart w:id="85" w:name="_Toc401665125"/>
      <w:bookmarkStart w:id="86" w:name="_Toc401670123"/>
      <w:bookmarkStart w:id="87" w:name="_1185116929"/>
      <w:bookmarkStart w:id="88" w:name="_Toc401664041"/>
      <w:bookmarkStart w:id="89" w:name="_Toc401665126"/>
      <w:bookmarkStart w:id="90" w:name="_Toc401670124"/>
      <w:bookmarkStart w:id="91" w:name="_Toc401664042"/>
      <w:bookmarkStart w:id="92" w:name="_Toc401665127"/>
      <w:bookmarkStart w:id="93" w:name="_Toc401670125"/>
      <w:bookmarkStart w:id="94" w:name="_Toc46411163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CF116E">
        <w:rPr>
          <w:noProof w:val="0"/>
        </w:rPr>
        <w:t>Required Actor Groupings and Bindings</w:t>
      </w:r>
      <w:bookmarkEnd w:id="94"/>
    </w:p>
    <w:p w14:paraId="69A05A59" w14:textId="77777777" w:rsidR="00C01622" w:rsidRPr="00CF116E" w:rsidRDefault="00C01622">
      <w:pPr>
        <w:pStyle w:val="BodyText"/>
      </w:pPr>
      <w:r w:rsidRPr="00CF116E">
        <w:t xml:space="preserve">The IHE Technical Framework relies on the concepts of </w:t>
      </w:r>
      <w:r w:rsidR="009F5C55" w:rsidRPr="00CF116E">
        <w:rPr>
          <w:i/>
        </w:rPr>
        <w:t>r</w:t>
      </w:r>
      <w:r w:rsidR="00647C09" w:rsidRPr="00CF116E">
        <w:rPr>
          <w:i/>
        </w:rPr>
        <w:t>eq</w:t>
      </w:r>
      <w:r w:rsidR="009F5C55" w:rsidRPr="00CF116E">
        <w:rPr>
          <w:i/>
        </w:rPr>
        <w:t>uired a</w:t>
      </w:r>
      <w:r w:rsidR="00647C09" w:rsidRPr="00CF116E">
        <w:rPr>
          <w:i/>
        </w:rPr>
        <w:t xml:space="preserve">ctor </w:t>
      </w:r>
      <w:r w:rsidR="009F5C55" w:rsidRPr="00CF116E">
        <w:rPr>
          <w:i/>
        </w:rPr>
        <w:t>groupings</w:t>
      </w:r>
      <w:r w:rsidR="009F5C55" w:rsidRPr="00CF116E">
        <w:t xml:space="preserve"> and </w:t>
      </w:r>
      <w:r w:rsidR="009F5C55" w:rsidRPr="00CF116E">
        <w:rPr>
          <w:i/>
        </w:rPr>
        <w:t>b</w:t>
      </w:r>
      <w:r w:rsidRPr="00CF116E">
        <w:rPr>
          <w:i/>
        </w:rPr>
        <w:t>inding</w:t>
      </w:r>
      <w:r w:rsidR="00647C09" w:rsidRPr="00CF116E">
        <w:rPr>
          <w:i/>
        </w:rPr>
        <w:t>s</w:t>
      </w:r>
      <w:r w:rsidR="00647C09" w:rsidRPr="00CF116E">
        <w:t>.</w:t>
      </w:r>
    </w:p>
    <w:p w14:paraId="47B6EC8C" w14:textId="77777777" w:rsidR="00382AE7" w:rsidRPr="00CF116E" w:rsidRDefault="00647C09">
      <w:pPr>
        <w:pStyle w:val="BodyText"/>
      </w:pPr>
      <w:r w:rsidRPr="00CF116E">
        <w:t xml:space="preserve">Required </w:t>
      </w:r>
      <w:r w:rsidR="009F5C55" w:rsidRPr="00CF116E">
        <w:t>a</w:t>
      </w:r>
      <w:r w:rsidRPr="00CF116E">
        <w:t xml:space="preserve">ctor </w:t>
      </w:r>
      <w:r w:rsidR="009F5C55" w:rsidRPr="00CF116E">
        <w:t>g</w:t>
      </w:r>
      <w:r w:rsidR="00C01622" w:rsidRPr="00CF116E">
        <w:t>roupings may be defined between</w:t>
      </w:r>
      <w:r w:rsidR="00D87BC3" w:rsidRPr="00CF116E">
        <w:t xml:space="preserve"> two or more</w:t>
      </w:r>
      <w:r w:rsidR="00C01622" w:rsidRPr="00CF116E">
        <w:t xml:space="preserve"> IHE </w:t>
      </w:r>
      <w:r w:rsidR="00E82034" w:rsidRPr="00CF116E">
        <w:t>a</w:t>
      </w:r>
      <w:r w:rsidR="00C01622" w:rsidRPr="00CF116E">
        <w:t>ctors</w:t>
      </w:r>
      <w:r w:rsidR="00EF05FF" w:rsidRPr="00CF116E">
        <w:t xml:space="preserve">. </w:t>
      </w:r>
      <w:r w:rsidR="00D87BC3" w:rsidRPr="00CF116E">
        <w:t>Actors are grouped to</w:t>
      </w:r>
      <w:r w:rsidR="00C01622" w:rsidRPr="00CF116E">
        <w:t xml:space="preserve"> </w:t>
      </w:r>
      <w:r w:rsidR="00D87BC3" w:rsidRPr="00CF116E">
        <w:t>combine</w:t>
      </w:r>
      <w:r w:rsidR="00C01622" w:rsidRPr="00CF116E">
        <w:t xml:space="preserve"> the features of exi</w:t>
      </w:r>
      <w:r w:rsidRPr="00CF116E">
        <w:t>sting actors</w:t>
      </w:r>
      <w:r w:rsidR="00EF05FF" w:rsidRPr="00CF116E">
        <w:t xml:space="preserve">. </w:t>
      </w:r>
      <w:r w:rsidRPr="00CF116E">
        <w:t>This allows</w:t>
      </w:r>
      <w:r w:rsidR="00C01622" w:rsidRPr="00CF116E">
        <w:t xml:space="preserve"> reuse </w:t>
      </w:r>
      <w:r w:rsidRPr="00CF116E">
        <w:t xml:space="preserve">of </w:t>
      </w:r>
      <w:r w:rsidR="00C01622" w:rsidRPr="00CF116E">
        <w:t xml:space="preserve">features of an existing actor and </w:t>
      </w:r>
      <w:r w:rsidRPr="00CF116E">
        <w:t xml:space="preserve">does </w:t>
      </w:r>
      <w:r w:rsidR="00C01622" w:rsidRPr="00CF116E">
        <w:t>not recreate those same featur</w:t>
      </w:r>
      <w:r w:rsidR="009F5C55" w:rsidRPr="00CF116E">
        <w:t xml:space="preserve">es in </w:t>
      </w:r>
      <w:r w:rsidR="00104B89" w:rsidRPr="00CF116E">
        <w:t>another actor</w:t>
      </w:r>
      <w:r w:rsidR="009F5C55" w:rsidRPr="00CF116E">
        <w:t>. I</w:t>
      </w:r>
      <w:r w:rsidR="00C01622" w:rsidRPr="00CF116E">
        <w:t>nternal communicat</w:t>
      </w:r>
      <w:r w:rsidR="009F5C55" w:rsidRPr="00CF116E">
        <w:t>ion between grouped actors</w:t>
      </w:r>
      <w:r w:rsidR="00C01622" w:rsidRPr="00CF116E">
        <w:t xml:space="preserve"> is not sp</w:t>
      </w:r>
      <w:r w:rsidR="005903F3" w:rsidRPr="00CF116E">
        <w:t>ecified by IHE</w:t>
      </w:r>
      <w:r w:rsidR="00EF05FF" w:rsidRPr="00CF116E">
        <w:t xml:space="preserve">. </w:t>
      </w:r>
      <w:r w:rsidR="005903F3" w:rsidRPr="00CF116E">
        <w:t>An example of g</w:t>
      </w:r>
      <w:r w:rsidR="009F5C55" w:rsidRPr="00CF116E">
        <w:t>rouped a</w:t>
      </w:r>
      <w:r w:rsidR="00C01622" w:rsidRPr="00CF116E">
        <w:t xml:space="preserve">ctors in the IHE Radiology </w:t>
      </w:r>
      <w:r w:rsidR="00261E75" w:rsidRPr="00CF116E">
        <w:t xml:space="preserve">Scheduled </w:t>
      </w:r>
      <w:r w:rsidR="00C01622" w:rsidRPr="00CF116E">
        <w:t>Workflow Profile is the grouping between the Image Man</w:t>
      </w:r>
      <w:r w:rsidR="005903F3" w:rsidRPr="00CF116E">
        <w:t>a</w:t>
      </w:r>
      <w:r w:rsidR="00C01622" w:rsidRPr="00CF116E">
        <w:t>ge</w:t>
      </w:r>
      <w:r w:rsidR="005903F3" w:rsidRPr="00CF116E">
        <w:t>r and Image Archive</w:t>
      </w:r>
      <w:r w:rsidR="00EF05FF" w:rsidRPr="00CF116E">
        <w:t xml:space="preserve">. </w:t>
      </w:r>
    </w:p>
    <w:p w14:paraId="4F9DA1B5" w14:textId="5E77172A" w:rsidR="00C01622" w:rsidRPr="00CF116E" w:rsidRDefault="00647C09">
      <w:pPr>
        <w:pStyle w:val="BodyText"/>
      </w:pPr>
      <w:r w:rsidRPr="00CF116E">
        <w:t xml:space="preserve">Additionally, </w:t>
      </w:r>
      <w:r w:rsidR="00382AE7" w:rsidRPr="00CF116E">
        <w:t xml:space="preserve">required </w:t>
      </w:r>
      <w:r w:rsidRPr="00CF116E">
        <w:t>actor groupings may cross p</w:t>
      </w:r>
      <w:r w:rsidR="005903F3" w:rsidRPr="00CF116E">
        <w:t>rofile boundaries</w:t>
      </w:r>
      <w:r w:rsidR="00EF05FF" w:rsidRPr="00CF116E">
        <w:t xml:space="preserve">. </w:t>
      </w:r>
      <w:r w:rsidR="005903F3" w:rsidRPr="00CF116E">
        <w:t>For example, an XDS Document Registry</w:t>
      </w:r>
      <w:r w:rsidR="009F5C55" w:rsidRPr="00CF116E">
        <w:t xml:space="preserve"> </w:t>
      </w:r>
      <w:r w:rsidR="005903F3" w:rsidRPr="00CF116E">
        <w:t>is required to be grouped with an ATNA Secure Node</w:t>
      </w:r>
      <w:r w:rsidR="00EF05FF" w:rsidRPr="00CF116E">
        <w:t xml:space="preserve">. </w:t>
      </w:r>
      <w:r w:rsidRPr="00CF116E">
        <w:t xml:space="preserve">Required </w:t>
      </w:r>
      <w:r w:rsidR="009F5C55" w:rsidRPr="00CF116E">
        <w:t>actor groupings are defined in each p</w:t>
      </w:r>
      <w:r w:rsidR="00AC7161" w:rsidRPr="00CF116E">
        <w:t xml:space="preserve">rofile definition in Volume 1. </w:t>
      </w:r>
      <w:r w:rsidR="00F37275" w:rsidRPr="00CF116E">
        <w:t>To comply with an actor in an IHE profile, a system must perform all transactions required for that actor in that profile</w:t>
      </w:r>
      <w:r w:rsidR="00EF05FF" w:rsidRPr="00CF116E">
        <w:t xml:space="preserve">. </w:t>
      </w:r>
      <w:r w:rsidR="00F37275" w:rsidRPr="00CF116E">
        <w:t>Actors supporting multiple Integration Profiles must support all of the transactions of each profile</w:t>
      </w:r>
      <w:r w:rsidR="00EF05FF" w:rsidRPr="00CF116E">
        <w:t xml:space="preserve">. </w:t>
      </w:r>
      <w:r w:rsidR="009252D1" w:rsidRPr="00CF116E">
        <w:t xml:space="preserve">(Note:  In previous versions of IHE Technical Framework documents, the concept of </w:t>
      </w:r>
      <w:r w:rsidR="006456A4" w:rsidRPr="00CF116E">
        <w:t>p</w:t>
      </w:r>
      <w:r w:rsidR="009252D1" w:rsidRPr="00CF116E">
        <w:t xml:space="preserve">rofile </w:t>
      </w:r>
      <w:r w:rsidR="006456A4" w:rsidRPr="00CF116E">
        <w:lastRenderedPageBreak/>
        <w:t>d</w:t>
      </w:r>
      <w:r w:rsidR="009252D1" w:rsidRPr="00CF116E">
        <w:t>ependencies existed</w:t>
      </w:r>
      <w:r w:rsidR="00EF05FF" w:rsidRPr="00CF116E">
        <w:t xml:space="preserve">. </w:t>
      </w:r>
      <w:r w:rsidR="009252D1" w:rsidRPr="00CF116E">
        <w:t xml:space="preserve">For simplification, profile dependencies have been combined with </w:t>
      </w:r>
      <w:r w:rsidR="009F5C55" w:rsidRPr="00CF116E">
        <w:t>required actor g</w:t>
      </w:r>
      <w:r w:rsidR="009252D1" w:rsidRPr="00CF116E">
        <w:t xml:space="preserve">roupings and are </w:t>
      </w:r>
      <w:proofErr w:type="gramStart"/>
      <w:r w:rsidR="009252D1" w:rsidRPr="00CF116E">
        <w:t>enumerated/repeated</w:t>
      </w:r>
      <w:proofErr w:type="gramEnd"/>
      <w:r w:rsidR="009252D1" w:rsidRPr="00CF116E">
        <w:t xml:space="preserve"> within each profile in Volume 1.)</w:t>
      </w:r>
    </w:p>
    <w:p w14:paraId="6D517757" w14:textId="77777777" w:rsidR="00382AE7" w:rsidRPr="00CF116E" w:rsidRDefault="009F5C55">
      <w:pPr>
        <w:pStyle w:val="BodyText"/>
      </w:pPr>
      <w:r w:rsidRPr="00CF116E">
        <w:t>Bindings refer to content m</w:t>
      </w:r>
      <w:r w:rsidR="00382AE7" w:rsidRPr="00CF116E">
        <w:t>odules</w:t>
      </w:r>
      <w:r w:rsidR="00EF05FF" w:rsidRPr="00CF116E">
        <w:t xml:space="preserve">. </w:t>
      </w:r>
      <w:r w:rsidR="00382AE7" w:rsidRPr="00CF116E">
        <w:t>Bindings map data from a content module to the metadata of a specific transport profile</w:t>
      </w:r>
      <w:r w:rsidR="00EF05FF" w:rsidRPr="00CF116E">
        <w:t xml:space="preserve">. </w:t>
      </w:r>
      <w:r w:rsidR="00382AE7" w:rsidRPr="00CF116E">
        <w:t>Bindings for content modules</w:t>
      </w:r>
      <w:r w:rsidR="00F37275" w:rsidRPr="00CF116E">
        <w:t>, and the associated concepts,</w:t>
      </w:r>
      <w:r w:rsidR="00382AE7" w:rsidRPr="00CF116E">
        <w:t xml:space="preserve"> are defined in Volume 3.</w:t>
      </w:r>
    </w:p>
    <w:p w14:paraId="695C3598" w14:textId="77777777" w:rsidR="003369A4" w:rsidRPr="00CF116E" w:rsidRDefault="003369A4" w:rsidP="003369A4">
      <w:pPr>
        <w:pStyle w:val="Heading2"/>
        <w:tabs>
          <w:tab w:val="left" w:pos="576"/>
        </w:tabs>
        <w:rPr>
          <w:noProof w:val="0"/>
        </w:rPr>
      </w:pPr>
      <w:bookmarkStart w:id="95" w:name="_Toc464111635"/>
      <w:bookmarkStart w:id="96" w:name="_Toc210747704"/>
      <w:bookmarkStart w:id="97" w:name="_Toc214425594"/>
      <w:r w:rsidRPr="00CF116E">
        <w:rPr>
          <w:noProof w:val="0"/>
        </w:rPr>
        <w:t>Security Implications</w:t>
      </w:r>
      <w:bookmarkEnd w:id="95"/>
    </w:p>
    <w:p w14:paraId="11810521" w14:textId="77777777" w:rsidR="001143A2" w:rsidRPr="00CF116E" w:rsidRDefault="001143A2" w:rsidP="00E13178">
      <w:pPr>
        <w:pStyle w:val="BodyText"/>
      </w:pPr>
      <w:r w:rsidRPr="00CF116E">
        <w:t>IHE transactions often contain information that must be protected in conformance with privacy laws, regulations and best practices. Th</w:t>
      </w:r>
      <w:r w:rsidR="00F37275" w:rsidRPr="00CF116E">
        <w:t>is protection is documented in the</w:t>
      </w:r>
      <w:r w:rsidRPr="00CF116E">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CF116E" w:rsidRDefault="00C2733D">
      <w:pPr>
        <w:pStyle w:val="Heading2"/>
        <w:tabs>
          <w:tab w:val="left" w:pos="576"/>
        </w:tabs>
        <w:rPr>
          <w:noProof w:val="0"/>
        </w:rPr>
      </w:pPr>
      <w:bookmarkStart w:id="98" w:name="_Toc464111636"/>
      <w:r w:rsidRPr="00CF116E">
        <w:rPr>
          <w:noProof w:val="0"/>
        </w:rPr>
        <w:t>Integration Profiles Overview</w:t>
      </w:r>
      <w:bookmarkEnd w:id="96"/>
      <w:bookmarkEnd w:id="97"/>
      <w:bookmarkEnd w:id="98"/>
    </w:p>
    <w:p w14:paraId="47D5B27B" w14:textId="77777777" w:rsidR="00746A5E" w:rsidRPr="00CF116E" w:rsidRDefault="00280987" w:rsidP="00084481">
      <w:pPr>
        <w:pStyle w:val="BodyText"/>
      </w:pPr>
      <w:r w:rsidRPr="00CF116E">
        <w:t xml:space="preserve">An overview of the </w:t>
      </w:r>
      <w:r w:rsidR="00D1584B" w:rsidRPr="00CF116E">
        <w:t>p</w:t>
      </w:r>
      <w:r w:rsidRPr="00CF116E">
        <w:t xml:space="preserve">rofiles is listed at </w:t>
      </w:r>
      <w:hyperlink r:id="rId24" w:history="1">
        <w:r w:rsidR="00E82034" w:rsidRPr="00CF116E">
          <w:rPr>
            <w:rStyle w:val="Hyperlink"/>
          </w:rPr>
          <w:t>http://www.ihe.net/Profiles</w:t>
        </w:r>
      </w:hyperlink>
      <w:r w:rsidR="008E2525" w:rsidRPr="00CF116E">
        <w:t>.</w:t>
      </w:r>
    </w:p>
    <w:p w14:paraId="6C2CFCC9" w14:textId="77777777" w:rsidR="004F70BA" w:rsidRPr="00CF116E" w:rsidRDefault="004F70BA" w:rsidP="001C5B41">
      <w:pPr>
        <w:pStyle w:val="Heading2"/>
        <w:tabs>
          <w:tab w:val="left" w:pos="576"/>
        </w:tabs>
        <w:rPr>
          <w:noProof w:val="0"/>
        </w:rPr>
      </w:pPr>
      <w:bookmarkStart w:id="99" w:name="_Toc464111637"/>
      <w:r w:rsidRPr="00CF116E">
        <w:rPr>
          <w:noProof w:val="0"/>
        </w:rPr>
        <w:t>Product Implementations</w:t>
      </w:r>
      <w:bookmarkEnd w:id="99"/>
    </w:p>
    <w:p w14:paraId="14EA9EA3" w14:textId="77777777" w:rsidR="00BC62D5" w:rsidRPr="00CF116E" w:rsidRDefault="007B40B3">
      <w:pPr>
        <w:pStyle w:val="BodyText"/>
      </w:pPr>
      <w:r w:rsidRPr="00CF116E">
        <w:t>A</w:t>
      </w:r>
      <w:r w:rsidR="00F81295" w:rsidRPr="00CF116E">
        <w:t>s described in</w:t>
      </w:r>
      <w:r w:rsidRPr="00CF116E">
        <w:t xml:space="preserve"> detail in the </w:t>
      </w:r>
      <w:hyperlink r:id="rId25" w:history="1">
        <w:r w:rsidR="009F5C55" w:rsidRPr="00CF116E">
          <w:rPr>
            <w:rStyle w:val="Hyperlink"/>
            <w:i/>
          </w:rPr>
          <w:t xml:space="preserve">IHE Technical Frameworks General </w:t>
        </w:r>
        <w:r w:rsidR="001032C6" w:rsidRPr="00CF116E">
          <w:rPr>
            <w:rStyle w:val="Hyperlink"/>
            <w:i/>
          </w:rPr>
          <w:t>Introduction</w:t>
        </w:r>
      </w:hyperlink>
      <w:r w:rsidR="009F5C55" w:rsidRPr="00CF116E">
        <w:t>,</w:t>
      </w:r>
      <w:r w:rsidRPr="00CF116E">
        <w:t xml:space="preserve"> an</w:t>
      </w:r>
      <w:r w:rsidR="009F5C55" w:rsidRPr="00CF116E">
        <w:t xml:space="preserve"> implementer chooses specific profiles, a</w:t>
      </w:r>
      <w:r w:rsidRPr="00CF116E">
        <w:t>ctors, and options to implement for their product. To comply with an actor in an IHE profile</w:t>
      </w:r>
      <w:r w:rsidR="00C93155" w:rsidRPr="00CF116E">
        <w:t>,</w:t>
      </w:r>
      <w:r w:rsidRPr="00CF116E">
        <w:t xml:space="preserve"> a system must perform all the required transactions required for that actor in that profile. </w:t>
      </w:r>
    </w:p>
    <w:p w14:paraId="07D4912F" w14:textId="77777777" w:rsidR="00312F00" w:rsidRPr="00CF116E" w:rsidRDefault="003274C1">
      <w:pPr>
        <w:pStyle w:val="BodyText"/>
      </w:pPr>
      <w:r w:rsidRPr="00CF116E">
        <w:t>T</w:t>
      </w:r>
      <w:r w:rsidR="007B40B3" w:rsidRPr="00CF116E">
        <w:t xml:space="preserve">o communicate the conformance of a product offering with </w:t>
      </w:r>
      <w:r w:rsidR="00856C89" w:rsidRPr="00CF116E">
        <w:t xml:space="preserve">IHE </w:t>
      </w:r>
      <w:r w:rsidR="00D1584B" w:rsidRPr="00CF116E">
        <w:t>p</w:t>
      </w:r>
      <w:r w:rsidR="00856C89" w:rsidRPr="00CF116E">
        <w:t>rofiles</w:t>
      </w:r>
      <w:r w:rsidR="007B40B3" w:rsidRPr="00CF116E">
        <w:t xml:space="preserve">, implementers provide an IHE Integration Statement describing which IHE integration profiles, IHE actors and options are incorporated. </w:t>
      </w:r>
    </w:p>
    <w:p w14:paraId="00D273DF" w14:textId="77777777" w:rsidR="007B40B3" w:rsidRPr="00CF116E" w:rsidRDefault="003274C1">
      <w:pPr>
        <w:pStyle w:val="BodyText"/>
      </w:pPr>
      <w:r w:rsidRPr="00CF116E">
        <w:t>To make consumers aware of the product integration statement, enter it in t</w:t>
      </w:r>
      <w:r w:rsidR="007B40B3" w:rsidRPr="00CF116E">
        <w:t>he IHE Product Registry (</w:t>
      </w:r>
      <w:hyperlink r:id="rId26" w:history="1">
        <w:r w:rsidRPr="00CF116E">
          <w:rPr>
            <w:rStyle w:val="Hyperlink"/>
          </w:rPr>
          <w:t>http://product-registry.ihe.net/</w:t>
        </w:r>
      </w:hyperlink>
      <w:r w:rsidRPr="00CF116E">
        <w:t>)</w:t>
      </w:r>
      <w:r w:rsidR="009F5C55" w:rsidRPr="00CF116E">
        <w:t xml:space="preserve">. </w:t>
      </w:r>
    </w:p>
    <w:p w14:paraId="24B3E38B" w14:textId="77777777" w:rsidR="006A307B" w:rsidRPr="00CF116E" w:rsidRDefault="006A307B" w:rsidP="00B5724A">
      <w:pPr>
        <w:pStyle w:val="Heading2"/>
        <w:rPr>
          <w:noProof w:val="0"/>
        </w:rPr>
      </w:pPr>
      <w:bookmarkStart w:id="100" w:name="_Toc401665134"/>
      <w:bookmarkStart w:id="101" w:name="_Toc401670132"/>
      <w:bookmarkStart w:id="102" w:name="_Toc401665135"/>
      <w:bookmarkStart w:id="103" w:name="_Toc401670133"/>
      <w:bookmarkStart w:id="104" w:name="_Toc270019713"/>
      <w:bookmarkStart w:id="105" w:name="_Toc270019804"/>
      <w:bookmarkStart w:id="106" w:name="_Toc369246321"/>
      <w:bookmarkStart w:id="107" w:name="_Toc464111638"/>
      <w:bookmarkStart w:id="108" w:name="_Toc214425676"/>
      <w:bookmarkEnd w:id="100"/>
      <w:bookmarkEnd w:id="101"/>
      <w:bookmarkEnd w:id="102"/>
      <w:bookmarkEnd w:id="103"/>
      <w:r w:rsidRPr="00CF116E">
        <w:rPr>
          <w:noProof w:val="0"/>
        </w:rPr>
        <w:t>Dependencies between Integration Profiles</w:t>
      </w:r>
      <w:bookmarkEnd w:id="104"/>
      <w:bookmarkEnd w:id="105"/>
      <w:bookmarkEnd w:id="106"/>
      <w:bookmarkEnd w:id="107"/>
      <w:r w:rsidRPr="00CF116E">
        <w:rPr>
          <w:noProof w:val="0"/>
        </w:rPr>
        <w:t xml:space="preserve"> </w:t>
      </w:r>
    </w:p>
    <w:p w14:paraId="242D0173" w14:textId="77777777" w:rsidR="006A307B" w:rsidRPr="00CF116E" w:rsidRDefault="006A307B" w:rsidP="006A307B">
      <w:pPr>
        <w:pStyle w:val="BodyText"/>
      </w:pPr>
      <w:r w:rsidRPr="00CF116E">
        <w:t xml:space="preserve">Dependencies among IHE Integration Profiles exist when implementation of one integration profile is a prerequisite for achieving the functionality defined in another integration profile. </w:t>
      </w:r>
      <w:r w:rsidR="006A6C62" w:rsidRPr="00CF116E">
        <w:t xml:space="preserve">Table 2.5-1 </w:t>
      </w:r>
      <w:r w:rsidRPr="00CF116E">
        <w:t>defines the required dependencies. Some dependencies require that an actor supporting one profile be grouped with one or more actors supporting other integration profiles.</w:t>
      </w:r>
    </w:p>
    <w:p w14:paraId="6D9D4F5C" w14:textId="77777777" w:rsidR="006A307B" w:rsidRPr="00CF116E" w:rsidRDefault="006A307B" w:rsidP="006A307B">
      <w:pPr>
        <w:pStyle w:val="BodyText"/>
      </w:pPr>
      <w:r w:rsidRPr="00CF116E">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CF116E" w:rsidRDefault="006A6C62" w:rsidP="006A307B">
      <w:pPr>
        <w:pStyle w:val="BodyText"/>
      </w:pPr>
    </w:p>
    <w:p w14:paraId="118A936A" w14:textId="77777777" w:rsidR="006A307B" w:rsidRPr="00CF116E" w:rsidRDefault="006A307B" w:rsidP="006A307B">
      <w:pPr>
        <w:pStyle w:val="BodyText"/>
      </w:pPr>
    </w:p>
    <w:p w14:paraId="0C45F139" w14:textId="77777777" w:rsidR="006A307B" w:rsidRPr="00CF116E" w:rsidRDefault="006A307B" w:rsidP="006A307B">
      <w:pPr>
        <w:pStyle w:val="TableTitle"/>
      </w:pPr>
      <w:bookmarkStart w:id="109" w:name="_Ref139543883"/>
      <w:r w:rsidRPr="00CF116E">
        <w:lastRenderedPageBreak/>
        <w:t>Table 2.</w:t>
      </w:r>
      <w:r w:rsidR="006A6C62" w:rsidRPr="00CF116E">
        <w:t>5</w:t>
      </w:r>
      <w:r w:rsidRPr="00CF116E">
        <w:t>-1: Patient Care Device Integration Profile Dependencies</w:t>
      </w:r>
      <w:bookmarkEnd w:id="109"/>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CF116E"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CF116E" w:rsidRDefault="006A307B" w:rsidP="00586E75">
            <w:pPr>
              <w:pStyle w:val="TableEntryHeader"/>
              <w:snapToGrid w:val="0"/>
            </w:pPr>
            <w:r w:rsidRPr="00CF116E">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CF116E" w:rsidRDefault="006A307B" w:rsidP="00586E75">
            <w:pPr>
              <w:pStyle w:val="TableEntryHeader"/>
            </w:pPr>
            <w:r w:rsidRPr="00CF116E">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CF116E" w:rsidRDefault="006A307B" w:rsidP="00586E75">
            <w:pPr>
              <w:pStyle w:val="TableEntryHeader"/>
              <w:snapToGrid w:val="0"/>
            </w:pPr>
            <w:r w:rsidRPr="00CF116E">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CF116E" w:rsidRDefault="006A307B" w:rsidP="00586E75">
            <w:pPr>
              <w:pStyle w:val="TableEntryHeader"/>
              <w:snapToGrid w:val="0"/>
            </w:pPr>
            <w:r w:rsidRPr="00CF116E">
              <w:t>Purpose</w:t>
            </w:r>
          </w:p>
        </w:tc>
      </w:tr>
      <w:tr w:rsidR="006A307B" w:rsidRPr="00CF116E"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CF116E" w:rsidRDefault="006A307B" w:rsidP="00586E75">
            <w:pPr>
              <w:pStyle w:val="TableEntry"/>
              <w:snapToGrid w:val="0"/>
            </w:pPr>
            <w:r w:rsidRPr="00CF116E">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CF116E" w:rsidRDefault="006A307B" w:rsidP="00586E75">
            <w:pPr>
              <w:pStyle w:val="TableEntry"/>
              <w:snapToGrid w:val="0"/>
              <w:jc w:val="center"/>
            </w:pPr>
            <w:r w:rsidRPr="00CF116E">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CF116E" w:rsidRDefault="006A307B" w:rsidP="003D7EC4">
            <w:pPr>
              <w:pStyle w:val="TableEntry"/>
              <w:snapToGrid w:val="0"/>
            </w:pPr>
            <w:r w:rsidRPr="00CF116E">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CF116E" w:rsidRDefault="006A307B" w:rsidP="00586E75">
            <w:pPr>
              <w:pStyle w:val="TableEntry"/>
              <w:snapToGrid w:val="0"/>
            </w:pPr>
            <w:r w:rsidRPr="00CF116E">
              <w:t>Required for consistent time-stamping of messages and data</w:t>
            </w:r>
          </w:p>
        </w:tc>
      </w:tr>
      <w:tr w:rsidR="006A307B" w:rsidRPr="00CF116E"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CF116E" w:rsidRDefault="006A307B" w:rsidP="00586E75">
            <w:pPr>
              <w:pStyle w:val="TableEntry"/>
              <w:snapToGrid w:val="0"/>
            </w:pPr>
            <w:r w:rsidRPr="00CF116E">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CF116E" w:rsidRDefault="006A307B" w:rsidP="00586E75">
            <w:pPr>
              <w:pStyle w:val="TableEntry"/>
              <w:snapToGrid w:val="0"/>
              <w:jc w:val="center"/>
            </w:pPr>
            <w:r w:rsidRPr="00CF116E">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CF116E" w:rsidRDefault="006A307B" w:rsidP="003D7EC4">
            <w:pPr>
              <w:pStyle w:val="TableEntry"/>
              <w:snapToGrid w:val="0"/>
            </w:pPr>
            <w:r w:rsidRPr="00CF116E">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CF116E" w:rsidRDefault="006A307B" w:rsidP="00586E75">
            <w:pPr>
              <w:pStyle w:val="TableEntry"/>
              <w:snapToGrid w:val="0"/>
            </w:pPr>
            <w:r w:rsidRPr="00CF116E">
              <w:t>Required for consistent time-stamping of messages and data</w:t>
            </w:r>
          </w:p>
        </w:tc>
      </w:tr>
      <w:tr w:rsidR="006A307B" w:rsidRPr="00CF116E"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CF116E" w:rsidRDefault="006A307B" w:rsidP="00586E75">
            <w:pPr>
              <w:pStyle w:val="TableEntry"/>
              <w:snapToGrid w:val="0"/>
            </w:pPr>
            <w:r w:rsidRPr="00CF116E">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CF116E" w:rsidRDefault="006A307B" w:rsidP="00586E75">
            <w:pPr>
              <w:pStyle w:val="TableEntry"/>
              <w:snapToGrid w:val="0"/>
              <w:jc w:val="center"/>
            </w:pPr>
            <w:r w:rsidRPr="00CF116E">
              <w:t>Consistent Time</w:t>
            </w:r>
          </w:p>
        </w:tc>
        <w:tc>
          <w:tcPr>
            <w:tcW w:w="2254" w:type="dxa"/>
            <w:tcBorders>
              <w:top w:val="single" w:sz="4" w:space="0" w:color="000000"/>
              <w:left w:val="single" w:sz="4" w:space="0" w:color="000000"/>
              <w:bottom w:val="single" w:sz="4" w:space="0" w:color="000000"/>
            </w:tcBorders>
          </w:tcPr>
          <w:p w14:paraId="016263F9" w14:textId="3DFBC8A2" w:rsidR="006A307B" w:rsidRPr="00CF116E" w:rsidRDefault="006A307B" w:rsidP="003D7EC4">
            <w:pPr>
              <w:pStyle w:val="TableEntry"/>
              <w:snapToGrid w:val="0"/>
            </w:pPr>
            <w:r w:rsidRPr="00CF116E">
              <w:t>Each actor implementing ACM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CF116E" w:rsidRDefault="006A307B" w:rsidP="00586E75">
            <w:pPr>
              <w:pStyle w:val="TableEntry"/>
              <w:snapToGrid w:val="0"/>
            </w:pPr>
            <w:r w:rsidRPr="00CF116E">
              <w:t>Required for consistent time-stamping of messages and data</w:t>
            </w:r>
          </w:p>
        </w:tc>
      </w:tr>
      <w:tr w:rsidR="006A307B" w:rsidRPr="00CF116E"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CF116E" w:rsidRDefault="006A307B" w:rsidP="00586E75">
            <w:pPr>
              <w:pStyle w:val="TableEntry"/>
              <w:snapToGrid w:val="0"/>
            </w:pPr>
            <w:r w:rsidRPr="00CF116E">
              <w:t>Implantable Device  -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CF116E" w:rsidRDefault="006A307B" w:rsidP="00586E75">
            <w:pPr>
              <w:pStyle w:val="TableEntry"/>
              <w:snapToGrid w:val="0"/>
              <w:jc w:val="center"/>
            </w:pPr>
            <w:r w:rsidRPr="00CF116E">
              <w:t>None</w:t>
            </w:r>
          </w:p>
        </w:tc>
        <w:tc>
          <w:tcPr>
            <w:tcW w:w="2254" w:type="dxa"/>
            <w:tcBorders>
              <w:top w:val="single" w:sz="4" w:space="0" w:color="000000"/>
              <w:left w:val="single" w:sz="4" w:space="0" w:color="000000"/>
              <w:bottom w:val="single" w:sz="4" w:space="0" w:color="000000"/>
            </w:tcBorders>
          </w:tcPr>
          <w:p w14:paraId="32E11381" w14:textId="77777777" w:rsidR="006A307B" w:rsidRPr="00CF116E" w:rsidRDefault="006A307B" w:rsidP="00586E75">
            <w:pPr>
              <w:pStyle w:val="TableEntry"/>
              <w:snapToGrid w:val="0"/>
            </w:pPr>
            <w:r w:rsidRPr="00CF116E">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CF116E" w:rsidRDefault="006A307B" w:rsidP="00586E75">
            <w:pPr>
              <w:pStyle w:val="TableEntry"/>
              <w:snapToGrid w:val="0"/>
            </w:pPr>
            <w:r w:rsidRPr="00CF116E">
              <w:t>N/A</w:t>
            </w:r>
          </w:p>
        </w:tc>
      </w:tr>
    </w:tbl>
    <w:p w14:paraId="148B3329" w14:textId="77777777" w:rsidR="006A307B" w:rsidRPr="00CF116E" w:rsidRDefault="006A307B" w:rsidP="006A307B">
      <w:pPr>
        <w:pStyle w:val="BodyText"/>
      </w:pPr>
    </w:p>
    <w:p w14:paraId="3B36569B" w14:textId="77777777" w:rsidR="006A307B" w:rsidRPr="00CF116E" w:rsidRDefault="006A307B" w:rsidP="006A307B">
      <w:pPr>
        <w:pStyle w:val="BodyText"/>
      </w:pPr>
      <w:r w:rsidRPr="00CF116E">
        <w:t xml:space="preserve">Vendor products support an Integration Profile by implementing the appropriate actor-transactions as outlined in the Integration Profile in Section </w:t>
      </w:r>
      <w:r w:rsidRPr="00CF116E">
        <w:fldChar w:fldCharType="begin"/>
      </w:r>
      <w:r w:rsidRPr="00CF116E">
        <w:instrText xml:space="preserve"> REF _Ref139513251 \n \h </w:instrText>
      </w:r>
      <w:r w:rsidRPr="00CF116E">
        <w:fldChar w:fldCharType="separate"/>
      </w:r>
      <w:r w:rsidR="00B633F2" w:rsidRPr="00CF116E">
        <w:t>3</w:t>
      </w:r>
      <w:r w:rsidRPr="00CF116E">
        <w:fldChar w:fldCharType="end"/>
      </w:r>
      <w:r w:rsidRPr="00CF116E">
        <w:t xml:space="preserve">. A product may implement more than one actor and more than one Integration Profile. </w:t>
      </w:r>
    </w:p>
    <w:p w14:paraId="2EA55752" w14:textId="77777777" w:rsidR="006A307B" w:rsidRPr="00CF116E" w:rsidRDefault="006A307B" w:rsidP="006A307B">
      <w:pPr>
        <w:pStyle w:val="BodyText"/>
      </w:pPr>
      <w:r w:rsidRPr="00CF116E">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CF116E" w:rsidRDefault="006A307B" w:rsidP="006A307B">
      <w:pPr>
        <w:pStyle w:val="BodyText"/>
      </w:pPr>
      <w:r w:rsidRPr="00CF116E">
        <w:t>Actors are information systems or components of information systems that produce, manage, or act on information associated with operational activities in the enterprise.</w:t>
      </w:r>
      <w:r w:rsidR="0016773A" w:rsidRPr="00CF116E">
        <w:t xml:space="preserve"> </w:t>
      </w:r>
    </w:p>
    <w:p w14:paraId="449CA52A" w14:textId="77777777" w:rsidR="0016773A" w:rsidRPr="00CF116E" w:rsidRDefault="0016773A" w:rsidP="006A307B">
      <w:pPr>
        <w:pStyle w:val="BodyText"/>
      </w:pPr>
      <w:r w:rsidRPr="00CF116E">
        <w:t xml:space="preserve">A list of actors defined for all domains and their brief descriptions can be found as an appendix to the </w:t>
      </w:r>
      <w:hyperlink r:id="rId27" w:history="1">
        <w:r w:rsidRPr="00CF116E">
          <w:rPr>
            <w:rStyle w:val="Hyperlink"/>
            <w:i/>
          </w:rPr>
          <w:t>IHE Technical Frameworks General Introduction</w:t>
        </w:r>
      </w:hyperlink>
      <w:r w:rsidRPr="00CF116E">
        <w:t>.</w:t>
      </w:r>
    </w:p>
    <w:p w14:paraId="48792455" w14:textId="7F4CC730" w:rsidR="006A307B" w:rsidRPr="00CF116E" w:rsidRDefault="00F220A8" w:rsidP="006A307B">
      <w:pPr>
        <w:pStyle w:val="BodyText"/>
      </w:pPr>
      <w:r w:rsidRPr="00CF116E">
        <w:t>Transactions are</w:t>
      </w:r>
      <w:r w:rsidR="006A307B" w:rsidRPr="00CF116E">
        <w:t xml:space="preserve"> interactions between actors that transfer the required information through standards-based messages.</w:t>
      </w:r>
    </w:p>
    <w:p w14:paraId="6A73B62E" w14:textId="77777777" w:rsidR="006A307B" w:rsidRPr="00CF116E" w:rsidRDefault="006A307B" w:rsidP="001C5B41">
      <w:pPr>
        <w:pStyle w:val="Heading2"/>
        <w:rPr>
          <w:noProof w:val="0"/>
        </w:rPr>
      </w:pPr>
      <w:bookmarkStart w:id="110" w:name="_Toc402812830"/>
      <w:bookmarkStart w:id="111" w:name="_Toc402813168"/>
      <w:bookmarkStart w:id="112" w:name="_Toc402813451"/>
      <w:bookmarkStart w:id="113" w:name="_Toc402814088"/>
      <w:bookmarkStart w:id="114" w:name="_Toc402812831"/>
      <w:bookmarkStart w:id="115" w:name="_Toc402813169"/>
      <w:bookmarkStart w:id="116" w:name="_Toc402813452"/>
      <w:bookmarkStart w:id="117" w:name="_Toc402814089"/>
      <w:bookmarkStart w:id="118" w:name="_Toc402812832"/>
      <w:bookmarkStart w:id="119" w:name="_Toc402813170"/>
      <w:bookmarkStart w:id="120" w:name="_Toc402813453"/>
      <w:bookmarkStart w:id="121" w:name="_Toc402814090"/>
      <w:bookmarkStart w:id="122" w:name="_Toc402812833"/>
      <w:bookmarkStart w:id="123" w:name="_Toc402813171"/>
      <w:bookmarkStart w:id="124" w:name="_Toc402813454"/>
      <w:bookmarkStart w:id="125" w:name="_Toc402814091"/>
      <w:bookmarkStart w:id="126" w:name="_Toc402812834"/>
      <w:bookmarkStart w:id="127" w:name="_Toc402813172"/>
      <w:bookmarkStart w:id="128" w:name="_Toc402813455"/>
      <w:bookmarkStart w:id="129" w:name="_Toc402814092"/>
      <w:bookmarkStart w:id="130" w:name="_Toc402812835"/>
      <w:bookmarkStart w:id="131" w:name="_Toc402813173"/>
      <w:bookmarkStart w:id="132" w:name="_Toc402813456"/>
      <w:bookmarkStart w:id="133" w:name="_Toc402814093"/>
      <w:bookmarkStart w:id="134" w:name="_Toc402812836"/>
      <w:bookmarkStart w:id="135" w:name="_Toc402813174"/>
      <w:bookmarkStart w:id="136" w:name="_Toc402813457"/>
      <w:bookmarkStart w:id="137" w:name="_Toc402814094"/>
      <w:bookmarkStart w:id="138" w:name="_Toc402812837"/>
      <w:bookmarkStart w:id="139" w:name="_Toc402813175"/>
      <w:bookmarkStart w:id="140" w:name="_Toc402813458"/>
      <w:bookmarkStart w:id="141" w:name="_Toc402814095"/>
      <w:bookmarkStart w:id="142" w:name="_Toc402812838"/>
      <w:bookmarkStart w:id="143" w:name="_Toc402813176"/>
      <w:bookmarkStart w:id="144" w:name="_Toc402813459"/>
      <w:bookmarkStart w:id="145" w:name="_Toc402814096"/>
      <w:bookmarkStart w:id="146" w:name="_Toc402812839"/>
      <w:bookmarkStart w:id="147" w:name="_Toc402813177"/>
      <w:bookmarkStart w:id="148" w:name="_Toc402813460"/>
      <w:bookmarkStart w:id="149" w:name="_Toc402814097"/>
      <w:bookmarkStart w:id="150" w:name="_Toc402812840"/>
      <w:bookmarkStart w:id="151" w:name="_Toc402813178"/>
      <w:bookmarkStart w:id="152" w:name="_Toc402813461"/>
      <w:bookmarkStart w:id="153" w:name="_Toc402814098"/>
      <w:bookmarkStart w:id="154" w:name="_Toc402812841"/>
      <w:bookmarkStart w:id="155" w:name="_Toc402813179"/>
      <w:bookmarkStart w:id="156" w:name="_Toc402813462"/>
      <w:bookmarkStart w:id="157" w:name="_Toc402814099"/>
      <w:bookmarkStart w:id="158" w:name="_Toc402812842"/>
      <w:bookmarkStart w:id="159" w:name="_Toc402813180"/>
      <w:bookmarkStart w:id="160" w:name="_Toc402813463"/>
      <w:bookmarkStart w:id="161" w:name="_Toc402814100"/>
      <w:bookmarkStart w:id="162" w:name="_Toc402812843"/>
      <w:bookmarkStart w:id="163" w:name="_Toc402813181"/>
      <w:bookmarkStart w:id="164" w:name="_Toc402813464"/>
      <w:bookmarkStart w:id="165" w:name="_Toc402814101"/>
      <w:bookmarkStart w:id="166" w:name="_Toc402812844"/>
      <w:bookmarkStart w:id="167" w:name="_Toc402813182"/>
      <w:bookmarkStart w:id="168" w:name="_Toc402813465"/>
      <w:bookmarkStart w:id="169" w:name="_Toc402814102"/>
      <w:bookmarkStart w:id="170" w:name="_Toc402812845"/>
      <w:bookmarkStart w:id="171" w:name="_Toc402813183"/>
      <w:bookmarkStart w:id="172" w:name="_Toc402813466"/>
      <w:bookmarkStart w:id="173" w:name="_Toc402814103"/>
      <w:bookmarkStart w:id="174" w:name="_Toc402812846"/>
      <w:bookmarkStart w:id="175" w:name="_Toc402813184"/>
      <w:bookmarkStart w:id="176" w:name="_Toc402813467"/>
      <w:bookmarkStart w:id="177" w:name="_Toc402814104"/>
      <w:bookmarkStart w:id="178" w:name="_Toc402812847"/>
      <w:bookmarkStart w:id="179" w:name="_Toc402813185"/>
      <w:bookmarkStart w:id="180" w:name="_Toc402813468"/>
      <w:bookmarkStart w:id="181" w:name="_Toc402814105"/>
      <w:bookmarkStart w:id="182" w:name="_Toc402812848"/>
      <w:bookmarkStart w:id="183" w:name="_Toc402813186"/>
      <w:bookmarkStart w:id="184" w:name="_Toc402813469"/>
      <w:bookmarkStart w:id="185" w:name="_Toc402814106"/>
      <w:bookmarkStart w:id="186" w:name="_Toc402812849"/>
      <w:bookmarkStart w:id="187" w:name="_Toc402813187"/>
      <w:bookmarkStart w:id="188" w:name="_Toc402813470"/>
      <w:bookmarkStart w:id="189" w:name="_Toc402814107"/>
      <w:bookmarkStart w:id="190" w:name="_Toc402812850"/>
      <w:bookmarkStart w:id="191" w:name="_Toc402813188"/>
      <w:bookmarkStart w:id="192" w:name="_Toc402813471"/>
      <w:bookmarkStart w:id="193" w:name="_Toc402814108"/>
      <w:bookmarkStart w:id="194" w:name="_Toc270019362"/>
      <w:bookmarkStart w:id="195" w:name="_Toc270019440"/>
      <w:bookmarkStart w:id="196" w:name="_Toc270019518"/>
      <w:bookmarkStart w:id="197" w:name="_Toc270019633"/>
      <w:bookmarkStart w:id="198" w:name="_Toc270019718"/>
      <w:bookmarkStart w:id="199" w:name="_Toc270019807"/>
      <w:bookmarkStart w:id="200" w:name="_Toc270019883"/>
      <w:bookmarkStart w:id="201" w:name="_Toc270019948"/>
      <w:bookmarkStart w:id="202" w:name="_Toc270020151"/>
      <w:bookmarkStart w:id="203" w:name="_Toc270020307"/>
      <w:bookmarkStart w:id="204" w:name="_Toc270020427"/>
      <w:bookmarkStart w:id="205" w:name="_Toc270020742"/>
      <w:bookmarkStart w:id="206" w:name="_Toc270020944"/>
      <w:bookmarkStart w:id="207" w:name="_Toc402812851"/>
      <w:bookmarkStart w:id="208" w:name="_Toc402813189"/>
      <w:bookmarkStart w:id="209" w:name="_Toc402813472"/>
      <w:bookmarkStart w:id="210" w:name="_Toc402814109"/>
      <w:bookmarkStart w:id="211" w:name="_Toc402812852"/>
      <w:bookmarkStart w:id="212" w:name="_Toc402813190"/>
      <w:bookmarkStart w:id="213" w:name="_Toc402813473"/>
      <w:bookmarkStart w:id="214" w:name="_Toc402814110"/>
      <w:bookmarkStart w:id="215" w:name="_Toc402812853"/>
      <w:bookmarkStart w:id="216" w:name="_Toc402813191"/>
      <w:bookmarkStart w:id="217" w:name="_Toc402813474"/>
      <w:bookmarkStart w:id="218" w:name="_Toc402814111"/>
      <w:bookmarkStart w:id="219" w:name="_Toc402812854"/>
      <w:bookmarkStart w:id="220" w:name="_Toc402813192"/>
      <w:bookmarkStart w:id="221" w:name="_Toc402813475"/>
      <w:bookmarkStart w:id="222" w:name="_Toc402814112"/>
      <w:bookmarkStart w:id="223" w:name="_Toc402812855"/>
      <w:bookmarkStart w:id="224" w:name="_Toc402813193"/>
      <w:bookmarkStart w:id="225" w:name="_Toc402813476"/>
      <w:bookmarkStart w:id="226" w:name="_Toc402814113"/>
      <w:bookmarkStart w:id="227" w:name="_Toc402812856"/>
      <w:bookmarkStart w:id="228" w:name="_Toc402813194"/>
      <w:bookmarkStart w:id="229" w:name="_Toc402813477"/>
      <w:bookmarkStart w:id="230" w:name="_Toc402814114"/>
      <w:bookmarkStart w:id="231" w:name="_Toc402812857"/>
      <w:bookmarkStart w:id="232" w:name="_Toc402813195"/>
      <w:bookmarkStart w:id="233" w:name="_Toc402813478"/>
      <w:bookmarkStart w:id="234" w:name="_Toc402814115"/>
      <w:bookmarkStart w:id="235" w:name="_Toc402812858"/>
      <w:bookmarkStart w:id="236" w:name="_Toc402813196"/>
      <w:bookmarkStart w:id="237" w:name="_Toc402813479"/>
      <w:bookmarkStart w:id="238" w:name="_Toc402814116"/>
      <w:bookmarkStart w:id="239" w:name="_Toc402812859"/>
      <w:bookmarkStart w:id="240" w:name="_Toc402813197"/>
      <w:bookmarkStart w:id="241" w:name="_Toc402813480"/>
      <w:bookmarkStart w:id="242" w:name="_Toc402814117"/>
      <w:bookmarkStart w:id="243" w:name="_Toc402812860"/>
      <w:bookmarkStart w:id="244" w:name="_Toc402813198"/>
      <w:bookmarkStart w:id="245" w:name="_Toc402813481"/>
      <w:bookmarkStart w:id="246" w:name="_Toc402814118"/>
      <w:bookmarkStart w:id="247" w:name="_Toc402812861"/>
      <w:bookmarkStart w:id="248" w:name="_Toc402813199"/>
      <w:bookmarkStart w:id="249" w:name="_Toc402813482"/>
      <w:bookmarkStart w:id="250" w:name="_Toc402814119"/>
      <w:bookmarkStart w:id="251" w:name="_Toc402812862"/>
      <w:bookmarkStart w:id="252" w:name="_Toc402813200"/>
      <w:bookmarkStart w:id="253" w:name="_Toc402813483"/>
      <w:bookmarkStart w:id="254" w:name="_Toc402814120"/>
      <w:bookmarkStart w:id="255" w:name="_Toc402812863"/>
      <w:bookmarkStart w:id="256" w:name="_Toc402813201"/>
      <w:bookmarkStart w:id="257" w:name="_Toc402813484"/>
      <w:bookmarkStart w:id="258" w:name="_Toc402814121"/>
      <w:bookmarkStart w:id="259" w:name="_Toc402812864"/>
      <w:bookmarkStart w:id="260" w:name="_Toc402813202"/>
      <w:bookmarkStart w:id="261" w:name="_Toc402813485"/>
      <w:bookmarkStart w:id="262" w:name="_Toc402814122"/>
      <w:bookmarkStart w:id="263" w:name="_Toc402812865"/>
      <w:bookmarkStart w:id="264" w:name="_Toc402813203"/>
      <w:bookmarkStart w:id="265" w:name="_Toc402813486"/>
      <w:bookmarkStart w:id="266" w:name="_Toc402814123"/>
      <w:bookmarkStart w:id="267" w:name="_Toc402812866"/>
      <w:bookmarkStart w:id="268" w:name="_Toc402813204"/>
      <w:bookmarkStart w:id="269" w:name="_Toc402813487"/>
      <w:bookmarkStart w:id="270" w:name="_Toc402814124"/>
      <w:bookmarkStart w:id="271" w:name="_Toc402812867"/>
      <w:bookmarkStart w:id="272" w:name="_Toc402813205"/>
      <w:bookmarkStart w:id="273" w:name="_Toc402813488"/>
      <w:bookmarkStart w:id="274" w:name="_Toc402814125"/>
      <w:bookmarkStart w:id="275" w:name="_Toc402812868"/>
      <w:bookmarkStart w:id="276" w:name="_Toc402813206"/>
      <w:bookmarkStart w:id="277" w:name="_Toc402813489"/>
      <w:bookmarkStart w:id="278" w:name="_Toc402814126"/>
      <w:bookmarkStart w:id="279" w:name="_Toc402812869"/>
      <w:bookmarkStart w:id="280" w:name="_Toc402813207"/>
      <w:bookmarkStart w:id="281" w:name="_Toc402813490"/>
      <w:bookmarkStart w:id="282" w:name="_Toc402814127"/>
      <w:bookmarkStart w:id="283" w:name="_Toc402812870"/>
      <w:bookmarkStart w:id="284" w:name="_Toc402813208"/>
      <w:bookmarkStart w:id="285" w:name="_Toc402813491"/>
      <w:bookmarkStart w:id="286" w:name="_Toc402814128"/>
      <w:bookmarkStart w:id="287" w:name="_Toc402812871"/>
      <w:bookmarkStart w:id="288" w:name="_Toc402813209"/>
      <w:bookmarkStart w:id="289" w:name="_Toc402813492"/>
      <w:bookmarkStart w:id="290" w:name="_Toc402814129"/>
      <w:bookmarkStart w:id="291" w:name="_Toc402812872"/>
      <w:bookmarkStart w:id="292" w:name="_Toc402813210"/>
      <w:bookmarkStart w:id="293" w:name="_Toc402813493"/>
      <w:bookmarkStart w:id="294" w:name="_Toc402814130"/>
      <w:bookmarkStart w:id="295" w:name="_Toc402812873"/>
      <w:bookmarkStart w:id="296" w:name="_Toc402813211"/>
      <w:bookmarkStart w:id="297" w:name="_Toc402813494"/>
      <w:bookmarkStart w:id="298" w:name="_Toc402814131"/>
      <w:bookmarkStart w:id="299" w:name="_Toc402812874"/>
      <w:bookmarkStart w:id="300" w:name="_Toc402813212"/>
      <w:bookmarkStart w:id="301" w:name="_Toc402813495"/>
      <w:bookmarkStart w:id="302" w:name="_Toc402814132"/>
      <w:bookmarkStart w:id="303" w:name="_Toc402812875"/>
      <w:bookmarkStart w:id="304" w:name="_Toc402813213"/>
      <w:bookmarkStart w:id="305" w:name="_Toc402813496"/>
      <w:bookmarkStart w:id="306" w:name="_Toc402814133"/>
      <w:bookmarkStart w:id="307" w:name="_Toc402812876"/>
      <w:bookmarkStart w:id="308" w:name="_Toc402813214"/>
      <w:bookmarkStart w:id="309" w:name="_Toc402813497"/>
      <w:bookmarkStart w:id="310" w:name="_Toc402814134"/>
      <w:bookmarkStart w:id="311" w:name="_Toc402812877"/>
      <w:bookmarkStart w:id="312" w:name="_Toc402813215"/>
      <w:bookmarkStart w:id="313" w:name="_Toc402813498"/>
      <w:bookmarkStart w:id="314" w:name="_Toc402814135"/>
      <w:bookmarkStart w:id="315" w:name="_Toc402812878"/>
      <w:bookmarkStart w:id="316" w:name="_Toc402813216"/>
      <w:bookmarkStart w:id="317" w:name="_Toc402813499"/>
      <w:bookmarkStart w:id="318" w:name="_Toc402814136"/>
      <w:bookmarkStart w:id="319" w:name="_Toc402812879"/>
      <w:bookmarkStart w:id="320" w:name="_Toc402813217"/>
      <w:bookmarkStart w:id="321" w:name="_Toc402813500"/>
      <w:bookmarkStart w:id="322" w:name="_Toc402814137"/>
      <w:bookmarkStart w:id="323" w:name="_Toc402812880"/>
      <w:bookmarkStart w:id="324" w:name="_Toc402813218"/>
      <w:bookmarkStart w:id="325" w:name="_Toc402813501"/>
      <w:bookmarkStart w:id="326" w:name="_Toc402814138"/>
      <w:bookmarkStart w:id="327" w:name="_Toc270019721"/>
      <w:bookmarkStart w:id="328" w:name="_Toc270019810"/>
      <w:bookmarkStart w:id="329" w:name="_Toc369246328"/>
      <w:bookmarkStart w:id="330" w:name="_Toc46411163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CF116E">
        <w:rPr>
          <w:noProof w:val="0"/>
        </w:rPr>
        <w:t>Rosetta Terminology Mapping (RTM)</w:t>
      </w:r>
      <w:bookmarkEnd w:id="327"/>
      <w:bookmarkEnd w:id="328"/>
      <w:bookmarkEnd w:id="329"/>
      <w:bookmarkEnd w:id="330"/>
    </w:p>
    <w:p w14:paraId="7420F2BA" w14:textId="77777777" w:rsidR="005F6176" w:rsidRPr="00CF116E" w:rsidRDefault="005F6176" w:rsidP="006A307B">
      <w:pPr>
        <w:pStyle w:val="BodyText"/>
      </w:pPr>
      <w:r w:rsidRPr="00CF116E">
        <w:t>The Rosetta Terminology Mapping has general application in IHE PCD Profiles.</w:t>
      </w:r>
    </w:p>
    <w:p w14:paraId="2F0CB89E" w14:textId="77777777" w:rsidR="006A307B" w:rsidRPr="00CF116E" w:rsidRDefault="006A307B" w:rsidP="006A307B">
      <w:pPr>
        <w:pStyle w:val="BodyText"/>
      </w:pPr>
      <w:r w:rsidRPr="00CF116E">
        <w:t xml:space="preserve">The primary purpose of the Rosetta Terminology Mapping (RTM) managed value set is to </w:t>
      </w:r>
      <w:r w:rsidRPr="00CF116E">
        <w:rPr>
          <w:i/>
          <w:iCs/>
        </w:rPr>
        <w:t>harmonize the use of existing ISO/IEEE 11073-10101 nomenclature terms</w:t>
      </w:r>
      <w:r w:rsidRPr="00CF116E">
        <w:t xml:space="preserve"> by systems compliant with IHE PCD profiles. The RTM </w:t>
      </w:r>
      <w:r w:rsidR="00685B43" w:rsidRPr="00CF116E">
        <w:t>Profile</w:t>
      </w:r>
      <w:r w:rsidRPr="00CF116E">
        <w:t xml:space="preserve"> also specifies the </w:t>
      </w:r>
      <w:r w:rsidRPr="00CF116E">
        <w:rPr>
          <w:i/>
          <w:iCs/>
        </w:rPr>
        <w:t>units-of-measure</w:t>
      </w:r>
      <w:r w:rsidRPr="00CF116E">
        <w:t xml:space="preserve"> and </w:t>
      </w:r>
      <w:r w:rsidRPr="00CF116E">
        <w:rPr>
          <w:i/>
          <w:iCs/>
        </w:rPr>
        <w:t>enumerated values</w:t>
      </w:r>
      <w:r w:rsidRPr="00CF116E">
        <w:t xml:space="preserve"> permitted for each numeric parameter to facilitate safe and interoperable communication between devices and systems. Use of RTM is required in IHE-PCD profiles.</w:t>
      </w:r>
    </w:p>
    <w:p w14:paraId="1613405F" w14:textId="77777777" w:rsidR="006A307B" w:rsidRPr="00CF116E" w:rsidRDefault="006A307B" w:rsidP="006A307B">
      <w:pPr>
        <w:pStyle w:val="BodyText"/>
      </w:pPr>
      <w:r w:rsidRPr="00CF116E">
        <w:t xml:space="preserve">The Rosetta Table also is designed to serve as a temporary repository that can be used to define </w:t>
      </w:r>
      <w:r w:rsidRPr="00CF116E">
        <w:rPr>
          <w:i/>
          <w:iCs/>
        </w:rPr>
        <w:t>new nomenclature terms</w:t>
      </w:r>
      <w:r w:rsidRPr="00CF116E">
        <w:t xml:space="preserve"> that are currently not present in the ISO/IEEE 11073-10101 nomenclature. Based on our experience to date, well over 100 new terms will be required, principally in the area of ventilator and ventilator settings. The RTM will also serve as a </w:t>
      </w:r>
      <w:r w:rsidRPr="00CF116E">
        <w:lastRenderedPageBreak/>
        <w:t>framework for capturing new terms to support the IEEE 11073 ‘Personal Health Devices’ (PHD) initiative. Additional information on RTM can be found in Appendix</w:t>
      </w:r>
      <w:r w:rsidR="005F6176" w:rsidRPr="00CF116E">
        <w:t xml:space="preserve"> A</w:t>
      </w:r>
      <w:r w:rsidRPr="00CF116E">
        <w:t>.</w:t>
      </w:r>
    </w:p>
    <w:p w14:paraId="7B992E1C" w14:textId="77777777" w:rsidR="006A307B" w:rsidRPr="00CF116E" w:rsidRDefault="006A307B" w:rsidP="00B5724A">
      <w:pPr>
        <w:pStyle w:val="Heading1"/>
        <w:rPr>
          <w:noProof w:val="0"/>
        </w:rPr>
      </w:pPr>
      <w:bookmarkStart w:id="331" w:name="_Toc402812882"/>
      <w:bookmarkStart w:id="332" w:name="_Toc402813220"/>
      <w:bookmarkStart w:id="333" w:name="_Toc402813503"/>
      <w:bookmarkStart w:id="334" w:name="_Toc402814140"/>
      <w:bookmarkStart w:id="335" w:name="_Toc402812883"/>
      <w:bookmarkStart w:id="336" w:name="_Toc402813221"/>
      <w:bookmarkStart w:id="337" w:name="_Toc402813504"/>
      <w:bookmarkStart w:id="338" w:name="_Toc402814141"/>
      <w:bookmarkStart w:id="339" w:name="_Toc402812884"/>
      <w:bookmarkStart w:id="340" w:name="_Toc402813222"/>
      <w:bookmarkStart w:id="341" w:name="_Toc402813505"/>
      <w:bookmarkStart w:id="342" w:name="_Toc402814142"/>
      <w:bookmarkStart w:id="343" w:name="_Toc402812885"/>
      <w:bookmarkStart w:id="344" w:name="_Toc402813223"/>
      <w:bookmarkStart w:id="345" w:name="_Toc402813506"/>
      <w:bookmarkStart w:id="346" w:name="_Toc402814143"/>
      <w:bookmarkStart w:id="347" w:name="_Toc402812886"/>
      <w:bookmarkStart w:id="348" w:name="_Toc402813224"/>
      <w:bookmarkStart w:id="349" w:name="_Toc402813507"/>
      <w:bookmarkStart w:id="350" w:name="_Toc402814144"/>
      <w:bookmarkStart w:id="351" w:name="_Toc402812887"/>
      <w:bookmarkStart w:id="352" w:name="_Toc402813225"/>
      <w:bookmarkStart w:id="353" w:name="_Toc402813508"/>
      <w:bookmarkStart w:id="354" w:name="_Toc402814145"/>
      <w:bookmarkStart w:id="355" w:name="_Toc402812888"/>
      <w:bookmarkStart w:id="356" w:name="_Toc402813226"/>
      <w:bookmarkStart w:id="357" w:name="_Toc402813509"/>
      <w:bookmarkStart w:id="358" w:name="_Toc402814146"/>
      <w:bookmarkStart w:id="359" w:name="_Toc402812889"/>
      <w:bookmarkStart w:id="360" w:name="_Toc402813227"/>
      <w:bookmarkStart w:id="361" w:name="_Toc402813510"/>
      <w:bookmarkStart w:id="362" w:name="_Toc402814147"/>
      <w:bookmarkStart w:id="363" w:name="_Toc402812890"/>
      <w:bookmarkStart w:id="364" w:name="_Toc402813228"/>
      <w:bookmarkStart w:id="365" w:name="_Toc402813511"/>
      <w:bookmarkStart w:id="366" w:name="_Toc402814148"/>
      <w:bookmarkStart w:id="367" w:name="_Toc402812891"/>
      <w:bookmarkStart w:id="368" w:name="_Toc402813229"/>
      <w:bookmarkStart w:id="369" w:name="_Toc402813512"/>
      <w:bookmarkStart w:id="370" w:name="_Toc402814149"/>
      <w:bookmarkStart w:id="371" w:name="_Toc402812892"/>
      <w:bookmarkStart w:id="372" w:name="_Toc402813230"/>
      <w:bookmarkStart w:id="373" w:name="_Toc402813513"/>
      <w:bookmarkStart w:id="374" w:name="_Toc402814150"/>
      <w:bookmarkStart w:id="375" w:name="_Toc402812893"/>
      <w:bookmarkStart w:id="376" w:name="_Toc402813231"/>
      <w:bookmarkStart w:id="377" w:name="_Toc402813514"/>
      <w:bookmarkStart w:id="378" w:name="_Toc402814151"/>
      <w:bookmarkStart w:id="379" w:name="_Toc402812894"/>
      <w:bookmarkStart w:id="380" w:name="_Toc402813232"/>
      <w:bookmarkStart w:id="381" w:name="_Toc402813515"/>
      <w:bookmarkStart w:id="382" w:name="_Toc402814152"/>
      <w:bookmarkStart w:id="383" w:name="_Toc402812895"/>
      <w:bookmarkStart w:id="384" w:name="_Toc402813233"/>
      <w:bookmarkStart w:id="385" w:name="_Toc402813516"/>
      <w:bookmarkStart w:id="386" w:name="_Toc402814153"/>
      <w:bookmarkStart w:id="387" w:name="_Toc402812896"/>
      <w:bookmarkStart w:id="388" w:name="_Toc402813234"/>
      <w:bookmarkStart w:id="389" w:name="_Toc402813517"/>
      <w:bookmarkStart w:id="390" w:name="_Toc402814154"/>
      <w:bookmarkStart w:id="391" w:name="_Toc402812897"/>
      <w:bookmarkStart w:id="392" w:name="_Toc402813235"/>
      <w:bookmarkStart w:id="393" w:name="_Toc402813518"/>
      <w:bookmarkStart w:id="394" w:name="_Toc402814155"/>
      <w:bookmarkStart w:id="395" w:name="_Toc402812898"/>
      <w:bookmarkStart w:id="396" w:name="_Toc402813236"/>
      <w:bookmarkStart w:id="397" w:name="_Toc402813519"/>
      <w:bookmarkStart w:id="398" w:name="_Toc402814156"/>
      <w:bookmarkStart w:id="399" w:name="_Toc402812899"/>
      <w:bookmarkStart w:id="400" w:name="_Toc402813237"/>
      <w:bookmarkStart w:id="401" w:name="_Toc402813520"/>
      <w:bookmarkStart w:id="402" w:name="_Toc402814157"/>
      <w:bookmarkStart w:id="403" w:name="_Toc402812900"/>
      <w:bookmarkStart w:id="404" w:name="_Toc402813238"/>
      <w:bookmarkStart w:id="405" w:name="_Toc402813521"/>
      <w:bookmarkStart w:id="406" w:name="_Toc402814158"/>
      <w:bookmarkStart w:id="407" w:name="_Toc402812901"/>
      <w:bookmarkStart w:id="408" w:name="_Toc402813239"/>
      <w:bookmarkStart w:id="409" w:name="_Toc402813522"/>
      <w:bookmarkStart w:id="410" w:name="_Toc402814159"/>
      <w:bookmarkStart w:id="411" w:name="_Toc402812969"/>
      <w:bookmarkStart w:id="412" w:name="_Toc402813307"/>
      <w:bookmarkStart w:id="413" w:name="_Toc402813590"/>
      <w:bookmarkStart w:id="414" w:name="_Toc402814227"/>
      <w:bookmarkStart w:id="415" w:name="_Toc402812970"/>
      <w:bookmarkStart w:id="416" w:name="_Toc402813308"/>
      <w:bookmarkStart w:id="417" w:name="_Toc402813591"/>
      <w:bookmarkStart w:id="418" w:name="_Toc402814228"/>
      <w:bookmarkStart w:id="419" w:name="_Toc402812971"/>
      <w:bookmarkStart w:id="420" w:name="_Toc402813309"/>
      <w:bookmarkStart w:id="421" w:name="_Toc402813592"/>
      <w:bookmarkStart w:id="422" w:name="_Toc402814229"/>
      <w:bookmarkStart w:id="423" w:name="_Toc402812972"/>
      <w:bookmarkStart w:id="424" w:name="_Toc402813310"/>
      <w:bookmarkStart w:id="425" w:name="_Toc402813593"/>
      <w:bookmarkStart w:id="426" w:name="_Toc402814230"/>
      <w:bookmarkStart w:id="427" w:name="_Toc402812973"/>
      <w:bookmarkStart w:id="428" w:name="_Toc402813311"/>
      <w:bookmarkStart w:id="429" w:name="_Toc402813594"/>
      <w:bookmarkStart w:id="430" w:name="_Toc402814231"/>
      <w:bookmarkStart w:id="431" w:name="_Toc402812974"/>
      <w:bookmarkStart w:id="432" w:name="_Toc402813312"/>
      <w:bookmarkStart w:id="433" w:name="_Toc402813595"/>
      <w:bookmarkStart w:id="434" w:name="_Toc402814232"/>
      <w:bookmarkStart w:id="435" w:name="_Toc402812975"/>
      <w:bookmarkStart w:id="436" w:name="_Toc402813313"/>
      <w:bookmarkStart w:id="437" w:name="_Toc402813596"/>
      <w:bookmarkStart w:id="438" w:name="_Toc402814233"/>
      <w:bookmarkStart w:id="439" w:name="_Toc402812976"/>
      <w:bookmarkStart w:id="440" w:name="_Toc402813314"/>
      <w:bookmarkStart w:id="441" w:name="_Toc402813597"/>
      <w:bookmarkStart w:id="442" w:name="_Toc402814234"/>
      <w:bookmarkStart w:id="443" w:name="_Toc402813020"/>
      <w:bookmarkStart w:id="444" w:name="_Toc402813358"/>
      <w:bookmarkStart w:id="445" w:name="_Toc402813641"/>
      <w:bookmarkStart w:id="446" w:name="_Toc402814278"/>
      <w:bookmarkStart w:id="447" w:name="_Toc402813021"/>
      <w:bookmarkStart w:id="448" w:name="_Toc402813359"/>
      <w:bookmarkStart w:id="449" w:name="_Toc402813642"/>
      <w:bookmarkStart w:id="450" w:name="_Toc402814279"/>
      <w:bookmarkStart w:id="451" w:name="_Toc402813022"/>
      <w:bookmarkStart w:id="452" w:name="_Toc402813360"/>
      <w:bookmarkStart w:id="453" w:name="_Toc402813643"/>
      <w:bookmarkStart w:id="454" w:name="_Toc402814280"/>
      <w:bookmarkStart w:id="455" w:name="_Toc402813023"/>
      <w:bookmarkStart w:id="456" w:name="_Toc402813361"/>
      <w:bookmarkStart w:id="457" w:name="_Toc402813644"/>
      <w:bookmarkStart w:id="458" w:name="_Toc402814281"/>
      <w:bookmarkStart w:id="459" w:name="_Toc402813024"/>
      <w:bookmarkStart w:id="460" w:name="_Toc402813362"/>
      <w:bookmarkStart w:id="461" w:name="_Toc402813645"/>
      <w:bookmarkStart w:id="462" w:name="_Toc402814282"/>
      <w:bookmarkStart w:id="463" w:name="_Toc402813025"/>
      <w:bookmarkStart w:id="464" w:name="_Toc402813363"/>
      <w:bookmarkStart w:id="465" w:name="_Toc402813646"/>
      <w:bookmarkStart w:id="466" w:name="_Toc402814283"/>
      <w:bookmarkStart w:id="467" w:name="_Toc402813026"/>
      <w:bookmarkStart w:id="468" w:name="_Toc402813364"/>
      <w:bookmarkStart w:id="469" w:name="_Toc402813647"/>
      <w:bookmarkStart w:id="470" w:name="_Toc402814284"/>
      <w:bookmarkStart w:id="471" w:name="_Toc402813027"/>
      <w:bookmarkStart w:id="472" w:name="_Toc402813365"/>
      <w:bookmarkStart w:id="473" w:name="_Toc402813648"/>
      <w:bookmarkStart w:id="474" w:name="_Toc402814285"/>
      <w:bookmarkStart w:id="475" w:name="_Toc402813028"/>
      <w:bookmarkStart w:id="476" w:name="_Toc402813366"/>
      <w:bookmarkStart w:id="477" w:name="_Toc402813649"/>
      <w:bookmarkStart w:id="478" w:name="_Toc402814286"/>
      <w:bookmarkStart w:id="479" w:name="_Toc402813029"/>
      <w:bookmarkStart w:id="480" w:name="_Toc402813367"/>
      <w:bookmarkStart w:id="481" w:name="_Toc402813650"/>
      <w:bookmarkStart w:id="482" w:name="_Toc402814287"/>
      <w:bookmarkStart w:id="483" w:name="_Ref142748035"/>
      <w:bookmarkStart w:id="484" w:name="_Ref139551504"/>
      <w:bookmarkStart w:id="485" w:name="_Ref139551451"/>
      <w:bookmarkStart w:id="486" w:name="_Ref139551414"/>
      <w:bookmarkStart w:id="487" w:name="_Ref139551403"/>
      <w:bookmarkStart w:id="488" w:name="_Ref139548719"/>
      <w:bookmarkStart w:id="489" w:name="_Ref139548664"/>
      <w:bookmarkStart w:id="490" w:name="_Ref139513251"/>
      <w:bookmarkStart w:id="491" w:name="_Toc270019726"/>
      <w:bookmarkStart w:id="492" w:name="_Toc270019815"/>
      <w:bookmarkStart w:id="493" w:name="_Toc369246333"/>
      <w:bookmarkStart w:id="494" w:name="_Toc46411164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r w:rsidRPr="00CF116E">
        <w:rPr>
          <w:noProof w:val="0"/>
        </w:rPr>
        <w:lastRenderedPageBreak/>
        <w:t>Device Enterprise Communication (DEC)</w:t>
      </w:r>
      <w:bookmarkEnd w:id="483"/>
      <w:bookmarkEnd w:id="484"/>
      <w:bookmarkEnd w:id="485"/>
      <w:bookmarkEnd w:id="486"/>
      <w:bookmarkEnd w:id="487"/>
      <w:bookmarkEnd w:id="488"/>
      <w:bookmarkEnd w:id="489"/>
      <w:bookmarkEnd w:id="490"/>
      <w:bookmarkEnd w:id="491"/>
      <w:bookmarkEnd w:id="492"/>
      <w:bookmarkEnd w:id="493"/>
      <w:r w:rsidR="00B17BC2" w:rsidRPr="00CF116E">
        <w:rPr>
          <w:noProof w:val="0"/>
        </w:rPr>
        <w:t xml:space="preserve"> Profile</w:t>
      </w:r>
      <w:bookmarkEnd w:id="494"/>
    </w:p>
    <w:p w14:paraId="3E8AF1D1" w14:textId="77777777" w:rsidR="006A307B" w:rsidRPr="00CF116E" w:rsidRDefault="006A307B" w:rsidP="006A307B">
      <w:pPr>
        <w:pStyle w:val="BodyText"/>
      </w:pPr>
      <w:bookmarkStart w:id="495" w:name="OLE_LINK2"/>
      <w:bookmarkStart w:id="496" w:name="OLE_LINK1"/>
      <w:r w:rsidRPr="00CF116E">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CF116E" w:rsidRDefault="00EF3CE4" w:rsidP="00B5724A">
      <w:pPr>
        <w:pStyle w:val="Heading2"/>
        <w:rPr>
          <w:noProof w:val="0"/>
        </w:rPr>
      </w:pPr>
      <w:bookmarkStart w:id="497" w:name="_Ref142797103"/>
      <w:bookmarkStart w:id="498" w:name="_Toc270019727"/>
      <w:bookmarkStart w:id="499" w:name="_Toc270019816"/>
      <w:bookmarkStart w:id="500" w:name="_Toc369246334"/>
      <w:bookmarkStart w:id="501" w:name="_Toc464111641"/>
      <w:r w:rsidRPr="00CF116E">
        <w:rPr>
          <w:noProof w:val="0"/>
        </w:rPr>
        <w:t xml:space="preserve">DEC </w:t>
      </w:r>
      <w:r w:rsidR="006A307B" w:rsidRPr="00CF116E">
        <w:rPr>
          <w:noProof w:val="0"/>
        </w:rPr>
        <w:t>Actors</w:t>
      </w:r>
      <w:r w:rsidRPr="00CF116E">
        <w:rPr>
          <w:noProof w:val="0"/>
        </w:rPr>
        <w:t xml:space="preserve"> and </w:t>
      </w:r>
      <w:r w:rsidR="006A307B" w:rsidRPr="00CF116E">
        <w:rPr>
          <w:noProof w:val="0"/>
        </w:rPr>
        <w:t>Transactions</w:t>
      </w:r>
      <w:bookmarkEnd w:id="497"/>
      <w:bookmarkEnd w:id="498"/>
      <w:bookmarkEnd w:id="499"/>
      <w:bookmarkEnd w:id="500"/>
      <w:bookmarkEnd w:id="501"/>
    </w:p>
    <w:p w14:paraId="04BEDE59" w14:textId="77777777" w:rsidR="006A307B" w:rsidRPr="00CF116E" w:rsidRDefault="006A307B" w:rsidP="006A307B">
      <w:pPr>
        <w:pStyle w:val="BodyText"/>
        <w:keepNext/>
      </w:pPr>
      <w:r w:rsidRPr="00CF116E">
        <w:t xml:space="preserve">The following figure diagrams the actors involved with this profile and the transactions between actors. </w:t>
      </w:r>
    </w:p>
    <w:p w14:paraId="2964A8EB" w14:textId="77777777" w:rsidR="005020A7" w:rsidRPr="00CF116E" w:rsidRDefault="005020A7" w:rsidP="006A307B">
      <w:pPr>
        <w:pStyle w:val="BodyText"/>
        <w:keepNext/>
      </w:pPr>
    </w:p>
    <w:p w14:paraId="15B0F5C6" w14:textId="6A7EE9BF" w:rsidR="006A307B" w:rsidRPr="00CF116E" w:rsidRDefault="008245D0" w:rsidP="00CF68E8">
      <w:pPr>
        <w:pStyle w:val="BodyText"/>
        <w:jc w:val="center"/>
      </w:pPr>
      <w:r w:rsidRPr="00CF116E">
        <w:rPr>
          <w:noProof/>
        </w:rPr>
        <mc:AlternateContent>
          <mc:Choice Requires="wpc">
            <w:drawing>
              <wp:inline distT="0" distB="0" distL="0" distR="0" wp14:anchorId="32CF1769" wp14:editId="609FB8BC">
                <wp:extent cx="2971800" cy="3251835"/>
                <wp:effectExtent l="0" t="0" r="13970" b="0"/>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48895"/>
                            <a:ext cx="1143000" cy="515620"/>
                          </a:xfrm>
                          <a:prstGeom prst="rect">
                            <a:avLst/>
                          </a:prstGeom>
                          <a:solidFill>
                            <a:srgbClr val="FFFFFF"/>
                          </a:solidFill>
                          <a:ln w="9525">
                            <a:solidFill>
                              <a:srgbClr val="000000"/>
                            </a:solidFill>
                            <a:miter lim="800000"/>
                            <a:headEnd/>
                            <a:tailEnd/>
                          </a:ln>
                        </wps:spPr>
                        <wps:txbx>
                          <w:txbxContent>
                            <w:p w14:paraId="6F984563" w14:textId="77777777" w:rsidR="00DE6F27" w:rsidRPr="00B634F0" w:rsidRDefault="00DE6F27" w:rsidP="006A307B">
                              <w:pPr>
                                <w:spacing w:before="0"/>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1915795"/>
                            <a:ext cx="1143000" cy="563245"/>
                          </a:xfrm>
                          <a:prstGeom prst="rect">
                            <a:avLst/>
                          </a:prstGeom>
                          <a:solidFill>
                            <a:srgbClr val="FFFFFF"/>
                          </a:solidFill>
                          <a:ln w="9525">
                            <a:solidFill>
                              <a:srgbClr val="000000"/>
                            </a:solidFill>
                            <a:miter lim="800000"/>
                            <a:headEnd/>
                            <a:tailEnd/>
                          </a:ln>
                        </wps:spPr>
                        <wps:txbx>
                          <w:txbxContent>
                            <w:p w14:paraId="18D26133" w14:textId="77777777" w:rsidR="00DE6F27" w:rsidRPr="00B634F0" w:rsidRDefault="00DE6F27" w:rsidP="006A307B">
                              <w:pPr>
                                <w:spacing w:before="0"/>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2365" y="572770"/>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572770"/>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447800" y="1096645"/>
                            <a:ext cx="1524000" cy="504825"/>
                          </a:xfrm>
                          <a:prstGeom prst="rect">
                            <a:avLst/>
                          </a:prstGeom>
                          <a:solidFill>
                            <a:srgbClr val="FFFFFF"/>
                          </a:solidFill>
                          <a:ln w="9525">
                            <a:solidFill>
                              <a:srgbClr val="000000"/>
                            </a:solidFill>
                            <a:miter lim="800000"/>
                            <a:headEnd/>
                            <a:tailEnd/>
                          </a:ln>
                        </wps:spPr>
                        <wps:txbx>
                          <w:txbxContent>
                            <w:p w14:paraId="23E1BDD2" w14:textId="77777777" w:rsidR="00DE6F27" w:rsidRPr="00B634F0" w:rsidRDefault="00DE6F27" w:rsidP="006A307B">
                              <w:pPr>
                                <w:rPr>
                                  <w:sz w:val="18"/>
                                  <w:szCs w:val="18"/>
                                </w:rPr>
                              </w:pPr>
                              <w:r w:rsidRPr="00B634F0">
                                <w:rPr>
                                  <w:sz w:val="18"/>
                                  <w:szCs w:val="18"/>
                                </w:rPr>
                                <w:t>PCD-01: Communicate Device Data</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896620"/>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325245"/>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2963545"/>
                            <a:ext cx="1143000" cy="258445"/>
                          </a:xfrm>
                          <a:prstGeom prst="rect">
                            <a:avLst/>
                          </a:prstGeom>
                          <a:solidFill>
                            <a:srgbClr val="FFFFFF"/>
                          </a:solidFill>
                          <a:ln w="9525">
                            <a:solidFill>
                              <a:srgbClr val="000000"/>
                            </a:solidFill>
                            <a:prstDash val="dash"/>
                            <a:miter lim="800000"/>
                            <a:headEnd/>
                            <a:tailEnd/>
                          </a:ln>
                        </wps:spPr>
                        <wps:txbx>
                          <w:txbxContent>
                            <w:p w14:paraId="65E7551E" w14:textId="77777777" w:rsidR="00DE6F27" w:rsidRPr="00B634F0" w:rsidRDefault="00DE6F27" w:rsidP="006A307B">
                              <w:pPr>
                                <w:spacing w:before="0"/>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487295"/>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4" o:spid="_x0000_s1026" editas="canvas" style="width:234pt;height:256.05pt;mso-position-horizontal-relative:char;mso-position-vertical-relative:line" coordsize="29718,3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718;height:32518;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488;width:11430;height:5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zesYA&#10;AADcAAAADwAAAGRycy9kb3ducmV2LnhtbESPQU/CQBCF7yb+h82YeCGwVQmUykKMiQZuiASuk+7Q&#10;NnZn6+5a6r93DiTeZvLevPfNcj24VvUUYuPZwMMkA0VcettwZeDw+TbOQcWEbLH1TAZ+KcJ6dXuz&#10;xML6C39Qv0+VkhCOBRqoU+oKrWNZk8M48R2xaGcfHCZZQ6VtwIuEu1Y/ZtlMO2xYGmrs6LWm8mv/&#10;4wzk001/itun3bGcndtFGs37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UzesYAAADcAAAADwAAAAAAAAAAAAAAAACYAgAAZHJz&#10;L2Rvd25yZXYueG1sUEsFBgAAAAAEAAQA9QAAAIsDAAAAAA==&#10;">
                  <v:textbox>
                    <w:txbxContent>
                      <w:p w14:paraId="6F984563" w14:textId="77777777" w:rsidR="00DE6F27" w:rsidRPr="00B634F0" w:rsidRDefault="00DE6F27" w:rsidP="006A307B">
                        <w:pPr>
                          <w:spacing w:before="0"/>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19157;width:11430;height:5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W4cMA&#10;AADcAAAADwAAAGRycy9kb3ducmV2LnhtbERPTWvCQBC9C/0PyxR6kbqxFY3RVUrBYm8aS3sdsmMS&#10;zM7G3TWm/75bELzN433Oct2bRnTkfG1ZwXiUgCAurK65VPB12DynIHxA1thYJgW/5GG9ehgsMdP2&#10;ynvq8lCKGMI+QwVVCG0mpS8qMuhHtiWO3NE6gyFCV0rt8BrDTSNfkmQqDdYcGyps6b2i4pRfjIJ0&#10;su1+/Ofr7ruYHpt5GM66j7NT6umxf1uACNSHu/jm3uo4P53D/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W4cMAAADcAAAADwAAAAAAAAAAAAAAAACYAgAAZHJzL2Rv&#10;d25yZXYueG1sUEsFBgAAAAAEAAQA9QAAAIgDAAAAAA==&#10;">
                  <v:textbox>
                    <w:txbxContent>
                      <w:p w14:paraId="18D26133" w14:textId="77777777" w:rsidR="00DE6F27" w:rsidRPr="00B634F0" w:rsidRDefault="00DE6F27" w:rsidP="006A307B">
                        <w:pPr>
                          <w:spacing w:before="0"/>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23,5727" to="11430,19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XsUAAADcAAAADwAAAGRycy9kb3ducmV2LnhtbESPQWvCQBCF74X+h2UKvQTdWKHU6Cq1&#10;rVAoHqoePA7ZMQnNzobsVOO/dw6F3uYx73vzZrEaQmvO1KcmsoPJOAdDXEbfcOXgsN+MXsAkQfbY&#10;RiYHV0qwWt7fLbDw8cLfdN5JZTSEU4EOapGusDaVNQVM49gR6+4U+4Cisq+s7/Gi4aG1T3n+bAM2&#10;rBdq7OitpvJn9xu0xmbL79Nptg42y2b0cZSv3Ipzjw/D6xyM0CD/5j/60ys30/r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QCXsUAAADcAAAADwAAAAAAAAAA&#10;AAAAAAChAgAAZHJzL2Rvd25yZXYueG1sUEsFBgAAAAAEAAQA+QAAAJMDAAAAAA==&#10;">
                  <v:stroke endarrow="block"/>
                </v:line>
                <v:line id="Line 9" o:spid="_x0000_s1031" style="position:absolute;visibility:visible;mso-wrap-style:square" from="6858,5727" to="6858,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fgVsMAAADcAAAADwAAAGRycy9kb3ducmV2LnhtbERPyWrDMBC9B/IPYgK9JbJ7aGonSgg1&#10;hR6aQhZ6nloTy8QaGUt11L+vAoXe5vHWWW+j7cRIg28dK8gXGQji2umWGwXn0+v8GYQPyBo7x6Tg&#10;hzxsN9PJGkvtbnyg8RgakULYl6jAhNCXUvrakEW/cD1x4i5usBgSHBqpB7ylcNvJxyx7khZbTg0G&#10;e3oxVF+P31bB0lQHuZTV++mjGtu8iPv4+VUo9TCLuxWIQDH8i//cbzrNL3K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4FbDAAAA3AAAAA8AAAAAAAAAAAAA&#10;AAAAoQIAAGRycy9kb3ducmV2LnhtbFBLBQYAAAAABAAEAPkAAACRAwAAAAA=&#10;">
                  <v:stroke endarrow="block"/>
                </v:line>
                <v:shape id="Text Box 10" o:spid="_x0000_s1032" type="#_x0000_t202" style="position:absolute;left:14478;top:10966;width:1524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STcMA&#10;AADcAAAADwAAAGRycy9kb3ducmV2LnhtbERPTWvCQBC9C/0PyxR6kWZTFWtSV5GCYm/Wir0O2TEJ&#10;zc7G3TWm/75bELzN433OfNmbRnTkfG1ZwUuSgiAurK65VHD4Wj/PQPiArLGxTAp+ycNy8TCYY67t&#10;lT+p24dSxBD2OSqoQmhzKX1RkUGf2JY4cifrDIYIXSm1w2sMN40cpelUGqw5NlTY0ntFxc/+YhTM&#10;Jtvu23+Md8diemqyMHztNmen1NNjv3oDEagPd/HNvdVxfjaC/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SSTcMAAADcAAAADwAAAAAAAAAAAAAAAACYAgAAZHJzL2Rv&#10;d25yZXYueG1sUEsFBgAAAAAEAAQA9QAAAIgDAAAAAA==&#10;">
                  <v:textbox>
                    <w:txbxContent>
                      <w:p w14:paraId="23E1BDD2" w14:textId="77777777" w:rsidR="00DE6F27" w:rsidRPr="00B634F0" w:rsidRDefault="00DE6F27" w:rsidP="006A307B">
                        <w:pPr>
                          <w:rPr>
                            <w:sz w:val="18"/>
                            <w:szCs w:val="18"/>
                          </w:rPr>
                        </w:pPr>
                        <w:r w:rsidRPr="00B634F0">
                          <w:rPr>
                            <w:sz w:val="18"/>
                            <w:szCs w:val="18"/>
                          </w:rPr>
                          <w:t>PCD-01: Communicate Device Data</w:t>
                        </w:r>
                      </w:p>
                    </w:txbxContent>
                  </v:textbox>
                </v:shape>
                <v:line id="Line 11" o:spid="_x0000_s1033" style="position:absolute;visibility:visible;mso-wrap-style:square" from="6858,8966" to="15240,13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dSw8MAAADcAAAADwAAAGRycy9kb3ducmV2LnhtbERPS2sCMRC+F/wPYQQvotk+kHY1ipSK&#10;4smmgj2Om3F3cTNZNlG3/nojCL3Nx/ecyay1lThT40vHCp6HCQjizJmScwXbn8XgHYQPyAYrx6Tg&#10;jzzMpp2nCabGXfibzjrkIoawT1FBEUKdSumzgiz6oauJI3dwjcUQYZNL0+AlhttKviTJSFosOTYU&#10;WNNnQdlRn6wCLfe7r2t/Tctt29f6sMHs922kVK/bzscgArXhX/xwr0yc//EK92fiBXJ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XUsPDAAAA3AAAAA8AAAAAAAAAAAAA&#10;AAAAoQIAAGRycy9kb3ducmV2LnhtbFBLBQYAAAAABAAEAPkAAACRAwAAAAA=&#10;">
                  <v:stroke dashstyle="1 1" endcap="round"/>
                </v:line>
                <v:line id="Line 12" o:spid="_x0000_s1034" style="position:absolute;flip:y;visibility:visible;mso-wrap-style:square" from="11430,13252" to="15240,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60dMQAAADcAAAADwAAAGRycy9kb3ducmV2LnhtbESPQWvCQBCF74L/YRnBm24qNtY0G5FC&#10;sPSkqb0P2WkSkp0N2a2J/75bKHib4b3vzZv0MJlO3GhwjWUFT+sIBHFpdcOVgutnvnoB4Tyyxs4y&#10;KbiTg0M2n6WYaDvyhW6Fr0QIYZeggtr7PpHSlTUZdGvbEwft2w4GfViHSuoBxxBuOrmJolgabDhc&#10;qLGnt5rKtvgxoUb+cc0vxVdrnnm3O53buNuPsVLLxXR8BeFp8g/zP/2uA7ffwt8zYQK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rR0xAAAANwAAAAPAAAAAAAAAAAA&#10;AAAAAKECAABkcnMvZG93bnJldi54bWxQSwUGAAAAAAQABAD5AAAAkgMAAAAA&#10;">
                  <v:stroke dashstyle="1 1" endcap="round"/>
                </v:line>
                <v:shape id="Text Box 13" o:spid="_x0000_s1035" type="#_x0000_t202" style="position:absolute;left:3048;top:29635;width:1143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3aMMA&#10;AADcAAAADwAAAGRycy9kb3ducmV2LnhtbERPyWrDMBC9F/IPYgK5NXIC2dzIJrRpmlOgTg49Tq3x&#10;Qq2RsVTb/fuqEOhtHm+dfTqaRvTUudqygsU8AkGcW11zqeB2fX3cgnAeWWNjmRT8kIM0mTzsMdZ2&#10;4HfqM1+KEMIuRgWV920spcsrMujmtiUOXGE7gz7ArpS6wyGEm0Yuo2gtDdYcGips6bmi/Cv7Ngou&#10;b277uTn2H6fsZl8uw6bA1bJQajYdD08gPI3+X3x3n3WYv1vB3zPhAp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83aMMAAADcAAAADwAAAAAAAAAAAAAAAACYAgAAZHJzL2Rv&#10;d25yZXYueG1sUEsFBgAAAAAEAAQA9QAAAIgDAAAAAA==&#10;">
                  <v:stroke dashstyle="dash"/>
                  <v:textbox>
                    <w:txbxContent>
                      <w:p w14:paraId="65E7551E" w14:textId="77777777" w:rsidR="00DE6F27" w:rsidRPr="00B634F0" w:rsidRDefault="00DE6F27" w:rsidP="006A307B">
                        <w:pPr>
                          <w:spacing w:before="0"/>
                          <w:jc w:val="center"/>
                          <w:rPr>
                            <w:sz w:val="20"/>
                          </w:rPr>
                        </w:pPr>
                        <w:r w:rsidRPr="00B634F0">
                          <w:rPr>
                            <w:sz w:val="20"/>
                          </w:rPr>
                          <w:t xml:space="preserve">Device </w:t>
                        </w:r>
                      </w:p>
                    </w:txbxContent>
                  </v:textbox>
                </v:shape>
                <v:line id="Line 14" o:spid="_x0000_s1036" style="position:absolute;flip:y;visibility:visible;mso-wrap-style:square" from="8382,24872" to="8382,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E/scUAAADcAAAADwAAAGRycy9kb3ducmV2LnhtbESPT2vCQBDF74LfYZlCL6FuVBBNXcU/&#10;FQTxoO2hxyE7TUKzsyE7avrtu4LgbYb3fm/ezJedq9WV2lB5NjAcpKCIc28rLgx8fe7epqCCIFus&#10;PZOBPwqwXPR7c8ysv/GJrmcpVAzhkKGBUqTJtA55SQ7DwDfEUfvxrUOJa1to2+Ithrtaj9J0oh1W&#10;HC+U2NCmpPz3fHGxxu7I2/E4WTudJDP6+JZDqsWY15du9Q5KqJOn+UHvbeRmE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E/scUAAADcAAAADwAAAAAAAAAA&#10;AAAAAAChAgAAZHJzL2Rvd25yZXYueG1sUEsFBgAAAAAEAAQA+QAAAJMDAAAAAA==&#10;">
                  <v:stroke endarrow="block"/>
                </v:line>
                <w10:anchorlock/>
              </v:group>
            </w:pict>
          </mc:Fallback>
        </mc:AlternateContent>
      </w:r>
    </w:p>
    <w:p w14:paraId="40D15B76" w14:textId="77777777" w:rsidR="006A307B" w:rsidRPr="00CF116E" w:rsidRDefault="006A307B" w:rsidP="00CF68E8">
      <w:pPr>
        <w:pStyle w:val="BodyText"/>
      </w:pPr>
      <w:bookmarkStart w:id="502" w:name="_Ref139548291"/>
    </w:p>
    <w:p w14:paraId="3AAE8FFD" w14:textId="77777777" w:rsidR="006A307B" w:rsidRPr="00CF116E" w:rsidRDefault="006A307B" w:rsidP="006A307B">
      <w:pPr>
        <w:pStyle w:val="FigureTitle"/>
      </w:pPr>
      <w:r w:rsidRPr="00CF116E">
        <w:t xml:space="preserve">Figure </w:t>
      </w:r>
      <w:r w:rsidR="00787AF9" w:rsidRPr="00CF116E">
        <w:t>3</w:t>
      </w:r>
      <w:r w:rsidRPr="00CF116E">
        <w:t>.1-1: DEC Integration Profile with Actors and Transactions</w:t>
      </w:r>
      <w:bookmarkEnd w:id="502"/>
    </w:p>
    <w:p w14:paraId="55D6B9BF" w14:textId="77777777" w:rsidR="006A307B" w:rsidRPr="00CF116E" w:rsidRDefault="006A307B" w:rsidP="006A307B"/>
    <w:p w14:paraId="29A0B040" w14:textId="77777777" w:rsidR="006A307B" w:rsidRPr="00CF116E" w:rsidRDefault="00552C0F" w:rsidP="006A307B">
      <w:r w:rsidRPr="00CF116E">
        <w:t xml:space="preserve">Table 3.1-1: DEC - Actors and Transactions </w:t>
      </w:r>
      <w:r w:rsidR="006A307B" w:rsidRPr="00CF116E">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CF116E">
        <w:t xml:space="preserve"> 3.2</w:t>
      </w:r>
      <w:r w:rsidR="006A307B" w:rsidRPr="00CF116E">
        <w:t>.</w:t>
      </w:r>
    </w:p>
    <w:p w14:paraId="14965541" w14:textId="77777777" w:rsidR="006A307B" w:rsidRPr="00CF116E" w:rsidRDefault="006A307B" w:rsidP="006A307B"/>
    <w:p w14:paraId="66515575" w14:textId="77777777" w:rsidR="006A307B" w:rsidRPr="00CF116E" w:rsidRDefault="006A307B" w:rsidP="006A307B">
      <w:pPr>
        <w:pStyle w:val="TableTitle"/>
      </w:pPr>
      <w:bookmarkStart w:id="503" w:name="_Ref139548538"/>
      <w:r w:rsidRPr="00CF116E">
        <w:lastRenderedPageBreak/>
        <w:t xml:space="preserve">Table </w:t>
      </w:r>
      <w:r w:rsidR="00787AF9" w:rsidRPr="00CF116E">
        <w:t>3</w:t>
      </w:r>
      <w:r w:rsidRPr="00CF116E">
        <w:t>.1-1: DEC</w:t>
      </w:r>
      <w:r w:rsidR="00552C0F" w:rsidRPr="00CF116E">
        <w:t xml:space="preserve"> - </w:t>
      </w:r>
      <w:r w:rsidRPr="00CF116E">
        <w:t>Actors and Transactions</w:t>
      </w:r>
      <w:bookmarkEnd w:id="5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CF116E" w14:paraId="2B899B17" w14:textId="77777777" w:rsidTr="001C5B41">
        <w:trPr>
          <w:cantSplit/>
          <w:tblHeader/>
        </w:trPr>
        <w:tc>
          <w:tcPr>
            <w:tcW w:w="1818" w:type="dxa"/>
            <w:shd w:val="clear" w:color="auto" w:fill="D8D8D8"/>
          </w:tcPr>
          <w:p w14:paraId="59486835" w14:textId="77777777" w:rsidR="006A307B" w:rsidRPr="00CF116E" w:rsidRDefault="006A307B" w:rsidP="00586E75">
            <w:pPr>
              <w:pStyle w:val="TableEntryHeader"/>
              <w:keepNext/>
              <w:snapToGrid w:val="0"/>
            </w:pPr>
            <w:r w:rsidRPr="00CF116E">
              <w:t>Actors</w:t>
            </w:r>
          </w:p>
        </w:tc>
        <w:tc>
          <w:tcPr>
            <w:tcW w:w="4122" w:type="dxa"/>
            <w:shd w:val="clear" w:color="auto" w:fill="D8D8D8"/>
          </w:tcPr>
          <w:p w14:paraId="49D29903" w14:textId="77777777" w:rsidR="006A307B" w:rsidRPr="00CF116E" w:rsidRDefault="006A307B" w:rsidP="00586E75">
            <w:pPr>
              <w:pStyle w:val="TableEntryHeader"/>
              <w:keepNext/>
              <w:snapToGrid w:val="0"/>
            </w:pPr>
            <w:r w:rsidRPr="00CF116E">
              <w:t xml:space="preserve">Transactions </w:t>
            </w:r>
          </w:p>
        </w:tc>
        <w:tc>
          <w:tcPr>
            <w:tcW w:w="1548" w:type="dxa"/>
            <w:shd w:val="clear" w:color="auto" w:fill="D8D8D8"/>
          </w:tcPr>
          <w:p w14:paraId="2F44E72D" w14:textId="77777777" w:rsidR="006A307B" w:rsidRPr="00CF116E" w:rsidRDefault="006A307B" w:rsidP="00586E75">
            <w:pPr>
              <w:pStyle w:val="TableEntryHeader"/>
            </w:pPr>
            <w:r w:rsidRPr="00CF116E">
              <w:t>Optionality</w:t>
            </w:r>
          </w:p>
        </w:tc>
        <w:tc>
          <w:tcPr>
            <w:tcW w:w="1707" w:type="dxa"/>
            <w:shd w:val="clear" w:color="auto" w:fill="D8D8D8"/>
          </w:tcPr>
          <w:p w14:paraId="01657016" w14:textId="77777777" w:rsidR="006A307B" w:rsidRPr="00CF116E" w:rsidRDefault="006A307B" w:rsidP="00586E75">
            <w:pPr>
              <w:pStyle w:val="TableEntryHeader"/>
            </w:pPr>
            <w:r w:rsidRPr="00CF116E">
              <w:t>Section in Volume 2</w:t>
            </w:r>
          </w:p>
        </w:tc>
      </w:tr>
      <w:tr w:rsidR="006A307B" w:rsidRPr="00CF116E" w14:paraId="08FDBC9F" w14:textId="77777777" w:rsidTr="001C5B41">
        <w:trPr>
          <w:cantSplit/>
        </w:trPr>
        <w:tc>
          <w:tcPr>
            <w:tcW w:w="1818" w:type="dxa"/>
          </w:tcPr>
          <w:p w14:paraId="590F8371" w14:textId="77777777" w:rsidR="006A307B" w:rsidRPr="00CF116E" w:rsidRDefault="006A307B" w:rsidP="00586E75">
            <w:pPr>
              <w:pStyle w:val="TableEntry"/>
              <w:keepNext/>
              <w:snapToGrid w:val="0"/>
            </w:pPr>
            <w:r w:rsidRPr="00CF116E">
              <w:t>Device Observation Consumer</w:t>
            </w:r>
          </w:p>
        </w:tc>
        <w:tc>
          <w:tcPr>
            <w:tcW w:w="4122" w:type="dxa"/>
          </w:tcPr>
          <w:p w14:paraId="43327355" w14:textId="77777777" w:rsidR="006A307B" w:rsidRPr="00CF116E" w:rsidRDefault="006A307B" w:rsidP="00586E75">
            <w:pPr>
              <w:pStyle w:val="TableEntry"/>
              <w:snapToGrid w:val="0"/>
            </w:pPr>
            <w:r w:rsidRPr="00CF116E">
              <w:t>Communicate PCD Data [PCD-01]</w:t>
            </w:r>
          </w:p>
        </w:tc>
        <w:tc>
          <w:tcPr>
            <w:tcW w:w="1548" w:type="dxa"/>
          </w:tcPr>
          <w:p w14:paraId="017F6DFB" w14:textId="77777777" w:rsidR="006A307B" w:rsidRPr="00CF116E" w:rsidRDefault="006A307B" w:rsidP="00586E75">
            <w:pPr>
              <w:pStyle w:val="TableEntry"/>
              <w:snapToGrid w:val="0"/>
              <w:jc w:val="center"/>
            </w:pPr>
            <w:r w:rsidRPr="00CF116E">
              <w:t>R</w:t>
            </w:r>
          </w:p>
        </w:tc>
        <w:tc>
          <w:tcPr>
            <w:tcW w:w="1707" w:type="dxa"/>
          </w:tcPr>
          <w:p w14:paraId="10AAF175" w14:textId="77777777" w:rsidR="006A307B" w:rsidRPr="00CF116E" w:rsidRDefault="006A307B" w:rsidP="00586E75">
            <w:pPr>
              <w:pStyle w:val="TableEntry"/>
              <w:snapToGrid w:val="0"/>
            </w:pPr>
            <w:r w:rsidRPr="00CF116E">
              <w:t>Section 3.1</w:t>
            </w:r>
          </w:p>
        </w:tc>
      </w:tr>
      <w:tr w:rsidR="006A307B" w:rsidRPr="00CF116E" w14:paraId="35095CF4" w14:textId="77777777" w:rsidTr="001C5B41">
        <w:trPr>
          <w:cantSplit/>
        </w:trPr>
        <w:tc>
          <w:tcPr>
            <w:tcW w:w="1818" w:type="dxa"/>
          </w:tcPr>
          <w:p w14:paraId="0939D7B3" w14:textId="77777777" w:rsidR="006A307B" w:rsidRPr="00CF116E" w:rsidRDefault="006A307B" w:rsidP="00586E75">
            <w:pPr>
              <w:pStyle w:val="TableEntry"/>
              <w:keepNext/>
              <w:snapToGrid w:val="0"/>
            </w:pPr>
            <w:r w:rsidRPr="00CF116E">
              <w:t>Device Observation Reporter</w:t>
            </w:r>
          </w:p>
        </w:tc>
        <w:tc>
          <w:tcPr>
            <w:tcW w:w="4122" w:type="dxa"/>
          </w:tcPr>
          <w:p w14:paraId="0B14A524" w14:textId="77777777" w:rsidR="006A307B" w:rsidRPr="00CF116E" w:rsidRDefault="006A307B" w:rsidP="00586E75">
            <w:pPr>
              <w:pStyle w:val="TableEntry"/>
              <w:snapToGrid w:val="0"/>
            </w:pPr>
            <w:r w:rsidRPr="00CF116E">
              <w:t>Communicate PCD Data [PCD-01]</w:t>
            </w:r>
          </w:p>
        </w:tc>
        <w:tc>
          <w:tcPr>
            <w:tcW w:w="1548" w:type="dxa"/>
          </w:tcPr>
          <w:p w14:paraId="32100D44" w14:textId="77777777" w:rsidR="006A307B" w:rsidRPr="00CF116E" w:rsidRDefault="006A307B" w:rsidP="00586E75">
            <w:pPr>
              <w:pStyle w:val="TableEntry"/>
              <w:snapToGrid w:val="0"/>
              <w:jc w:val="center"/>
            </w:pPr>
            <w:r w:rsidRPr="00CF116E">
              <w:t>R</w:t>
            </w:r>
          </w:p>
        </w:tc>
        <w:tc>
          <w:tcPr>
            <w:tcW w:w="1707" w:type="dxa"/>
          </w:tcPr>
          <w:p w14:paraId="2CD9A7DC" w14:textId="77777777" w:rsidR="006A307B" w:rsidRPr="00CF116E" w:rsidRDefault="006A307B" w:rsidP="00586E75">
            <w:pPr>
              <w:pStyle w:val="TableEntry"/>
              <w:snapToGrid w:val="0"/>
            </w:pPr>
            <w:r w:rsidRPr="00CF116E">
              <w:t>Section 3.1</w:t>
            </w:r>
          </w:p>
        </w:tc>
      </w:tr>
    </w:tbl>
    <w:p w14:paraId="433FDD69" w14:textId="77777777" w:rsidR="00650937" w:rsidRPr="00CF116E" w:rsidRDefault="00650937" w:rsidP="006A307B"/>
    <w:p w14:paraId="041DE266" w14:textId="77777777" w:rsidR="006A307B" w:rsidRPr="00CF116E" w:rsidRDefault="006A307B" w:rsidP="006A307B">
      <w:r w:rsidRPr="00CF116E">
        <w:t>Refer to</w:t>
      </w:r>
      <w:r w:rsidR="00552C0F" w:rsidRPr="00CF116E">
        <w:t xml:space="preserve"> Table 2.</w:t>
      </w:r>
      <w:r w:rsidR="0016773A" w:rsidRPr="00CF116E">
        <w:t>5</w:t>
      </w:r>
      <w:r w:rsidR="00552C0F" w:rsidRPr="00CF116E">
        <w:t>-1: Patient Care Device Integration Profile Dependencies</w:t>
      </w:r>
      <w:r w:rsidRPr="00CF116E">
        <w:t xml:space="preserve"> </w:t>
      </w:r>
      <w:r w:rsidRPr="00CF116E">
        <w:fldChar w:fldCharType="begin"/>
      </w:r>
      <w:r w:rsidRPr="00CF116E">
        <w:instrText xml:space="preserve"> REF _Ref139543883 \h </w:instrText>
      </w:r>
      <w:r w:rsidRPr="00CF116E">
        <w:fldChar w:fldCharType="end"/>
      </w:r>
      <w:r w:rsidRPr="00CF116E">
        <w:t>for other profiles that may be pre-requisites for this profile.</w:t>
      </w:r>
    </w:p>
    <w:p w14:paraId="09830560" w14:textId="77777777" w:rsidR="006A307B" w:rsidRPr="00CF116E" w:rsidRDefault="006A307B" w:rsidP="00B5724A">
      <w:pPr>
        <w:pStyle w:val="Heading3"/>
        <w:rPr>
          <w:noProof w:val="0"/>
        </w:rPr>
      </w:pPr>
      <w:bookmarkStart w:id="504" w:name="_Toc270019728"/>
      <w:bookmarkStart w:id="505" w:name="_Toc270019817"/>
      <w:bookmarkStart w:id="506" w:name="_Toc369246335"/>
      <w:bookmarkStart w:id="507" w:name="_Toc464111642"/>
      <w:r w:rsidRPr="00CF116E">
        <w:rPr>
          <w:noProof w:val="0"/>
        </w:rPr>
        <w:t>Patient Demographics – Recommended Transactions</w:t>
      </w:r>
      <w:bookmarkEnd w:id="504"/>
      <w:bookmarkEnd w:id="505"/>
      <w:bookmarkEnd w:id="506"/>
      <w:bookmarkEnd w:id="507"/>
    </w:p>
    <w:p w14:paraId="0271EEB3" w14:textId="77777777" w:rsidR="006A307B" w:rsidRPr="00CF116E" w:rsidRDefault="006A307B" w:rsidP="006A307B">
      <w:r w:rsidRPr="00CF116E">
        <w:t>While not required, it is recommended that IHE transactions be employed for acquisition of Patient Demographics from other systems. The recommended transactions include:</w:t>
      </w:r>
    </w:p>
    <w:p w14:paraId="67DEECB1" w14:textId="77777777" w:rsidR="006A307B" w:rsidRPr="00CF116E" w:rsidRDefault="006A307B" w:rsidP="00CF68E8">
      <w:pPr>
        <w:pStyle w:val="BodyText"/>
        <w:ind w:left="360"/>
      </w:pPr>
      <w:r w:rsidRPr="00CF116E">
        <w:rPr>
          <w:b/>
        </w:rPr>
        <w:t>Patient Demographics Query</w:t>
      </w:r>
      <w:r w:rsidRPr="00CF116E">
        <w:t xml:space="preserve"> – This transaction contains the Patient Demographics information in response to a specific query on a specific patient. [ITI-21]</w:t>
      </w:r>
    </w:p>
    <w:p w14:paraId="6E2B2DD3" w14:textId="77777777" w:rsidR="006A307B" w:rsidRPr="00CF116E" w:rsidRDefault="006A307B" w:rsidP="00CF68E8">
      <w:pPr>
        <w:pStyle w:val="BodyText"/>
        <w:ind w:left="360"/>
      </w:pPr>
      <w:r w:rsidRPr="00CF116E">
        <w:rPr>
          <w:b/>
        </w:rPr>
        <w:t>Patient Identity Feed</w:t>
      </w:r>
      <w:r w:rsidRPr="00CF116E">
        <w:t xml:space="preserve"> - This transaction is broadcast from the Patient Demographics supplier when changes to the patient demographics occur. [ITI-30]</w:t>
      </w:r>
    </w:p>
    <w:p w14:paraId="0989DB3C" w14:textId="3F82828F" w:rsidR="006A307B" w:rsidRPr="00CF116E" w:rsidRDefault="006A307B" w:rsidP="00CF68E8">
      <w:pPr>
        <w:pStyle w:val="BodyText"/>
        <w:ind w:left="360"/>
      </w:pPr>
      <w:r w:rsidRPr="00CF116E">
        <w:rPr>
          <w:b/>
        </w:rPr>
        <w:t>Patient Encounter Management</w:t>
      </w:r>
      <w:r w:rsidRPr="00CF116E">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CF116E" w:rsidRDefault="00EF3CE4" w:rsidP="00B5724A">
      <w:pPr>
        <w:pStyle w:val="Heading2"/>
        <w:rPr>
          <w:noProof w:val="0"/>
        </w:rPr>
      </w:pPr>
      <w:bookmarkStart w:id="508" w:name="_Toc401670151"/>
      <w:bookmarkStart w:id="509" w:name="_Toc270019729"/>
      <w:bookmarkStart w:id="510" w:name="_Toc270019818"/>
      <w:bookmarkStart w:id="511" w:name="_Ref276238883"/>
      <w:bookmarkStart w:id="512" w:name="_Toc369246336"/>
      <w:bookmarkStart w:id="513" w:name="_Toc464111643"/>
      <w:bookmarkEnd w:id="508"/>
      <w:r w:rsidRPr="00CF116E">
        <w:rPr>
          <w:noProof w:val="0"/>
        </w:rPr>
        <w:t xml:space="preserve">DEC </w:t>
      </w:r>
      <w:r w:rsidR="006A307B" w:rsidRPr="00CF116E">
        <w:rPr>
          <w:noProof w:val="0"/>
        </w:rPr>
        <w:t>Profile Options</w:t>
      </w:r>
      <w:bookmarkEnd w:id="509"/>
      <w:bookmarkEnd w:id="510"/>
      <w:bookmarkEnd w:id="511"/>
      <w:bookmarkEnd w:id="512"/>
      <w:bookmarkEnd w:id="513"/>
    </w:p>
    <w:p w14:paraId="557AB476" w14:textId="77777777" w:rsidR="006A307B" w:rsidRPr="00CF116E" w:rsidRDefault="006A307B" w:rsidP="006A307B">
      <w:pPr>
        <w:pStyle w:val="BodyText"/>
      </w:pPr>
      <w:r w:rsidRPr="00CF116E">
        <w:t xml:space="preserve">Many actors have </w:t>
      </w:r>
      <w:r w:rsidR="00552C0F" w:rsidRPr="00CF116E">
        <w:t>o</w:t>
      </w:r>
      <w:r w:rsidRPr="00CF116E">
        <w:t xml:space="preserve">ptions defined in order to accommodate variations in use across domains or implementations. Options that may be selected for this </w:t>
      </w:r>
      <w:r w:rsidR="00552C0F" w:rsidRPr="00CF116E">
        <w:t>i</w:t>
      </w:r>
      <w:r w:rsidRPr="00CF116E">
        <w:t xml:space="preserve">ntegration </w:t>
      </w:r>
      <w:r w:rsidR="00552C0F" w:rsidRPr="00CF116E">
        <w:t>p</w:t>
      </w:r>
      <w:r w:rsidRPr="00CF116E">
        <w:t>rofile are listed in</w:t>
      </w:r>
      <w:r w:rsidR="00552C0F" w:rsidRPr="00CF116E">
        <w:t xml:space="preserve"> Table 3.2-1: </w:t>
      </w:r>
      <w:r w:rsidRPr="00CF116E">
        <w:t xml:space="preserve"> </w:t>
      </w:r>
      <w:r w:rsidR="00552C0F" w:rsidRPr="00CF116E">
        <w:t xml:space="preserve">DEC - Actors and Options </w:t>
      </w:r>
      <w:r w:rsidRPr="00CF116E">
        <w:t xml:space="preserve">along with the actors to which they apply. A subset of these </w:t>
      </w:r>
      <w:r w:rsidR="00552C0F" w:rsidRPr="00CF116E">
        <w:t>o</w:t>
      </w:r>
      <w:r w:rsidRPr="00CF116E">
        <w:t xml:space="preserve">ptions is required for implementation by actors in this </w:t>
      </w:r>
      <w:r w:rsidR="00552C0F" w:rsidRPr="00CF116E">
        <w:t>p</w:t>
      </w:r>
      <w:r w:rsidRPr="00CF116E">
        <w:t xml:space="preserve">rofile (although they may be truly optional in other </w:t>
      </w:r>
      <w:r w:rsidR="00552C0F" w:rsidRPr="00CF116E">
        <w:t>p</w:t>
      </w:r>
      <w:r w:rsidRPr="00CF116E">
        <w:t xml:space="preserve">rofiles). </w:t>
      </w:r>
    </w:p>
    <w:p w14:paraId="5F69E74F" w14:textId="77777777" w:rsidR="008F2E3C" w:rsidRPr="00CF116E" w:rsidRDefault="008F2E3C" w:rsidP="006A307B">
      <w:pPr>
        <w:pStyle w:val="BodyText"/>
      </w:pPr>
    </w:p>
    <w:p w14:paraId="7CDBB6BC" w14:textId="77777777" w:rsidR="006A307B" w:rsidRPr="00CF116E" w:rsidRDefault="006A307B" w:rsidP="00F7135F">
      <w:pPr>
        <w:pStyle w:val="TableTitle"/>
      </w:pPr>
      <w:bookmarkStart w:id="514" w:name="_Ref139549126"/>
      <w:r w:rsidRPr="00CF116E">
        <w:t xml:space="preserve">Table </w:t>
      </w:r>
      <w:r w:rsidR="00787AF9" w:rsidRPr="00CF116E">
        <w:t>3</w:t>
      </w:r>
      <w:r w:rsidRPr="00CF116E">
        <w:t>.2-1:</w:t>
      </w:r>
      <w:r w:rsidR="00D26A5D" w:rsidRPr="00CF116E">
        <w:t xml:space="preserve"> </w:t>
      </w:r>
      <w:r w:rsidRPr="00CF116E">
        <w:t>DEC - Actors and Options</w:t>
      </w:r>
      <w:bookmarkEnd w:id="514"/>
    </w:p>
    <w:tbl>
      <w:tblPr>
        <w:tblW w:w="0" w:type="auto"/>
        <w:jc w:val="center"/>
        <w:tblLayout w:type="fixed"/>
        <w:tblLook w:val="0000" w:firstRow="0" w:lastRow="0" w:firstColumn="0" w:lastColumn="0" w:noHBand="0" w:noVBand="0"/>
      </w:tblPr>
      <w:tblGrid>
        <w:gridCol w:w="2808"/>
        <w:gridCol w:w="3330"/>
        <w:gridCol w:w="1522"/>
      </w:tblGrid>
      <w:tr w:rsidR="006A307B" w:rsidRPr="00CF116E"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CF116E" w:rsidRDefault="006A307B" w:rsidP="00F7135F">
            <w:pPr>
              <w:pStyle w:val="TableEntryHeader"/>
              <w:keepNext/>
            </w:pPr>
            <w:r w:rsidRPr="00CF116E">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CF116E" w:rsidRDefault="006A307B" w:rsidP="00F7135F">
            <w:pPr>
              <w:pStyle w:val="TableEntryHeader"/>
              <w:keepNext/>
            </w:pPr>
            <w:r w:rsidRPr="00CF116E">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CF116E" w:rsidRDefault="006A307B" w:rsidP="00F7135F">
            <w:pPr>
              <w:pStyle w:val="TableEntryHeader"/>
              <w:keepNext/>
            </w:pPr>
            <w:r w:rsidRPr="00CF116E">
              <w:t>Section in Volume 2</w:t>
            </w:r>
          </w:p>
        </w:tc>
      </w:tr>
      <w:tr w:rsidR="006A307B" w:rsidRPr="00CF116E" w14:paraId="0F2C9EFC" w14:textId="77777777" w:rsidTr="00586E75">
        <w:trPr>
          <w:jc w:val="center"/>
        </w:trPr>
        <w:tc>
          <w:tcPr>
            <w:tcW w:w="2808" w:type="dxa"/>
            <w:tcBorders>
              <w:top w:val="single" w:sz="4" w:space="0" w:color="000000"/>
              <w:left w:val="single" w:sz="4" w:space="0" w:color="000000"/>
              <w:bottom w:val="single" w:sz="4" w:space="0" w:color="000000"/>
            </w:tcBorders>
          </w:tcPr>
          <w:p w14:paraId="28FD7B01" w14:textId="77777777" w:rsidR="006A307B" w:rsidRPr="00CF116E" w:rsidRDefault="006A307B" w:rsidP="00F7135F">
            <w:pPr>
              <w:pStyle w:val="TableEntry"/>
              <w:keepNext/>
              <w:snapToGrid w:val="0"/>
            </w:pPr>
            <w:r w:rsidRPr="00CF116E">
              <w:t>Device Observation Reporter</w:t>
            </w:r>
          </w:p>
        </w:tc>
        <w:tc>
          <w:tcPr>
            <w:tcW w:w="3330" w:type="dxa"/>
            <w:tcBorders>
              <w:left w:val="single" w:sz="4" w:space="0" w:color="000000"/>
              <w:bottom w:val="single" w:sz="4" w:space="0" w:color="000000"/>
            </w:tcBorders>
          </w:tcPr>
          <w:p w14:paraId="1F64A829" w14:textId="77777777" w:rsidR="006A307B" w:rsidRPr="00CF116E" w:rsidRDefault="006A307B" w:rsidP="00F7135F">
            <w:pPr>
              <w:pStyle w:val="TableEntry"/>
              <w:keepNext/>
              <w:snapToGrid w:val="0"/>
              <w:rPr>
                <w:i/>
                <w:iCs/>
              </w:rPr>
            </w:pPr>
            <w:r w:rsidRPr="00CF116E">
              <w:rPr>
                <w:i/>
                <w:iCs/>
              </w:rPr>
              <w:t>None (assumes MLLP Transport)</w:t>
            </w:r>
          </w:p>
        </w:tc>
        <w:tc>
          <w:tcPr>
            <w:tcW w:w="1522" w:type="dxa"/>
            <w:tcBorders>
              <w:left w:val="single" w:sz="4" w:space="0" w:color="000000"/>
              <w:bottom w:val="single" w:sz="4" w:space="0" w:color="000000"/>
              <w:right w:val="single" w:sz="4" w:space="0" w:color="000000"/>
            </w:tcBorders>
          </w:tcPr>
          <w:p w14:paraId="7393FBB7" w14:textId="77777777" w:rsidR="006A307B" w:rsidRPr="00CF116E" w:rsidRDefault="006A307B" w:rsidP="00F7135F">
            <w:pPr>
              <w:pStyle w:val="TableEntry"/>
              <w:keepNext/>
              <w:snapToGrid w:val="0"/>
            </w:pPr>
            <w:r w:rsidRPr="00CF116E">
              <w:t>Appendix I</w:t>
            </w:r>
          </w:p>
        </w:tc>
      </w:tr>
      <w:tr w:rsidR="006A307B" w:rsidRPr="00CF116E" w14:paraId="52B42602" w14:textId="77777777" w:rsidTr="00586E75">
        <w:trPr>
          <w:jc w:val="center"/>
        </w:trPr>
        <w:tc>
          <w:tcPr>
            <w:tcW w:w="2808" w:type="dxa"/>
            <w:tcBorders>
              <w:top w:val="single" w:sz="4" w:space="0" w:color="000000"/>
              <w:left w:val="single" w:sz="4" w:space="0" w:color="000000"/>
              <w:bottom w:val="single" w:sz="4" w:space="0" w:color="000000"/>
            </w:tcBorders>
          </w:tcPr>
          <w:p w14:paraId="3DDBD4A2" w14:textId="77777777" w:rsidR="006A307B" w:rsidRPr="00CF116E" w:rsidRDefault="006A307B" w:rsidP="00F7135F">
            <w:pPr>
              <w:pStyle w:val="TableEntry"/>
              <w:keepNext/>
              <w:snapToGrid w:val="0"/>
              <w:rPr>
                <w:i/>
                <w:iCs/>
              </w:rPr>
            </w:pPr>
            <w:r w:rsidRPr="00CF116E">
              <w:t>Device Observation Consumer</w:t>
            </w:r>
          </w:p>
        </w:tc>
        <w:tc>
          <w:tcPr>
            <w:tcW w:w="3330" w:type="dxa"/>
            <w:tcBorders>
              <w:left w:val="single" w:sz="4" w:space="0" w:color="000000"/>
              <w:bottom w:val="single" w:sz="4" w:space="0" w:color="000000"/>
            </w:tcBorders>
          </w:tcPr>
          <w:p w14:paraId="35790F56" w14:textId="77777777" w:rsidR="006A307B" w:rsidRPr="00CF116E" w:rsidRDefault="006A307B" w:rsidP="00F7135F">
            <w:pPr>
              <w:pStyle w:val="TableEntry"/>
              <w:keepNext/>
              <w:snapToGrid w:val="0"/>
            </w:pPr>
            <w:r w:rsidRPr="00CF116E">
              <w:rPr>
                <w:i/>
                <w:iCs/>
              </w:rPr>
              <w:t>None (assumes MLLP Transport)</w:t>
            </w:r>
          </w:p>
        </w:tc>
        <w:tc>
          <w:tcPr>
            <w:tcW w:w="1522" w:type="dxa"/>
            <w:tcBorders>
              <w:left w:val="single" w:sz="4" w:space="0" w:color="000000"/>
              <w:bottom w:val="single" w:sz="4" w:space="0" w:color="000000"/>
              <w:right w:val="single" w:sz="4" w:space="0" w:color="000000"/>
            </w:tcBorders>
          </w:tcPr>
          <w:p w14:paraId="004E30D6" w14:textId="77777777" w:rsidR="006A307B" w:rsidRPr="00CF116E" w:rsidRDefault="006A307B" w:rsidP="00F7135F">
            <w:pPr>
              <w:pStyle w:val="TableEntry"/>
              <w:keepNext/>
              <w:snapToGrid w:val="0"/>
            </w:pPr>
            <w:r w:rsidRPr="00CF116E">
              <w:t>Appendix I</w:t>
            </w:r>
          </w:p>
        </w:tc>
      </w:tr>
    </w:tbl>
    <w:p w14:paraId="6422F145" w14:textId="77777777" w:rsidR="008F2E3C" w:rsidRPr="00CF116E" w:rsidRDefault="008F2E3C" w:rsidP="002207A3">
      <w:pPr>
        <w:pStyle w:val="BodyText"/>
      </w:pPr>
      <w:bookmarkStart w:id="515" w:name="_Toc270019730"/>
      <w:bookmarkStart w:id="516" w:name="_Toc270019819"/>
      <w:bookmarkStart w:id="517" w:name="_Toc369246337"/>
    </w:p>
    <w:p w14:paraId="2B8EC46D" w14:textId="77777777" w:rsidR="0047743C" w:rsidRPr="00CF116E" w:rsidRDefault="0047743C" w:rsidP="001C5B41">
      <w:pPr>
        <w:pStyle w:val="Heading2"/>
        <w:rPr>
          <w:noProof w:val="0"/>
        </w:rPr>
      </w:pPr>
      <w:bookmarkStart w:id="518" w:name="_Toc464111644"/>
      <w:r w:rsidRPr="00CF116E">
        <w:rPr>
          <w:noProof w:val="0"/>
        </w:rPr>
        <w:lastRenderedPageBreak/>
        <w:t>DEC Overview</w:t>
      </w:r>
      <w:bookmarkEnd w:id="518"/>
    </w:p>
    <w:p w14:paraId="1F1253B4" w14:textId="0CD78730" w:rsidR="0047743C" w:rsidRPr="00CF116E" w:rsidRDefault="0047743C" w:rsidP="0047743C">
      <w:r w:rsidRPr="00CF116E">
        <w:t>In a recent HIMSS survey of requirements for Patient Care Device (</w:t>
      </w:r>
      <w:r w:rsidR="00F220A8" w:rsidRPr="00CF116E">
        <w:t>PCD),</w:t>
      </w:r>
      <w:r w:rsidRPr="00CF116E">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CF116E" w:rsidRDefault="0047743C" w:rsidP="0047743C">
      <w:r w:rsidRPr="00CF116E">
        <w:t>PCD data includes:</w:t>
      </w:r>
    </w:p>
    <w:p w14:paraId="397B72C6" w14:textId="77777777" w:rsidR="0047743C" w:rsidRPr="00CF116E" w:rsidRDefault="0047743C" w:rsidP="0047743C">
      <w:pPr>
        <w:pStyle w:val="ListBullet2"/>
      </w:pPr>
      <w:r w:rsidRPr="00CF116E">
        <w:t xml:space="preserve">Periodic physiologic data (heart rate, invasive blood pressure, respiration rate, etc.) </w:t>
      </w:r>
    </w:p>
    <w:p w14:paraId="4FEEE235" w14:textId="77777777" w:rsidR="0047743C" w:rsidRPr="00CF116E" w:rsidRDefault="0047743C" w:rsidP="0047743C">
      <w:pPr>
        <w:pStyle w:val="ListBullet2"/>
      </w:pPr>
      <w:r w:rsidRPr="00CF116E">
        <w:t>Aperiodic physiologic data (non-invasive blood pressure, patient weight, cardiac output, etc.)</w:t>
      </w:r>
    </w:p>
    <w:p w14:paraId="1A68E1A6" w14:textId="77777777" w:rsidR="0047743C" w:rsidRPr="00CF116E" w:rsidRDefault="0047743C" w:rsidP="0047743C">
      <w:pPr>
        <w:pStyle w:val="ListBullet2"/>
      </w:pPr>
      <w:r w:rsidRPr="00CF116E">
        <w:t>Alarm and alert information</w:t>
      </w:r>
    </w:p>
    <w:p w14:paraId="44A56157" w14:textId="77777777" w:rsidR="0047743C" w:rsidRPr="00CF116E" w:rsidRDefault="0047743C" w:rsidP="0047743C">
      <w:pPr>
        <w:pStyle w:val="ListBullet2"/>
      </w:pPr>
      <w:r w:rsidRPr="00CF116E">
        <w:t>Device settings and the ability to manipulate those settings</w:t>
      </w:r>
    </w:p>
    <w:p w14:paraId="17941DC0" w14:textId="77777777" w:rsidR="0047743C" w:rsidRPr="00CF116E" w:rsidRDefault="0047743C" w:rsidP="0047743C">
      <w:pPr>
        <w:pStyle w:val="ListBullet2"/>
      </w:pPr>
      <w:r w:rsidRPr="00CF116E">
        <w:t>CLIA waived (or equivalent international waiver) point-of-care laboratory tests (i.e., home blood glucose, etc.)</w:t>
      </w:r>
    </w:p>
    <w:p w14:paraId="28460BBE" w14:textId="77777777" w:rsidR="0047743C" w:rsidRPr="00CF116E" w:rsidRDefault="0047743C" w:rsidP="0047743C">
      <w:r w:rsidRPr="00CF116E">
        <w:t xml:space="preserve">PCD data may also include contextual data such as the patient ID, caregiver identification, and physical location of the device. </w:t>
      </w:r>
    </w:p>
    <w:p w14:paraId="223D4C52" w14:textId="77777777" w:rsidR="0047743C" w:rsidRPr="00CF116E" w:rsidRDefault="0047743C" w:rsidP="0047743C">
      <w:r w:rsidRPr="00CF116E">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CF116E" w:rsidRDefault="0047743C" w:rsidP="0047743C">
      <w:r w:rsidRPr="00CF116E">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CF116E" w:rsidRDefault="0047743C" w:rsidP="0047743C">
      <w:r w:rsidRPr="00CF116E">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CF116E" w:rsidRDefault="0047743C" w:rsidP="001C5B41">
      <w:pPr>
        <w:pStyle w:val="Heading3"/>
        <w:rPr>
          <w:noProof w:val="0"/>
        </w:rPr>
      </w:pPr>
      <w:bookmarkStart w:id="519" w:name="_Toc464111645"/>
      <w:r w:rsidRPr="00CF116E">
        <w:rPr>
          <w:noProof w:val="0"/>
        </w:rPr>
        <w:t>Note on Patient Identification</w:t>
      </w:r>
      <w:bookmarkEnd w:id="519"/>
    </w:p>
    <w:p w14:paraId="37F5CDD2" w14:textId="4369EABE" w:rsidR="0047743C" w:rsidRPr="00CF116E" w:rsidRDefault="0047743C" w:rsidP="0047743C">
      <w:pPr>
        <w:pStyle w:val="BodyText"/>
      </w:pPr>
      <w:r w:rsidRPr="00CF116E">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CF116E">
        <w:t>include</w:t>
      </w:r>
      <w:r w:rsidRPr="00CF116E">
        <w:t xml:space="preserve"> ITI-21, ITI-30 and ITI-31. Other mechanisms such as bar code or RFID are also perfectly valid alternatives or complements.</w:t>
      </w:r>
    </w:p>
    <w:p w14:paraId="6BE5CA87" w14:textId="77777777" w:rsidR="006A307B" w:rsidRPr="00CF116E" w:rsidRDefault="0047743C" w:rsidP="00B5703C">
      <w:pPr>
        <w:pStyle w:val="Heading2"/>
        <w:rPr>
          <w:noProof w:val="0"/>
        </w:rPr>
      </w:pPr>
      <w:bookmarkStart w:id="520" w:name="_Toc464111646"/>
      <w:r w:rsidRPr="00CF116E">
        <w:rPr>
          <w:noProof w:val="0"/>
        </w:rPr>
        <w:lastRenderedPageBreak/>
        <w:t xml:space="preserve">DEC </w:t>
      </w:r>
      <w:bookmarkEnd w:id="515"/>
      <w:bookmarkEnd w:id="516"/>
      <w:bookmarkEnd w:id="517"/>
      <w:r w:rsidR="00EF3CE4" w:rsidRPr="00CF116E">
        <w:rPr>
          <w:noProof w:val="0"/>
        </w:rPr>
        <w:t>Use Cases</w:t>
      </w:r>
      <w:bookmarkEnd w:id="520"/>
    </w:p>
    <w:p w14:paraId="699783B1" w14:textId="77777777" w:rsidR="006A307B" w:rsidRPr="00CF116E" w:rsidRDefault="006A307B" w:rsidP="006A307B">
      <w:pPr>
        <w:pStyle w:val="BodyText"/>
      </w:pPr>
      <w:r w:rsidRPr="00CF116E">
        <w:t xml:space="preserve">This Section describes the specific use cases and interactions defined for the DEC Workflow Profile. There are both standard Use Cases as well as optional Use Cases. </w:t>
      </w:r>
    </w:p>
    <w:p w14:paraId="74A417CE" w14:textId="77777777" w:rsidR="006A307B" w:rsidRPr="00CF116E" w:rsidRDefault="006A307B" w:rsidP="00B5724A">
      <w:pPr>
        <w:pStyle w:val="Heading3"/>
        <w:rPr>
          <w:noProof w:val="0"/>
        </w:rPr>
      </w:pPr>
      <w:bookmarkStart w:id="521" w:name="_Toc270019731"/>
      <w:bookmarkStart w:id="522" w:name="_Toc270019820"/>
      <w:bookmarkStart w:id="523" w:name="_Toc369246338"/>
      <w:bookmarkStart w:id="524" w:name="_Toc464111647"/>
      <w:r w:rsidRPr="00CF116E">
        <w:rPr>
          <w:noProof w:val="0"/>
        </w:rPr>
        <w:t>Standard Use Cases</w:t>
      </w:r>
      <w:bookmarkEnd w:id="521"/>
      <w:bookmarkEnd w:id="522"/>
      <w:bookmarkEnd w:id="523"/>
      <w:bookmarkEnd w:id="524"/>
    </w:p>
    <w:p w14:paraId="5632395D" w14:textId="77777777" w:rsidR="006A307B" w:rsidRPr="00CF116E" w:rsidRDefault="006A307B" w:rsidP="00B5724A">
      <w:pPr>
        <w:pStyle w:val="Heading4"/>
        <w:tabs>
          <w:tab w:val="num" w:pos="864"/>
          <w:tab w:val="left" w:pos="900"/>
        </w:tabs>
        <w:rPr>
          <w:noProof w:val="0"/>
        </w:rPr>
      </w:pPr>
      <w:bookmarkStart w:id="525" w:name="_Toc270019732"/>
      <w:bookmarkStart w:id="526" w:name="_Toc369246339"/>
      <w:bookmarkStart w:id="527" w:name="_Toc464111648"/>
      <w:r w:rsidRPr="00CF116E">
        <w:rPr>
          <w:noProof w:val="0"/>
        </w:rPr>
        <w:t>Case DEC-1: Communicate patient identified DEC data to EMR/EHR</w:t>
      </w:r>
      <w:bookmarkEnd w:id="525"/>
      <w:bookmarkEnd w:id="526"/>
      <w:bookmarkEnd w:id="527"/>
    </w:p>
    <w:p w14:paraId="5FCF849E" w14:textId="4413CB71" w:rsidR="006A307B" w:rsidRPr="00CF116E" w:rsidRDefault="006A307B" w:rsidP="006A307B">
      <w:pPr>
        <w:pStyle w:val="BodyText"/>
      </w:pPr>
      <w:r w:rsidRPr="00CF116E">
        <w:t>Data from all of the patient care devices associated with a particular patient is communicated by a Gateway, Device or Clinical Information System (CIS) implementing the D</w:t>
      </w:r>
      <w:r w:rsidR="00BD5AD7">
        <w:t>evice Observation Reporter</w:t>
      </w:r>
      <w:r w:rsidRPr="00CF116E">
        <w:t xml:space="preserve"> to an EMR/EHR, implementing the D</w:t>
      </w:r>
      <w:r w:rsidR="00BD5AD7">
        <w:t>evice Observation Consumer</w:t>
      </w:r>
      <w:r w:rsidRPr="00CF116E">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CF116E" w:rsidRDefault="006A307B" w:rsidP="006A307B">
      <w:pPr>
        <w:pStyle w:val="BodyText"/>
      </w:pPr>
      <w:r w:rsidRPr="00CF116E">
        <w:t>The primary intent is communication of structured data</w:t>
      </w:r>
      <w:r w:rsidR="005020A7" w:rsidRPr="00CF116E">
        <w:t>;</w:t>
      </w:r>
      <w:r w:rsidRPr="00CF116E">
        <w:t xml:space="preserve"> however</w:t>
      </w:r>
      <w:r w:rsidR="005020A7" w:rsidRPr="00CF116E">
        <w:t>,</w:t>
      </w:r>
      <w:r w:rsidRPr="00CF116E">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t>echnical Framework</w:t>
      </w:r>
      <w:r w:rsidRPr="00CF116E">
        <w:t xml:space="preserve">. </w:t>
      </w:r>
    </w:p>
    <w:p w14:paraId="4F9C2FC0" w14:textId="77777777" w:rsidR="006A307B" w:rsidRPr="00CF116E" w:rsidRDefault="006A307B" w:rsidP="00B5724A">
      <w:pPr>
        <w:pStyle w:val="Heading4"/>
        <w:tabs>
          <w:tab w:val="num" w:pos="864"/>
          <w:tab w:val="left" w:pos="900"/>
        </w:tabs>
        <w:rPr>
          <w:noProof w:val="0"/>
        </w:rPr>
      </w:pPr>
      <w:bookmarkStart w:id="528" w:name="_Toc270019733"/>
      <w:bookmarkStart w:id="529" w:name="_Toc369246340"/>
      <w:bookmarkStart w:id="530" w:name="_Toc464111649"/>
      <w:r w:rsidRPr="00CF116E">
        <w:rPr>
          <w:noProof w:val="0"/>
        </w:rPr>
        <w:t>Case DEC-2: Communicate validated periodic DEC data to EMR/EHR</w:t>
      </w:r>
      <w:bookmarkEnd w:id="528"/>
      <w:bookmarkEnd w:id="529"/>
      <w:bookmarkEnd w:id="530"/>
    </w:p>
    <w:p w14:paraId="35E0C4F3" w14:textId="77777777" w:rsidR="006A307B" w:rsidRPr="00CF116E" w:rsidRDefault="006A307B" w:rsidP="006A307B">
      <w:pPr>
        <w:pStyle w:val="BodyText"/>
      </w:pPr>
      <w:r w:rsidRPr="00CF116E">
        <w:t xml:space="preserve">This Use Case builds on Case </w:t>
      </w:r>
      <w:r w:rsidR="00787AF9" w:rsidRPr="00CF116E">
        <w:t xml:space="preserve">DEC-1 </w:t>
      </w:r>
      <w:r w:rsidRPr="00CF116E">
        <w:t>by communicating only data which has been validated by a caregiver by identifying the caregiver in the PCD data. The workflow implementing validation is outside the scope of the current PCD TF.</w:t>
      </w:r>
    </w:p>
    <w:p w14:paraId="0AF05CD9" w14:textId="77777777" w:rsidR="006A307B" w:rsidRPr="00CF116E" w:rsidRDefault="006A307B" w:rsidP="006A307B">
      <w:pPr>
        <w:pStyle w:val="BodyText"/>
      </w:pPr>
    </w:p>
    <w:bookmarkStart w:id="531" w:name="_1216539907"/>
    <w:bookmarkEnd w:id="531"/>
    <w:p w14:paraId="422697A5" w14:textId="77777777" w:rsidR="006A307B" w:rsidRPr="00CF116E" w:rsidRDefault="006A307B" w:rsidP="006A307B">
      <w:pPr>
        <w:pStyle w:val="BodyText"/>
        <w:keepNext/>
        <w:jc w:val="center"/>
      </w:pPr>
      <w:r w:rsidRPr="00CF116E">
        <w:object w:dxaOrig="7193" w:dyaOrig="5401" w14:anchorId="236F2EEC">
          <v:shape id="_x0000_i1025" type="#_x0000_t75" style="width:359.2pt;height:265.9pt" o:ole="" filled="t">
            <v:fill color2="black"/>
            <v:imagedata r:id="rId28" o:title=""/>
          </v:shape>
          <o:OLEObject Type="Embed" ProgID="PowerPoint.Show.8" ShapeID="_x0000_i1025" DrawAspect="Content" ObjectID="_1565697168" r:id="rId29"/>
        </w:object>
      </w:r>
    </w:p>
    <w:p w14:paraId="5D94723A" w14:textId="77777777" w:rsidR="006A307B" w:rsidRPr="00CF116E" w:rsidRDefault="006A307B" w:rsidP="006A307B">
      <w:pPr>
        <w:pStyle w:val="FigureTitle"/>
      </w:pPr>
      <w:r w:rsidRPr="00CF116E">
        <w:t xml:space="preserve">Figure </w:t>
      </w:r>
      <w:r w:rsidR="0029011E" w:rsidRPr="00CF116E">
        <w:t>3.4</w:t>
      </w:r>
      <w:r w:rsidRPr="00CF116E">
        <w:t>.1.2-1: DEC Process Flow (No filtering)</w:t>
      </w:r>
    </w:p>
    <w:p w14:paraId="22EEFA62" w14:textId="77777777" w:rsidR="006A307B" w:rsidRPr="003D7EC4" w:rsidRDefault="006A307B" w:rsidP="002A1318">
      <w:pPr>
        <w:pStyle w:val="BodyText"/>
      </w:pPr>
    </w:p>
    <w:p w14:paraId="450836E0" w14:textId="77777777" w:rsidR="006A307B" w:rsidRPr="00CF116E" w:rsidRDefault="006A307B" w:rsidP="00B5724A">
      <w:pPr>
        <w:pStyle w:val="Heading3"/>
        <w:rPr>
          <w:noProof w:val="0"/>
        </w:rPr>
      </w:pPr>
      <w:bookmarkStart w:id="532" w:name="_1216540189"/>
      <w:bookmarkStart w:id="533" w:name="_Toc300601518"/>
      <w:bookmarkStart w:id="534" w:name="_Toc300603377"/>
      <w:bookmarkStart w:id="535" w:name="_Toc270019741"/>
      <w:bookmarkStart w:id="536" w:name="_Toc270019822"/>
      <w:bookmarkStart w:id="537" w:name="_Toc369246341"/>
      <w:bookmarkStart w:id="538" w:name="_Toc464111650"/>
      <w:bookmarkEnd w:id="532"/>
      <w:bookmarkEnd w:id="533"/>
      <w:bookmarkEnd w:id="534"/>
      <w:r w:rsidRPr="00CF116E">
        <w:rPr>
          <w:noProof w:val="0"/>
        </w:rPr>
        <w:t>Optional Use Cases for Automatic Patient Demographics Acquisition</w:t>
      </w:r>
      <w:bookmarkEnd w:id="535"/>
      <w:bookmarkEnd w:id="536"/>
      <w:bookmarkEnd w:id="537"/>
      <w:bookmarkEnd w:id="538"/>
    </w:p>
    <w:p w14:paraId="672E0ED5" w14:textId="77777777" w:rsidR="006A307B" w:rsidRPr="00CF116E" w:rsidRDefault="006A307B" w:rsidP="006A307B">
      <w:pPr>
        <w:pStyle w:val="BodyText"/>
      </w:pPr>
      <w:r w:rsidRPr="00CF116E">
        <w:t xml:space="preserve">The following examples describe which actors typical systems might be expected to support. This is not intended to define requirements, but rather to provide illustrative examples. </w:t>
      </w:r>
    </w:p>
    <w:p w14:paraId="6CFBEAF3" w14:textId="77777777" w:rsidR="006A307B" w:rsidRPr="00CF116E" w:rsidRDefault="006A307B" w:rsidP="006A307B">
      <w:pPr>
        <w:pStyle w:val="ListBullet2"/>
      </w:pPr>
      <w:r w:rsidRPr="00CF116E">
        <w:t xml:space="preserve">A general purpose observation reporting gateway which combines the Device Observation Reporter and patient demographics. </w:t>
      </w:r>
    </w:p>
    <w:p w14:paraId="177169DC" w14:textId="77777777" w:rsidR="006A307B" w:rsidRPr="00CF116E" w:rsidRDefault="006A307B" w:rsidP="006A307B">
      <w:pPr>
        <w:pStyle w:val="ListBullet2"/>
      </w:pPr>
      <w:r w:rsidRPr="00CF116E">
        <w:t>A patient care device which bundles the Device Observation Reporter and patient demographics.</w:t>
      </w:r>
    </w:p>
    <w:p w14:paraId="74F6E0E1" w14:textId="77777777" w:rsidR="006A307B" w:rsidRPr="00CF116E" w:rsidRDefault="006A307B" w:rsidP="006A307B">
      <w:pPr>
        <w:pStyle w:val="ListBullet2"/>
      </w:pPr>
      <w:r w:rsidRPr="00CF116E">
        <w:t>Patient Demographic Data that can be used in identifying the patient includes the following:</w:t>
      </w:r>
    </w:p>
    <w:p w14:paraId="3E1E0E46" w14:textId="77777777" w:rsidR="006A307B" w:rsidRPr="00CF116E" w:rsidRDefault="006A307B" w:rsidP="006A307B">
      <w:pPr>
        <w:pStyle w:val="ListBullet2"/>
      </w:pPr>
      <w:r w:rsidRPr="00CF116E">
        <w:t>Partial or complete patient name (printed on the patient record or wrist band, or related by the patient)</w:t>
      </w:r>
    </w:p>
    <w:p w14:paraId="22167B0F" w14:textId="77777777" w:rsidR="006A307B" w:rsidRPr="00CF116E" w:rsidRDefault="006A307B" w:rsidP="006A307B">
      <w:pPr>
        <w:pStyle w:val="ListBullet2"/>
      </w:pPr>
      <w:r w:rsidRPr="00CF116E">
        <w:t>Patient ID (from printed barcode, bedside chart, RFID, scan, etc.)</w:t>
      </w:r>
    </w:p>
    <w:p w14:paraId="537BA9F1" w14:textId="77777777" w:rsidR="006A307B" w:rsidRPr="00CF116E" w:rsidRDefault="006A307B" w:rsidP="006A307B">
      <w:pPr>
        <w:pStyle w:val="ListBullet2"/>
      </w:pPr>
      <w:r w:rsidRPr="00CF116E">
        <w:t>Date of Birth / age range</w:t>
      </w:r>
    </w:p>
    <w:p w14:paraId="4A3364EE" w14:textId="77777777" w:rsidR="006A307B" w:rsidRPr="00CF116E" w:rsidRDefault="006A307B" w:rsidP="006A307B">
      <w:pPr>
        <w:pStyle w:val="Note"/>
      </w:pPr>
      <w:r w:rsidRPr="00CF116E">
        <w:t>Note: Bed ID is not accepted by the Joint Commission as a means of patient identity verification.</w:t>
      </w:r>
    </w:p>
    <w:p w14:paraId="30B3EB42" w14:textId="77777777" w:rsidR="006A307B" w:rsidRPr="00CF116E" w:rsidRDefault="006A307B" w:rsidP="006A307B">
      <w:pPr>
        <w:pStyle w:val="BodyText"/>
      </w:pPr>
      <w:r w:rsidRPr="00CF116E">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w:t>
      </w:r>
      <w:r w:rsidRPr="00CF116E">
        <w:lastRenderedPageBreak/>
        <w:t xml:space="preserve">caregiver uses the information from the physical patient identification to authorize an electronic 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CF116E">
        <w:t>caregiver</w:t>
      </w:r>
      <w:r w:rsidRPr="00CF116E">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CF116E" w:rsidRDefault="006A307B" w:rsidP="00B5724A">
      <w:pPr>
        <w:pStyle w:val="Heading4"/>
        <w:tabs>
          <w:tab w:val="num" w:pos="864"/>
          <w:tab w:val="left" w:pos="900"/>
        </w:tabs>
        <w:rPr>
          <w:noProof w:val="0"/>
        </w:rPr>
      </w:pPr>
      <w:bookmarkStart w:id="539" w:name="_Toc270019742"/>
      <w:bookmarkStart w:id="540" w:name="_Toc369246342"/>
      <w:bookmarkStart w:id="541" w:name="_Toc464111651"/>
      <w:r w:rsidRPr="00CF116E">
        <w:rPr>
          <w:noProof w:val="0"/>
        </w:rPr>
        <w:t>Case DEC-ID-1: Patient ID known in ADT, locally available</w:t>
      </w:r>
      <w:bookmarkEnd w:id="539"/>
      <w:bookmarkEnd w:id="540"/>
      <w:bookmarkEnd w:id="541"/>
    </w:p>
    <w:p w14:paraId="37C3E0AB" w14:textId="77777777" w:rsidR="006A307B" w:rsidRPr="00CF116E" w:rsidRDefault="006A307B" w:rsidP="006A307B">
      <w:pPr>
        <w:pStyle w:val="Note"/>
      </w:pPr>
      <w:r w:rsidRPr="00CF116E">
        <w:t>Note: The following are Use Cases in support of automatic acquisition of patient demographics. They do not map into any specific PCD profiles or transactions.</w:t>
      </w:r>
    </w:p>
    <w:p w14:paraId="708EE067" w14:textId="39EAD264" w:rsidR="006A307B" w:rsidRPr="00CF116E" w:rsidRDefault="006A307B" w:rsidP="006A307B">
      <w:pPr>
        <w:pStyle w:val="BodyText"/>
      </w:pPr>
      <w:r w:rsidRPr="00CF116E">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t>;</w:t>
      </w:r>
      <w:r w:rsidRPr="00CF116E">
        <w:t xml:space="preserve"> Date of birth / age range. </w:t>
      </w:r>
      <w:r w:rsidRPr="00CF116E">
        <w:rPr>
          <w:i/>
        </w:rPr>
        <w:t xml:space="preserve">Note: Bed ID is not permitted as an identifier in accord with Joint Commission standards.) </w:t>
      </w:r>
      <w:r w:rsidRPr="00CF116E">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CF116E" w:rsidRDefault="006A307B" w:rsidP="00B5724A">
      <w:pPr>
        <w:pStyle w:val="Heading4"/>
        <w:tabs>
          <w:tab w:val="num" w:pos="864"/>
          <w:tab w:val="left" w:pos="900"/>
        </w:tabs>
        <w:rPr>
          <w:noProof w:val="0"/>
        </w:rPr>
      </w:pPr>
      <w:bookmarkStart w:id="542" w:name="_Toc270019743"/>
      <w:bookmarkStart w:id="543" w:name="_Toc369246343"/>
      <w:bookmarkStart w:id="544" w:name="_Toc464111652"/>
      <w:r w:rsidRPr="00CF116E">
        <w:rPr>
          <w:noProof w:val="0"/>
        </w:rPr>
        <w:t>Case DEC-ID-2: Patient ID known in ADT, not locally available</w:t>
      </w:r>
      <w:bookmarkEnd w:id="542"/>
      <w:bookmarkEnd w:id="543"/>
      <w:bookmarkEnd w:id="544"/>
    </w:p>
    <w:p w14:paraId="26D1ABE9" w14:textId="77777777" w:rsidR="006A307B" w:rsidRPr="00CF116E" w:rsidRDefault="006A307B" w:rsidP="006A307B">
      <w:pPr>
        <w:pStyle w:val="BodyText"/>
      </w:pPr>
      <w:r w:rsidRPr="00CF116E">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CF116E" w:rsidRDefault="006A307B" w:rsidP="00B5724A">
      <w:pPr>
        <w:pStyle w:val="Heading4"/>
        <w:tabs>
          <w:tab w:val="num" w:pos="864"/>
          <w:tab w:val="left" w:pos="900"/>
        </w:tabs>
        <w:rPr>
          <w:noProof w:val="0"/>
        </w:rPr>
      </w:pPr>
      <w:bookmarkStart w:id="545" w:name="_Toc270019744"/>
      <w:bookmarkStart w:id="546" w:name="_Toc369246344"/>
      <w:bookmarkStart w:id="547" w:name="_Toc464111653"/>
      <w:r w:rsidRPr="00CF116E">
        <w:rPr>
          <w:noProof w:val="0"/>
        </w:rPr>
        <w:t>Case DEC-ID-3 Patient ID not known in ADT, locally available</w:t>
      </w:r>
      <w:bookmarkEnd w:id="545"/>
      <w:bookmarkEnd w:id="546"/>
      <w:bookmarkEnd w:id="547"/>
    </w:p>
    <w:p w14:paraId="6950ED2E" w14:textId="77777777" w:rsidR="006A307B" w:rsidRPr="00CF116E" w:rsidRDefault="006A307B" w:rsidP="006A307B">
      <w:pPr>
        <w:pStyle w:val="BodyText"/>
      </w:pPr>
      <w:r w:rsidRPr="00CF116E">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CF116E" w:rsidRDefault="006A307B" w:rsidP="00B5724A">
      <w:pPr>
        <w:pStyle w:val="Heading4"/>
        <w:tabs>
          <w:tab w:val="num" w:pos="864"/>
          <w:tab w:val="left" w:pos="900"/>
        </w:tabs>
        <w:rPr>
          <w:noProof w:val="0"/>
        </w:rPr>
      </w:pPr>
      <w:bookmarkStart w:id="548" w:name="_Toc270019745"/>
      <w:bookmarkStart w:id="549" w:name="_Toc369246345"/>
      <w:bookmarkStart w:id="550" w:name="_Toc464111654"/>
      <w:r w:rsidRPr="00CF116E">
        <w:rPr>
          <w:noProof w:val="0"/>
        </w:rPr>
        <w:t>Case DEC-ID-4: Patient ID not known in ADT, not locally available.</w:t>
      </w:r>
      <w:bookmarkEnd w:id="548"/>
      <w:bookmarkEnd w:id="549"/>
      <w:bookmarkEnd w:id="550"/>
    </w:p>
    <w:p w14:paraId="2463929C" w14:textId="77777777" w:rsidR="006A307B" w:rsidRPr="00CF116E" w:rsidRDefault="006A307B" w:rsidP="006A307B">
      <w:pPr>
        <w:pStyle w:val="BodyText"/>
      </w:pPr>
      <w:r w:rsidRPr="00CF116E">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CF116E" w:rsidRDefault="006A307B" w:rsidP="00B5724A">
      <w:pPr>
        <w:pStyle w:val="Heading4"/>
        <w:tabs>
          <w:tab w:val="num" w:pos="864"/>
          <w:tab w:val="left" w:pos="900"/>
        </w:tabs>
        <w:rPr>
          <w:noProof w:val="0"/>
        </w:rPr>
      </w:pPr>
      <w:bookmarkStart w:id="551" w:name="_Toc270019746"/>
      <w:bookmarkStart w:id="552" w:name="_Toc369246346"/>
      <w:bookmarkStart w:id="553" w:name="_Toc464111655"/>
      <w:r w:rsidRPr="00CF116E">
        <w:rPr>
          <w:noProof w:val="0"/>
        </w:rPr>
        <w:lastRenderedPageBreak/>
        <w:t>Other Clinical Examples</w:t>
      </w:r>
      <w:bookmarkEnd w:id="551"/>
      <w:bookmarkEnd w:id="552"/>
      <w:bookmarkEnd w:id="553"/>
    </w:p>
    <w:p w14:paraId="56F7B423" w14:textId="77777777" w:rsidR="006A307B" w:rsidRPr="00CF116E" w:rsidRDefault="006A307B" w:rsidP="006A307B">
      <w:pPr>
        <w:pStyle w:val="BodyText"/>
      </w:pPr>
      <w:r w:rsidRPr="00CF116E">
        <w:rPr>
          <w:b/>
        </w:rPr>
        <w:t>DEC-ID-A</w:t>
      </w:r>
      <w:r w:rsidRPr="00CF116E">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CF116E" w:rsidRDefault="006A307B" w:rsidP="006A307B">
      <w:pPr>
        <w:pStyle w:val="BodyText"/>
      </w:pPr>
      <w:r w:rsidRPr="00CF116E">
        <w:rPr>
          <w:b/>
        </w:rPr>
        <w:t>DEC-ID-B</w:t>
      </w:r>
      <w:r w:rsidRPr="00CF116E">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CF116E" w:rsidRDefault="006A307B" w:rsidP="006A307B">
      <w:pPr>
        <w:pStyle w:val="BodyText"/>
      </w:pPr>
      <w:r w:rsidRPr="00CF116E">
        <w:rPr>
          <w:b/>
        </w:rPr>
        <w:t>DEC-ID-C</w:t>
      </w:r>
      <w:r w:rsidRPr="00CF116E">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CF116E" w:rsidRDefault="006A307B" w:rsidP="006A307B">
      <w:pPr>
        <w:pStyle w:val="BodyText"/>
      </w:pPr>
    </w:p>
    <w:p w14:paraId="4CA7C59E" w14:textId="77777777" w:rsidR="006A307B" w:rsidRPr="00CF116E" w:rsidRDefault="006A307B" w:rsidP="006A307B">
      <w:pPr>
        <w:pStyle w:val="BodyText"/>
      </w:pPr>
    </w:p>
    <w:p w14:paraId="5B551D55" w14:textId="77777777" w:rsidR="006A307B" w:rsidRPr="00CF116E" w:rsidRDefault="006A307B" w:rsidP="00B5724A">
      <w:pPr>
        <w:pStyle w:val="Heading1"/>
        <w:rPr>
          <w:noProof w:val="0"/>
        </w:rPr>
      </w:pPr>
      <w:bookmarkStart w:id="554" w:name="_Toc270019747"/>
      <w:bookmarkStart w:id="555" w:name="_Toc270019823"/>
      <w:bookmarkStart w:id="556" w:name="_Toc369246347"/>
      <w:bookmarkStart w:id="557" w:name="_Toc464111656"/>
      <w:r w:rsidRPr="00CF116E">
        <w:rPr>
          <w:noProof w:val="0"/>
        </w:rPr>
        <w:lastRenderedPageBreak/>
        <w:t>Point-of-Care Infusion Verification (PIV)</w:t>
      </w:r>
      <w:bookmarkEnd w:id="554"/>
      <w:bookmarkEnd w:id="555"/>
      <w:bookmarkEnd w:id="556"/>
      <w:r w:rsidR="00B17BC2" w:rsidRPr="00CF116E">
        <w:rPr>
          <w:noProof w:val="0"/>
        </w:rPr>
        <w:t xml:space="preserve"> Profile</w:t>
      </w:r>
      <w:bookmarkEnd w:id="557"/>
    </w:p>
    <w:p w14:paraId="6B532509" w14:textId="77777777" w:rsidR="006A307B" w:rsidRPr="00CF116E" w:rsidRDefault="006A307B" w:rsidP="006A307B">
      <w:pPr>
        <w:pStyle w:val="BodyText"/>
      </w:pPr>
      <w:r w:rsidRPr="00CF116E">
        <w:t xml:space="preserve">The Point-of-Care Infusion Verification </w:t>
      </w:r>
      <w:r w:rsidR="00685B43" w:rsidRPr="00CF116E">
        <w:t>Profile</w:t>
      </w:r>
      <w:r w:rsidRPr="00CF116E">
        <w:t xml:space="preserve"> supports the electronic transfer of infusion parameters from a Bedside Computer assisted Medication Administration (BCMA) system to a general-purpose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w:t>
      </w:r>
    </w:p>
    <w:p w14:paraId="6FC0BE55" w14:textId="77777777" w:rsidR="006A307B" w:rsidRPr="00CF116E" w:rsidRDefault="006A307B" w:rsidP="006A307B">
      <w:pPr>
        <w:pStyle w:val="BodyText"/>
      </w:pPr>
      <w:r w:rsidRPr="00CF116E">
        <w:t xml:space="preserve">Electronic transfer of infusion status information from a pump to a clinical information system can be accomplished using the PCD-01 (Communicate PCD Data), possibly with PCD-02 (Subscribe to PCD Data) transactions of the IHE-PCD Device Enterprise Communication </w:t>
      </w:r>
      <w:r w:rsidR="00685B43" w:rsidRPr="00CF116E">
        <w:t>Profile</w:t>
      </w:r>
      <w:r w:rsidRPr="00CF116E">
        <w:t>.</w:t>
      </w:r>
    </w:p>
    <w:p w14:paraId="5052AAA7" w14:textId="77777777" w:rsidR="006A307B" w:rsidRPr="00CF116E" w:rsidRDefault="006A307B" w:rsidP="006A307B">
      <w:pPr>
        <w:pStyle w:val="BodyText"/>
        <w:rPr>
          <w:bCs/>
        </w:rPr>
      </w:pPr>
      <w:r w:rsidRPr="00CF116E">
        <w:rPr>
          <w:bCs/>
        </w:rPr>
        <w:t>The goal of the proposed integration is to bring infusion systems into the electronic medication delivery process.</w:t>
      </w:r>
    </w:p>
    <w:p w14:paraId="0E69B88A" w14:textId="77777777" w:rsidR="006A307B" w:rsidRPr="00CF116E" w:rsidRDefault="00EF3CE4" w:rsidP="00B5724A">
      <w:pPr>
        <w:pStyle w:val="Heading2"/>
        <w:rPr>
          <w:noProof w:val="0"/>
        </w:rPr>
      </w:pPr>
      <w:bookmarkStart w:id="558" w:name="_Toc270019748"/>
      <w:bookmarkStart w:id="559" w:name="_Toc270019824"/>
      <w:bookmarkStart w:id="560" w:name="_Toc369246348"/>
      <w:bookmarkStart w:id="561" w:name="_Toc464111657"/>
      <w:r w:rsidRPr="00CF116E">
        <w:rPr>
          <w:noProof w:val="0"/>
        </w:rPr>
        <w:t xml:space="preserve">PIV Actors and </w:t>
      </w:r>
      <w:r w:rsidR="006A307B" w:rsidRPr="00CF116E">
        <w:rPr>
          <w:noProof w:val="0"/>
        </w:rPr>
        <w:t>Transactions</w:t>
      </w:r>
      <w:bookmarkEnd w:id="558"/>
      <w:bookmarkEnd w:id="559"/>
      <w:bookmarkEnd w:id="560"/>
      <w:bookmarkEnd w:id="561"/>
    </w:p>
    <w:p w14:paraId="08D940E1" w14:textId="77777777" w:rsidR="006A307B" w:rsidRPr="00CF116E" w:rsidRDefault="006A307B" w:rsidP="006A307B">
      <w:pPr>
        <w:pStyle w:val="BodyText"/>
      </w:pPr>
      <w:r w:rsidRPr="00CF116E">
        <w:t xml:space="preserve">Figure </w:t>
      </w:r>
      <w:r w:rsidR="00787AF9" w:rsidRPr="00CF116E">
        <w:t>4</w:t>
      </w:r>
      <w:r w:rsidRPr="00CF116E">
        <w:t xml:space="preserve">.1-1 shows the actors involved in the Point-of-Care Infusion Verification Integration Profile and the relevant transactions between them. </w:t>
      </w:r>
    </w:p>
    <w:p w14:paraId="119ABACD" w14:textId="77777777" w:rsidR="006A307B" w:rsidRPr="00CF116E" w:rsidRDefault="006A307B" w:rsidP="006A307B">
      <w:pPr>
        <w:pStyle w:val="BodyText"/>
      </w:pPr>
      <w:r w:rsidRPr="00CF116E">
        <w:t xml:space="preserve"> </w:t>
      </w:r>
    </w:p>
    <w:p w14:paraId="77FD13C0" w14:textId="0CC358A4" w:rsidR="006A307B" w:rsidRPr="00CF116E" w:rsidRDefault="008245D0" w:rsidP="00CF68E8">
      <w:pPr>
        <w:pStyle w:val="BodyText"/>
        <w:jc w:val="center"/>
        <w:rPr>
          <w:color w:val="0000FF"/>
        </w:rPr>
      </w:pPr>
      <w:r w:rsidRPr="00CF116E">
        <w:rPr>
          <w:noProof/>
        </w:rPr>
        <mc:AlternateContent>
          <mc:Choice Requires="wpg">
            <w:drawing>
              <wp:inline distT="0" distB="0" distL="0" distR="0" wp14:anchorId="7B67C8EE" wp14:editId="7BE0A023">
                <wp:extent cx="4962525" cy="3486150"/>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486150"/>
                          <a:chOff x="0" y="0"/>
                          <a:chExt cx="9359" cy="6119"/>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377" y="5415"/>
                            <a:ext cx="2497" cy="449"/>
                          </a:xfrm>
                          <a:prstGeom prst="rect">
                            <a:avLst/>
                          </a:prstGeom>
                          <a:solidFill>
                            <a:srgbClr val="FFFFFF"/>
                          </a:solidFill>
                          <a:ln w="9360">
                            <a:solidFill>
                              <a:srgbClr val="000000"/>
                            </a:solidFill>
                            <a:prstDash val="dash"/>
                            <a:miter lim="800000"/>
                            <a:headEnd/>
                            <a:tailEnd/>
                          </a:ln>
                        </wps:spPr>
                        <wps:bodyPr rot="0" vert="horz" wrap="none" lIns="91440" tIns="45720" rIns="91440" bIns="45720" anchor="ctr" anchorCtr="0" upright="1">
                          <a:noAutofit/>
                        </wps:bodyPr>
                      </wps:wsp>
                      <wps:wsp>
                        <wps:cNvPr id="177" name="Text Box 18"/>
                        <wps:cNvSpPr txBox="1">
                          <a:spLocks noChangeArrowheads="1"/>
                        </wps:cNvSpPr>
                        <wps:spPr bwMode="auto">
                          <a:xfrm>
                            <a:off x="3503" y="5343"/>
                            <a:ext cx="2371"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B13F765" w14:textId="77777777" w:rsidR="00DE6F27" w:rsidRDefault="00DE6F27" w:rsidP="006A307B">
                              <w:pPr>
                                <w:jc w:val="center"/>
                                <w:rPr>
                                  <w:sz w:val="20"/>
                                </w:rPr>
                              </w:pPr>
                              <w:r>
                                <w:rPr>
                                  <w:sz w:val="20"/>
                                </w:rPr>
                                <w:t xml:space="preserve">Infusion Device </w:t>
                              </w:r>
                            </w:p>
                          </w:txbxContent>
                        </wps:txbx>
                        <wps:bodyPr rot="0" vert="horz" wrap="square" lIns="91440" tIns="45720" rIns="91440" bIns="45720" anchor="t" anchorCtr="0" upright="1">
                          <a:noAutofit/>
                        </wps:bodyPr>
                      </wps:wsp>
                      <wps:wsp>
                        <wps:cNvPr id="178" name="Rectangle 19"/>
                        <wps:cNvSpPr>
                          <a:spLocks noChangeArrowheads="1"/>
                        </wps:cNvSpPr>
                        <wps:spPr bwMode="auto">
                          <a:xfrm>
                            <a:off x="3377" y="3600"/>
                            <a:ext cx="2497" cy="1259"/>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79" name="Text Box 20"/>
                        <wps:cNvSpPr txBox="1">
                          <a:spLocks noChangeArrowheads="1"/>
                        </wps:cNvSpPr>
                        <wps:spPr bwMode="auto">
                          <a:xfrm>
                            <a:off x="3377" y="3467"/>
                            <a:ext cx="2497" cy="1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1299735" w14:textId="77777777" w:rsidR="00DE6F27" w:rsidRDefault="00DE6F27" w:rsidP="006A307B">
                              <w:pPr>
                                <w:jc w:val="center"/>
                                <w:rPr>
                                  <w:b/>
                                  <w:sz w:val="20"/>
                                </w:rPr>
                              </w:pPr>
                              <w:r>
                                <w:rPr>
                                  <w:b/>
                                  <w:sz w:val="20"/>
                                </w:rPr>
                                <w:t>Infusion</w:t>
                              </w:r>
                            </w:p>
                            <w:p w14:paraId="339A856D" w14:textId="77777777" w:rsidR="00DE6F27" w:rsidRDefault="00DE6F27" w:rsidP="006A307B">
                              <w:pPr>
                                <w:jc w:val="center"/>
                                <w:rPr>
                                  <w:b/>
                                  <w:sz w:val="20"/>
                                </w:rPr>
                              </w:pPr>
                              <w:r>
                                <w:rPr>
                                  <w:b/>
                                  <w:sz w:val="20"/>
                                </w:rPr>
                                <w:t>Order</w:t>
                              </w:r>
                            </w:p>
                            <w:p w14:paraId="49FD70C7" w14:textId="77777777" w:rsidR="00DE6F27" w:rsidRDefault="00DE6F27" w:rsidP="006A307B">
                              <w:pPr>
                                <w:jc w:val="center"/>
                                <w:rPr>
                                  <w:b/>
                                  <w:sz w:val="20"/>
                                </w:rPr>
                              </w:pPr>
                              <w:r>
                                <w:rPr>
                                  <w:b/>
                                  <w:sz w:val="20"/>
                                </w:rPr>
                                <w:t>Consumer (IOC)</w:t>
                              </w:r>
                            </w:p>
                          </w:txbxContent>
                        </wps:txbx>
                        <wps:bodyPr rot="0" vert="horz" wrap="square" lIns="91440" tIns="45720" rIns="91440" bIns="45720" anchor="t" anchorCtr="0" upright="1">
                          <a:noAutofit/>
                        </wps:bodyPr>
                      </wps:wsp>
                      <wps:wsp>
                        <wps:cNvPr id="180" name="Rectangle 21"/>
                        <wps:cNvSpPr>
                          <a:spLocks noChangeArrowheads="1"/>
                        </wps:cNvSpPr>
                        <wps:spPr bwMode="auto">
                          <a:xfrm>
                            <a:off x="3377" y="1080"/>
                            <a:ext cx="2497" cy="1259"/>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1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DE6F27" w:rsidRDefault="00DE6F27" w:rsidP="006A307B">
                              <w:pPr>
                                <w:jc w:val="center"/>
                                <w:rPr>
                                  <w:b/>
                                  <w:sz w:val="20"/>
                                </w:rPr>
                              </w:pPr>
                              <w:r>
                                <w:rPr>
                                  <w:b/>
                                  <w:sz w:val="20"/>
                                </w:rPr>
                                <w:t>Infusion Order Programmer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0" y="232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560" y="2595"/>
                            <a:ext cx="1799"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77777777" w:rsidR="00DE6F27" w:rsidRDefault="00DE6F27" w:rsidP="006A307B">
                              <w:pPr>
                                <w:rPr>
                                  <w:sz w:val="16"/>
                                  <w:szCs w:val="16"/>
                                </w:rPr>
                              </w:pPr>
                              <w:r>
                                <w:rPr>
                                  <w:sz w:val="16"/>
                                  <w:szCs w:val="16"/>
                                </w:rPr>
                                <w:t>PCD-03 Communicate Infusion Order</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3377" y="105"/>
                            <a:ext cx="2497" cy="449"/>
                          </a:xfrm>
                          <a:prstGeom prst="rect">
                            <a:avLst/>
                          </a:prstGeom>
                          <a:solidFill>
                            <a:srgbClr val="FFFFFF"/>
                          </a:solidFill>
                          <a:ln w="9360">
                            <a:solidFill>
                              <a:srgbClr val="000000"/>
                            </a:solidFill>
                            <a:prstDash val="dash"/>
                            <a:miter lim="800000"/>
                            <a:headEnd/>
                            <a:tailEnd/>
                          </a:ln>
                        </wps:spPr>
                        <wps:bodyPr rot="0" vert="horz" wrap="none" lIns="91440" tIns="45720" rIns="91440" bIns="45720" anchor="ctr" anchorCtr="0" upright="1">
                          <a:noAutofit/>
                        </wps:bodyPr>
                      </wps:wsp>
                      <wps:wsp>
                        <wps:cNvPr id="185" name="Text Box 26"/>
                        <wps:cNvSpPr txBox="1">
                          <a:spLocks noChangeArrowheads="1"/>
                        </wps:cNvSpPr>
                        <wps:spPr bwMode="auto">
                          <a:xfrm>
                            <a:off x="3666" y="21"/>
                            <a:ext cx="1858"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48D03CB9" w14:textId="77777777" w:rsidR="00DE6F27" w:rsidRDefault="00DE6F27" w:rsidP="006A307B">
                              <w:pPr>
                                <w:jc w:val="center"/>
                                <w:rPr>
                                  <w:sz w:val="20"/>
                                </w:rPr>
                              </w:pPr>
                              <w:r>
                                <w:rPr>
                                  <w:sz w:val="20"/>
                                </w:rPr>
                                <w:t xml:space="preserve">BCMA </w:t>
                              </w:r>
                            </w:p>
                          </w:txbxContent>
                        </wps:txbx>
                        <wps:bodyPr rot="0" vert="horz" wrap="square" lIns="91440" tIns="45720" rIns="91440" bIns="45720" anchor="t"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5" o:spid="_x0000_s1037" style="width:390.75pt;height:274.5pt;mso-position-horizontal-relative:char;mso-position-vertical-relative:line" coordsize="9359,6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">
                <v:rect id="Rectangle 16" o:spid="_x0000_s1038" style="position:absolute;width:9359;height:611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XhcUA&#10;AADcAAAADwAAAGRycy9kb3ducmV2LnhtbERPTWvCQBC9C/0PyxR6Ed1YtJbUVWxBorSXRlvobZqd&#10;JqHZ2ZBdk/jvXUHwNo/3OYtVbyrRUuNKywom4wgEcWZ1ybmCw34zegbhPLLGyjIpOJGD1fJusMBY&#10;244/qU19LkIIuxgVFN7XsZQuK8igG9uaOHB/tjHoA2xyqRvsQrip5GMUPUmDJYeGAmt6Kyj7T49G&#10;QbJ+301fo27YVj9fv99JcpKTj1Sph/t+/QLCU+9v4qt7q8P8+Qwuz4QL5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9eFxQAAANwAAAAPAAAAAAAAAAAAAAAAAJgCAABkcnMv&#10;ZG93bnJldi54bWxQSwUGAAAAAAQABAD1AAAAigMAAAAA&#10;" filled="f" stroked="f">
                  <v:stroke joinstyle="round"/>
                </v:rect>
                <v:rect id="Rectangle 17" o:spid="_x0000_s1039" style="position:absolute;left:3377;top:5415;width:2497;height:4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Hi4MMA&#10;AADcAAAADwAAAGRycy9kb3ducmV2LnhtbERPTWvCQBC9F/oflil4qxtFTJq6igiC0kMx2kNvQ3aa&#10;Dc3Oht3VxH/fLRR6m8f7nNVmtJ24kQ+tYwWzaQaCuHa65UbB5bx/LkCEiKyxc0wK7hRgs358WGGp&#10;3cAnulWxESmEQ4kKTIx9KWWoDVkMU9cTJ+7LeYsxQd9I7XFI4baT8yxbSostpwaDPe0M1d/V1Sp4&#10;l3F+LGZ+MRRvTf7yaT7y/rRXavI0bl9BRBrjv/jPfdBpfr6E32fS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Hi4MMAAADcAAAADwAAAAAAAAAAAAAAAACYAgAAZHJzL2Rv&#10;d25yZXYueG1sUEsFBgAAAAAEAAQA9QAAAIgDAAAAAA==&#10;" strokeweight=".26mm">
                  <v:stroke dashstyle="dash"/>
                </v:rect>
                <v:shape id="Text Box 18" o:spid="_x0000_s1040" type="#_x0000_t202" style="position:absolute;left:3503;top:5343;width:2371;height: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stroke joinstyle="round"/>
                  <v:textbox>
                    <w:txbxContent>
                      <w:p w14:paraId="3B13F765" w14:textId="77777777" w:rsidR="00DE6F27" w:rsidRDefault="00DE6F27" w:rsidP="006A307B">
                        <w:pPr>
                          <w:jc w:val="center"/>
                          <w:rPr>
                            <w:sz w:val="20"/>
                          </w:rPr>
                        </w:pPr>
                        <w:r>
                          <w:rPr>
                            <w:sz w:val="20"/>
                          </w:rPr>
                          <w:t xml:space="preserve">Infusion Device </w:t>
                        </w:r>
                      </w:p>
                    </w:txbxContent>
                  </v:textbox>
                </v:shape>
                <v:rect id="Rectangle 19" o:spid="_x0000_s1041" style="position:absolute;left:3377;top:3600;width:2497;height:12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ARMYA&#10;AADcAAAADwAAAGRycy9kb3ducmV2LnhtbESPT0/CQBDF7yZ+h82YeJMtkqgUFkKIDXrkP9wm3aGt&#10;dmdLd4X67ZmDibeZvDfv/WY87VytLtSGyrOBfi8BRZx7W3FhYLPOnt5AhYhssfZMBn4pwHRyfzfG&#10;1PorL+myioWSEA4pGihjbFKtQ16Sw9DzDbFoJ986jLK2hbYtXiXc1fo5SV60w4qlocSG5iXl36sf&#10;Z2A7OPT3x8P7OducPr9ot1xk6+HCmMeHbjYCFamL/+a/6w8r+K9CK8/IBHp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yARMYAAADcAAAADwAAAAAAAAAAAAAAAACYAgAAZHJz&#10;L2Rvd25yZXYueG1sUEsFBgAAAAAEAAQA9QAAAIsDAAAAAA==&#10;" strokeweight=".53mm"/>
                <v:shape id="Text Box 20" o:spid="_x0000_s1042" type="#_x0000_t202" style="position:absolute;left:3377;top:3467;width:2497;height:1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stroke joinstyle="round"/>
                  <v:textbox>
                    <w:txbxContent>
                      <w:p w14:paraId="01299735" w14:textId="77777777" w:rsidR="00DE6F27" w:rsidRDefault="00DE6F27" w:rsidP="006A307B">
                        <w:pPr>
                          <w:jc w:val="center"/>
                          <w:rPr>
                            <w:b/>
                            <w:sz w:val="20"/>
                          </w:rPr>
                        </w:pPr>
                        <w:r>
                          <w:rPr>
                            <w:b/>
                            <w:sz w:val="20"/>
                          </w:rPr>
                          <w:t>Infusion</w:t>
                        </w:r>
                      </w:p>
                      <w:p w14:paraId="339A856D" w14:textId="77777777" w:rsidR="00DE6F27" w:rsidRDefault="00DE6F27" w:rsidP="006A307B">
                        <w:pPr>
                          <w:jc w:val="center"/>
                          <w:rPr>
                            <w:b/>
                            <w:sz w:val="20"/>
                          </w:rPr>
                        </w:pPr>
                        <w:r>
                          <w:rPr>
                            <w:b/>
                            <w:sz w:val="20"/>
                          </w:rPr>
                          <w:t>Order</w:t>
                        </w:r>
                      </w:p>
                      <w:p w14:paraId="49FD70C7" w14:textId="77777777" w:rsidR="00DE6F27" w:rsidRDefault="00DE6F27" w:rsidP="006A307B">
                        <w:pPr>
                          <w:jc w:val="center"/>
                          <w:rPr>
                            <w:b/>
                            <w:sz w:val="20"/>
                          </w:rPr>
                        </w:pPr>
                        <w:r>
                          <w:rPr>
                            <w:b/>
                            <w:sz w:val="20"/>
                          </w:rPr>
                          <w:t>Consumer (IOC)</w:t>
                        </w:r>
                      </w:p>
                    </w:txbxContent>
                  </v:textbox>
                </v:shape>
                <v:rect id="Rectangle 21" o:spid="_x0000_s1043" style="position:absolute;left:3377;top:1080;width:2497;height:12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8ZcYA&#10;AADcAAAADwAAAGRycy9kb3ducmV2LnhtbESPzW7CQAyE75X6DitX4lY2FAnRwIKqqhHlyD/crKxJ&#10;QrPeNLuF9O3rA1JvtmY883k671ytrtSGyrOBQT8BRZx7W3FhYLvJnsegQkS2WHsmA78UYD57fJhi&#10;av2NV3Rdx0JJCIcUDZQxNqnWIS/JYej7hli0s28dRlnbQtsWbxLuav2SJCPtsGJpKLGh95Lyr/WP&#10;M7AbHgeH0/HjO9uelxfarxbZ5nVhTO+pe5uAitTFf/P9+tMK/lj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8ZcYAAADcAAAADwAAAAAAAAAAAAAAAACYAgAAZHJz&#10;L2Rvd25yZXYueG1sUEsFBgAAAAAEAAQA9QAAAIsDAAAAAA==&#10;" strokeweight=".53mm"/>
                <v:shape id="Text Box 22" o:spid="_x0000_s1044" type="#_x0000_t202" style="position:absolute;left:3377;top:1079;width:2497;height:1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stroke joinstyle="round"/>
                  <v:textbox>
                    <w:txbxContent>
                      <w:p w14:paraId="137DDDDA" w14:textId="77777777" w:rsidR="00DE6F27" w:rsidRDefault="00DE6F27" w:rsidP="006A307B">
                        <w:pPr>
                          <w:jc w:val="center"/>
                          <w:rPr>
                            <w:b/>
                            <w:sz w:val="20"/>
                          </w:rPr>
                        </w:pPr>
                        <w:r>
                          <w:rPr>
                            <w:b/>
                            <w:sz w:val="20"/>
                          </w:rPr>
                          <w:t>Infusion Order Programmer (IOP)</w:t>
                        </w:r>
                      </w:p>
                    </w:txbxContent>
                  </v:textbox>
                </v:shape>
                <v:line id="Line 23" o:spid="_x0000_s1045" style="position:absolute;flip:y;visibility:visible;mso-wrap-style:square" from="4590,2325" to="4590,3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17yb4AAADcAAAADwAAAGRycy9kb3ducmV2LnhtbERPTwsBQRS/K99hesqNWYq0DKGUxAF7&#10;cHztPLvLzpttZ7C+vVHK7f36/X2zRWNK8aTaFZYVDPoRCOLU6oIzBcl505uAcB5ZY2mZFLzJwWLe&#10;bs0w1vbFR3qefCZCCLsYFeTeV7GULs3JoOvbijhwV1sb9AHWmdQ1vkK4KeUwisbSYMGhIceK1jml&#10;99PDKMDbYMcOj3RZrZL9aLN279shVarbaZZTEJ4a/xf/3Fsd5k+G8H0mXC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LXvJvgAAANwAAAAPAAAAAAAAAAAAAAAAAKEC&#10;AABkcnMvZG93bnJldi54bWxQSwUGAAAAAAQABAD5AAAAjAMAAAAA&#10;" strokeweight=".26mm">
                  <v:stroke startarrow="block" joinstyle="miter"/>
                </v:line>
                <v:shape id="Text Box 24" o:spid="_x0000_s1046" type="#_x0000_t202" style="position:absolute;left:4560;top:2595;width:1799;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stroke joinstyle="round"/>
                  <v:textbox>
                    <w:txbxContent>
                      <w:p w14:paraId="550CB216" w14:textId="77777777" w:rsidR="00DE6F27" w:rsidRDefault="00DE6F27" w:rsidP="006A307B">
                        <w:pPr>
                          <w:rPr>
                            <w:sz w:val="16"/>
                            <w:szCs w:val="16"/>
                          </w:rPr>
                        </w:pPr>
                        <w:r>
                          <w:rPr>
                            <w:sz w:val="16"/>
                            <w:szCs w:val="16"/>
                          </w:rPr>
                          <w:t>PCD-03 Communicate Infusion Order</w:t>
                        </w:r>
                      </w:p>
                    </w:txbxContent>
                  </v:textbox>
                </v:shape>
                <v:rect id="Rectangle 25" o:spid="_x0000_s1047" style="position:absolute;left:3377;top:105;width:2497;height:4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pK8MA&#10;AADcAAAADwAAAGRycy9kb3ducmV2LnhtbERPTWvCQBC9F/wPywi91Y0iNY3ZSCkIlh5E2x68Ddlp&#10;NjQ7G3ZXE/+9KxR6m8f7nHIz2k5cyIfWsYL5LANBXDvdcqPg63P7lIMIEVlj55gUXCnAppo8lFho&#10;N/CBLsfYiBTCoUAFJsa+kDLUhiyGmeuJE/fjvMWYoG+k9jikcNvJRZY9S4stpwaDPb0Zqn+PZ6tg&#10;L+PiPZ/75ZB/NKuXk/le9YetUo/T8XUNItIY/8V/7p1O8/Ml3J9JF8j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qpK8MAAADcAAAADwAAAAAAAAAAAAAAAACYAgAAZHJzL2Rv&#10;d25yZXYueG1sUEsFBgAAAAAEAAQA9QAAAIgDAAAAAA==&#10;" strokeweight=".26mm">
                  <v:stroke dashstyle="dash"/>
                </v:rect>
                <v:shape id="Text Box 26" o:spid="_x0000_s1048" type="#_x0000_t202" style="position:absolute;left:3666;top:21;width:185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stroke joinstyle="round"/>
                  <v:textbox>
                    <w:txbxContent>
                      <w:p w14:paraId="48D03CB9" w14:textId="77777777" w:rsidR="00DE6F27" w:rsidRDefault="00DE6F27" w:rsidP="006A307B">
                        <w:pPr>
                          <w:jc w:val="center"/>
                          <w:rPr>
                            <w:sz w:val="20"/>
                          </w:rPr>
                        </w:pPr>
                        <w:r>
                          <w:rPr>
                            <w:sz w:val="20"/>
                          </w:rPr>
                          <w:t xml:space="preserve">BCMA </w:t>
                        </w:r>
                      </w:p>
                    </w:txbxContent>
                  </v:textbox>
                </v:shape>
                <v:line id="Line 27" o:spid="_x0000_s1049" style="position:absolute;visibility:visible;mso-wrap-style:square" from="4575,540" to="4575,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yq98IAAADcAAAADwAAAGRycy9kb3ducmV2LnhtbERP32vCMBB+F/Y/hBv4NlOHOqlNZQwG&#10;QxkyFXw9mrOtNpeQZFr/ezMY+HYf388rlr3pxIV8aC0rGI8yEMSV1S3XCva7z5c5iBCRNXaWScGN&#10;AizLp0GBubZX/qHLNtYihXDIUUETo8ulDFVDBsPIOuLEHa03GBP0tdQeryncdPI1y2bSYMupoUFH&#10;Hw1V5+2vUXDYuI2f7r/Hb3Htz/ZkVm5yXCk1fO7fFyAi9fEh/nd/6TR/PoO/Z9IFsr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Byq98IAAADcAAAADwAAAAAAAAAAAAAA&#10;AAChAgAAZHJzL2Rvd25yZXYueG1sUEsFBgAAAAAEAAQA+QAAAJADAAAAAA==&#10;" strokeweight=".26mm">
                  <v:stroke dashstyle="dash" endarrow="block" joinstyle="miter"/>
                </v:line>
                <v:line id="Line 28" o:spid="_x0000_s1050" style="position:absolute;visibility:visible;mso-wrap-style:square" from="4605,4860" to="4605,5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APbMIAAADcAAAADwAAAGRycy9kb3ducmV2LnhtbERPTWsCMRC9F/wPYYTealZpq6xGEUEo&#10;FhFXweuwGXdXN5OQpLr9941Q8DaP9zmzRWdacSMfGssKhoMMBHFpdcOVguNh/TYBESKyxtYyKfil&#10;AIt572WGubZ33tOtiJVIIRxyVFDH6HIpQ1mTwTCwjjhxZ+sNxgR9JbXHewo3rRxl2ac02HBqqNHR&#10;qqbyWvwYBaed2/mP43Y4jt/+ai9m497PG6Ve+91yCiJSF5/if/eXTvMnY3g8ky6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APbMIAAADcAAAADwAAAAAAAAAAAAAA&#10;AAChAgAAZHJzL2Rvd25yZXYueG1sUEsFBgAAAAAEAAQA+QAAAJADAAAAAA==&#10;" strokeweight=".26mm">
                  <v:stroke dashstyle="dash" endarrow="block" joinstyle="miter"/>
                </v:line>
                <w10:anchorlock/>
              </v:group>
            </w:pict>
          </mc:Fallback>
        </mc:AlternateContent>
      </w:r>
    </w:p>
    <w:p w14:paraId="42EB9F51" w14:textId="77777777" w:rsidR="006A307B" w:rsidRPr="002A1318" w:rsidRDefault="006A307B" w:rsidP="002A1318">
      <w:pPr>
        <w:pStyle w:val="BodyText"/>
      </w:pPr>
    </w:p>
    <w:p w14:paraId="644BB5EC" w14:textId="77777777" w:rsidR="006A307B" w:rsidRPr="00CF116E" w:rsidRDefault="006A307B" w:rsidP="006A307B">
      <w:pPr>
        <w:pStyle w:val="FigureTitle"/>
      </w:pPr>
      <w:r w:rsidRPr="00CF116E">
        <w:lastRenderedPageBreak/>
        <w:t xml:space="preserve">Figure </w:t>
      </w:r>
      <w:r w:rsidR="00787AF9" w:rsidRPr="00CF116E">
        <w:t>4</w:t>
      </w:r>
      <w:r w:rsidRPr="00CF116E">
        <w:t>.1-1: Point-of-Care Infusion Verification Actor Diagram</w:t>
      </w:r>
    </w:p>
    <w:p w14:paraId="5707A15A" w14:textId="77777777" w:rsidR="006A307B" w:rsidRPr="00CF116E" w:rsidRDefault="006A307B" w:rsidP="006A307B">
      <w:pPr>
        <w:pStyle w:val="BodyText"/>
      </w:pPr>
      <w:r w:rsidRPr="00CF116E">
        <w:t xml:space="preserve">Table </w:t>
      </w:r>
      <w:r w:rsidR="002045D4" w:rsidRPr="00CF116E">
        <w:t>4</w:t>
      </w:r>
      <w:r w:rsidRPr="00CF116E">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5AC5E0F2" w14:textId="77777777" w:rsidR="006A307B" w:rsidRPr="00CF116E" w:rsidRDefault="006A307B" w:rsidP="008F2E3C">
      <w:pPr>
        <w:pStyle w:val="BodyText"/>
      </w:pPr>
    </w:p>
    <w:p w14:paraId="7453894A" w14:textId="77777777" w:rsidR="006A307B" w:rsidRPr="00CF116E" w:rsidRDefault="006A307B" w:rsidP="006A307B">
      <w:pPr>
        <w:pStyle w:val="TableTitle"/>
      </w:pPr>
      <w:r w:rsidRPr="00CF116E">
        <w:t xml:space="preserve">Table </w:t>
      </w:r>
      <w:r w:rsidR="00787AF9" w:rsidRPr="00CF116E">
        <w:t>4</w:t>
      </w:r>
      <w:r w:rsidRPr="00CF116E">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CF116E"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CF116E" w:rsidRDefault="006A307B" w:rsidP="00586E75">
            <w:pPr>
              <w:pStyle w:val="TableEntryHeader"/>
              <w:snapToGrid w:val="0"/>
            </w:pPr>
            <w:r w:rsidRPr="00CF116E">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CF116E" w:rsidRDefault="006A307B" w:rsidP="00586E75">
            <w:pPr>
              <w:pStyle w:val="TableEntryHeader"/>
              <w:snapToGrid w:val="0"/>
            </w:pPr>
            <w:r w:rsidRPr="00CF116E">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CF116E" w:rsidRDefault="006A307B" w:rsidP="00586E75">
            <w:pPr>
              <w:pStyle w:val="TableEntryHeader"/>
            </w:pPr>
            <w:r w:rsidRPr="00CF116E">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CF116E" w:rsidRDefault="006A307B" w:rsidP="00586E75">
            <w:pPr>
              <w:pStyle w:val="TableEntryHeader"/>
            </w:pPr>
            <w:r w:rsidRPr="00CF116E">
              <w:t>Section in Vol. 2</w:t>
            </w:r>
          </w:p>
        </w:tc>
      </w:tr>
      <w:tr w:rsidR="006A307B" w:rsidRPr="00CF116E"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CF116E" w:rsidRDefault="006A307B" w:rsidP="00586E75">
            <w:pPr>
              <w:pStyle w:val="TableEntry"/>
              <w:snapToGrid w:val="0"/>
            </w:pPr>
            <w:r w:rsidRPr="00CF116E">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CF116E" w:rsidRDefault="006A307B" w:rsidP="00586E75">
            <w:pPr>
              <w:pStyle w:val="TableEntry"/>
              <w:snapToGrid w:val="0"/>
              <w:rPr>
                <w:iCs/>
                <w:szCs w:val="18"/>
              </w:rPr>
            </w:pPr>
            <w:r w:rsidRPr="00CF116E">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CF116E" w:rsidRDefault="006A307B" w:rsidP="00586E75">
            <w:pPr>
              <w:pStyle w:val="TableEntry"/>
              <w:snapToGrid w:val="0"/>
              <w:jc w:val="center"/>
            </w:pPr>
            <w:r w:rsidRPr="00CF116E">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CF116E" w:rsidRDefault="006A307B" w:rsidP="00586E75">
            <w:pPr>
              <w:pStyle w:val="TableEntry"/>
              <w:snapToGrid w:val="0"/>
            </w:pPr>
            <w:r w:rsidRPr="00CF116E">
              <w:t>3.3</w:t>
            </w:r>
          </w:p>
        </w:tc>
      </w:tr>
      <w:tr w:rsidR="006A307B" w:rsidRPr="00CF116E"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CF116E" w:rsidRDefault="006A307B" w:rsidP="00586E75">
            <w:pPr>
              <w:pStyle w:val="TableEntry"/>
              <w:snapToGrid w:val="0"/>
            </w:pPr>
            <w:r w:rsidRPr="00CF116E">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CF116E" w:rsidRDefault="006A307B" w:rsidP="00586E75">
            <w:pPr>
              <w:pStyle w:val="TableEntry"/>
              <w:snapToGrid w:val="0"/>
              <w:rPr>
                <w:iCs/>
                <w:szCs w:val="18"/>
              </w:rPr>
            </w:pPr>
            <w:r w:rsidRPr="00CF116E">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CF116E" w:rsidRDefault="006A307B" w:rsidP="00586E75">
            <w:pPr>
              <w:pStyle w:val="TableEntry"/>
              <w:snapToGrid w:val="0"/>
              <w:jc w:val="center"/>
            </w:pPr>
            <w:r w:rsidRPr="00CF116E">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CF116E" w:rsidRDefault="006A307B" w:rsidP="00586E75">
            <w:pPr>
              <w:pStyle w:val="TableEntry"/>
              <w:snapToGrid w:val="0"/>
            </w:pPr>
            <w:r w:rsidRPr="00CF116E">
              <w:t>3.3</w:t>
            </w:r>
          </w:p>
        </w:tc>
      </w:tr>
    </w:tbl>
    <w:p w14:paraId="6BD4587B" w14:textId="77777777" w:rsidR="008F2E3C" w:rsidRPr="00CF116E" w:rsidRDefault="008F2E3C" w:rsidP="002207A3">
      <w:pPr>
        <w:pStyle w:val="BodyText"/>
      </w:pPr>
      <w:bookmarkStart w:id="562" w:name="_Toc270019749"/>
      <w:bookmarkStart w:id="563" w:name="_Toc270019825"/>
      <w:bookmarkStart w:id="564" w:name="_Toc369246349"/>
    </w:p>
    <w:p w14:paraId="4C534A6A" w14:textId="77777777" w:rsidR="006A307B" w:rsidRPr="00CF116E" w:rsidRDefault="006A307B" w:rsidP="00B5724A">
      <w:pPr>
        <w:pStyle w:val="Heading2"/>
        <w:rPr>
          <w:noProof w:val="0"/>
        </w:rPr>
      </w:pPr>
      <w:bookmarkStart w:id="565" w:name="_Toc464111658"/>
      <w:r w:rsidRPr="00CF116E">
        <w:rPr>
          <w:noProof w:val="0"/>
        </w:rPr>
        <w:t>Integration Profile Options</w:t>
      </w:r>
      <w:bookmarkEnd w:id="562"/>
      <w:bookmarkEnd w:id="563"/>
      <w:bookmarkEnd w:id="564"/>
      <w:bookmarkEnd w:id="565"/>
      <w:r w:rsidRPr="00CF116E">
        <w:rPr>
          <w:noProof w:val="0"/>
        </w:rPr>
        <w:t xml:space="preserve"> </w:t>
      </w:r>
    </w:p>
    <w:p w14:paraId="325A955B" w14:textId="77777777" w:rsidR="006A307B" w:rsidRPr="00CF116E" w:rsidRDefault="006A307B" w:rsidP="006A307B">
      <w:pPr>
        <w:pStyle w:val="BodyText"/>
      </w:pPr>
      <w:r w:rsidRPr="00CF116E">
        <w:t xml:space="preserve">Options that may be selected for this Integration Profile are listed in the </w:t>
      </w:r>
      <w:r w:rsidR="00685B43" w:rsidRPr="00CF116E">
        <w:t>Table</w:t>
      </w:r>
      <w:r w:rsidRPr="00CF116E">
        <w:t xml:space="preserve"> </w:t>
      </w:r>
      <w:r w:rsidR="002045D4" w:rsidRPr="00CF116E">
        <w:t>4</w:t>
      </w:r>
      <w:r w:rsidRPr="00CF116E">
        <w:t xml:space="preserve">.2-1 along with the </w:t>
      </w:r>
      <w:r w:rsidR="00552C0F" w:rsidRPr="00CF116E">
        <w:t>actors</w:t>
      </w:r>
      <w:r w:rsidRPr="00CF116E">
        <w:t xml:space="preserve"> to which they apply. Dependencies between options when applicable are specified in notes.</w:t>
      </w:r>
    </w:p>
    <w:p w14:paraId="58209D86" w14:textId="77777777" w:rsidR="008F2E3C" w:rsidRPr="00CF116E" w:rsidRDefault="008F2E3C" w:rsidP="006A307B">
      <w:pPr>
        <w:pStyle w:val="BodyText"/>
      </w:pPr>
    </w:p>
    <w:p w14:paraId="7647F2DF" w14:textId="77777777" w:rsidR="006A307B" w:rsidRPr="00CF116E" w:rsidRDefault="006A307B" w:rsidP="006A307B">
      <w:pPr>
        <w:pStyle w:val="TableTitle"/>
      </w:pPr>
      <w:r w:rsidRPr="00CF116E">
        <w:t xml:space="preserve">Table </w:t>
      </w:r>
      <w:r w:rsidR="002045D4" w:rsidRPr="00CF116E">
        <w:t>4</w:t>
      </w:r>
      <w:r w:rsidRPr="00CF116E">
        <w:t>.2-1: Evidence Documents - Actors and Options</w:t>
      </w:r>
    </w:p>
    <w:tbl>
      <w:tblPr>
        <w:tblW w:w="0" w:type="auto"/>
        <w:jc w:val="center"/>
        <w:tblLayout w:type="fixed"/>
        <w:tblLook w:val="0000" w:firstRow="0" w:lastRow="0" w:firstColumn="0" w:lastColumn="0" w:noHBand="0" w:noVBand="0"/>
      </w:tblPr>
      <w:tblGrid>
        <w:gridCol w:w="2370"/>
        <w:gridCol w:w="1720"/>
        <w:gridCol w:w="1843"/>
      </w:tblGrid>
      <w:tr w:rsidR="006A307B" w:rsidRPr="00CF116E" w14:paraId="35D7BC67" w14:textId="77777777" w:rsidTr="00586E75">
        <w:trPr>
          <w:cantSplit/>
          <w:tblHeader/>
          <w:jc w:val="center"/>
        </w:trPr>
        <w:tc>
          <w:tcPr>
            <w:tcW w:w="2370" w:type="dxa"/>
            <w:tcBorders>
              <w:top w:val="single" w:sz="4" w:space="0" w:color="000000"/>
              <w:left w:val="single" w:sz="4" w:space="0" w:color="000000"/>
              <w:bottom w:val="single" w:sz="4" w:space="0" w:color="000000"/>
            </w:tcBorders>
            <w:shd w:val="clear" w:color="auto" w:fill="D8D8D8"/>
          </w:tcPr>
          <w:p w14:paraId="413D4302" w14:textId="77777777" w:rsidR="006A307B" w:rsidRPr="00CF116E" w:rsidRDefault="006A307B" w:rsidP="00586E75">
            <w:pPr>
              <w:pStyle w:val="TableEntryHeader"/>
              <w:snapToGrid w:val="0"/>
            </w:pPr>
            <w:r w:rsidRPr="00CF116E">
              <w:t>Actor</w:t>
            </w:r>
          </w:p>
        </w:tc>
        <w:tc>
          <w:tcPr>
            <w:tcW w:w="1720" w:type="dxa"/>
            <w:tcBorders>
              <w:top w:val="single" w:sz="4" w:space="0" w:color="000000"/>
              <w:left w:val="single" w:sz="4" w:space="0" w:color="000000"/>
              <w:bottom w:val="single" w:sz="4" w:space="0" w:color="000000"/>
            </w:tcBorders>
            <w:shd w:val="clear" w:color="auto" w:fill="D8D8D8"/>
          </w:tcPr>
          <w:p w14:paraId="66407014" w14:textId="77777777" w:rsidR="006A307B" w:rsidRPr="00CF116E" w:rsidRDefault="006A307B" w:rsidP="00586E75">
            <w:pPr>
              <w:pStyle w:val="TableEntryHeader"/>
            </w:pPr>
            <w:r w:rsidRPr="00CF116E">
              <w:t>Options</w:t>
            </w:r>
          </w:p>
        </w:tc>
        <w:tc>
          <w:tcPr>
            <w:tcW w:w="1843" w:type="dxa"/>
            <w:tcBorders>
              <w:top w:val="single" w:sz="4" w:space="0" w:color="000000"/>
              <w:left w:val="single" w:sz="4" w:space="0" w:color="000000"/>
              <w:bottom w:val="single" w:sz="4" w:space="0" w:color="000000"/>
              <w:right w:val="single" w:sz="4" w:space="0" w:color="000000"/>
            </w:tcBorders>
            <w:shd w:val="clear" w:color="auto" w:fill="D8D8D8"/>
          </w:tcPr>
          <w:p w14:paraId="51188CA0" w14:textId="77777777" w:rsidR="006A307B" w:rsidRPr="00CF116E" w:rsidRDefault="006A307B" w:rsidP="00586E75">
            <w:pPr>
              <w:pStyle w:val="TableEntryHeader"/>
              <w:snapToGrid w:val="0"/>
            </w:pPr>
            <w:r w:rsidRPr="00CF116E">
              <w:t>Section in Volume 2</w:t>
            </w:r>
          </w:p>
        </w:tc>
      </w:tr>
      <w:tr w:rsidR="006A307B" w:rsidRPr="00CF116E" w14:paraId="4BE2FFC1" w14:textId="77777777" w:rsidTr="00586E75">
        <w:trPr>
          <w:cantSplit/>
          <w:trHeight w:val="332"/>
          <w:jc w:val="center"/>
        </w:trPr>
        <w:tc>
          <w:tcPr>
            <w:tcW w:w="2370" w:type="dxa"/>
            <w:tcBorders>
              <w:top w:val="single" w:sz="4" w:space="0" w:color="000000"/>
              <w:left w:val="single" w:sz="4" w:space="0" w:color="000000"/>
              <w:bottom w:val="single" w:sz="4" w:space="0" w:color="000000"/>
            </w:tcBorders>
          </w:tcPr>
          <w:p w14:paraId="306392EF" w14:textId="77777777" w:rsidR="006A307B" w:rsidRPr="00CF116E" w:rsidRDefault="006A307B" w:rsidP="00586E75">
            <w:pPr>
              <w:pStyle w:val="TableEntry"/>
              <w:snapToGrid w:val="0"/>
            </w:pPr>
            <w:r w:rsidRPr="00CF116E">
              <w:t>Infusion Order Programmer</w:t>
            </w:r>
          </w:p>
        </w:tc>
        <w:tc>
          <w:tcPr>
            <w:tcW w:w="1720" w:type="dxa"/>
            <w:tcBorders>
              <w:top w:val="single" w:sz="4" w:space="0" w:color="000000"/>
              <w:left w:val="single" w:sz="4" w:space="0" w:color="000000"/>
              <w:bottom w:val="single" w:sz="4" w:space="0" w:color="000000"/>
            </w:tcBorders>
          </w:tcPr>
          <w:p w14:paraId="7708BAA8" w14:textId="77777777" w:rsidR="006A307B" w:rsidRPr="00CF116E" w:rsidRDefault="006A307B" w:rsidP="00586E75">
            <w:pPr>
              <w:pStyle w:val="TableEntry"/>
              <w:snapToGrid w:val="0"/>
              <w:jc w:val="center"/>
              <w:rPr>
                <w:i/>
              </w:rPr>
            </w:pPr>
            <w:r w:rsidRPr="00CF116E">
              <w:rPr>
                <w:i/>
              </w:rPr>
              <w:t xml:space="preserve">No options defined </w:t>
            </w:r>
          </w:p>
        </w:tc>
        <w:tc>
          <w:tcPr>
            <w:tcW w:w="1843" w:type="dxa"/>
            <w:tcBorders>
              <w:top w:val="single" w:sz="4" w:space="0" w:color="000000"/>
              <w:left w:val="single" w:sz="4" w:space="0" w:color="000000"/>
              <w:bottom w:val="single" w:sz="4" w:space="0" w:color="000000"/>
              <w:right w:val="single" w:sz="4" w:space="0" w:color="000000"/>
            </w:tcBorders>
          </w:tcPr>
          <w:p w14:paraId="24EDA516" w14:textId="77777777" w:rsidR="006A307B" w:rsidRPr="00CF116E" w:rsidRDefault="006A307B" w:rsidP="00586E75">
            <w:pPr>
              <w:pStyle w:val="TableEntry"/>
              <w:snapToGrid w:val="0"/>
            </w:pPr>
            <w:r w:rsidRPr="00CF116E">
              <w:t>- -</w:t>
            </w:r>
          </w:p>
        </w:tc>
      </w:tr>
      <w:tr w:rsidR="006A307B" w:rsidRPr="00CF116E" w14:paraId="368687F1" w14:textId="77777777" w:rsidTr="00586E75">
        <w:trPr>
          <w:cantSplit/>
          <w:trHeight w:val="233"/>
          <w:jc w:val="center"/>
        </w:trPr>
        <w:tc>
          <w:tcPr>
            <w:tcW w:w="2370" w:type="dxa"/>
            <w:tcBorders>
              <w:top w:val="single" w:sz="4" w:space="0" w:color="000000"/>
              <w:left w:val="single" w:sz="4" w:space="0" w:color="000000"/>
              <w:bottom w:val="single" w:sz="4" w:space="0" w:color="000000"/>
            </w:tcBorders>
          </w:tcPr>
          <w:p w14:paraId="5E7A62E2" w14:textId="77777777" w:rsidR="006A307B" w:rsidRPr="00CF116E" w:rsidRDefault="006A307B" w:rsidP="00586E75">
            <w:pPr>
              <w:pStyle w:val="TableEntry"/>
              <w:snapToGrid w:val="0"/>
            </w:pPr>
            <w:r w:rsidRPr="00CF116E">
              <w:t>Infusion Order Consumer</w:t>
            </w:r>
          </w:p>
        </w:tc>
        <w:tc>
          <w:tcPr>
            <w:tcW w:w="1720" w:type="dxa"/>
            <w:tcBorders>
              <w:top w:val="single" w:sz="4" w:space="0" w:color="000000"/>
              <w:left w:val="single" w:sz="4" w:space="0" w:color="000000"/>
              <w:bottom w:val="single" w:sz="4" w:space="0" w:color="000000"/>
            </w:tcBorders>
          </w:tcPr>
          <w:p w14:paraId="183054CA" w14:textId="77777777" w:rsidR="006A307B" w:rsidRPr="00CF116E" w:rsidRDefault="006A307B" w:rsidP="00586E75">
            <w:pPr>
              <w:pStyle w:val="TableEntry"/>
              <w:snapToGrid w:val="0"/>
              <w:jc w:val="center"/>
              <w:rPr>
                <w:i/>
              </w:rPr>
            </w:pPr>
            <w:r w:rsidRPr="00CF116E">
              <w:rPr>
                <w:i/>
              </w:rPr>
              <w:t xml:space="preserve">No options defined </w:t>
            </w:r>
          </w:p>
        </w:tc>
        <w:tc>
          <w:tcPr>
            <w:tcW w:w="1843" w:type="dxa"/>
            <w:tcBorders>
              <w:top w:val="single" w:sz="4" w:space="0" w:color="000000"/>
              <w:left w:val="single" w:sz="4" w:space="0" w:color="000000"/>
              <w:bottom w:val="single" w:sz="4" w:space="0" w:color="000000"/>
              <w:right w:val="single" w:sz="4" w:space="0" w:color="000000"/>
            </w:tcBorders>
          </w:tcPr>
          <w:p w14:paraId="11319750" w14:textId="77777777" w:rsidR="006A307B" w:rsidRPr="00CF116E" w:rsidRDefault="006A307B" w:rsidP="00586E75">
            <w:pPr>
              <w:pStyle w:val="TableEntry"/>
              <w:snapToGrid w:val="0"/>
            </w:pPr>
            <w:r w:rsidRPr="00CF116E">
              <w:t>- -</w:t>
            </w:r>
          </w:p>
        </w:tc>
      </w:tr>
    </w:tbl>
    <w:p w14:paraId="621A0503" w14:textId="77777777" w:rsidR="006A307B" w:rsidRPr="00CF116E" w:rsidRDefault="006A307B" w:rsidP="008F2E3C">
      <w:pPr>
        <w:pStyle w:val="BodyText"/>
      </w:pPr>
    </w:p>
    <w:p w14:paraId="1B3F237A" w14:textId="77777777" w:rsidR="0047743C" w:rsidRPr="00CF116E" w:rsidRDefault="0047743C" w:rsidP="001C5B41">
      <w:pPr>
        <w:pStyle w:val="Heading2"/>
        <w:rPr>
          <w:noProof w:val="0"/>
        </w:rPr>
      </w:pPr>
      <w:bookmarkStart w:id="566" w:name="_Toc464111659"/>
      <w:bookmarkStart w:id="567" w:name="_Toc270019750"/>
      <w:bookmarkStart w:id="568" w:name="_Toc270019826"/>
      <w:bookmarkStart w:id="569" w:name="_Toc369246350"/>
      <w:r w:rsidRPr="00CF116E">
        <w:rPr>
          <w:noProof w:val="0"/>
        </w:rPr>
        <w:t>PIV Overview</w:t>
      </w:r>
      <w:bookmarkEnd w:id="566"/>
    </w:p>
    <w:p w14:paraId="6040BB90" w14:textId="77777777" w:rsidR="0047743C" w:rsidRPr="00CF116E" w:rsidRDefault="0047743C" w:rsidP="0047743C">
      <w:pPr>
        <w:pStyle w:val="BodyText"/>
      </w:pPr>
      <w:r w:rsidRPr="00CF116E">
        <w:t>The goal of the proposed integration is to bring infusion systems into the electronic medication administration process. The following primary steps comprise this process:</w:t>
      </w:r>
    </w:p>
    <w:p w14:paraId="2E685EA7" w14:textId="77777777" w:rsidR="0047743C" w:rsidRPr="00CF116E" w:rsidRDefault="0047743C" w:rsidP="0047743C">
      <w:pPr>
        <w:pStyle w:val="ListBullet2"/>
      </w:pPr>
      <w:r w:rsidRPr="00CF116E">
        <w:t>Order medication</w:t>
      </w:r>
    </w:p>
    <w:p w14:paraId="7503F040" w14:textId="77777777" w:rsidR="0047743C" w:rsidRPr="00CF116E" w:rsidRDefault="0047743C" w:rsidP="0047743C">
      <w:pPr>
        <w:pStyle w:val="ListBullet2"/>
      </w:pPr>
      <w:r w:rsidRPr="00CF116E">
        <w:t xml:space="preserve">Verify order for inclusion in the </w:t>
      </w:r>
      <w:proofErr w:type="spellStart"/>
      <w:r w:rsidRPr="00CF116E">
        <w:t>eMAR</w:t>
      </w:r>
      <w:proofErr w:type="spellEnd"/>
    </w:p>
    <w:p w14:paraId="3324C14F" w14:textId="77777777" w:rsidR="0047743C" w:rsidRPr="00CF116E" w:rsidRDefault="0047743C" w:rsidP="0047743C">
      <w:pPr>
        <w:pStyle w:val="ListBullet2"/>
      </w:pPr>
      <w:r w:rsidRPr="00CF116E">
        <w:t>Prepare and dispense medication</w:t>
      </w:r>
    </w:p>
    <w:p w14:paraId="2418C97F" w14:textId="77777777" w:rsidR="0047743C" w:rsidRPr="00CF116E" w:rsidRDefault="0047743C" w:rsidP="0047743C">
      <w:pPr>
        <w:pStyle w:val="ListBullet2"/>
      </w:pPr>
      <w:r w:rsidRPr="00CF116E">
        <w:t>Administer medication</w:t>
      </w:r>
    </w:p>
    <w:p w14:paraId="65F6BFC9" w14:textId="77777777" w:rsidR="0047743C" w:rsidRPr="00CF116E" w:rsidRDefault="0047743C" w:rsidP="0047743C">
      <w:pPr>
        <w:pStyle w:val="BodyText"/>
      </w:pPr>
      <w:r w:rsidRPr="00CF116E">
        <w:t>While medication errors can occur at each point in this process, this proposal is concerned with the “Administer medication” step, where half of the errors made by clinicians involve infusions. These errors usually involve a breach of one of the 5 Rights of Medication Administration:</w:t>
      </w:r>
    </w:p>
    <w:p w14:paraId="46287A21" w14:textId="77777777" w:rsidR="0047743C" w:rsidRPr="00CF116E" w:rsidRDefault="0047743C" w:rsidP="0047743C">
      <w:pPr>
        <w:pStyle w:val="ListBullet2"/>
      </w:pPr>
      <w:r w:rsidRPr="00CF116E">
        <w:lastRenderedPageBreak/>
        <w:t>Right Patient</w:t>
      </w:r>
    </w:p>
    <w:p w14:paraId="19E22459" w14:textId="77777777" w:rsidR="0047743C" w:rsidRPr="00CF116E" w:rsidRDefault="0047743C" w:rsidP="0047743C">
      <w:pPr>
        <w:pStyle w:val="ListBullet2"/>
      </w:pPr>
      <w:r w:rsidRPr="00CF116E">
        <w:t>Right Drug</w:t>
      </w:r>
    </w:p>
    <w:p w14:paraId="13993470" w14:textId="77777777" w:rsidR="0047743C" w:rsidRPr="00CF116E" w:rsidRDefault="0047743C" w:rsidP="0047743C">
      <w:pPr>
        <w:pStyle w:val="ListBullet2"/>
      </w:pPr>
      <w:r w:rsidRPr="00CF116E">
        <w:t>Right Dose</w:t>
      </w:r>
    </w:p>
    <w:p w14:paraId="777D78D0" w14:textId="77777777" w:rsidR="0047743C" w:rsidRPr="00CF116E" w:rsidRDefault="0047743C" w:rsidP="0047743C">
      <w:pPr>
        <w:pStyle w:val="ListBullet2"/>
      </w:pPr>
      <w:r w:rsidRPr="00CF116E">
        <w:t>Right Route</w:t>
      </w:r>
    </w:p>
    <w:p w14:paraId="2390B262" w14:textId="77777777" w:rsidR="0047743C" w:rsidRPr="00CF116E" w:rsidRDefault="0047743C" w:rsidP="0047743C">
      <w:pPr>
        <w:pStyle w:val="ListBullet2"/>
      </w:pPr>
      <w:r w:rsidRPr="00CF116E">
        <w:t>Right Time</w:t>
      </w:r>
    </w:p>
    <w:p w14:paraId="011825F5" w14:textId="77777777" w:rsidR="0047743C" w:rsidRPr="00CF116E" w:rsidRDefault="0047743C" w:rsidP="0047743C">
      <w:pPr>
        <w:pStyle w:val="BodyText"/>
      </w:pPr>
      <w:r w:rsidRPr="00CF116E">
        <w:t xml:space="preserve">It is the caregiver’s responsibility to ensure that these rights are reviewed prior to administering each drug or starting each infusion. </w:t>
      </w:r>
    </w:p>
    <w:p w14:paraId="1674DF01" w14:textId="77777777" w:rsidR="0047743C" w:rsidRPr="00CF116E" w:rsidRDefault="0047743C" w:rsidP="0047743C">
      <w:pPr>
        <w:pStyle w:val="BodyText"/>
      </w:pPr>
      <w:r w:rsidRPr="00CF116E">
        <w:t>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w:t>
      </w:r>
    </w:p>
    <w:p w14:paraId="1C9BE948" w14:textId="77777777" w:rsidR="0047743C" w:rsidRPr="00CF116E" w:rsidRDefault="0047743C" w:rsidP="0047743C">
      <w:pPr>
        <w:pStyle w:val="BodyText"/>
      </w:pPr>
      <w:r w:rsidRPr="00CF116E">
        <w:t>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w:t>
      </w:r>
    </w:p>
    <w:p w14:paraId="24512BD0" w14:textId="77777777" w:rsidR="0047743C" w:rsidRPr="00CF116E" w:rsidRDefault="0047743C" w:rsidP="0047743C">
      <w:pPr>
        <w:pStyle w:val="BodyText"/>
      </w:pPr>
      <w:r w:rsidRPr="00CF116E">
        <w:t>Electronic transfer of infusion status information from an infusion pump to a clinical information system can be accomplished using the PCD-01 (Communicate PCD Data) or PCD-02 (Subscribe to PCD Data) transactions of the IHE-PCD Device Enterprise Communication Profile.</w:t>
      </w:r>
    </w:p>
    <w:p w14:paraId="590A92AE" w14:textId="77777777" w:rsidR="0047743C" w:rsidRPr="00CF116E" w:rsidRDefault="0047743C" w:rsidP="0047743C">
      <w:pPr>
        <w:pStyle w:val="BodyText"/>
      </w:pPr>
      <w:r w:rsidRPr="00CF116E">
        <w:t>The use case addressed in this profile includes the following steps (note that the workflow supported by the BCMA application may not necessarily occur in the order specified):</w:t>
      </w:r>
    </w:p>
    <w:p w14:paraId="05AA03AE" w14:textId="77777777" w:rsidR="0047743C" w:rsidRPr="00CF116E" w:rsidRDefault="0047743C" w:rsidP="0047743C">
      <w:pPr>
        <w:pStyle w:val="ListBullet2"/>
      </w:pPr>
      <w:r w:rsidRPr="00CF116E">
        <w:t>Clinician uses BCMA to administer an IV</w:t>
      </w:r>
    </w:p>
    <w:p w14:paraId="665BD990" w14:textId="77777777" w:rsidR="0047743C" w:rsidRPr="00CF116E" w:rsidRDefault="0047743C" w:rsidP="0047743C">
      <w:pPr>
        <w:pStyle w:val="ListBullet2"/>
      </w:pPr>
      <w:r w:rsidRPr="00CF116E">
        <w:t>Clinician identifies self, medication, patient, pump</w:t>
      </w:r>
    </w:p>
    <w:p w14:paraId="6CB661B8" w14:textId="77777777" w:rsidR="0047743C" w:rsidRPr="00CF116E" w:rsidRDefault="0047743C" w:rsidP="0047743C">
      <w:pPr>
        <w:pStyle w:val="ListBullet2"/>
      </w:pPr>
      <w:r w:rsidRPr="00CF116E">
        <w:t>Clinician confirms or edits infusion parameters for an IV medication order using the BCMA</w:t>
      </w:r>
    </w:p>
    <w:p w14:paraId="2BCFCC14" w14:textId="77777777" w:rsidR="0047743C" w:rsidRPr="00CF116E" w:rsidRDefault="0047743C" w:rsidP="0047743C">
      <w:pPr>
        <w:pStyle w:val="ListBullet2"/>
      </w:pPr>
      <w:r w:rsidRPr="00CF116E">
        <w:t>Infusion parameters are transmitted to pump</w:t>
      </w:r>
    </w:p>
    <w:p w14:paraId="5DD4D509" w14:textId="77777777" w:rsidR="0047743C" w:rsidRPr="00CF116E" w:rsidRDefault="0047743C" w:rsidP="0047743C">
      <w:pPr>
        <w:pStyle w:val="ListBullet2"/>
      </w:pPr>
      <w:r w:rsidRPr="00CF116E">
        <w:t>Clinician confirms settings directly on pump and starts infusion</w:t>
      </w:r>
    </w:p>
    <w:p w14:paraId="48FD95D5" w14:textId="77777777" w:rsidR="006A307B" w:rsidRPr="00CF116E" w:rsidRDefault="00325F82" w:rsidP="001C5B41">
      <w:pPr>
        <w:pStyle w:val="Heading3"/>
        <w:rPr>
          <w:noProof w:val="0"/>
        </w:rPr>
      </w:pPr>
      <w:bookmarkStart w:id="570" w:name="_Toc464111660"/>
      <w:r w:rsidRPr="00CF116E">
        <w:rPr>
          <w:noProof w:val="0"/>
        </w:rPr>
        <w:t>PIV</w:t>
      </w:r>
      <w:r w:rsidR="006A307B" w:rsidRPr="00CF116E">
        <w:rPr>
          <w:noProof w:val="0"/>
        </w:rPr>
        <w:t xml:space="preserve"> Process Flow</w:t>
      </w:r>
      <w:bookmarkEnd w:id="567"/>
      <w:bookmarkEnd w:id="568"/>
      <w:bookmarkEnd w:id="569"/>
      <w:bookmarkEnd w:id="570"/>
      <w:r w:rsidR="006A307B" w:rsidRPr="00CF116E">
        <w:rPr>
          <w:noProof w:val="0"/>
        </w:rPr>
        <w:t xml:space="preserve"> </w:t>
      </w:r>
    </w:p>
    <w:p w14:paraId="4369E4DF" w14:textId="77777777" w:rsidR="006A307B" w:rsidRPr="00CF116E" w:rsidRDefault="006A307B" w:rsidP="006A307B">
      <w:pPr>
        <w:pStyle w:val="BodyText"/>
      </w:pPr>
      <w:r w:rsidRPr="00CF116E">
        <w:t xml:space="preserve">Figure </w:t>
      </w:r>
      <w:r w:rsidR="002045D4" w:rsidRPr="00CF116E">
        <w:t>4</w:t>
      </w:r>
      <w:r w:rsidRPr="00CF116E">
        <w:t xml:space="preserve">.3-1 shows the sequence diagram for this profile. </w:t>
      </w:r>
    </w:p>
    <w:p w14:paraId="507E0658" w14:textId="77777777" w:rsidR="006A307B" w:rsidRPr="00CF116E" w:rsidRDefault="006A307B" w:rsidP="006A307B">
      <w:pPr>
        <w:pStyle w:val="BodyText"/>
        <w:jc w:val="center"/>
      </w:pPr>
      <w:r w:rsidRPr="00CF116E">
        <w:object w:dxaOrig="7193" w:dyaOrig="5406" w14:anchorId="700057D4">
          <v:shape id="_x0000_i1026" type="#_x0000_t75" style="width:396pt;height:295.35pt" o:ole="" filled="t">
            <v:fill color2="black"/>
            <v:imagedata r:id="rId30" o:title=""/>
          </v:shape>
          <o:OLEObject Type="Embed" ProgID="PowerPoint.Show.8" ShapeID="_x0000_i1026" DrawAspect="Content" ObjectID="_1565697169" r:id="rId31"/>
        </w:object>
      </w:r>
    </w:p>
    <w:p w14:paraId="0DC634D0" w14:textId="77777777" w:rsidR="00113D85" w:rsidRPr="00CF116E" w:rsidRDefault="006A307B" w:rsidP="006A307B">
      <w:pPr>
        <w:pStyle w:val="FigureTitle"/>
      </w:pPr>
      <w:r w:rsidRPr="00CF116E">
        <w:t xml:space="preserve">Figure </w:t>
      </w:r>
      <w:r w:rsidR="002045D4" w:rsidRPr="00CF116E">
        <w:t>4</w:t>
      </w:r>
      <w:r w:rsidRPr="00CF116E">
        <w:t>.3-1: Basic Process Flow in Point-of-Care Infusion Verification Profile</w:t>
      </w:r>
    </w:p>
    <w:p w14:paraId="07E4D70C" w14:textId="77777777" w:rsidR="006A307B" w:rsidRPr="00CF116E" w:rsidRDefault="006A307B" w:rsidP="0099495F">
      <w:pPr>
        <w:pStyle w:val="BodyText"/>
      </w:pPr>
      <w:r w:rsidRPr="00CF116E">
        <w:t xml:space="preserve"> </w:t>
      </w:r>
    </w:p>
    <w:p w14:paraId="711AA5C6" w14:textId="77777777" w:rsidR="006A307B" w:rsidRPr="00CF116E" w:rsidRDefault="006A307B" w:rsidP="00B5724A">
      <w:pPr>
        <w:pStyle w:val="Heading2"/>
        <w:rPr>
          <w:noProof w:val="0"/>
        </w:rPr>
      </w:pPr>
      <w:bookmarkStart w:id="571" w:name="_Toc270019751"/>
      <w:bookmarkStart w:id="572" w:name="_Toc270019827"/>
      <w:bookmarkStart w:id="573" w:name="_Toc369246351"/>
      <w:bookmarkStart w:id="574" w:name="_Toc464111661"/>
      <w:r w:rsidRPr="00CF116E">
        <w:rPr>
          <w:noProof w:val="0"/>
        </w:rPr>
        <w:t>Integration Profile Safety and Security Considerations</w:t>
      </w:r>
      <w:bookmarkEnd w:id="571"/>
      <w:bookmarkEnd w:id="572"/>
      <w:bookmarkEnd w:id="573"/>
      <w:bookmarkEnd w:id="574"/>
      <w:r w:rsidRPr="00CF116E">
        <w:rPr>
          <w:noProof w:val="0"/>
        </w:rPr>
        <w:t xml:space="preserve"> </w:t>
      </w:r>
    </w:p>
    <w:p w14:paraId="26568289" w14:textId="77777777" w:rsidR="006A307B" w:rsidRPr="00CF116E" w:rsidRDefault="006A307B" w:rsidP="006A307B">
      <w:pPr>
        <w:pStyle w:val="BodyText"/>
      </w:pPr>
      <w:r w:rsidRPr="00CF116E">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CF116E" w:rsidRDefault="006A307B" w:rsidP="006A307B">
      <w:pPr>
        <w:pStyle w:val="BodyText"/>
      </w:pPr>
      <w:r w:rsidRPr="00CF116E">
        <w:t>Although the profile provides infusion settings for an infusion pump, the infusion is not started automatically. The clinician must always verify all settings and start the infusion directly on the pump.</w:t>
      </w:r>
    </w:p>
    <w:p w14:paraId="5C912F62" w14:textId="77777777" w:rsidR="006A307B" w:rsidRPr="00CF116E" w:rsidRDefault="006A307B" w:rsidP="00B5724A">
      <w:pPr>
        <w:pStyle w:val="Heading1"/>
        <w:pageBreakBefore w:val="0"/>
        <w:rPr>
          <w:noProof w:val="0"/>
        </w:rPr>
      </w:pPr>
      <w:bookmarkStart w:id="575" w:name="_Toc332027787"/>
      <w:bookmarkStart w:id="576" w:name="_Toc332027788"/>
      <w:bookmarkStart w:id="577" w:name="_Toc270019752"/>
      <w:bookmarkStart w:id="578" w:name="_Toc270019828"/>
      <w:bookmarkStart w:id="579" w:name="_Toc369246352"/>
      <w:bookmarkStart w:id="580" w:name="_Toc464111662"/>
      <w:bookmarkEnd w:id="575"/>
      <w:bookmarkEnd w:id="576"/>
      <w:r w:rsidRPr="00CF116E">
        <w:rPr>
          <w:noProof w:val="0"/>
        </w:rPr>
        <w:t>Implantable Device – Cardiac – Observation (IDCO)</w:t>
      </w:r>
      <w:bookmarkEnd w:id="577"/>
      <w:bookmarkEnd w:id="578"/>
      <w:bookmarkEnd w:id="579"/>
      <w:bookmarkEnd w:id="580"/>
    </w:p>
    <w:p w14:paraId="48D3A548" w14:textId="77777777" w:rsidR="006A307B" w:rsidRPr="00CF116E" w:rsidRDefault="006A307B" w:rsidP="006A307B">
      <w:pPr>
        <w:pStyle w:val="BodyText"/>
      </w:pPr>
      <w:r w:rsidRPr="00CF116E">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CF116E">
        <w:t>.</w:t>
      </w:r>
      <w:r w:rsidRPr="00CF116E">
        <w:t xml:space="preserve"> Information is collected </w:t>
      </w:r>
      <w:r w:rsidRPr="00CF116E">
        <w:lastRenderedPageBreak/>
        <w:t>regarding the implanted device (attributes, settings and status), the patient (demographics and observations) and therapy (delivery and results).</w:t>
      </w:r>
    </w:p>
    <w:p w14:paraId="7A789D75" w14:textId="77777777" w:rsidR="006A307B" w:rsidRPr="00CF116E" w:rsidRDefault="006A307B" w:rsidP="006A307B">
      <w:pPr>
        <w:pStyle w:val="BodyText"/>
      </w:pPr>
      <w:r w:rsidRPr="00CF116E">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CF116E" w:rsidRDefault="006A307B" w:rsidP="006A307B">
      <w:pPr>
        <w:pStyle w:val="BodyText"/>
      </w:pPr>
      <w:r w:rsidRPr="00CF116E">
        <w:t>To address this requirement, the Implantable Device – Cardiac – Observation (IDCO) Profile defines a standards based translation and transfer of summary device interrogation information from the manufacturer provided interrogation equipment to the information management system.</w:t>
      </w:r>
    </w:p>
    <w:p w14:paraId="56D789CF" w14:textId="77777777" w:rsidR="006A307B" w:rsidRPr="00CF116E" w:rsidRDefault="006A307B" w:rsidP="006A307B">
      <w:pPr>
        <w:pStyle w:val="BodyText"/>
      </w:pPr>
      <w:r w:rsidRPr="00CF116E">
        <w:t xml:space="preserve">The IDCO </w:t>
      </w:r>
      <w:r w:rsidR="00685B43" w:rsidRPr="00CF116E">
        <w:t>Profile</w:t>
      </w:r>
      <w:r w:rsidRPr="00CF116E">
        <w:t xml:space="preserve"> specifies a mechanism for the translation, transmission, processing, and storage of discrete data elements and report attachments associated with cardiac device interrogations (observations).</w:t>
      </w:r>
    </w:p>
    <w:p w14:paraId="25CEA35E" w14:textId="77777777" w:rsidR="006A307B" w:rsidRPr="00CF116E" w:rsidRDefault="00EF3CE4" w:rsidP="00B5724A">
      <w:pPr>
        <w:pStyle w:val="Heading2"/>
        <w:rPr>
          <w:noProof w:val="0"/>
        </w:rPr>
      </w:pPr>
      <w:bookmarkStart w:id="581" w:name="_Toc270019753"/>
      <w:bookmarkStart w:id="582" w:name="_Toc270019829"/>
      <w:bookmarkStart w:id="583" w:name="_Toc369246353"/>
      <w:bookmarkStart w:id="584" w:name="_Toc464111663"/>
      <w:r w:rsidRPr="00CF116E">
        <w:rPr>
          <w:noProof w:val="0"/>
        </w:rPr>
        <w:t xml:space="preserve">IDCO </w:t>
      </w:r>
      <w:r w:rsidR="006A307B" w:rsidRPr="00CF116E">
        <w:rPr>
          <w:noProof w:val="0"/>
        </w:rPr>
        <w:t>Actors</w:t>
      </w:r>
      <w:r w:rsidRPr="00CF116E">
        <w:rPr>
          <w:noProof w:val="0"/>
        </w:rPr>
        <w:t xml:space="preserve"> and</w:t>
      </w:r>
      <w:r w:rsidR="006A307B" w:rsidRPr="00CF116E">
        <w:rPr>
          <w:noProof w:val="0"/>
        </w:rPr>
        <w:t xml:space="preserve"> Transactions</w:t>
      </w:r>
      <w:bookmarkEnd w:id="581"/>
      <w:bookmarkEnd w:id="582"/>
      <w:bookmarkEnd w:id="583"/>
      <w:bookmarkEnd w:id="584"/>
    </w:p>
    <w:p w14:paraId="035E14DC" w14:textId="77777777" w:rsidR="006A307B" w:rsidRPr="00CF116E" w:rsidRDefault="006A307B" w:rsidP="006A307B">
      <w:pPr>
        <w:pStyle w:val="BodyText"/>
      </w:pPr>
      <w:r w:rsidRPr="00CF116E">
        <w:t xml:space="preserve">Figure </w:t>
      </w:r>
      <w:r w:rsidR="002045D4" w:rsidRPr="00CF116E">
        <w:t>5</w:t>
      </w:r>
      <w:r w:rsidRPr="00CF116E">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CF116E" w:rsidRDefault="006A307B" w:rsidP="008F2E3C">
      <w:pPr>
        <w:pStyle w:val="BodyText"/>
      </w:pPr>
    </w:p>
    <w:bookmarkStart w:id="585" w:name="_1338126239"/>
    <w:bookmarkStart w:id="586" w:name="_1337597086"/>
    <w:bookmarkStart w:id="587" w:name="_1337597064"/>
    <w:bookmarkStart w:id="588" w:name="_1337597037"/>
    <w:bookmarkStart w:id="589" w:name="_1337597007"/>
    <w:bookmarkStart w:id="590" w:name="_1313997488"/>
    <w:bookmarkStart w:id="591" w:name="_1312613343"/>
    <w:bookmarkStart w:id="592" w:name="_1312612879"/>
    <w:bookmarkStart w:id="593" w:name="_1312612674"/>
    <w:bookmarkStart w:id="594" w:name="_1304328005"/>
    <w:bookmarkStart w:id="595" w:name="_1304327990"/>
    <w:bookmarkStart w:id="596" w:name="_1304327952"/>
    <w:bookmarkStart w:id="597" w:name="_1304327569"/>
    <w:bookmarkStart w:id="598" w:name="_1304327559"/>
    <w:bookmarkStart w:id="599" w:name="_1304327478"/>
    <w:bookmarkStart w:id="600" w:name="_1304322256"/>
    <w:bookmarkStart w:id="601" w:name="_1112784727"/>
    <w:bookmarkStart w:id="602" w:name="_1112639236"/>
    <w:bookmarkStart w:id="603" w:name="_1110654846"/>
    <w:bookmarkStart w:id="604" w:name="_1105205304"/>
    <w:bookmarkStart w:id="605" w:name="_1105190974"/>
    <w:bookmarkStart w:id="606" w:name="_1105190829"/>
    <w:bookmarkStart w:id="607" w:name="_1104847381"/>
    <w:bookmarkStart w:id="608" w:name="_1104777910"/>
    <w:bookmarkStart w:id="609" w:name="_1104657935"/>
    <w:bookmarkStart w:id="610" w:name="_1104607234"/>
    <w:bookmarkStart w:id="611" w:name="_1104516258"/>
    <w:bookmarkStart w:id="612" w:name="_1101302439"/>
    <w:bookmarkStart w:id="613" w:name="_1098172226"/>
    <w:bookmarkStart w:id="614" w:name="_1098123487"/>
    <w:bookmarkStart w:id="615" w:name="_1098123207"/>
    <w:bookmarkStart w:id="616" w:name="_1098122440"/>
    <w:bookmarkStart w:id="617" w:name="_1075130445"/>
    <w:bookmarkStart w:id="618" w:name="_1075126399"/>
    <w:bookmarkStart w:id="619" w:name="_1067066465"/>
    <w:bookmarkStart w:id="620" w:name="_1067066441"/>
    <w:bookmarkStart w:id="621" w:name="_1067066423"/>
    <w:bookmarkStart w:id="622" w:name="_1067066404"/>
    <w:bookmarkStart w:id="623" w:name="_1067066390"/>
    <w:bookmarkStart w:id="624" w:name="_1067066373"/>
    <w:bookmarkStart w:id="625" w:name="_1067066355"/>
    <w:bookmarkStart w:id="626" w:name="_1066720027"/>
    <w:bookmarkStart w:id="627" w:name="_1066720020"/>
    <w:bookmarkStart w:id="628" w:name="_1066719996"/>
    <w:bookmarkStart w:id="629" w:name="_1066719986"/>
    <w:bookmarkStart w:id="630" w:name="_1066719791"/>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14:paraId="46BCD8FA" w14:textId="77777777" w:rsidR="006A307B" w:rsidRPr="00CF116E" w:rsidRDefault="006A307B" w:rsidP="006A307B">
      <w:pPr>
        <w:pStyle w:val="BodyText"/>
        <w:jc w:val="center"/>
      </w:pPr>
      <w:r w:rsidRPr="00CF116E">
        <w:object w:dxaOrig="9420" w:dyaOrig="2685" w14:anchorId="58366430">
          <v:shape id="_x0000_i1027" type="#_x0000_t75" style="width:414.8pt;height:112.1pt" o:ole="" filled="t">
            <v:fill color2="black"/>
            <v:imagedata r:id="rId32" o:title=""/>
          </v:shape>
          <o:OLEObject Type="Embed" ProgID="Word.Picture.8" ShapeID="_x0000_i1027" DrawAspect="Content" ObjectID="_1565697170" r:id="rId33"/>
        </w:object>
      </w:r>
    </w:p>
    <w:p w14:paraId="55DCD579" w14:textId="77777777" w:rsidR="006A307B" w:rsidRPr="00CF116E" w:rsidRDefault="006A307B" w:rsidP="006A307B">
      <w:pPr>
        <w:pStyle w:val="FigureTitle"/>
      </w:pPr>
      <w:r w:rsidRPr="00CF116E">
        <w:t xml:space="preserve">Figure </w:t>
      </w:r>
      <w:r w:rsidR="002045D4" w:rsidRPr="00CF116E">
        <w:t>5</w:t>
      </w:r>
      <w:r w:rsidRPr="00CF116E">
        <w:t>.1-1: IDCO Actor Diagram</w:t>
      </w:r>
    </w:p>
    <w:p w14:paraId="13F656F4" w14:textId="77777777" w:rsidR="008F2E3C" w:rsidRPr="00CF116E" w:rsidRDefault="008F2E3C" w:rsidP="008F2E3C">
      <w:pPr>
        <w:pStyle w:val="BodyText"/>
      </w:pPr>
    </w:p>
    <w:p w14:paraId="6C7299DE" w14:textId="77777777" w:rsidR="006A307B" w:rsidRPr="00CF116E" w:rsidRDefault="006A307B" w:rsidP="006A307B">
      <w:pPr>
        <w:pStyle w:val="BodyText"/>
      </w:pPr>
      <w:r w:rsidRPr="00CF116E">
        <w:t xml:space="preserve">See </w:t>
      </w:r>
      <w:r w:rsidR="00685B43" w:rsidRPr="00CF116E">
        <w:t>Section</w:t>
      </w:r>
      <w:r w:rsidRPr="00CF116E">
        <w:t xml:space="preserve"> </w:t>
      </w:r>
      <w:r w:rsidR="000F7779" w:rsidRPr="00CF116E">
        <w:t>5.5</w:t>
      </w:r>
      <w:r w:rsidRPr="00CF116E">
        <w:t xml:space="preserve"> Patient Identification for details concerning how patient identity is managed.</w:t>
      </w:r>
    </w:p>
    <w:p w14:paraId="0385C194" w14:textId="77777777" w:rsidR="006A307B" w:rsidRPr="00CF116E" w:rsidRDefault="006A307B" w:rsidP="006A307B">
      <w:pPr>
        <w:pStyle w:val="BodyText"/>
      </w:pPr>
      <w:r w:rsidRPr="00CF116E">
        <w:t xml:space="preserve">Table </w:t>
      </w:r>
      <w:r w:rsidR="000F7779" w:rsidRPr="00CF116E">
        <w:t>5.1-1</w:t>
      </w:r>
      <w:r w:rsidRPr="00CF116E">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CF116E">
        <w:t>5.2</w:t>
      </w:r>
      <w:r w:rsidRPr="00CF116E">
        <w:t>.</w:t>
      </w:r>
    </w:p>
    <w:p w14:paraId="3D5FFBD8" w14:textId="77777777" w:rsidR="006A307B" w:rsidRPr="00CF116E" w:rsidRDefault="006A307B" w:rsidP="008F2E3C">
      <w:pPr>
        <w:pStyle w:val="BodyText"/>
      </w:pPr>
    </w:p>
    <w:p w14:paraId="264D6656" w14:textId="77777777" w:rsidR="006A307B" w:rsidRPr="00CF116E" w:rsidRDefault="006A307B" w:rsidP="006A307B">
      <w:pPr>
        <w:pStyle w:val="TableTitle"/>
      </w:pPr>
      <w:r w:rsidRPr="00CF116E">
        <w:t xml:space="preserve">Table </w:t>
      </w:r>
      <w:r w:rsidR="002045D4" w:rsidRPr="00CF116E">
        <w:t>5</w:t>
      </w:r>
      <w:r w:rsidRPr="00CF116E">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CF116E"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CF116E" w:rsidRDefault="006A307B" w:rsidP="00586E75">
            <w:pPr>
              <w:pStyle w:val="TableEntryHeader"/>
              <w:snapToGrid w:val="0"/>
            </w:pPr>
            <w:r w:rsidRPr="00CF116E">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CF116E" w:rsidRDefault="006A307B" w:rsidP="00586E75">
            <w:pPr>
              <w:pStyle w:val="TableEntryHeader"/>
              <w:snapToGrid w:val="0"/>
            </w:pPr>
            <w:r w:rsidRPr="00CF116E">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CF116E" w:rsidRDefault="006A307B" w:rsidP="00586E75">
            <w:pPr>
              <w:pStyle w:val="TableEntryHeader"/>
            </w:pPr>
            <w:r w:rsidRPr="00CF116E">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CF116E" w:rsidRDefault="006A307B" w:rsidP="00586E75">
            <w:pPr>
              <w:pStyle w:val="TableEntryHeader"/>
            </w:pPr>
            <w:r w:rsidRPr="00CF116E">
              <w:t>Section in Volume 2</w:t>
            </w:r>
          </w:p>
        </w:tc>
      </w:tr>
      <w:tr w:rsidR="006A307B" w:rsidRPr="00CF116E"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CF116E" w:rsidRDefault="006A307B" w:rsidP="00586E75">
            <w:pPr>
              <w:pStyle w:val="TableEntry"/>
              <w:snapToGrid w:val="0"/>
            </w:pPr>
            <w:r w:rsidRPr="00CF116E">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CF116E" w:rsidRDefault="006A307B" w:rsidP="00586E75">
            <w:pPr>
              <w:pStyle w:val="TableEntry"/>
              <w:snapToGrid w:val="0"/>
            </w:pPr>
            <w:r w:rsidRPr="00CF116E">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CF116E" w:rsidRDefault="006A307B" w:rsidP="00586E75">
            <w:pPr>
              <w:pStyle w:val="TableEntry"/>
              <w:snapToGrid w:val="0"/>
              <w:jc w:val="center"/>
            </w:pPr>
            <w:r w:rsidRPr="00CF116E">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CF116E" w:rsidRDefault="006A307B" w:rsidP="00586E75">
            <w:pPr>
              <w:pStyle w:val="TableEntry"/>
              <w:snapToGrid w:val="0"/>
              <w:jc w:val="center"/>
            </w:pPr>
            <w:r w:rsidRPr="00CF116E">
              <w:t>3.9</w:t>
            </w:r>
          </w:p>
        </w:tc>
      </w:tr>
      <w:tr w:rsidR="006A307B" w:rsidRPr="00CF116E"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CF116E" w:rsidRDefault="006A307B" w:rsidP="00586E75">
            <w:pPr>
              <w:pStyle w:val="TableEntry"/>
              <w:snapToGrid w:val="0"/>
            </w:pPr>
            <w:r w:rsidRPr="00CF116E">
              <w:lastRenderedPageBreak/>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CF116E" w:rsidRDefault="006A307B" w:rsidP="00586E75">
            <w:pPr>
              <w:pStyle w:val="TableEntry"/>
              <w:snapToGrid w:val="0"/>
            </w:pPr>
            <w:r w:rsidRPr="00CF116E">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CF116E" w:rsidRDefault="006A307B" w:rsidP="00586E75">
            <w:pPr>
              <w:pStyle w:val="TableEntry"/>
              <w:snapToGrid w:val="0"/>
              <w:jc w:val="center"/>
            </w:pPr>
            <w:r w:rsidRPr="00CF116E">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CF116E" w:rsidRDefault="006A307B" w:rsidP="00586E75">
            <w:pPr>
              <w:pStyle w:val="TableEntry"/>
              <w:snapToGrid w:val="0"/>
              <w:jc w:val="center"/>
            </w:pPr>
            <w:r w:rsidRPr="00CF116E">
              <w:t>3.9</w:t>
            </w:r>
          </w:p>
        </w:tc>
      </w:tr>
    </w:tbl>
    <w:p w14:paraId="26B2628C" w14:textId="77777777" w:rsidR="006A307B" w:rsidRPr="00CF116E" w:rsidRDefault="006A307B" w:rsidP="00B5724A">
      <w:pPr>
        <w:pStyle w:val="Heading2"/>
        <w:rPr>
          <w:noProof w:val="0"/>
        </w:rPr>
      </w:pPr>
      <w:bookmarkStart w:id="631" w:name="_Toc402813392"/>
      <w:bookmarkStart w:id="632" w:name="_Toc402813675"/>
      <w:bookmarkStart w:id="633" w:name="_Toc402814312"/>
      <w:bookmarkStart w:id="634" w:name="_Toc270019754"/>
      <w:bookmarkStart w:id="635" w:name="_Toc270019830"/>
      <w:bookmarkStart w:id="636" w:name="_Toc369246354"/>
      <w:bookmarkStart w:id="637" w:name="_Toc464111664"/>
      <w:bookmarkEnd w:id="631"/>
      <w:bookmarkEnd w:id="632"/>
      <w:bookmarkEnd w:id="633"/>
      <w:r w:rsidRPr="00CF116E">
        <w:rPr>
          <w:noProof w:val="0"/>
        </w:rPr>
        <w:t>IDCO Integration Profile Options</w:t>
      </w:r>
      <w:bookmarkEnd w:id="634"/>
      <w:bookmarkEnd w:id="635"/>
      <w:bookmarkEnd w:id="636"/>
      <w:bookmarkEnd w:id="637"/>
    </w:p>
    <w:p w14:paraId="247B64BC" w14:textId="77777777" w:rsidR="006A307B" w:rsidRPr="00CF116E" w:rsidRDefault="006A307B" w:rsidP="006A307B">
      <w:r w:rsidRPr="00CF116E">
        <w:t xml:space="preserve">Options that may be selected for this Integration Profile are listed in the </w:t>
      </w:r>
      <w:r w:rsidR="00685B43" w:rsidRPr="00CF116E">
        <w:t>Table</w:t>
      </w:r>
      <w:r w:rsidRPr="00CF116E">
        <w:t xml:space="preserve"> </w:t>
      </w:r>
      <w:r w:rsidR="002045D4" w:rsidRPr="00CF116E">
        <w:t>5</w:t>
      </w:r>
      <w:r w:rsidRPr="00CF116E">
        <w:t xml:space="preserve">.2-1 along with the </w:t>
      </w:r>
      <w:r w:rsidR="00552C0F" w:rsidRPr="00CF116E">
        <w:t>actor</w:t>
      </w:r>
      <w:r w:rsidRPr="00CF116E">
        <w:t>s to which they apply. Dependencies between options when applicable are specified in notes.</w:t>
      </w:r>
    </w:p>
    <w:p w14:paraId="2CD44BE7" w14:textId="77777777" w:rsidR="0029011E" w:rsidRPr="00CF116E" w:rsidRDefault="0029011E" w:rsidP="001C5B41">
      <w:pPr>
        <w:pStyle w:val="BodyText"/>
      </w:pPr>
    </w:p>
    <w:p w14:paraId="67709AF5" w14:textId="77777777" w:rsidR="006A307B" w:rsidRPr="00CF116E" w:rsidRDefault="006A307B" w:rsidP="006A307B">
      <w:pPr>
        <w:pStyle w:val="TableTitle"/>
      </w:pPr>
      <w:r w:rsidRPr="00CF116E">
        <w:t xml:space="preserve">Table </w:t>
      </w:r>
      <w:r w:rsidR="002045D4" w:rsidRPr="00CF116E">
        <w:t>5</w:t>
      </w:r>
      <w:r w:rsidRPr="00CF116E">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CF116E" w14:paraId="3B09732F" w14:textId="77777777" w:rsidTr="002A1318">
        <w:trPr>
          <w:cantSplit/>
          <w:tblHeader/>
        </w:trPr>
        <w:tc>
          <w:tcPr>
            <w:tcW w:w="2970" w:type="dxa"/>
            <w:shd w:val="clear" w:color="auto" w:fill="D8D8D8"/>
          </w:tcPr>
          <w:p w14:paraId="65F59220" w14:textId="77777777" w:rsidR="006A307B" w:rsidRPr="00CF116E" w:rsidRDefault="006A307B" w:rsidP="00586E75">
            <w:pPr>
              <w:pStyle w:val="TableEntryHeader"/>
              <w:snapToGrid w:val="0"/>
            </w:pPr>
            <w:r w:rsidRPr="00CF116E">
              <w:t>Actor</w:t>
            </w:r>
          </w:p>
        </w:tc>
        <w:tc>
          <w:tcPr>
            <w:tcW w:w="4050" w:type="dxa"/>
            <w:shd w:val="clear" w:color="auto" w:fill="D8D8D8"/>
          </w:tcPr>
          <w:p w14:paraId="18F3CFC3" w14:textId="77777777" w:rsidR="006A307B" w:rsidRPr="00CF116E" w:rsidRDefault="006A307B" w:rsidP="00586E75">
            <w:pPr>
              <w:pStyle w:val="TableEntryHeader"/>
            </w:pPr>
            <w:r w:rsidRPr="00CF116E">
              <w:t>Options</w:t>
            </w:r>
          </w:p>
        </w:tc>
        <w:tc>
          <w:tcPr>
            <w:tcW w:w="1620" w:type="dxa"/>
            <w:shd w:val="clear" w:color="auto" w:fill="D8D8D8"/>
          </w:tcPr>
          <w:p w14:paraId="5C762229" w14:textId="77777777" w:rsidR="006A307B" w:rsidRPr="00CF116E" w:rsidRDefault="006A307B" w:rsidP="00586E75">
            <w:pPr>
              <w:pStyle w:val="TableEntryHeader"/>
              <w:snapToGrid w:val="0"/>
            </w:pPr>
            <w:r w:rsidRPr="00CF116E">
              <w:t>Section in Volume 2</w:t>
            </w:r>
          </w:p>
        </w:tc>
      </w:tr>
      <w:tr w:rsidR="006A307B" w:rsidRPr="00CF116E" w14:paraId="4EF81D2E" w14:textId="77777777" w:rsidTr="002A1318">
        <w:trPr>
          <w:cantSplit/>
          <w:trHeight w:val="332"/>
        </w:trPr>
        <w:tc>
          <w:tcPr>
            <w:tcW w:w="2970" w:type="dxa"/>
            <w:vMerge w:val="restart"/>
          </w:tcPr>
          <w:p w14:paraId="7494A850" w14:textId="77777777" w:rsidR="006A307B" w:rsidRPr="00CF116E" w:rsidRDefault="006A307B" w:rsidP="00586E75">
            <w:pPr>
              <w:pStyle w:val="TableEntry"/>
              <w:snapToGrid w:val="0"/>
            </w:pPr>
            <w:r w:rsidRPr="00CF116E">
              <w:t>Implantable Device – Cardiac – Reporter</w:t>
            </w:r>
          </w:p>
        </w:tc>
        <w:tc>
          <w:tcPr>
            <w:tcW w:w="4050" w:type="dxa"/>
          </w:tcPr>
          <w:p w14:paraId="060A07E4" w14:textId="77777777" w:rsidR="006A307B" w:rsidRPr="00CF116E" w:rsidRDefault="006A307B" w:rsidP="00586E75">
            <w:pPr>
              <w:pStyle w:val="TableEntry"/>
              <w:rPr>
                <w:iCs/>
              </w:rPr>
            </w:pPr>
            <w:r w:rsidRPr="00CF116E">
              <w:rPr>
                <w:iCs/>
              </w:rPr>
              <w:t xml:space="preserve">PV1 – Patient Visit </w:t>
            </w:r>
          </w:p>
        </w:tc>
        <w:tc>
          <w:tcPr>
            <w:tcW w:w="1620" w:type="dxa"/>
          </w:tcPr>
          <w:p w14:paraId="49DD6F00" w14:textId="77777777" w:rsidR="006A307B" w:rsidRPr="00CF116E" w:rsidRDefault="006A307B" w:rsidP="00586E75">
            <w:pPr>
              <w:pStyle w:val="TableEntry"/>
              <w:snapToGrid w:val="0"/>
              <w:jc w:val="center"/>
            </w:pPr>
            <w:r w:rsidRPr="00CF116E">
              <w:t>3.9.4.1.2.3</w:t>
            </w:r>
          </w:p>
        </w:tc>
      </w:tr>
      <w:tr w:rsidR="006A307B" w:rsidRPr="00CF116E" w14:paraId="380B971B" w14:textId="77777777" w:rsidTr="002A1318">
        <w:trPr>
          <w:cantSplit/>
          <w:trHeight w:val="332"/>
        </w:trPr>
        <w:tc>
          <w:tcPr>
            <w:tcW w:w="2970" w:type="dxa"/>
            <w:vMerge/>
          </w:tcPr>
          <w:p w14:paraId="1F8440CF" w14:textId="77777777" w:rsidR="006A307B" w:rsidRPr="00CF116E" w:rsidRDefault="006A307B" w:rsidP="00586E75">
            <w:pPr>
              <w:pStyle w:val="TableEntry"/>
              <w:snapToGrid w:val="0"/>
            </w:pPr>
          </w:p>
        </w:tc>
        <w:tc>
          <w:tcPr>
            <w:tcW w:w="4050" w:type="dxa"/>
          </w:tcPr>
          <w:p w14:paraId="2FB70989" w14:textId="77777777" w:rsidR="006A307B" w:rsidRPr="00CF116E" w:rsidRDefault="006A307B" w:rsidP="00586E75">
            <w:pPr>
              <w:pStyle w:val="TableEntry"/>
              <w:snapToGrid w:val="0"/>
              <w:rPr>
                <w:iCs/>
              </w:rPr>
            </w:pPr>
            <w:r w:rsidRPr="00CF116E">
              <w:rPr>
                <w:iCs/>
              </w:rPr>
              <w:t>OBX – Encapsulated PDF or Reference Pointer</w:t>
            </w:r>
          </w:p>
        </w:tc>
        <w:tc>
          <w:tcPr>
            <w:tcW w:w="1620" w:type="dxa"/>
          </w:tcPr>
          <w:p w14:paraId="1BF5996C" w14:textId="77777777" w:rsidR="006A307B" w:rsidRPr="00CF116E" w:rsidRDefault="006A307B" w:rsidP="00586E75">
            <w:pPr>
              <w:pStyle w:val="TableEntry"/>
              <w:snapToGrid w:val="0"/>
              <w:jc w:val="center"/>
            </w:pPr>
            <w:r w:rsidRPr="00CF116E">
              <w:t>3.9.4.1.2.7</w:t>
            </w:r>
          </w:p>
        </w:tc>
      </w:tr>
      <w:tr w:rsidR="006A307B" w:rsidRPr="00CF116E" w14:paraId="39DBC3E5" w14:textId="77777777" w:rsidTr="002A1318">
        <w:trPr>
          <w:cantSplit/>
          <w:trHeight w:val="332"/>
        </w:trPr>
        <w:tc>
          <w:tcPr>
            <w:tcW w:w="2970" w:type="dxa"/>
            <w:vMerge w:val="restart"/>
          </w:tcPr>
          <w:p w14:paraId="2FB0BC9A" w14:textId="77777777" w:rsidR="006A307B" w:rsidRPr="00CF116E" w:rsidRDefault="006A307B" w:rsidP="00586E75">
            <w:pPr>
              <w:pStyle w:val="TableEntry"/>
              <w:snapToGrid w:val="0"/>
            </w:pPr>
            <w:r w:rsidRPr="00CF116E">
              <w:t>Implantable Device – Cardiac – Consumer</w:t>
            </w:r>
          </w:p>
        </w:tc>
        <w:tc>
          <w:tcPr>
            <w:tcW w:w="4050" w:type="dxa"/>
          </w:tcPr>
          <w:p w14:paraId="2A4038F6" w14:textId="77777777" w:rsidR="006A307B" w:rsidRPr="00CF116E" w:rsidRDefault="006A307B" w:rsidP="00586E75">
            <w:pPr>
              <w:pStyle w:val="TableEntry"/>
              <w:rPr>
                <w:iCs/>
              </w:rPr>
            </w:pPr>
            <w:r w:rsidRPr="00CF116E">
              <w:rPr>
                <w:iCs/>
              </w:rPr>
              <w:t xml:space="preserve">PV1 – Patient Visit </w:t>
            </w:r>
          </w:p>
        </w:tc>
        <w:tc>
          <w:tcPr>
            <w:tcW w:w="1620" w:type="dxa"/>
          </w:tcPr>
          <w:p w14:paraId="7CD6071C" w14:textId="77777777" w:rsidR="006A307B" w:rsidRPr="00CF116E" w:rsidRDefault="006A307B" w:rsidP="00586E75">
            <w:pPr>
              <w:pStyle w:val="TableEntry"/>
              <w:snapToGrid w:val="0"/>
              <w:jc w:val="center"/>
            </w:pPr>
            <w:r w:rsidRPr="00CF116E">
              <w:t>3.9.4.1.2.3</w:t>
            </w:r>
          </w:p>
        </w:tc>
      </w:tr>
      <w:tr w:rsidR="006A307B" w:rsidRPr="00CF116E" w14:paraId="692D5B94" w14:textId="77777777" w:rsidTr="002A1318">
        <w:trPr>
          <w:cantSplit/>
          <w:trHeight w:val="332"/>
        </w:trPr>
        <w:tc>
          <w:tcPr>
            <w:tcW w:w="2970" w:type="dxa"/>
            <w:vMerge/>
          </w:tcPr>
          <w:p w14:paraId="3EF6F272" w14:textId="77777777" w:rsidR="006A307B" w:rsidRPr="00CF116E" w:rsidRDefault="006A307B" w:rsidP="00586E75">
            <w:pPr>
              <w:pStyle w:val="TableEntry"/>
              <w:snapToGrid w:val="0"/>
            </w:pPr>
          </w:p>
        </w:tc>
        <w:tc>
          <w:tcPr>
            <w:tcW w:w="4050" w:type="dxa"/>
          </w:tcPr>
          <w:p w14:paraId="22BFD97B" w14:textId="77777777" w:rsidR="006A307B" w:rsidRPr="00CF116E" w:rsidRDefault="006A307B" w:rsidP="00586E75">
            <w:pPr>
              <w:pStyle w:val="TableEntry"/>
              <w:snapToGrid w:val="0"/>
              <w:rPr>
                <w:iCs/>
              </w:rPr>
            </w:pPr>
            <w:r w:rsidRPr="00CF116E">
              <w:rPr>
                <w:iCs/>
              </w:rPr>
              <w:t>OBX – Encapsulated PDF or Reference Pointer</w:t>
            </w:r>
          </w:p>
        </w:tc>
        <w:tc>
          <w:tcPr>
            <w:tcW w:w="1620" w:type="dxa"/>
          </w:tcPr>
          <w:p w14:paraId="350703E6" w14:textId="77777777" w:rsidR="006A307B" w:rsidRPr="00CF116E" w:rsidRDefault="006A307B" w:rsidP="00586E75">
            <w:pPr>
              <w:pStyle w:val="TableEntry"/>
              <w:snapToGrid w:val="0"/>
              <w:jc w:val="center"/>
            </w:pPr>
            <w:r w:rsidRPr="00CF116E">
              <w:t>3.9.4.1.2.7</w:t>
            </w:r>
          </w:p>
        </w:tc>
      </w:tr>
    </w:tbl>
    <w:p w14:paraId="0C1F327B" w14:textId="77777777" w:rsidR="00113D85" w:rsidRPr="00CF116E" w:rsidRDefault="00113D85" w:rsidP="006A307B">
      <w:pPr>
        <w:pStyle w:val="BodyText"/>
        <w:rPr>
          <w:iCs/>
        </w:rPr>
      </w:pPr>
    </w:p>
    <w:p w14:paraId="23E059E0" w14:textId="77777777" w:rsidR="006A307B" w:rsidRPr="00CF116E" w:rsidRDefault="006A307B" w:rsidP="006A307B">
      <w:pPr>
        <w:pStyle w:val="BodyText"/>
        <w:rPr>
          <w:iCs/>
        </w:rPr>
      </w:pPr>
      <w:r w:rsidRPr="00CF116E">
        <w:rPr>
          <w:iCs/>
        </w:rPr>
        <w:t xml:space="preserve">Patient Visit Option – </w:t>
      </w:r>
      <w:r w:rsidRPr="00CF116E">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CF116E" w:rsidRDefault="006A307B" w:rsidP="006A307B">
      <w:pPr>
        <w:pStyle w:val="BodyText"/>
        <w:rPr>
          <w:iCs/>
        </w:rPr>
      </w:pPr>
      <w:r w:rsidRPr="00CF116E">
        <w:rPr>
          <w:iCs/>
        </w:rPr>
        <w:t xml:space="preserve">Encapsulated PDF or Reference Pointer Option - </w:t>
      </w:r>
      <w:r w:rsidRPr="00CF116E">
        <w:t xml:space="preserve">observations or additional analyses may be provided in </w:t>
      </w:r>
      <w:proofErr w:type="gramStart"/>
      <w:r w:rsidR="008F2E3C" w:rsidRPr="00CF116E">
        <w:t>an encapsulated</w:t>
      </w:r>
      <w:proofErr w:type="gramEnd"/>
      <w:r w:rsidRPr="00CF116E">
        <w:t xml:space="preserve"> PDF containing displayable information or as a reference pointer to an external report.</w:t>
      </w:r>
    </w:p>
    <w:p w14:paraId="0D17500F" w14:textId="77777777" w:rsidR="006A307B" w:rsidRPr="00CF116E" w:rsidRDefault="006A307B" w:rsidP="00B5724A">
      <w:pPr>
        <w:pStyle w:val="Heading2"/>
        <w:rPr>
          <w:noProof w:val="0"/>
        </w:rPr>
      </w:pPr>
      <w:bookmarkStart w:id="638" w:name="_Toc270019755"/>
      <w:bookmarkStart w:id="639" w:name="_Toc270019831"/>
      <w:bookmarkStart w:id="640" w:name="_Toc369246355"/>
      <w:bookmarkStart w:id="641" w:name="_Toc464111665"/>
      <w:r w:rsidRPr="00CF116E">
        <w:rPr>
          <w:noProof w:val="0"/>
        </w:rPr>
        <w:t>IDCO Use Cases</w:t>
      </w:r>
      <w:bookmarkEnd w:id="638"/>
      <w:bookmarkEnd w:id="639"/>
      <w:bookmarkEnd w:id="640"/>
      <w:bookmarkEnd w:id="641"/>
    </w:p>
    <w:p w14:paraId="52671582" w14:textId="77777777" w:rsidR="006A307B" w:rsidRPr="00CF116E" w:rsidRDefault="006A307B" w:rsidP="00B5724A">
      <w:pPr>
        <w:pStyle w:val="Heading3"/>
        <w:rPr>
          <w:noProof w:val="0"/>
        </w:rPr>
      </w:pPr>
      <w:bookmarkStart w:id="642" w:name="_Toc270019756"/>
      <w:bookmarkStart w:id="643" w:name="_Toc270019832"/>
      <w:bookmarkStart w:id="644" w:name="_Toc369246356"/>
      <w:bookmarkStart w:id="645" w:name="_Toc464111666"/>
      <w:r w:rsidRPr="00CF116E">
        <w:rPr>
          <w:noProof w:val="0"/>
        </w:rPr>
        <w:t>Use Case IDCO-1: Implantable Cardiac Device In-Clinic Follow-up</w:t>
      </w:r>
      <w:bookmarkEnd w:id="642"/>
      <w:bookmarkEnd w:id="643"/>
      <w:bookmarkEnd w:id="644"/>
      <w:bookmarkEnd w:id="645"/>
    </w:p>
    <w:p w14:paraId="57B0EFB2" w14:textId="77777777" w:rsidR="006A307B" w:rsidRPr="00CF116E" w:rsidRDefault="006A307B" w:rsidP="006A307B">
      <w:pPr>
        <w:pStyle w:val="BodyText"/>
        <w:rPr>
          <w:b/>
        </w:rPr>
      </w:pPr>
      <w:r w:rsidRPr="00CF116E">
        <w:rPr>
          <w:b/>
        </w:rPr>
        <w:t>Clinical Context:</w:t>
      </w:r>
    </w:p>
    <w:p w14:paraId="39E866D7" w14:textId="77777777" w:rsidR="006A307B" w:rsidRPr="00CF116E" w:rsidRDefault="006A307B" w:rsidP="006A307B">
      <w:pPr>
        <w:pStyle w:val="BodyText"/>
      </w:pPr>
      <w:r w:rsidRPr="00CF116E">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CF116E" w:rsidRDefault="006A307B" w:rsidP="006A307B">
      <w:pPr>
        <w:pStyle w:val="BodyText"/>
      </w:pPr>
      <w:proofErr w:type="gramStart"/>
      <w:r w:rsidRPr="00CF116E">
        <w:t xml:space="preserve">Dr. Tom Electrode, a cardiac physician, and </w:t>
      </w:r>
      <w:proofErr w:type="spellStart"/>
      <w:r w:rsidRPr="00CF116E">
        <w:t>Nicci</w:t>
      </w:r>
      <w:proofErr w:type="spellEnd"/>
      <w:r w:rsidRPr="00CF116E">
        <w:t xml:space="preserve"> Nightingale, a registered nurse (R.N.), work in the implantable cardiac device follow-up clinic.</w:t>
      </w:r>
      <w:proofErr w:type="gramEnd"/>
      <w:r w:rsidRPr="00CF116E">
        <w:t xml:space="preserve"> </w:t>
      </w:r>
    </w:p>
    <w:p w14:paraId="508BB0B2" w14:textId="186E798A" w:rsidR="006A307B" w:rsidRPr="00CF116E" w:rsidRDefault="006A307B" w:rsidP="006A307B">
      <w:pPr>
        <w:pStyle w:val="BodyText"/>
      </w:pPr>
      <w:proofErr w:type="spellStart"/>
      <w:r w:rsidRPr="00CF116E">
        <w:t>Nicci</w:t>
      </w:r>
      <w:proofErr w:type="spellEnd"/>
      <w:r w:rsidRPr="00CF116E">
        <w:t xml:space="preserve"> interrogates the device using a cardiac device programmer. The programmer extracts the device data (e.g., settings, status, events) from the device. </w:t>
      </w:r>
      <w:proofErr w:type="spellStart"/>
      <w:r w:rsidRPr="00CF116E">
        <w:t>Nicci</w:t>
      </w:r>
      <w:proofErr w:type="spellEnd"/>
      <w:r w:rsidRPr="00CF116E">
        <w:t xml:space="preserve"> reviews and verifies the device data and initiates a transfer of the data from the programmer to a translator system. A necessary subset of the data that represents a summary is converted by the translator system from a </w:t>
      </w:r>
      <w:r w:rsidRPr="00CF116E">
        <w:lastRenderedPageBreak/>
        <w:t xml:space="preserve">proprietary data format to a standard </w:t>
      </w:r>
      <w:r w:rsidR="00CF116E">
        <w:t>HL7</w:t>
      </w:r>
      <w:r w:rsidRPr="00CF116E">
        <w:t xml:space="preserve"> format. The data is then transmitted using </w:t>
      </w:r>
      <w:r w:rsidR="00CF116E">
        <w:t>HL7</w:t>
      </w:r>
      <w:r w:rsidRPr="00CF116E">
        <w:t xml:space="preserve"> messaging to the EHR or device clinic management system. </w:t>
      </w:r>
    </w:p>
    <w:p w14:paraId="1A068737" w14:textId="77777777" w:rsidR="006A307B" w:rsidRPr="00CF116E" w:rsidRDefault="006A307B" w:rsidP="006A307B">
      <w:pPr>
        <w:pStyle w:val="BodyText"/>
      </w:pPr>
      <w:r w:rsidRPr="00CF116E">
        <w:t xml:space="preserve">This summary data is sent as an unsolicited observation message. </w:t>
      </w:r>
    </w:p>
    <w:p w14:paraId="077E07B3" w14:textId="77777777" w:rsidR="006A307B" w:rsidRPr="00CF116E" w:rsidRDefault="006A307B" w:rsidP="00CF68E8">
      <w:pPr>
        <w:pStyle w:val="Note"/>
      </w:pPr>
      <w:r w:rsidRPr="00CF116E">
        <w:t>Notes:</w:t>
      </w:r>
    </w:p>
    <w:p w14:paraId="08FA12C8" w14:textId="77777777" w:rsidR="006A307B" w:rsidRPr="00CF116E" w:rsidRDefault="006A307B" w:rsidP="00CF68E8">
      <w:pPr>
        <w:pStyle w:val="Note"/>
        <w:numPr>
          <w:ilvl w:val="0"/>
          <w:numId w:val="45"/>
        </w:numPr>
      </w:pPr>
      <w:r w:rsidRPr="00CF116E">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CF116E" w:rsidRDefault="006A307B" w:rsidP="00CF68E8">
      <w:pPr>
        <w:pStyle w:val="Note"/>
        <w:numPr>
          <w:ilvl w:val="0"/>
          <w:numId w:val="45"/>
        </w:numPr>
      </w:pPr>
      <w:r w:rsidRPr="00CF116E">
        <w:t>In this use case</w:t>
      </w:r>
      <w:r w:rsidR="00BD5AD7">
        <w:t>,</w:t>
      </w:r>
      <w:r w:rsidRPr="00CF116E">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CF116E" w:rsidRDefault="006A307B" w:rsidP="00CF68E8">
      <w:pPr>
        <w:pStyle w:val="Note"/>
        <w:numPr>
          <w:ilvl w:val="0"/>
          <w:numId w:val="45"/>
        </w:numPr>
      </w:pPr>
      <w:r w:rsidRPr="00CF116E">
        <w:t xml:space="preserve">Electrocardiograms are not currently addressed in the </w:t>
      </w:r>
      <w:r w:rsidR="00CF116E">
        <w:t>HL7</w:t>
      </w:r>
      <w:r w:rsidRPr="00CF116E">
        <w:t xml:space="preserve"> standards. They can be sent as a PDF attachment to the </w:t>
      </w:r>
      <w:r w:rsidR="00CF116E">
        <w:t>HL7</w:t>
      </w:r>
      <w:r w:rsidRPr="00CF116E">
        <w:t xml:space="preserve"> message.</w:t>
      </w:r>
    </w:p>
    <w:p w14:paraId="1220AEB8" w14:textId="77777777" w:rsidR="006A307B" w:rsidRPr="00CF116E" w:rsidRDefault="006A307B" w:rsidP="006A307B">
      <w:pPr>
        <w:pStyle w:val="BodyText"/>
        <w:rPr>
          <w:b/>
        </w:rPr>
      </w:pPr>
      <w:r w:rsidRPr="00CF116E">
        <w:rPr>
          <w:b/>
        </w:rPr>
        <w:t>IHE Context:</w:t>
      </w:r>
    </w:p>
    <w:p w14:paraId="0ADB8D08" w14:textId="4DF10348" w:rsidR="006A307B" w:rsidRPr="00CF116E" w:rsidRDefault="006A307B" w:rsidP="006A307B">
      <w:pPr>
        <w:pStyle w:val="BodyText"/>
      </w:pPr>
      <w:r w:rsidRPr="00CF116E">
        <w:t xml:space="preserve">In the use </w:t>
      </w:r>
      <w:r w:rsidR="00FC59AA" w:rsidRPr="00CF116E">
        <w:t>case,</w:t>
      </w:r>
      <w:r w:rsidRPr="00CF116E">
        <w:t xml:space="preserve"> the translator system equates to the Implantable Device – Cardiac – Reporter and the EHR or device clinic management system equates to the Implantable Device – Cardiac – Consumer. The </w:t>
      </w:r>
      <w:r w:rsidR="00CF116E">
        <w:t>HL7</w:t>
      </w:r>
      <w:r w:rsidRPr="00CF116E">
        <w:t xml:space="preserve"> formatted cardiac device message is the [PCD-09] transaction.</w:t>
      </w:r>
    </w:p>
    <w:p w14:paraId="23BE2AA0" w14:textId="77777777" w:rsidR="006A307B" w:rsidRPr="00CF116E" w:rsidRDefault="006A307B" w:rsidP="00B5724A">
      <w:pPr>
        <w:pStyle w:val="Heading3"/>
        <w:rPr>
          <w:noProof w:val="0"/>
        </w:rPr>
      </w:pPr>
      <w:bookmarkStart w:id="646" w:name="_Toc270019757"/>
      <w:bookmarkStart w:id="647" w:name="_Toc270019833"/>
      <w:bookmarkStart w:id="648" w:name="_Toc369246357"/>
      <w:bookmarkStart w:id="649" w:name="_Toc464111667"/>
      <w:r w:rsidRPr="00CF116E">
        <w:rPr>
          <w:noProof w:val="0"/>
        </w:rPr>
        <w:t xml:space="preserve">Use Case IDCO2: Implantable Cardiac Device In-Clinic </w:t>
      </w:r>
      <w:r w:rsidR="005020A7" w:rsidRPr="00CF116E">
        <w:rPr>
          <w:noProof w:val="0"/>
        </w:rPr>
        <w:t>Follow-up</w:t>
      </w:r>
      <w:r w:rsidRPr="00CF116E">
        <w:rPr>
          <w:noProof w:val="0"/>
        </w:rPr>
        <w:t xml:space="preserve"> with Networked Programmer that Translates Information</w:t>
      </w:r>
      <w:bookmarkEnd w:id="646"/>
      <w:bookmarkEnd w:id="647"/>
      <w:bookmarkEnd w:id="648"/>
      <w:bookmarkEnd w:id="649"/>
    </w:p>
    <w:p w14:paraId="5175F0E0" w14:textId="77777777" w:rsidR="006A307B" w:rsidRPr="00CF116E" w:rsidRDefault="006A307B" w:rsidP="006A307B">
      <w:pPr>
        <w:pStyle w:val="BodyText"/>
        <w:rPr>
          <w:b/>
        </w:rPr>
      </w:pPr>
      <w:r w:rsidRPr="00CF116E">
        <w:rPr>
          <w:b/>
        </w:rPr>
        <w:t>Clinical Context:</w:t>
      </w:r>
    </w:p>
    <w:p w14:paraId="34A6966B" w14:textId="77777777" w:rsidR="006A307B" w:rsidRPr="00CF116E" w:rsidRDefault="006A307B" w:rsidP="006A307B">
      <w:pPr>
        <w:pStyle w:val="BodyText"/>
      </w:pPr>
      <w:r w:rsidRPr="00CF116E">
        <w:t>Same as in-clinic use case above with the following change. The programmer communicates directly with an EHR or device clinic management system, acting as a translator system.</w:t>
      </w:r>
    </w:p>
    <w:p w14:paraId="75E566ED" w14:textId="77777777" w:rsidR="006A307B" w:rsidRPr="00CF116E" w:rsidRDefault="006A307B" w:rsidP="006A307B">
      <w:pPr>
        <w:pStyle w:val="BodyText"/>
        <w:rPr>
          <w:b/>
        </w:rPr>
      </w:pPr>
      <w:r w:rsidRPr="00CF116E">
        <w:rPr>
          <w:b/>
        </w:rPr>
        <w:t>IHE Context:</w:t>
      </w:r>
    </w:p>
    <w:p w14:paraId="7CAA8D0D" w14:textId="77777777" w:rsidR="006A307B" w:rsidRPr="00CF116E" w:rsidRDefault="006A307B" w:rsidP="006A307B">
      <w:pPr>
        <w:pStyle w:val="BodyText"/>
      </w:pPr>
      <w:r w:rsidRPr="00CF116E">
        <w:t>Same as in-clinic use case above with the following change. The programmer assumes the role the actor Implantable Device – Cardiac – Reporter.</w:t>
      </w:r>
    </w:p>
    <w:p w14:paraId="35F22EC6" w14:textId="77777777" w:rsidR="006A307B" w:rsidRPr="00CF116E" w:rsidRDefault="006A307B" w:rsidP="00B5724A">
      <w:pPr>
        <w:pStyle w:val="Heading3"/>
        <w:rPr>
          <w:noProof w:val="0"/>
        </w:rPr>
      </w:pPr>
      <w:bookmarkStart w:id="650" w:name="_Toc270019758"/>
      <w:bookmarkStart w:id="651" w:name="_Toc270019834"/>
      <w:bookmarkStart w:id="652" w:name="_Toc369246358"/>
      <w:bookmarkStart w:id="653" w:name="_Toc464111668"/>
      <w:r w:rsidRPr="00CF116E">
        <w:rPr>
          <w:noProof w:val="0"/>
        </w:rPr>
        <w:t xml:space="preserve">Use Case IDCO-3: Implantable Cardiac Device Remote </w:t>
      </w:r>
      <w:bookmarkEnd w:id="650"/>
      <w:bookmarkEnd w:id="651"/>
      <w:bookmarkEnd w:id="652"/>
      <w:r w:rsidR="005020A7" w:rsidRPr="00CF116E">
        <w:rPr>
          <w:noProof w:val="0"/>
        </w:rPr>
        <w:t>Follow-up</w:t>
      </w:r>
      <w:bookmarkEnd w:id="653"/>
    </w:p>
    <w:p w14:paraId="26F92FEF" w14:textId="77777777" w:rsidR="006A307B" w:rsidRPr="00CF116E" w:rsidRDefault="006A307B" w:rsidP="006A307B">
      <w:pPr>
        <w:pStyle w:val="BodyText"/>
        <w:rPr>
          <w:b/>
        </w:rPr>
      </w:pPr>
      <w:r w:rsidRPr="00CF116E">
        <w:rPr>
          <w:b/>
        </w:rPr>
        <w:t>Clinical Context:</w:t>
      </w:r>
    </w:p>
    <w:p w14:paraId="40B09AAC" w14:textId="3217BD05" w:rsidR="006A307B" w:rsidRPr="00CF116E" w:rsidRDefault="006A307B" w:rsidP="006A307B">
      <w:pPr>
        <w:pStyle w:val="BodyText"/>
      </w:pPr>
      <w:r w:rsidRPr="00CF116E">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t>HL7</w:t>
      </w:r>
      <w:r w:rsidR="00D26A5D" w:rsidRPr="00CF116E">
        <w:t xml:space="preserve"> </w:t>
      </w:r>
      <w:r w:rsidRPr="00CF116E">
        <w:t>message and communicates the summary data to the clinic's EHR.</w:t>
      </w:r>
    </w:p>
    <w:p w14:paraId="522A90D3" w14:textId="77777777" w:rsidR="006A307B" w:rsidRPr="00CF116E" w:rsidRDefault="006A307B" w:rsidP="006A307B">
      <w:pPr>
        <w:pStyle w:val="BodyText"/>
        <w:rPr>
          <w:b/>
        </w:rPr>
      </w:pPr>
      <w:r w:rsidRPr="00CF116E">
        <w:rPr>
          <w:b/>
        </w:rPr>
        <w:t>IHE Context:</w:t>
      </w:r>
    </w:p>
    <w:p w14:paraId="4602CE69" w14:textId="0C4748D9" w:rsidR="006A307B" w:rsidRPr="00CF116E" w:rsidRDefault="006A307B" w:rsidP="006A307B">
      <w:pPr>
        <w:pStyle w:val="BodyText"/>
      </w:pPr>
      <w:r w:rsidRPr="00CF116E">
        <w:t xml:space="preserve">Same as in-clinic use case </w:t>
      </w:r>
      <w:r w:rsidR="00205968" w:rsidRPr="00CF116E">
        <w:t>5</w:t>
      </w:r>
      <w:r w:rsidRPr="00CF116E">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CF116E" w:rsidRDefault="006A307B" w:rsidP="00B5724A">
      <w:pPr>
        <w:pStyle w:val="Heading3"/>
        <w:rPr>
          <w:noProof w:val="0"/>
        </w:rPr>
      </w:pPr>
      <w:bookmarkStart w:id="654" w:name="_Toc270019759"/>
      <w:bookmarkStart w:id="655" w:name="_Toc270019835"/>
      <w:bookmarkStart w:id="656" w:name="_Toc369246359"/>
      <w:bookmarkStart w:id="657" w:name="_Toc464111669"/>
      <w:r w:rsidRPr="00CF116E">
        <w:rPr>
          <w:noProof w:val="0"/>
        </w:rPr>
        <w:lastRenderedPageBreak/>
        <w:t>Use Case IDCO-4: Remote Monitoring of Implanted Cardiac Devices</w:t>
      </w:r>
      <w:bookmarkEnd w:id="654"/>
      <w:bookmarkEnd w:id="655"/>
      <w:bookmarkEnd w:id="656"/>
      <w:bookmarkEnd w:id="657"/>
    </w:p>
    <w:p w14:paraId="6FC5AB2A" w14:textId="77777777" w:rsidR="006A307B" w:rsidRPr="00CF116E" w:rsidRDefault="006A307B" w:rsidP="006A307B">
      <w:pPr>
        <w:pStyle w:val="BodyText"/>
        <w:keepNext/>
        <w:rPr>
          <w:b/>
        </w:rPr>
      </w:pPr>
      <w:r w:rsidRPr="00CF116E">
        <w:rPr>
          <w:b/>
        </w:rPr>
        <w:t>Clinical Context:</w:t>
      </w:r>
    </w:p>
    <w:p w14:paraId="0D445615" w14:textId="77777777" w:rsidR="006A307B" w:rsidRPr="00CF116E" w:rsidRDefault="006A307B" w:rsidP="006A307B">
      <w:pPr>
        <w:pStyle w:val="BodyText"/>
      </w:pPr>
      <w:r w:rsidRPr="00CF116E">
        <w:t>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CF116E" w:rsidRDefault="006A307B" w:rsidP="006A307B">
      <w:pPr>
        <w:pStyle w:val="BodyText"/>
        <w:rPr>
          <w:b/>
        </w:rPr>
      </w:pPr>
      <w:r w:rsidRPr="00CF116E">
        <w:rPr>
          <w:b/>
        </w:rPr>
        <w:t>IHE Context:</w:t>
      </w:r>
    </w:p>
    <w:p w14:paraId="54619F22" w14:textId="25C2658E" w:rsidR="006A307B" w:rsidRPr="00CF116E" w:rsidRDefault="006A307B" w:rsidP="006A307B">
      <w:pPr>
        <w:pStyle w:val="BodyText"/>
      </w:pPr>
      <w:r w:rsidRPr="00CF116E">
        <w:t xml:space="preserve">The same as the Remote Follow-up use case above. The additional data aggregation or rendering can be sent as a PDF attachment to the </w:t>
      </w:r>
      <w:r w:rsidR="00CF116E">
        <w:t>HL7</w:t>
      </w:r>
      <w:r w:rsidRPr="00CF116E">
        <w:t xml:space="preserve"> message.</w:t>
      </w:r>
    </w:p>
    <w:p w14:paraId="4022B2A5" w14:textId="121F9C07" w:rsidR="006A307B" w:rsidRPr="00CF116E" w:rsidRDefault="006A307B" w:rsidP="006A307B">
      <w:pPr>
        <w:pStyle w:val="BodyText"/>
      </w:pPr>
      <w:r w:rsidRPr="00CF116E">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CF116E" w:rsidRDefault="006A307B" w:rsidP="00B5724A">
      <w:pPr>
        <w:pStyle w:val="Heading2"/>
        <w:rPr>
          <w:noProof w:val="0"/>
        </w:rPr>
      </w:pPr>
      <w:bookmarkStart w:id="658" w:name="_Toc270019760"/>
      <w:bookmarkStart w:id="659" w:name="_Toc270019836"/>
      <w:bookmarkStart w:id="660" w:name="_Toc369246360"/>
      <w:bookmarkStart w:id="661" w:name="_Toc464111670"/>
      <w:r w:rsidRPr="00CF116E">
        <w:rPr>
          <w:noProof w:val="0"/>
        </w:rPr>
        <w:t>IDCO Process Flow</w:t>
      </w:r>
      <w:bookmarkEnd w:id="658"/>
      <w:bookmarkEnd w:id="659"/>
      <w:bookmarkEnd w:id="660"/>
      <w:bookmarkEnd w:id="661"/>
    </w:p>
    <w:p w14:paraId="500EED10" w14:textId="77777777" w:rsidR="006A307B" w:rsidRPr="00CF116E" w:rsidRDefault="006A307B" w:rsidP="006A307B">
      <w:pPr>
        <w:pStyle w:val="BodyText"/>
        <w:rPr>
          <w:i/>
          <w:iCs/>
        </w:rPr>
      </w:pPr>
    </w:p>
    <w:bookmarkStart w:id="662" w:name="_1313997453"/>
    <w:bookmarkStart w:id="663" w:name="_1312616745"/>
    <w:bookmarkStart w:id="664" w:name="_1312616739"/>
    <w:bookmarkStart w:id="665" w:name="_1312616704"/>
    <w:bookmarkStart w:id="666" w:name="_1312615040"/>
    <w:bookmarkStart w:id="667" w:name="_1312614287"/>
    <w:bookmarkStart w:id="668" w:name="_1308657664"/>
    <w:bookmarkStart w:id="669" w:name="_1304331814"/>
    <w:bookmarkStart w:id="670" w:name="_1304331771"/>
    <w:bookmarkStart w:id="671" w:name="_1304330249"/>
    <w:bookmarkStart w:id="672" w:name="_1112640119"/>
    <w:bookmarkStart w:id="673" w:name="_1109538753"/>
    <w:bookmarkStart w:id="674" w:name="_1109535523"/>
    <w:bookmarkStart w:id="675" w:name="_1105205572"/>
    <w:bookmarkStart w:id="676" w:name="_1104838916"/>
    <w:bookmarkStart w:id="677" w:name="_1104780072"/>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Start w:id="678" w:name="_MON_1537854490"/>
    <w:bookmarkEnd w:id="678"/>
    <w:p w14:paraId="67A966A9" w14:textId="77777777" w:rsidR="006A307B" w:rsidRPr="00CF116E" w:rsidRDefault="00951976" w:rsidP="006A307B">
      <w:pPr>
        <w:pStyle w:val="BodyText"/>
      </w:pPr>
      <w:r w:rsidRPr="00CF116E">
        <w:object w:dxaOrig="10110" w:dyaOrig="8220" w14:anchorId="39AE6F29">
          <v:shape id="_x0000_i1028" type="#_x0000_t75" style="width:470.45pt;height:431.2pt" o:ole="" filled="t">
            <v:fill color2="black"/>
            <v:imagedata r:id="rId34" o:title=""/>
          </v:shape>
          <o:OLEObject Type="Embed" ProgID="Word.Picture.8" ShapeID="_x0000_i1028" DrawAspect="Content" ObjectID="_1565697171" r:id="rId35"/>
        </w:object>
      </w:r>
    </w:p>
    <w:p w14:paraId="68D45827" w14:textId="77777777" w:rsidR="006A307B" w:rsidRPr="00CF116E" w:rsidRDefault="006A307B" w:rsidP="006A307B">
      <w:pPr>
        <w:pStyle w:val="FigureTitle"/>
      </w:pPr>
      <w:r w:rsidRPr="00CF116E">
        <w:t xml:space="preserve">Figure </w:t>
      </w:r>
      <w:r w:rsidR="00B5703C" w:rsidRPr="00CF116E">
        <w:t>5</w:t>
      </w:r>
      <w:r w:rsidRPr="00CF116E">
        <w:t xml:space="preserve">.4-1: Basic Process Flow in IDCO Profile </w:t>
      </w:r>
    </w:p>
    <w:p w14:paraId="3546CC8D" w14:textId="61B16D97" w:rsidR="006A307B" w:rsidRPr="00CF116E" w:rsidRDefault="006A307B" w:rsidP="006A307B">
      <w:pPr>
        <w:pStyle w:val="Note"/>
      </w:pPr>
      <w:r w:rsidRPr="00CF116E">
        <w:br/>
        <w:t xml:space="preserve">Note: Device, Interrogator, and steps 1 thru 4, 6 and 7 are informative and are not formal actors or transactions of the IDCO </w:t>
      </w:r>
      <w:r w:rsidR="00685B43" w:rsidRPr="00CF116E">
        <w:t>Profile</w:t>
      </w:r>
      <w:r w:rsidRPr="00CF116E">
        <w:t xml:space="preserve">. </w:t>
      </w:r>
    </w:p>
    <w:p w14:paraId="782204C7" w14:textId="77777777" w:rsidR="006A307B" w:rsidRPr="00CF116E" w:rsidRDefault="006A307B" w:rsidP="006A307B">
      <w:pPr>
        <w:pStyle w:val="ListNumber2"/>
      </w:pPr>
      <w:r w:rsidRPr="00CF116E">
        <w:t>Send Interrogation – The Device sends information in a manufacturer-proprietary manner to the Interrogator.</w:t>
      </w:r>
    </w:p>
    <w:p w14:paraId="4C1E320A" w14:textId="77777777" w:rsidR="006A307B" w:rsidRPr="00CF116E" w:rsidRDefault="006A307B" w:rsidP="006A307B">
      <w:pPr>
        <w:pStyle w:val="ListNumber2"/>
      </w:pPr>
      <w:r w:rsidRPr="00CF116E">
        <w:t>Send Interrogation – The Interrogator sends information in a manufacturer-proprietary manner to the Implantable Device – Cardiac – Reporter.</w:t>
      </w:r>
    </w:p>
    <w:p w14:paraId="3D728B44" w14:textId="77777777" w:rsidR="006A307B" w:rsidRPr="00CF116E" w:rsidRDefault="006A307B" w:rsidP="006A307B">
      <w:pPr>
        <w:pStyle w:val="ListNumber2"/>
      </w:pPr>
      <w:r w:rsidRPr="00CF116E">
        <w:t>Validate and Review – The Implantable Device – Cardiac – Reporter validates the information. This may include the clinician reviewing and approving the information.</w:t>
      </w:r>
    </w:p>
    <w:p w14:paraId="6E557D2D" w14:textId="6EC62AC5" w:rsidR="006A307B" w:rsidRPr="00CF116E" w:rsidRDefault="006A307B" w:rsidP="006A307B">
      <w:pPr>
        <w:pStyle w:val="ListNumber2"/>
      </w:pPr>
      <w:r w:rsidRPr="00CF116E">
        <w:lastRenderedPageBreak/>
        <w:t xml:space="preserve">Translate Information – The Implantable Device – Cardiac – Reporter translates/maps/transforms the information into the proper </w:t>
      </w:r>
      <w:r w:rsidR="00CF116E">
        <w:t>HL7</w:t>
      </w:r>
      <w:r w:rsidRPr="00CF116E">
        <w:t xml:space="preserve"> format.</w:t>
      </w:r>
    </w:p>
    <w:p w14:paraId="60B02081" w14:textId="77777777" w:rsidR="006A307B" w:rsidRPr="00CF116E" w:rsidRDefault="006A307B" w:rsidP="006A307B">
      <w:pPr>
        <w:pStyle w:val="ListNumber2"/>
      </w:pPr>
      <w:r w:rsidRPr="00CF116E">
        <w:t>Send Observation – The Implantable Device – Cardiac – Reporter sends the device information to the Observation Consumer using the [PCD-09] transaction.</w:t>
      </w:r>
    </w:p>
    <w:p w14:paraId="5FDBEA20" w14:textId="77777777" w:rsidR="006A307B" w:rsidRPr="00CF116E" w:rsidRDefault="006A307B" w:rsidP="006A307B">
      <w:pPr>
        <w:pStyle w:val="ListNumber2"/>
      </w:pPr>
      <w:r w:rsidRPr="00CF116E">
        <w:t>Receive Observation – The Implantable Device – Cardiac – Consumer receives the observation message.</w:t>
      </w:r>
    </w:p>
    <w:p w14:paraId="12B1B1BB" w14:textId="77777777" w:rsidR="006A307B" w:rsidRPr="00CF116E" w:rsidRDefault="006A307B" w:rsidP="006A307B">
      <w:pPr>
        <w:pStyle w:val="ListNumber2"/>
      </w:pPr>
      <w:r w:rsidRPr="00CF116E">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CF116E" w:rsidRDefault="006A307B" w:rsidP="00B5724A">
      <w:pPr>
        <w:pStyle w:val="Heading2"/>
        <w:rPr>
          <w:noProof w:val="0"/>
        </w:rPr>
      </w:pPr>
      <w:bookmarkStart w:id="679" w:name="_Toc270019761"/>
      <w:bookmarkStart w:id="680" w:name="_Toc270019837"/>
      <w:bookmarkStart w:id="681" w:name="_Toc369246361"/>
      <w:bookmarkStart w:id="682" w:name="_Toc464111671"/>
      <w:r w:rsidRPr="00CF116E">
        <w:rPr>
          <w:noProof w:val="0"/>
        </w:rPr>
        <w:t>IDCO Patient Identification Considerations</w:t>
      </w:r>
      <w:bookmarkEnd w:id="679"/>
      <w:bookmarkEnd w:id="680"/>
      <w:bookmarkEnd w:id="681"/>
      <w:bookmarkEnd w:id="682"/>
    </w:p>
    <w:p w14:paraId="746B8F53" w14:textId="77777777" w:rsidR="006A307B" w:rsidRPr="00CF116E" w:rsidRDefault="006A307B" w:rsidP="006A307B">
      <w:pPr>
        <w:pStyle w:val="BodyText"/>
      </w:pPr>
      <w:r w:rsidRPr="00CF116E">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CF116E" w:rsidRDefault="006A307B" w:rsidP="006A307B">
      <w:pPr>
        <w:pStyle w:val="BodyText"/>
      </w:pPr>
      <w:r w:rsidRPr="00CF116E">
        <w:t xml:space="preserve">Depending on local </w:t>
      </w:r>
      <w:r w:rsidR="00BD5AD7" w:rsidRPr="00CF116E">
        <w:t>regulations,</w:t>
      </w:r>
      <w:r w:rsidRPr="00CF116E">
        <w:t xml:space="preserve"> each implantable cardiac device manufacturer may be obligated to maintain a registry that maps a unique device identifier with the patient in which it is implanted. In some locales</w:t>
      </w:r>
      <w:r w:rsidR="00BD5AD7">
        <w:t>,</w:t>
      </w:r>
      <w:r w:rsidRPr="00CF116E">
        <w:t xml:space="preserve"> this mapping is the strict responsibility of the implanting or other organization. Specific patient identification information is typically not stored in the device but is made available in the registry or by other means. Consequently</w:t>
      </w:r>
      <w:r w:rsidR="00CE43B7">
        <w:t>,</w:t>
      </w:r>
      <w:r w:rsidRPr="00CF116E">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CF116E" w:rsidRDefault="006A307B" w:rsidP="006A307B">
      <w:pPr>
        <w:pStyle w:val="BodyText"/>
      </w:pPr>
      <w:r w:rsidRPr="00CF116E">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CF116E" w:rsidRDefault="006A307B" w:rsidP="006A307B">
      <w:pPr>
        <w:pStyle w:val="BodyText"/>
      </w:pPr>
      <w:r w:rsidRPr="00CF116E">
        <w:t xml:space="preserve">In some </w:t>
      </w:r>
      <w:r w:rsidR="00BD5AD7" w:rsidRPr="00CF116E">
        <w:t>cases,</w:t>
      </w:r>
      <w:r w:rsidRPr="00CF116E">
        <w:t xml:space="preserve"> the Implantable Device – Cardiac – Reporter will have detailed patient identification information like name, address, etc. In these cases</w:t>
      </w:r>
      <w:r w:rsidR="00CE43B7">
        <w:t>,</w:t>
      </w:r>
      <w:r w:rsidRPr="00CF116E">
        <w:t xml:space="preserve"> the Implantable Device – Cardiac – Reporter can send this information as part of the [PCD-09] transaction.</w:t>
      </w:r>
    </w:p>
    <w:p w14:paraId="787151EA" w14:textId="77777777" w:rsidR="006A307B" w:rsidRPr="00CF116E" w:rsidRDefault="006A307B" w:rsidP="00B5724A">
      <w:pPr>
        <w:pStyle w:val="Heading2"/>
        <w:rPr>
          <w:noProof w:val="0"/>
        </w:rPr>
      </w:pPr>
      <w:bookmarkStart w:id="683" w:name="_Toc270019762"/>
      <w:bookmarkStart w:id="684" w:name="_Toc270019838"/>
      <w:bookmarkStart w:id="685" w:name="_Toc369246362"/>
      <w:bookmarkStart w:id="686" w:name="_Toc464111672"/>
      <w:r w:rsidRPr="00CF116E">
        <w:rPr>
          <w:noProof w:val="0"/>
        </w:rPr>
        <w:t>IDCO Security Considerations</w:t>
      </w:r>
      <w:bookmarkEnd w:id="683"/>
      <w:bookmarkEnd w:id="684"/>
      <w:bookmarkEnd w:id="685"/>
      <w:bookmarkEnd w:id="686"/>
    </w:p>
    <w:p w14:paraId="2E607DE9" w14:textId="4AEC4B23" w:rsidR="006A307B" w:rsidRPr="00CF116E" w:rsidRDefault="006A307B" w:rsidP="006A307B">
      <w:pPr>
        <w:pStyle w:val="BodyText"/>
      </w:pPr>
      <w:r w:rsidRPr="00CF116E">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CF116E" w:rsidRDefault="006A307B" w:rsidP="00B5724A">
      <w:pPr>
        <w:pStyle w:val="Heading1"/>
        <w:ind w:left="0" w:firstLine="0"/>
        <w:rPr>
          <w:noProof w:val="0"/>
        </w:rPr>
      </w:pPr>
      <w:bookmarkStart w:id="687" w:name="_Toc369246363"/>
      <w:bookmarkStart w:id="688" w:name="_Toc464111673"/>
      <w:r w:rsidRPr="00CF116E">
        <w:rPr>
          <w:noProof w:val="0"/>
        </w:rPr>
        <w:lastRenderedPageBreak/>
        <w:t>Alert Communication Management (ACM) Integration Profile</w:t>
      </w:r>
      <w:bookmarkEnd w:id="687"/>
      <w:bookmarkEnd w:id="688"/>
    </w:p>
    <w:p w14:paraId="7BF8BB94" w14:textId="372BBCE2" w:rsidR="00107B00" w:rsidRPr="00CF116E" w:rsidRDefault="008245D0" w:rsidP="006A307B">
      <w:pPr>
        <w:pStyle w:val="BodyText"/>
        <w:rPr>
          <w:iCs/>
        </w:rPr>
      </w:pPr>
      <w:r w:rsidRPr="00CF116E">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DE6F27" w:rsidRDefault="00DE6F27"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DE6F27" w:rsidRPr="009C201C" w:rsidRDefault="00DE6F27" w:rsidP="00107B00">
                              <w:pPr>
                                <w:spacing w:line="192" w:lineRule="auto"/>
                                <w:rPr>
                                  <w:rFonts w:ascii="Calibri" w:hAnsi="Calibri"/>
                                  <w:b/>
                                  <w:szCs w:val="24"/>
                                </w:rPr>
                              </w:pPr>
                              <w:r w:rsidRPr="009C201C">
                                <w:rPr>
                                  <w:rFonts w:ascii="Calibri" w:hAnsi="Calibri"/>
                                  <w:b/>
                                  <w:szCs w:val="24"/>
                                </w:rPr>
                                <w:t>ALERT</w:t>
                              </w:r>
                            </w:p>
                            <w:p w14:paraId="7660A8B0" w14:textId="77777777" w:rsidR="00DE6F27" w:rsidRPr="009C201C" w:rsidRDefault="00DE6F27"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DE6F27" w:rsidRPr="009C201C" w:rsidRDefault="00DE6F27"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DE6F27" w:rsidRPr="009C201C" w:rsidRDefault="00DE6F27" w:rsidP="00107B00">
                              <w:pPr>
                                <w:spacing w:line="192" w:lineRule="auto"/>
                                <w:rPr>
                                  <w:rFonts w:ascii="Calibri" w:hAnsi="Calibri"/>
                                  <w:b/>
                                  <w:szCs w:val="24"/>
                                </w:rPr>
                              </w:pPr>
                              <w:r w:rsidRPr="009C201C">
                                <w:rPr>
                                  <w:rFonts w:ascii="Calibri" w:hAnsi="Calibri"/>
                                  <w:b/>
                                  <w:szCs w:val="24"/>
                                </w:rPr>
                                <w:t>ALERT</w:t>
                              </w:r>
                            </w:p>
                            <w:p w14:paraId="1EA6BFF3" w14:textId="77777777" w:rsidR="00DE6F27" w:rsidRPr="009C201C" w:rsidRDefault="00DE6F27"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DE6F27" w:rsidRPr="009C201C" w:rsidRDefault="00DE6F27"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DE6F27" w:rsidRPr="009C201C" w:rsidRDefault="00DE6F27" w:rsidP="00107B00">
                              <w:pPr>
                                <w:spacing w:line="192" w:lineRule="auto"/>
                                <w:rPr>
                                  <w:rFonts w:ascii="Calibri" w:hAnsi="Calibri"/>
                                  <w:b/>
                                  <w:szCs w:val="24"/>
                                </w:rPr>
                              </w:pPr>
                              <w:r w:rsidRPr="009C201C">
                                <w:rPr>
                                  <w:rFonts w:ascii="Calibri" w:hAnsi="Calibri"/>
                                  <w:b/>
                                  <w:szCs w:val="24"/>
                                </w:rPr>
                                <w:t>ALERT</w:t>
                              </w:r>
                            </w:p>
                            <w:p w14:paraId="3D35461E" w14:textId="77777777" w:rsidR="00DE6F27" w:rsidRPr="009C201C" w:rsidRDefault="00DE6F27"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DE6F27" w:rsidRPr="009C201C" w:rsidRDefault="00DE6F27"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DE6F27" w:rsidRPr="009C201C" w:rsidRDefault="00DE6F27"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DE6F27" w:rsidRPr="009C201C" w:rsidRDefault="00DE6F27"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4" o:spid="_x0000_s1051"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" o:allowoverlap="f">
                <v:group id="Group 131" o:spid="_x0000_s1052" style="position:absolute;width:58685;height:28802" coordsize="58685,2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132" o:spid="_x0000_s1053" style="position:absolute;width:28886;height:28680" coordsize="28886,28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Pie 133" o:spid="_x0000_s1054" style="position:absolute;width:28886;height:28680;visibility:visible;mso-wrap-style:square;v-text-anchor:middle" coordsize="2888615,28680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2KcEA&#10;AADcAAAADwAAAGRycy9kb3ducmV2LnhtbERPS4vCMBC+L/gfwgje1tQHotUoUljYg4ddLZ6HZmyL&#10;zaQ0sUZ//UYQ9jYf33M2u2Aa0VPnassKJuMEBHFhdc2lgvz09bkE4TyyxsYyKXiQg9128LHBVNs7&#10;/1J/9KWIIexSVFB536ZSuqIig25sW+LIXWxn0EfYlVJ3eI/hppHTJFlIgzXHhgpbyioqrsebURBc&#10;lv8UB58/z7Nb/zT9fBUyq9RoGPZrEJ6C/xe/3d86zl/M4fVMvE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wtinBAAAA3AAAAA8AAAAAAAAAAAAAAAAAmAIAAGRycy9kb3du&#10;cmV2LnhtbFBLBQYAAAAABAAEAPUAAACGAwAAAAA=&#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DE6F27" w:rsidRDefault="00DE6F27" w:rsidP="00107B00">
                            <w:pPr>
                              <w:jc w:val="center"/>
                            </w:pPr>
                          </w:p>
                        </w:txbxContent>
                      </v:textbox>
                    </v:shape>
                    <v:shape id="Pie 134" o:spid="_x0000_s1055" style="position:absolute;width:28886;height:28680;visibility:visible;mso-wrap-style:square;v-text-anchor:middle" coordsize="2888615,2868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gXrMQA&#10;AADcAAAADwAAAGRycy9kb3ducmV2LnhtbERP22rCQBB9L/Qflin4VjctKDW6hloqiNKClw8YsmM2&#10;JjubZlcT/Xq3UOjbHM51Zllva3Gh1peOFbwMExDEudMlFwoO++XzGwgfkDXWjknBlTxk88eHGaba&#10;dbylyy4UIoawT1GBCaFJpfS5IYt+6BriyB1dazFE2BZSt9jFcFvL1yQZS4slxwaDDX0Yyqvd2Sr4&#10;cYWrVma9vHWfk83ipLffX+VCqcFT/z4FEagP/+I/90rH+eMR/D4TL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IF6zEAAAA3AAAAA8AAAAAAAAAAAAAAAAAmAIAAGRycy9k&#10;b3ducmV2LnhtbFBLBQYAAAAABAAEAPUAAACJAwAAAAA=&#10;" path="m7,1429466c2540,638465,649681,-1122,1446357,1r-2049,1434025l7,1429466xe" filled="f" strokeweight="1pt">
                      <v:path arrowok="t" o:connecttype="custom" o:connectlocs="7,1429466;1446357,1;1444308,1434026;7,1429466" o:connectangles="0,0,0,0"/>
                    </v:shape>
                    <v:shape id="Pie 135" o:spid="_x0000_s1056" style="position:absolute;width:28886;height:28680;visibility:visible;mso-wrap-style:square;v-text-anchor:middle" coordsize="2888615,2868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Ul8IA&#10;AADcAAAADwAAAGRycy9kb3ducmV2LnhtbERP32vCMBB+F/Y/hBv4pukUSqmmZWwTBgNB7ebrrbm1&#10;Zc0lNJnW/34RBN/u4/t563I0vTjR4DvLCp7mCQji2uqOGwXVYTPLQPiArLG3TAou5KEsHiZrzLU9&#10;845O+9CIGMI+RwVtCC6X0tctGfRz64gj92MHgyHCoZF6wHMMN71cJEkqDXYcG1p09NJS/bv/Mwo+&#10;Prdf7sKv35nbLquQvR13XcNKTR/H5xWIQGO4i2/udx3npylcn4kX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RSXwgAAANwAAAAPAAAAAAAAAAAAAAAAAJgCAABkcnMvZG93&#10;bnJldi54bWxQSwUGAAAAAAQABAD1AAAAhwMAAAAA&#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7" style="position:absolute;left:29843;width:28842;height:28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7LWcQA&#10;AADcAAAADwAAAGRycy9kb3ducmV2LnhtbERPTWvCQBC9C/6HZQQvUje2ECW6iojF9lBBLYXexuyY&#10;RLOzMbtq/PddoeBtHu9zJrPGlOJKtSssKxj0IxDEqdUFZwq+d+8vIxDOI2ssLZOCOzmYTdutCSba&#10;3nhD163PRAhhl6CC3PsqkdKlORl0fVsRB+5ga4M+wDqTusZbCDelfI2iWBosODTkWNEip/S0vRgF&#10;v2Z//Nmt4q/l2z490Jl62edqrVS308zHIDw1/in+d3/oMD8ewuOZcIG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y1nEAAAA3AAAAA8AAAAAAAAAAAAAAAAAmAIAAGRycy9k&#10;b3ducmV2LnhtbFBLBQYAAAAABAAEAPUAAACJAwAAAAA=&#10;" filled="f" strokeweight="1pt"/>
                </v:group>
                <v:shape id="Text Box 137" o:spid="_x0000_s1058" type="#_x0000_t202" style="position:absolute;left:3918;top:17179;width:8477;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M+cUA&#10;AADcAAAADwAAAGRycy9kb3ducmV2LnhtbESPQWvCQBCF74X+h2UKvdWNPYhEVymF2lhQUPsDhuyY&#10;jcnOhuwa03/fOQjeZnhv3vtmuR59qwbqYx3YwHSSgSIug625MvB7+nqbg4oJ2WIbmAz8UYT16vlp&#10;ibkNNz7QcEyVkhCOORpwKXW51rF05DFOQkcs2jn0HpOsfaVtjzcJ961+z7KZ9lizNDjs6NNR2Ryv&#10;3sCmPk9P+6GpOtdsvzc/xe5SXJIxry/jxwJUojE9zPfrwgr+TG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kz5xQAAANwAAAAPAAAAAAAAAAAAAAAAAJgCAABkcnMv&#10;ZG93bnJldi54bWxQSwUGAAAAAAQABAD1AAAAigMAAAAA&#10;" filled="f" stroked="f" strokeweight=".5pt">
                  <v:textbox inset="0,0,0,0">
                    <w:txbxContent>
                      <w:p w14:paraId="749AEC1A" w14:textId="77777777" w:rsidR="00DE6F27" w:rsidRPr="009C201C" w:rsidRDefault="00DE6F27" w:rsidP="00107B00">
                        <w:pPr>
                          <w:spacing w:line="192" w:lineRule="auto"/>
                          <w:rPr>
                            <w:rFonts w:ascii="Calibri" w:hAnsi="Calibri"/>
                            <w:b/>
                            <w:szCs w:val="24"/>
                          </w:rPr>
                        </w:pPr>
                        <w:r w:rsidRPr="009C201C">
                          <w:rPr>
                            <w:rFonts w:ascii="Calibri" w:hAnsi="Calibri"/>
                            <w:b/>
                            <w:szCs w:val="24"/>
                          </w:rPr>
                          <w:t>ALERT</w:t>
                        </w:r>
                      </w:p>
                      <w:p w14:paraId="7660A8B0" w14:textId="77777777" w:rsidR="00DE6F27" w:rsidRPr="009C201C" w:rsidRDefault="00DE6F27"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DE6F27" w:rsidRPr="009C201C" w:rsidRDefault="00DE6F27"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9" type="#_x0000_t202" style="position:absolute;left:2511;top:7233;width:11186;height:6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pYsIA&#10;AADcAAAADwAAAGRycy9kb3ducmV2LnhtbERP24rCMBB9X/Afwgi+rak+iFuNIoJahV3w8gFDMza1&#10;zaQ0sXb/frOwsG9zONdZrntbi45aXzpWMBknIIhzp0suFNyuu/c5CB+QNdaOScE3eVivBm9LTLV7&#10;8Zm6SyhEDGGfogITQpNK6XNDFv3YNcSRu7vWYoiwLaRu8RXDbS2nSTKTFkuODQYb2hrKq8vTKtiX&#10;98n1q6uKxlTHw/6UfT6yR1BqNOw3CxCB+vAv/nNnOs6ffcD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WuliwgAAANwAAAAPAAAAAAAAAAAAAAAAAJgCAABkcnMvZG93&#10;bnJldi54bWxQSwUGAAAAAAQABAD1AAAAhwMAAAAA&#10;" filled="f" stroked="f" strokeweight=".5pt">
                  <v:textbox inset="0,0,0,0">
                    <w:txbxContent>
                      <w:p w14:paraId="4C7AD0BD" w14:textId="77777777" w:rsidR="00DE6F27" w:rsidRPr="009C201C" w:rsidRDefault="00DE6F27" w:rsidP="00107B00">
                        <w:pPr>
                          <w:spacing w:line="192" w:lineRule="auto"/>
                          <w:rPr>
                            <w:rFonts w:ascii="Calibri" w:hAnsi="Calibri"/>
                            <w:b/>
                            <w:szCs w:val="24"/>
                          </w:rPr>
                        </w:pPr>
                        <w:r w:rsidRPr="009C201C">
                          <w:rPr>
                            <w:rFonts w:ascii="Calibri" w:hAnsi="Calibri"/>
                            <w:b/>
                            <w:szCs w:val="24"/>
                          </w:rPr>
                          <w:t>ALERT</w:t>
                        </w:r>
                      </w:p>
                      <w:p w14:paraId="1EA6BFF3" w14:textId="77777777" w:rsidR="00DE6F27" w:rsidRPr="009C201C" w:rsidRDefault="00DE6F27"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DE6F27" w:rsidRPr="009C201C" w:rsidRDefault="00DE6F27"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60" type="#_x0000_t202" style="position:absolute;left:17382;top:12658;width:7234;height:6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WIsUA&#10;AADcAAAADwAAAGRycy9kb3ducmV2LnhtbESPQWvCQBCF74X+h2UKvdWNHtqSuooI2lSwoPYHDNkx&#10;G5OdDdltTP+9cyh4m+G9ee+b+XL0rRqoj3VgA9NJBoq4DLbmysDPafPyDiomZIttYDLwRxGWi8eH&#10;OeY2XPlAwzFVSkI45mjApdTlWsfSkcc4CR2xaOfQe0yy9pW2PV4l3Ld6lmWv2mPN0uCwo7Wjsjn+&#10;egPb+jw9fQ9N1bnm63O7K/aX4pKMeX4aVx+gEo3pbv6/Lqzgvwm+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dYixQAAANwAAAAPAAAAAAAAAAAAAAAAAJgCAABkcnMv&#10;ZG93bnJldi54bWxQSwUGAAAAAAQABAD1AAAAigMAAAAA&#10;" filled="f" stroked="f" strokeweight=".5pt">
                  <v:textbox inset="0,0,0,0">
                    <w:txbxContent>
                      <w:p w14:paraId="27E95381" w14:textId="77777777" w:rsidR="00DE6F27" w:rsidRPr="009C201C" w:rsidRDefault="00DE6F27" w:rsidP="00107B00">
                        <w:pPr>
                          <w:spacing w:line="192" w:lineRule="auto"/>
                          <w:rPr>
                            <w:rFonts w:ascii="Calibri" w:hAnsi="Calibri"/>
                            <w:b/>
                            <w:szCs w:val="24"/>
                          </w:rPr>
                        </w:pPr>
                        <w:r w:rsidRPr="009C201C">
                          <w:rPr>
                            <w:rFonts w:ascii="Calibri" w:hAnsi="Calibri"/>
                            <w:b/>
                            <w:szCs w:val="24"/>
                          </w:rPr>
                          <w:t>ALERT</w:t>
                        </w:r>
                      </w:p>
                      <w:p w14:paraId="3D35461E" w14:textId="77777777" w:rsidR="00DE6F27" w:rsidRPr="009C201C" w:rsidRDefault="00DE6F27"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61" type="#_x0000_t202" style="position:absolute;left:11857;top:29039;width:520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zucIA&#10;AADcAAAADwAAAGRycy9kb3ducmV2LnhtbERP22rCQBB9L/gPywh9q5v0QUt0FRG0qdCClw8YsmM2&#10;JjsbsmtM/75bEHybw7nOYjXYRvTU+cqxgnSSgCAunK64VHA+bd8+QPiArLFxTAp+ycNqOXpZYKbd&#10;nQ/UH0MpYgj7DBWYENpMSl8YsugnriWO3MV1FkOEXSl1h/cYbhv5niRTabHi2GCwpY2hoj7erIJd&#10;dUlPP31dtqb++tzt8+9rfg1KvY6H9RxEoCE8xQ93ruP8WQr/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XO5wgAAANwAAAAPAAAAAAAAAAAAAAAAAJgCAABkcnMvZG93&#10;bnJldi54bWxQSwUGAAAAAAQABAD1AAAAhwMAAAAA&#10;" filled="f" stroked="f" strokeweight=".5pt">
                  <v:textbox inset="0,0,0,0">
                    <w:txbxContent>
                      <w:p w14:paraId="2110B1F2" w14:textId="77777777" w:rsidR="00DE6F27" w:rsidRPr="009C201C" w:rsidRDefault="00DE6F27"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2" type="#_x0000_t202" style="position:absolute;left:42099;top:13462;width:4852;height:3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ftzsIA&#10;AADcAAAADwAAAGRycy9kb3ducmV2LnhtbERP24rCMBB9X/Afwgi+rak+6FKNIoJahV3w8gFDMza1&#10;zaQ0sXb/frOwsG9zONdZrntbi45aXzpWMBknIIhzp0suFNyuu/cPED4ga6wdk4Jv8rBeDd6WmGr3&#10;4jN1l1CIGMI+RQUmhCaV0ueGLPqxa4gjd3etxRBhW0jd4iuG21pOk2QmLZYcGww2tDWUV5enVbAv&#10;75PrV1cVjamOh/0p+3xkj6DUaNhvFiAC9eFf/OfOdJw/n8L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3OwgAAANwAAAAPAAAAAAAAAAAAAAAAAJgCAABkcnMvZG93&#10;bnJldi54bWxQSwUGAAAAAAQABAD1AAAAhwMAAAAA&#10;" filled="f" stroked="f" strokeweight=".5pt">
                  <v:textbox inset="0,0,0,0">
                    <w:txbxContent>
                      <w:p w14:paraId="1C2BB5E7" w14:textId="77777777" w:rsidR="00DE6F27" w:rsidRPr="009C201C" w:rsidRDefault="00DE6F27"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3" type="#_x0000_t202" style="position:absolute;left:40494;top:29039;width:8407;height: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IVcIA&#10;AADcAAAADwAAAGRycy9kb3ducmV2LnhtbERP22rCQBB9L/gPywi+1Y0VrERXEaE2FSp4+YAhO2Zj&#10;srMhu43p37tCoW9zONdZrntbi45aXzpWMBknIIhzp0suFFzOH69zED4ga6wdk4Jf8rBeDV6WmGp3&#10;5yN1p1CIGMI+RQUmhCaV0ueGLPqxa4gjd3WtxRBhW0jd4j2G21q+JclMWiw5NhhsaGsor04/VsGu&#10;vE7Oh64qGlN9fe722fctuwWlRsN+swARqA//4j93puP89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0hVwgAAANwAAAAPAAAAAAAAAAAAAAAAAJgCAABkcnMvZG93&#10;bnJldi54bWxQSwUGAAAAAAQABAD1AAAAhwMAAAAA&#10;" filled="f" stroked="f" strokeweight=".5pt">
                  <v:textbox inset="0,0,0,0">
                    <w:txbxContent>
                      <w:p w14:paraId="715286B2" w14:textId="77777777" w:rsidR="00DE6F27" w:rsidRPr="009C201C" w:rsidRDefault="00DE6F27"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CF116E">
        <w:rPr>
          <w:iCs/>
        </w:rPr>
        <w:t>Alert Communication Management defines the communication of alerts (</w:t>
      </w:r>
      <w:r w:rsidR="003B35D8" w:rsidRPr="00CF116E">
        <w:rPr>
          <w:iCs/>
        </w:rPr>
        <w:t xml:space="preserve">physiologic alarms, technical </w:t>
      </w:r>
      <w:r w:rsidR="006A307B" w:rsidRPr="00CF116E">
        <w:rPr>
          <w:iCs/>
        </w:rPr>
        <w:t>alarms</w:t>
      </w:r>
      <w:r w:rsidR="003B35D8" w:rsidRPr="00CF116E">
        <w:rPr>
          <w:iCs/>
        </w:rPr>
        <w:t>,</w:t>
      </w:r>
      <w:r w:rsidR="006A307B" w:rsidRPr="00CF116E">
        <w:rPr>
          <w:iCs/>
        </w:rPr>
        <w:t xml:space="preserve"> and advisories) from alert </w:t>
      </w:r>
      <w:r w:rsidR="003B35D8" w:rsidRPr="00CF116E">
        <w:rPr>
          <w:iCs/>
        </w:rPr>
        <w:t xml:space="preserve">reporting </w:t>
      </w:r>
      <w:r w:rsidR="006A307B" w:rsidRPr="00CF116E">
        <w:rPr>
          <w:iCs/>
        </w:rPr>
        <w:t xml:space="preserve">systems to </w:t>
      </w:r>
      <w:r w:rsidR="003B35D8" w:rsidRPr="00CF116E">
        <w:rPr>
          <w:iCs/>
        </w:rPr>
        <w:t xml:space="preserve">alert consumer or </w:t>
      </w:r>
      <w:r w:rsidR="006A307B" w:rsidRPr="00CF116E">
        <w:rPr>
          <w:iCs/>
        </w:rPr>
        <w:t>alert manager systems and from alert manager systems to alert communicator systems.</w:t>
      </w:r>
    </w:p>
    <w:p w14:paraId="10410BBD" w14:textId="77777777" w:rsidR="00465F0E" w:rsidRPr="00CF116E" w:rsidRDefault="00465F0E" w:rsidP="00113D85">
      <w:pPr>
        <w:pStyle w:val="BodyText"/>
        <w:keepNext/>
        <w:keepLines/>
        <w:jc w:val="center"/>
      </w:pPr>
    </w:p>
    <w:p w14:paraId="2A6C0596" w14:textId="77777777" w:rsidR="00107B00" w:rsidRPr="00CF116E" w:rsidRDefault="00107B00" w:rsidP="0099495F">
      <w:pPr>
        <w:pStyle w:val="FigureTitle"/>
      </w:pPr>
      <w:r w:rsidRPr="00CF116E">
        <w:t>Figure 6-1: What is An Alert?</w:t>
      </w:r>
    </w:p>
    <w:p w14:paraId="0D1F209D" w14:textId="77777777" w:rsidR="0055082A" w:rsidRPr="00CF116E" w:rsidRDefault="0055082A" w:rsidP="00AD04B6">
      <w:pPr>
        <w:pStyle w:val="BodyText"/>
        <w:keepNext/>
        <w:keepLines/>
        <w:rPr>
          <w:iCs/>
        </w:rPr>
      </w:pPr>
    </w:p>
    <w:p w14:paraId="7E32E7B2" w14:textId="77777777" w:rsidR="006A307B" w:rsidRPr="00CF116E" w:rsidRDefault="006A307B" w:rsidP="00AD04B6">
      <w:pPr>
        <w:pStyle w:val="BodyText"/>
        <w:keepNext/>
        <w:keepLines/>
        <w:rPr>
          <w:iCs/>
        </w:rPr>
      </w:pPr>
      <w:r w:rsidRPr="00CF116E">
        <w:rPr>
          <w:iCs/>
        </w:rPr>
        <w:t>This is an alert (alarms and advisories) distribution solution providing the following:</w:t>
      </w:r>
    </w:p>
    <w:p w14:paraId="01EF8E81" w14:textId="77777777" w:rsidR="006A307B" w:rsidRPr="00CF116E" w:rsidRDefault="006A307B" w:rsidP="00AD04B6">
      <w:pPr>
        <w:pStyle w:val="ListBullet2"/>
        <w:keepNext/>
        <w:keepLines/>
      </w:pPr>
      <w:r w:rsidRPr="00CF116E">
        <w:t xml:space="preserve">Communication from </w:t>
      </w:r>
      <w:r w:rsidR="003B35D8" w:rsidRPr="00CF116E">
        <w:t xml:space="preserve">an alert </w:t>
      </w:r>
      <w:r w:rsidRPr="00CF116E">
        <w:t xml:space="preserve">gateway to an alert </w:t>
      </w:r>
      <w:r w:rsidR="003B35D8" w:rsidRPr="00CF116E">
        <w:t xml:space="preserve">consumer, </w:t>
      </w:r>
      <w:r w:rsidRPr="00CF116E">
        <w:t>manager</w:t>
      </w:r>
      <w:r w:rsidR="003B35D8" w:rsidRPr="00CF116E">
        <w:t>,</w:t>
      </w:r>
      <w:r w:rsidRPr="00CF116E">
        <w:t xml:space="preserve"> or distributor</w:t>
      </w:r>
    </w:p>
    <w:p w14:paraId="5E3AA1A2" w14:textId="77777777" w:rsidR="006A307B" w:rsidRPr="00CF116E" w:rsidRDefault="006A307B" w:rsidP="00AD04B6">
      <w:pPr>
        <w:pStyle w:val="ListBullet2"/>
        <w:keepNext/>
        <w:keepLines/>
      </w:pPr>
      <w:r w:rsidRPr="00CF116E">
        <w:t>Communication to an alert communicator for dissemination to people using both wired and wireless communication devices, typically clinicians, physicians, or other healthcare staff, for responding to patient needs or related workflows</w:t>
      </w:r>
    </w:p>
    <w:p w14:paraId="62C4645F" w14:textId="660B5168" w:rsidR="006A307B" w:rsidRPr="00CF116E" w:rsidRDefault="006A307B" w:rsidP="006A307B">
      <w:pPr>
        <w:pStyle w:val="BodyText"/>
      </w:pPr>
      <w:r w:rsidRPr="00CF116E">
        <w:rPr>
          <w:iCs/>
        </w:rPr>
        <w:t xml:space="preserve">The </w:t>
      </w:r>
      <w:r w:rsidR="003B35D8" w:rsidRPr="00CF116E">
        <w:rPr>
          <w:iCs/>
        </w:rPr>
        <w:t xml:space="preserve">primary </w:t>
      </w:r>
      <w:r w:rsidRPr="00CF116E">
        <w:rPr>
          <w:iCs/>
        </w:rPr>
        <w:t xml:space="preserve">use of the IHE PCD Alert Communications Management Profile is to serve in communication of alert information from </w:t>
      </w:r>
      <w:r w:rsidR="003B35D8" w:rsidRPr="00CF116E">
        <w:rPr>
          <w:iCs/>
        </w:rPr>
        <w:t xml:space="preserve">alert reporting systems, such as </w:t>
      </w:r>
      <w:r w:rsidRPr="00CF116E">
        <w:rPr>
          <w:iCs/>
        </w:rPr>
        <w:t>patient care devices</w:t>
      </w:r>
      <w:r w:rsidR="003B35D8" w:rsidRPr="00CF116E">
        <w:rPr>
          <w:iCs/>
        </w:rPr>
        <w:t>,</w:t>
      </w:r>
      <w:r w:rsidRPr="00CF116E">
        <w:rPr>
          <w:iCs/>
        </w:rPr>
        <w:t xml:space="preserve"> </w:t>
      </w:r>
      <w:r w:rsidR="003B35D8" w:rsidRPr="00CF116E">
        <w:rPr>
          <w:iCs/>
        </w:rPr>
        <w:t xml:space="preserve">location service systems (LS/RTLS/RFID), or equipment management systems (CMMS/CEMS) </w:t>
      </w:r>
      <w:r w:rsidRPr="00CF116E">
        <w:rPr>
          <w:iCs/>
        </w:rPr>
        <w:t>to an alert manager system communicating with additional means of notification to caregivers. Notification devices would include those capable of supporting this profile, in particular PCD-06 and PCD-07.</w:t>
      </w:r>
    </w:p>
    <w:p w14:paraId="234B8C85" w14:textId="77777777" w:rsidR="006A307B" w:rsidRPr="00CF116E" w:rsidRDefault="00E427B2" w:rsidP="006A307B">
      <w:pPr>
        <w:pStyle w:val="BodyText"/>
      </w:pPr>
      <w:r w:rsidRPr="00CF116E">
        <w:t>C</w:t>
      </w:r>
      <w:r w:rsidR="006A307B" w:rsidRPr="00CF116E">
        <w:t>onsolidation of alerts is out of scope for this profile.</w:t>
      </w:r>
    </w:p>
    <w:p w14:paraId="245A9566" w14:textId="77777777" w:rsidR="006A307B" w:rsidRPr="00CF116E" w:rsidRDefault="006A307B" w:rsidP="006A307B">
      <w:pPr>
        <w:pStyle w:val="BodyText"/>
        <w:rPr>
          <w:iCs/>
        </w:rPr>
      </w:pPr>
      <w:r w:rsidRPr="00CF116E">
        <w:lastRenderedPageBreak/>
        <w:t xml:space="preserve">The definition of escalation actions in response to a notification not being responded to </w:t>
      </w:r>
      <w:r w:rsidR="005020A7" w:rsidRPr="00CF116E">
        <w:t>is</w:t>
      </w:r>
      <w:r w:rsidRPr="00CF116E">
        <w:t xml:space="preserve"> outside the scope of this profile.</w:t>
      </w:r>
    </w:p>
    <w:p w14:paraId="42221DAE" w14:textId="77777777" w:rsidR="006A307B" w:rsidRPr="00CF116E" w:rsidRDefault="00B17BC2" w:rsidP="00B5724A">
      <w:pPr>
        <w:pStyle w:val="Heading2"/>
        <w:rPr>
          <w:noProof w:val="0"/>
        </w:rPr>
      </w:pPr>
      <w:bookmarkStart w:id="689" w:name="_Toc206294889"/>
      <w:bookmarkStart w:id="690" w:name="_Toc361925422"/>
      <w:bookmarkStart w:id="691" w:name="_Toc369246364"/>
      <w:bookmarkStart w:id="692" w:name="_Toc464111674"/>
      <w:r w:rsidRPr="00CF116E">
        <w:rPr>
          <w:noProof w:val="0"/>
        </w:rPr>
        <w:t>ACM Actors and</w:t>
      </w:r>
      <w:r w:rsidR="006A307B" w:rsidRPr="00CF116E">
        <w:rPr>
          <w:noProof w:val="0"/>
        </w:rPr>
        <w:t xml:space="preserve"> Transactions</w:t>
      </w:r>
      <w:bookmarkEnd w:id="689"/>
      <w:bookmarkEnd w:id="690"/>
      <w:bookmarkEnd w:id="691"/>
      <w:bookmarkEnd w:id="692"/>
    </w:p>
    <w:p w14:paraId="31D97BD2" w14:textId="77777777" w:rsidR="006A307B" w:rsidRPr="00CF116E" w:rsidRDefault="006A307B" w:rsidP="006A307B">
      <w:pPr>
        <w:pStyle w:val="BodyText"/>
      </w:pPr>
      <w:bookmarkStart w:id="693" w:name="_Toc473170359"/>
      <w:bookmarkStart w:id="694" w:name="_Toc504625756"/>
      <w:bookmarkStart w:id="695" w:name="_Toc530206509"/>
      <w:bookmarkStart w:id="696" w:name="_Toc1388429"/>
      <w:bookmarkStart w:id="697" w:name="_Toc1388583"/>
      <w:bookmarkStart w:id="698" w:name="_Toc1456610"/>
      <w:bookmarkStart w:id="699" w:name="_Toc37034635"/>
      <w:bookmarkStart w:id="700" w:name="_Toc38846113"/>
      <w:r w:rsidRPr="00CF116E">
        <w:t xml:space="preserve">Figure </w:t>
      </w:r>
      <w:r w:rsidR="00205968" w:rsidRPr="00CF116E">
        <w:t>6</w:t>
      </w:r>
      <w:r w:rsidRPr="00CF116E">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CF116E" w:rsidRDefault="008245D0" w:rsidP="00CF68E8">
      <w:pPr>
        <w:pStyle w:val="FigureTitle"/>
      </w:pPr>
      <w:bookmarkStart w:id="701" w:name="_Toc361925423"/>
      <w:r w:rsidRPr="00CF116E">
        <w:rPr>
          <w:noProof/>
        </w:rPr>
        <mc:AlternateContent>
          <mc:Choice Requires="wpc">
            <w:drawing>
              <wp:anchor distT="91440" distB="0" distL="114300" distR="114300" simplePos="0" relativeHeight="251655168" behindDoc="0" locked="0" layoutInCell="1" allowOverlap="0" wp14:anchorId="275D7771" wp14:editId="001D7ED5">
                <wp:simplePos x="0" y="0"/>
                <wp:positionH relativeFrom="column">
                  <wp:posOffset>32385</wp:posOffset>
                </wp:positionH>
                <wp:positionV relativeFrom="paragraph">
                  <wp:posOffset>109220</wp:posOffset>
                </wp:positionV>
                <wp:extent cx="5861050" cy="2816225"/>
                <wp:effectExtent l="13335" t="5080" r="2540" b="0"/>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DE6F27" w:rsidRPr="00151286" w:rsidRDefault="00DE6F27" w:rsidP="00C83A64">
                              <w:pPr>
                                <w:keepNext/>
                                <w:keepLines/>
                                <w:spacing w:before="0" w:line="192" w:lineRule="auto"/>
                                <w:jc w:val="center"/>
                                <w:rPr>
                                  <w:sz w:val="18"/>
                                  <w:szCs w:val="18"/>
                                </w:rPr>
                              </w:pPr>
                              <w:r>
                                <w:rPr>
                                  <w:sz w:val="18"/>
                                  <w:szCs w:val="18"/>
                                </w:rPr>
                                <w:t>Alert</w:t>
                              </w:r>
                            </w:p>
                            <w:p w14:paraId="2331EAAF" w14:textId="77777777" w:rsidR="00DE6F27" w:rsidRPr="00151286" w:rsidRDefault="00DE6F27" w:rsidP="00C83A64">
                              <w:pPr>
                                <w:keepNext/>
                                <w:keepLines/>
                                <w:spacing w:before="0"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90722"/>
                            <a:ext cx="715690" cy="305511"/>
                          </a:xfrm>
                          <a:prstGeom prst="rect">
                            <a:avLst/>
                          </a:prstGeom>
                          <a:solidFill>
                            <a:srgbClr val="FFFFFF"/>
                          </a:solidFill>
                          <a:ln w="6350">
                            <a:solidFill>
                              <a:srgbClr val="000000"/>
                            </a:solidFill>
                            <a:prstDash val="dash"/>
                            <a:miter lim="800000"/>
                            <a:headEnd/>
                            <a:tailEnd/>
                          </a:ln>
                        </wps:spPr>
                        <wps:txbx>
                          <w:txbxContent>
                            <w:p w14:paraId="53534060" w14:textId="77777777" w:rsidR="00DE6F27" w:rsidRPr="00151286" w:rsidRDefault="00DE6F27" w:rsidP="00C83A64">
                              <w:pPr>
                                <w:keepNext/>
                                <w:keepLines/>
                                <w:spacing w:before="0" w:line="192" w:lineRule="auto"/>
                                <w:jc w:val="center"/>
                                <w:rPr>
                                  <w:sz w:val="18"/>
                                  <w:szCs w:val="18"/>
                                </w:rPr>
                              </w:pPr>
                              <w:r>
                                <w:rPr>
                                  <w:sz w:val="18"/>
                                  <w:szCs w:val="18"/>
                                </w:rPr>
                                <w:t>Alert</w:t>
                              </w:r>
                            </w:p>
                            <w:p w14:paraId="3BD9779F" w14:textId="77777777" w:rsidR="00DE6F27" w:rsidRPr="00151286" w:rsidRDefault="00DE6F27" w:rsidP="00C83A64">
                              <w:pPr>
                                <w:keepNext/>
                                <w:keepLines/>
                                <w:spacing w:before="0"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DE6F27" w:rsidRPr="00151286" w:rsidRDefault="00DE6F27" w:rsidP="00C83A64">
                              <w:pPr>
                                <w:keepNext/>
                                <w:keepLines/>
                                <w:spacing w:before="0" w:line="192" w:lineRule="auto"/>
                                <w:jc w:val="center"/>
                                <w:rPr>
                                  <w:sz w:val="18"/>
                                  <w:szCs w:val="18"/>
                                </w:rPr>
                              </w:pPr>
                              <w:r>
                                <w:rPr>
                                  <w:sz w:val="18"/>
                                  <w:szCs w:val="18"/>
                                </w:rPr>
                                <w:t>Alert</w:t>
                              </w:r>
                            </w:p>
                            <w:p w14:paraId="696B5562" w14:textId="77777777" w:rsidR="00DE6F27" w:rsidRPr="00151286" w:rsidRDefault="00DE6F27" w:rsidP="00C83A64">
                              <w:pPr>
                                <w:keepNext/>
                                <w:keepLines/>
                                <w:spacing w:before="0"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DE6F27" w:rsidRPr="00151286" w:rsidRDefault="00DE6F27" w:rsidP="00C83A64">
                              <w:pPr>
                                <w:keepNext/>
                                <w:keepLines/>
                                <w:spacing w:before="0" w:line="192" w:lineRule="auto"/>
                                <w:jc w:val="center"/>
                                <w:rPr>
                                  <w:sz w:val="18"/>
                                  <w:szCs w:val="18"/>
                                </w:rPr>
                              </w:pPr>
                              <w:r>
                                <w:rPr>
                                  <w:sz w:val="18"/>
                                  <w:szCs w:val="18"/>
                                </w:rPr>
                                <w:t>Alert</w:t>
                              </w:r>
                            </w:p>
                            <w:p w14:paraId="26F4DB9E" w14:textId="77777777" w:rsidR="00DE6F27" w:rsidRPr="00151286" w:rsidRDefault="00DE6F27" w:rsidP="00C83A64">
                              <w:pPr>
                                <w:keepNext/>
                                <w:keepLines/>
                                <w:spacing w:before="0"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DE6F27" w:rsidRPr="00151286" w:rsidRDefault="00DE6F27" w:rsidP="00C83A64">
                              <w:pPr>
                                <w:keepNext/>
                                <w:keepLines/>
                                <w:spacing w:before="0" w:line="192" w:lineRule="auto"/>
                                <w:jc w:val="center"/>
                                <w:rPr>
                                  <w:sz w:val="18"/>
                                  <w:szCs w:val="18"/>
                                </w:rPr>
                              </w:pPr>
                              <w:r>
                                <w:rPr>
                                  <w:sz w:val="18"/>
                                  <w:szCs w:val="18"/>
                                </w:rPr>
                                <w:t>Alert</w:t>
                              </w:r>
                            </w:p>
                            <w:p w14:paraId="155DFB99" w14:textId="77777777" w:rsidR="00DE6F27" w:rsidRPr="00151286" w:rsidRDefault="00DE6F27" w:rsidP="00C83A64">
                              <w:pPr>
                                <w:keepNext/>
                                <w:keepLines/>
                                <w:spacing w:before="0"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DE6F27" w:rsidRPr="00151286" w:rsidRDefault="00DE6F27" w:rsidP="00C83A64">
                              <w:pPr>
                                <w:keepNext/>
                                <w:keepLines/>
                                <w:spacing w:before="0" w:line="192" w:lineRule="auto"/>
                                <w:jc w:val="center"/>
                                <w:rPr>
                                  <w:sz w:val="18"/>
                                  <w:szCs w:val="18"/>
                                </w:rPr>
                              </w:pPr>
                              <w:r>
                                <w:rPr>
                                  <w:sz w:val="18"/>
                                  <w:szCs w:val="18"/>
                                </w:rPr>
                                <w:t>Alert</w:t>
                              </w:r>
                            </w:p>
                            <w:p w14:paraId="337575D3" w14:textId="77777777" w:rsidR="00DE6F27" w:rsidRPr="00151286" w:rsidRDefault="00DE6F27" w:rsidP="00C83A64">
                              <w:pPr>
                                <w:keepNext/>
                                <w:keepLines/>
                                <w:spacing w:before="0"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DE6F27" w:rsidRPr="00151286" w:rsidRDefault="00DE6F27" w:rsidP="00C83A64">
                              <w:pPr>
                                <w:keepNext/>
                                <w:keepLines/>
                                <w:spacing w:before="0" w:line="192" w:lineRule="auto"/>
                                <w:jc w:val="center"/>
                                <w:rPr>
                                  <w:sz w:val="18"/>
                                  <w:szCs w:val="18"/>
                                </w:rPr>
                              </w:pPr>
                              <w:r>
                                <w:rPr>
                                  <w:sz w:val="18"/>
                                  <w:szCs w:val="18"/>
                                </w:rPr>
                                <w:t>Alert</w:t>
                              </w:r>
                            </w:p>
                            <w:p w14:paraId="2DE9BC9E" w14:textId="77777777" w:rsidR="00DE6F27" w:rsidRPr="00151286" w:rsidRDefault="00DE6F27" w:rsidP="00C83A64">
                              <w:pPr>
                                <w:keepNext/>
                                <w:keepLines/>
                                <w:spacing w:before="0"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456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DE6F27" w:rsidRPr="00151286" w:rsidRDefault="00DE6F27" w:rsidP="00C83A64">
                              <w:pPr>
                                <w:keepNext/>
                                <w:keepLines/>
                                <w:spacing w:before="0" w:line="235" w:lineRule="auto"/>
                                <w:jc w:val="center"/>
                                <w:rPr>
                                  <w:sz w:val="18"/>
                                  <w:szCs w:val="18"/>
                                </w:rPr>
                              </w:pPr>
                              <w:r>
                                <w:rPr>
                                  <w:sz w:val="18"/>
                                  <w:szCs w:val="18"/>
                                </w:rPr>
                                <w:t xml:space="preserve">Alert </w:t>
                              </w:r>
                              <w:r w:rsidRPr="00151286">
                                <w:rPr>
                                  <w:sz w:val="18"/>
                                  <w:szCs w:val="18"/>
                                </w:rPr>
                                <w:t>Communicator</w:t>
                              </w:r>
                            </w:p>
                            <w:p w14:paraId="66741AAC" w14:textId="77777777" w:rsidR="00DE6F27" w:rsidRPr="00151286" w:rsidRDefault="00DE6F27" w:rsidP="00C83A64">
                              <w:pPr>
                                <w:keepNext/>
                                <w:keepLines/>
                                <w:spacing w:before="0" w:line="235" w:lineRule="auto"/>
                                <w:jc w:val="center"/>
                                <w:rPr>
                                  <w:sz w:val="18"/>
                                  <w:szCs w:val="18"/>
                                </w:rPr>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307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DE6F27" w:rsidRPr="00151286" w:rsidRDefault="00DE6F27" w:rsidP="00C83A64">
                              <w:pPr>
                                <w:keepNext/>
                                <w:keepLines/>
                                <w:spacing w:before="0" w:line="216" w:lineRule="auto"/>
                                <w:jc w:val="center"/>
                                <w:rPr>
                                  <w:sz w:val="18"/>
                                  <w:szCs w:val="18"/>
                                </w:rPr>
                              </w:pPr>
                              <w:r>
                                <w:rPr>
                                  <w:sz w:val="18"/>
                                  <w:szCs w:val="18"/>
                                </w:rPr>
                                <w:t xml:space="preserve">Alert </w:t>
                              </w:r>
                              <w:r w:rsidRPr="00151286">
                                <w:rPr>
                                  <w:sz w:val="18"/>
                                  <w:szCs w:val="18"/>
                                </w:rPr>
                                <w:t>Manager</w:t>
                              </w:r>
                            </w:p>
                            <w:p w14:paraId="04F53389" w14:textId="77777777" w:rsidR="00DE6F27" w:rsidRPr="00151286" w:rsidRDefault="00DE6F27" w:rsidP="00C83A64">
                              <w:pPr>
                                <w:keepNext/>
                                <w:keepLines/>
                                <w:spacing w:before="0" w:line="216" w:lineRule="auto"/>
                                <w:jc w:val="center"/>
                                <w:rPr>
                                  <w:sz w:val="18"/>
                                  <w:szCs w:val="18"/>
                                </w:rPr>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307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DE6F27" w:rsidRPr="00151286" w:rsidRDefault="00DE6F27" w:rsidP="00C83A64">
                              <w:pPr>
                                <w:keepNext/>
                                <w:keepLines/>
                                <w:spacing w:before="0" w:line="216" w:lineRule="auto"/>
                                <w:jc w:val="center"/>
                                <w:rPr>
                                  <w:sz w:val="18"/>
                                  <w:szCs w:val="18"/>
                                </w:rPr>
                              </w:pPr>
                              <w:r>
                                <w:rPr>
                                  <w:sz w:val="18"/>
                                  <w:szCs w:val="18"/>
                                </w:rPr>
                                <w:t xml:space="preserve">Alert </w:t>
                              </w:r>
                              <w:r w:rsidRPr="00151286">
                                <w:rPr>
                                  <w:sz w:val="18"/>
                                  <w:szCs w:val="18"/>
                                </w:rPr>
                                <w:t>Reporter</w:t>
                              </w:r>
                            </w:p>
                            <w:p w14:paraId="5C7C9CB4" w14:textId="77777777" w:rsidR="00DE6F27" w:rsidRPr="00EB2D3B" w:rsidRDefault="00DE6F27" w:rsidP="00C83A64">
                              <w:pPr>
                                <w:keepNext/>
                                <w:keepLines/>
                                <w:spacing w:before="0" w:line="216" w:lineRule="auto"/>
                                <w:jc w:val="center"/>
                                <w:rPr>
                                  <w:sz w:val="20"/>
                                </w:rPr>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DE6F27" w:rsidRPr="00151286" w:rsidRDefault="00DE6F27" w:rsidP="00C83A64">
                              <w:pPr>
                                <w:keepNext/>
                                <w:keepLines/>
                                <w:spacing w:before="0"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DE6F27" w:rsidRPr="00151286" w:rsidRDefault="00DE6F27" w:rsidP="00C83A64">
                              <w:pPr>
                                <w:keepNext/>
                                <w:keepLines/>
                                <w:spacing w:before="0" w:line="192" w:lineRule="auto"/>
                                <w:jc w:val="center"/>
                                <w:rPr>
                                  <w:sz w:val="18"/>
                                  <w:szCs w:val="18"/>
                                </w:rPr>
                              </w:pPr>
                              <w:r>
                                <w:rPr>
                                  <w:sz w:val="18"/>
                                  <w:szCs w:val="18"/>
                                </w:rPr>
                                <w:t>Alert</w:t>
                              </w:r>
                            </w:p>
                            <w:p w14:paraId="417AD76A" w14:textId="77777777" w:rsidR="00DE6F27" w:rsidRPr="00151286" w:rsidRDefault="00DE6F27" w:rsidP="00C83A64">
                              <w:pPr>
                                <w:keepNext/>
                                <w:keepLines/>
                                <w:spacing w:before="0"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DE6F27" w:rsidRPr="008E3943" w:rsidRDefault="00DE6F27" w:rsidP="00C83A64">
                                  <w:pPr>
                                    <w:keepNext/>
                                    <w:keepLines/>
                                    <w:spacing w:before="0"/>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DE6F27" w:rsidRPr="008E3943" w:rsidRDefault="00DE6F27" w:rsidP="00C83A64">
                                  <w:pPr>
                                    <w:keepNext/>
                                    <w:keepLines/>
                                    <w:spacing w:before="0"/>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DE6F27" w:rsidRDefault="00DE6F27" w:rsidP="00C83A64">
                              <w:pPr>
                                <w:keepNext/>
                                <w:keepLines/>
                                <w:spacing w:before="0" w:line="168" w:lineRule="auto"/>
                                <w:jc w:val="center"/>
                                <w:rPr>
                                  <w:b/>
                                  <w:sz w:val="28"/>
                                  <w:szCs w:val="28"/>
                                </w:rPr>
                              </w:pPr>
                              <w:r>
                                <w:rPr>
                                  <w:b/>
                                  <w:sz w:val="28"/>
                                  <w:szCs w:val="28"/>
                                </w:rPr>
                                <w:t>.</w:t>
                              </w:r>
                            </w:p>
                            <w:p w14:paraId="55BB5AFE" w14:textId="77777777" w:rsidR="00DE6F27" w:rsidRDefault="00DE6F27" w:rsidP="00C83A64">
                              <w:pPr>
                                <w:keepNext/>
                                <w:keepLines/>
                                <w:spacing w:before="0" w:line="168" w:lineRule="auto"/>
                                <w:jc w:val="center"/>
                                <w:rPr>
                                  <w:b/>
                                  <w:sz w:val="28"/>
                                  <w:szCs w:val="28"/>
                                </w:rPr>
                              </w:pPr>
                              <w:r>
                                <w:rPr>
                                  <w:b/>
                                  <w:sz w:val="28"/>
                                  <w:szCs w:val="28"/>
                                </w:rPr>
                                <w:t>.</w:t>
                              </w:r>
                            </w:p>
                            <w:p w14:paraId="0F9EB12C" w14:textId="77777777" w:rsidR="00DE6F27" w:rsidRPr="007015C6" w:rsidRDefault="00DE6F27" w:rsidP="00C83A64">
                              <w:pPr>
                                <w:keepNext/>
                                <w:keepLines/>
                                <w:spacing w:before="0"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DE6F27" w:rsidRDefault="00DE6F27" w:rsidP="00C83A64">
                              <w:pPr>
                                <w:keepNext/>
                                <w:keepLines/>
                                <w:spacing w:before="0" w:line="168" w:lineRule="auto"/>
                                <w:jc w:val="center"/>
                                <w:rPr>
                                  <w:b/>
                                  <w:sz w:val="28"/>
                                  <w:szCs w:val="28"/>
                                </w:rPr>
                              </w:pPr>
                              <w:r>
                                <w:rPr>
                                  <w:b/>
                                  <w:sz w:val="28"/>
                                  <w:szCs w:val="28"/>
                                </w:rPr>
                                <w:t>.</w:t>
                              </w:r>
                            </w:p>
                            <w:p w14:paraId="34E7F925" w14:textId="77777777" w:rsidR="00DE6F27" w:rsidRDefault="00DE6F27" w:rsidP="00C83A64">
                              <w:pPr>
                                <w:keepNext/>
                                <w:keepLines/>
                                <w:spacing w:before="0" w:line="168" w:lineRule="auto"/>
                                <w:jc w:val="center"/>
                                <w:rPr>
                                  <w:b/>
                                  <w:sz w:val="28"/>
                                  <w:szCs w:val="28"/>
                                </w:rPr>
                              </w:pPr>
                              <w:r>
                                <w:rPr>
                                  <w:b/>
                                  <w:sz w:val="28"/>
                                  <w:szCs w:val="28"/>
                                </w:rPr>
                                <w:t>.</w:t>
                              </w:r>
                            </w:p>
                            <w:p w14:paraId="424DD410" w14:textId="77777777" w:rsidR="00DE6F27" w:rsidRPr="007015C6" w:rsidRDefault="00DE6F27" w:rsidP="00C83A64">
                              <w:pPr>
                                <w:keepNext/>
                                <w:keepLines/>
                                <w:spacing w:before="0"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DE6F27" w:rsidRDefault="00DE6F27" w:rsidP="00C83A64">
                              <w:pPr>
                                <w:pStyle w:val="NormalWeb"/>
                                <w:spacing w:before="0" w:line="192" w:lineRule="auto"/>
                                <w:jc w:val="center"/>
                              </w:pPr>
                              <w:r>
                                <w:rPr>
                                  <w:sz w:val="18"/>
                                  <w:szCs w:val="18"/>
                                </w:rPr>
                                <w:t>Alert</w:t>
                              </w:r>
                            </w:p>
                            <w:p w14:paraId="2BD4BE2E" w14:textId="77777777" w:rsidR="00DE6F27" w:rsidRDefault="00DE6F27" w:rsidP="00C83A64">
                              <w:pPr>
                                <w:pStyle w:val="NormalWeb"/>
                                <w:spacing w:before="0" w:line="192" w:lineRule="auto"/>
                                <w:jc w:val="center"/>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555381"/>
                            <a:ext cx="652497" cy="425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DE6F27" w:rsidRDefault="00DE6F27" w:rsidP="00C83A64">
                              <w:pPr>
                                <w:pStyle w:val="NormalWeb"/>
                                <w:spacing w:before="0" w:line="216" w:lineRule="auto"/>
                                <w:jc w:val="center"/>
                              </w:pPr>
                              <w:r>
                                <w:rPr>
                                  <w:sz w:val="18"/>
                                  <w:szCs w:val="18"/>
                                </w:rPr>
                                <w:t>Alert Consumer</w:t>
                              </w:r>
                            </w:p>
                            <w:p w14:paraId="46758C75" w14:textId="77777777" w:rsidR="00DE6F27" w:rsidRDefault="00DE6F27" w:rsidP="00C83A64">
                              <w:pPr>
                                <w:pStyle w:val="NormalWeb"/>
                                <w:spacing w:before="0" w:line="216" w:lineRule="auto"/>
                                <w:jc w:val="center"/>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1012" y="1265873"/>
                            <a:ext cx="942975" cy="3810"/>
                          </a:xfrm>
                          <a:prstGeom prst="bentConnector3">
                            <a:avLst>
                              <a:gd name="adj1" fmla="val 49968"/>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DE6F27" w:rsidRDefault="00DE6F27" w:rsidP="00C83A64">
                              <w:pPr>
                                <w:pStyle w:val="NormalWeb"/>
                                <w:spacing w:before="0" w:line="168" w:lineRule="auto"/>
                                <w:jc w:val="center"/>
                              </w:pPr>
                              <w:r>
                                <w:rPr>
                                  <w:b/>
                                  <w:bCs/>
                                  <w:sz w:val="28"/>
                                  <w:szCs w:val="28"/>
                                </w:rPr>
                                <w:t>.</w:t>
                              </w:r>
                            </w:p>
                            <w:p w14:paraId="46915E5F" w14:textId="77777777" w:rsidR="00DE6F27" w:rsidRDefault="00DE6F27" w:rsidP="00C83A64">
                              <w:pPr>
                                <w:pStyle w:val="NormalWeb"/>
                                <w:spacing w:before="0" w:line="168" w:lineRule="auto"/>
                                <w:jc w:val="center"/>
                              </w:pPr>
                              <w:r>
                                <w:rPr>
                                  <w:b/>
                                  <w:bCs/>
                                  <w:sz w:val="28"/>
                                  <w:szCs w:val="28"/>
                                </w:rPr>
                                <w:t>.</w:t>
                              </w:r>
                            </w:p>
                            <w:p w14:paraId="51DE4EDB" w14:textId="77777777" w:rsidR="00DE6F27" w:rsidRDefault="00DE6F27" w:rsidP="00C83A64">
                              <w:pPr>
                                <w:pStyle w:val="NormalWeb"/>
                                <w:spacing w:before="0"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id="Canvas 20" o:spid="_x0000_s1064"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" o:allowoverlap="f">
                <v:shape id="_x0000_s1065" type="#_x0000_t75" style="position:absolute;width:58610;height:28162;visibility:visible;mso-wrap-style:square">
                  <v:fill o:detectmouseclick="t"/>
                  <v:path o:connecttype="none"/>
                </v:shape>
                <v:rect id="Rectangle 22" o:spid="_x0000_s1066" style="position:absolute;width:13381;height:9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ucEA&#10;AADcAAAADwAAAGRycy9kb3ducmV2LnhtbERPTYvCMBC9C/sfwgh707QqItUoIrjswYta8Do2s23Z&#10;ZtJNsrX+eyMI3ubxPme16U0jOnK+tqwgHScgiAuray4V5Of9aAHCB2SNjWVScCcPm/XHYIWZtjc+&#10;UncKpYgh7DNUUIXQZlL6oiKDfmxb4sj9WGcwROhKqR3eYrhp5CRJ5tJgzbGhwpZ2FRW/p3+jwF7/&#10;jtfF7JLPutKZrxabwzRNlfoc9tsliEB9eItf7m8d50+m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E/rnBAAAA3AAAAA8AAAAAAAAAAAAAAAAAmAIAAGRycy9kb3du&#10;cmV2LnhtbFBLBQYAAAAABAAEAPUAAACGAwAAAAA=&#10;" filled="f" strokeweight=".5pt">
                  <v:textbox inset="2.175mm,1.0875mm,2.175mm,1.0875mm"/>
                </v:rect>
                <v:rect id="Rectangle 23" o:spid="_x0000_s1067" style="position:absolute;left:14201;width:25904;height:2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1mzcEA&#10;AADcAAAADwAAAGRycy9kb3ducmV2LnhtbERPS4vCMBC+C/sfwix407RaRLpGkQWXPXjxAV7HZrYt&#10;NpNuEmv990YQvM3H95zFqjeN6Mj52rKCdJyAIC6srrlUcDxsRnMQPiBrbCyTgjt5WC0/BgvMtb3x&#10;jrp9KEUMYZ+jgiqENpfSFxUZ9GPbEkfuzzqDIUJXSu3wFsNNIydJMpMGa44NFbb0XVFx2V+NAnv+&#10;353n2emYdaUzPy0222maKjX87NdfIAL14S1+uX91nD/J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tZs3BAAAA3AAAAA8AAAAAAAAAAAAAAAAAmAIAAGRycy9kb3du&#10;cmV2LnhtbFBLBQYAAAAABAAEAPUAAACGAwAAAAA=&#10;" filled="f" strokeweight=".5pt">
                  <v:textbox inset="2.175mm,1.0875mm,2.175mm,1.0875mm"/>
                </v:rect>
                <v:rect id="Rectangle 24" o:spid="_x0000_s1068" style="position:absolute;left:40862;width:17394;height:10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DVsMA&#10;AADcAAAADwAAAGRycy9kb3ducmV2LnhtbERPTWvCQBC9F/wPywi91U1sWkJ0FSlUeuhFG/A6Zsck&#10;mJ2Nu2uS/vtuodDbPN7nrLeT6cRAzreWFaSLBARxZXXLtYLy6/0pB+EDssbOMin4Jg/bzexhjYW2&#10;Ix9oOIZaxBD2BSpoQugLKX3VkEG/sD1x5C7WGQwRulpqh2MMN51cJsmrNNhybGiwp7eGquvxbhTY&#10;8+1wzrNTmQ21M/seu8/nNFXqcT7tViACTeFf/Of+0HH+8gV+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HDVsMAAADcAAAADwAAAAAAAAAAAAAAAACYAgAAZHJzL2Rv&#10;d25yZXYueG1sUEsFBgAAAAAEAAQA9QAAAIgDAAAAAA==&#10;" filled="f" strokeweight=".5pt">
                  <v:textbox inset="2.175mm,1.0875mm,2.175mm,1.0875mm"/>
                </v:rect>
                <v:shape id="Text Box 25" o:spid="_x0000_s1069" type="#_x0000_t202" style="position:absolute;left:515;top:4353;width:472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V3sIA&#10;AADcAAAADwAAAGRycy9kb3ducmV2LnhtbERPTWvCQBC9C/6HZYRepG7MQULqKqVa8VqV9jpkp0lq&#10;djbubmLaX98VBG/zeJ+zXA+mET05X1tWMJ8lIIgLq2suFZyO788ZCB+QNTaWScEveVivxqMl5tpe&#10;+YP6QyhFDGGfo4IqhDaX0hcVGfQz2xJH7ts6gyFCV0rt8BrDTSPTJFlIgzXHhgpbequoOB86o2Db&#10;77rz/uvPpe6STLvNT+Y/d5lST5Ph9QVEoCE8xHf3Xsf56QJuz8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5XewgAAANwAAAAPAAAAAAAAAAAAAAAAAJgCAABkcnMvZG93&#10;bnJldi54bWxQSwUGAAAAAAQABAD1AAAAhwMAAAAA&#10;" strokeweight=".5pt">
                  <v:stroke dashstyle="dash"/>
                  <v:textbox inset="1.96403mm,.982mm,1.96403mm,.982mm">
                    <w:txbxContent>
                      <w:p w14:paraId="38FED4AE" w14:textId="77777777" w:rsidR="00DE6F27" w:rsidRPr="00151286" w:rsidRDefault="00DE6F27" w:rsidP="00C83A64">
                        <w:pPr>
                          <w:keepNext/>
                          <w:keepLines/>
                          <w:spacing w:before="0" w:line="192" w:lineRule="auto"/>
                          <w:jc w:val="center"/>
                          <w:rPr>
                            <w:sz w:val="18"/>
                            <w:szCs w:val="18"/>
                          </w:rPr>
                        </w:pPr>
                        <w:r>
                          <w:rPr>
                            <w:sz w:val="18"/>
                            <w:szCs w:val="18"/>
                          </w:rPr>
                          <w:t>Alert</w:t>
                        </w:r>
                      </w:p>
                      <w:p w14:paraId="2331EAAF" w14:textId="77777777" w:rsidR="00DE6F27" w:rsidRPr="00151286" w:rsidRDefault="00DE6F27" w:rsidP="00C83A64">
                        <w:pPr>
                          <w:keepNext/>
                          <w:keepLines/>
                          <w:spacing w:before="0" w:line="192" w:lineRule="auto"/>
                          <w:jc w:val="center"/>
                          <w:rPr>
                            <w:sz w:val="18"/>
                            <w:szCs w:val="18"/>
                          </w:rPr>
                        </w:pPr>
                        <w:r w:rsidRPr="00151286">
                          <w:rPr>
                            <w:sz w:val="18"/>
                            <w:szCs w:val="18"/>
                          </w:rPr>
                          <w:t>Source</w:t>
                        </w:r>
                      </w:p>
                    </w:txbxContent>
                  </v:textbox>
                </v:shape>
                <v:shape id="Text Box 26" o:spid="_x0000_s1070" type="#_x0000_t202" style="position:absolute;left:5921;top:4907;width:7157;height:3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wRcMA&#10;AADcAAAADwAAAGRycy9kb3ducmV2LnhtbERPS2vCQBC+F/oflin0UurGHNoQXUW0Fa8+sNchOybR&#10;7Gzc3cS0v94tFHqbj+850/lgGtGT87VlBeNRAoK4sLrmUsFh//magfABWWNjmRR8k4f57PFhirm2&#10;N95SvwuliCHsc1RQhdDmUvqiIoN+ZFviyJ2sMxgidKXUDm8x3DQyTZI3abDm2FBhS8uKisuuMwo+&#10;+nV32Xz9uNRdk5dudc78cZ0p9fw0LCYgAg3hX/zn3ug4P32H3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8wRcMAAADcAAAADwAAAAAAAAAAAAAAAACYAgAAZHJzL2Rv&#10;d25yZXYueG1sUEsFBgAAAAAEAAQA9QAAAIgDAAAAAA==&#10;" strokeweight=".5pt">
                  <v:stroke dashstyle="dash"/>
                  <v:textbox inset="1.96403mm,.982mm,1.96403mm,.982mm">
                    <w:txbxContent>
                      <w:p w14:paraId="53534060" w14:textId="77777777" w:rsidR="00DE6F27" w:rsidRPr="00151286" w:rsidRDefault="00DE6F27" w:rsidP="00C83A64">
                        <w:pPr>
                          <w:keepNext/>
                          <w:keepLines/>
                          <w:spacing w:before="0" w:line="192" w:lineRule="auto"/>
                          <w:jc w:val="center"/>
                          <w:rPr>
                            <w:sz w:val="18"/>
                            <w:szCs w:val="18"/>
                          </w:rPr>
                        </w:pPr>
                        <w:r>
                          <w:rPr>
                            <w:sz w:val="18"/>
                            <w:szCs w:val="18"/>
                          </w:rPr>
                          <w:t>Alert</w:t>
                        </w:r>
                      </w:p>
                      <w:p w14:paraId="3BD9779F" w14:textId="77777777" w:rsidR="00DE6F27" w:rsidRPr="00151286" w:rsidRDefault="00DE6F27" w:rsidP="00C83A64">
                        <w:pPr>
                          <w:keepNext/>
                          <w:keepLines/>
                          <w:spacing w:before="0" w:line="192" w:lineRule="auto"/>
                          <w:jc w:val="center"/>
                          <w:rPr>
                            <w:sz w:val="18"/>
                            <w:szCs w:val="18"/>
                          </w:rPr>
                        </w:pPr>
                        <w:r w:rsidRPr="0029641D">
                          <w:rPr>
                            <w:sz w:val="18"/>
                            <w:szCs w:val="18"/>
                          </w:rPr>
                          <w:t>Aggregator</w:t>
                        </w:r>
                      </w:p>
                    </w:txbxContent>
                  </v:textbox>
                </v:shape>
                <v:shape id="Text Box 27" o:spid="_x0000_s1071" type="#_x0000_t202" style="position:absolute;left:15258;top:4359;width:6036;height:4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kN8YA&#10;AADcAAAADwAAAGRycy9kb3ducmV2LnhtbESPT0/DMAzF70j7DpEncUEspQdUlWUT4s+0K2Parlbj&#10;td0apyRpV/j0+IDEzdZ7fu/n5XpynRopxNazgYdFBoq48rbl2sD+8/2+ABUTssXOMxn4pgjr1exm&#10;iaX1V/6gcZdqJSEcSzTQpNSXWseqIYdx4Xti0U4+OEyyhlrbgFcJd53Os+xRO2xZGhrs6aWh6rIb&#10;nIG3cTNctsefkIev7G54PRfxsCmMuZ1Pz0+gEk3p3/x3vbWCnwu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CkN8YAAADcAAAADwAAAAAAAAAAAAAAAACYAgAAZHJz&#10;L2Rvd25yZXYueG1sUEsFBgAAAAAEAAQA9QAAAIsDAAAAAA==&#10;" strokeweight=".5pt">
                  <v:stroke dashstyle="dash"/>
                  <v:textbox inset="1.96403mm,.982mm,1.96403mm,.982mm">
                    <w:txbxContent>
                      <w:p w14:paraId="397F72FE" w14:textId="77777777" w:rsidR="00DE6F27" w:rsidRPr="00151286" w:rsidRDefault="00DE6F27" w:rsidP="00C83A64">
                        <w:pPr>
                          <w:keepNext/>
                          <w:keepLines/>
                          <w:spacing w:before="0" w:line="192" w:lineRule="auto"/>
                          <w:jc w:val="center"/>
                          <w:rPr>
                            <w:sz w:val="18"/>
                            <w:szCs w:val="18"/>
                          </w:rPr>
                        </w:pPr>
                        <w:r>
                          <w:rPr>
                            <w:sz w:val="18"/>
                            <w:szCs w:val="18"/>
                          </w:rPr>
                          <w:t>Alert</w:t>
                        </w:r>
                      </w:p>
                      <w:p w14:paraId="696B5562" w14:textId="77777777" w:rsidR="00DE6F27" w:rsidRPr="00151286" w:rsidRDefault="00DE6F27" w:rsidP="00C83A64">
                        <w:pPr>
                          <w:keepNext/>
                          <w:keepLines/>
                          <w:spacing w:before="0" w:line="192" w:lineRule="auto"/>
                          <w:jc w:val="center"/>
                          <w:rPr>
                            <w:sz w:val="18"/>
                            <w:szCs w:val="18"/>
                          </w:rPr>
                        </w:pPr>
                        <w:r w:rsidRPr="00151286">
                          <w:rPr>
                            <w:sz w:val="18"/>
                            <w:szCs w:val="18"/>
                          </w:rPr>
                          <w:t>Receiver</w:t>
                        </w:r>
                      </w:p>
                    </w:txbxContent>
                  </v:textbox>
                </v:shape>
                <v:shape id="Text Box 28" o:spid="_x0000_s1072" type="#_x0000_t202" style="position:absolute;left:22282;top:4241;width:7415;height:4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BrMMA&#10;AADcAAAADwAAAGRycy9kb3ducmV2LnhtbERPTWvCQBC9C/0Pywi9FN00h5JGV5Haile1tNchOybR&#10;7Gzc3cS0v74rFLzN433OfDmYRvTkfG1ZwfM0AUFcWF1zqeDz8DHJQPiArLGxTAp+yMNy8TCaY67t&#10;lXfU70MpYgj7HBVUIbS5lL6oyKCf2pY4ckfrDIYIXSm1w2sMN41Mk+RFGqw5NlTY0ltFxXnfGQXv&#10;/aY7b79/XeouyVO3PmX+a5Mp9TgeVjMQgYZwF/+7tzrOT1/h9k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wBrMMAAADcAAAADwAAAAAAAAAAAAAAAACYAgAAZHJzL2Rv&#10;d25yZXYueG1sUEsFBgAAAAAEAAQA9QAAAIgDAAAAAA==&#10;" strokeweight=".5pt">
                  <v:stroke dashstyle="dash"/>
                  <v:textbox inset="1.96403mm,.982mm,1.96403mm,.982mm">
                    <w:txbxContent>
                      <w:p w14:paraId="7D8308C8" w14:textId="77777777" w:rsidR="00DE6F27" w:rsidRPr="00151286" w:rsidRDefault="00DE6F27" w:rsidP="00C83A64">
                        <w:pPr>
                          <w:keepNext/>
                          <w:keepLines/>
                          <w:spacing w:before="0" w:line="192" w:lineRule="auto"/>
                          <w:jc w:val="center"/>
                          <w:rPr>
                            <w:sz w:val="18"/>
                            <w:szCs w:val="18"/>
                          </w:rPr>
                        </w:pPr>
                        <w:r>
                          <w:rPr>
                            <w:sz w:val="18"/>
                            <w:szCs w:val="18"/>
                          </w:rPr>
                          <w:t>Alert</w:t>
                        </w:r>
                      </w:p>
                      <w:p w14:paraId="26F4DB9E" w14:textId="77777777" w:rsidR="00DE6F27" w:rsidRPr="00151286" w:rsidRDefault="00DE6F27" w:rsidP="00C83A64">
                        <w:pPr>
                          <w:keepNext/>
                          <w:keepLines/>
                          <w:spacing w:before="0" w:line="192" w:lineRule="auto"/>
                          <w:jc w:val="center"/>
                          <w:rPr>
                            <w:sz w:val="18"/>
                            <w:szCs w:val="18"/>
                          </w:rPr>
                        </w:pPr>
                        <w:r w:rsidRPr="00151286">
                          <w:rPr>
                            <w:sz w:val="18"/>
                            <w:szCs w:val="18"/>
                          </w:rPr>
                          <w:t>Coordinator</w:t>
                        </w:r>
                      </w:p>
                    </w:txbxContent>
                  </v:textbox>
                </v:shape>
                <v:shape id="Text Box 29" o:spid="_x0000_s1073" type="#_x0000_t202" style="position:absolute;left:31369;top:4241;width:7693;height:4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8+7MYA&#10;AADcAAAADwAAAGRycy9kb3ducmV2LnhtbESPQU/DMAyF75P4D5GRdkEs3ZBQVZZNCLZpV7YJrlZj&#10;2rLGKUnaFX49PiDtZus9v/d5uR5dqwYKsfFsYD7LQBGX3jZcGTgdt/c5qJiQLbaeycAPRVivbiZL&#10;LKy/8BsNh1QpCeFYoIE6pa7QOpY1OYwz3xGL9umDwyRrqLQNeJFw1+pFlj1qhw1LQ40dvdRUng+9&#10;M7AZdv15//EbFuE7u+tfv/L4vsuNmd6Oz0+gEo3pav6/3lvBfxB8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8+7MYAAADcAAAADwAAAAAAAAAAAAAAAACYAgAAZHJz&#10;L2Rvd25yZXYueG1sUEsFBgAAAAAEAAQA9QAAAIsDAAAAAA==&#10;" strokeweight=".5pt">
                  <v:stroke dashstyle="dash"/>
                  <v:textbox inset="1.96403mm,.982mm,1.96403mm,.982mm">
                    <w:txbxContent>
                      <w:p w14:paraId="1F017123" w14:textId="77777777" w:rsidR="00DE6F27" w:rsidRPr="00151286" w:rsidRDefault="00DE6F27" w:rsidP="00C83A64">
                        <w:pPr>
                          <w:keepNext/>
                          <w:keepLines/>
                          <w:spacing w:before="0" w:line="192" w:lineRule="auto"/>
                          <w:jc w:val="center"/>
                          <w:rPr>
                            <w:sz w:val="18"/>
                            <w:szCs w:val="18"/>
                          </w:rPr>
                        </w:pPr>
                        <w:r>
                          <w:rPr>
                            <w:sz w:val="18"/>
                            <w:szCs w:val="18"/>
                          </w:rPr>
                          <w:t>Alert</w:t>
                        </w:r>
                      </w:p>
                      <w:p w14:paraId="155DFB99" w14:textId="77777777" w:rsidR="00DE6F27" w:rsidRPr="00151286" w:rsidRDefault="00DE6F27" w:rsidP="00C83A64">
                        <w:pPr>
                          <w:keepNext/>
                          <w:keepLines/>
                          <w:spacing w:before="0" w:line="192" w:lineRule="auto"/>
                          <w:jc w:val="center"/>
                          <w:rPr>
                            <w:sz w:val="18"/>
                            <w:szCs w:val="18"/>
                          </w:rPr>
                        </w:pPr>
                        <w:r w:rsidRPr="00151286">
                          <w:rPr>
                            <w:sz w:val="18"/>
                            <w:szCs w:val="18"/>
                          </w:rPr>
                          <w:t>Disseminator</w:t>
                        </w:r>
                      </w:p>
                    </w:txbxContent>
                  </v:textbox>
                </v:shape>
                <v:shape id="Text Box 30" o:spid="_x0000_s1074" type="#_x0000_t202" style="position:absolute;left:41747;top:4241;width:9153;height:4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Obd8MA&#10;AADcAAAADwAAAGRycy9kb3ducmV2LnhtbERPS2vCQBC+F/wPywi9FN1ooYToKuILr7VFr0N2TKLZ&#10;2bi7iWl/fbdQ6G0+vufMl72pRUfOV5YVTMYJCOLc6ooLBZ8fu1EKwgdkjbVlUvBFHpaLwdMcM20f&#10;/E7dMRQihrDPUEEZQpNJ6fOSDPqxbYgjd7HOYIjQFVI7fMRwU8tpkrxJgxXHhhIbWpeU346tUbDt&#10;9u3tcP52U3dPXtrNNfWnfarU87BfzUAE6sO/+M990HH+6w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Obd8MAAADcAAAADwAAAAAAAAAAAAAAAACYAgAAZHJzL2Rv&#10;d25yZXYueG1sUEsFBgAAAAAEAAQA9QAAAIgDAAAAAA==&#10;" strokeweight=".5pt">
                  <v:stroke dashstyle="dash"/>
                  <v:textbox inset="1.96403mm,.982mm,1.96403mm,.982mm">
                    <w:txbxContent>
                      <w:p w14:paraId="2F643C99" w14:textId="77777777" w:rsidR="00DE6F27" w:rsidRPr="00151286" w:rsidRDefault="00DE6F27" w:rsidP="00C83A64">
                        <w:pPr>
                          <w:keepNext/>
                          <w:keepLines/>
                          <w:spacing w:before="0" w:line="192" w:lineRule="auto"/>
                          <w:jc w:val="center"/>
                          <w:rPr>
                            <w:sz w:val="18"/>
                            <w:szCs w:val="18"/>
                          </w:rPr>
                        </w:pPr>
                        <w:r>
                          <w:rPr>
                            <w:sz w:val="18"/>
                            <w:szCs w:val="18"/>
                          </w:rPr>
                          <w:t>Alert</w:t>
                        </w:r>
                      </w:p>
                      <w:p w14:paraId="337575D3" w14:textId="77777777" w:rsidR="00DE6F27" w:rsidRPr="00151286" w:rsidRDefault="00DE6F27" w:rsidP="00C83A64">
                        <w:pPr>
                          <w:keepNext/>
                          <w:keepLines/>
                          <w:spacing w:before="0" w:line="192" w:lineRule="auto"/>
                          <w:jc w:val="center"/>
                          <w:rPr>
                            <w:sz w:val="18"/>
                            <w:szCs w:val="18"/>
                          </w:rPr>
                        </w:pPr>
                        <w:r w:rsidRPr="00151286">
                          <w:rPr>
                            <w:sz w:val="18"/>
                            <w:szCs w:val="18"/>
                          </w:rPr>
                          <w:t>Communication</w:t>
                        </w:r>
                      </w:p>
                    </w:txbxContent>
                  </v:textbox>
                </v:shape>
                <v:shape id="Text Box 31" o:spid="_x0000_s1075" type="#_x0000_t202" style="position:absolute;left:51276;top:4191;width:6486;height:4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FAMMA&#10;AADcAAAADwAAAGRycy9kb3ducmV2LnhtbERPS2vCQBC+F/oflin0UurGFEqIriLailcf2OuQHZNo&#10;djbubmLaX+8WCr3Nx/ec6XwwjejJ+dqygvEoAUFcWF1zqeCw/3zNQPiArLGxTAq+ycN89vgwxVzb&#10;G2+p34VSxBD2OSqoQmhzKX1RkUE/si1x5E7WGQwRulJqh7cYbhqZJsm7NFhzbKiwpWVFxWXXGQUf&#10;/bq7bL5+XOquyUu3Omf+uM6Uen4aFhMQgYbwL/5zb3Sc/5bC7zPx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FAMMAAADcAAAADwAAAAAAAAAAAAAAAACYAgAAZHJzL2Rv&#10;d25yZXYueG1sUEsFBgAAAAAEAAQA9QAAAIgDAAAAAA==&#10;" strokeweight=".5pt">
                  <v:stroke dashstyle="dash"/>
                  <v:textbox inset="1.96403mm,.982mm,1.96403mm,.982mm">
                    <w:txbxContent>
                      <w:p w14:paraId="7DEAA5DB" w14:textId="77777777" w:rsidR="00DE6F27" w:rsidRPr="00151286" w:rsidRDefault="00DE6F27" w:rsidP="00C83A64">
                        <w:pPr>
                          <w:keepNext/>
                          <w:keepLines/>
                          <w:spacing w:before="0" w:line="192" w:lineRule="auto"/>
                          <w:jc w:val="center"/>
                          <w:rPr>
                            <w:sz w:val="18"/>
                            <w:szCs w:val="18"/>
                          </w:rPr>
                        </w:pPr>
                        <w:r>
                          <w:rPr>
                            <w:sz w:val="18"/>
                            <w:szCs w:val="18"/>
                          </w:rPr>
                          <w:t>Alert</w:t>
                        </w:r>
                      </w:p>
                      <w:p w14:paraId="2DE9BC9E" w14:textId="77777777" w:rsidR="00DE6F27" w:rsidRPr="00151286" w:rsidRDefault="00DE6F27" w:rsidP="00C83A64">
                        <w:pPr>
                          <w:keepNext/>
                          <w:keepLines/>
                          <w:spacing w:before="0"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6" type="#_x0000_t34" style="position:absolute;left:5236;top:6429;width:987;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CK0MMAAADcAAAADwAAAGRycy9kb3ducmV2LnhtbERPS2sCMRC+C/0PYQq91WwVqm7NShEF&#10;vYiPHnocNrMPdjPZJqmu/vpGKHibj+8580VvWnEm52vLCt6GCQji3OqaSwVfp/XrFIQPyBpby6Tg&#10;Sh4W2dNgjqm2Fz7Q+RhKEUPYp6igCqFLpfR5RQb90HbEkSusMxgidKXUDi8x3LRylCTv0mDNsaHC&#10;jpYV5c3x1ygo9rNms+Zie7vtVnp2+nYr+pko9fLcf36ACNSHh/jfvdFx/ngM92fiB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itDDAAAA3AAAAA8AAAAAAAAAAAAA&#10;AAAAoQIAAGRycy9kb3ducmV2LnhtbFBLBQYAAAAABAAEAPkAAACRAwAAAAA=&#10;" strokeweight="2pt">
                  <v:stroke dashstyle="1 1"/>
                </v:shape>
                <v:shape id="AutoShape 33" o:spid="_x0000_s1077" type="#_x0000_t34" style="position:absolute;left:12871;top:6429;width:2387;height: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ujosEAAADcAAAADwAAAGRycy9kb3ducmV2LnhtbERPyYoCMRC9D/gPoQQvomkXRFujiKB4&#10;GMQNz0WnesFOpelEbf/eDAhzq8dba7FqTCmeVLvCsoJBPwJBnFhdcKbgetn2piCcR9ZYWiYFb3Kw&#10;WrZ+Fhhr++ITPc8+EyGEXYwKcu+rWEqX5GTQ9W1FHLjU1gZ9gHUmdY2vEG5KOYyiiTRYcGjIsaJN&#10;Tsn9/DAK3LG7Lsf32e0wa7qbVLvfdGenSnXazXoOwlPj/8Vf916H+aMx/D0TLpD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O6OiwQAAANwAAAAPAAAAAAAAAAAAAAAA&#10;AKECAABkcnMvZG93bnJldi54bWxQSwUGAAAAAAQABAD5AAAAjwMAAAAA&#10;" adj="10776" strokeweight="2pt"/>
                <v:shape id="AutoShape 34" o:spid="_x0000_s1078" type="#_x0000_t34" style="position:absolute;left:21294;top:6429;width:988;height: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dsx74AAADcAAAADwAAAGRycy9kb3ducmV2LnhtbERPSwrCMBDdC94hjOBO0yqKVKOoILgS&#10;/OF2bMa22ExKE7Xe3giCu3m878wWjSnFk2pXWFYQ9yMQxKnVBWcKTsdNbwLCeWSNpWVS8CYHi3m7&#10;NcNE2xfv6XnwmQgh7BJUkHtfJVK6NCeDrm8r4sDdbG3QB1hnUtf4CuGmlIMoGkuDBYeGHCta55Te&#10;Dw+jYNdcjrf3KorH8bLcXs+TlcuGe6W6nWY5BeGp8X/xz73VYf5wBN9nwgVy/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92zHvgAAANwAAAAPAAAAAAAAAAAAAAAAAKEC&#10;AABkcnMvZG93bnJldi54bWxQSwUGAAAAAAQABAD5AAAAjAMAAAAA&#10;" adj="10683" strokeweight="2pt">
                  <v:stroke dashstyle="1 1"/>
                </v:shape>
                <v:shapetype id="_x0000_t32" coordsize="21600,21600" o:spt="32" o:oned="t" path="m,l21600,21600e" filled="f">
                  <v:path arrowok="t" fillok="f" o:connecttype="none"/>
                  <o:lock v:ext="edit" shapetype="t"/>
                </v:shapetype>
                <v:shape id="AutoShape 35" o:spid="_x0000_s1079" type="#_x0000_t32" style="position:absolute;left:29696;top:6440;width:167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UPMQAAADcAAAADwAAAGRycy9kb3ducmV2LnhtbERPS2vCQBC+F/wPywi91Y0VrMSsIlr7&#10;EC8+Dh4n2TGJZmdDdqtpf31XELzNx/ecZNqaSlyocaVlBf1eBII4s7rkXMF+t3wZgXAeWWNlmRT8&#10;koPppPOUYKztlTd02fpchBB2MSoovK9jKV1WkEHXszVx4I62MegDbHKpG7yGcFPJ1ygaSoMlh4YC&#10;a5oXlJ23P0aB/Vy49eiQvke7xerj9P2WpfO/tVLP3XY2BuGp9Q/x3f2lw/zBEG7PhAvk5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l1Q8xAAAANwAAAAPAAAAAAAAAAAA&#10;AAAAAKECAABkcnMvZG93bnJldi54bWxQSwUGAAAAAAQABAD5AAAAkgMAAAAA&#10;" strokeweight="2pt">
                  <v:stroke dashstyle="1 1"/>
                </v:shape>
                <v:shape id="AutoShape 36" o:spid="_x0000_s1080" type="#_x0000_t32" style="position:absolute;left:38876;top:6440;width:287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mIWMMAAADcAAAADwAAAGRycy9kb3ducmV2LnhtbERPTWvCQBC9F/wPywje6sYqjUZXkUJo&#10;KbQSFb0O2TEJZmdDdpuk/75bKPQ2j/c5m91gatFR6yrLCmbTCARxbnXFhYLzKX1cgnAeWWNtmRR8&#10;k4PddvSwwUTbnjPqjr4QIYRdggpK75tESpeXZNBNbUMcuJttDfoA20LqFvsQbmr5FEXP0mDFoaHE&#10;hl5Kyu/HL6OgO1w+47TpXg++uCyy98XqiuZDqcl42K9BeBr8v/jP/abD/HkMv8+EC+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piFjDAAAA3AAAAA8AAAAAAAAAAAAA&#10;AAAAoQIAAGRycy9kb3ducmV2LnhtbFBLBQYAAAAABAAEAPkAAACRAwAAAAA=&#10;" strokeweight="2pt"/>
                <v:shape id="AutoShape 37" o:spid="_x0000_s1081" type="#_x0000_t34" style="position:absolute;left:50900;top:6373;width:376;height: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6HasMAAADcAAAADwAAAGRycy9kb3ducmV2LnhtbESPQWvCQBCF74X+h2UEb3WjgpTUVYol&#10;6KmlWu9DdpqEZGfD7mpif33nIHib4b1575v1dnSdulKIjWcD81kGirj0tuHKwM+peHkFFROyxc4z&#10;GbhRhO3m+WmNufUDf9P1mColIRxzNFCn1Odax7Imh3Hme2LRfn1wmGQNlbYBBwl3nV5k2Uo7bFga&#10;auxpV1PZHi/OQBjOxWr82+uvOG+Ls799frSejJlOxvc3UInG9DDfrw9W8JdCK8/IB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h2rDAAAA3AAAAA8AAAAAAAAAAAAA&#10;AAAAoQIAAGRycy9kb3ducmV2LnhtbFBLBQYAAAAABAAEAPkAAACRAwAAAAA=&#10;" strokeweight="2pt">
                  <v:stroke dashstyle="1 1"/>
                </v:shape>
                <v:shape id="Text Box 38" o:spid="_x0000_s1082" type="#_x0000_t202" style="position:absolute;left:44829;width:9962;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dasMA&#10;AADcAAAADwAAAGRycy9kb3ducmV2LnhtbESPQYvCMBCF7wv+hzCCl0XTWli0NhURBMG9bPXibWjG&#10;tthMShO1/nuzIHib4b1535tsPZhW3Kl3jWUF8SwCQVxa3XCl4HTcTRcgnEfW2FomBU9ysM5HXxmm&#10;2j74j+6Fr0QIYZeigtr7LpXSlTUZdDPbEQftYnuDPqx9JXWPjxBuWjmPoh9psOFAqLGjbU3ltbiZ&#10;wC2TeXFufi8maQ8yPsXfqA+k1GQ8bFYgPA3+Y35f73Wonyzh/5kwgc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kdasMAAADcAAAADwAAAAAAAAAAAAAAAACYAgAAZHJzL2Rv&#10;d25yZXYueG1sUEsFBgAAAAAEAAQA9QAAAIgDAAAAAA==&#10;" filled="f" stroked="f">
                  <v:textbox style="mso-fit-shape-to-text:t" inset="1.96403mm,.982mm,1.96403mm,.982mm">
                    <w:txbxContent>
                      <w:p w14:paraId="431A63D1" w14:textId="77777777" w:rsidR="00DE6F27" w:rsidRPr="00151286" w:rsidRDefault="00DE6F27" w:rsidP="00C83A64">
                        <w:pPr>
                          <w:keepNext/>
                          <w:keepLines/>
                          <w:spacing w:before="0" w:line="235" w:lineRule="auto"/>
                          <w:jc w:val="center"/>
                          <w:rPr>
                            <w:sz w:val="18"/>
                            <w:szCs w:val="18"/>
                          </w:rPr>
                        </w:pPr>
                        <w:r>
                          <w:rPr>
                            <w:sz w:val="18"/>
                            <w:szCs w:val="18"/>
                          </w:rPr>
                          <w:t xml:space="preserve">Alert </w:t>
                        </w:r>
                        <w:r w:rsidRPr="00151286">
                          <w:rPr>
                            <w:sz w:val="18"/>
                            <w:szCs w:val="18"/>
                          </w:rPr>
                          <w:t>Communicator</w:t>
                        </w:r>
                      </w:p>
                      <w:p w14:paraId="66741AAC" w14:textId="77777777" w:rsidR="00DE6F27" w:rsidRPr="00151286" w:rsidRDefault="00DE6F27" w:rsidP="00C83A64">
                        <w:pPr>
                          <w:keepNext/>
                          <w:keepLines/>
                          <w:spacing w:before="0" w:line="235" w:lineRule="auto"/>
                          <w:jc w:val="center"/>
                          <w:rPr>
                            <w:sz w:val="18"/>
                            <w:szCs w:val="18"/>
                          </w:rPr>
                        </w:pPr>
                        <w:r w:rsidRPr="00151286">
                          <w:rPr>
                            <w:sz w:val="18"/>
                            <w:szCs w:val="18"/>
                          </w:rPr>
                          <w:t>(AC)</w:t>
                        </w:r>
                      </w:p>
                    </w:txbxContent>
                  </v:textbox>
                </v:shape>
                <v:shape id="Text Box 39" o:spid="_x0000_s1083" type="#_x0000_t202" style="position:absolute;left:21685;top:619;width:932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XHisIA&#10;AADcAAAADwAAAGRycy9kb3ducmV2LnhtbESPTYvCQAyG7wv+hyGCl0WnVVmkOoosCIJe7HrxFjqx&#10;LXYypTOr9d+bg+AtIe/Hk9Wmd426UxdqzwbSSQKKuPC25tLA+W83XoAKEdli45kMPCnAZj34WmFm&#10;/YNPdM9jqSSEQ4YGqhjbTOtQVOQwTHxLLLer7xxGWbtS2w4fEu4aPU2SH+2wZmmosKXfiopb/u+k&#10;t5hN80t9vLpZc9DpOf1GeyBjRsN+uwQVqY8f8du9t4I/F3x5Rib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ZceKwgAAANwAAAAPAAAAAAAAAAAAAAAAAJgCAABkcnMvZG93&#10;bnJldi54bWxQSwUGAAAAAAQABAD1AAAAhwMAAAAA&#10;" filled="f" stroked="f">
                  <v:textbox style="mso-fit-shape-to-text:t" inset="1.96403mm,.982mm,1.96403mm,.982mm">
                    <w:txbxContent>
                      <w:p w14:paraId="4335E093" w14:textId="77777777" w:rsidR="00DE6F27" w:rsidRPr="00151286" w:rsidRDefault="00DE6F27" w:rsidP="00C83A64">
                        <w:pPr>
                          <w:keepNext/>
                          <w:keepLines/>
                          <w:spacing w:before="0" w:line="216" w:lineRule="auto"/>
                          <w:jc w:val="center"/>
                          <w:rPr>
                            <w:sz w:val="18"/>
                            <w:szCs w:val="18"/>
                          </w:rPr>
                        </w:pPr>
                        <w:r>
                          <w:rPr>
                            <w:sz w:val="18"/>
                            <w:szCs w:val="18"/>
                          </w:rPr>
                          <w:t xml:space="preserve">Alert </w:t>
                        </w:r>
                        <w:r w:rsidRPr="00151286">
                          <w:rPr>
                            <w:sz w:val="18"/>
                            <w:szCs w:val="18"/>
                          </w:rPr>
                          <w:t>Manager</w:t>
                        </w:r>
                      </w:p>
                      <w:p w14:paraId="04F53389" w14:textId="77777777" w:rsidR="00DE6F27" w:rsidRPr="00151286" w:rsidRDefault="00DE6F27" w:rsidP="00C83A64">
                        <w:pPr>
                          <w:keepNext/>
                          <w:keepLines/>
                          <w:spacing w:before="0" w:line="216" w:lineRule="auto"/>
                          <w:jc w:val="center"/>
                          <w:rPr>
                            <w:sz w:val="18"/>
                            <w:szCs w:val="18"/>
                          </w:rPr>
                        </w:pPr>
                        <w:r w:rsidRPr="00151286">
                          <w:rPr>
                            <w:sz w:val="18"/>
                            <w:szCs w:val="18"/>
                          </w:rPr>
                          <w:t>(AM)</w:t>
                        </w:r>
                      </w:p>
                    </w:txbxContent>
                  </v:textbox>
                </v:shape>
                <v:shape id="Text Box 40" o:spid="_x0000_s1084" type="#_x0000_t202" style="position:absolute;left:515;top:531;width:12361;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iEcAA&#10;AADcAAAADwAAAGRycy9kb3ducmV2LnhtbESPQQvCMAyF74L/oUTwItpNRWRaRQRB0IvTi7ewxm24&#10;pmOtOv+9FQRvCe/lfS/LdWsq8aTGlZYVxKMIBHFmdcm5gst5N5yDcB5ZY2WZFLzJwXrV7Swx0fbF&#10;J3qmPhchhF2CCgrv60RKlxVk0I1sTRy0m20M+rA2udQNvkK4qeQ4imbSYMmBUGBN24Kye/owgZtN&#10;xum1PN7MpDrI+BIPUB9IqX6v3SxAeGr93/y73utQfxrD95kwgV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liEcAAAADcAAAADwAAAAAAAAAAAAAAAACYAgAAZHJzL2Rvd25y&#10;ZXYueG1sUEsFBgAAAAAEAAQA9QAAAIUDAAAAAA==&#10;" filled="f" stroked="f">
                  <v:textbox style="mso-fit-shape-to-text:t" inset="1.96403mm,.982mm,1.96403mm,.982mm">
                    <w:txbxContent>
                      <w:p w14:paraId="5A7BDA90" w14:textId="77777777" w:rsidR="00DE6F27" w:rsidRPr="00151286" w:rsidRDefault="00DE6F27" w:rsidP="00C83A64">
                        <w:pPr>
                          <w:keepNext/>
                          <w:keepLines/>
                          <w:spacing w:before="0" w:line="216" w:lineRule="auto"/>
                          <w:jc w:val="center"/>
                          <w:rPr>
                            <w:sz w:val="18"/>
                            <w:szCs w:val="18"/>
                          </w:rPr>
                        </w:pPr>
                        <w:r>
                          <w:rPr>
                            <w:sz w:val="18"/>
                            <w:szCs w:val="18"/>
                          </w:rPr>
                          <w:t xml:space="preserve">Alert </w:t>
                        </w:r>
                        <w:r w:rsidRPr="00151286">
                          <w:rPr>
                            <w:sz w:val="18"/>
                            <w:szCs w:val="18"/>
                          </w:rPr>
                          <w:t>Reporter</w:t>
                        </w:r>
                      </w:p>
                      <w:p w14:paraId="5C7C9CB4" w14:textId="77777777" w:rsidR="00DE6F27" w:rsidRPr="00EB2D3B" w:rsidRDefault="00DE6F27" w:rsidP="00C83A64">
                        <w:pPr>
                          <w:keepNext/>
                          <w:keepLines/>
                          <w:spacing w:before="0" w:line="216" w:lineRule="auto"/>
                          <w:jc w:val="center"/>
                          <w:rPr>
                            <w:sz w:val="20"/>
                          </w:rPr>
                        </w:pPr>
                        <w:r w:rsidRPr="00151286">
                          <w:rPr>
                            <w:sz w:val="18"/>
                            <w:szCs w:val="18"/>
                          </w:rPr>
                          <w:t>(AR)</w:t>
                        </w:r>
                      </w:p>
                    </w:txbxContent>
                  </v:textbox>
                </v:shape>
                <v:shape id="Text Box 41" o:spid="_x0000_s1085" type="#_x0000_t202" style="position:absolute;left:22764;top:10446;width:6450;height: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d2fcMA&#10;AADcAAAADwAAAGRycy9kb3ducmV2LnhtbERPS2vCQBC+F/oflin0UurGUEqIriLailcf2OuQHZNo&#10;djbubmLaX+8WCr3Nx/ec6XwwjejJ+dqygvEoAUFcWF1zqeCw/3zNQPiArLGxTAq+ycN89vgwxVzb&#10;G2+p34VSxBD2OSqoQmhzKX1RkUE/si1x5E7WGQwRulJqh7cYbhqZJsm7NFhzbKiwpWVFxWXXGQUf&#10;/bq7bL5+XOquyUu3Omf+uM6Uen4aFhMQgYbwL/5zb3Sc/5bC7zPx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d2fcMAAADcAAAADwAAAAAAAAAAAAAAAACYAgAAZHJzL2Rv&#10;d25yZXYueG1sUEsFBgAAAAAEAAQA9QAAAIgDAAAAAA==&#10;" strokeweight=".5pt">
                  <v:stroke dashstyle="dash"/>
                  <v:textbox inset="1.96403mm,.982mm,1.96403mm,.982mm">
                    <w:txbxContent>
                      <w:p w14:paraId="655D0F86" w14:textId="77777777" w:rsidR="00DE6F27" w:rsidRPr="00151286" w:rsidRDefault="00DE6F27" w:rsidP="00C83A64">
                        <w:pPr>
                          <w:keepNext/>
                          <w:keepLines/>
                          <w:spacing w:before="0"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6" type="#_x0000_t202" style="position:absolute;left:22748;top:16047;width:6466;height:4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T5sMA&#10;AADcAAAADwAAAGRycy9kb3ducmV2LnhtbERPS2vCQBC+F/wPywhepG60UkJ0lVIfeK2Weh2y0yQ1&#10;Oxt3NzHtr+8WhN7m43vOct2bWnTkfGVZwXSSgCDOra64UPB+2j2mIHxA1lhbJgXf5GG9GjwsMdP2&#10;xm/UHUMhYgj7DBWUITSZlD4vyaCf2IY4cp/WGQwRukJqh7cYbmo5S5JnabDi2FBiQ68l5ZdjaxRs&#10;u317OZx/3Mxdk3G7+Ur9xz5VajTsXxYgAvXhX3x3H3ScP3+Cv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vT5sMAAADcAAAADwAAAAAAAAAAAAAAAACYAgAAZHJzL2Rv&#10;d25yZXYueG1sUEsFBgAAAAAEAAQA9QAAAIgDAAAAAA==&#10;" strokeweight=".5pt">
                  <v:stroke dashstyle="dash"/>
                  <v:textbox inset="1.96403mm,.982mm,1.96403mm,.982mm">
                    <w:txbxContent>
                      <w:p w14:paraId="55FC0C90" w14:textId="77777777" w:rsidR="00DE6F27" w:rsidRPr="00151286" w:rsidRDefault="00DE6F27" w:rsidP="00C83A64">
                        <w:pPr>
                          <w:keepNext/>
                          <w:keepLines/>
                          <w:spacing w:before="0" w:line="192" w:lineRule="auto"/>
                          <w:jc w:val="center"/>
                          <w:rPr>
                            <w:sz w:val="18"/>
                            <w:szCs w:val="18"/>
                          </w:rPr>
                        </w:pPr>
                        <w:r>
                          <w:rPr>
                            <w:sz w:val="18"/>
                            <w:szCs w:val="18"/>
                          </w:rPr>
                          <w:t>Alert</w:t>
                        </w:r>
                      </w:p>
                      <w:p w14:paraId="417AD76A" w14:textId="77777777" w:rsidR="00DE6F27" w:rsidRPr="00151286" w:rsidRDefault="00DE6F27" w:rsidP="00C83A64">
                        <w:pPr>
                          <w:keepNext/>
                          <w:keepLines/>
                          <w:spacing w:before="0" w:line="192" w:lineRule="auto"/>
                          <w:jc w:val="center"/>
                          <w:rPr>
                            <w:sz w:val="18"/>
                            <w:szCs w:val="18"/>
                          </w:rPr>
                        </w:pPr>
                        <w:r w:rsidRPr="00151286">
                          <w:rPr>
                            <w:sz w:val="18"/>
                            <w:szCs w:val="18"/>
                          </w:rPr>
                          <w:t>Cache</w:t>
                        </w:r>
                      </w:p>
                    </w:txbxContent>
                  </v:textbox>
                </v:shape>
                <v:shape id="AutoShape 43" o:spid="_x0000_s1087" type="#_x0000_t32" style="position:absolute;left:25989;top:8740;width:5;height:1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0AsEAAADcAAAADwAAAGRycy9kb3ducmV2LnhtbERPS2vCQBC+F/oflin0Vje1IhpdRSyx&#10;Xn2g1zE7JkuzsyG7TeK/7wqCt/n4njNf9rYSLTXeOFbwOUhAEOdOGy4UHA/ZxwSED8gaK8ek4EYe&#10;lovXlzmm2nW8o3YfChFD2KeooAyhTqX0eUkW/cDVxJG7usZiiLAppG6wi+G2ksMkGUuLhmNDiTWt&#10;S8p/939WQW+6n+ll6zfmnN2+TzIbXr/ajVLvb/1qBiJQH57ih3ur4/zRCO7PxAv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W/QCwQAAANwAAAAPAAAAAAAAAAAAAAAA&#10;AKECAABkcnMvZG93bnJldi54bWxQSwUGAAAAAAQABAD5AAAAjwMAAAAA&#10;" strokeweight="2pt">
                  <v:stroke dashstyle="1 1"/>
                </v:shape>
                <v:shape id="AutoShape 44" o:spid="_x0000_s1088" type="#_x0000_t34" style="position:absolute;left:25257;top:15314;width:1460;height: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EV8QAAADcAAAADwAAAGRycy9kb3ducmV2LnhtbERPTWvCQBC9F/wPywje6qbFiKRZpUqt&#10;RWhFzaHHITsmwexs2N1q/PddodDbPN7n5IvetOJCzjeWFTyNExDEpdUNVwqK4/pxBsIHZI2tZVJw&#10;Iw+L+eAhx0zbK+/pcgiViCHsM1RQh9BlUvqyJoN+bDviyJ2sMxgidJXUDq8x3LTyOUmm0mDDsaHG&#10;jlY1lefDj1FwTHfbyfeXcVs+fb5vluVbutoXSo2G/esLiEB9+Bf/uT90nD9J4f5Mv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5MRXxAAAANwAAAAPAAAAAAAAAAAA&#10;AAAAAKECAABkcnMvZG93bnJldi54bWxQSwUGAAAAAAQABAD5AAAAkgMAAAAA&#10;" adj="10759" strokeweight="2pt">
                  <v:stroke dashstyle="1 1"/>
                </v:shape>
                <v:group id="Group 166" o:spid="_x0000_s1089" style="position:absolute;left:31007;top:21996;width:27603;height:6166" coordorigin="39408,28831" coordsize="27334,4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group id="Group 167" o:spid="_x0000_s1090" style="position:absolute;left:39408;top:28831;width:25825;height:3080" coordorigin="39408,27324" coordsize="25825,3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AutoShape 47" o:spid="_x0000_s1091" type="#_x0000_t34" style="position:absolute;left:39408;top:28860;width:2178;height: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Ns8IAAADcAAAADwAAAGRycy9kb3ducmV2LnhtbESPT4vCMBDF74LfIYywN038g0o1ii4I&#10;XrXunodmbIvNpDRZ7X77ncOCtxnem/d+s933vlFP6mId2MJ0YkARF8HVXFq45afxGlRMyA6bwGTh&#10;lyLsd8PBFjMXXnyh5zWVSkI4ZmihSqnNtI5FRR7jJLTEot1D5zHJ2pXadfiScN/omTFL7bFmaaiw&#10;pc+Kisf1x1tYYV4c8+94N2t3Xpn26zbnw8Paj1F/2IBK1Ke3+f/67AR/IbTyjEy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lNs8IAAADcAAAADwAAAAAAAAAAAAAA&#10;AAChAgAAZHJzL2Rvd25yZXYueG1sUEsFBgAAAAAEAAQA+QAAAJADAAAAAA==&#10;" strokeweight="2pt"/>
                    <v:shape id="Text Box 49" o:spid="_x0000_s1092" type="#_x0000_t202" style="position:absolute;left:41586;top:27324;width:23647;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uhcMA&#10;AADcAAAADwAAAGRycy9kb3ducmV2LnhtbERPTWvCQBC9F/wPywi96cZSikZXEcEi9FDUHDwO2TGJ&#10;ZmfT7DRJ++u7hUJv83ifs9oMrlYdtaHybGA2TUAR595WXBjIzvvJHFQQZIu1ZzLwRQE269HDClPr&#10;ez5Sd5JCxRAOKRooRZpU65CX5DBMfUMcuatvHUqEbaFti30Md7V+SpIX7bDi2FBiQ7uS8vvp0xl4&#10;l3342PZv3xfdHe43ydxxN7wa8zgetktQQoP8i//cBxvnPy/g95l4gV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uhcMAAADcAAAADwAAAAAAAAAAAAAAAACYAgAAZHJzL2Rv&#10;d25yZXYueG1sUEsFBgAAAAAEAAQA9QAAAIgDAAAAAA==&#10;" filled="f" stroked="f">
                      <v:textbox inset="2.18439mm,1.0922mm,2.18439mm,1.0922mm">
                        <w:txbxContent>
                          <w:p w14:paraId="3B444725" w14:textId="77777777" w:rsidR="00DE6F27" w:rsidRPr="008E3943" w:rsidRDefault="00DE6F27" w:rsidP="00C83A64">
                            <w:pPr>
                              <w:keepNext/>
                              <w:keepLines/>
                              <w:spacing w:before="0"/>
                              <w:rPr>
                                <w:sz w:val="21"/>
                              </w:rPr>
                            </w:pPr>
                            <w:r w:rsidRPr="008E3943">
                              <w:rPr>
                                <w:sz w:val="21"/>
                              </w:rPr>
                              <w:t>Communication detailed in this profile</w:t>
                            </w:r>
                          </w:p>
                        </w:txbxContent>
                      </v:textbox>
                    </v:shape>
                  </v:group>
                  <v:group id="Group 170" o:spid="_x0000_s1093" style="position:absolute;left:39471;top:31122;width:27271;height:2317" coordorigin="39471,29514" coordsize="27271,2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AutoShape 48" o:spid="_x0000_s1094" type="#_x0000_t34" style="position:absolute;left:39471;top:30756;width:2115;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vLV8EAAADcAAAADwAAAGRycy9kb3ducmV2LnhtbERPS2vCQBC+C/0PyxR6000KFUldRSzB&#10;nio+ch+y0yQkOxt2VxP767uC4G0+vucs16PpxJWcbywrSGcJCOLS6oYrBedTPl2A8AFZY2eZFNzI&#10;w3r1Mllipu3AB7oeQyViCPsMFdQh9JmUvqzJoJ/Znjhyv9YZDBG6SmqHQww3nXxPkrk02HBsqLGn&#10;bU1le7wYBW4o8vn4t5N7n7Z5YW8/X60lpd5ex80niEBjeIof7m8d53+kcH8mXi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G8tXwQAAANwAAAAPAAAAAAAAAAAAAAAA&#10;AKECAABkcnMvZG93bnJldi54bWxQSwUGAAAAAAQABAD5AAAAjwMAAAAA&#10;" strokeweight="2pt">
                      <v:stroke dashstyle="1 1"/>
                    </v:shape>
                    <v:shape id="Text Box 50" o:spid="_x0000_s1095" type="#_x0000_t202" style="position:absolute;left:41586;top:29514;width:25156;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qKcIA&#10;AADcAAAADwAAAGRycy9kb3ducmV2LnhtbERPTWvCQBC9F/wPywje6kbBUqKriKAIPYjWg8chOybR&#10;7GzMTpPYX98tFHqbx/ucxap3lWqpCaVnA5NxAoo487bk3MD5c/v6DioIssXKMxl4UoDVcvCywNT6&#10;jo/UniRXMYRDigYKkTrVOmQFOQxjXxNH7uobhxJhk2vbYBfDXaWnSfKmHZYcGwqsaVNQdj99OQMH&#10;2YbHuvv4vuh2f7/J2R03/c6Y0bBfz0EJ9fIv/nPvbZw/m8LvM/EC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KopwgAAANwAAAAPAAAAAAAAAAAAAAAAAJgCAABkcnMvZG93&#10;bnJldi54bWxQSwUGAAAAAAQABAD1AAAAhwMAAAAA&#10;" filled="f" stroked="f">
                      <v:textbox inset="2.18439mm,1.0922mm,2.18439mm,1.0922mm">
                        <w:txbxContent>
                          <w:p w14:paraId="127DF1DA" w14:textId="77777777" w:rsidR="00DE6F27" w:rsidRPr="008E3943" w:rsidRDefault="00DE6F27" w:rsidP="00C83A64">
                            <w:pPr>
                              <w:keepNext/>
                              <w:keepLines/>
                              <w:spacing w:before="0"/>
                              <w:rPr>
                                <w:sz w:val="21"/>
                              </w:rPr>
                            </w:pPr>
                            <w:r w:rsidRPr="008E3943">
                              <w:rPr>
                                <w:sz w:val="21"/>
                              </w:rPr>
                              <w:t>Communication not detailed in this profile</w:t>
                            </w:r>
                          </w:p>
                        </w:txbxContent>
                      </v:textbox>
                    </v:shape>
                  </v:group>
                </v:group>
                <v:shape id="Text Box 52" o:spid="_x0000_s1096" type="#_x0000_t202" style="position:absolute;left:4948;top:8655;width:3048;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9gEcEA&#10;AADcAAAADwAAAGRycy9kb3ducmV2LnhtbERPTWvCQBC9F/wPywje6kalVaOrWLHgterF25Adk2h2&#10;NmSnmvz7bkHwNo/3Oct16yp1pyaUng2Mhgko4szbknMDp+P3+wxUEGSLlWcy0FGA9ar3tsTU+gf/&#10;0P0guYohHFI0UIjUqdYhK8hhGPqaOHIX3ziUCJtc2wYfMdxVepwkn9phybGhwJq2BWW3w68zcN51&#10;X/t2NwrTcTafXoJs5XztjBn0280ClFArL/HTvbdx/scE/p+JF+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vYBHBAAAA3AAAAA8AAAAAAAAAAAAAAAAAmAIAAGRycy9kb3du&#10;cmV2LnhtbFBLBQYAAAAABAAEAPUAAACGAwAAAAA=&#10;" filled="f" stroked="f">
                  <v:textbox inset="2.175mm,1.0875mm,2.175mm,1.0875mm">
                    <w:txbxContent>
                      <w:p w14:paraId="08AC5166" w14:textId="77777777" w:rsidR="00DE6F27" w:rsidRDefault="00DE6F27" w:rsidP="00C83A64">
                        <w:pPr>
                          <w:keepNext/>
                          <w:keepLines/>
                          <w:spacing w:before="0" w:line="168" w:lineRule="auto"/>
                          <w:jc w:val="center"/>
                          <w:rPr>
                            <w:b/>
                            <w:sz w:val="28"/>
                            <w:szCs w:val="28"/>
                          </w:rPr>
                        </w:pPr>
                        <w:r>
                          <w:rPr>
                            <w:b/>
                            <w:sz w:val="28"/>
                            <w:szCs w:val="28"/>
                          </w:rPr>
                          <w:t>.</w:t>
                        </w:r>
                      </w:p>
                      <w:p w14:paraId="55BB5AFE" w14:textId="77777777" w:rsidR="00DE6F27" w:rsidRDefault="00DE6F27" w:rsidP="00C83A64">
                        <w:pPr>
                          <w:keepNext/>
                          <w:keepLines/>
                          <w:spacing w:before="0" w:line="168" w:lineRule="auto"/>
                          <w:jc w:val="center"/>
                          <w:rPr>
                            <w:b/>
                            <w:sz w:val="28"/>
                            <w:szCs w:val="28"/>
                          </w:rPr>
                        </w:pPr>
                        <w:r>
                          <w:rPr>
                            <w:b/>
                            <w:sz w:val="28"/>
                            <w:szCs w:val="28"/>
                          </w:rPr>
                          <w:t>.</w:t>
                        </w:r>
                      </w:p>
                      <w:p w14:paraId="0F9EB12C" w14:textId="77777777" w:rsidR="00DE6F27" w:rsidRPr="007015C6" w:rsidRDefault="00DE6F27" w:rsidP="00C83A64">
                        <w:pPr>
                          <w:keepNext/>
                          <w:keepLines/>
                          <w:spacing w:before="0" w:line="168" w:lineRule="auto"/>
                          <w:jc w:val="center"/>
                          <w:rPr>
                            <w:b/>
                            <w:sz w:val="28"/>
                            <w:szCs w:val="28"/>
                          </w:rPr>
                        </w:pPr>
                        <w:r>
                          <w:rPr>
                            <w:b/>
                            <w:sz w:val="28"/>
                            <w:szCs w:val="28"/>
                          </w:rPr>
                          <w:t>.</w:t>
                        </w:r>
                      </w:p>
                    </w:txbxContent>
                  </v:textbox>
                </v:shape>
                <v:shape id="Text Box 53" o:spid="_x0000_s1097" type="#_x0000_t202" style="position:absolute;left:48228;top:9453;width:3048;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4ZcEA&#10;AADcAAAADwAAAGRycy9kb3ducmV2LnhtbERPTWvCQBC9F/wPywje6kaxVaOrWLHgterF25Adk2h2&#10;NmSnmvz7bkHwNo/3Oct16yp1pyaUng2Mhgko4szbknMDp+P3+wxUEGSLlWcy0FGA9ar3tsTU+gf/&#10;0P0guYohHFI0UIjUqdYhK8hhGPqaOHIX3ziUCJtc2wYfMdxVepwkn9phybGhwJq2BWW3w68zcN51&#10;X/t2NwrTcTafXoJs5XztjBn0280ClFArL/HTvbdx/scE/p+JF+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GXBAAAA3AAAAA8AAAAAAAAAAAAAAAAAmAIAAGRycy9kb3du&#10;cmV2LnhtbFBLBQYAAAAABAAEAPUAAACGAwAAAAA=&#10;" filled="f" stroked="f">
                  <v:textbox inset="2.175mm,1.0875mm,2.175mm,1.0875mm">
                    <w:txbxContent>
                      <w:p w14:paraId="488BC3EB" w14:textId="77777777" w:rsidR="00DE6F27" w:rsidRDefault="00DE6F27" w:rsidP="00C83A64">
                        <w:pPr>
                          <w:keepNext/>
                          <w:keepLines/>
                          <w:spacing w:before="0" w:line="168" w:lineRule="auto"/>
                          <w:jc w:val="center"/>
                          <w:rPr>
                            <w:b/>
                            <w:sz w:val="28"/>
                            <w:szCs w:val="28"/>
                          </w:rPr>
                        </w:pPr>
                        <w:r>
                          <w:rPr>
                            <w:b/>
                            <w:sz w:val="28"/>
                            <w:szCs w:val="28"/>
                          </w:rPr>
                          <w:t>.</w:t>
                        </w:r>
                      </w:p>
                      <w:p w14:paraId="34E7F925" w14:textId="77777777" w:rsidR="00DE6F27" w:rsidRDefault="00DE6F27" w:rsidP="00C83A64">
                        <w:pPr>
                          <w:keepNext/>
                          <w:keepLines/>
                          <w:spacing w:before="0" w:line="168" w:lineRule="auto"/>
                          <w:jc w:val="center"/>
                          <w:rPr>
                            <w:b/>
                            <w:sz w:val="28"/>
                            <w:szCs w:val="28"/>
                          </w:rPr>
                        </w:pPr>
                        <w:r>
                          <w:rPr>
                            <w:b/>
                            <w:sz w:val="28"/>
                            <w:szCs w:val="28"/>
                          </w:rPr>
                          <w:t>.</w:t>
                        </w:r>
                      </w:p>
                      <w:p w14:paraId="424DD410" w14:textId="77777777" w:rsidR="00DE6F27" w:rsidRPr="007015C6" w:rsidRDefault="00DE6F27" w:rsidP="00C83A64">
                        <w:pPr>
                          <w:keepNext/>
                          <w:keepLines/>
                          <w:spacing w:before="0" w:line="168" w:lineRule="auto"/>
                          <w:jc w:val="center"/>
                          <w:rPr>
                            <w:b/>
                            <w:sz w:val="28"/>
                            <w:szCs w:val="28"/>
                          </w:rPr>
                        </w:pPr>
                        <w:r>
                          <w:rPr>
                            <w:b/>
                            <w:sz w:val="28"/>
                            <w:szCs w:val="28"/>
                          </w:rPr>
                          <w:t>.</w:t>
                        </w:r>
                      </w:p>
                    </w:txbxContent>
                  </v:textbox>
                </v:shape>
                <v:rect id="Rectangle 175" o:spid="_x0000_s1098" style="position:absolute;left:175;top:15048;width:13381;height:7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wK8MA&#10;AADcAAAADwAAAGRycy9kb3ducmV2LnhtbERPTWvCQBC9F/oflil4q5u0RiR1DaXQ4sGLUeh1zI5J&#10;MDub7m6T9N93BcHbPN7nrIvJdGIg51vLCtJ5AoK4srrlWsHx8Pm8AuEDssbOMin4Iw/F5vFhjbm2&#10;I+9pKEMtYgj7HBU0IfS5lL5qyKCf2544cmfrDIYIXS21wzGGm06+JMlSGmw5NjTY00dD1aX8NQrs&#10;6Wd/Wi2+j4uhduarx273mqZKzZ6m9zcQgaZwF9/cWx3nZxl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ewK8MAAADcAAAADwAAAAAAAAAAAAAAAACYAgAAZHJzL2Rv&#10;d25yZXYueG1sUEsFBgAAAAAEAAQA9QAAAIgDAAAAAA==&#10;" filled="f" strokeweight=".5pt">
                  <v:textbox inset="2.175mm,1.0875mm,2.175mm,1.0875mm"/>
                </v:rect>
                <v:shape id="Text Box 27" o:spid="_x0000_s1099" type="#_x0000_t202" style="position:absolute;left:6525;top:17391;width:6036;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mo8MA&#10;AADcAAAADwAAAGRycy9kb3ducmV2LnhtbERPTWvCQBC9F/wPywheim4UKiG6ilgVr7VFr0N2TKLZ&#10;2XR3E9P++m6h0Ns83ucs172pRUfOV5YVTCcJCOLc6ooLBR/v+3EKwgdkjbVlUvBFHtarwdMSM20f&#10;/EbdKRQihrDPUEEZQpNJ6fOSDPqJbYgjd7XOYIjQFVI7fMRwU8tZksylwYpjQ4kNbUvK76fWKNh1&#10;h/Z+vHy7mftMntvXW+rPh1Sp0bDfLEAE6sO/+M991HH+yxx+n4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Xmo8MAAADcAAAADwAAAAAAAAAAAAAAAACYAgAAZHJzL2Rv&#10;d25yZXYueG1sUEsFBgAAAAAEAAQA9QAAAIgDAAAAAA==&#10;" strokeweight=".5pt">
                  <v:stroke dashstyle="dash"/>
                  <v:textbox inset="1.96403mm,.982mm,1.96403mm,.982mm">
                    <w:txbxContent>
                      <w:p w14:paraId="61FFC27A" w14:textId="77777777" w:rsidR="00DE6F27" w:rsidRDefault="00DE6F27" w:rsidP="00C83A64">
                        <w:pPr>
                          <w:pStyle w:val="NormalWeb"/>
                          <w:spacing w:before="0" w:line="192" w:lineRule="auto"/>
                          <w:jc w:val="center"/>
                        </w:pPr>
                        <w:r>
                          <w:rPr>
                            <w:sz w:val="18"/>
                            <w:szCs w:val="18"/>
                          </w:rPr>
                          <w:t>Alert</w:t>
                        </w:r>
                      </w:p>
                      <w:p w14:paraId="2BD4BE2E" w14:textId="77777777" w:rsidR="00DE6F27" w:rsidRDefault="00DE6F27" w:rsidP="00C83A64">
                        <w:pPr>
                          <w:pStyle w:val="NormalWeb"/>
                          <w:spacing w:before="0" w:line="192" w:lineRule="auto"/>
                          <w:jc w:val="center"/>
                        </w:pPr>
                        <w:r>
                          <w:rPr>
                            <w:sz w:val="18"/>
                            <w:szCs w:val="18"/>
                          </w:rPr>
                          <w:t>Receiver</w:t>
                        </w:r>
                      </w:p>
                    </w:txbxContent>
                  </v:textbox>
                </v:shape>
                <v:shape id="Text Box 40" o:spid="_x0000_s1100" type="#_x0000_t202" style="position:absolute;top:15553;width:6524;height:4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JI8QA&#10;AADcAAAADwAAAGRycy9kb3ducmV2LnhtbESPQYvCMBCF7wv+hzDCXhZNq6xKbSoiCIJetvbibWjG&#10;tthMShO1++/NwoK3Gd6b971JN4NpxYN611hWEE8jEMSl1Q1XCorzfrIC4TyyxtYyKfglB5ts9JFi&#10;ou2Tf+iR+0qEEHYJKqi97xIpXVmTQTe1HXHQrrY36MPaV1L3+AzhppWzKFpIgw0HQo0d7Woqb/nd&#10;BG45n+WX5nQ18/Yo4yL+Qn0kpT7Hw3YNwtPg3+b/64MO9b+X8PdMmEB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ySPEAAAA3AAAAA8AAAAAAAAAAAAAAAAAmAIAAGRycy9k&#10;b3ducmV2LnhtbFBLBQYAAAAABAAEAPUAAACJAwAAAAA=&#10;" filled="f" stroked="f">
                  <v:textbox style="mso-fit-shape-to-text:t" inset="1.96403mm,.982mm,1.96403mm,.982mm">
                    <w:txbxContent>
                      <w:p w14:paraId="1784386E" w14:textId="77777777" w:rsidR="00DE6F27" w:rsidRDefault="00DE6F27" w:rsidP="00C83A64">
                        <w:pPr>
                          <w:pStyle w:val="NormalWeb"/>
                          <w:spacing w:before="0" w:line="216" w:lineRule="auto"/>
                          <w:jc w:val="center"/>
                        </w:pPr>
                        <w:r>
                          <w:rPr>
                            <w:sz w:val="18"/>
                            <w:szCs w:val="18"/>
                          </w:rPr>
                          <w:t>Alert Consumer</w:t>
                        </w:r>
                      </w:p>
                      <w:p w14:paraId="46758C75" w14:textId="77777777" w:rsidR="00DE6F27" w:rsidRDefault="00DE6F27" w:rsidP="00C83A64">
                        <w:pPr>
                          <w:pStyle w:val="NormalWeb"/>
                          <w:spacing w:before="0" w:line="216" w:lineRule="auto"/>
                          <w:jc w:val="center"/>
                        </w:pPr>
                        <w:r>
                          <w:rPr>
                            <w:sz w:val="18"/>
                            <w:szCs w:val="18"/>
                          </w:rPr>
                          <w:t>(ACON)</w:t>
                        </w:r>
                      </w:p>
                    </w:txbxContent>
                  </v:textbox>
                </v:shape>
                <v:shape id="AutoShape 33" o:spid="_x0000_s1101" type="#_x0000_t34" style="position:absolute;left:4810;top:12657;width:9430;height: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DxZsUAAADcAAAADwAAAGRycy9kb3ducmV2LnhtbESPQUsDMRCF74L/IYzgRWzWQkXWpkWU&#10;QgUrddX7dDO7CW4m201st/++cxC8zfDevPfNfDmGTh1oSD6ygbtJAYq4jtZza+Drc3X7ACplZItd&#10;ZDJwogTLxeXFHEsbj/xBhyq3SkI4lWjA5dyXWqfaUcA0iT2xaE0cAmZZh1bbAY8SHjo9LYp7HdCz&#10;NDjs6dlR/VP9BgO7zbvfv2wtv6Vd09x8p8rxqzfm+mp8egSVacz/5r/rtRX8mdDKMzK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DxZsUAAADcAAAADwAAAAAAAAAA&#10;AAAAAAChAgAAZHJzL2Rvd25yZXYueG1sUEsFBgAAAAAEAAQA+QAAAJMDAAAAAA==&#10;" adj="10793" strokeweight="2pt"/>
                <v:shape id="Text Box 53" o:spid="_x0000_s1102" type="#_x0000_t202" style="position:absolute;left:5033;top:21015;width:3048;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dX+8AA&#10;AADcAAAADwAAAGRycy9kb3ducmV2LnhtbERPS4vCMBC+C/sfwix401TBVzXKrih41d2Lt6EZ22oz&#10;Kc2o7b83Cwve5uN7zmrTuko9qAmlZwOjYQKKOPO25NzA789+MAcVBNli5ZkMdBRgs/7orTC1/slH&#10;epwkVzGEQ4oGCpE61TpkBTkMQ18TR+7iG4cSYZNr2+AzhrtKj5Nkqh2WHBsKrGlbUHY73Z2B8677&#10;PrS7UZiNs8XsEmQr52tnTP+z/VqCEmrlLf53H2ycP1nA3zPxAr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dX+8AAAADcAAAADwAAAAAAAAAAAAAAAACYAgAAZHJzL2Rvd25y&#10;ZXYueG1sUEsFBgAAAAAEAAQA9QAAAIUDAAAAAA==&#10;" filled="f" stroked="f">
                  <v:textbox inset="2.175mm,1.0875mm,2.175mm,1.0875mm">
                    <w:txbxContent>
                      <w:p w14:paraId="06174A7D" w14:textId="77777777" w:rsidR="00DE6F27" w:rsidRDefault="00DE6F27" w:rsidP="00C83A64">
                        <w:pPr>
                          <w:pStyle w:val="NormalWeb"/>
                          <w:spacing w:before="0" w:line="168" w:lineRule="auto"/>
                          <w:jc w:val="center"/>
                        </w:pPr>
                        <w:r>
                          <w:rPr>
                            <w:b/>
                            <w:bCs/>
                            <w:sz w:val="28"/>
                            <w:szCs w:val="28"/>
                          </w:rPr>
                          <w:t>.</w:t>
                        </w:r>
                      </w:p>
                      <w:p w14:paraId="46915E5F" w14:textId="77777777" w:rsidR="00DE6F27" w:rsidRDefault="00DE6F27" w:rsidP="00C83A64">
                        <w:pPr>
                          <w:pStyle w:val="NormalWeb"/>
                          <w:spacing w:before="0" w:line="168" w:lineRule="auto"/>
                          <w:jc w:val="center"/>
                        </w:pPr>
                        <w:r>
                          <w:rPr>
                            <w:b/>
                            <w:bCs/>
                            <w:sz w:val="28"/>
                            <w:szCs w:val="28"/>
                          </w:rPr>
                          <w:t>.</w:t>
                        </w:r>
                      </w:p>
                      <w:p w14:paraId="51DE4EDB" w14:textId="77777777" w:rsidR="00DE6F27" w:rsidRDefault="00DE6F27" w:rsidP="00C83A64">
                        <w:pPr>
                          <w:pStyle w:val="NormalWeb"/>
                          <w:spacing w:before="0" w:line="168" w:lineRule="auto"/>
                          <w:jc w:val="center"/>
                        </w:pPr>
                        <w:r>
                          <w:rPr>
                            <w:b/>
                            <w:bCs/>
                            <w:sz w:val="28"/>
                            <w:szCs w:val="28"/>
                          </w:rPr>
                          <w:t>.</w:t>
                        </w:r>
                      </w:p>
                    </w:txbxContent>
                  </v:textbox>
                </v:shape>
                <w10:wrap type="topAndBottom"/>
              </v:group>
            </w:pict>
          </mc:Fallback>
        </mc:AlternateContent>
      </w:r>
      <w:r w:rsidR="006A307B" w:rsidRPr="00CF116E">
        <w:t xml:space="preserve">Figure </w:t>
      </w:r>
      <w:r w:rsidR="00205968" w:rsidRPr="00CF116E">
        <w:t>6</w:t>
      </w:r>
      <w:r w:rsidR="006A307B" w:rsidRPr="00CF116E">
        <w:t>.1-1</w:t>
      </w:r>
      <w:r w:rsidR="008F2E3C" w:rsidRPr="00CF116E">
        <w:t xml:space="preserve">: </w:t>
      </w:r>
      <w:r w:rsidR="006A307B" w:rsidRPr="00CF116E">
        <w:t>ACM Profile Actor Diagram</w:t>
      </w:r>
      <w:bookmarkEnd w:id="701"/>
    </w:p>
    <w:p w14:paraId="059AAFAA" w14:textId="77777777" w:rsidR="006A307B" w:rsidRPr="00CF116E" w:rsidRDefault="006A307B" w:rsidP="006A307B">
      <w:pPr>
        <w:pStyle w:val="BodyText"/>
      </w:pPr>
    </w:p>
    <w:p w14:paraId="1A51D19F" w14:textId="77777777" w:rsidR="006A307B" w:rsidRPr="00CF116E" w:rsidRDefault="006A307B" w:rsidP="006A307B">
      <w:pPr>
        <w:pStyle w:val="BodyText"/>
      </w:pPr>
      <w:r w:rsidRPr="00CF116E">
        <w:t xml:space="preserve">Table </w:t>
      </w:r>
      <w:r w:rsidR="00205968" w:rsidRPr="00CF116E">
        <w:t>6</w:t>
      </w:r>
      <w:r w:rsidRPr="00CF116E">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CF116E">
        <w:t>6</w:t>
      </w:r>
      <w:r w:rsidRPr="00CF116E">
        <w:t>.2.</w:t>
      </w:r>
    </w:p>
    <w:p w14:paraId="4FE37177" w14:textId="77777777" w:rsidR="006A307B" w:rsidRPr="00CF116E" w:rsidRDefault="006A307B" w:rsidP="006A307B">
      <w:pPr>
        <w:pStyle w:val="BodyText"/>
      </w:pPr>
    </w:p>
    <w:p w14:paraId="6384BE9D" w14:textId="77777777" w:rsidR="006A307B" w:rsidRPr="00CF116E" w:rsidRDefault="006A307B" w:rsidP="006A307B">
      <w:pPr>
        <w:pStyle w:val="TableTitle"/>
        <w:keepLines/>
      </w:pPr>
      <w:r w:rsidRPr="00CF116E">
        <w:lastRenderedPageBreak/>
        <w:t xml:space="preserve">Table </w:t>
      </w:r>
      <w:r w:rsidR="00205968" w:rsidRPr="00CF116E">
        <w:t>6</w:t>
      </w:r>
      <w:r w:rsidRPr="00CF116E">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CF116E" w14:paraId="25FFDB76" w14:textId="77777777" w:rsidTr="007445FC">
        <w:trPr>
          <w:tblHeader/>
        </w:trPr>
        <w:tc>
          <w:tcPr>
            <w:tcW w:w="1998" w:type="dxa"/>
            <w:shd w:val="pct15" w:color="auto" w:fill="FFFFFF"/>
          </w:tcPr>
          <w:p w14:paraId="76918BD0" w14:textId="77777777" w:rsidR="006A307B" w:rsidRPr="00CF116E" w:rsidRDefault="006A307B" w:rsidP="00C83A64">
            <w:pPr>
              <w:pStyle w:val="TableEntryHeader"/>
              <w:keepNext/>
              <w:keepLines/>
            </w:pPr>
            <w:r w:rsidRPr="00CF116E">
              <w:t>Actors</w:t>
            </w:r>
          </w:p>
        </w:tc>
        <w:tc>
          <w:tcPr>
            <w:tcW w:w="3600" w:type="dxa"/>
            <w:shd w:val="pct15" w:color="auto" w:fill="FFFFFF"/>
          </w:tcPr>
          <w:p w14:paraId="48AD914A" w14:textId="77777777" w:rsidR="006A307B" w:rsidRPr="00CF116E" w:rsidRDefault="006A307B" w:rsidP="00C83A64">
            <w:pPr>
              <w:pStyle w:val="TableEntryHeader"/>
              <w:keepNext/>
              <w:keepLines/>
            </w:pPr>
            <w:r w:rsidRPr="00CF116E">
              <w:t xml:space="preserve">Transactions </w:t>
            </w:r>
          </w:p>
        </w:tc>
        <w:tc>
          <w:tcPr>
            <w:tcW w:w="1260" w:type="dxa"/>
            <w:shd w:val="pct15" w:color="auto" w:fill="FFFFFF"/>
          </w:tcPr>
          <w:p w14:paraId="45AB9EEC" w14:textId="77777777" w:rsidR="006A307B" w:rsidRPr="00CF116E" w:rsidRDefault="006A307B" w:rsidP="00C83A64">
            <w:pPr>
              <w:pStyle w:val="TableEntryHeader"/>
              <w:keepNext/>
              <w:keepLines/>
            </w:pPr>
            <w:r w:rsidRPr="00CF116E">
              <w:t>Direction</w:t>
            </w:r>
          </w:p>
        </w:tc>
        <w:tc>
          <w:tcPr>
            <w:tcW w:w="1440" w:type="dxa"/>
            <w:shd w:val="pct15" w:color="auto" w:fill="FFFFFF"/>
          </w:tcPr>
          <w:p w14:paraId="63FC91CF" w14:textId="77777777" w:rsidR="006A307B" w:rsidRPr="00CF116E" w:rsidRDefault="006A307B" w:rsidP="00C83A64">
            <w:pPr>
              <w:pStyle w:val="TableEntryHeader"/>
              <w:keepNext/>
              <w:keepLines/>
            </w:pPr>
            <w:r w:rsidRPr="00CF116E">
              <w:t>Optionality</w:t>
            </w:r>
          </w:p>
        </w:tc>
        <w:tc>
          <w:tcPr>
            <w:tcW w:w="1260" w:type="dxa"/>
            <w:shd w:val="pct15" w:color="auto" w:fill="FFFFFF"/>
          </w:tcPr>
          <w:p w14:paraId="6B729660" w14:textId="77777777" w:rsidR="006A307B" w:rsidRPr="00CF116E" w:rsidRDefault="006A307B" w:rsidP="00C83A64">
            <w:pPr>
              <w:pStyle w:val="TableEntryHeader"/>
              <w:keepNext/>
              <w:keepLines/>
            </w:pPr>
            <w:r w:rsidRPr="00CF116E">
              <w:t>Section in Vol. 2</w:t>
            </w:r>
          </w:p>
        </w:tc>
      </w:tr>
      <w:tr w:rsidR="000F7779" w:rsidRPr="00CF116E" w14:paraId="18FFF79E" w14:textId="77777777" w:rsidTr="00AD04B6">
        <w:trPr>
          <w:cantSplit/>
        </w:trPr>
        <w:tc>
          <w:tcPr>
            <w:tcW w:w="1998" w:type="dxa"/>
            <w:vMerge w:val="restart"/>
            <w:vAlign w:val="center"/>
          </w:tcPr>
          <w:p w14:paraId="6392F7A3" w14:textId="77777777" w:rsidR="000F7779" w:rsidRPr="00CF116E" w:rsidRDefault="000F7779" w:rsidP="00AD04B6">
            <w:pPr>
              <w:pStyle w:val="TableEntry"/>
              <w:keepNext/>
              <w:keepLines/>
              <w:jc w:val="center"/>
            </w:pPr>
            <w:r w:rsidRPr="00CF116E">
              <w:t>Alert Reporter (AR)</w:t>
            </w:r>
          </w:p>
        </w:tc>
        <w:tc>
          <w:tcPr>
            <w:tcW w:w="3600" w:type="dxa"/>
          </w:tcPr>
          <w:p w14:paraId="183303C8" w14:textId="77777777" w:rsidR="000F7779" w:rsidRPr="00CF116E" w:rsidRDefault="000F7779" w:rsidP="00C83A64">
            <w:pPr>
              <w:pStyle w:val="TableEntry"/>
              <w:keepNext/>
              <w:keepLines/>
            </w:pPr>
            <w:r w:rsidRPr="00CF116E">
              <w:t>Report Alert [PCD-04]</w:t>
            </w:r>
          </w:p>
        </w:tc>
        <w:tc>
          <w:tcPr>
            <w:tcW w:w="1260" w:type="dxa"/>
          </w:tcPr>
          <w:p w14:paraId="7824C1C8" w14:textId="77777777" w:rsidR="000F7779" w:rsidRPr="00CF116E" w:rsidRDefault="000F7779" w:rsidP="00C83A64">
            <w:pPr>
              <w:pStyle w:val="TableEntry"/>
              <w:keepNext/>
              <w:keepLines/>
            </w:pPr>
            <w:r w:rsidRPr="00CF116E">
              <w:t>Outbound</w:t>
            </w:r>
          </w:p>
        </w:tc>
        <w:tc>
          <w:tcPr>
            <w:tcW w:w="1440" w:type="dxa"/>
          </w:tcPr>
          <w:p w14:paraId="352B035A" w14:textId="77777777" w:rsidR="000F7779" w:rsidRPr="00CF116E" w:rsidRDefault="000F7779" w:rsidP="00C83A64">
            <w:pPr>
              <w:pStyle w:val="TableEntry"/>
              <w:keepNext/>
              <w:keepLines/>
              <w:jc w:val="center"/>
            </w:pPr>
            <w:r w:rsidRPr="00CF116E">
              <w:t>R</w:t>
            </w:r>
          </w:p>
        </w:tc>
        <w:tc>
          <w:tcPr>
            <w:tcW w:w="1260" w:type="dxa"/>
          </w:tcPr>
          <w:p w14:paraId="4E2C6A89" w14:textId="77777777" w:rsidR="000F7779" w:rsidRPr="00CF116E" w:rsidRDefault="000F7779" w:rsidP="0099495F">
            <w:pPr>
              <w:pStyle w:val="TableEntry"/>
            </w:pPr>
            <w:r w:rsidRPr="00CF116E">
              <w:t>3.4</w:t>
            </w:r>
          </w:p>
        </w:tc>
      </w:tr>
      <w:tr w:rsidR="000F7779" w:rsidRPr="00CF116E" w14:paraId="746F6BB8" w14:textId="77777777" w:rsidTr="007445FC">
        <w:trPr>
          <w:cantSplit/>
        </w:trPr>
        <w:tc>
          <w:tcPr>
            <w:tcW w:w="1998" w:type="dxa"/>
            <w:vMerge/>
          </w:tcPr>
          <w:p w14:paraId="2ECB26D1" w14:textId="77777777" w:rsidR="000F7779" w:rsidRPr="00CF116E" w:rsidRDefault="000F7779" w:rsidP="00C83A64">
            <w:pPr>
              <w:pStyle w:val="TableEntry"/>
              <w:keepNext/>
              <w:keepLines/>
            </w:pPr>
          </w:p>
        </w:tc>
        <w:tc>
          <w:tcPr>
            <w:tcW w:w="3600" w:type="dxa"/>
          </w:tcPr>
          <w:p w14:paraId="429CDF2A" w14:textId="77777777" w:rsidR="000F7779" w:rsidRPr="00CF116E" w:rsidRDefault="000F7779" w:rsidP="00C83A64">
            <w:pPr>
              <w:pStyle w:val="TableEntry"/>
              <w:keepNext/>
              <w:keepLines/>
            </w:pPr>
            <w:r w:rsidRPr="00CF116E">
              <w:t>Report Alert Status [PCD-05]</w:t>
            </w:r>
          </w:p>
        </w:tc>
        <w:tc>
          <w:tcPr>
            <w:tcW w:w="1260" w:type="dxa"/>
          </w:tcPr>
          <w:p w14:paraId="172A33CA" w14:textId="77777777" w:rsidR="000F7779" w:rsidRPr="00CF116E" w:rsidRDefault="000F7779" w:rsidP="00C83A64">
            <w:pPr>
              <w:pStyle w:val="TableEntry"/>
              <w:keepNext/>
              <w:keepLines/>
            </w:pPr>
            <w:r w:rsidRPr="00CF116E">
              <w:t>Inbound</w:t>
            </w:r>
          </w:p>
        </w:tc>
        <w:tc>
          <w:tcPr>
            <w:tcW w:w="1440" w:type="dxa"/>
          </w:tcPr>
          <w:p w14:paraId="49118494" w14:textId="77777777" w:rsidR="000F7779" w:rsidRPr="00CF116E" w:rsidRDefault="000F7779" w:rsidP="00C83A64">
            <w:pPr>
              <w:pStyle w:val="TableEntry"/>
              <w:keepNext/>
              <w:keepLines/>
              <w:jc w:val="center"/>
            </w:pPr>
            <w:r w:rsidRPr="00CF116E">
              <w:t>O</w:t>
            </w:r>
          </w:p>
        </w:tc>
        <w:tc>
          <w:tcPr>
            <w:tcW w:w="1260" w:type="dxa"/>
          </w:tcPr>
          <w:p w14:paraId="40180472" w14:textId="77777777" w:rsidR="000F7779" w:rsidRPr="00CF116E" w:rsidRDefault="000F7779" w:rsidP="0099495F">
            <w:pPr>
              <w:pStyle w:val="TableEntry"/>
            </w:pPr>
            <w:r w:rsidRPr="00CF116E">
              <w:t>3.</w:t>
            </w:r>
            <w:r w:rsidR="002C6163" w:rsidRPr="00CF116E">
              <w:t>5</w:t>
            </w:r>
          </w:p>
        </w:tc>
      </w:tr>
      <w:tr w:rsidR="000F7779" w:rsidRPr="00CF116E" w14:paraId="32BC694A" w14:textId="77777777" w:rsidTr="007445FC">
        <w:trPr>
          <w:cantSplit/>
        </w:trPr>
        <w:tc>
          <w:tcPr>
            <w:tcW w:w="1998" w:type="dxa"/>
            <w:vMerge w:val="restart"/>
            <w:vAlign w:val="center"/>
          </w:tcPr>
          <w:p w14:paraId="718457AB" w14:textId="77777777" w:rsidR="000F7779" w:rsidRPr="00CF116E" w:rsidRDefault="000F7779" w:rsidP="00C83A64">
            <w:pPr>
              <w:pStyle w:val="TableEntry"/>
              <w:keepNext/>
              <w:keepLines/>
            </w:pPr>
            <w:r w:rsidRPr="00CF116E">
              <w:t>Alert Manager (AM)</w:t>
            </w:r>
          </w:p>
          <w:p w14:paraId="7D2435A0" w14:textId="77777777" w:rsidR="000F7779" w:rsidRPr="00CF116E" w:rsidRDefault="000F7779" w:rsidP="00C83A64">
            <w:pPr>
              <w:pStyle w:val="TableEntry"/>
              <w:keepNext/>
              <w:keepLines/>
            </w:pPr>
          </w:p>
        </w:tc>
        <w:tc>
          <w:tcPr>
            <w:tcW w:w="3600" w:type="dxa"/>
          </w:tcPr>
          <w:p w14:paraId="712A3ABA" w14:textId="77777777" w:rsidR="000F7779" w:rsidRPr="00CF116E" w:rsidRDefault="000F7779" w:rsidP="00C83A64">
            <w:pPr>
              <w:pStyle w:val="TableEntry"/>
              <w:keepNext/>
              <w:keepLines/>
            </w:pPr>
            <w:r w:rsidRPr="00CF116E">
              <w:t>Report Alert [PCD-04]</w:t>
            </w:r>
          </w:p>
        </w:tc>
        <w:tc>
          <w:tcPr>
            <w:tcW w:w="1260" w:type="dxa"/>
          </w:tcPr>
          <w:p w14:paraId="7C1BD84B" w14:textId="77777777" w:rsidR="000F7779" w:rsidRPr="00CF116E" w:rsidRDefault="000F7779" w:rsidP="00C83A64">
            <w:pPr>
              <w:pStyle w:val="TableEntry"/>
              <w:keepNext/>
              <w:keepLines/>
            </w:pPr>
            <w:r w:rsidRPr="00CF116E">
              <w:t>Inbound</w:t>
            </w:r>
          </w:p>
        </w:tc>
        <w:tc>
          <w:tcPr>
            <w:tcW w:w="1440" w:type="dxa"/>
          </w:tcPr>
          <w:p w14:paraId="5345B6A5" w14:textId="77777777" w:rsidR="000F7779" w:rsidRPr="00CF116E" w:rsidRDefault="000F7779" w:rsidP="00C83A64">
            <w:pPr>
              <w:pStyle w:val="TableEntry"/>
              <w:keepNext/>
              <w:keepLines/>
              <w:jc w:val="center"/>
            </w:pPr>
            <w:r w:rsidRPr="00CF116E">
              <w:t>R</w:t>
            </w:r>
          </w:p>
        </w:tc>
        <w:tc>
          <w:tcPr>
            <w:tcW w:w="1260" w:type="dxa"/>
          </w:tcPr>
          <w:p w14:paraId="347CCC75" w14:textId="77777777" w:rsidR="000F7779" w:rsidRPr="00CF116E" w:rsidRDefault="000F7779" w:rsidP="0099495F">
            <w:pPr>
              <w:pStyle w:val="TableEntry"/>
            </w:pPr>
            <w:r w:rsidRPr="00CF116E">
              <w:t>3.4</w:t>
            </w:r>
          </w:p>
        </w:tc>
      </w:tr>
      <w:tr w:rsidR="000F7779" w:rsidRPr="00CF116E" w14:paraId="58E93CB5" w14:textId="77777777" w:rsidTr="007445FC">
        <w:trPr>
          <w:cantSplit/>
        </w:trPr>
        <w:tc>
          <w:tcPr>
            <w:tcW w:w="1998" w:type="dxa"/>
            <w:vMerge/>
            <w:vAlign w:val="center"/>
          </w:tcPr>
          <w:p w14:paraId="01200BFC" w14:textId="77777777" w:rsidR="000F7779" w:rsidRPr="00CF116E" w:rsidRDefault="000F7779" w:rsidP="00C83A64">
            <w:pPr>
              <w:pStyle w:val="TableEntry"/>
              <w:keepNext/>
              <w:keepLines/>
            </w:pPr>
          </w:p>
        </w:tc>
        <w:tc>
          <w:tcPr>
            <w:tcW w:w="3600" w:type="dxa"/>
          </w:tcPr>
          <w:p w14:paraId="45787CB1" w14:textId="77777777" w:rsidR="000F7779" w:rsidRPr="00CF116E" w:rsidRDefault="000F7779" w:rsidP="00C83A64">
            <w:pPr>
              <w:pStyle w:val="TableEntry"/>
              <w:keepNext/>
              <w:keepLines/>
            </w:pPr>
            <w:r w:rsidRPr="00CF116E">
              <w:t>Disseminate Alert [PCD-06]</w:t>
            </w:r>
          </w:p>
        </w:tc>
        <w:tc>
          <w:tcPr>
            <w:tcW w:w="1260" w:type="dxa"/>
          </w:tcPr>
          <w:p w14:paraId="3A546A58" w14:textId="77777777" w:rsidR="000F7779" w:rsidRPr="00CF116E" w:rsidRDefault="000F7779" w:rsidP="00C83A64">
            <w:pPr>
              <w:pStyle w:val="TableEntry"/>
              <w:keepNext/>
              <w:keepLines/>
            </w:pPr>
            <w:r w:rsidRPr="00CF116E">
              <w:t>Outbound</w:t>
            </w:r>
          </w:p>
        </w:tc>
        <w:tc>
          <w:tcPr>
            <w:tcW w:w="1440" w:type="dxa"/>
          </w:tcPr>
          <w:p w14:paraId="53808151" w14:textId="77777777" w:rsidR="000F7779" w:rsidRPr="00CF116E" w:rsidRDefault="000F7779" w:rsidP="00C83A64">
            <w:pPr>
              <w:pStyle w:val="TableEntry"/>
              <w:keepNext/>
              <w:keepLines/>
              <w:jc w:val="center"/>
            </w:pPr>
            <w:r w:rsidRPr="00CF116E">
              <w:t>R</w:t>
            </w:r>
          </w:p>
        </w:tc>
        <w:tc>
          <w:tcPr>
            <w:tcW w:w="1260" w:type="dxa"/>
          </w:tcPr>
          <w:p w14:paraId="03EDE7FB" w14:textId="77777777" w:rsidR="000F7779" w:rsidRPr="00CF116E" w:rsidRDefault="000F7779" w:rsidP="0099495F">
            <w:pPr>
              <w:pStyle w:val="TableEntry"/>
            </w:pPr>
            <w:r w:rsidRPr="00CF116E">
              <w:t>3.6</w:t>
            </w:r>
          </w:p>
        </w:tc>
      </w:tr>
      <w:tr w:rsidR="000F7779" w:rsidRPr="00CF116E" w14:paraId="4102ADEA" w14:textId="77777777" w:rsidTr="007445FC">
        <w:trPr>
          <w:cantSplit/>
        </w:trPr>
        <w:tc>
          <w:tcPr>
            <w:tcW w:w="1998" w:type="dxa"/>
            <w:vMerge/>
          </w:tcPr>
          <w:p w14:paraId="06CAD242" w14:textId="77777777" w:rsidR="000F7779" w:rsidRPr="00CF116E" w:rsidRDefault="000F7779" w:rsidP="00C83A64">
            <w:pPr>
              <w:pStyle w:val="TableEntry"/>
              <w:keepNext/>
              <w:keepLines/>
            </w:pPr>
          </w:p>
        </w:tc>
        <w:tc>
          <w:tcPr>
            <w:tcW w:w="3600" w:type="dxa"/>
          </w:tcPr>
          <w:p w14:paraId="2DF0F409" w14:textId="77777777" w:rsidR="000F7779" w:rsidRPr="00CF116E" w:rsidRDefault="000F7779" w:rsidP="00C83A64">
            <w:pPr>
              <w:pStyle w:val="TableEntry"/>
              <w:keepNext/>
              <w:keepLines/>
            </w:pPr>
            <w:r w:rsidRPr="00CF116E">
              <w:t>Report Dissemination Alert Status [PCD-07]</w:t>
            </w:r>
          </w:p>
        </w:tc>
        <w:tc>
          <w:tcPr>
            <w:tcW w:w="1260" w:type="dxa"/>
          </w:tcPr>
          <w:p w14:paraId="0FCED0BE" w14:textId="77777777" w:rsidR="000F7779" w:rsidRPr="00CF116E" w:rsidRDefault="000F7779" w:rsidP="00C83A64">
            <w:pPr>
              <w:pStyle w:val="TableEntry"/>
              <w:keepNext/>
              <w:keepLines/>
            </w:pPr>
            <w:r w:rsidRPr="00CF116E">
              <w:t>Inbound</w:t>
            </w:r>
          </w:p>
        </w:tc>
        <w:tc>
          <w:tcPr>
            <w:tcW w:w="1440" w:type="dxa"/>
          </w:tcPr>
          <w:p w14:paraId="0C2AC9D7" w14:textId="77777777" w:rsidR="000F7779" w:rsidRPr="00CF116E" w:rsidRDefault="000F7779" w:rsidP="00C83A64">
            <w:pPr>
              <w:pStyle w:val="TableEntry"/>
              <w:keepNext/>
              <w:keepLines/>
              <w:jc w:val="center"/>
              <w:rPr>
                <w:vertAlign w:val="superscript"/>
              </w:rPr>
            </w:pPr>
            <w:r w:rsidRPr="00CF116E">
              <w:t>R</w:t>
            </w:r>
          </w:p>
        </w:tc>
        <w:tc>
          <w:tcPr>
            <w:tcW w:w="1260" w:type="dxa"/>
          </w:tcPr>
          <w:p w14:paraId="608DF526" w14:textId="77777777" w:rsidR="000F7779" w:rsidRPr="00CF116E" w:rsidRDefault="000F7779" w:rsidP="0099495F">
            <w:pPr>
              <w:pStyle w:val="TableEntry"/>
            </w:pPr>
            <w:r w:rsidRPr="00CF116E">
              <w:t>3.7</w:t>
            </w:r>
          </w:p>
        </w:tc>
      </w:tr>
      <w:tr w:rsidR="000F7779" w:rsidRPr="00CF116E" w14:paraId="1D11F8D0" w14:textId="77777777" w:rsidTr="007445FC">
        <w:trPr>
          <w:cantSplit/>
        </w:trPr>
        <w:tc>
          <w:tcPr>
            <w:tcW w:w="1998" w:type="dxa"/>
            <w:vMerge/>
          </w:tcPr>
          <w:p w14:paraId="1ED6AE32" w14:textId="77777777" w:rsidR="000F7779" w:rsidRPr="00CF116E" w:rsidRDefault="000F7779" w:rsidP="00C83A64">
            <w:pPr>
              <w:pStyle w:val="TableEntry"/>
              <w:keepNext/>
              <w:keepLines/>
            </w:pPr>
          </w:p>
        </w:tc>
        <w:tc>
          <w:tcPr>
            <w:tcW w:w="3600" w:type="dxa"/>
          </w:tcPr>
          <w:p w14:paraId="2CE572E1" w14:textId="77777777" w:rsidR="000F7779" w:rsidRPr="00CF116E" w:rsidRDefault="000F7779" w:rsidP="00C83A64">
            <w:pPr>
              <w:pStyle w:val="TableEntry"/>
              <w:keepNext/>
              <w:keepLines/>
            </w:pPr>
            <w:r w:rsidRPr="00CF116E">
              <w:t>Report Alert Status [PCD-05]</w:t>
            </w:r>
          </w:p>
        </w:tc>
        <w:tc>
          <w:tcPr>
            <w:tcW w:w="1260" w:type="dxa"/>
          </w:tcPr>
          <w:p w14:paraId="7974FCD9" w14:textId="77777777" w:rsidR="000F7779" w:rsidRPr="00CF116E" w:rsidRDefault="000F7779" w:rsidP="00C83A64">
            <w:pPr>
              <w:pStyle w:val="TableEntry"/>
              <w:keepNext/>
              <w:keepLines/>
            </w:pPr>
            <w:r w:rsidRPr="00CF116E">
              <w:t>Outbound</w:t>
            </w:r>
          </w:p>
        </w:tc>
        <w:tc>
          <w:tcPr>
            <w:tcW w:w="1440" w:type="dxa"/>
          </w:tcPr>
          <w:p w14:paraId="18150C3E" w14:textId="77777777" w:rsidR="000F7779" w:rsidRPr="00CF116E" w:rsidRDefault="000F7779" w:rsidP="00C83A64">
            <w:pPr>
              <w:pStyle w:val="TableEntry"/>
              <w:keepNext/>
              <w:keepLines/>
              <w:jc w:val="center"/>
            </w:pPr>
            <w:r w:rsidRPr="00CF116E">
              <w:t>O</w:t>
            </w:r>
          </w:p>
        </w:tc>
        <w:tc>
          <w:tcPr>
            <w:tcW w:w="1260" w:type="dxa"/>
          </w:tcPr>
          <w:p w14:paraId="7A83604A" w14:textId="77777777" w:rsidR="000F7779" w:rsidRPr="00CF116E" w:rsidRDefault="000F7779" w:rsidP="0099495F">
            <w:pPr>
              <w:pStyle w:val="TableEntry"/>
            </w:pPr>
            <w:r w:rsidRPr="00CF116E">
              <w:t>3.</w:t>
            </w:r>
            <w:r w:rsidR="002C6163" w:rsidRPr="00CF116E">
              <w:t>5</w:t>
            </w:r>
          </w:p>
        </w:tc>
      </w:tr>
      <w:bookmarkEnd w:id="693"/>
      <w:bookmarkEnd w:id="694"/>
      <w:bookmarkEnd w:id="695"/>
      <w:bookmarkEnd w:id="696"/>
      <w:bookmarkEnd w:id="697"/>
      <w:bookmarkEnd w:id="698"/>
      <w:bookmarkEnd w:id="699"/>
      <w:bookmarkEnd w:id="700"/>
      <w:tr w:rsidR="006D0D27" w:rsidRPr="00CF116E" w14:paraId="216DD2C3" w14:textId="77777777" w:rsidTr="007445FC">
        <w:trPr>
          <w:cantSplit/>
        </w:trPr>
        <w:tc>
          <w:tcPr>
            <w:tcW w:w="1998" w:type="dxa"/>
            <w:vAlign w:val="center"/>
          </w:tcPr>
          <w:p w14:paraId="5582F5D7" w14:textId="77777777" w:rsidR="006D0D27" w:rsidRPr="00CF116E" w:rsidRDefault="006D0D27" w:rsidP="00C83A64">
            <w:pPr>
              <w:pStyle w:val="TableEntry"/>
              <w:keepNext/>
              <w:keepLines/>
            </w:pPr>
            <w:r w:rsidRPr="00CF116E">
              <w:t>Alert Consumer</w:t>
            </w:r>
          </w:p>
        </w:tc>
        <w:tc>
          <w:tcPr>
            <w:tcW w:w="3600" w:type="dxa"/>
          </w:tcPr>
          <w:p w14:paraId="1C1E0E60" w14:textId="77777777" w:rsidR="006D0D27" w:rsidRPr="00CF116E" w:rsidRDefault="006D0D27" w:rsidP="00C83A64">
            <w:pPr>
              <w:pStyle w:val="TableEntry"/>
              <w:keepNext/>
              <w:keepLines/>
            </w:pPr>
            <w:r w:rsidRPr="00CF116E">
              <w:t>Report Alert [PCD-04]</w:t>
            </w:r>
          </w:p>
        </w:tc>
        <w:tc>
          <w:tcPr>
            <w:tcW w:w="1260" w:type="dxa"/>
          </w:tcPr>
          <w:p w14:paraId="481A477A" w14:textId="77777777" w:rsidR="006D0D27" w:rsidRPr="00CF116E" w:rsidRDefault="006D0D27" w:rsidP="00C83A64">
            <w:pPr>
              <w:pStyle w:val="TableEntry"/>
              <w:keepNext/>
              <w:keepLines/>
            </w:pPr>
            <w:r w:rsidRPr="00CF116E">
              <w:t>Inbound</w:t>
            </w:r>
          </w:p>
        </w:tc>
        <w:tc>
          <w:tcPr>
            <w:tcW w:w="1440" w:type="dxa"/>
          </w:tcPr>
          <w:p w14:paraId="3334DB8D" w14:textId="77777777" w:rsidR="006D0D27" w:rsidRPr="00CF116E" w:rsidRDefault="006D0D27" w:rsidP="00C83A64">
            <w:pPr>
              <w:pStyle w:val="TableEntry"/>
              <w:keepNext/>
              <w:keepLines/>
              <w:jc w:val="center"/>
            </w:pPr>
            <w:r w:rsidRPr="00CF116E">
              <w:t>R</w:t>
            </w:r>
          </w:p>
        </w:tc>
        <w:tc>
          <w:tcPr>
            <w:tcW w:w="1260" w:type="dxa"/>
          </w:tcPr>
          <w:p w14:paraId="0DD78DF6" w14:textId="77777777" w:rsidR="006D0D27" w:rsidRPr="00CF116E" w:rsidRDefault="006D0D27" w:rsidP="0099495F">
            <w:pPr>
              <w:pStyle w:val="TableEntry"/>
            </w:pPr>
            <w:r w:rsidRPr="00CF116E">
              <w:t>3.7</w:t>
            </w:r>
          </w:p>
        </w:tc>
      </w:tr>
      <w:tr w:rsidR="006D0D27" w:rsidRPr="00CF116E" w14:paraId="6184C5F9" w14:textId="77777777" w:rsidTr="007445FC">
        <w:trPr>
          <w:cantSplit/>
        </w:trPr>
        <w:tc>
          <w:tcPr>
            <w:tcW w:w="1998" w:type="dxa"/>
            <w:vMerge w:val="restart"/>
            <w:vAlign w:val="center"/>
          </w:tcPr>
          <w:p w14:paraId="0D3B45C1" w14:textId="77777777" w:rsidR="006D0D27" w:rsidRPr="00CF116E" w:rsidRDefault="006D0D27" w:rsidP="00C83A64">
            <w:pPr>
              <w:pStyle w:val="TableEntry"/>
              <w:keepNext/>
              <w:keepLines/>
            </w:pPr>
            <w:r w:rsidRPr="00CF116E">
              <w:t>Alert Communicator (AC)</w:t>
            </w:r>
          </w:p>
          <w:p w14:paraId="35EFB875" w14:textId="77777777" w:rsidR="006D0D27" w:rsidRPr="00CF116E" w:rsidRDefault="006D0D27" w:rsidP="00C83A64">
            <w:pPr>
              <w:pStyle w:val="TableEntry"/>
              <w:keepNext/>
              <w:keepLines/>
            </w:pPr>
          </w:p>
        </w:tc>
        <w:tc>
          <w:tcPr>
            <w:tcW w:w="3600" w:type="dxa"/>
          </w:tcPr>
          <w:p w14:paraId="488434F3" w14:textId="77777777" w:rsidR="006D0D27" w:rsidRPr="00CF116E" w:rsidRDefault="006D0D27" w:rsidP="00C83A64">
            <w:pPr>
              <w:pStyle w:val="TableEntry"/>
              <w:keepNext/>
              <w:keepLines/>
            </w:pPr>
            <w:r w:rsidRPr="00CF116E">
              <w:t>Disseminate Alert [PCD-06]</w:t>
            </w:r>
          </w:p>
        </w:tc>
        <w:tc>
          <w:tcPr>
            <w:tcW w:w="1260" w:type="dxa"/>
          </w:tcPr>
          <w:p w14:paraId="12F01CF5" w14:textId="77777777" w:rsidR="006D0D27" w:rsidRPr="00CF116E" w:rsidRDefault="006D0D27" w:rsidP="00C83A64">
            <w:pPr>
              <w:pStyle w:val="TableEntry"/>
              <w:keepNext/>
              <w:keepLines/>
            </w:pPr>
            <w:r w:rsidRPr="00CF116E">
              <w:t>Inbound</w:t>
            </w:r>
          </w:p>
        </w:tc>
        <w:tc>
          <w:tcPr>
            <w:tcW w:w="1440" w:type="dxa"/>
          </w:tcPr>
          <w:p w14:paraId="20938BD8" w14:textId="77777777" w:rsidR="006D0D27" w:rsidRPr="00CF116E" w:rsidRDefault="006D0D27" w:rsidP="00C83A64">
            <w:pPr>
              <w:pStyle w:val="TableEntry"/>
              <w:keepNext/>
              <w:keepLines/>
              <w:jc w:val="center"/>
            </w:pPr>
            <w:r w:rsidRPr="00CF116E">
              <w:t>R</w:t>
            </w:r>
          </w:p>
        </w:tc>
        <w:tc>
          <w:tcPr>
            <w:tcW w:w="1260" w:type="dxa"/>
          </w:tcPr>
          <w:p w14:paraId="576890B8" w14:textId="77777777" w:rsidR="006D0D27" w:rsidRPr="00CF116E" w:rsidRDefault="006D0D27" w:rsidP="0099495F">
            <w:pPr>
              <w:pStyle w:val="TableEntry"/>
            </w:pPr>
            <w:r w:rsidRPr="00CF116E">
              <w:t>3.6</w:t>
            </w:r>
          </w:p>
        </w:tc>
      </w:tr>
      <w:tr w:rsidR="006D0D27" w:rsidRPr="00CF116E" w14:paraId="278230C9" w14:textId="77777777" w:rsidTr="007445FC">
        <w:trPr>
          <w:cantSplit/>
        </w:trPr>
        <w:tc>
          <w:tcPr>
            <w:tcW w:w="1998" w:type="dxa"/>
            <w:vMerge/>
            <w:vAlign w:val="center"/>
          </w:tcPr>
          <w:p w14:paraId="3DABC736" w14:textId="77777777" w:rsidR="006D0D27" w:rsidRPr="00CF116E" w:rsidRDefault="006D0D27" w:rsidP="00C83A64">
            <w:pPr>
              <w:pStyle w:val="TableEntry"/>
              <w:keepNext/>
              <w:keepLines/>
            </w:pPr>
          </w:p>
        </w:tc>
        <w:tc>
          <w:tcPr>
            <w:tcW w:w="3600" w:type="dxa"/>
          </w:tcPr>
          <w:p w14:paraId="02062FB9" w14:textId="77777777" w:rsidR="006D0D27" w:rsidRPr="00CF116E" w:rsidRDefault="006D0D27" w:rsidP="00C83A64">
            <w:pPr>
              <w:pStyle w:val="TableEntry"/>
              <w:keepNext/>
              <w:keepLines/>
            </w:pPr>
            <w:r w:rsidRPr="00CF116E">
              <w:t>Report Dissemination Alert Status [PCD-07]</w:t>
            </w:r>
          </w:p>
        </w:tc>
        <w:tc>
          <w:tcPr>
            <w:tcW w:w="1260" w:type="dxa"/>
          </w:tcPr>
          <w:p w14:paraId="42617C29" w14:textId="77777777" w:rsidR="006D0D27" w:rsidRPr="00CF116E" w:rsidRDefault="006D0D27" w:rsidP="00C83A64">
            <w:pPr>
              <w:pStyle w:val="TableEntry"/>
              <w:keepNext/>
              <w:keepLines/>
            </w:pPr>
            <w:r w:rsidRPr="00CF116E">
              <w:t>Outbound</w:t>
            </w:r>
          </w:p>
        </w:tc>
        <w:tc>
          <w:tcPr>
            <w:tcW w:w="1440" w:type="dxa"/>
          </w:tcPr>
          <w:p w14:paraId="30E51454" w14:textId="77777777" w:rsidR="006D0D27" w:rsidRPr="00CF116E" w:rsidRDefault="006D0D27" w:rsidP="00C83A64">
            <w:pPr>
              <w:pStyle w:val="TableEntry"/>
              <w:keepNext/>
              <w:keepLines/>
              <w:jc w:val="center"/>
            </w:pPr>
            <w:r w:rsidRPr="00CF116E">
              <w:t>R</w:t>
            </w:r>
          </w:p>
        </w:tc>
        <w:tc>
          <w:tcPr>
            <w:tcW w:w="1260" w:type="dxa"/>
          </w:tcPr>
          <w:p w14:paraId="5F49A66B" w14:textId="77777777" w:rsidR="006D0D27" w:rsidRPr="00CF116E" w:rsidRDefault="006D0D27" w:rsidP="0099495F">
            <w:pPr>
              <w:pStyle w:val="TableEntry"/>
            </w:pPr>
            <w:r w:rsidRPr="00CF116E">
              <w:t>3.7</w:t>
            </w:r>
          </w:p>
        </w:tc>
      </w:tr>
    </w:tbl>
    <w:p w14:paraId="489667A9" w14:textId="77777777" w:rsidR="00113D85" w:rsidRPr="00CF116E" w:rsidRDefault="00113D85" w:rsidP="00AF74B2">
      <w:pPr>
        <w:pStyle w:val="BodyText"/>
      </w:pPr>
      <w:bookmarkStart w:id="702" w:name="_Toc206294890"/>
    </w:p>
    <w:p w14:paraId="4D1393AA" w14:textId="09EADD37" w:rsidR="00AF74B2" w:rsidRPr="00CF116E" w:rsidRDefault="00AF74B2" w:rsidP="00AF74B2">
      <w:pPr>
        <w:pStyle w:val="BodyText"/>
      </w:pPr>
      <w:r w:rsidRPr="00CF116E">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t>Alert Manager</w:t>
      </w:r>
      <w:r w:rsidRPr="00CF116E">
        <w:t xml:space="preserve"> into evidentiary data and/or graphical snippet attachments to the </w:t>
      </w:r>
      <w:r w:rsidR="00BF1AA3" w:rsidRPr="00CF116E">
        <w:t>Disseminate</w:t>
      </w:r>
      <w:r w:rsidRPr="00CF116E">
        <w:t xml:space="preserve"> Alert [PCD-06] message.</w:t>
      </w:r>
    </w:p>
    <w:p w14:paraId="0314AF5D" w14:textId="448B4960" w:rsidR="00BF1AA3" w:rsidRPr="00CF116E" w:rsidRDefault="008245D0" w:rsidP="00CF68E8">
      <w:pPr>
        <w:pStyle w:val="BodyText"/>
      </w:pPr>
      <w:r w:rsidRPr="00CF116E">
        <w:rPr>
          <w:noProof/>
        </w:rPr>
        <mc:AlternateContent>
          <mc:Choice Requires="wpc">
            <w:drawing>
              <wp:anchor distT="91440" distB="91440" distL="114300" distR="114300" simplePos="0" relativeHeight="251654144" behindDoc="0" locked="0" layoutInCell="1" allowOverlap="0" wp14:anchorId="47BBFB0C" wp14:editId="75CED467">
                <wp:simplePos x="0" y="0"/>
                <wp:positionH relativeFrom="column">
                  <wp:posOffset>71120</wp:posOffset>
                </wp:positionH>
                <wp:positionV relativeFrom="paragraph">
                  <wp:posOffset>924560</wp:posOffset>
                </wp:positionV>
                <wp:extent cx="5669280" cy="2841625"/>
                <wp:effectExtent l="4445" t="0" r="3175" b="127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77777777" w:rsidR="00DE6F27" w:rsidRPr="00300F48" w:rsidRDefault="00DE6F27" w:rsidP="00C83A64">
                              <w:pPr>
                                <w:spacing w:before="0"/>
                              </w:pPr>
                              <w:r w:rsidRPr="00300F48">
                                <w:t>PCD-04</w:t>
                              </w:r>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7777777" w:rsidR="00DE6F27" w:rsidRDefault="00DE6F27" w:rsidP="00C83A64">
                              <w:pPr>
                                <w:pStyle w:val="NormalWeb"/>
                                <w:spacing w:before="0" w:after="200" w:line="276" w:lineRule="auto"/>
                              </w:pPr>
                              <w:r>
                                <w:rPr>
                                  <w:rFonts w:eastAsia="Calibri"/>
                                </w:rPr>
                                <w:t>PCD-05</w:t>
                              </w:r>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DE6F27" w:rsidRDefault="00DE6F27" w:rsidP="00C83A64">
                              <w:pPr>
                                <w:pStyle w:val="NormalWeb"/>
                                <w:spacing w:before="0"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77777777" w:rsidR="00DE6F27" w:rsidRDefault="00DE6F27" w:rsidP="00C83A64">
                              <w:pPr>
                                <w:pStyle w:val="NormalWeb"/>
                                <w:spacing w:before="0" w:after="200" w:line="276" w:lineRule="auto"/>
                              </w:pPr>
                              <w:r>
                                <w:rPr>
                                  <w:rFonts w:eastAsia="Calibri"/>
                                </w:rPr>
                                <w:t>PCD-06</w:t>
                              </w:r>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4997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7777777" w:rsidR="00DE6F27" w:rsidRDefault="00DE6F27" w:rsidP="00C83A64">
                              <w:pPr>
                                <w:pStyle w:val="NormalWeb"/>
                                <w:spacing w:before="0" w:after="200" w:line="276" w:lineRule="auto"/>
                              </w:pPr>
                              <w:r>
                                <w:rPr>
                                  <w:rFonts w:eastAsia="Calibri"/>
                                </w:rPr>
                                <w:t>PCD-07</w:t>
                              </w:r>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864235" cy="889635"/>
                          </a:xfrm>
                          <a:prstGeom prst="rect">
                            <a:avLst/>
                          </a:prstGeom>
                          <a:solidFill>
                            <a:srgbClr val="FFFFFF"/>
                          </a:solidFill>
                          <a:ln w="15875">
                            <a:solidFill>
                              <a:srgbClr val="000000"/>
                            </a:solidFill>
                            <a:miter lim="800000"/>
                            <a:headEnd/>
                            <a:tailEnd/>
                          </a:ln>
                        </wps:spPr>
                        <wps:txbx>
                          <w:txbxContent>
                            <w:p w14:paraId="17A79138" w14:textId="77777777" w:rsidR="00DE6F27" w:rsidRPr="0099495F" w:rsidRDefault="00DE6F27" w:rsidP="00C83A64">
                              <w:pPr>
                                <w:spacing w:before="0"/>
                                <w:jc w:val="center"/>
                                <w:rPr>
                                  <w:sz w:val="22"/>
                                  <w:szCs w:val="22"/>
                                </w:rPr>
                              </w:pPr>
                              <w:r w:rsidRPr="0099495F">
                                <w:rPr>
                                  <w:sz w:val="22"/>
                                  <w:szCs w:val="22"/>
                                </w:rPr>
                                <w:t>Alert</w:t>
                              </w:r>
                            </w:p>
                            <w:p w14:paraId="127AC5F2" w14:textId="77777777" w:rsidR="00DE6F27" w:rsidRPr="0099495F" w:rsidRDefault="00DE6F27" w:rsidP="00C83A64">
                              <w:pPr>
                                <w:spacing w:before="0"/>
                                <w:jc w:val="center"/>
                                <w:rPr>
                                  <w:sz w:val="22"/>
                                  <w:szCs w:val="22"/>
                                </w:rPr>
                              </w:pPr>
                              <w:r w:rsidRPr="0099495F">
                                <w:rPr>
                                  <w:sz w:val="22"/>
                                  <w:szCs w:val="22"/>
                                </w:rPr>
                                <w:t>Reporter</w:t>
                              </w:r>
                            </w:p>
                            <w:p w14:paraId="0B089C06" w14:textId="77777777" w:rsidR="00DE6F27" w:rsidRPr="0099495F" w:rsidRDefault="00DE6F27" w:rsidP="00C83A64">
                              <w:pPr>
                                <w:spacing w:before="0"/>
                                <w:jc w:val="center"/>
                                <w:rPr>
                                  <w:sz w:val="22"/>
                                  <w:szCs w:val="22"/>
                                </w:rPr>
                              </w:pPr>
                              <w:r w:rsidRPr="0099495F">
                                <w:rPr>
                                  <w:sz w:val="22"/>
                                  <w:szCs w:val="22"/>
                                </w:rPr>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871855" cy="888365"/>
                          </a:xfrm>
                          <a:prstGeom prst="rect">
                            <a:avLst/>
                          </a:prstGeom>
                          <a:solidFill>
                            <a:srgbClr val="FFFFFF"/>
                          </a:solidFill>
                          <a:ln w="15875">
                            <a:solidFill>
                              <a:srgbClr val="000000"/>
                            </a:solidFill>
                            <a:miter lim="800000"/>
                            <a:headEnd/>
                            <a:tailEnd/>
                          </a:ln>
                        </wps:spPr>
                        <wps:txbx>
                          <w:txbxContent>
                            <w:p w14:paraId="5EE5D6BE"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Alert</w:t>
                              </w:r>
                            </w:p>
                            <w:p w14:paraId="326C1AAE"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Manager</w:t>
                              </w:r>
                            </w:p>
                            <w:p w14:paraId="78484F03"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50940" y="1639421"/>
                            <a:ext cx="1001429" cy="888065"/>
                          </a:xfrm>
                          <a:prstGeom prst="rect">
                            <a:avLst/>
                          </a:prstGeom>
                          <a:solidFill>
                            <a:srgbClr val="FFFFFF"/>
                          </a:solidFill>
                          <a:ln w="15875">
                            <a:solidFill>
                              <a:srgbClr val="000000"/>
                            </a:solidFill>
                            <a:miter lim="800000"/>
                            <a:headEnd/>
                            <a:tailEnd/>
                          </a:ln>
                        </wps:spPr>
                        <wps:txbx>
                          <w:txbxContent>
                            <w:p w14:paraId="31AA427B"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Alert</w:t>
                              </w:r>
                            </w:p>
                            <w:p w14:paraId="6BC53376"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Consumer</w:t>
                              </w:r>
                            </w:p>
                            <w:p w14:paraId="07541A5A"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13485" cy="889000"/>
                          </a:xfrm>
                          <a:prstGeom prst="rect">
                            <a:avLst/>
                          </a:prstGeom>
                          <a:solidFill>
                            <a:srgbClr val="FFFFFF"/>
                          </a:solidFill>
                          <a:ln w="15875">
                            <a:solidFill>
                              <a:srgbClr val="000000"/>
                            </a:solidFill>
                            <a:miter lim="800000"/>
                            <a:headEnd/>
                            <a:tailEnd/>
                          </a:ln>
                        </wps:spPr>
                        <wps:txbx>
                          <w:txbxContent>
                            <w:p w14:paraId="128A1F56"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Alert</w:t>
                              </w:r>
                            </w:p>
                            <w:p w14:paraId="57E0D8D1"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Communicator</w:t>
                              </w:r>
                            </w:p>
                            <w:p w14:paraId="67EABB11"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id="Canvas 195" o:spid="_x0000_s1103" editas="canvas" style="position:absolute;margin-left:5.6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" o:allowoverlap="f">
                <v:shape id="_x0000_s1104" type="#_x0000_t75" style="position:absolute;width:56692;height:28416;visibility:visible;mso-wrap-style:square">
                  <v:fill o:detectmouseclick="t"/>
                  <v:path o:connecttype="none"/>
                </v:shape>
                <v:shape id="Straight Arrow Connector 181" o:spid="_x0000_s1105" type="#_x0000_t32" style="position:absolute;left:10035;top:4489;width:124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1TR8QAAADcAAAADwAAAGRycy9kb3ducmV2LnhtbESPMY/CMAyF95P4D5GR2I4UBnQqBAQI&#10;JG6kdGA0jWkrGqdqQundrz8PJ7HZes/vfV5tBteonrpQezYwmyagiAtvay4N5Jfj5xeoEJEtNp7J&#10;wA8F2KxHHytMrX/xmfoslkpCOKRooIqxTbUORUUOw9S3xKLdfecwytqV2nb4knDX6HmSLLTDmqWh&#10;wpb2FRWP7OkM7PNnn+/6rD2cd9dZ2XwfTrff3JjJeNguQUUa4tv8f32ygp8IrTwjE+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VNHxAAAANwAAAAPAAAAAAAAAAAA&#10;AAAAAKECAABkcnMvZG93bnJldi54bWxQSwUGAAAAAAQABAD5AAAAkgMAAAAA&#10;" strokeweight="1.5pt">
                  <v:stroke endarrow="block"/>
                </v:shape>
                <v:shape id="Straight Arrow Connector 182" o:spid="_x0000_s1106" type="#_x0000_t32" style="position:absolute;left:9972;top:7976;width:124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9cccMAAADcAAAADwAAAGRycy9kb3ducmV2LnhtbERPzWrCQBC+F3yHZYReRDfxUGp0FS2W&#10;FryY6AMM2TGJyc6G7DZJ375bELzNx/c7m91oGtFT5yrLCuJFBII4t7riQsH18jl/B+E8ssbGMin4&#10;JQe77eRlg4m2A6fUZ74QIYRdggpK79tESpeXZNAtbEscuJvtDPoAu0LqDocQbhq5jKI3abDi0FBi&#10;Sx8l5XX2YxR83Zf16RrrtJ4dZpdjHp9PR3lW6nU67tcgPI3+KX64v3WYH63g/5lwgd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XHHDAAAA3AAAAA8AAAAAAAAAAAAA&#10;AAAAoQIAAGRycy9kb3ducmV2LnhtbFBLBQYAAAAABAAEAPkAAACRAwAAAAA=&#10;" strokeweight="1.5pt">
                  <v:stroke startarrow="block"/>
                </v:shape>
                <v:shape id="Straight Arrow Connector 183" o:spid="_x0000_s1107" type="#_x0000_t32" style="position:absolute;left:31591;top:4010;width:11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JnMQAAADcAAAADwAAAGRycy9kb3ducmV2LnhtbESPMW/CQAyF90r8h5OR2MolDKgKHKgg&#10;kGAkzcDo5twkas4X5Y4Q+PV4qNTN1nt+7/N6O7pWDdSHxrOBdJ6AIi69bbgyUHwd3z9AhYhssfVM&#10;Bh4UYLuZvK0xs/7OFxryWCkJ4ZChgTrGLtM6lDU5DHPfEYv243uHUda+0rbHu4S7Vi+SZKkdNiwN&#10;NXa0r6n8zW/OwL64DcVuyLvDZXdNq/Z8OH0/C2Nm0/FzBSrSGP/Nf9cnK/ip4MszMoHe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4smcxAAAANwAAAAPAAAAAAAAAAAA&#10;AAAAAKECAABkcnMvZG93bnJldi54bWxQSwUGAAAAAAQABAD5AAAAkgMAAAAA&#10;" strokeweight="1.5pt">
                  <v:stroke endarrow="block"/>
                </v:shape>
                <v:shape id="Straight Arrow Connector 184" o:spid="_x0000_s1108" type="#_x0000_t32" style="position:absolute;left:31591;top:7499;width:1137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yfhsMAAADcAAAADwAAAGRycy9kb3ducmV2LnhtbERPTWvCQBC9C/0PyxS8FN2kVBtiVhFR&#10;9CCUWsHrkB2zsdnZkF01/ffdQsHbPN7nFIveNuJGna8dK0jHCQji0umaKwXHr80oA+EDssbGMSn4&#10;IQ+L+dOgwFy7O3/S7RAqEUPY56jAhNDmUvrSkEU/di1x5M6usxgi7CqpO7zHcNvI1ySZSos1xwaD&#10;La0Mld+Hq1WwOn1MzNv7dPeyrXy2XnOJl+VeqeFzv5yBCNSHh/jfvdNxfprC3zPxAj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cn4bDAAAA3AAAAA8AAAAAAAAAAAAA&#10;AAAAoQIAAGRycy9kb3ducmV2LnhtbFBLBQYAAAAABAAEAPkAAACRAwAAAAA=&#10;" strokeweight="1.5pt">
                  <v:stroke startarrow="block"/>
                </v:shape>
                <v:shape id="Straight Arrow Connector 185" o:spid="_x0000_s1109" type="#_x0000_t32" style="position:absolute;left:5487;top:10339;width:37;height:6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ycMAAAADcAAAADwAAAGRycy9kb3ducmV2LnhtbERPTYvCMBC9L/gfwgje1rQeZKlGUVHQ&#10;o7UHj2MztsVmUppYq7/eCAve5vE+Z77sTS06al1lWUE8jkAQ51ZXXCjITrvfPxDOI2usLZOCJzlY&#10;LgY/c0y0ffCRutQXIoSwS1BB6X2TSOnykgy6sW2IA3e1rUEfYFtI3eIjhJtaTqJoKg1WHBpKbGhT&#10;Un5L70bBJrt32bpLm+1xfY6L+rDdX16ZUqNhv5qB8NT7r/jfvddhfjyBzzPhAr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88nDAAAAA3AAAAA8AAAAAAAAAAAAAAAAA&#10;oQIAAGRycy9kb3ducmV2LnhtbFBLBQYAAAAABAAEAPkAAACOAwAAAAA=&#10;" strokeweight="1.5pt">
                  <v:stroke endarrow="block"/>
                </v:shape>
                <v:shape id="Text Box 186" o:spid="_x0000_s1110" type="#_x0000_t202" style="position:absolute;left:14116;top:2209;width:4997;height:1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8bMMA&#10;AADcAAAADwAAAGRycy9kb3ducmV2LnhtbERPTWvCQBC9C/6HZQRvulGrSOoaglAp9GS0BW9DdkxC&#10;s7Nhd2vS/vpuoeBtHu9zdtlgWnEn5xvLChbzBARxaXXDlYLL+WW2BeEDssbWMin4Jg/ZfjzaYapt&#10;zye6F6ESMYR9igrqELpUSl/WZNDPbUccuZt1BkOErpLaYR/DTSuXSbKRBhuODTV2dKip/Cy+jILj&#10;8PPx9OauoS3wVK7fTV7djr1S08mQP4MINISH+N/9quP8xQr+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x8bMMAAADcAAAADwAAAAAAAAAAAAAAAACYAgAAZHJzL2Rv&#10;d25yZXYueG1sUEsFBgAAAAAEAAQA9QAAAIgDAAAAAA==&#10;" filled="f" stroked="f" strokeweight=".5pt">
                  <v:textbox inset="0,0,0,0">
                    <w:txbxContent>
                      <w:p w14:paraId="5EF68C88" w14:textId="77777777" w:rsidR="00DE6F27" w:rsidRPr="00300F48" w:rsidRDefault="00DE6F27" w:rsidP="00C83A64">
                        <w:pPr>
                          <w:spacing w:before="0"/>
                        </w:pPr>
                        <w:r w:rsidRPr="00300F48">
                          <w:t>PCD-04</w:t>
                        </w:r>
                      </w:p>
                    </w:txbxContent>
                  </v:textbox>
                </v:shape>
                <v:shape id="Text Box 111" o:spid="_x0000_s1111" type="#_x0000_t202" style="position:absolute;left:14014;top:8604;width:4997;height:1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kGMMA&#10;AADcAAAADwAAAGRycy9kb3ducmV2LnhtbERPTWvCQBC9F/wPywi9NZsUWyRmDVKoFDyZquBtyI5J&#10;MDsbdrcm9td3C4Xe5vE+pygn04sbOd9ZVpAlKQji2uqOGwWHz/enJQgfkDX2lknBnTyU69lDgbm2&#10;I+/pVoVGxBD2OSpoQxhyKX3dkkGf2IE4chfrDIYIXSO1wzGGm14+p+mrNNhxbGhxoLeW6mv1ZRRs&#10;p+/TYufOoa9wX78czaa5bEelHufTZgUi0BT+xX/uDx3nZwv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XkGMMAAADcAAAADwAAAAAAAAAAAAAAAACYAgAAZHJzL2Rv&#10;d25yZXYueG1sUEsFBgAAAAAEAAQA9QAAAIgDAAAAAA==&#10;" filled="f" stroked="f" strokeweight=".5pt">
                  <v:textbox inset="0,0,0,0">
                    <w:txbxContent>
                      <w:p w14:paraId="6E7B9650" w14:textId="77777777" w:rsidR="00DE6F27" w:rsidRDefault="00DE6F27" w:rsidP="00C83A64">
                        <w:pPr>
                          <w:pStyle w:val="NormalWeb"/>
                          <w:spacing w:before="0" w:after="200" w:line="276" w:lineRule="auto"/>
                        </w:pPr>
                        <w:r>
                          <w:rPr>
                            <w:rFonts w:eastAsia="Calibri"/>
                          </w:rPr>
                          <w:t>PCD-05</w:t>
                        </w:r>
                      </w:p>
                    </w:txbxContent>
                  </v:textbox>
                </v:shape>
                <v:shape id="Text Box 111" o:spid="_x0000_s1112" type="#_x0000_t202" style="position:absolute;left:5822;top:12198;width:4998;height:1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Bg8MA&#10;AADcAAAADwAAAGRycy9kb3ducmV2LnhtbERPTWvCQBC9F/wPywi9NZuUWiRmDVKoFDyZquBtyI5J&#10;MDsbdrcm9dd3C4Xe5vE+pygn04sbOd9ZVpAlKQji2uqOGwWHz/enJQgfkDX2lknBN3ko17OHAnNt&#10;R97TrQqNiCHsc1TQhjDkUvq6JYM+sQNx5C7WGQwRukZqh2MMN718TtNXabDj2NDiQG8t1dfqyyjY&#10;TvfTy86dQ1/hvl4czaa5bEelHufTZgUi0BT+xX/uDx3nZwv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lBg8MAAADcAAAADwAAAAAAAAAAAAAAAACYAgAAZHJzL2Rv&#10;d25yZXYueG1sUEsFBgAAAAAEAAQA9QAAAIgDAAAAAA==&#10;" filled="f" stroked="f" strokeweight=".5pt">
                  <v:textbox inset="0,0,0,0">
                    <w:txbxContent>
                      <w:p w14:paraId="0F577344" w14:textId="77777777" w:rsidR="00DE6F27" w:rsidRDefault="00DE6F27" w:rsidP="00C83A64">
                        <w:pPr>
                          <w:pStyle w:val="NormalWeb"/>
                          <w:spacing w:before="0" w:after="200" w:line="276" w:lineRule="auto"/>
                        </w:pPr>
                        <w:r>
                          <w:rPr>
                            <w:rFonts w:eastAsia="Calibri"/>
                          </w:rPr>
                          <w:t>PCD-04</w:t>
                        </w:r>
                      </w:p>
                    </w:txbxContent>
                  </v:textbox>
                </v:shape>
                <v:shape id="Text Box 111" o:spid="_x0000_s1113" type="#_x0000_t202" style="position:absolute;left:34493;top:2317;width:4997;height:1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f9MEA&#10;AADcAAAADwAAAGRycy9kb3ducmV2LnhtbERPTYvCMBC9C/6HMII3TRWVpRpFFlaEPVndhb0NzdgW&#10;m0lJoq37640geJvH+5zVpjO1uJHzlWUFk3ECgji3uuJCwen4NfoA4QOyxtoyKbiTh82631thqm3L&#10;B7ploRAxhH2KCsoQmlRKn5dk0I9tQxy5s3UGQ4SukNphG8NNLadJspAGK44NJTb0WVJ+ya5Gwa77&#10;/519u79QZ3jI5z9mW5x3rVLDQbddggjUhbf45d7rOH+yg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73/TBAAAA3AAAAA8AAAAAAAAAAAAAAAAAmAIAAGRycy9kb3du&#10;cmV2LnhtbFBLBQYAAAAABAAEAPUAAACGAwAAAAA=&#10;" filled="f" stroked="f" strokeweight=".5pt">
                  <v:textbox inset="0,0,0,0">
                    <w:txbxContent>
                      <w:p w14:paraId="3EECCAFB" w14:textId="77777777" w:rsidR="00DE6F27" w:rsidRDefault="00DE6F27" w:rsidP="00C83A64">
                        <w:pPr>
                          <w:pStyle w:val="NormalWeb"/>
                          <w:spacing w:before="0" w:after="200" w:line="276" w:lineRule="auto"/>
                        </w:pPr>
                        <w:r>
                          <w:rPr>
                            <w:rFonts w:eastAsia="Calibri"/>
                          </w:rPr>
                          <w:t>PCD-06</w:t>
                        </w:r>
                      </w:p>
                    </w:txbxContent>
                  </v:textbox>
                </v:shape>
                <v:shape id="Text Box 111" o:spid="_x0000_s1114" type="#_x0000_t202" style="position:absolute;left:34848;top:8140;width:4998;height:16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d6b8MA&#10;AADcAAAADwAAAGRycy9kb3ducmV2LnhtbERPTWvCQBC9C/6HZQRvulGsSuoaglAp9GS0BW9DdkxC&#10;s7Nhd2vS/vpuoeBtHu9zdtlgWnEn5xvLChbzBARxaXXDlYLL+WW2BeEDssbWMin4Jg/ZfjzaYapt&#10;zye6F6ESMYR9igrqELpUSl/WZNDPbUccuZt1BkOErpLaYR/DTSuXSbKWBhuODTV2dKip/Cy+jILj&#10;8POxenPX0BZ4Kp/eTV7djr1S08mQP4MINISH+N/9quP8xQb+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d6b8MAAADcAAAADwAAAAAAAAAAAAAAAACYAgAAZHJzL2Rv&#10;d25yZXYueG1sUEsFBgAAAAAEAAQA9QAAAIgDAAAAAA==&#10;" filled="f" stroked="f" strokeweight=".5pt">
                  <v:textbox inset="0,0,0,0">
                    <w:txbxContent>
                      <w:p w14:paraId="68AF31A2" w14:textId="77777777" w:rsidR="00DE6F27" w:rsidRDefault="00DE6F27" w:rsidP="00C83A64">
                        <w:pPr>
                          <w:pStyle w:val="NormalWeb"/>
                          <w:spacing w:before="0" w:after="200" w:line="276" w:lineRule="auto"/>
                        </w:pPr>
                        <w:r>
                          <w:rPr>
                            <w:rFonts w:eastAsia="Calibri"/>
                          </w:rPr>
                          <w:t>PCD-07</w:t>
                        </w:r>
                      </w:p>
                    </w:txbxContent>
                  </v:textbox>
                </v:shape>
                <v:shape id="Text Box 191" o:spid="_x0000_s1115" type="#_x0000_t202" style="position:absolute;left:971;top:1346;width:8642;height:88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ugscUA&#10;AADcAAAADwAAAGRycy9kb3ducmV2LnhtbESPQUvDQBCF74L/YRnBi9hNpaik2RQttXgoiLW9D9kx&#10;G83OhuymTf69cyh4m+G9ee+bYjX6Vp2oj01gA/NZBoq4Crbh2sDh6+3+GVRMyBbbwGRgogir8vqq&#10;wNyGM3/SaZ9qJSEcczTgUupyrWPlyGOchY5YtO/Qe0yy9rW2PZ4l3Lf6IcsetceGpcFhR2tH1e9+&#10;8AY20+GVNzbebRc4DE8/btodP9bG3N6ML0tQicb0b75cv1vBnwut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6CxxQAAANwAAAAPAAAAAAAAAAAAAAAAAJgCAABkcnMv&#10;ZG93bnJldi54bWxQSwUGAAAAAAQABAD1AAAAigMAAAAA&#10;" strokeweight="1.25pt">
                  <v:textbox inset="4.98347mm,2.49175mm,4.98347mm,2.49175mm">
                    <w:txbxContent>
                      <w:p w14:paraId="17A79138" w14:textId="77777777" w:rsidR="00DE6F27" w:rsidRPr="0099495F" w:rsidRDefault="00DE6F27" w:rsidP="00C83A64">
                        <w:pPr>
                          <w:spacing w:before="0"/>
                          <w:jc w:val="center"/>
                          <w:rPr>
                            <w:sz w:val="22"/>
                            <w:szCs w:val="22"/>
                          </w:rPr>
                        </w:pPr>
                        <w:r w:rsidRPr="0099495F">
                          <w:rPr>
                            <w:sz w:val="22"/>
                            <w:szCs w:val="22"/>
                          </w:rPr>
                          <w:t>Alert</w:t>
                        </w:r>
                      </w:p>
                      <w:p w14:paraId="127AC5F2" w14:textId="77777777" w:rsidR="00DE6F27" w:rsidRPr="0099495F" w:rsidRDefault="00DE6F27" w:rsidP="00C83A64">
                        <w:pPr>
                          <w:spacing w:before="0"/>
                          <w:jc w:val="center"/>
                          <w:rPr>
                            <w:sz w:val="22"/>
                            <w:szCs w:val="22"/>
                          </w:rPr>
                        </w:pPr>
                        <w:r w:rsidRPr="0099495F">
                          <w:rPr>
                            <w:sz w:val="22"/>
                            <w:szCs w:val="22"/>
                          </w:rPr>
                          <w:t>Reporter</w:t>
                        </w:r>
                      </w:p>
                      <w:p w14:paraId="0B089C06" w14:textId="77777777" w:rsidR="00DE6F27" w:rsidRPr="0099495F" w:rsidRDefault="00DE6F27" w:rsidP="00C83A64">
                        <w:pPr>
                          <w:spacing w:before="0"/>
                          <w:jc w:val="center"/>
                          <w:rPr>
                            <w:sz w:val="22"/>
                            <w:szCs w:val="22"/>
                          </w:rPr>
                        </w:pPr>
                        <w:r w:rsidRPr="0099495F">
                          <w:rPr>
                            <w:sz w:val="22"/>
                            <w:szCs w:val="22"/>
                          </w:rPr>
                          <w:t>(AR)</w:t>
                        </w:r>
                      </w:p>
                    </w:txbxContent>
                  </v:textbox>
                </v:shape>
                <v:shape id="Text Box 116" o:spid="_x0000_s1116" type="#_x0000_t202" style="position:absolute;left:22447;top:1365;width:8718;height:88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FKsMA&#10;AADcAAAADwAAAGRycy9kb3ducmV2LnhtbERPTWvCQBC9F/wPywi9lLqxFG2jq7RiiwdBTPU+ZMds&#10;bHY2ZDea/HtXKPQ2j/c582VnK3GhxpeOFYxHCQji3OmSCwWHn6/nNxA+IGusHJOCnjwsF4OHOaba&#10;XXlPlywUIoawT1GBCaFOpfS5IYt+5GriyJ1cYzFE2BRSN3iN4baSL0kykRZLjg0Ga1oZyn+z1ipY&#10;94dPXmv/9P2KbTs9m3573K2Uehx2HzMQgbrwL/5zb3ScP36H+zPx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FKsMAAADcAAAADwAAAAAAAAAAAAAAAACYAgAAZHJzL2Rv&#10;d25yZXYueG1sUEsFBgAAAAAEAAQA9QAAAIgDAAAAAA==&#10;" strokeweight="1.25pt">
                  <v:textbox inset="4.98347mm,2.49175mm,4.98347mm,2.49175mm">
                    <w:txbxContent>
                      <w:p w14:paraId="5EE5D6BE"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Alert</w:t>
                        </w:r>
                      </w:p>
                      <w:p w14:paraId="326C1AAE"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Manager</w:t>
                        </w:r>
                      </w:p>
                      <w:p w14:paraId="78484F03"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(AM)</w:t>
                        </w:r>
                      </w:p>
                    </w:txbxContent>
                  </v:textbox>
                </v:shape>
                <v:shape id="Text Box 116" o:spid="_x0000_s1117" type="#_x0000_t202" style="position:absolute;left:509;top:16394;width:10014;height:8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Wm7McA&#10;AADcAAAADwAAAGRycy9kb3ducmV2LnhtbESPT0vDQBDF74LfYRmhN7tJD1Jjt0VbCqIUahX/3Ibs&#10;JBvMzobstkm/fecgeJvhvXnvN4vV6Ft1oj42gQ3k0wwUcRlsw7WBj/ft7RxUTMgW28Bk4EwRVsvr&#10;qwUWNgz8RqdDqpWEcCzQgEupK7SOpSOPcRo6YtGq0HtMsva1tj0OEu5bPcuyO+2xYWlw2NHaUfl7&#10;OHoDtXVhP3y//lRfL/v882l9X23ynTGTm/HxAVSiMf2b/66fre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VpuzHAAAA3AAAAA8AAAAAAAAAAAAAAAAAmAIAAGRy&#10;cy9kb3ducmV2LnhtbFBLBQYAAAAABAAEAPUAAACMAwAAAAA=&#10;" strokeweight="1.25pt">
                  <v:textbox inset="4.98347mm,2.49175mm,4.98347mm,2.49175mm">
                    <w:txbxContent>
                      <w:p w14:paraId="31AA427B"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Alert</w:t>
                        </w:r>
                      </w:p>
                      <w:p w14:paraId="6BC53376"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Consumer</w:t>
                        </w:r>
                      </w:p>
                      <w:p w14:paraId="07541A5A"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(ACON)</w:t>
                        </w:r>
                      </w:p>
                    </w:txbxContent>
                  </v:textbox>
                </v:shape>
                <v:shape id="Text Box 116" o:spid="_x0000_s1118" type="#_x0000_t202" style="position:absolute;left:43021;top:1447;width:12135;height:88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kcIA&#10;AADcAAAADwAAAGRycy9kb3ducmV2LnhtbERPS2vCQBC+F/wPywi9FN0opUp0FSsqHgqlPu5DdsxG&#10;s7Mhu9Hk33eFQm/z8T1nvmxtKe5U+8KxgtEwAUGcOV1wruB03A6mIHxA1lg6JgUdeVguei9zTLV7&#10;8A/dDyEXMYR9igpMCFUqpc8MWfRDVxFH7uJqiyHCOpe6xkcMt6UcJ8mHtFhwbDBY0dpQdjs0VsGm&#10;O33yRvu33Ts2zeRquq/z91qp1367moEI1IZ/8Z97r+P88Qie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ORwgAAANwAAAAPAAAAAAAAAAAAAAAAAJgCAABkcnMvZG93&#10;bnJldi54bWxQSwUGAAAAAAQABAD1AAAAhwMAAAAA&#10;" strokeweight="1.25pt">
                  <v:textbox inset="4.98347mm,2.49175mm,4.98347mm,2.49175mm">
                    <w:txbxContent>
                      <w:p w14:paraId="128A1F56"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Alert</w:t>
                        </w:r>
                      </w:p>
                      <w:p w14:paraId="57E0D8D1"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Communicator</w:t>
                        </w:r>
                      </w:p>
                      <w:p w14:paraId="67EABB11" w14:textId="77777777" w:rsidR="00DE6F27" w:rsidRPr="0099495F" w:rsidRDefault="00DE6F27" w:rsidP="00C83A64">
                        <w:pPr>
                          <w:pStyle w:val="NormalWeb"/>
                          <w:spacing w:before="0" w:line="276" w:lineRule="auto"/>
                          <w:jc w:val="center"/>
                          <w:rPr>
                            <w:sz w:val="22"/>
                            <w:szCs w:val="22"/>
                          </w:rPr>
                        </w:pPr>
                        <w:r w:rsidRPr="0099495F">
                          <w:rPr>
                            <w:rFonts w:eastAsia="Calibri"/>
                            <w:sz w:val="22"/>
                            <w:szCs w:val="22"/>
                          </w:rPr>
                          <w:t>(AC)</w:t>
                        </w:r>
                      </w:p>
                    </w:txbxContent>
                  </v:textbox>
                </v:shape>
                <w10:wrap type="topAndBottom"/>
              </v:group>
            </w:pict>
          </mc:Fallback>
        </mc:AlternateContent>
      </w:r>
      <w:r w:rsidR="00AF74B2" w:rsidRPr="00CF116E">
        <w:t xml:space="preserve">The capability for the </w:t>
      </w:r>
      <w:r w:rsidR="00FC59AA">
        <w:t>Alert Manager</w:t>
      </w:r>
      <w:r w:rsidR="00AF74B2" w:rsidRPr="00CF116E">
        <w:t xml:space="preserve"> to optionally synthesize a static graphical snippet and provide that to the </w:t>
      </w:r>
      <w:r w:rsidR="00FC59AA">
        <w:t>Alert Communicator</w:t>
      </w:r>
      <w:r w:rsidR="00AF74B2" w:rsidRPr="00CF116E">
        <w:t xml:space="preserve"> is provided so that the </w:t>
      </w:r>
      <w:r w:rsidR="00FC59AA">
        <w:t>Alert Communicator</w:t>
      </w:r>
      <w:r w:rsidR="00AF74B2" w:rsidRPr="00CF116E">
        <w:t xml:space="preserve"> can avoid implementing the algorithms needed to synthesize the graphical snippet from the </w:t>
      </w:r>
      <w:r w:rsidR="00CF116E">
        <w:t>HL7</w:t>
      </w:r>
      <w:r w:rsidR="00D26A5D" w:rsidRPr="00CF116E">
        <w:t xml:space="preserve"> </w:t>
      </w:r>
      <w:r w:rsidR="00AF74B2" w:rsidRPr="00CF116E">
        <w:t>evidentiary data.</w:t>
      </w:r>
    </w:p>
    <w:p w14:paraId="4B9824A7" w14:textId="77777777" w:rsidR="00BF1AA3" w:rsidRPr="00CF116E" w:rsidRDefault="00BF1AA3" w:rsidP="0099495F">
      <w:pPr>
        <w:pStyle w:val="FigureTitle"/>
      </w:pPr>
      <w:r w:rsidRPr="00CF116E">
        <w:t xml:space="preserve">Figure 6.1-2: </w:t>
      </w:r>
      <w:r w:rsidR="008A23B9" w:rsidRPr="00CF116E">
        <w:t>ACM Profile Actor Diagram</w:t>
      </w:r>
    </w:p>
    <w:p w14:paraId="26C2F868" w14:textId="77777777" w:rsidR="006A307B" w:rsidRPr="00CF116E" w:rsidRDefault="006A307B" w:rsidP="00B5724A">
      <w:pPr>
        <w:pStyle w:val="Heading2"/>
        <w:rPr>
          <w:noProof w:val="0"/>
        </w:rPr>
      </w:pPr>
      <w:bookmarkStart w:id="703" w:name="_Toc432510771"/>
      <w:bookmarkStart w:id="704" w:name="_Toc432511763"/>
      <w:bookmarkStart w:id="705" w:name="_Toc432511847"/>
      <w:bookmarkStart w:id="706" w:name="_Toc432512358"/>
      <w:bookmarkStart w:id="707" w:name="_Toc432512688"/>
      <w:bookmarkStart w:id="708" w:name="_Toc432577861"/>
      <w:bookmarkStart w:id="709" w:name="_Toc361925424"/>
      <w:bookmarkStart w:id="710" w:name="_Toc369246365"/>
      <w:bookmarkStart w:id="711" w:name="_Toc464111675"/>
      <w:bookmarkEnd w:id="703"/>
      <w:bookmarkEnd w:id="704"/>
      <w:bookmarkEnd w:id="705"/>
      <w:bookmarkEnd w:id="706"/>
      <w:bookmarkEnd w:id="707"/>
      <w:bookmarkEnd w:id="708"/>
      <w:r w:rsidRPr="00CF116E">
        <w:rPr>
          <w:noProof w:val="0"/>
        </w:rPr>
        <w:lastRenderedPageBreak/>
        <w:t>ACM Integration Profile Options</w:t>
      </w:r>
      <w:bookmarkEnd w:id="702"/>
      <w:bookmarkEnd w:id="709"/>
      <w:bookmarkEnd w:id="710"/>
      <w:bookmarkEnd w:id="711"/>
    </w:p>
    <w:p w14:paraId="14287B8F" w14:textId="77777777" w:rsidR="005404F3" w:rsidRPr="00CF116E" w:rsidRDefault="005404F3" w:rsidP="005404F3">
      <w:pPr>
        <w:pStyle w:val="BodyText"/>
      </w:pPr>
      <w:bookmarkStart w:id="712" w:name="_Toc37034636"/>
      <w:bookmarkStart w:id="713" w:name="_Toc38846114"/>
      <w:r w:rsidRPr="00CF116E">
        <w:t xml:space="preserve">Options that may be selected for the ACM Integration Profile are listed in Table 6.2-1 ACM Actor Options along with the </w:t>
      </w:r>
      <w:r w:rsidR="0055082A" w:rsidRPr="00CF116E">
        <w:t>actors</w:t>
      </w:r>
      <w:r w:rsidRPr="00CF116E">
        <w:t xml:space="preserve"> to which they apply.</w:t>
      </w:r>
    </w:p>
    <w:p w14:paraId="7018D91D" w14:textId="020DFBB7" w:rsidR="00E427B2" w:rsidRPr="00CF116E" w:rsidRDefault="00E427B2" w:rsidP="005404F3">
      <w:pPr>
        <w:pStyle w:val="BodyText"/>
      </w:pPr>
      <w:r w:rsidRPr="00CF116E">
        <w:t xml:space="preserve">Through use of the Disseminate and Report Alert Status </w:t>
      </w:r>
      <w:r w:rsidR="00D71285">
        <w:t>Option</w:t>
      </w:r>
      <w:r w:rsidRPr="00CF116E">
        <w:t xml:space="preserve"> an ACM Alert Manager, Alert Communicator, and its population of endpoint communication devices can be shared between HL7 v2.6 based Alert Reporter </w:t>
      </w:r>
      <w:r w:rsidR="00CF116E">
        <w:t>A</w:t>
      </w:r>
      <w:r w:rsidRPr="00CF116E">
        <w:t xml:space="preserve">ctors of the PCD ACM </w:t>
      </w:r>
      <w:r w:rsidR="00CF116E">
        <w:t>P</w:t>
      </w:r>
      <w:r w:rsidRPr="00CF116E">
        <w:t>rofile and FHIR</w:t>
      </w:r>
      <w:r w:rsidR="00CF116E" w:rsidRPr="002A1318">
        <w:rPr>
          <w:vertAlign w:val="superscript"/>
        </w:rPr>
        <w:t>®</w:t>
      </w:r>
      <w:r w:rsidR="00CF116E">
        <w:rPr>
          <w:rStyle w:val="FootnoteReference"/>
        </w:rPr>
        <w:footnoteReference w:id="2"/>
      </w:r>
      <w:r w:rsidRPr="00CF116E">
        <w:t xml:space="preserve"> DSTU2 based Alert Reporters of the ITI </w:t>
      </w:r>
      <w:proofErr w:type="spellStart"/>
      <w:r w:rsidRPr="00CF116E">
        <w:t>mACM</w:t>
      </w:r>
      <w:proofErr w:type="spellEnd"/>
      <w:r w:rsidRPr="00CF116E">
        <w:t xml:space="preserve"> </w:t>
      </w:r>
      <w:r w:rsidR="00CF116E">
        <w:t>P</w:t>
      </w:r>
      <w:r w:rsidRPr="00CF116E">
        <w:t xml:space="preserve">rofile. An </w:t>
      </w:r>
      <w:r w:rsidR="00FC59AA">
        <w:t>Alert Consumer</w:t>
      </w:r>
      <w:r w:rsidRPr="00CF116E">
        <w:t xml:space="preserve"> </w:t>
      </w:r>
      <w:r w:rsidR="00D71285">
        <w:t>c</w:t>
      </w:r>
      <w:r w:rsidRPr="00CF116E">
        <w:t xml:space="preserve">an make use of this option and it not </w:t>
      </w:r>
      <w:proofErr w:type="gramStart"/>
      <w:r w:rsidRPr="00CF116E">
        <w:t>affect</w:t>
      </w:r>
      <w:proofErr w:type="gramEnd"/>
      <w:r w:rsidRPr="00CF116E">
        <w:t xml:space="preserve"> its lack of requirement for support of communication with an Alert Communicator (AC)</w:t>
      </w:r>
      <w:r w:rsidR="00CF116E" w:rsidRPr="00CF116E">
        <w:t xml:space="preserve">. </w:t>
      </w:r>
      <w:r w:rsidRPr="00CF116E">
        <w:t xml:space="preserve">For definitions of ITI </w:t>
      </w:r>
      <w:proofErr w:type="spellStart"/>
      <w:r w:rsidRPr="00CF116E">
        <w:t>mACM</w:t>
      </w:r>
      <w:proofErr w:type="spellEnd"/>
      <w:r w:rsidRPr="00CF116E">
        <w:t xml:space="preserve"> actors and transactions and for mapping of FHIR data items to ACM PCD-04 HL7 v2.6 data items refer to the ITI </w:t>
      </w:r>
      <w:proofErr w:type="spellStart"/>
      <w:r w:rsidRPr="00CF116E">
        <w:t>mACM</w:t>
      </w:r>
      <w:proofErr w:type="spellEnd"/>
      <w:r w:rsidRPr="00CF116E">
        <w:t xml:space="preserve"> </w:t>
      </w:r>
      <w:r w:rsidR="00CF116E">
        <w:t>P</w:t>
      </w:r>
      <w:r w:rsidRPr="00CF116E">
        <w:t>rofile.</w:t>
      </w:r>
    </w:p>
    <w:p w14:paraId="044E2846" w14:textId="77777777" w:rsidR="005404F3" w:rsidRPr="00CF116E" w:rsidRDefault="005404F3" w:rsidP="005404F3">
      <w:pPr>
        <w:pStyle w:val="BodyText"/>
      </w:pPr>
    </w:p>
    <w:p w14:paraId="456BA6EC" w14:textId="77777777" w:rsidR="005404F3" w:rsidRPr="00CF116E" w:rsidRDefault="005404F3" w:rsidP="0099495F">
      <w:pPr>
        <w:pStyle w:val="TableTitle"/>
      </w:pPr>
      <w:r w:rsidRPr="00CF116E">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254"/>
        <w:gridCol w:w="1316"/>
      </w:tblGrid>
      <w:tr w:rsidR="005404F3" w:rsidRPr="00CF116E"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CF116E" w:rsidRDefault="005404F3" w:rsidP="0099495F">
            <w:pPr>
              <w:pStyle w:val="TableEntryHeader"/>
            </w:pPr>
            <w:r w:rsidRPr="00CF116E">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CF116E" w:rsidRDefault="005404F3" w:rsidP="0099495F">
            <w:pPr>
              <w:pStyle w:val="TableEntryHeader"/>
            </w:pPr>
            <w:r w:rsidRPr="00CF116E">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CF116E" w:rsidRDefault="005404F3" w:rsidP="0099495F">
            <w:pPr>
              <w:pStyle w:val="TableEntryHeader"/>
            </w:pPr>
            <w:r w:rsidRPr="00CF116E">
              <w:t>Section in</w:t>
            </w:r>
          </w:p>
          <w:p w14:paraId="3EE1B38C" w14:textId="77777777" w:rsidR="005404F3" w:rsidRPr="00CF116E" w:rsidRDefault="005404F3" w:rsidP="0099495F">
            <w:pPr>
              <w:pStyle w:val="TableEntryHeader"/>
            </w:pPr>
            <w:r w:rsidRPr="00CF116E">
              <w:t>Volume 2</w:t>
            </w:r>
          </w:p>
        </w:tc>
      </w:tr>
      <w:tr w:rsidR="005404F3" w:rsidRPr="00CF116E"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CF116E" w:rsidRDefault="005404F3" w:rsidP="0099495F">
            <w:pPr>
              <w:pStyle w:val="TableEntry"/>
            </w:pPr>
            <w:r w:rsidRPr="00CF116E">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77777777" w:rsidR="005404F3" w:rsidRPr="00CF116E" w:rsidRDefault="005404F3" w:rsidP="0099495F">
            <w:pPr>
              <w:pStyle w:val="TableEntry"/>
            </w:pPr>
            <w:r w:rsidRPr="00CF116E">
              <w:t>May send additional alert notifi</w:t>
            </w:r>
            <w:r w:rsidR="00952AB4" w:rsidRPr="00CF116E">
              <w:t>c</w:t>
            </w:r>
            <w:r w:rsidRPr="00CF116E">
              <w:t>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CF116E" w:rsidRDefault="005404F3" w:rsidP="0099495F">
            <w:pPr>
              <w:pStyle w:val="TableEntry"/>
            </w:pPr>
            <w:r w:rsidRPr="00CF116E">
              <w:t>B.7.1.1</w:t>
            </w:r>
          </w:p>
        </w:tc>
      </w:tr>
      <w:tr w:rsidR="00175CDB" w:rsidRPr="00CF116E"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CF116E" w:rsidRDefault="00175CDB" w:rsidP="0099495F">
            <w:pPr>
              <w:pStyle w:val="TableEntry"/>
            </w:pPr>
            <w:r w:rsidRPr="00CF116E">
              <w:t>AR</w:t>
            </w:r>
          </w:p>
        </w:tc>
        <w:tc>
          <w:tcPr>
            <w:tcW w:w="0" w:type="auto"/>
            <w:tcBorders>
              <w:top w:val="single" w:sz="4" w:space="0" w:color="auto"/>
              <w:left w:val="single" w:sz="4" w:space="0" w:color="auto"/>
              <w:bottom w:val="single" w:sz="4" w:space="0" w:color="auto"/>
              <w:right w:val="single" w:sz="4" w:space="0" w:color="auto"/>
            </w:tcBorders>
          </w:tcPr>
          <w:p w14:paraId="436FE01B" w14:textId="77777777" w:rsidR="00175CDB" w:rsidRPr="00CF116E" w:rsidRDefault="00175CDB" w:rsidP="0099495F">
            <w:pPr>
              <w:pStyle w:val="TableEntry"/>
            </w:pPr>
            <w:r w:rsidRPr="00CF116E">
              <w:t>Receives Report Alert Status in PCD-05</w:t>
            </w:r>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CF116E" w:rsidRDefault="00175CDB" w:rsidP="0099495F">
            <w:pPr>
              <w:pStyle w:val="TableEntry"/>
            </w:pPr>
            <w:r w:rsidRPr="00CF116E">
              <w:t>B.7.1.1</w:t>
            </w:r>
          </w:p>
        </w:tc>
      </w:tr>
      <w:tr w:rsidR="00AF74B2" w:rsidRPr="00CF116E"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CF116E" w:rsidRDefault="00AF74B2" w:rsidP="0099495F">
            <w:pPr>
              <w:pStyle w:val="TableEntry"/>
            </w:pPr>
            <w:r w:rsidRPr="00CF116E">
              <w:t>AR</w:t>
            </w:r>
          </w:p>
        </w:tc>
        <w:tc>
          <w:tcPr>
            <w:tcW w:w="0" w:type="auto"/>
            <w:tcBorders>
              <w:top w:val="single" w:sz="4" w:space="0" w:color="auto"/>
              <w:left w:val="single" w:sz="4" w:space="0" w:color="auto"/>
              <w:bottom w:val="single" w:sz="4" w:space="0" w:color="auto"/>
              <w:right w:val="single" w:sz="4" w:space="0" w:color="auto"/>
            </w:tcBorders>
          </w:tcPr>
          <w:p w14:paraId="795683D2" w14:textId="77777777" w:rsidR="00AF74B2" w:rsidRPr="00CF116E" w:rsidRDefault="00AF74B2" w:rsidP="0099495F">
            <w:pPr>
              <w:pStyle w:val="TableEntry"/>
            </w:pPr>
            <w:r w:rsidRPr="00CF116E">
              <w:t>Can send WCM data in PCD-04</w:t>
            </w:r>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CF116E" w:rsidRDefault="00AF74B2" w:rsidP="0099495F">
            <w:pPr>
              <w:pStyle w:val="TableEntry"/>
            </w:pPr>
            <w:r w:rsidRPr="00CF116E">
              <w:t>B.7.1.1</w:t>
            </w:r>
          </w:p>
        </w:tc>
      </w:tr>
      <w:tr w:rsidR="005404F3" w:rsidRPr="00CF116E"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CF116E" w:rsidRDefault="005404F3" w:rsidP="0099495F">
            <w:pPr>
              <w:pStyle w:val="TableEntry"/>
            </w:pPr>
            <w:r w:rsidRPr="00CF116E">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77777777" w:rsidR="005404F3" w:rsidRPr="00CF116E" w:rsidRDefault="005404F3" w:rsidP="0099495F">
            <w:pPr>
              <w:pStyle w:val="TableEntry"/>
            </w:pPr>
            <w:r w:rsidRPr="00CF116E">
              <w:t>Processes additional alert notification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CF116E" w:rsidRDefault="005404F3" w:rsidP="0099495F">
            <w:pPr>
              <w:pStyle w:val="TableEntry"/>
            </w:pPr>
            <w:r w:rsidRPr="00CF116E">
              <w:t>B.7.1.1</w:t>
            </w:r>
          </w:p>
        </w:tc>
      </w:tr>
      <w:tr w:rsidR="00175CDB" w:rsidRPr="00CF116E"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CF116E" w:rsidRDefault="00175CDB" w:rsidP="0099495F">
            <w:pPr>
              <w:pStyle w:val="TableEntry"/>
            </w:pPr>
            <w:r w:rsidRPr="00CF116E">
              <w:t>AM</w:t>
            </w:r>
          </w:p>
        </w:tc>
        <w:tc>
          <w:tcPr>
            <w:tcW w:w="0" w:type="auto"/>
            <w:tcBorders>
              <w:top w:val="single" w:sz="4" w:space="0" w:color="auto"/>
              <w:left w:val="single" w:sz="4" w:space="0" w:color="auto"/>
              <w:bottom w:val="single" w:sz="4" w:space="0" w:color="auto"/>
              <w:right w:val="single" w:sz="4" w:space="0" w:color="auto"/>
            </w:tcBorders>
          </w:tcPr>
          <w:p w14:paraId="6B10F4DD" w14:textId="77777777" w:rsidR="00175CDB" w:rsidRPr="00CF116E" w:rsidRDefault="00175CDB" w:rsidP="0099495F">
            <w:pPr>
              <w:pStyle w:val="TableEntry"/>
            </w:pPr>
            <w:r w:rsidRPr="00CF116E">
              <w:t>Sends Report Alert Status in PCD-05</w:t>
            </w:r>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CF116E" w:rsidRDefault="00175CDB" w:rsidP="0099495F">
            <w:pPr>
              <w:pStyle w:val="TableEntry"/>
            </w:pPr>
            <w:r w:rsidRPr="00CF116E">
              <w:t>B.7.1.1</w:t>
            </w:r>
          </w:p>
        </w:tc>
      </w:tr>
      <w:tr w:rsidR="00AF74B2" w:rsidRPr="00CF116E"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CF116E" w:rsidRDefault="00AF74B2" w:rsidP="0099495F">
            <w:pPr>
              <w:pStyle w:val="TableEntry"/>
            </w:pPr>
            <w:r w:rsidRPr="00CF116E">
              <w:t>AM</w:t>
            </w:r>
          </w:p>
        </w:tc>
        <w:tc>
          <w:tcPr>
            <w:tcW w:w="0" w:type="auto"/>
            <w:tcBorders>
              <w:top w:val="single" w:sz="4" w:space="0" w:color="auto"/>
              <w:left w:val="single" w:sz="4" w:space="0" w:color="auto"/>
              <w:bottom w:val="single" w:sz="4" w:space="0" w:color="auto"/>
              <w:right w:val="single" w:sz="4" w:space="0" w:color="auto"/>
            </w:tcBorders>
          </w:tcPr>
          <w:p w14:paraId="08A46E06" w14:textId="77777777" w:rsidR="00AF74B2" w:rsidRPr="00CF116E" w:rsidRDefault="00AF74B2" w:rsidP="0099495F">
            <w:pPr>
              <w:pStyle w:val="TableEntry"/>
            </w:pPr>
            <w:r w:rsidRPr="00CF116E">
              <w:t>Can send WCM data from PCD-04 in PCD-06</w:t>
            </w:r>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CF116E" w:rsidRDefault="00AF74B2" w:rsidP="0099495F">
            <w:pPr>
              <w:pStyle w:val="TableEntry"/>
            </w:pPr>
            <w:r w:rsidRPr="00CF116E">
              <w:t>B.7.1.1</w:t>
            </w:r>
          </w:p>
        </w:tc>
      </w:tr>
      <w:tr w:rsidR="00AF74B2" w:rsidRPr="00CF116E"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CF116E" w:rsidRDefault="00AF74B2" w:rsidP="0099495F">
            <w:pPr>
              <w:pStyle w:val="TableEntry"/>
            </w:pPr>
            <w:r w:rsidRPr="00CF116E">
              <w:t>AM</w:t>
            </w:r>
          </w:p>
        </w:tc>
        <w:tc>
          <w:tcPr>
            <w:tcW w:w="0" w:type="auto"/>
            <w:tcBorders>
              <w:top w:val="single" w:sz="4" w:space="0" w:color="auto"/>
              <w:left w:val="single" w:sz="4" w:space="0" w:color="auto"/>
              <w:bottom w:val="single" w:sz="4" w:space="0" w:color="auto"/>
              <w:right w:val="single" w:sz="4" w:space="0" w:color="auto"/>
            </w:tcBorders>
          </w:tcPr>
          <w:p w14:paraId="6675D93C" w14:textId="77777777" w:rsidR="00AF74B2" w:rsidRPr="00CF116E" w:rsidRDefault="00AF74B2" w:rsidP="0099495F">
            <w:pPr>
              <w:pStyle w:val="TableEntry"/>
            </w:pPr>
            <w:r w:rsidRPr="00CF116E">
              <w:t>Can send WCM PCD-04 based data as graphical snippet in PCD-06</w:t>
            </w:r>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CF116E" w:rsidRDefault="00AF74B2" w:rsidP="0099495F">
            <w:pPr>
              <w:pStyle w:val="TableEntry"/>
            </w:pPr>
            <w:r w:rsidRPr="00CF116E">
              <w:t>B.7.1.1</w:t>
            </w:r>
          </w:p>
        </w:tc>
      </w:tr>
      <w:tr w:rsidR="00AF74B2" w:rsidRPr="00CF116E"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CF116E" w:rsidRDefault="00AF74B2" w:rsidP="0099495F">
            <w:pPr>
              <w:pStyle w:val="TableEntry"/>
            </w:pPr>
            <w:r w:rsidRPr="00CF116E">
              <w:t>ACON</w:t>
            </w:r>
          </w:p>
        </w:tc>
        <w:tc>
          <w:tcPr>
            <w:tcW w:w="0" w:type="auto"/>
            <w:tcBorders>
              <w:top w:val="single" w:sz="4" w:space="0" w:color="auto"/>
              <w:left w:val="single" w:sz="4" w:space="0" w:color="auto"/>
              <w:bottom w:val="single" w:sz="4" w:space="0" w:color="auto"/>
              <w:right w:val="single" w:sz="4" w:space="0" w:color="auto"/>
            </w:tcBorders>
          </w:tcPr>
          <w:p w14:paraId="39225DC5" w14:textId="77777777" w:rsidR="00AF74B2" w:rsidRPr="00CF116E" w:rsidRDefault="00AF74B2" w:rsidP="0099495F">
            <w:pPr>
              <w:pStyle w:val="TableEntry"/>
            </w:pPr>
            <w:r w:rsidRPr="00CF116E">
              <w:t>Can receive WCM data in PCD-04</w:t>
            </w:r>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CF116E" w:rsidRDefault="00AF74B2" w:rsidP="0099495F">
            <w:pPr>
              <w:pStyle w:val="TableEntry"/>
            </w:pPr>
            <w:r w:rsidRPr="00CF116E">
              <w:t>B.7.1.1</w:t>
            </w:r>
          </w:p>
        </w:tc>
      </w:tr>
      <w:tr w:rsidR="00AF74B2" w:rsidRPr="00CF116E"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CF116E" w:rsidRDefault="00AF74B2" w:rsidP="0099495F">
            <w:pPr>
              <w:pStyle w:val="TableEntry"/>
            </w:pPr>
            <w:r w:rsidRPr="00CF116E">
              <w:t>AC</w:t>
            </w:r>
          </w:p>
        </w:tc>
        <w:tc>
          <w:tcPr>
            <w:tcW w:w="0" w:type="auto"/>
            <w:tcBorders>
              <w:top w:val="single" w:sz="4" w:space="0" w:color="auto"/>
              <w:left w:val="single" w:sz="4" w:space="0" w:color="auto"/>
              <w:bottom w:val="single" w:sz="4" w:space="0" w:color="auto"/>
              <w:right w:val="single" w:sz="4" w:space="0" w:color="auto"/>
            </w:tcBorders>
          </w:tcPr>
          <w:p w14:paraId="35FC9738" w14:textId="77777777" w:rsidR="00AF74B2" w:rsidRPr="00CF116E" w:rsidRDefault="00AF74B2" w:rsidP="0099495F">
            <w:pPr>
              <w:pStyle w:val="TableEntry"/>
            </w:pPr>
            <w:r w:rsidRPr="00CF116E">
              <w:t>Can receive WCM evidentiary data in PCD-06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CF116E" w:rsidRDefault="00AF74B2" w:rsidP="0099495F">
            <w:pPr>
              <w:pStyle w:val="TableEntry"/>
            </w:pPr>
            <w:r w:rsidRPr="00CF116E">
              <w:t>B.7.1.1</w:t>
            </w:r>
          </w:p>
        </w:tc>
      </w:tr>
      <w:tr w:rsidR="00AF74B2" w:rsidRPr="00CF116E"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CF116E" w:rsidRDefault="00AF74B2" w:rsidP="0099495F">
            <w:pPr>
              <w:pStyle w:val="TableEntry"/>
            </w:pPr>
            <w:r w:rsidRPr="00CF116E">
              <w:t>AC</w:t>
            </w:r>
          </w:p>
        </w:tc>
        <w:tc>
          <w:tcPr>
            <w:tcW w:w="0" w:type="auto"/>
            <w:tcBorders>
              <w:top w:val="single" w:sz="4" w:space="0" w:color="auto"/>
              <w:left w:val="single" w:sz="4" w:space="0" w:color="auto"/>
              <w:bottom w:val="single" w:sz="4" w:space="0" w:color="auto"/>
              <w:right w:val="single" w:sz="4" w:space="0" w:color="auto"/>
            </w:tcBorders>
          </w:tcPr>
          <w:p w14:paraId="241F8CFC" w14:textId="77777777" w:rsidR="00AF74B2" w:rsidRPr="00CF116E" w:rsidRDefault="00AF74B2" w:rsidP="0099495F">
            <w:pPr>
              <w:pStyle w:val="TableEntry"/>
            </w:pPr>
            <w:r w:rsidRPr="00CF116E">
              <w:t>Can receive WCM graphics snippet in PCD-06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CF116E" w:rsidRDefault="00AF74B2" w:rsidP="0099495F">
            <w:pPr>
              <w:pStyle w:val="TableEntry"/>
            </w:pPr>
            <w:r w:rsidRPr="00CF116E">
              <w:t>B.7.1.1</w:t>
            </w:r>
          </w:p>
        </w:tc>
      </w:tr>
      <w:tr w:rsidR="00E427B2" w:rsidRPr="00CF116E"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CF116E" w:rsidRDefault="00E427B2" w:rsidP="0099495F">
            <w:pPr>
              <w:pStyle w:val="TableEntry"/>
            </w:pPr>
            <w:r w:rsidRPr="00CF116E">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CF116E" w:rsidRDefault="00E427B2" w:rsidP="0099495F">
            <w:pPr>
              <w:pStyle w:val="TableEntry"/>
            </w:pPr>
            <w:r w:rsidRPr="00CF116E">
              <w:t xml:space="preserve">Disseminate and Report Alert Status (in support of ITI </w:t>
            </w:r>
            <w:proofErr w:type="spellStart"/>
            <w:r w:rsidRPr="00CF116E">
              <w:t>mA</w:t>
            </w:r>
            <w:r w:rsidR="00957BE3">
              <w:t>C</w:t>
            </w:r>
            <w:r w:rsidRPr="00CF116E">
              <w:t>M</w:t>
            </w:r>
            <w:proofErr w:type="spellEnd"/>
            <w:r w:rsidRPr="00CF116E">
              <w:t>)</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CF116E" w:rsidRDefault="00E427B2" w:rsidP="0099495F">
            <w:pPr>
              <w:pStyle w:val="TableEntry"/>
            </w:pPr>
            <w:r w:rsidRPr="00CF116E">
              <w:t>B.7.1.1</w:t>
            </w:r>
          </w:p>
        </w:tc>
      </w:tr>
      <w:tr w:rsidR="00E427B2" w:rsidRPr="00CF116E"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CF116E" w:rsidRDefault="00E427B2" w:rsidP="00E427B2">
            <w:pPr>
              <w:pStyle w:val="TableEntry"/>
            </w:pPr>
            <w:r w:rsidRPr="00CF116E">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CF116E" w:rsidRDefault="00E427B2" w:rsidP="00E427B2">
            <w:pPr>
              <w:pStyle w:val="TableEntry"/>
            </w:pPr>
            <w:r w:rsidRPr="00CF116E">
              <w:t xml:space="preserve">Disseminate and Report Alert Status (in support of ITI </w:t>
            </w:r>
            <w:proofErr w:type="spellStart"/>
            <w:r w:rsidRPr="00CF116E">
              <w:t>mA</w:t>
            </w:r>
            <w:r w:rsidR="00957BE3">
              <w:t>C</w:t>
            </w:r>
            <w:r w:rsidRPr="00CF116E">
              <w:t>M</w:t>
            </w:r>
            <w:proofErr w:type="spellEnd"/>
            <w:r w:rsidRPr="00CF116E">
              <w:t>)</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CF116E" w:rsidRDefault="00E427B2" w:rsidP="00E427B2">
            <w:pPr>
              <w:pStyle w:val="TableEntry"/>
            </w:pPr>
            <w:r w:rsidRPr="00CF116E">
              <w:t>B.7.1.1</w:t>
            </w:r>
          </w:p>
        </w:tc>
      </w:tr>
    </w:tbl>
    <w:p w14:paraId="50508ACE" w14:textId="77777777" w:rsidR="0055082A" w:rsidRPr="00CF116E" w:rsidRDefault="0055082A" w:rsidP="006A307B">
      <w:pPr>
        <w:pStyle w:val="BodyText"/>
      </w:pPr>
    </w:p>
    <w:p w14:paraId="7D2D4E8B" w14:textId="2C880625" w:rsidR="00957BE3" w:rsidRPr="00CF116E" w:rsidRDefault="00AF74B2" w:rsidP="006A307B">
      <w:pPr>
        <w:pStyle w:val="BodyText"/>
      </w:pPr>
      <w:r w:rsidRPr="00CF116E">
        <w:t xml:space="preserve">If protocol specific proper default processing is performed in </w:t>
      </w:r>
      <w:r w:rsidR="00FC59AA">
        <w:t>Alert Manager</w:t>
      </w:r>
      <w:r w:rsidRPr="00CF116E">
        <w:t xml:space="preserve"> for </w:t>
      </w:r>
      <w:r w:rsidR="00D71285">
        <w:t>HL7</w:t>
      </w:r>
      <w:r w:rsidR="00D71285" w:rsidRPr="00CF116E">
        <w:t xml:space="preserve"> and</w:t>
      </w:r>
      <w:r w:rsidRPr="00CF116E">
        <w:t xml:space="preserve"> in </w:t>
      </w:r>
      <w:r w:rsidR="00FC59AA">
        <w:t>Alert Communicator</w:t>
      </w:r>
      <w:r w:rsidRPr="00CF116E">
        <w:t xml:space="preserve"> for WCTP implementations there should be no need for the above transaction specific options</w:t>
      </w:r>
      <w:r w:rsidR="00552C0F" w:rsidRPr="00CF116E">
        <w:t xml:space="preserve">. </w:t>
      </w:r>
      <w:r w:rsidRPr="00CF116E">
        <w:t>The options are for Connectathon vendor actor matching to identify WCM specific capability testing partners.</w:t>
      </w:r>
    </w:p>
    <w:p w14:paraId="75C40A7F" w14:textId="77777777" w:rsidR="0029011E" w:rsidRPr="00CF116E" w:rsidRDefault="0029011E" w:rsidP="001C5B41">
      <w:pPr>
        <w:pStyle w:val="Heading2"/>
        <w:rPr>
          <w:noProof w:val="0"/>
        </w:rPr>
      </w:pPr>
      <w:bookmarkStart w:id="714" w:name="_Toc464111676"/>
      <w:r w:rsidRPr="00CF116E">
        <w:rPr>
          <w:noProof w:val="0"/>
        </w:rPr>
        <w:lastRenderedPageBreak/>
        <w:t>Actor Descriptions</w:t>
      </w:r>
      <w:bookmarkEnd w:id="714"/>
    </w:p>
    <w:p w14:paraId="7CD3938F" w14:textId="77777777" w:rsidR="00205968" w:rsidRPr="00CF116E" w:rsidRDefault="00205968" w:rsidP="001C5B41">
      <w:pPr>
        <w:pStyle w:val="Heading3"/>
        <w:rPr>
          <w:noProof w:val="0"/>
        </w:rPr>
      </w:pPr>
      <w:bookmarkStart w:id="715" w:name="_Toc402813689"/>
      <w:bookmarkStart w:id="716" w:name="_Toc402814326"/>
      <w:bookmarkStart w:id="717" w:name="_Toc402813690"/>
      <w:bookmarkStart w:id="718" w:name="_Toc402814327"/>
      <w:bookmarkStart w:id="719" w:name="_Toc402813407"/>
      <w:bookmarkStart w:id="720" w:name="_Toc402813691"/>
      <w:bookmarkStart w:id="721" w:name="_Toc402814328"/>
      <w:bookmarkStart w:id="722" w:name="_Toc464111677"/>
      <w:bookmarkStart w:id="723" w:name="_Toc206294892"/>
      <w:bookmarkStart w:id="724" w:name="_Toc361925425"/>
      <w:bookmarkStart w:id="725" w:name="_Toc369246366"/>
      <w:bookmarkEnd w:id="715"/>
      <w:bookmarkEnd w:id="716"/>
      <w:bookmarkEnd w:id="717"/>
      <w:bookmarkEnd w:id="718"/>
      <w:bookmarkEnd w:id="719"/>
      <w:bookmarkEnd w:id="720"/>
      <w:bookmarkEnd w:id="721"/>
      <w:r w:rsidRPr="00CF116E">
        <w:rPr>
          <w:noProof w:val="0"/>
        </w:rPr>
        <w:t>Alert Reporter (AR) Actor</w:t>
      </w:r>
      <w:bookmarkEnd w:id="722"/>
    </w:p>
    <w:p w14:paraId="5BD0C4AA" w14:textId="77777777" w:rsidR="00205968" w:rsidRPr="00CF116E" w:rsidRDefault="00205968" w:rsidP="00B5703C">
      <w:pPr>
        <w:pStyle w:val="BodyText"/>
        <w:rPr>
          <w:iCs/>
          <w:szCs w:val="24"/>
        </w:rPr>
      </w:pPr>
      <w:r w:rsidRPr="00CF116E">
        <w:rPr>
          <w:iCs/>
          <w:szCs w:val="24"/>
        </w:rPr>
        <w:t xml:space="preserve">This actor originates the alert (an alarm, either physiological or technical, or an advisory). </w:t>
      </w:r>
    </w:p>
    <w:p w14:paraId="7315A75D" w14:textId="77777777" w:rsidR="00205968" w:rsidRPr="00CF116E" w:rsidRDefault="00205968" w:rsidP="0029011E">
      <w:pPr>
        <w:pStyle w:val="BodyText"/>
        <w:rPr>
          <w:iCs/>
          <w:szCs w:val="24"/>
        </w:rPr>
      </w:pPr>
      <w:r w:rsidRPr="00CF116E">
        <w:rPr>
          <w:iCs/>
          <w:szCs w:val="24"/>
        </w:rPr>
        <w:t>The semantics and data types used to represent alert type, alert priority, alert inactivation state and escalation and de-escalation of priority in the messages of this actor are based on IEC 60601-1-8 definitions.</w:t>
      </w:r>
    </w:p>
    <w:p w14:paraId="20C2936C" w14:textId="400395A3" w:rsidR="00175CDB" w:rsidRPr="00CF116E" w:rsidRDefault="00175CDB" w:rsidP="00175CDB">
      <w:pPr>
        <w:pStyle w:val="BodyText"/>
      </w:pPr>
      <w:r w:rsidRPr="00CF116E">
        <w:t>The Alert Reporter (A</w:t>
      </w:r>
      <w:r w:rsidR="00FC59AA">
        <w:t>R</w:t>
      </w:r>
      <w:r w:rsidRPr="00CF116E">
        <w:t>) is responsible for receiving optional PCD-05 Report Alert Status transactions sent by the Alert Manager (AM). The PCD-05 transaction serves to inform the Alert Reporter (AR) as to alert notification recipients (who and/or communication device), delivery confirmation status, read receipt, and endpoint communication device operator responses.</w:t>
      </w:r>
    </w:p>
    <w:p w14:paraId="639E5ACB" w14:textId="64906D26" w:rsidR="00175CDB" w:rsidRPr="00CF116E" w:rsidRDefault="00175CDB" w:rsidP="0029011E">
      <w:pPr>
        <w:pStyle w:val="BodyText"/>
      </w:pPr>
      <w:r w:rsidRPr="00CF116E">
        <w:t>Receipt of PCD-05 Report Alert Status transactions shall at a minimum be logged</w:t>
      </w:r>
      <w:r w:rsidR="00552C0F" w:rsidRPr="00CF116E">
        <w:t xml:space="preserve">. </w:t>
      </w:r>
      <w:r w:rsidRPr="00CF116E">
        <w:t xml:space="preserve">How the Alert Reporter (AR) responds to PCD-05 Report Alert Status transactions besides logging is beyond the scope of the ACM </w:t>
      </w:r>
      <w:r w:rsidR="00552C0F" w:rsidRPr="00CF116E">
        <w:t>Profile</w:t>
      </w:r>
      <w:r w:rsidRPr="00CF116E">
        <w:t>.</w:t>
      </w:r>
    </w:p>
    <w:p w14:paraId="4D0DFF4D" w14:textId="1B2EB66F" w:rsidR="00AF74B2" w:rsidRPr="00CF116E" w:rsidRDefault="00AF74B2" w:rsidP="0029011E">
      <w:pPr>
        <w:pStyle w:val="BodyText"/>
      </w:pPr>
      <w:r w:rsidRPr="00CF116E">
        <w:t>The Alert Reporter can optionally include WCM evidentiary data in the Report Alert [PCD-04] message.</w:t>
      </w:r>
    </w:p>
    <w:p w14:paraId="2D0819D8" w14:textId="77777777" w:rsidR="00205968" w:rsidRPr="00CF116E" w:rsidRDefault="00205968" w:rsidP="00B20ECE">
      <w:pPr>
        <w:pStyle w:val="BodyText"/>
        <w:rPr>
          <w:iCs/>
          <w:szCs w:val="24"/>
        </w:rPr>
      </w:pPr>
      <w:r w:rsidRPr="00CF116E">
        <w:rPr>
          <w:iCs/>
          <w:szCs w:val="24"/>
        </w:rPr>
        <w:t>A single source can produce multiple, possibly concurrent, alerts.</w:t>
      </w:r>
    </w:p>
    <w:p w14:paraId="2AD44A63" w14:textId="77777777" w:rsidR="00205968" w:rsidRPr="00CF116E" w:rsidRDefault="00205968" w:rsidP="008D4744">
      <w:pPr>
        <w:pStyle w:val="BodyText"/>
        <w:rPr>
          <w:iCs/>
          <w:szCs w:val="24"/>
        </w:rPr>
      </w:pPr>
      <w:r w:rsidRPr="00CF116E">
        <w:rPr>
          <w:iCs/>
          <w:szCs w:val="24"/>
        </w:rPr>
        <w:t>A single Report Alert transaction can contain at most a single alert.</w:t>
      </w:r>
    </w:p>
    <w:p w14:paraId="2D36866B" w14:textId="77777777" w:rsidR="00205968" w:rsidRPr="00CF116E" w:rsidRDefault="00205968" w:rsidP="00D70C6A">
      <w:pPr>
        <w:pStyle w:val="BodyText"/>
        <w:rPr>
          <w:iCs/>
          <w:szCs w:val="24"/>
        </w:rPr>
      </w:pPr>
      <w:r w:rsidRPr="00CF116E">
        <w:rPr>
          <w:iCs/>
          <w:szCs w:val="24"/>
        </w:rPr>
        <w:t>This profile specifies the required data and data types produced by this actor.</w:t>
      </w:r>
    </w:p>
    <w:p w14:paraId="1FCF712B" w14:textId="77777777" w:rsidR="00205968" w:rsidRPr="00CF116E" w:rsidRDefault="00205968" w:rsidP="00D70C6A">
      <w:pPr>
        <w:pStyle w:val="BodyText"/>
        <w:rPr>
          <w:iCs/>
          <w:szCs w:val="24"/>
        </w:rPr>
      </w:pPr>
      <w:r w:rsidRPr="00CF116E">
        <w:rPr>
          <w:iCs/>
          <w:szCs w:val="24"/>
        </w:rPr>
        <w:t xml:space="preserve">This profile specifies communication of the data produced by this actor. </w:t>
      </w:r>
    </w:p>
    <w:p w14:paraId="74353E3B" w14:textId="77777777" w:rsidR="00205968" w:rsidRPr="00CF116E" w:rsidRDefault="00205968" w:rsidP="00D70C6A">
      <w:pPr>
        <w:pStyle w:val="BodyText"/>
        <w:rPr>
          <w:iCs/>
          <w:szCs w:val="24"/>
        </w:rPr>
      </w:pPr>
      <w:r w:rsidRPr="00CF116E">
        <w:rPr>
          <w:iCs/>
          <w:szCs w:val="24"/>
        </w:rPr>
        <w:t>This actor may optionally cancel an outstanding alert condition.</w:t>
      </w:r>
    </w:p>
    <w:p w14:paraId="39A165CE" w14:textId="77777777" w:rsidR="00205968" w:rsidRPr="00CF116E" w:rsidRDefault="00205968" w:rsidP="004F70BA">
      <w:pPr>
        <w:pStyle w:val="BodyText"/>
        <w:rPr>
          <w:iCs/>
          <w:szCs w:val="24"/>
        </w:rPr>
      </w:pPr>
      <w:r w:rsidRPr="00CF116E">
        <w:rPr>
          <w:iCs/>
          <w:szCs w:val="24"/>
        </w:rPr>
        <w:tab/>
        <w:t>This may optionally indicate cancellation of any related escalation.</w:t>
      </w:r>
    </w:p>
    <w:p w14:paraId="7FCB59C9" w14:textId="77777777" w:rsidR="00205968" w:rsidRPr="00CF116E" w:rsidRDefault="00205968" w:rsidP="004F70BA">
      <w:pPr>
        <w:pStyle w:val="BodyText"/>
        <w:rPr>
          <w:iCs/>
          <w:szCs w:val="24"/>
        </w:rPr>
      </w:pPr>
      <w:r w:rsidRPr="00CF116E">
        <w:rPr>
          <w:iCs/>
          <w:szCs w:val="24"/>
        </w:rPr>
        <w:t xml:space="preserve">An outstanding alert condition may be optionally escalated via follow-on alert. </w:t>
      </w:r>
    </w:p>
    <w:p w14:paraId="37407EF0" w14:textId="6F901937" w:rsidR="00205968" w:rsidRPr="00CF116E" w:rsidRDefault="00205968" w:rsidP="004F70BA">
      <w:pPr>
        <w:pStyle w:val="BodyText"/>
        <w:rPr>
          <w:iCs/>
          <w:szCs w:val="24"/>
        </w:rPr>
      </w:pPr>
      <w:r w:rsidRPr="00CF116E">
        <w:rPr>
          <w:iCs/>
          <w:szCs w:val="24"/>
        </w:rPr>
        <w:t xml:space="preserve">This actor may aggregate and adapt alerts from multiple sources as needed to make them interoperable with the </w:t>
      </w:r>
      <w:r w:rsidR="00FC59AA">
        <w:rPr>
          <w:iCs/>
          <w:szCs w:val="24"/>
        </w:rPr>
        <w:t>Alert Manager</w:t>
      </w:r>
      <w:r w:rsidRPr="00CF116E">
        <w:rPr>
          <w:iCs/>
          <w:szCs w:val="24"/>
        </w:rPr>
        <w:t>. It does not need to be the original source of the alert data.</w:t>
      </w:r>
    </w:p>
    <w:p w14:paraId="40528E09" w14:textId="77777777" w:rsidR="00205968" w:rsidRPr="00CF116E" w:rsidRDefault="00205968">
      <w:pPr>
        <w:pStyle w:val="BodyText"/>
        <w:rPr>
          <w:iCs/>
          <w:szCs w:val="24"/>
        </w:rPr>
      </w:pPr>
      <w:r w:rsidRPr="00CF116E">
        <w:rPr>
          <w:iCs/>
          <w:szCs w:val="24"/>
        </w:rPr>
        <w:t>In large alert source populations, an aggregation system may be useful for concentration and possible alert coordination (smart alerting).</w:t>
      </w:r>
    </w:p>
    <w:p w14:paraId="3A1FC8BC" w14:textId="77777777" w:rsidR="00205968" w:rsidRPr="00CF116E" w:rsidRDefault="00205968" w:rsidP="001C5B41">
      <w:pPr>
        <w:pStyle w:val="Heading3"/>
        <w:rPr>
          <w:noProof w:val="0"/>
        </w:rPr>
      </w:pPr>
      <w:bookmarkStart w:id="726" w:name="_Toc464111678"/>
      <w:r w:rsidRPr="00CF116E">
        <w:rPr>
          <w:noProof w:val="0"/>
        </w:rPr>
        <w:t>Alert Manager (AM) Actor</w:t>
      </w:r>
      <w:bookmarkEnd w:id="726"/>
    </w:p>
    <w:p w14:paraId="7064A97D" w14:textId="5F14B711" w:rsidR="00205968" w:rsidRPr="00CF116E" w:rsidRDefault="00205968" w:rsidP="00B5703C">
      <w:pPr>
        <w:pStyle w:val="BodyText"/>
        <w:rPr>
          <w:iCs/>
          <w:szCs w:val="24"/>
        </w:rPr>
      </w:pPr>
      <w:r w:rsidRPr="00CF116E">
        <w:rPr>
          <w:iCs/>
          <w:szCs w:val="24"/>
        </w:rPr>
        <w:t xml:space="preserve">This actor receives alerts from the </w:t>
      </w:r>
      <w:r w:rsidR="00FC59AA">
        <w:rPr>
          <w:iCs/>
          <w:szCs w:val="24"/>
        </w:rPr>
        <w:t>Alert Reporter</w:t>
      </w:r>
      <w:r w:rsidRPr="00CF116E">
        <w:rPr>
          <w:iCs/>
          <w:szCs w:val="24"/>
        </w:rPr>
        <w:t xml:space="preserve">, manages them, and dispatches them to the </w:t>
      </w:r>
      <w:r w:rsidR="00FC59AA">
        <w:rPr>
          <w:iCs/>
          <w:szCs w:val="24"/>
        </w:rPr>
        <w:t>Alert Communicator</w:t>
      </w:r>
      <w:r w:rsidRPr="00CF116E">
        <w:rPr>
          <w:iCs/>
          <w:szCs w:val="24"/>
        </w:rPr>
        <w:t xml:space="preserve">. </w:t>
      </w:r>
    </w:p>
    <w:p w14:paraId="60C70E67" w14:textId="77777777" w:rsidR="00205968" w:rsidRPr="00CF116E" w:rsidRDefault="00205968" w:rsidP="0029011E">
      <w:pPr>
        <w:pStyle w:val="BodyText"/>
        <w:rPr>
          <w:iCs/>
          <w:szCs w:val="24"/>
        </w:rPr>
      </w:pPr>
      <w:r w:rsidRPr="00CF116E">
        <w:rPr>
          <w:iCs/>
          <w:szCs w:val="24"/>
        </w:rPr>
        <w:t>The semantics and data types used to represent alert type, alert priority, alert inactivation state and escalation and de-escalation of priority in the messages of this actor are based on IEC 60601-1-8 definitions.</w:t>
      </w:r>
    </w:p>
    <w:p w14:paraId="4F807822" w14:textId="40F7CCA5" w:rsidR="00175CDB" w:rsidRPr="00CF116E" w:rsidRDefault="00175CDB" w:rsidP="0029011E">
      <w:pPr>
        <w:pStyle w:val="BodyText"/>
      </w:pPr>
      <w:r w:rsidRPr="00CF116E">
        <w:t xml:space="preserve">The Alert Manager (AM) is responsible for sending optional PCD-05 Report Alert Status transactions to the Alert Reporter (AR) as a result of alert notification dissemination status updates received from the Alert Communicator (AC) in PCD-07 Report Dissemination Alert </w:t>
      </w:r>
      <w:r w:rsidRPr="00CF116E">
        <w:lastRenderedPageBreak/>
        <w:t>Status transactions</w:t>
      </w:r>
      <w:r w:rsidR="00552C0F" w:rsidRPr="00CF116E">
        <w:t xml:space="preserve">. </w:t>
      </w:r>
      <w:r w:rsidRPr="00CF116E">
        <w:t>The PCD-05 transaction serves to inform the Alert Reporter (AR) as to alert notification recipients (who and/or communication device), delivery confirmation status, read receipt, and endpoint communication device operator responses.</w:t>
      </w:r>
    </w:p>
    <w:p w14:paraId="0E8D8DB7" w14:textId="17DC1FDC" w:rsidR="00175CDB" w:rsidRPr="00CF116E" w:rsidRDefault="00175CDB" w:rsidP="0029011E">
      <w:pPr>
        <w:pStyle w:val="BodyText"/>
      </w:pPr>
      <w:r w:rsidRPr="00CF116E">
        <w:t>There is a one-to-many nature of the PCD-04 transaction into many PCD-05 transactions</w:t>
      </w:r>
      <w:r w:rsidR="00552C0F" w:rsidRPr="00CF116E">
        <w:t xml:space="preserve">. </w:t>
      </w:r>
      <w:r w:rsidRPr="00CF116E">
        <w:t xml:space="preserve">A single PCD-04 transaction from the </w:t>
      </w:r>
      <w:r w:rsidR="00FC59AA">
        <w:t>Alert Reporter</w:t>
      </w:r>
      <w:r w:rsidRPr="00CF116E">
        <w:t xml:space="preserve"> to the </w:t>
      </w:r>
      <w:r w:rsidR="00FC59AA">
        <w:t>Alert Manager</w:t>
      </w:r>
      <w:r w:rsidRPr="00CF116E">
        <w:t xml:space="preserve"> can be sent to multiple recipients</w:t>
      </w:r>
      <w:r w:rsidR="00552C0F" w:rsidRPr="00CF116E">
        <w:t xml:space="preserve">. </w:t>
      </w:r>
      <w:r w:rsidRPr="00CF116E">
        <w:t>Think of unit-wide code alert notifications (which could be tens of recipients) or a clinician and their buddies (typically two recipients)</w:t>
      </w:r>
      <w:r w:rsidR="00552C0F" w:rsidRPr="00CF116E">
        <w:t xml:space="preserve">. </w:t>
      </w:r>
      <w:r w:rsidRPr="00CF116E">
        <w:t xml:space="preserve">This results in multiple PCD-06 transactions from the </w:t>
      </w:r>
      <w:r w:rsidR="00FC59AA">
        <w:t>Alert Manager</w:t>
      </w:r>
      <w:r w:rsidRPr="00CF116E">
        <w:t xml:space="preserve"> to the </w:t>
      </w:r>
      <w:r w:rsidR="00FC59AA">
        <w:t>Alert Communicator</w:t>
      </w:r>
      <w:r w:rsidR="00552C0F" w:rsidRPr="00CF116E">
        <w:t xml:space="preserve">. </w:t>
      </w:r>
      <w:r w:rsidRPr="00CF116E">
        <w:t xml:space="preserve">Each PCD-06 transaction from the </w:t>
      </w:r>
      <w:r w:rsidR="00FC59AA">
        <w:t>Alert Manager</w:t>
      </w:r>
      <w:r w:rsidRPr="00CF116E">
        <w:t xml:space="preserve"> to the </w:t>
      </w:r>
      <w:r w:rsidR="00FC59AA">
        <w:t>Alert Communicator</w:t>
      </w:r>
      <w:r w:rsidRPr="00CF116E">
        <w:t xml:space="preserve"> can result in multiple PCD-07 dissemination and reply status updates from the </w:t>
      </w:r>
      <w:r w:rsidR="00FC59AA">
        <w:t>Alert Communicator</w:t>
      </w:r>
      <w:r w:rsidRPr="00CF116E">
        <w:t xml:space="preserve"> back to the </w:t>
      </w:r>
      <w:r w:rsidR="00FC59AA">
        <w:t>Alert Manager</w:t>
      </w:r>
      <w:r w:rsidR="00552C0F" w:rsidRPr="00CF116E">
        <w:t xml:space="preserve">. </w:t>
      </w:r>
    </w:p>
    <w:p w14:paraId="67826564" w14:textId="45B43B97" w:rsidR="00AF74B2" w:rsidRPr="00CF116E" w:rsidRDefault="00AF74B2" w:rsidP="0029011E">
      <w:pPr>
        <w:pStyle w:val="BodyText"/>
      </w:pPr>
      <w:r w:rsidRPr="00CF116E">
        <w:t xml:space="preserve">The Alert Manager may take WCM evidentiary data from the Report Alert [PCD-04] message and optionally send that to the Alert Communicator (AC) as WCTP message attachments in the Disseminate Alert [PCD-06] message as either or both of the original PCD-04 message in its entirety or as a graphical snippet synthesized by the </w:t>
      </w:r>
      <w:r w:rsidR="00FC59AA">
        <w:t>Alert Manager</w:t>
      </w:r>
      <w:r w:rsidRPr="00CF116E">
        <w:t xml:space="preserve"> into a graphical snippet.</w:t>
      </w:r>
    </w:p>
    <w:p w14:paraId="1078AB36" w14:textId="0C7CC937" w:rsidR="00205968" w:rsidRPr="00CF116E" w:rsidRDefault="00205968" w:rsidP="00B20ECE">
      <w:pPr>
        <w:pStyle w:val="BodyText"/>
        <w:rPr>
          <w:iCs/>
          <w:szCs w:val="24"/>
        </w:rPr>
      </w:pPr>
      <w:r w:rsidRPr="00CF116E">
        <w:rPr>
          <w:iCs/>
          <w:szCs w:val="24"/>
        </w:rPr>
        <w:t xml:space="preserve">This profile specifies the required data and data types produced by this actor in communication with the </w:t>
      </w:r>
      <w:r w:rsidR="00FC59AA">
        <w:rPr>
          <w:iCs/>
          <w:szCs w:val="24"/>
        </w:rPr>
        <w:t>Alert Communicator</w:t>
      </w:r>
      <w:r w:rsidRPr="00CF116E">
        <w:rPr>
          <w:iCs/>
          <w:szCs w:val="24"/>
        </w:rPr>
        <w:t xml:space="preserve"> and </w:t>
      </w:r>
      <w:r w:rsidR="00FC59AA">
        <w:rPr>
          <w:iCs/>
          <w:szCs w:val="24"/>
        </w:rPr>
        <w:t>Alert Reporter</w:t>
      </w:r>
      <w:r w:rsidRPr="00CF116E">
        <w:rPr>
          <w:iCs/>
          <w:szCs w:val="24"/>
        </w:rPr>
        <w:t xml:space="preserve"> </w:t>
      </w:r>
      <w:r w:rsidR="00552C0F" w:rsidRPr="00CF116E">
        <w:rPr>
          <w:iCs/>
          <w:szCs w:val="24"/>
        </w:rPr>
        <w:t>Actor</w:t>
      </w:r>
      <w:r w:rsidRPr="00CF116E">
        <w:rPr>
          <w:iCs/>
          <w:szCs w:val="24"/>
        </w:rPr>
        <w:t>s.</w:t>
      </w:r>
    </w:p>
    <w:p w14:paraId="004CF017" w14:textId="2A40018C" w:rsidR="00205968" w:rsidRPr="00CF116E" w:rsidRDefault="00205968" w:rsidP="008D4744">
      <w:pPr>
        <w:pStyle w:val="BodyText"/>
        <w:rPr>
          <w:iCs/>
          <w:szCs w:val="24"/>
        </w:rPr>
      </w:pPr>
      <w:r w:rsidRPr="00CF116E">
        <w:rPr>
          <w:iCs/>
          <w:szCs w:val="24"/>
        </w:rPr>
        <w:t xml:space="preserve">If the following is performed, it is likely performed within the </w:t>
      </w:r>
      <w:r w:rsidR="00FC59AA">
        <w:rPr>
          <w:iCs/>
          <w:szCs w:val="24"/>
        </w:rPr>
        <w:t>Alert Manager</w:t>
      </w:r>
      <w:r w:rsidRPr="00CF116E">
        <w:rPr>
          <w:iCs/>
          <w:szCs w:val="24"/>
        </w:rPr>
        <w:t xml:space="preserve">. </w:t>
      </w:r>
    </w:p>
    <w:p w14:paraId="22A3620C" w14:textId="77777777" w:rsidR="00205968" w:rsidRPr="00CF116E" w:rsidRDefault="00205968" w:rsidP="00D70C6A">
      <w:pPr>
        <w:pStyle w:val="ListBullet2"/>
      </w:pPr>
      <w:r w:rsidRPr="00CF116E">
        <w:t>Alert formatting for dissemination</w:t>
      </w:r>
    </w:p>
    <w:p w14:paraId="70F528F8" w14:textId="74882508" w:rsidR="00205968" w:rsidRPr="00CF116E" w:rsidRDefault="00205968" w:rsidP="00D70C6A">
      <w:pPr>
        <w:pStyle w:val="ListBullet2"/>
      </w:pPr>
      <w:r w:rsidRPr="00CF116E">
        <w:t xml:space="preserve">Alert harmonization across multiple similar and dissimilar </w:t>
      </w:r>
      <w:r w:rsidR="00FC59AA">
        <w:t>Alert Reporter</w:t>
      </w:r>
    </w:p>
    <w:p w14:paraId="0831ACAE" w14:textId="2601A78F" w:rsidR="00205968" w:rsidRPr="00CF116E" w:rsidRDefault="00205968" w:rsidP="00D70C6A">
      <w:pPr>
        <w:pStyle w:val="ListBullet2"/>
      </w:pPr>
      <w:r w:rsidRPr="00CF116E">
        <w:t xml:space="preserve">Any additional alert priority actions following any performed by the </w:t>
      </w:r>
      <w:r w:rsidR="00FC59AA">
        <w:t>Alert Reporter</w:t>
      </w:r>
    </w:p>
    <w:p w14:paraId="74BA48FA" w14:textId="30D4F9B3" w:rsidR="00205968" w:rsidRPr="00CF116E" w:rsidRDefault="00205968" w:rsidP="004F70BA">
      <w:pPr>
        <w:pStyle w:val="ListBullet2"/>
      </w:pPr>
      <w:r w:rsidRPr="00CF116E">
        <w:t xml:space="preserve">Alert mapping </w:t>
      </w:r>
      <w:r w:rsidR="00CF7A9F" w:rsidRPr="00CF116E">
        <w:t xml:space="preserve">of recipients </w:t>
      </w:r>
      <w:r w:rsidRPr="00CF116E">
        <w:t xml:space="preserve">to </w:t>
      </w:r>
      <w:r w:rsidR="00FC59AA">
        <w:t>Alert Communicator</w:t>
      </w:r>
      <w:r w:rsidRPr="00CF116E">
        <w:t xml:space="preserve"> endpoints,</w:t>
      </w:r>
    </w:p>
    <w:p w14:paraId="298EA0BF" w14:textId="77777777" w:rsidR="00205968" w:rsidRPr="00CF116E" w:rsidRDefault="00205968" w:rsidP="004F70BA">
      <w:pPr>
        <w:pStyle w:val="ListBullet2"/>
      </w:pPr>
      <w:r w:rsidRPr="00CF116E">
        <w:t>Additional recipients are optionally indicated in the Report Alert [PCD-04] transaction</w:t>
      </w:r>
    </w:p>
    <w:p w14:paraId="5FB99806" w14:textId="77777777" w:rsidR="00205968" w:rsidRPr="00CF116E" w:rsidRDefault="00205968">
      <w:pPr>
        <w:pStyle w:val="ListBullet2"/>
      </w:pPr>
      <w:r w:rsidRPr="00CF116E">
        <w:t>Alert dissemination escalation</w:t>
      </w:r>
    </w:p>
    <w:p w14:paraId="6E0A19CF" w14:textId="366590BC" w:rsidR="00205968" w:rsidRPr="00CF116E" w:rsidRDefault="00205968">
      <w:pPr>
        <w:pStyle w:val="ListBullet2"/>
      </w:pPr>
      <w:r w:rsidRPr="00CF116E">
        <w:t xml:space="preserve">Alert dissemination sequencing to </w:t>
      </w:r>
      <w:r w:rsidR="00FC59AA">
        <w:t>Alert Communicator</w:t>
      </w:r>
      <w:r w:rsidRPr="00CF116E">
        <w:t xml:space="preserve"> endpoints</w:t>
      </w:r>
    </w:p>
    <w:p w14:paraId="148D0F2A" w14:textId="300558BC" w:rsidR="00205968" w:rsidRPr="00CF116E" w:rsidRDefault="00205968">
      <w:pPr>
        <w:pStyle w:val="ListBullet2"/>
      </w:pPr>
      <w:r w:rsidRPr="00CF116E">
        <w:t xml:space="preserve">Alert dissemination escalation to </w:t>
      </w:r>
      <w:r w:rsidR="00FC59AA">
        <w:t>Alert Communicator</w:t>
      </w:r>
      <w:r w:rsidRPr="00CF116E">
        <w:t xml:space="preserve"> endpoints</w:t>
      </w:r>
    </w:p>
    <w:p w14:paraId="028B8691" w14:textId="77777777" w:rsidR="00205968" w:rsidRPr="00CF116E" w:rsidRDefault="00205968">
      <w:pPr>
        <w:pStyle w:val="ListBullet2"/>
      </w:pPr>
      <w:r w:rsidRPr="00CF116E">
        <w:t>Location to staff assignments</w:t>
      </w:r>
    </w:p>
    <w:p w14:paraId="3DB62704" w14:textId="77777777" w:rsidR="00205968" w:rsidRPr="00CF116E" w:rsidRDefault="00205968">
      <w:pPr>
        <w:pStyle w:val="ListBullet2"/>
      </w:pPr>
      <w:r w:rsidRPr="00CF116E">
        <w:t>Patient identification to staff assignments</w:t>
      </w:r>
    </w:p>
    <w:p w14:paraId="1003A318" w14:textId="77777777" w:rsidR="00205968" w:rsidRPr="00CF116E" w:rsidRDefault="00205968">
      <w:pPr>
        <w:pStyle w:val="ListBullet2"/>
      </w:pPr>
      <w:r w:rsidRPr="00CF116E">
        <w:t>Equipment to patient to staff assignments</w:t>
      </w:r>
    </w:p>
    <w:p w14:paraId="769483A4" w14:textId="5BA5F1CD" w:rsidR="00205968" w:rsidRPr="00CF116E" w:rsidRDefault="00205968">
      <w:pPr>
        <w:pStyle w:val="ListBullet2"/>
      </w:pPr>
      <w:r w:rsidRPr="00CF116E">
        <w:t xml:space="preserve">Staff to </w:t>
      </w:r>
      <w:r w:rsidR="00FC59AA">
        <w:t>Alert Communicator</w:t>
      </w:r>
      <w:r w:rsidRPr="00CF116E">
        <w:t xml:space="preserve"> endpoint assignments</w:t>
      </w:r>
    </w:p>
    <w:p w14:paraId="3A8B2610" w14:textId="77777777" w:rsidR="00205968" w:rsidRPr="00CF116E" w:rsidRDefault="00205968">
      <w:pPr>
        <w:pStyle w:val="ListBullet2"/>
      </w:pPr>
      <w:r w:rsidRPr="00CF116E">
        <w:t>Alert reporting</w:t>
      </w:r>
    </w:p>
    <w:p w14:paraId="073FF47B" w14:textId="77777777" w:rsidR="00205968" w:rsidRPr="00CF116E" w:rsidRDefault="00205968">
      <w:pPr>
        <w:pStyle w:val="ListBullet2"/>
      </w:pPr>
      <w:r w:rsidRPr="00CF116E">
        <w:t>Alert caching</w:t>
      </w:r>
    </w:p>
    <w:p w14:paraId="3B92BCCB" w14:textId="3D311F4C" w:rsidR="00205968" w:rsidRPr="00CF116E" w:rsidRDefault="00205968">
      <w:pPr>
        <w:pStyle w:val="BodyText"/>
        <w:rPr>
          <w:iCs/>
          <w:szCs w:val="24"/>
        </w:rPr>
      </w:pPr>
      <w:r w:rsidRPr="00CF116E">
        <w:rPr>
          <w:iCs/>
          <w:szCs w:val="24"/>
        </w:rPr>
        <w:t xml:space="preserve">To accomplish assignments the </w:t>
      </w:r>
      <w:r w:rsidR="00FC59AA">
        <w:rPr>
          <w:iCs/>
          <w:szCs w:val="24"/>
        </w:rPr>
        <w:t>Alert Manager</w:t>
      </w:r>
      <w:r w:rsidRPr="00CF116E">
        <w:rPr>
          <w:iCs/>
          <w:szCs w:val="24"/>
        </w:rPr>
        <w:t xml:space="preserve"> may receive </w:t>
      </w:r>
      <w:r w:rsidR="00CF116E">
        <w:rPr>
          <w:iCs/>
          <w:szCs w:val="24"/>
        </w:rPr>
        <w:t>HL7</w:t>
      </w:r>
      <w:r w:rsidRPr="00CF116E">
        <w:rPr>
          <w:iCs/>
          <w:szCs w:val="24"/>
        </w:rPr>
        <w:t xml:space="preserve"> ADT or SCH message feeds from one or more sourcing systems for the following purposes:</w:t>
      </w:r>
    </w:p>
    <w:p w14:paraId="076194BC" w14:textId="77777777" w:rsidR="00205968" w:rsidRPr="00CF116E" w:rsidRDefault="00205968">
      <w:pPr>
        <w:pStyle w:val="ListBullet2"/>
      </w:pPr>
      <w:r w:rsidRPr="00CF116E">
        <w:t>Identify patients</w:t>
      </w:r>
    </w:p>
    <w:p w14:paraId="4593B3BB" w14:textId="77777777" w:rsidR="00205968" w:rsidRPr="00CF116E" w:rsidRDefault="00205968">
      <w:pPr>
        <w:pStyle w:val="ListBullet2"/>
      </w:pPr>
      <w:r w:rsidRPr="00CF116E">
        <w:lastRenderedPageBreak/>
        <w:t>Assign resources to patients (staff, equipment, rooms)</w:t>
      </w:r>
    </w:p>
    <w:p w14:paraId="4E62F90E" w14:textId="77777777" w:rsidR="00205968" w:rsidRPr="00CF116E" w:rsidRDefault="00205968">
      <w:pPr>
        <w:pStyle w:val="BodyText"/>
        <w:rPr>
          <w:iCs/>
          <w:szCs w:val="24"/>
        </w:rPr>
      </w:pPr>
      <w:r w:rsidRPr="00CF116E">
        <w:rPr>
          <w:iCs/>
          <w:szCs w:val="24"/>
        </w:rPr>
        <w:t>This profile specifies the required data and data types produced by this actor.</w:t>
      </w:r>
    </w:p>
    <w:p w14:paraId="45F96C0C" w14:textId="7CF8873D" w:rsidR="00205968" w:rsidRPr="00CF116E" w:rsidRDefault="00205968">
      <w:pPr>
        <w:pStyle w:val="BodyText"/>
        <w:rPr>
          <w:iCs/>
          <w:szCs w:val="24"/>
        </w:rPr>
      </w:pPr>
      <w:r w:rsidRPr="00CF116E">
        <w:rPr>
          <w:iCs/>
          <w:szCs w:val="24"/>
        </w:rPr>
        <w:t xml:space="preserve">The protocol used in the communication of the data to/from the Alert Manager (AM) and the Alert Communicator (AC) is the Wireless Communication Transfer Protocol (WCTP). </w:t>
      </w:r>
    </w:p>
    <w:p w14:paraId="0CB2D9A9" w14:textId="77777777" w:rsidR="00205968" w:rsidRPr="00CF116E" w:rsidRDefault="00205968" w:rsidP="001C5B41">
      <w:pPr>
        <w:pStyle w:val="Heading3"/>
        <w:rPr>
          <w:noProof w:val="0"/>
        </w:rPr>
      </w:pPr>
      <w:bookmarkStart w:id="727" w:name="_Toc464111679"/>
      <w:r w:rsidRPr="00CF116E">
        <w:rPr>
          <w:noProof w:val="0"/>
        </w:rPr>
        <w:t>Alert Consumer (ACON) Actor</w:t>
      </w:r>
      <w:bookmarkEnd w:id="727"/>
    </w:p>
    <w:p w14:paraId="4454DEF1" w14:textId="656928EB" w:rsidR="00205968" w:rsidRPr="00CF116E" w:rsidRDefault="00205968" w:rsidP="00B5703C">
      <w:pPr>
        <w:pStyle w:val="BodyText"/>
      </w:pPr>
      <w:r w:rsidRPr="00CF116E">
        <w:t xml:space="preserve">Alert Consumer – The Alert Consumer (ACON) receives the alert from the Alert Reporter (AR) and uses the alert information strictly as a consumer of the alert being raised. </w:t>
      </w:r>
    </w:p>
    <w:p w14:paraId="06F9A663" w14:textId="3920B32B" w:rsidR="00AF74B2" w:rsidRPr="00CF116E" w:rsidRDefault="00AF74B2" w:rsidP="00B5703C">
      <w:pPr>
        <w:pStyle w:val="BodyText"/>
      </w:pPr>
      <w:r w:rsidRPr="00CF116E">
        <w:t xml:space="preserve">The Alert Consumer may </w:t>
      </w:r>
      <w:r w:rsidR="00E8391C" w:rsidRPr="00CF116E">
        <w:t>receive</w:t>
      </w:r>
      <w:r w:rsidRPr="00CF116E">
        <w:t xml:space="preserve"> WCM evidentiary data from the Report Alert [PCD-04] message</w:t>
      </w:r>
      <w:r w:rsidR="00E8391C" w:rsidRPr="00CF116E">
        <w:t>.</w:t>
      </w:r>
    </w:p>
    <w:p w14:paraId="3270C77B" w14:textId="368648DF" w:rsidR="00E8391C" w:rsidRPr="00CF116E" w:rsidRDefault="00E8391C" w:rsidP="00B5703C">
      <w:pPr>
        <w:pStyle w:val="BodyText"/>
      </w:pPr>
      <w:r w:rsidRPr="00CF116E">
        <w:t xml:space="preserve">There is no implementation requirement for how the </w:t>
      </w:r>
      <w:r w:rsidR="00FC59AA">
        <w:t>Alert Consumer</w:t>
      </w:r>
      <w:r w:rsidRPr="00CF116E">
        <w:t xml:space="preserve"> ultimately uses the alert information.</w:t>
      </w:r>
    </w:p>
    <w:p w14:paraId="2BA19745" w14:textId="77777777" w:rsidR="00205968" w:rsidRPr="00CF116E" w:rsidRDefault="00205968" w:rsidP="001C5B41">
      <w:pPr>
        <w:pStyle w:val="Heading3"/>
        <w:rPr>
          <w:noProof w:val="0"/>
        </w:rPr>
      </w:pPr>
      <w:bookmarkStart w:id="728" w:name="_Toc464111680"/>
      <w:r w:rsidRPr="00CF116E">
        <w:rPr>
          <w:noProof w:val="0"/>
        </w:rPr>
        <w:t>Alert Communicator (AC) Actor</w:t>
      </w:r>
      <w:bookmarkEnd w:id="728"/>
    </w:p>
    <w:p w14:paraId="713506E2" w14:textId="01017786" w:rsidR="00205968" w:rsidRPr="00CF116E" w:rsidRDefault="00205968" w:rsidP="00B5703C">
      <w:pPr>
        <w:pStyle w:val="BodyText"/>
        <w:rPr>
          <w:iCs/>
          <w:szCs w:val="24"/>
        </w:rPr>
      </w:pPr>
      <w:r w:rsidRPr="00CF116E">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CF116E" w:rsidRDefault="00205968" w:rsidP="0029011E">
      <w:pPr>
        <w:pStyle w:val="BodyText"/>
        <w:rPr>
          <w:iCs/>
          <w:szCs w:val="24"/>
        </w:rPr>
      </w:pPr>
      <w:r w:rsidRPr="00CF116E">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7777777" w:rsidR="00205968" w:rsidRPr="00CF116E" w:rsidRDefault="00205968" w:rsidP="00B20ECE">
      <w:pPr>
        <w:pStyle w:val="BodyText"/>
        <w:rPr>
          <w:iCs/>
          <w:szCs w:val="24"/>
        </w:rPr>
      </w:pPr>
      <w:r w:rsidRPr="00CF116E">
        <w:rPr>
          <w:iCs/>
          <w:szCs w:val="24"/>
        </w:rPr>
        <w:t>The protocol for communication between the Alert Manager (AM) and the Alert Communicator (AC) is WCTP.</w:t>
      </w:r>
    </w:p>
    <w:p w14:paraId="50C5996B" w14:textId="7ECAD314" w:rsidR="00AF74B2" w:rsidRPr="00CF116E" w:rsidRDefault="00AF74B2" w:rsidP="00AF74B2">
      <w:pPr>
        <w:pStyle w:val="BodyText"/>
      </w:pPr>
      <w:r w:rsidRPr="00CF116E">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CF116E">
        <w:t>display</w:t>
      </w:r>
      <w:r w:rsidRPr="00CF116E">
        <w:t xml:space="preserve"> appropriate waveform graphical snippet and display it on the device.</w:t>
      </w:r>
    </w:p>
    <w:p w14:paraId="479B6B6C" w14:textId="66968547" w:rsidR="00AF74B2" w:rsidRPr="00CF116E" w:rsidRDefault="00AF74B2" w:rsidP="00AF74B2">
      <w:pPr>
        <w:pStyle w:val="BodyText"/>
        <w:rPr>
          <w:iCs/>
          <w:szCs w:val="24"/>
        </w:rPr>
      </w:pPr>
      <w:r w:rsidRPr="00CF116E">
        <w:t xml:space="preserve">The capability for the </w:t>
      </w:r>
      <w:r w:rsidR="00FC59AA">
        <w:t>Alert Manager</w:t>
      </w:r>
      <w:r w:rsidRPr="00CF116E">
        <w:t xml:space="preserve"> to optionally synthesize a static graphical snippet and provide that to the </w:t>
      </w:r>
      <w:r w:rsidR="00FC59AA">
        <w:t>Alert Communicator</w:t>
      </w:r>
      <w:r w:rsidRPr="00CF116E">
        <w:t xml:space="preserve"> is provided so that the </w:t>
      </w:r>
      <w:r w:rsidR="00FC59AA">
        <w:t>Alert Communicator</w:t>
      </w:r>
      <w:r w:rsidRPr="00CF116E">
        <w:t xml:space="preserve"> doesn’t have to implement the algorithms needed to synthesize the graphical snippet from the HL7 evidentiary data.</w:t>
      </w:r>
    </w:p>
    <w:p w14:paraId="3074E800" w14:textId="77777777" w:rsidR="00205968" w:rsidRPr="00CF116E" w:rsidRDefault="00205968" w:rsidP="008D4744">
      <w:pPr>
        <w:pStyle w:val="BodyText"/>
        <w:rPr>
          <w:iCs/>
          <w:szCs w:val="24"/>
        </w:rPr>
      </w:pPr>
      <w:r w:rsidRPr="00CF116E">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CF116E" w:rsidRDefault="00205968" w:rsidP="00D70C6A">
      <w:pPr>
        <w:pStyle w:val="BodyText"/>
        <w:rPr>
          <w:iCs/>
          <w:szCs w:val="24"/>
        </w:rPr>
      </w:pPr>
      <w:r w:rsidRPr="00CF116E">
        <w:rPr>
          <w:iCs/>
          <w:szCs w:val="24"/>
        </w:rPr>
        <w:t>This profile does not specify the presentation of the data at the endpoint as that is beyond its control.</w:t>
      </w:r>
    </w:p>
    <w:p w14:paraId="47DB60E7" w14:textId="77777777" w:rsidR="00205968" w:rsidRPr="00CF116E" w:rsidRDefault="00205968" w:rsidP="00D70C6A">
      <w:pPr>
        <w:pStyle w:val="BodyText"/>
        <w:rPr>
          <w:iCs/>
          <w:szCs w:val="24"/>
        </w:rPr>
      </w:pPr>
      <w:r w:rsidRPr="00CF116E">
        <w:rPr>
          <w:iCs/>
          <w:szCs w:val="24"/>
        </w:rPr>
        <w:lastRenderedPageBreak/>
        <w:t>This profile does not specify the human interface at the endpoint as that is beyond its control.</w:t>
      </w:r>
    </w:p>
    <w:p w14:paraId="46214BC5" w14:textId="77777777" w:rsidR="00205968" w:rsidRPr="00CF116E" w:rsidRDefault="00205968" w:rsidP="00D70C6A">
      <w:pPr>
        <w:pStyle w:val="BodyText"/>
        <w:rPr>
          <w:iCs/>
          <w:szCs w:val="24"/>
        </w:rPr>
      </w:pPr>
      <w:r w:rsidRPr="00CF116E">
        <w:rPr>
          <w:iCs/>
          <w:szCs w:val="24"/>
        </w:rPr>
        <w:t xml:space="preserve">This profile does make recommendations as to the significant data items to be included in alert notifications with consideration for </w:t>
      </w:r>
      <w:proofErr w:type="spellStart"/>
      <w:r w:rsidRPr="00CF116E">
        <w:rPr>
          <w:iCs/>
          <w:szCs w:val="24"/>
        </w:rPr>
        <w:t>ePHI</w:t>
      </w:r>
      <w:proofErr w:type="spellEnd"/>
      <w:r w:rsidRPr="00CF116E">
        <w:rPr>
          <w:iCs/>
          <w:szCs w:val="24"/>
        </w:rPr>
        <w:t xml:space="preserve"> (electronic Patient Healthcare Information). The correlation of what data items are to be sent for specific alerts is defined in IHE PCD Device Profiles in conjunction with alert inclusion in the IHE PCD Rosetta Terminology Mapping (RTM) activities.</w:t>
      </w:r>
    </w:p>
    <w:p w14:paraId="066493D8" w14:textId="77777777" w:rsidR="00205968" w:rsidRPr="00CF116E" w:rsidRDefault="00205968" w:rsidP="004F70BA">
      <w:pPr>
        <w:pStyle w:val="BodyText"/>
        <w:rPr>
          <w:iCs/>
          <w:szCs w:val="24"/>
        </w:rPr>
      </w:pPr>
      <w:r w:rsidRPr="00CF116E">
        <w:rPr>
          <w:iCs/>
          <w:szCs w:val="24"/>
        </w:rPr>
        <w:t xml:space="preserve">It is recognized that in healthcare communication there are certain data items which should not be transported over unsecured and unencrypted communication connections. A number of controls come into play including HIPAA requirements and </w:t>
      </w:r>
      <w:proofErr w:type="spellStart"/>
      <w:r w:rsidRPr="00CF116E">
        <w:rPr>
          <w:iCs/>
          <w:szCs w:val="24"/>
        </w:rPr>
        <w:t>ePHI</w:t>
      </w:r>
      <w:proofErr w:type="spellEnd"/>
      <w:r w:rsidRPr="00CF116E">
        <w:rPr>
          <w:iCs/>
          <w:szCs w:val="24"/>
        </w:rPr>
        <w:t xml:space="preserve"> guidelines. It is the responsibility of the deploying parties to insure that capabilities are put into place and monitored to assure that information protection requirements are met.</w:t>
      </w:r>
    </w:p>
    <w:p w14:paraId="5B887FB0" w14:textId="439D6BC5" w:rsidR="00205968" w:rsidRPr="00CF116E" w:rsidRDefault="00205968" w:rsidP="004F70BA">
      <w:pPr>
        <w:pStyle w:val="BodyText"/>
        <w:rPr>
          <w:iCs/>
          <w:szCs w:val="24"/>
        </w:rPr>
      </w:pPr>
      <w:r w:rsidRPr="00CF116E">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Pr>
          <w:iCs/>
          <w:szCs w:val="24"/>
        </w:rPr>
        <w:t>Alert Manager</w:t>
      </w:r>
      <w:r w:rsidRPr="00CF116E">
        <w:rPr>
          <w:iCs/>
          <w:szCs w:val="24"/>
        </w:rPr>
        <w:t xml:space="preserve"> to </w:t>
      </w:r>
      <w:r w:rsidR="00FC59AA">
        <w:rPr>
          <w:iCs/>
          <w:szCs w:val="24"/>
        </w:rPr>
        <w:t>Alert Communicator</w:t>
      </w:r>
      <w:r w:rsidRPr="00CF116E">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36" w:history="1">
        <w:r w:rsidRPr="00CF116E">
          <w:rPr>
            <w:rStyle w:val="Hyperlink"/>
            <w:iCs/>
            <w:szCs w:val="24"/>
          </w:rPr>
          <w:t>www.wctp.org</w:t>
        </w:r>
      </w:hyperlink>
      <w:r w:rsidRPr="00CF116E">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CF116E">
        <w:rPr>
          <w:iCs/>
          <w:szCs w:val="24"/>
        </w:rPr>
        <w:t>time,</w:t>
      </w:r>
      <w:r w:rsidRPr="00CF116E">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CF116E" w:rsidRDefault="00205968" w:rsidP="004F70BA">
      <w:pPr>
        <w:pStyle w:val="BodyText"/>
      </w:pPr>
      <w:r w:rsidRPr="00CF116E">
        <w:rPr>
          <w:iCs/>
          <w:szCs w:val="24"/>
        </w:rPr>
        <w:t>Not all of the WCTP protocol possible request/response transactions are required for Alert Manager (AM) to Alert Communicator (AC) communication. Later sections of this document identify the specifics.</w:t>
      </w:r>
    </w:p>
    <w:p w14:paraId="3095670B" w14:textId="77777777" w:rsidR="006A307B" w:rsidRPr="00CF116E" w:rsidRDefault="006A307B" w:rsidP="00B5724A">
      <w:pPr>
        <w:pStyle w:val="Heading2"/>
        <w:rPr>
          <w:noProof w:val="0"/>
        </w:rPr>
      </w:pPr>
      <w:bookmarkStart w:id="729" w:name="_Toc464111681"/>
      <w:r w:rsidRPr="00CF116E">
        <w:rPr>
          <w:noProof w:val="0"/>
        </w:rPr>
        <w:t>ACM</w:t>
      </w:r>
      <w:r w:rsidR="00325F82" w:rsidRPr="00CF116E">
        <w:rPr>
          <w:noProof w:val="0"/>
        </w:rPr>
        <w:t xml:space="preserve"> </w:t>
      </w:r>
      <w:bookmarkEnd w:id="712"/>
      <w:bookmarkEnd w:id="713"/>
      <w:r w:rsidRPr="00CF116E">
        <w:rPr>
          <w:noProof w:val="0"/>
        </w:rPr>
        <w:t>Use Cases</w:t>
      </w:r>
      <w:bookmarkEnd w:id="723"/>
      <w:bookmarkEnd w:id="724"/>
      <w:bookmarkEnd w:id="725"/>
      <w:bookmarkEnd w:id="729"/>
    </w:p>
    <w:p w14:paraId="6E9EDA93" w14:textId="77777777" w:rsidR="006A307B" w:rsidRPr="00CF116E" w:rsidRDefault="006A307B" w:rsidP="006A307B">
      <w:pPr>
        <w:pStyle w:val="BodyText"/>
      </w:pPr>
      <w:r w:rsidRPr="00CF116E">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CF116E" w:rsidRDefault="008245D0" w:rsidP="006A307B">
      <w:pPr>
        <w:pStyle w:val="BodyText"/>
      </w:pPr>
      <w:r w:rsidRPr="00CF116E">
        <w:rPr>
          <w:noProof/>
        </w:rPr>
        <w:lastRenderedPageBreak/>
        <mc:AlternateContent>
          <mc:Choice Requires="wpc">
            <w:drawing>
              <wp:anchor distT="91440" distB="0" distL="114300" distR="114300" simplePos="0" relativeHeight="251657216" behindDoc="0" locked="0" layoutInCell="1" allowOverlap="0" wp14:anchorId="119AE2C3" wp14:editId="3118E303">
                <wp:simplePos x="0" y="0"/>
                <wp:positionH relativeFrom="column">
                  <wp:posOffset>-19050</wp:posOffset>
                </wp:positionH>
                <wp:positionV relativeFrom="paragraph">
                  <wp:posOffset>1266190</wp:posOffset>
                </wp:positionV>
                <wp:extent cx="6189980" cy="3617595"/>
                <wp:effectExtent l="9525" t="10795" r="1270" b="63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441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77777777" w:rsidR="00DE6F27" w:rsidRDefault="00DE6F27" w:rsidP="00055D99">
                              <w:pPr>
                                <w:pStyle w:val="NormalWeb"/>
                                <w:spacing w:before="0"/>
                                <w:jc w:val="center"/>
                              </w:pPr>
                              <w:r>
                                <w:rPr>
                                  <w:rFonts w:eastAsia="Calibri"/>
                                </w:rPr>
                                <w:t>PCD-07 Report Dissemination Alert Status</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6"/>
                            <a:ext cx="32385" cy="25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DE6F27" w:rsidRDefault="00DE6F27"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DE6F27" w:rsidRPr="009D0F96" w:rsidRDefault="00DE6F27" w:rsidP="00055D99">
                              <w:pPr>
                                <w:spacing w:before="0"/>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DE6F27" w:rsidRDefault="00DE6F27" w:rsidP="00055D99">
                              <w:pPr>
                                <w:pStyle w:val="NormalWeb"/>
                                <w:spacing w:before="0"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DE6F27" w:rsidRDefault="00DE6F27" w:rsidP="00055D99">
                              <w:pPr>
                                <w:pStyle w:val="NormalWeb"/>
                                <w:spacing w:before="0"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DE6F27" w:rsidRDefault="00DE6F27" w:rsidP="00055D99">
                              <w:pPr>
                                <w:pStyle w:val="NormalWeb"/>
                                <w:spacing w:before="0"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17218"/>
                            <a:ext cx="1487170" cy="266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77777777" w:rsidR="00DE6F27" w:rsidRDefault="00DE6F27" w:rsidP="00055D99">
                              <w:pPr>
                                <w:pStyle w:val="NormalWeb"/>
                                <w:spacing w:before="0"/>
                                <w:jc w:val="center"/>
                              </w:pPr>
                              <w:r>
                                <w:rPr>
                                  <w:rFonts w:eastAsia="Calibri"/>
                                </w:rPr>
                                <w:t>PCD-04 Report Alert</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646430" y="2601587"/>
                            <a:ext cx="1487170" cy="266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77777777" w:rsidR="00DE6F27" w:rsidRDefault="00DE6F27" w:rsidP="00055D99">
                              <w:pPr>
                                <w:pStyle w:val="NormalWeb"/>
                                <w:spacing w:before="0"/>
                                <w:jc w:val="center"/>
                              </w:pPr>
                              <w:r>
                                <w:rPr>
                                  <w:rFonts w:eastAsia="Calibri"/>
                                </w:rPr>
                                <w:t>PCD-04 Report Alert</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825625" cy="266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77777777" w:rsidR="00DE6F27" w:rsidRDefault="00DE6F27" w:rsidP="00055D99">
                              <w:pPr>
                                <w:pStyle w:val="NormalWeb"/>
                                <w:spacing w:before="0"/>
                                <w:jc w:val="center"/>
                              </w:pPr>
                              <w:r>
                                <w:rPr>
                                  <w:rFonts w:eastAsia="Calibri"/>
                                </w:rPr>
                                <w:t>PCD-06 Disseminate Alert</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5" y="1459861"/>
                            <a:ext cx="1963420" cy="266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77777777" w:rsidR="00DE6F27" w:rsidRDefault="00DE6F27" w:rsidP="00055D99">
                              <w:pPr>
                                <w:pStyle w:val="NormalWeb"/>
                                <w:spacing w:before="0"/>
                                <w:jc w:val="center"/>
                              </w:pPr>
                              <w:r>
                                <w:rPr>
                                  <w:rFonts w:eastAsia="Calibri"/>
                                </w:rPr>
                                <w:t>PCD-05 Report Alert Status</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9"/>
                            <a:ext cx="1953895" cy="441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77777777" w:rsidR="00DE6F27" w:rsidRDefault="00DE6F27" w:rsidP="00055D99">
                              <w:pPr>
                                <w:pStyle w:val="NormalWeb"/>
                                <w:spacing w:before="0"/>
                                <w:jc w:val="center"/>
                              </w:pPr>
                              <w:r>
                                <w:rPr>
                                  <w:rFonts w:eastAsia="Calibri"/>
                                </w:rPr>
                                <w:t>PCD-07 Report Dissemination Alert Status</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4"/>
                            <a:ext cx="1962785" cy="266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77777777" w:rsidR="00DE6F27" w:rsidRDefault="00DE6F27" w:rsidP="00055D99">
                              <w:pPr>
                                <w:pStyle w:val="NormalWeb"/>
                                <w:spacing w:before="0"/>
                                <w:jc w:val="center"/>
                              </w:pPr>
                              <w:r>
                                <w:rPr>
                                  <w:rFonts w:eastAsia="Calibri"/>
                                </w:rPr>
                                <w:t>PCD-05 Report Alert Status</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id="Canvas 224" o:spid="_x0000_s1119" editas="canvas" style="position:absolute;margin-left:-1.5pt;margin-top:99.7pt;width:487.4pt;height:284.85pt;z-index:251657216;mso-wrap-distance-top:7.2pt;mso-position-horizontal-relative:text;mso-position-vertical-relative:text;mso-width-relative:margin;mso-height-relative:margin" coordsize="61899,3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" o:allowoverlap="f">
                <v:shape id="_x0000_s1120" type="#_x0000_t75" style="position:absolute;width:61899;height:36175;visibility:visible;mso-wrap-style:square">
                  <v:fill o:detectmouseclick="t"/>
                  <v:path o:connecttype="none"/>
                </v:shape>
                <v:line id="Straight Connector 196" o:spid="_x0000_s1121" style="position:absolute;flip:x;visibility:visible;mso-wrap-style:square" from="2913,3855" to="2949,3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qpQcMAAADbAAAADwAAAGRycy9kb3ducmV2LnhtbESP0WrCQBRE34X+w3ILvhTdKMVqdJUS&#10;LYpvWj/gkr3JBrN30+yqsV/fFQo+DjNzhlmsOluLK7W+cqxgNExAEOdOV1wqOH1/DaYgfEDWWDsm&#10;BXfysFq+9BaYanfjA12PoRQRwj5FBSaEJpXS54Ys+qFriKNXuNZiiLItpW7xFuG2luMkmUiLFccF&#10;gw1lhvLz8WIVbLaZ+dm/6fdsVxSjX9u49VY7pfqv3eccRKAuPMP/7Z1W8DGD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6qUHDAAAA2wAAAA8AAAAAAAAAAAAA&#10;AAAAoQIAAGRycy9kb3ducmV2LnhtbFBLBQYAAAAABAAEAPkAAACRAwAAAAA=&#10;" strokeweight="1pt">
                  <v:stroke dashstyle="dash"/>
                </v:line>
                <v:line id="Straight Connector 197" o:spid="_x0000_s1122" style="position:absolute;flip:x;visibility:visible;mso-wrap-style:square" from="25496,3763" to="25497,3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Vw+8EAAADbAAAADwAAAGRycy9kb3ducmV2LnhtbERP3WrCMBS+H/gO4QjeDJs6xijVKFId&#10;Lbub2wMcmtOm2JzUJmrd0y8Xg11+fP+b3WR7caPRd44VrJIUBHHtdMetgu+v92UGwgdkjb1jUvAg&#10;D7vt7GmDuXZ3/qTbKbQihrDPUYEJYcil9LUhiz5xA3HkGjdaDBGOrdQj3mO47eVLmr5Jix3HBoMD&#10;FYbq8+lqFRzLwlw+nvVrUTXN6scO7lBqp9RiPu3XIAJN4V/85660giyuj1/iD5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VXD7wQAAANsAAAAPAAAAAAAAAAAAAAAA&#10;AKECAABkcnMvZG93bnJldi54bWxQSwUGAAAAAAQABAD5AAAAjwMAAAAA&#10;" strokeweight="1pt">
                  <v:stroke dashstyle="dash"/>
                </v:line>
                <v:line id="Straight Connector 198" o:spid="_x0000_s1123" style="position:absolute;visibility:visible;mso-wrap-style:square" from="33762,3746" to="34270,3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tMAcEAAADbAAAADwAAAGRycy9kb3ducmV2LnhtbESPzWrDMBCE74W+g9hCb7WcHIJxLIcQ&#10;CM2t2A3kurG2llNrZSQ1dt++KhR6HObnY6rdYkdxJx8GxwpWWQ6CuHN64F7B+f34UoAIEVnj6JgU&#10;fFOAXf34UGGp3cwN3dvYizTCoUQFJsaplDJ0hiyGzE3Eyftw3mJM0vdSe5zTuB3lOs830uLAiWBw&#10;ooOh7rP9sonb0OvN+828cOiubzfaN+YyK/X8tOy3ICIt8T/81z5pBcUKfr+kHy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S0wBwQAAANsAAAAPAAAAAAAAAAAAAAAA&#10;AKECAABkcnMvZG93bnJldi54bWxQSwUGAAAAAAQABAD5AAAAjwMAAAAA&#10;" strokeweight="1pt">
                  <v:stroke dashstyle="dash"/>
                </v:line>
                <v:line id="Straight Connector 199" o:spid="_x0000_s1124" style="position:absolute;flip:x;visibility:visible;mso-wrap-style:square" from="56635,3831" to="56638,3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tLF8QAAADbAAAADwAAAGRycy9kb3ducmV2LnhtbESPzWrDMBCE74G+g9hCL6GRY0oIbpQQ&#10;3Bab3PLzAIu1tkyslWupsdunrwKFHoeZ+YbZ7CbbiRsNvnWsYLlIQBBXTrfcKLicP57XIHxA1tg5&#10;JgXf5GG3fZhtMNNu5CPdTqEREcI+QwUmhD6T0leGLPqF64mjV7vBYohyaKQecIxw28k0SVbSYstx&#10;wWBPuaHqevqyCt6L3Hwe5volL+t6+WN791Zop9TT47R/BRFoCv/hv3apFaxTuH+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y0sXxAAAANsAAAAPAAAAAAAAAAAA&#10;AAAAAKECAABkcnMvZG93bnJldi54bWxQSwUGAAAAAAQABAD5AAAAkgMAAAAA&#10;" strokeweight="1pt">
                  <v:stroke dashstyle="dash"/>
                </v:line>
                <v:shape id="Text Box 9" o:spid="_x0000_s1125" type="#_x0000_t202" style="position:absolute;left:35763;top:14947;width:19539;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Ah8UA&#10;AADbAAAADwAAAGRycy9kb3ducmV2LnhtbESPT4vCMBTE7wt+h/CEva2pCkupRlFBdP9c1urB26N5&#10;ttXmpTSxrd/eLCzscZiZ3zDzZW8q0VLjSssKxqMIBHFmdcm5gmO6fYtBOI+ssbJMCh7kYLkYvMwx&#10;0bbjH2oPPhcBwi5BBYX3dSKlywoy6Ea2Jg7exTYGfZBNLnWDXYCbSk6i6F0aLDksFFjTpqDsdrgb&#10;BTa9pPEuup67+ylbf3x9t+fPSir1OuxXMxCeev8f/mvvtYJ4Cr9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ACHxQAAANsAAAAPAAAAAAAAAAAAAAAAAJgCAABkcnMv&#10;ZG93bnJldi54bWxQSwUGAAAAAAQABAD1AAAAigMAAAAA&#10;" filled="f" stroked="f">
                  <v:textbox style="mso-fit-shape-to-text:t">
                    <w:txbxContent>
                      <w:p w14:paraId="22BD79C3" w14:textId="77777777" w:rsidR="00DE6F27" w:rsidRDefault="00DE6F27" w:rsidP="00055D99">
                        <w:pPr>
                          <w:pStyle w:val="NormalWeb"/>
                          <w:spacing w:before="0"/>
                          <w:jc w:val="center"/>
                        </w:pPr>
                        <w:r>
                          <w:rPr>
                            <w:rFonts w:eastAsia="Calibri"/>
                          </w:rPr>
                          <w:t>PCD-07 Report Dissemination Alert Status</w:t>
                        </w:r>
                      </w:p>
                    </w:txbxContent>
                  </v:textbox>
                </v:shape>
                <v:rect id="Rectangle 5" o:spid="_x0000_s1126" style="position:absolute;left:59585;top:33661;width:32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14:paraId="26AD8179" w14:textId="77777777" w:rsidR="00DE6F27" w:rsidRDefault="00DE6F27" w:rsidP="00055D99">
                        <w:r>
                          <w:rPr>
                            <w:color w:val="000000"/>
                            <w:sz w:val="20"/>
                          </w:rPr>
                          <w:t xml:space="preserve"> </w:t>
                        </w:r>
                      </w:p>
                    </w:txbxContent>
                  </v:textbox>
                </v:rect>
                <v:shape id="Text Box 202" o:spid="_x0000_s1127" type="#_x0000_t202" style="position:absolute;top:109;width:5899;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rsQA&#10;AADbAAAADwAAAGRycy9kb3ducmV2LnhtbESPQWuDQBSE74X8h+UVcmvWGhvEZhNCQfCQS01Crg/3&#10;RU3dt+Ju1fz7bqHQ4zAz3zDb/Ww6MdLgWssKXlcRCOLK6pZrBedT/pKCcB5ZY2eZFDzIwX63eNpi&#10;pu3EnzSWvhYBwi5DBY33fSalqxoy6Fa2Jw7ezQ4GfZBDLfWAU4CbTsZRtJEGWw4LDfb00VD1VX4b&#10;BX2+ORbJKTXFZYzv99JckxutlVo+z4d3EJ5m/x/+axdaQfoG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q7EAAAA2wAAAA8AAAAAAAAAAAAAAAAAmAIAAGRycy9k&#10;b3ducmV2LnhtbFBLBQYAAAAABAAEAPUAAACJAwAAAAA=&#10;" filled="f">
                  <v:textbox>
                    <w:txbxContent>
                      <w:p w14:paraId="41D5B66C" w14:textId="77777777" w:rsidR="00DE6F27" w:rsidRPr="009D0F96" w:rsidRDefault="00DE6F27" w:rsidP="00055D99">
                        <w:pPr>
                          <w:spacing w:before="0"/>
                          <w:jc w:val="center"/>
                          <w:rPr>
                            <w:szCs w:val="24"/>
                          </w:rPr>
                        </w:pPr>
                        <w:r w:rsidRPr="009D0F96">
                          <w:rPr>
                            <w:szCs w:val="24"/>
                          </w:rPr>
                          <w:t>AR</w:t>
                        </w:r>
                      </w:p>
                    </w:txbxContent>
                  </v:textbox>
                </v:shape>
                <v:shape id="Text Box 9" o:spid="_x0000_s1128" type="#_x0000_t202" style="position:absolute;left:22056;top:17;width:6883;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g2cMA&#10;AADbAAAADwAAAGRycy9kb3ducmV2LnhtbESPT4vCMBTE78J+h/AW9mZT/1BKNYosCD142ap4fTTP&#10;ttq8lCZbu99+Iwgeh5n5DbPejqYVA/WusaxgFsUgiEurG64UnI77aQrCeWSNrWVS8EcOtpuPyRoz&#10;bR/8Q0PhKxEg7DJUUHvfZVK6siaDLrIdcfCutjfog+wrqXt8BLhp5TyOE2mw4bBQY0ffNZX34tco&#10;6PbJIV8eU5Ofh/ntVpjL8koLpb4+x90KhKfRv8Ovdq4VpAk8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Fg2cMAAADbAAAADwAAAAAAAAAAAAAAAACYAgAAZHJzL2Rv&#10;d25yZXYueG1sUEsFBgAAAAAEAAQA9QAAAIgDAAAAAA==&#10;" filled="f">
                  <v:textbox>
                    <w:txbxContent>
                      <w:p w14:paraId="06C84DD2" w14:textId="77777777" w:rsidR="00DE6F27" w:rsidRDefault="00DE6F27" w:rsidP="00055D99">
                        <w:pPr>
                          <w:pStyle w:val="NormalWeb"/>
                          <w:spacing w:before="0" w:line="276" w:lineRule="auto"/>
                          <w:jc w:val="center"/>
                        </w:pPr>
                        <w:r>
                          <w:rPr>
                            <w:rFonts w:eastAsia="Calibri"/>
                          </w:rPr>
                          <w:t>ACON</w:t>
                        </w:r>
                      </w:p>
                    </w:txbxContent>
                  </v:textbox>
                </v:shape>
                <v:shape id="Text Box 9" o:spid="_x0000_s1129" type="#_x0000_t202" style="position:absolute;left:30809;width:5899;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3FQsQA&#10;AADbAAAADwAAAGRycy9kb3ducmV2LnhtbESPQWuDQBSE74X8h+UFemvWppKIySaEgOChl2pCrg/3&#10;RU3dt+Ju1f77bqHQ4zAz3zD742w6MdLgWssKXlcRCOLK6pZrBZcye0lAOI+ssbNMCr7JwfGweNpj&#10;qu3EHzQWvhYBwi5FBY33fSqlqxoy6Fa2Jw7e3Q4GfZBDLfWAU4CbTq6jaCMNthwWGuzp3FD1WXwZ&#10;BX22ec/jMjH5dVw/HoW5xXd6U+p5OZ92IDzN/j/81861gmQLv1/CD5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NxULEAAAA2wAAAA8AAAAAAAAAAAAAAAAAmAIAAGRycy9k&#10;b3ducmV2LnhtbFBLBQYAAAAABAAEAPUAAACJAwAAAAA=&#10;" filled="f">
                  <v:textbox>
                    <w:txbxContent>
                      <w:p w14:paraId="2D14A324" w14:textId="77777777" w:rsidR="00DE6F27" w:rsidRDefault="00DE6F27" w:rsidP="00055D99">
                        <w:pPr>
                          <w:pStyle w:val="NormalWeb"/>
                          <w:spacing w:before="0" w:line="276" w:lineRule="auto"/>
                          <w:jc w:val="center"/>
                        </w:pPr>
                        <w:r>
                          <w:rPr>
                            <w:rFonts w:eastAsia="Calibri"/>
                          </w:rPr>
                          <w:t>AM</w:t>
                        </w:r>
                      </w:p>
                    </w:txbxContent>
                  </v:textbox>
                </v:shape>
                <v:shape id="Text Box 9" o:spid="_x0000_s1130" type="#_x0000_t202" style="position:absolute;left:53689;top:85;width:5899;height:3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JRMMAA&#10;AADbAAAADwAAAGRycy9kb3ducmV2LnhtbERPTWvCQBC9F/wPywje6sYoEqJrECGQQy+NFa9Ddkyi&#10;2dmQ3Sbpv+8eCj0+3vcxm00nRhpca1nBZh2BIK6sbrlW8HXN3xMQziNr7CyTgh9ykJ0Wb0dMtZ34&#10;k8bS1yKEsEtRQeN9n0rpqoYMurXtiQP3sINBH+BQSz3gFMJNJ+Mo2kuDLYeGBnu6NFS9ym+joM/3&#10;H8XumpjiNsbPZ2nuuwdtlVot5/MBhKfZ/4v/3IVWkISx4Uv4AfL0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JRMMAAAADbAAAADwAAAAAAAAAAAAAAAACYAgAAZHJzL2Rvd25y&#10;ZXYueG1sUEsFBgAAAAAEAAQA9QAAAIUDAAAAAA==&#10;" filled="f">
                  <v:textbox>
                    <w:txbxContent>
                      <w:p w14:paraId="5F87C3FB" w14:textId="77777777" w:rsidR="00DE6F27" w:rsidRDefault="00DE6F27" w:rsidP="00055D99">
                        <w:pPr>
                          <w:pStyle w:val="NormalWeb"/>
                          <w:spacing w:before="0" w:line="276" w:lineRule="auto"/>
                          <w:jc w:val="center"/>
                        </w:pPr>
                        <w:r>
                          <w:rPr>
                            <w:rFonts w:eastAsia="Calibri"/>
                          </w:rPr>
                          <w:t>AC</w:t>
                        </w:r>
                      </w:p>
                    </w:txbxContent>
                  </v:textbox>
                </v:shape>
                <v:shape id="Text Box 9" o:spid="_x0000_s1131" type="#_x0000_t202" style="position:absolute;left:7366;top:6172;width:14871;height:26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O1cUA&#10;AADbAAAADwAAAGRycy9kb3ducmV2LnhtbESPzWrDMBCE74W8g9hAb43cUtLEiRJMoGDaQ2icS26L&#10;tbVNrJUjyT99+ypQ6HGYmW+Y7X4yrRjI+caygudFAoK4tLrhSsG5eH9agfABWWNrmRT8kIf9bvaw&#10;xVTbkb9oOIVKRAj7FBXUIXSplL6syaBf2I44et/WGQxRukpqh2OEm1a+JMlSGmw4LtTY0aGm8nrq&#10;jYKbya7LY1m8uZw/1q9VL4vPy6DU43zKNiACTeE//NfOtYLVGu5f4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87VxQAAANsAAAAPAAAAAAAAAAAAAAAAAJgCAABkcnMv&#10;ZG93bnJldi54bWxQSwUGAAAAAAQABAD1AAAAigMAAAAA&#10;" filled="f" stroked="f">
                  <v:textbox style="mso-fit-shape-to-text:t">
                    <w:txbxContent>
                      <w:p w14:paraId="3442C65A" w14:textId="77777777" w:rsidR="00DE6F27" w:rsidRDefault="00DE6F27" w:rsidP="00055D99">
                        <w:pPr>
                          <w:pStyle w:val="NormalWeb"/>
                          <w:spacing w:before="0"/>
                          <w:jc w:val="center"/>
                        </w:pPr>
                        <w:r>
                          <w:rPr>
                            <w:rFonts w:eastAsia="Calibri"/>
                          </w:rPr>
                          <w:t>PCD-04 Report Alert</w:t>
                        </w:r>
                      </w:p>
                    </w:txbxContent>
                  </v:textbox>
                </v:shape>
                <v:shape id="Text Box 9" o:spid="_x0000_s1132" type="#_x0000_t202" style="position:absolute;left:6464;top:26015;width:14872;height:26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zxlcAA&#10;AADbAAAADwAAAGRycy9kb3ducmV2LnhtbERPy4rCMBTdC/MP4Q6403Rk8FGNIsKA6EJsZzO7S3Nt&#10;i81NJ4m1/r1ZCC4P573a9KYRHTlfW1bwNU5AEBdW11wq+M1/RnMQPiBrbCyTggd52Kw/BitMtb3z&#10;mboslCKGsE9RQRVCm0rpi4oM+rFtiSN3sc5giNCVUju8x3DTyEmSTKXBmmNDhS3tKiqu2c0o+Dfb&#10;6/RU5DO358Piu7zJ/PjXKTX87LdLEIH68Ba/3HutYBHXx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zxlcAAAADbAAAADwAAAAAAAAAAAAAAAACYAgAAZHJzL2Rvd25y&#10;ZXYueG1sUEsFBgAAAAAEAAQA9QAAAIUDAAAAAA==&#10;" filled="f" stroked="f">
                  <v:textbox style="mso-fit-shape-to-text:t">
                    <w:txbxContent>
                      <w:p w14:paraId="69AD9D7A" w14:textId="77777777" w:rsidR="00DE6F27" w:rsidRDefault="00DE6F27" w:rsidP="00055D99">
                        <w:pPr>
                          <w:pStyle w:val="NormalWeb"/>
                          <w:spacing w:before="0"/>
                          <w:jc w:val="center"/>
                        </w:pPr>
                        <w:r>
                          <w:rPr>
                            <w:rFonts w:eastAsia="Calibri"/>
                          </w:rPr>
                          <w:t>PCD-04 Report Alert</w:t>
                        </w:r>
                      </w:p>
                    </w:txbxContent>
                  </v:textbox>
                </v:shape>
                <v:shape id="Text Box 9" o:spid="_x0000_s1133" type="#_x0000_t202" style="position:absolute;left:35763;top:8210;width:18256;height:26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UDsMA&#10;AADbAAAADwAAAGRycy9kb3ducmV2LnhtbESPT4vCMBTE74LfITzBm6aK+KcaRRYEWQ+Ldi97ezTP&#10;tti8dJNYu9/eLAgeh5n5DbPZdaYWLTlfWVYwGScgiHOrKy4UfGeH0RKED8gaa8uk4I887Lb93gZT&#10;bR98pvYSChEh7FNUUIbQpFL6vCSDfmwb4uhdrTMYonSF1A4fEW5qOU2SuTRYcVwosaGPkvLb5W4U&#10;/Jr9bf6VZwt35M/VrLjL7PTTKjUcdPs1iEBdeIdf7aNWsJrA/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BUDsMAAADbAAAADwAAAAAAAAAAAAAAAACYAgAAZHJzL2Rv&#10;d25yZXYueG1sUEsFBgAAAAAEAAQA9QAAAIgDAAAAAA==&#10;" filled="f" stroked="f">
                  <v:textbox style="mso-fit-shape-to-text:t">
                    <w:txbxContent>
                      <w:p w14:paraId="5F6DCC98" w14:textId="77777777" w:rsidR="00DE6F27" w:rsidRDefault="00DE6F27" w:rsidP="00055D99">
                        <w:pPr>
                          <w:pStyle w:val="NormalWeb"/>
                          <w:spacing w:before="0"/>
                          <w:jc w:val="center"/>
                        </w:pPr>
                        <w:r>
                          <w:rPr>
                            <w:rFonts w:eastAsia="Calibri"/>
                          </w:rPr>
                          <w:t>PCD-06 Disseminate Alert</w:t>
                        </w:r>
                      </w:p>
                    </w:txbxContent>
                  </v:textbox>
                </v:shape>
                <v:shape id="Text Box 9" o:spid="_x0000_s1134" type="#_x0000_t202" style="position:absolute;left:4984;top:14598;width:196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zwcQA&#10;AADbAAAADwAAAGRycy9kb3ducmV2LnhtbESPQWvCQBSE7wX/w/IEb3WjB7HRVVQo1dqLRg/eHtln&#10;Es2+Ddk1Sf+9Wyh4HGbmG2a+7EwpGqpdYVnBaBiBIE6tLjhTcEo+36cgnEfWWFomBb/kYLnovc0x&#10;1rblAzVHn4kAYRejgtz7KpbSpTkZdENbEQfvamuDPsg6k7rGNsBNKcdRNJEGCw4LOVa0ySm9Hx9G&#10;gU2uyfQrul3axzld7/Y/zeW7lEoN+t1qBsJT51/h//ZWK/gYw9+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M8HEAAAA2wAAAA8AAAAAAAAAAAAAAAAAmAIAAGRycy9k&#10;b3ducmV2LnhtbFBLBQYAAAAABAAEAPUAAACJAwAAAAA=&#10;" filled="f" stroked="f">
                  <v:textbox style="mso-fit-shape-to-text:t">
                    <w:txbxContent>
                      <w:p w14:paraId="765AE4B5" w14:textId="77777777" w:rsidR="00DE6F27" w:rsidRDefault="00DE6F27" w:rsidP="00055D99">
                        <w:pPr>
                          <w:pStyle w:val="NormalWeb"/>
                          <w:spacing w:before="0"/>
                          <w:jc w:val="center"/>
                        </w:pPr>
                        <w:r>
                          <w:rPr>
                            <w:rFonts w:eastAsia="Calibri"/>
                          </w:rPr>
                          <w:t>PCD-05 Report Alert Status</w:t>
                        </w:r>
                      </w:p>
                    </w:txbxContent>
                  </v:textbox>
                </v:shape>
                <v:rect id="Rectangle 210" o:spid="_x0000_s1135" style="position:absolute;left:23685;top:26017;width:3638;height:6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1McIA&#10;AADbAAAADwAAAGRycy9kb3ducmV2LnhtbESPQYvCMBSE74L/ITxhb5raBdFqFFlYdhdPWsHrs3m2&#10;xealm0St/94IgsdhZr5hFqvONOJKzteWFYxHCQjiwuqaSwX7/Hs4BeEDssbGMim4k4fVst9bYKbt&#10;jbd03YVSRAj7DBVUIbSZlL6oyKAf2ZY4eifrDIYoXSm1w1uEm0amSTKRBmuOCxW29FVRcd5djIKf&#10;ND84c77kk79NehzzqZgd/71SH4NuPQcRqAvv8Kv9qxXMP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LUxwgAAANsAAAAPAAAAAAAAAAAAAAAAAJgCAABkcnMvZG93&#10;bnJldi54bWxQSwUGAAAAAAQABAD1AAAAhwMAAAAA&#10;" fillcolor="#dce6f2"/>
                <v:rect id="Rectangle 211" o:spid="_x0000_s1136" style="position:absolute;left:1079;top:26033;width:3632;height:6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EtRcIA&#10;AADbAAAADwAAAGRycy9kb3ducmV2LnhtbESPQYvCMBSE74L/ITxhb5paFtFqFFlYdhdPWsHrs3m2&#10;xealm0St/94IgsdhZr5hFqvONOJKzteWFYxHCQjiwuqaSwX7/Hs4BeEDssbGMim4k4fVst9bYKbt&#10;jbd03YVSRAj7DBVUIbSZlL6oyKAf2ZY4eifrDIYoXSm1w1uEm0amSTKRBmuOCxW29FVRcd5djIKf&#10;ND84c77kk79NehzzqZgd/71SH4NuPQcRqAvv8Kv9qxXMP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S1FwgAAANsAAAAPAAAAAAAAAAAAAAAAAJgCAABkcnMvZG93&#10;bnJldi54bWxQSwUGAAAAAAQABAD1AAAAhwMAAAAA&#10;" fillcolor="#dce6f2"/>
                <v:rect id="Rectangle 212" o:spid="_x0000_s1137" style="position:absolute;left:1027;top:6051;width:3632;height:18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2I3sIA&#10;AADbAAAADwAAAGRycy9kb3ducmV2LnhtbESPQYvCMBSE74L/ITxhb5paWNFqFFlYdhdPWsHrs3m2&#10;xealm0St/94IgsdhZr5hFqvONOJKzteWFYxHCQjiwuqaSwX7/Hs4BeEDssbGMim4k4fVst9bYKbt&#10;jbd03YVSRAj7DBVUIbSZlL6oyKAf2ZY4eifrDIYoXSm1w1uEm0amSTKRBmuOCxW29FVRcd5djIKf&#10;ND84c77kk79NehzzqZgd/71SH4NuPQcRqAvv8Kv9qxXMP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7YjewgAAANsAAAAPAAAAAAAAAAAAAAAAAJgCAABkcnMvZG93&#10;bnJldi54bWxQSwUGAAAAAAQABAD1AAAAhwMAAAAA&#10;" fillcolor="#dce6f2"/>
                <v:rect id="Rectangle 213" o:spid="_x0000_s1138" style="position:absolute;left:32131;top:6083;width:3632;height:19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WqcIA&#10;AADbAAAADwAAAGRycy9kb3ducmV2LnhtbESPQYvCMBSE7wv+h/AEb2tqD2WtRhFBVDytFbw+m2db&#10;bF5qErX++83Cwh6HmfmGmS9704onOd9YVjAZJyCIS6sbrhScis3nFwgfkDW2lknBmzwsF4OPOeba&#10;vvibnsdQiQhhn6OCOoQul9KXNRn0Y9sRR+9qncEQpaukdviKcNPKNEkyabDhuFBjR+uaytvxYRRs&#10;0+LszO1RZPtDepnwtZxe7l6p0bBfzUAE6sN/+K+90wqmGfx+iT9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PxapwgAAANsAAAAPAAAAAAAAAAAAAAAAAJgCAABkcnMvZG93&#10;bnJldi54bWxQSwUGAAAAAAQABAD1AAAAhwMAAAAA&#10;" fillcolor="#dce6f2"/>
                <v:rect id="Rectangle 214" o:spid="_x0000_s1139" style="position:absolute;left:54666;top:6188;width:3632;height:19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zMsIA&#10;AADbAAAADwAAAGRycy9kb3ducmV2LnhtbESPQYvCMBSE74L/ITxhb5rag6vVKLKw7IonreD12Tzb&#10;YvPSTaLWf28WBI/DzHzDLFadacSNnK8tKxiPEhDEhdU1lwoO+fdwCsIHZI2NZVLwIA+rZb+3wEzb&#10;O+/otg+liBD2GSqoQmgzKX1RkUE/si1x9M7WGQxRulJqh/cIN41Mk2QiDdYcFyps6aui4rK/GgU/&#10;aX505nLNJ5ttehrzuZid/rxSH4NuPQcRqAvv8Kv9qxXMPuH/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MywgAAANsAAAAPAAAAAAAAAAAAAAAAAJgCAABkcnMvZG93&#10;bnJldi54bWxQSwUGAAAAAAQABAD1AAAAhwMAAAAA&#10;" fillcolor="#dce6f2"/>
                <v:shape id="Straight Arrow Connector 215" o:spid="_x0000_s1140" type="#_x0000_t32" style="position:absolute;left:4711;top:9420;width:27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52L8IAAADbAAAADwAAAGRycy9kb3ducmV2LnhtbERPTYvCMBC9C/6HMIIX0VQPol2jqLDL&#10;LiKiLux1bGbbajMpTbTVX28OgsfH+54tGlOIG1Uut6xgOIhAECdW55wq+D1+9icgnEfWWFgmBXdy&#10;sJi3WzOMta15T7eDT0UIYRejgsz7MpbSJRkZdANbEgfu31YGfYBVKnWFdQg3hRxF0VgazDk0ZFjS&#10;OqPkcrgaBTu5rx/56XT+6V3/7l/DzXa13k2V6naa5QcIT41/i1/ub61gGsaGL+EH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52L8IAAADbAAAADwAAAAAAAAAAAAAA&#10;AAChAgAAZHJzL2Rvd25yZXYueG1sUEsFBgAAAAAEAAQA+QAAAJADAAAAAA==&#10;" strokeweight="1.25pt">
                  <v:stroke endarrow="block" endarrowwidth="wide" endarrowlength="long"/>
                </v:shape>
                <v:shape id="Straight Arrow Connector 216" o:spid="_x0000_s1141" type="#_x0000_t32" style="position:absolute;left:4711;top:29387;width:18974;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uTD8UAAADbAAAADwAAAGRycy9kb3ducmV2LnhtbESP3WrCQBSE7wt9h+UUvCm6UbBodBUR&#10;RQUR/MPb0+xpkjZ7NmRXjX16VxC8HGa+GWY4rk0hLlS53LKCdisCQZxYnXOq4LCfN3sgnEfWWFgm&#10;BTdyMB69vw0x1vbKW7rsfCpCCbsYFWTel7GULsnIoGvZkjh4P7Yy6IOsUqkrvIZyU8hOFH1JgzmH&#10;hQxLmmaU/O3ORkF/dTKzRTSdbDrrult8f67/j789pRof9WQAwlPtX+EnvdSB68PjS/gBcn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uTD8UAAADbAAAADwAAAAAAAAAA&#10;AAAAAAChAgAAZHJzL2Rvd25yZXYueG1sUEsFBgAAAAAEAAQA+QAAAJMDAAAAAA==&#10;" strokeweight="1.25pt">
                  <v:stroke endarrow="block" endarrowwidth="wide" endarrowlength="long"/>
                </v:shape>
                <v:shape id="Straight Arrow Connector 217" o:spid="_x0000_s1142" type="#_x0000_t32" style="position:absolute;left:35763;top:11457;width:189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lhccAAADcAAAADwAAAGRycy9kb3ducmV2LnhtbESPQWvCQBCF7wX/wzJCL6Vu7EE0dZUq&#10;tLSIiLbQ65idJqnZ2ZBdTfTXOwfB2wzvzXvfTOedq9SJmlB6NjAcJKCIM29Lzg38fL8/j0GFiGyx&#10;8kwGzhRgPus9TDG1vuUtnXYxVxLCIUUDRYx1qnXICnIYBr4mFu3PNw6jrE2ubYOthLtKvyTJSDss&#10;WRoKrGlZUHbYHZ2Bjd62l3K///96Ov6eP4ar9WK5mRjz2O/eXkFF6uLdfLv+tIKfCL48IxPo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SWFxwAAANwAAAAPAAAAAAAA&#10;AAAAAAAAAKECAABkcnMvZG93bnJldi54bWxQSwUGAAAAAAQABAD5AAAAlQMAAAAA&#10;" strokeweight="1.25pt">
                  <v:stroke endarrow="block" endarrowwidth="wide" endarrowlength="long"/>
                </v:shape>
                <v:shape id="Straight Arrow Connector 218" o:spid="_x0000_s1143" type="#_x0000_t32" style="position:absolute;left:35763;top:14945;width:189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9csUAAADcAAAADwAAAGRycy9kb3ducmV2LnhtbERP32vCMBB+H+x/CCfsZdhEYeKqUUQc&#10;OpCBzrHXsznbzuZSmqidf70ZDHy7j+/njaetrcSZGl861tBLFAjizJmScw27z7fuEIQPyAYrx6Th&#10;lzxMJ48PY0yNu/CGztuQixjCPkUNRQh1KqXPCrLoE1cTR+7gGoshwiaXpsFLDLeV7Cs1kBZLjg0F&#10;1jQvKDtuT1bD6/u3XSzVfPbRX7cv1f55ff36GWr91GlnIxCB2nAX/7tXJs5XPfh7Jl4gJ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9csUAAADcAAAADwAAAAAAAAAA&#10;AAAAAAChAgAAZHJzL2Rvd25yZXYueG1sUEsFBgAAAAAEAAQA+QAAAJMDAAAAAA==&#10;" strokeweight="1.25pt">
                  <v:stroke endarrow="block" endarrowwidth="wide" endarrowlength="long"/>
                </v:shape>
                <v:shape id="Straight Arrow Connector 219" o:spid="_x0000_s1144" type="#_x0000_t32" style="position:absolute;left:4659;top:17386;width:274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6jBcUAAADcAAAADwAAAGRycy9kb3ducmV2LnhtbERP22oCMRB9F/oPYQq+SE1csNitUUSU&#10;VhDBG32dbqa7q5vJskl1269vCoJvczjXGU9bW4kLNb50rGHQVyCIM2dKzjUc9sunEQgfkA1WjknD&#10;D3mYTh46Y0yNu/KWLruQixjCPkUNRQh1KqXPCrLo+64mjtyXayyGCJtcmgavMdxWMlHqWVosOTYU&#10;WNO8oOy8+7YaXlYfdvGm5rNNsm6H1Wdv/Xs8jbTuPrazVxCB2nAX39zvJs5XCfw/Ey+Q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6jBcUAAADcAAAADwAAAAAAAAAA&#10;AAAAAAChAgAAZHJzL2Rvd25yZXYueG1sUEsFBgAAAAAEAAQA+QAAAJMDAAAAAA==&#10;" strokeweight="1.25pt">
                  <v:stroke endarrow="block" endarrowwidth="wide" endarrowlength="long"/>
                </v:shape>
                <v:shape id="Text Box 9" o:spid="_x0000_s1145" type="#_x0000_t202" style="position:absolute;left:35763;top:20808;width:19539;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CT8MA&#10;AADcAAAADwAAAGRycy9kb3ducmV2LnhtbERPS2vCQBC+C/6HZYTedNcWikRXqYL05cXEHrwN2TFJ&#10;m50N2TVJ/323IHibj+85q81ga9FR6yvHGuYzBYI4d6biQsMp208XIHxANlg7Jg2/5GGzHo9WmBjX&#10;85G6NBQihrBPUEMZQpNI6fOSLPqZa4gjd3GtxRBhW0jTYh/DbS0flXqWFiuODSU2tCsp/0mvVoPL&#10;LtniVX2f++tXvn3/PHTnj1pq/TAZXpYgAg3hLr6530ycr57g/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cCT8MAAADcAAAADwAAAAAAAAAAAAAAAACYAgAAZHJzL2Rv&#10;d25yZXYueG1sUEsFBgAAAAAEAAQA9QAAAIgDAAAAAA==&#10;" filled="f" stroked="f">
                  <v:textbox style="mso-fit-shape-to-text:t">
                    <w:txbxContent>
                      <w:p w14:paraId="0EE508CA" w14:textId="77777777" w:rsidR="00DE6F27" w:rsidRDefault="00DE6F27" w:rsidP="00055D99">
                        <w:pPr>
                          <w:pStyle w:val="NormalWeb"/>
                          <w:spacing w:before="0"/>
                          <w:jc w:val="center"/>
                        </w:pPr>
                        <w:r>
                          <w:rPr>
                            <w:rFonts w:eastAsia="Calibri"/>
                          </w:rPr>
                          <w:t>PCD-07 Report Dissemination Alert Status</w:t>
                        </w:r>
                      </w:p>
                    </w:txbxContent>
                  </v:textbox>
                </v:shape>
                <v:shape id="Straight Arrow Connector 221" o:spid="_x0000_s1146" type="#_x0000_t32" style="position:absolute;left:35765;top:20806;width:188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ue6sUAAADcAAAADwAAAGRycy9kb3ducmV2LnhtbERPTWsCMRC9C/0PYQq9SE0qKnY1ikiL&#10;FUSoWryOm3F3281k2aS67a83guBtHu9zxtPGluJEtS8ca3jpKBDEqTMFZxp22/fnIQgfkA2WjknD&#10;H3mYTh5aY0yMO/MnnTYhEzGEfYIa8hCqREqf5mTRd1xFHLmjqy2GCOtMmhrPMdyWsqvUQFosODbk&#10;WNE8p/Rn82s1vC739m2h5rN1d9X0y0N79f/1PdT66bGZjUAEasJdfHN/mDhf9eD6TLxAT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ue6sUAAADcAAAADwAAAAAAAAAA&#10;AAAAAAChAgAAZHJzL2Rvd25yZXYueG1sUEsFBgAAAAAEAAQA+QAAAJMDAAAAAA==&#10;" strokeweight="1.25pt">
                  <v:stroke endarrow="block" endarrowwidth="wide" endarrowlength="long"/>
                </v:shape>
                <v:shape id="Text Box 9" o:spid="_x0000_s1147" type="#_x0000_t202" style="position:absolute;left:4984;top:19989;width:1962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oMMA&#10;AADcAAAADwAAAGRycy9kb3ducmV2LnhtbERPS2vCQBC+C/6HZYTedNdCi0RXqYL05cXEHrwN2TFJ&#10;m50N2TVJ/323IHibj+85q81ga9FR6yvHGuYzBYI4d6biQsMp208XIHxANlg7Jg2/5GGzHo9WmBjX&#10;85G6NBQihrBPUEMZQpNI6fOSLPqZa4gjd3GtxRBhW0jTYh/DbS0flXqWFiuODSU2tCsp/0mvVoPL&#10;LtniVX2f++tXvn3/PHTnj1pq/TAZXpYgAg3hLr6530ycr57g/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I/oMMAAADcAAAADwAAAAAAAAAAAAAAAACYAgAAZHJzL2Rv&#10;d25yZXYueG1sUEsFBgAAAAAEAAQA9QAAAIgDAAAAAA==&#10;" filled="f" stroked="f">
                  <v:textbox style="mso-fit-shape-to-text:t">
                    <w:txbxContent>
                      <w:p w14:paraId="1BD0C409" w14:textId="77777777" w:rsidR="00DE6F27" w:rsidRDefault="00DE6F27" w:rsidP="00055D99">
                        <w:pPr>
                          <w:pStyle w:val="NormalWeb"/>
                          <w:spacing w:before="0"/>
                          <w:jc w:val="center"/>
                        </w:pPr>
                        <w:r>
                          <w:rPr>
                            <w:rFonts w:eastAsia="Calibri"/>
                          </w:rPr>
                          <w:t>PCD-05 Report Alert Status</w:t>
                        </w:r>
                      </w:p>
                    </w:txbxContent>
                  </v:textbox>
                </v:shape>
                <v:shape id="Straight Arrow Connector 223" o:spid="_x0000_s1148" type="#_x0000_t32" style="position:absolute;left:4660;top:22777;width:274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lBsUAAADcAAAADwAAAGRycy9kb3ducmV2LnhtbERP32vCMBB+H/g/hBP2MmwyQXHVKCLK&#10;HMhA59jr2ZxtXXMpTdRuf70ZDHy7j+/nTWatrcSFGl861vCcKBDEmTMl5xr2H6veCIQPyAYrx6Th&#10;hzzMpp2HCabGXXlLl13IRQxhn6KGIoQ6ldJnBVn0iauJI3d0jcUQYZNL0+A1httK9pUaSoslx4YC&#10;a1oUlH3vzlbDy9uXXb6qxfy9v2kH1eFp8/t5Gmn92G3nYxCB2nAX/7vXJs5XQ/h7Jl4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WlBsUAAADcAAAADwAAAAAAAAAA&#10;AAAAAAChAgAAZHJzL2Rvd25yZXYueG1sUEsFBgAAAAAEAAQA+QAAAJMDAAAAAA==&#10;" strokeweight="1.25pt">
                  <v:stroke endarrow="block" endarrowwidth="wide" endarrowlength="long"/>
                </v:shape>
                <w10:wrap type="topAndBottom"/>
              </v:group>
            </w:pict>
          </mc:Fallback>
        </mc:AlternateContent>
      </w:r>
      <w:r w:rsidR="006A307B" w:rsidRPr="00CF116E">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CF116E" w:rsidRDefault="006A307B" w:rsidP="00B5724A">
      <w:pPr>
        <w:pStyle w:val="Heading3"/>
        <w:rPr>
          <w:noProof w:val="0"/>
        </w:rPr>
      </w:pPr>
      <w:bookmarkStart w:id="730" w:name="_Toc369246367"/>
      <w:bookmarkStart w:id="731" w:name="_Toc464111682"/>
      <w:bookmarkStart w:id="732" w:name="OLE_LINK6"/>
      <w:r w:rsidRPr="00CF116E">
        <w:rPr>
          <w:noProof w:val="0"/>
        </w:rPr>
        <w:t>ACM Process Flow</w:t>
      </w:r>
      <w:bookmarkEnd w:id="730"/>
      <w:bookmarkEnd w:id="731"/>
    </w:p>
    <w:bookmarkEnd w:id="732"/>
    <w:p w14:paraId="7173E5A6" w14:textId="77777777" w:rsidR="006A307B" w:rsidRPr="00CF116E" w:rsidRDefault="0029011E" w:rsidP="0099495F">
      <w:pPr>
        <w:pStyle w:val="FigureTitle"/>
      </w:pPr>
      <w:r w:rsidRPr="00CF116E">
        <w:t>Figure 6.4.1-1</w:t>
      </w:r>
      <w:r w:rsidR="006A307B" w:rsidRPr="00CF116E">
        <w:t>: Basic Process Flow in ACM Profile</w:t>
      </w:r>
    </w:p>
    <w:p w14:paraId="063DFC3B" w14:textId="77777777" w:rsidR="006A307B" w:rsidRPr="00CF116E" w:rsidRDefault="006A307B" w:rsidP="006A307B">
      <w:pPr>
        <w:pStyle w:val="BodyText"/>
        <w:rPr>
          <w:iCs/>
          <w:szCs w:val="24"/>
        </w:rPr>
      </w:pPr>
    </w:p>
    <w:p w14:paraId="13021EB4" w14:textId="576387C6" w:rsidR="006A307B" w:rsidRPr="00CF116E" w:rsidRDefault="006A307B" w:rsidP="006A307B">
      <w:pPr>
        <w:pStyle w:val="BodyText"/>
      </w:pPr>
      <w:r w:rsidRPr="00CF116E">
        <w:t xml:space="preserve">Each actor is identified below. Actor identity is implicitly identified in the alert (for example, through MSH-21 Message Profile, identifying the message as PCD-04 by OID, which is sent by an ACM </w:t>
      </w:r>
      <w:r w:rsidR="00FC59AA">
        <w:t>Alert Reporter</w:t>
      </w:r>
      <w:r w:rsidRPr="00CF116E">
        <w:t>, which is identified in MSH-3 Sending Application).</w:t>
      </w:r>
    </w:p>
    <w:p w14:paraId="5360ACDE" w14:textId="77777777" w:rsidR="006A307B" w:rsidRPr="00CF116E" w:rsidRDefault="006A307B" w:rsidP="006A307B">
      <w:pPr>
        <w:pStyle w:val="BodyText"/>
      </w:pPr>
      <w:r w:rsidRPr="00CF116E">
        <w:t>The functional units comprising an actor may be provided by one or more vendors in one or more systems. Reducing the total number of systems is preferred, but is not required.</w:t>
      </w:r>
    </w:p>
    <w:p w14:paraId="3ED49372" w14:textId="77777777" w:rsidR="006A307B" w:rsidRPr="00CF116E" w:rsidRDefault="006A307B" w:rsidP="006A307B">
      <w:pPr>
        <w:pStyle w:val="BodyText"/>
      </w:pPr>
      <w:r w:rsidRPr="00CF116E">
        <w:t>Data flow of individual use model messaging communication indicates the command response sequences and directions.</w:t>
      </w:r>
    </w:p>
    <w:p w14:paraId="7C294B3C" w14:textId="77777777" w:rsidR="006A307B" w:rsidRPr="00CF116E" w:rsidRDefault="006A307B" w:rsidP="006A307B">
      <w:pPr>
        <w:pStyle w:val="Heading3"/>
        <w:rPr>
          <w:noProof w:val="0"/>
        </w:rPr>
      </w:pPr>
      <w:bookmarkStart w:id="733" w:name="_Toc369246371"/>
      <w:bookmarkStart w:id="734" w:name="_Toc464111683"/>
      <w:r w:rsidRPr="00CF116E">
        <w:rPr>
          <w:noProof w:val="0"/>
        </w:rPr>
        <w:lastRenderedPageBreak/>
        <w:t>ACM Use Cases</w:t>
      </w:r>
      <w:bookmarkEnd w:id="733"/>
      <w:bookmarkEnd w:id="734"/>
    </w:p>
    <w:p w14:paraId="5738404C" w14:textId="77777777" w:rsidR="006A307B" w:rsidRPr="00CF116E" w:rsidRDefault="006A307B" w:rsidP="00B5724A">
      <w:pPr>
        <w:pStyle w:val="Heading4"/>
        <w:tabs>
          <w:tab w:val="num" w:pos="864"/>
          <w:tab w:val="left" w:pos="900"/>
        </w:tabs>
        <w:rPr>
          <w:noProof w:val="0"/>
        </w:rPr>
      </w:pPr>
      <w:bookmarkStart w:id="735" w:name="_Toc206294893"/>
      <w:bookmarkStart w:id="736" w:name="_Toc361925426"/>
      <w:bookmarkStart w:id="737" w:name="_Toc369246372"/>
      <w:bookmarkStart w:id="738" w:name="_Toc464111684"/>
      <w:r w:rsidRPr="00CF116E">
        <w:rPr>
          <w:noProof w:val="0"/>
        </w:rPr>
        <w:t>Case A1: Location Sourced</w:t>
      </w:r>
      <w:bookmarkEnd w:id="735"/>
      <w:bookmarkEnd w:id="736"/>
      <w:bookmarkEnd w:id="737"/>
      <w:bookmarkEnd w:id="738"/>
      <w:r w:rsidRPr="00CF116E">
        <w:rPr>
          <w:noProof w:val="0"/>
        </w:rPr>
        <w:t xml:space="preserve">  </w:t>
      </w:r>
    </w:p>
    <w:p w14:paraId="2407750F" w14:textId="72F1F9DB" w:rsidR="006A307B" w:rsidRDefault="006A307B" w:rsidP="006A307B">
      <w:pPr>
        <w:pStyle w:val="BodyText"/>
        <w:rPr>
          <w:iCs/>
        </w:rPr>
      </w:pPr>
      <w:r w:rsidRPr="00CF116E">
        <w:rPr>
          <w:iCs/>
        </w:rPr>
        <w:t>Use Case – Patient wants a pillow. Patient pulls nurse call. Nurse call system lights the room’s dome light and light at central station. Nurse call system, operating as an Alert Reporter (AR)</w:t>
      </w:r>
      <w:r w:rsidR="00FC59AA">
        <w:rPr>
          <w:iCs/>
        </w:rPr>
        <w:t xml:space="preserve"> </w:t>
      </w:r>
      <w:r w:rsidRPr="00CF116E">
        <w:rPr>
          <w:iCs/>
        </w:rPr>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CF116E">
        <w:t>The Alert Manager (AM) sends a Report Alert Status [PCD-05] to the Alert Reporter (AR) to inform the Alert Reporter (AR) of the status of the communication of the alert to the Alert Communication (AC) which may indicate successfully sent or not.</w:t>
      </w:r>
      <w:r w:rsidR="00F14550" w:rsidRPr="00CF116E">
        <w:rPr>
          <w:iCs/>
        </w:rPr>
        <w:t xml:space="preserve"> </w:t>
      </w:r>
      <w:r w:rsidRPr="00CF116E">
        <w:rPr>
          <w:iCs/>
        </w:rPr>
        <w:t xml:space="preserve">The nurse receives the alert on their assigned device. The information minimally includes the patient location (room number). </w:t>
      </w:r>
      <w:r w:rsidR="00F14550" w:rsidRPr="00CF116E">
        <w:t xml:space="preserve">The Alert Manager (AM) sends a Report Alert Status [PCD-05] to the Alert Reporter (AR) to inform the Alert Reporter (AR) of the delivery confirmation status which may indicate delivered or not delivered. </w:t>
      </w:r>
      <w:r w:rsidRPr="00CF116E">
        <w:rPr>
          <w:iCs/>
        </w:rPr>
        <w:t xml:space="preserve">The nurse replies to the alert on the communication device, the Alert Communicator (AC) sends a Report Dissemination Alert Status [PCD-07] to the Alert Manager (AM). </w:t>
      </w:r>
      <w:r w:rsidR="00F14550" w:rsidRPr="00CF116E">
        <w:t>The Alert Manager (AM) sends a Report Alert Status [PCD-05] to the Alert Reporter (AR) to inform the Alert Reporter (AR) of the nurse response to the alert notification.</w:t>
      </w:r>
      <w:r w:rsidR="00F14550" w:rsidRPr="00CF116E">
        <w:rPr>
          <w:iCs/>
        </w:rPr>
        <w:t xml:space="preserve"> </w:t>
      </w:r>
      <w:r w:rsidRPr="00CF116E">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739" w:name="OLE_LINK10"/>
      <w:bookmarkStart w:id="740" w:name="OLE_LINK11"/>
      <w:r w:rsidRPr="00CF116E">
        <w:rPr>
          <w:iCs/>
        </w:rPr>
        <w:t xml:space="preserve">escalation and logs the alert. </w:t>
      </w:r>
    </w:p>
    <w:p w14:paraId="2D7E37D5" w14:textId="77777777" w:rsidR="00CE43B7" w:rsidRPr="00CF116E" w:rsidRDefault="00CE43B7" w:rsidP="002A1318">
      <w:pPr>
        <w:pStyle w:val="Heading4"/>
      </w:pPr>
      <w:bookmarkStart w:id="741" w:name="_Toc464111685"/>
      <w:r w:rsidRPr="00CF116E">
        <w:t>Case A2: Identified Patient Source</w:t>
      </w:r>
      <w:bookmarkEnd w:id="741"/>
    </w:p>
    <w:p w14:paraId="4D2284EF" w14:textId="744593EF" w:rsidR="00DB6D01" w:rsidRDefault="008245D0" w:rsidP="006A307B">
      <w:pPr>
        <w:pStyle w:val="BodyText"/>
        <w:rPr>
          <w:iCs/>
        </w:rPr>
      </w:pPr>
      <w:r w:rsidRPr="00CF116E">
        <w:rPr>
          <w:noProof/>
        </w:rPr>
        <w:lastRenderedPageBreak/>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0" b="8890"/>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DE6F27" w:rsidRPr="0022103F" w:rsidRDefault="00DE6F27" w:rsidP="001C406B">
                              <w:pPr>
                                <w:spacing w:before="0"/>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DE6F27" w:rsidRPr="0022103F" w:rsidRDefault="00DE6F27" w:rsidP="001C406B">
                              <w:pPr>
                                <w:spacing w:before="0"/>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DE6F27" w:rsidRPr="0022103F" w:rsidRDefault="00DE6F27" w:rsidP="001C406B">
                              <w:pPr>
                                <w:spacing w:before="0"/>
                                <w:jc w:val="center"/>
                                <w:rPr>
                                  <w:sz w:val="20"/>
                                </w:rPr>
                              </w:pPr>
                              <w:r>
                                <w:rPr>
                                  <w:sz w:val="20"/>
                                </w:rPr>
                                <w:t>Report accept</w:t>
                              </w:r>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DE6F27" w:rsidRPr="0022103F" w:rsidRDefault="00DE6F27" w:rsidP="001C406B">
                              <w:pPr>
                                <w:spacing w:before="0"/>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DE6F27" w:rsidRPr="0022103F" w:rsidRDefault="00DE6F27" w:rsidP="001C406B">
                              <w:pPr>
                                <w:spacing w:before="0"/>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DE6F27" w:rsidRPr="0022103F" w:rsidRDefault="00DE6F27" w:rsidP="001C406B">
                              <w:pPr>
                                <w:spacing w:before="0"/>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DE6F27" w:rsidRPr="0022103F" w:rsidRDefault="00DE6F27" w:rsidP="001C406B">
                              <w:pPr>
                                <w:spacing w:before="0"/>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DE6F27" w:rsidRPr="0022103F" w:rsidRDefault="00DE6F27" w:rsidP="001C406B">
                              <w:pPr>
                                <w:spacing w:before="0"/>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DE6F27" w:rsidRPr="0022103F" w:rsidRDefault="00DE6F27" w:rsidP="001C406B">
                              <w:pPr>
                                <w:spacing w:before="0"/>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DE6F27" w:rsidRPr="0022103F" w:rsidRDefault="00DE6F27" w:rsidP="001C406B">
                              <w:pPr>
                                <w:spacing w:before="0"/>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DE6F27" w:rsidRPr="0022103F" w:rsidRDefault="00DE6F27" w:rsidP="001C406B">
                              <w:pPr>
                                <w:spacing w:before="0"/>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DE6F27" w:rsidRDefault="00DE6F27" w:rsidP="001C406B">
                              <w:pPr>
                                <w:spacing w:before="0"/>
                                <w:jc w:val="center"/>
                                <w:rPr>
                                  <w:sz w:val="20"/>
                                </w:rPr>
                              </w:pPr>
                              <w:r>
                                <w:rPr>
                                  <w:sz w:val="20"/>
                                </w:rPr>
                                <w:t>Alert</w:t>
                              </w:r>
                            </w:p>
                            <w:p w14:paraId="00302C6D" w14:textId="77777777" w:rsidR="00DE6F27" w:rsidRDefault="00DE6F27" w:rsidP="001C406B">
                              <w:pPr>
                                <w:spacing w:before="0"/>
                                <w:jc w:val="center"/>
                                <w:rPr>
                                  <w:sz w:val="20"/>
                                </w:rPr>
                              </w:pPr>
                              <w:r>
                                <w:rPr>
                                  <w:sz w:val="20"/>
                                </w:rPr>
                                <w:t>Reporter</w:t>
                              </w:r>
                            </w:p>
                            <w:p w14:paraId="5324FD94" w14:textId="77777777" w:rsidR="00DE6F27" w:rsidRPr="0022103F" w:rsidRDefault="00DE6F27" w:rsidP="001C406B">
                              <w:pPr>
                                <w:spacing w:before="0"/>
                                <w:jc w:val="center"/>
                                <w:rPr>
                                  <w:sz w:val="20"/>
                                </w:rPr>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DE6F27" w:rsidRPr="0022103F" w:rsidRDefault="00DE6F27" w:rsidP="001C406B">
                              <w:pPr>
                                <w:spacing w:before="0"/>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DE6F27" w:rsidRPr="0022103F" w:rsidRDefault="00DE6F27" w:rsidP="001C406B">
                              <w:pPr>
                                <w:spacing w:before="0"/>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DE6F27" w:rsidRPr="0022103F" w:rsidRDefault="00DE6F27" w:rsidP="001C406B">
                              <w:pPr>
                                <w:spacing w:before="0"/>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DE6F27" w:rsidRPr="0022103F" w:rsidRDefault="00DE6F27" w:rsidP="001C406B">
                              <w:pPr>
                                <w:spacing w:before="0"/>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DE6F27" w:rsidRPr="0022103F" w:rsidRDefault="00DE6F27" w:rsidP="001C406B">
                              <w:pPr>
                                <w:spacing w:before="0"/>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DE6F27" w:rsidRPr="0022103F" w:rsidRDefault="00DE6F27" w:rsidP="001C406B">
                              <w:pPr>
                                <w:spacing w:before="0"/>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DE6F27" w:rsidRPr="003D0B24" w:rsidRDefault="00DE6F27"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DE6F27" w:rsidRPr="0022103F" w:rsidRDefault="00DE6F27" w:rsidP="001C406B">
                              <w:pPr>
                                <w:spacing w:before="0"/>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DE6F27" w:rsidRPr="0022103F" w:rsidRDefault="00DE6F27" w:rsidP="001C406B">
                              <w:pPr>
                                <w:spacing w:before="0"/>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25" o:spid="_x0000_s1149"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" o:allowoverlap="f">
                <v:shape id="Text Box 224" o:spid="_x0000_s1150" type="#_x0000_t202" style="position:absolute;left:15775;top:11656;width:8475;height:5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RFcQA&#10;AADbAAAADwAAAGRycy9kb3ducmV2LnhtbESP3WrCQBSE7wu+w3KE3tVNikiJriKCNhVa8OcBDtlj&#10;NiZ7NmTXmL59tyB4OczMN8xiNdhG9NT5yrGCdJKAIC6crrhUcD5t3z5A+ICssXFMCn7Jw2o5ellg&#10;pt2dD9QfQykihH2GCkwIbSalLwxZ9BPXEkfv4jqLIcqulLrDe4TbRr4nyUxarDguGGxpY6iojzer&#10;YFdd0tNPX5etqb8+d/v8+5pfg1Kv42E9BxFoCM/wo51rBdMU/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z0RXEAAAA2wAAAA8AAAAAAAAAAAAAAAAAmAIAAGRycy9k&#10;b3ducmV2LnhtbFBLBQYAAAAABAAEAPUAAACJAwAAAAA=&#10;" filled="f" stroked="f" strokeweight=".5pt">
                  <v:textbox inset="0,0,0,0">
                    <w:txbxContent>
                      <w:p w14:paraId="3AC8F89E" w14:textId="77777777" w:rsidR="00DE6F27" w:rsidRPr="0022103F" w:rsidRDefault="00DE6F27" w:rsidP="001C406B">
                        <w:pPr>
                          <w:spacing w:before="0"/>
                          <w:jc w:val="center"/>
                          <w:rPr>
                            <w:sz w:val="20"/>
                          </w:rPr>
                        </w:pPr>
                        <w:r w:rsidRPr="0022103F">
                          <w:rPr>
                            <w:sz w:val="20"/>
                          </w:rPr>
                          <w:t>Nurse call system reports alert</w:t>
                        </w:r>
                      </w:p>
                    </w:txbxContent>
                  </v:textbox>
                </v:shape>
                <v:shape id="Text Box 225" o:spid="_x0000_s1151" type="#_x0000_t202" style="position:absolute;left:14871;top:29039;width:1033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FPYsQA&#10;AADbAAAADwAAAGRycy9kb3ducmV2LnhtbESP3WrCQBSE7wu+w3IE7+pGESnRVURQo9CCPw9wyB6z&#10;MdmzIbvG9O27hUIvh5n5hlmue1uLjlpfOlYwGScgiHOnSy4U3K679w8QPiBrrB2Tgm/ysF4N3paY&#10;avfiM3WXUIgIYZ+iAhNCk0rpc0MW/dg1xNG7u9ZiiLItpG7xFeG2ltMkmUuLJccFgw1tDeXV5WkV&#10;7Mv75PrVVUVjquNhf8o+H9kjKDUa9psFiEB9+A//tTOtYDa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hT2LEAAAA2wAAAA8AAAAAAAAAAAAAAAAAmAIAAGRycy9k&#10;b3ducmV2LnhtbFBLBQYAAAAABAAEAPUAAACJAwAAAAA=&#10;" filled="f" stroked="f" strokeweight=".5pt">
                  <v:textbox inset="0,0,0,0">
                    <w:txbxContent>
                      <w:p w14:paraId="7078EDA7" w14:textId="77777777" w:rsidR="00DE6F27" w:rsidRPr="0022103F" w:rsidRDefault="00DE6F27" w:rsidP="001C406B">
                        <w:pPr>
                          <w:spacing w:before="0"/>
                          <w:jc w:val="center"/>
                          <w:rPr>
                            <w:sz w:val="20"/>
                          </w:rPr>
                        </w:pPr>
                        <w:r>
                          <w:rPr>
                            <w:sz w:val="20"/>
                          </w:rPr>
                          <w:t>Report read</w:t>
                        </w:r>
                      </w:p>
                    </w:txbxContent>
                  </v:textbox>
                </v:shape>
                <v:shape id="Text Box 225" o:spid="_x0000_s1152" type="#_x0000_t202" style="position:absolute;left:14972;top:32958;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3q+cQA&#10;AADbAAAADwAAAGRycy9kb3ducmV2LnhtbESP3WrCQBSE7wu+w3IE7+rGKkWiq4hQmwoV/HmAQ/aY&#10;jcmeDdltTN/eFQq9HGbmG2a57m0tOmp96VjBZJyAIM6dLrlQcDl/vM5B+ICssXZMCn7Jw3o1eFli&#10;qt2dj9SdQiEihH2KCkwITSqlzw1Z9GPXEEfv6lqLIcq2kLrFe4TbWr4lybu0WHJcMNjQ1lBenX6s&#10;gl15nZwPXVU0pvr63O2z71t2C0qNhv1mASJQH/7Df+1MK5hN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t6vnEAAAA2wAAAA8AAAAAAAAAAAAAAAAAmAIAAGRycy9k&#10;b3ducmV2LnhtbFBLBQYAAAAABAAEAPUAAACJAwAAAAA=&#10;" filled="f" stroked="f" strokeweight=".5pt">
                  <v:textbox inset="0,0,0,0">
                    <w:txbxContent>
                      <w:p w14:paraId="01AE8F26" w14:textId="77777777" w:rsidR="00DE6F27" w:rsidRPr="0022103F" w:rsidRDefault="00DE6F27" w:rsidP="001C406B">
                        <w:pPr>
                          <w:spacing w:before="0"/>
                          <w:jc w:val="center"/>
                          <w:rPr>
                            <w:sz w:val="20"/>
                          </w:rPr>
                        </w:pPr>
                        <w:r>
                          <w:rPr>
                            <w:sz w:val="20"/>
                          </w:rPr>
                          <w:t>Report accept</w:t>
                        </w:r>
                      </w:p>
                    </w:txbxContent>
                  </v:textbox>
                </v:shape>
                <v:shape id="Text Box 225" o:spid="_x0000_s1153" type="#_x0000_t202" style="position:absolute;left:27532;top:15775;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yjcQA&#10;AADbAAAADwAAAGRycy9kb3ducmV2LnhtbESP3WrCQBSE7wu+w3IE7+pGESnRVURQo9CCPw9wyB6z&#10;MdmzIbvG9O27hUIvh5n5hlmue1uLjlpfOlYwGScgiHOnSy4U3K679w8QPiBrrB2Tgm/ysF4N3paY&#10;avfiM3WXUIgIYZ+iAhNCk0rpc0MW/dg1xNG7u9ZiiLItpG7xFeG2ltMkmUuLJccFgw1tDeXV5WkV&#10;7Mv75PrVVUVjquNhf8o+H9kjKDUa9psFiEB9+A//tTOtYDa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Eco3EAAAA2wAAAA8AAAAAAAAAAAAAAAAAmAIAAGRycy9k&#10;b3ducmV2LnhtbFBLBQYAAAAABAAEAPUAAACJAwAAAAA=&#10;" filled="f" stroked="f" strokeweight=".5pt">
                  <v:textbox inset="0,0,0,0">
                    <w:txbxContent>
                      <w:p w14:paraId="10C4188C" w14:textId="77777777" w:rsidR="00DE6F27" w:rsidRPr="0022103F" w:rsidRDefault="00DE6F27" w:rsidP="001C406B">
                        <w:pPr>
                          <w:spacing w:before="0"/>
                          <w:jc w:val="center"/>
                          <w:rPr>
                            <w:sz w:val="20"/>
                          </w:rPr>
                        </w:pPr>
                        <w:r>
                          <w:rPr>
                            <w:sz w:val="20"/>
                          </w:rPr>
                          <w:t>Send to nurse</w:t>
                        </w:r>
                      </w:p>
                    </w:txbxContent>
                  </v:textbox>
                </v:shape>
                <v:shape id="Text Box 227" o:spid="_x0000_s1154" type="#_x0000_t202" style="position:absolute;left:27532;top:30546;width:10331;height:4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XFsQA&#10;AADbAAAADwAAAGRycy9kb3ducmV2LnhtbESP3WrCQBSE7wu+w3IE7+rGokWiq4hQmwoV/HmAQ/aY&#10;jcmeDdltTN/eFQq9HGbmG2a57m0tOmp96VjBZJyAIM6dLrlQcDl/vM5B+ICssXZMCn7Jw3o1eFli&#10;qt2dj9SdQiEihH2KCkwITSqlzw1Z9GPXEEfv6lqLIcq2kLrFe4TbWr4lybu0WHJcMNjQ1lBenX6s&#10;gl15nZwPXVU0pvr63O2z71t2C0qNhv1mASJQH/7Df+1MK5jO4P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I1xbEAAAA2wAAAA8AAAAAAAAAAAAAAAAAmAIAAGRycy9k&#10;b3ducmV2LnhtbFBLBQYAAAAABAAEAPUAAACJAwAAAAA=&#10;" filled="f" stroked="f" strokeweight=".5pt">
                  <v:textbox inset="0,0,0,0">
                    <w:txbxContent>
                      <w:p w14:paraId="4D65C816" w14:textId="77777777" w:rsidR="00DE6F27" w:rsidRPr="0022103F" w:rsidRDefault="00DE6F27" w:rsidP="001C406B">
                        <w:pPr>
                          <w:spacing w:before="0"/>
                          <w:jc w:val="center"/>
                          <w:rPr>
                            <w:sz w:val="20"/>
                          </w:rPr>
                        </w:pPr>
                        <w:r w:rsidRPr="0022103F">
                          <w:rPr>
                            <w:sz w:val="20"/>
                          </w:rPr>
                          <w:t>Report response</w:t>
                        </w:r>
                      </w:p>
                    </w:txbxContent>
                  </v:textbox>
                </v:shape>
                <v:shape id="Text Box 230" o:spid="_x0000_s1155" type="#_x0000_t202" style="position:absolute;left:14670;top:36576;width:10332;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YcQA&#10;AADbAAAADwAAAGRycy9kb3ducmV2LnhtbESP3WrCQBSE7wu+w3IE7+pGESnRVUTQRqEFfx7gkD1m&#10;Y7JnQ3Yb49u7hUIvh5n5hlmue1uLjlpfOlYwGScgiHOnSy4UXC+79w8QPiBrrB2Tgid5WK8Gb0tM&#10;tXvwibpzKESEsE9RgQmhSaX0uSGLfuwa4ujdXGsxRNkWUrf4iHBby2mSzKXFkuOCwYa2hvLq/GMV&#10;7Mvb5PLdVUVjqsPn/ph93bN7UGo07DcLEIH68B/+a2dawWwO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aSWHEAAAA2wAAAA8AAAAAAAAAAAAAAAAAmAIAAGRycy9k&#10;b3ducmV2LnhtbFBLBQYAAAAABAAEAPUAAACJAwAAAAA=&#10;" filled="f" stroked="f" strokeweight=".5pt">
                  <v:textbox inset="0,0,0,0">
                    <w:txbxContent>
                      <w:p w14:paraId="78BDE32B" w14:textId="77777777" w:rsidR="00DE6F27" w:rsidRPr="0022103F" w:rsidRDefault="00DE6F27" w:rsidP="001C406B">
                        <w:pPr>
                          <w:spacing w:before="0"/>
                          <w:jc w:val="center"/>
                          <w:rPr>
                            <w:sz w:val="20"/>
                          </w:rPr>
                        </w:pPr>
                        <w:r w:rsidRPr="0022103F">
                          <w:rPr>
                            <w:sz w:val="20"/>
                          </w:rPr>
                          <w:t>Nurse call system clears alert</w:t>
                        </w:r>
                      </w:p>
                    </w:txbxContent>
                  </v:textbox>
                </v:shape>
                <v:shape id="Text Box 225" o:spid="_x0000_s1156" type="#_x0000_t202" style="position:absolute;left:27331;top:18890;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bs+sQA&#10;AADbAAAADwAAAGRycy9kb3ducmV2LnhtbESP3WrCQBSE7wu+w3IE7+rGIlaiq4hQmwoV/HmAQ/aY&#10;jcmeDdltTN/eFQq9HGbmG2a57m0tOmp96VjBZJyAIM6dLrlQcDl/vM5B+ICssXZMCn7Jw3o1eFli&#10;qt2dj9SdQiEihH2KCkwITSqlzw1Z9GPXEEfv6lqLIcq2kLrFe4TbWr4lyUxaLDkuGGxoayivTj9W&#10;wa68Ts6HrioaU3197vbZ9y27BaVGw36zABGoD//hv3amFUzf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W7PrEAAAA2wAAAA8AAAAAAAAAAAAAAAAAmAIAAGRycy9k&#10;b3ducmV2LnhtbFBLBQYAAAAABAAEAPUAAACJAwAAAAA=&#10;" filled="f" stroked="f" strokeweight=".5pt">
                  <v:textbox inset="0,0,0,0">
                    <w:txbxContent>
                      <w:p w14:paraId="2AB16671" w14:textId="77777777" w:rsidR="00DE6F27" w:rsidRPr="0022103F" w:rsidRDefault="00DE6F27" w:rsidP="001C406B">
                        <w:pPr>
                          <w:spacing w:before="0"/>
                          <w:jc w:val="center"/>
                          <w:rPr>
                            <w:sz w:val="20"/>
                          </w:rPr>
                        </w:pPr>
                        <w:r>
                          <w:rPr>
                            <w:sz w:val="20"/>
                          </w:rPr>
                          <w:t>Send success</w:t>
                        </w:r>
                      </w:p>
                    </w:txbxContent>
                  </v:textbox>
                </v:shape>
                <v:shape id="Text Box 225" o:spid="_x0000_s1157" type="#_x0000_t202" style="position:absolute;left:14771;top:20197;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4iMAA&#10;AADbAAAADwAAAGRycy9kb3ducmV2LnhtbERPzYrCMBC+C/sOYRb2pqmyiHSNIoJuFRTUfYChGZva&#10;ZlKabK1vbw6Cx4/vf77sbS06an3pWMF4lIAgzp0uuVDwd9kMZyB8QNZYOyYFD/KwXHwM5phqd+cT&#10;dedQiBjCPkUFJoQmldLnhiz6kWuII3d1rcUQYVtI3eI9httaTpJkKi2WHBsMNrQ2lFfnf6tgW17H&#10;l2NXFY2pdr/bfXa4Zbeg1Ndnv/oBEagPb/HLnWkF33Fs/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l4iMAAAADbAAAADwAAAAAAAAAAAAAAAACYAgAAZHJzL2Rvd25y&#10;ZXYueG1sUEsFBgAAAAAEAAQA9QAAAIUDAAAAAA==&#10;" filled="f" stroked="f" strokeweight=".5pt">
                  <v:textbox inset="0,0,0,0">
                    <w:txbxContent>
                      <w:p w14:paraId="74E6816D" w14:textId="77777777" w:rsidR="00DE6F27" w:rsidRPr="0022103F" w:rsidRDefault="00DE6F27" w:rsidP="001C406B">
                        <w:pPr>
                          <w:spacing w:before="0"/>
                          <w:jc w:val="center"/>
                          <w:rPr>
                            <w:sz w:val="20"/>
                          </w:rPr>
                        </w:pPr>
                        <w:r>
                          <w:rPr>
                            <w:sz w:val="20"/>
                          </w:rPr>
                          <w:t>Report sent</w:t>
                        </w:r>
                      </w:p>
                    </w:txbxContent>
                  </v:textbox>
                </v:shape>
                <v:shape id="Text Box 225" o:spid="_x0000_s1158" type="#_x0000_t202" style="position:absolute;left:27432;top:22709;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XdE8QA&#10;AADbAAAADwAAAGRycy9kb3ducmV2LnhtbESP3WrCQBSE7wu+w3IE7+rGIlKjq4hQmwoV/HmAQ/aY&#10;jcmeDdltTN/eFQq9HGbmG2a57m0tOmp96VjBZJyAIM6dLrlQcDl/vL6D8AFZY+2YFPySh/Vq8LLE&#10;VLs7H6k7hUJECPsUFZgQmlRKnxuy6MeuIY7e1bUWQ5RtIXWL9wi3tXxLkpm0WHJcMNjQ1lBenX6s&#10;gl15nZwPXVU0pvr63O2z71t2C0qNhv1mASJQH/7Df+1MK5jO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3RPEAAAA2wAAAA8AAAAAAAAAAAAAAAAAmAIAAGRycy9k&#10;b3ducmV2LnhtbFBLBQYAAAAABAAEAPUAAACJAwAAAAA=&#10;" filled="f" stroked="f" strokeweight=".5pt">
                  <v:textbox inset="0,0,0,0">
                    <w:txbxContent>
                      <w:p w14:paraId="00C720F8" w14:textId="77777777" w:rsidR="00DE6F27" w:rsidRPr="0022103F" w:rsidRDefault="00DE6F27" w:rsidP="001C406B">
                        <w:pPr>
                          <w:spacing w:before="0"/>
                          <w:jc w:val="center"/>
                          <w:rPr>
                            <w:sz w:val="20"/>
                          </w:rPr>
                        </w:pPr>
                        <w:r>
                          <w:rPr>
                            <w:sz w:val="20"/>
                          </w:rPr>
                          <w:t>Delivery success</w:t>
                        </w:r>
                      </w:p>
                    </w:txbxContent>
                  </v:textbox>
                </v:shape>
                <v:shape id="Text Box 225" o:spid="_x0000_s1159" type="#_x0000_t202" style="position:absolute;left:27632;top:26025;width:1033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U8AA&#10;AADbAAAADwAAAGRycy9kb3ducmV2LnhtbERPzYrCMBC+C/sOYRb2pqnCinSNIoJuFRTUfYChGZva&#10;ZlKabK1vbw6Cx4/vf77sbS06an3pWMF4lIAgzp0uuVDwd9kMZyB8QNZYOyYFD/KwXHwM5phqd+cT&#10;dedQiBjCPkUFJoQmldLnhiz6kWuII3d1rcUQYVtI3eI9httaTpJkKi2WHBsMNrQ2lFfnf6tgW17H&#10;l2NXFY2pdr/bfXa4Zbeg1Ndnv/oBEagPb/HLnWkF33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iU8AAAADbAAAADwAAAAAAAAAAAAAAAACYAgAAZHJzL2Rvd25y&#10;ZXYueG1sUEsFBgAAAAAEAAQA9QAAAIUDAAAAAA==&#10;" filled="f" stroked="f" strokeweight=".5pt">
                  <v:textbox inset="0,0,0,0">
                    <w:txbxContent>
                      <w:p w14:paraId="63F76556" w14:textId="77777777" w:rsidR="00DE6F27" w:rsidRPr="0022103F" w:rsidRDefault="00DE6F27" w:rsidP="001C406B">
                        <w:pPr>
                          <w:spacing w:before="0"/>
                          <w:jc w:val="center"/>
                          <w:rPr>
                            <w:sz w:val="20"/>
                          </w:rPr>
                        </w:pPr>
                        <w:r>
                          <w:rPr>
                            <w:sz w:val="20"/>
                          </w:rPr>
                          <w:t>Read receipt</w:t>
                        </w:r>
                      </w:p>
                    </w:txbxContent>
                  </v:textbox>
                </v:shape>
                <v:shape id="Text Box 225" o:spid="_x0000_s1160" type="#_x0000_t202" style="position:absolute;left:15072;top:24919;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HyMQA&#10;AADbAAAADwAAAGRycy9kb3ducmV2LnhtbESP3WrCQBSE7wu+w3KE3tVNCkqJriKCNhVa8OcBDtlj&#10;NiZ7NmTXmL59tyB4OczMN8xiNdhG9NT5yrGCdJKAIC6crrhUcD5t3z5A+ICssXFMCn7Jw2o5ellg&#10;pt2dD9QfQykihH2GCkwIbSalLwxZ9BPXEkfv4jqLIcqulLrDe4TbRr4nyUxarDguGGxpY6iojzer&#10;YFdd0tNPX5etqb8+d/v8+5pfg1Kv42E9BxFoCM/wo51rBdMU/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R8jEAAAA2wAAAA8AAAAAAAAAAAAAAAAAmAIAAGRycy9k&#10;b3ducmV2LnhtbFBLBQYAAAAABAAEAPUAAACJAwAAAAA=&#10;" filled="f" stroked="f" strokeweight=".5pt">
                  <v:textbox inset="0,0,0,0">
                    <w:txbxContent>
                      <w:p w14:paraId="47577E7C" w14:textId="77777777" w:rsidR="00DE6F27" w:rsidRPr="0022103F" w:rsidRDefault="00DE6F27" w:rsidP="001C406B">
                        <w:pPr>
                          <w:spacing w:before="0"/>
                          <w:jc w:val="center"/>
                          <w:rPr>
                            <w:sz w:val="20"/>
                          </w:rPr>
                        </w:pPr>
                        <w:r>
                          <w:rPr>
                            <w:sz w:val="20"/>
                          </w:rPr>
                          <w:t>Report delivery</w:t>
                        </w:r>
                      </w:p>
                    </w:txbxContent>
                  </v:textbox>
                </v:shape>
                <v:shape id="Straight Arrow Connector 233" o:spid="_x0000_s1161" type="#_x0000_t32" style="position:absolute;left:14570;top:17182;width:1070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VWcMAAADbAAAADwAAAGRycy9kb3ducmV2LnhtbESPUWvCQBCE3wv9D8cWfDOXKrYl9ZSi&#10;iFoQbFro65LbJsHcXsieGv+9Jwh9HGbmG2Y6712jTtRJ7dnAc5KCIi68rbk08PO9Gr6BkoBssfFM&#10;Bi4kMJ89Pkwxs/7MX3TKQ6kihCVDA1UIbaa1FBU5lMS3xNH7853DEGVXatvhOcJdo0dp+qId1hwX&#10;KmxpUVFxyI/OwFhcLrIey2u5POh89/m73W/Xxgye+o93UIH68B++tzfWwGQEty/x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kVVnDAAAA2wAAAA8AAAAAAAAAAAAA&#10;AAAAoQIAAGRycy9kb3ducmV2LnhtbFBLBQYAAAAABAAEAPkAAACRAwAAAAA=&#10;" strokeweight="1pt">
                  <v:stroke endarrow="open"/>
                </v:shape>
                <v:shape id="Straight Arrow Connector 234" o:spid="_x0000_s1162" type="#_x0000_t32" style="position:absolute;left:27231;top:19192;width:106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wwsMAAADbAAAADwAAAGRycy9kb3ducmV2LnhtbESPUWvCQBCE3wv+h2MF3+pFQ21JPaVU&#10;xCoIbRT6uuTWJJjbC9mrpv/eEwp9HGbmG2a+7F2jLtRJ7dnAZJyAIi68rbk0cDysH19ASUC22Hgm&#10;A78ksFwMHuaYWX/lL7rkoVQRwpKhgSqENtNaioocyti3xNE7+c5hiLIrte3wGuGu0dMkmWmHNceF&#10;Clt6r6g45z/OQCouF9mk8lyuzjrf7763n9uNMaNh//YKKlAf/sN/7Q9r4Cm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o8MLDAAAA2wAAAA8AAAAAAAAAAAAA&#10;AAAAoQIAAGRycy9kb3ducmV2LnhtbFBLBQYAAAAABAAEAPkAAACRAwAAAAA=&#10;" strokeweight="1pt">
                  <v:stroke endarrow="open"/>
                </v:shape>
                <v:shape id="Straight Arrow Connector 235" o:spid="_x0000_s1163" type="#_x0000_t32" style="position:absolute;left:27030;top:33963;width:106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7EHMMAAADbAAAADwAAAGRycy9kb3ducmV2LnhtbESP0WrCQBRE3wX/YbmCb7oxqNjUTbCC&#10;UCEPbZoPuGRvk9Ds3bC71fj33UKhj8PMnGGOxWQGcSPne8sKNusEBHFjdc+tgvrjsjqA8AFZ42CZ&#10;FDzIQ5HPZ0fMtL3zO92q0IoIYZ+hgi6EMZPSNx0Z9Gs7Ekfv0zqDIUrXSu3wHuFmkGmS7KXBnuNC&#10;hyOdO2q+qm+jwNTp6Pepq6+H6s2U7bbkp5dSqeViOj2DCDSF//Bf+1Ur2G3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OxBzDAAAA2wAAAA8AAAAAAAAAAAAA&#10;AAAAoQIAAGRycy9kb3ducmV2LnhtbFBLBQYAAAAABAAEAPkAAACRAwAAAAA=&#10;" strokeweight="1pt">
                  <v:stroke startarrow="open"/>
                </v:shape>
                <v:shape id="Straight Arrow Connector 236" o:spid="_x0000_s1164" type="#_x0000_t32" style="position:absolute;left:14670;top:41298;width:1070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NLcQAAADbAAAADwAAAGRycy9kb3ducmV2LnhtbESPX2vCQBDE3wt+h2MLvumlirZETxFF&#10;/AOFNi30dcmtSTC3F7Knxm/fKwh9HGbmN8x82blaXamVyrOBl2ECijj3tuLCwPfXdvAGSgKyxdoz&#10;GbiTwHLRe5pjav2NP+mahUJFCEuKBsoQmlRryUtyKEPfEEfv5FuHIcq20LbFW4S7Wo+SZKodVhwX&#10;SmxoXVJ+zi7OwFhcJrIby2uxOevs/fhz+DjsjOk/d6sZqEBd+A8/2ntrYDKBvy/xB+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c0txAAAANsAAAAPAAAAAAAAAAAA&#10;AAAAAKECAABkcnMvZG93bnJldi54bWxQSwUGAAAAAAQABAD5AAAAkgMAAAAA&#10;" strokeweight="1pt">
                  <v:stroke endarrow="open"/>
                </v:shape>
                <v:shape id="Straight Arrow Connector 235" o:spid="_x0000_s1165" type="#_x0000_t32" style="position:absolute;left:27130;top:21905;width:1070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D/8MMAAADbAAAADwAAAGRycy9kb3ducmV2LnhtbESP0WrCQBRE3wv+w3KFvtWNwQaNrqIF&#10;wUIeaswHXLLXJJi9G3a3mv69Wyj0cZiZM8xmN5pe3Mn5zrKC+SwBQVxb3XGjoLoc35YgfEDW2Fsm&#10;BT/kYbedvGww1/bBZ7qXoRERwj5HBW0IQy6lr1sy6Gd2II7e1TqDIUrXSO3wEeGml2mSZNJgx3Gh&#10;xYE+Wqpv5bdRYKp08Fnqqs9l+WWKZlHw6lAo9Tod92sQgcbwH/5rn7SC9wx+v8QfIL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Q//DDAAAA2wAAAA8AAAAAAAAAAAAA&#10;AAAAoQIAAGRycy9kb3ducmV2LnhtbFBLBQYAAAAABAAEAPkAAACRAwAAAAA=&#10;" strokeweight="1pt">
                  <v:stroke startarrow="open"/>
                </v:shape>
                <v:shape id="Straight Arrow Connector 233" o:spid="_x0000_s1166" type="#_x0000_t32" style="position:absolute;left:14469;top:23513;width:1070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S6V8QAAADbAAAADwAAAGRycy9kb3ducmV2LnhtbESPQWsCMRSE7wX/Q3hCbzVrQW1Xo6gg&#10;FIqC2np+JM/N6uZlu0nd9d83hUKPw8x8w8wWnavEjZpQelYwHGQgiLU3JRcKPo6bpxcQISIbrDyT&#10;gjsFWMx7DzPMjW95T7dDLESCcMhRgY2xzqUM2pLDMPA1cfLOvnEYk2wKaRpsE9xV8jnLxtJhyWnB&#10;Yk1rS/p6+HYKOvzajC/bV11dVu96f9x9nmw7VOqx3y2nICJ18T/8134zCkYT+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LpXxAAAANsAAAAPAAAAAAAAAAAA&#10;AAAAAKECAABkcnMvZG93bnJldi54bWxQSwUGAAAAAAQABAD5AAAAkgMAAAAA&#10;" strokeweight="1pt">
                  <v:stroke endarrow="open"/>
                </v:shape>
                <v:shape id="Straight Arrow Connector 235" o:spid="_x0000_s1167" type="#_x0000_t32" style="position:absolute;left:27030;top:26025;width:106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POGcAAAADbAAAADwAAAGRycy9kb3ducmV2LnhtbERP3WqDMBS+H/QdwinsbsbKJtY2LV2h&#10;sIEXm/MBDuZUpeZEkqy6t18uBrv8+P73x8WM4k7OD5YVbJIUBHFr9cCdgubr8lSA8AFZ42iZFPyQ&#10;h+Nh9bDHUtuZP+leh07EEPYlKuhDmEopfduTQZ/YiThyV+sMhghdJ7XDOYabUWZpmkuDA8eGHic6&#10;99Te6m+jwDTZ5PPMNe9F/WGq7rni7Wul1ON6Oe1ABFrCv/jP/aYVvMSx8Uv8Af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DzhnAAAAA2wAAAA8AAAAAAAAAAAAAAAAA&#10;oQIAAGRycy9kb3ducmV2LnhtbFBLBQYAAAAABAAEAPkAAACOAwAAAAA=&#10;" strokeweight="1pt">
                  <v:stroke startarrow="open"/>
                </v:shape>
                <v:shape id="Straight Arrow Connector 235" o:spid="_x0000_s1168" type="#_x0000_t32" style="position:absolute;left:27130;top:29341;width:1070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9rgsMAAADbAAAADwAAAGRycy9kb3ducmV2LnhtbESP0WrCQBRE3wv+w3KFvtWNwYrGbEQL&#10;goU8tGk+4JK9JsHs3bC71fTv3UKhj8PMnGHy/WQGcSPne8sKlosEBHFjdc+tgvrr9LIB4QOyxsEy&#10;KfghD/ti9pRjpu2dP+lWhVZECPsMFXQhjJmUvunIoF/YkTh6F+sMhihdK7XDe4SbQaZJspYGe44L&#10;HY701lFzrb6NAlOno1+nrn7fVB+mbFclb4+lUs/z6bADEWgK/+G/9lkreN3C75f4A2T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Pa4LDAAAA2wAAAA8AAAAAAAAAAAAA&#10;AAAAoQIAAGRycy9kb3ducmV2LnhtbFBLBQYAAAAABAAEAPkAAACRAwAAAAA=&#10;" strokeweight="1pt">
                  <v:stroke startarrow="open"/>
                </v:shape>
                <v:shape id="Straight Arrow Connector 233" o:spid="_x0000_s1169" type="#_x0000_t32" style="position:absolute;left:14570;top:28135;width:1069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HonsEAAADbAAAADwAAAGRycy9kb3ducmV2LnhtbERPy2oCMRTdC/5DuEJ3mtHFoFOjqCAU&#10;SgUf7fqS3E5GJzfjJHWmf98sCi4P571c964WD2pD5VnBdJKBINbeVFwquJz34zmIEJEN1p5JwS8F&#10;WK+GgyUWxnd8pMcpliKFcChQgY2xKaQM2pLDMPENceK+feswJtiW0rTYpXBXy1mW5dJhxanBYkM7&#10;S/p2+nEKerzv8+vHQtfX7bs+ng+fX7abKvUy6jevICL18Sn+d78ZBXlan76kH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MeiewQAAANsAAAAPAAAAAAAAAAAAAAAA&#10;AKECAABkcnMvZG93bnJldi54bWxQSwUGAAAAAAQABAD5AAAAjwMAAAAA&#10;" strokeweight="1pt">
                  <v:stroke endarrow="open"/>
                </v:shape>
                <v:line id="Straight Connector 210" o:spid="_x0000_s1170" style="position:absolute;visibility:visible;mso-wrap-style:square" from="13464,10550" to="13464,4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SP8IAAADbAAAADwAAAGRycy9kb3ducmV2LnhtbESPzYrCMBSF98K8Q7gDs9PUWYh2jCKC&#10;4MJRtOL60lzbjs1NTTK1vr0RBJeH8/NxpvPO1KIl5yvLCoaDBARxbnXFhYJjtuqPQfiArLG2TAru&#10;5GE+++hNMdX2xntqD6EQcYR9igrKEJpUSp+XZNAPbEMcvbN1BkOUrpDa4S2Om1p+J8lIGqw4Ekps&#10;aFlSfjn8m8jNi427nv4u3fr8u1lduZ1ss51SX5/d4gdEoC68w6/2WisYDeH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VSP8IAAADbAAAADwAAAAAAAAAAAAAA&#10;AAChAgAAZHJzL2Rvd25yZXYueG1sUEsFBgAAAAAEAAQA+QAAAJADAAAAAA==&#10;">
                  <v:stroke dashstyle="dash"/>
                </v:line>
                <v:line id="Straight Connector 211" o:spid="_x0000_s1171" style="position:absolute;visibility:visible;mso-wrap-style:square" from="26226,11153" to="26226,4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fMSMIAAADbAAAADwAAAGRycy9kb3ducmV2LnhtbESPzYrCMBSF98K8Q7gD7jQdF6Ido4gg&#10;uNARrbi+NNe2Y3NTk0ztvL0RBJeH8/NxZovO1KIl5yvLCr6GCQji3OqKCwWnbD2YgPABWWNtmRT8&#10;k4fF/KM3w1TbOx+oPYZCxBH2KSooQ2hSKX1ekkE/tA1x9C7WGQxRukJqh/c4bmo5SpKxNFhxJJTY&#10;0Kqk/Hr8M5GbF1t3O/9eu81lt13fuJ3+ZHul+p/d8htEoC68w6/2RisYj+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fMSMIAAADbAAAADwAAAAAAAAAAAAAA&#10;AAChAgAAZHJzL2Rvd25yZXYueG1sUEsFBgAAAAAEAAQA+QAAAJADAAAAAA==&#10;">
                  <v:stroke dashstyle="dash"/>
                </v:line>
                <v:line id="Straight Connector 212" o:spid="_x0000_s1172" style="position:absolute;visibility:visible;mso-wrap-style:square" from="38887,11153" to="38887,4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tp08QAAADbAAAADwAAAGRycy9kb3ducmV2LnhtbESPX2vCMBTF34V9h3AHe9N0E4qrRhkD&#10;wYduwzr2fGmubbW5qUlsu2+/CMIeD+fPj7PajKYVPTnfWFbwPEtAEJdWN1wp+D5spwsQPiBrbC2T&#10;gl/ysFk/TFaYaTvwnvoiVCKOsM9QQR1Cl0npy5oM+pntiKN3tM5giNJVUjsc4rhp5UuSpNJgw5FQ&#10;Y0fvNZXn4moit6xyd/k5ncfd8SPfXrh//Tx8KfX0OL4tQQQaw3/43t5pBekc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2nTxAAAANsAAAAPAAAAAAAAAAAA&#10;AAAAAKECAABkcnMvZG93bnJldi54bWxQSwUGAAAAAAQABAD5AAAAkgMAAAAA&#10;">
                  <v:stroke dashstyle="dash"/>
                </v:line>
                <v:shape id="Text Box 220" o:spid="_x0000_s1173" type="#_x0000_t202" style="position:absolute;left:10349;top:4320;width:6271;height:6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u7cQA&#10;AADbAAAADwAAAGRycy9kb3ducmV2LnhtbESP3WrCQBSE7wu+w3IE7+pGESnRVUTQRqEFfx7gkD1m&#10;Y7JnQ3Yb49u7hUIvh5n5hlmue1uLjlpfOlYwGScgiHOnSy4UXC+79w8QPiBrrB2Tgid5WK8Gb0tM&#10;tXvwibpzKESEsE9RgQmhSaX0uSGLfuwa4ujdXGsxRNkWUrf4iHBby2mSzKXFkuOCwYa2hvLq/GMV&#10;7Mvb5PLdVUVjqsPn/ph93bN7UGo07DcLEIH68B/+a2dawXwG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xLu3EAAAA2wAAAA8AAAAAAAAAAAAAAAAAmAIAAGRycy9k&#10;b3ducmV2LnhtbFBLBQYAAAAABAAEAPUAAACJAwAAAAA=&#10;" filled="f" stroked="f" strokeweight=".5pt">
                  <v:textbox inset="0,0,0,0">
                    <w:txbxContent>
                      <w:p w14:paraId="3E3B336A" w14:textId="77777777" w:rsidR="00DE6F27" w:rsidRDefault="00DE6F27" w:rsidP="001C406B">
                        <w:pPr>
                          <w:spacing w:before="0"/>
                          <w:jc w:val="center"/>
                          <w:rPr>
                            <w:sz w:val="20"/>
                          </w:rPr>
                        </w:pPr>
                        <w:r>
                          <w:rPr>
                            <w:sz w:val="20"/>
                          </w:rPr>
                          <w:t>Alert</w:t>
                        </w:r>
                      </w:p>
                      <w:p w14:paraId="00302C6D" w14:textId="77777777" w:rsidR="00DE6F27" w:rsidRDefault="00DE6F27" w:rsidP="001C406B">
                        <w:pPr>
                          <w:spacing w:before="0"/>
                          <w:jc w:val="center"/>
                          <w:rPr>
                            <w:sz w:val="20"/>
                          </w:rPr>
                        </w:pPr>
                        <w:r>
                          <w:rPr>
                            <w:sz w:val="20"/>
                          </w:rPr>
                          <w:t>Reporter</w:t>
                        </w:r>
                      </w:p>
                      <w:p w14:paraId="5324FD94" w14:textId="77777777" w:rsidR="00DE6F27" w:rsidRPr="0022103F" w:rsidRDefault="00DE6F27" w:rsidP="001C406B">
                        <w:pPr>
                          <w:spacing w:before="0"/>
                          <w:jc w:val="center"/>
                          <w:rPr>
                            <w:sz w:val="20"/>
                          </w:rPr>
                        </w:pPr>
                        <w:r w:rsidRPr="0022103F">
                          <w:rPr>
                            <w:sz w:val="20"/>
                          </w:rPr>
                          <w:t xml:space="preserve"> (AR)</w:t>
                        </w:r>
                      </w:p>
                    </w:txbxContent>
                  </v:textbox>
                </v:shape>
                <v:shape id="Text Box 221" o:spid="_x0000_s1174" type="#_x0000_t202" style="position:absolute;left:23714;top:4421;width:5129;height:6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2LdsQA&#10;AADbAAAADwAAAGRycy9kb3ducmV2LnhtbESP3WrCQBSE7wu+w3IE7+pGQSnRVUTQRqEFfx7gkD1m&#10;Y7JnQ3Yb49u7hUIvh5n5hlmue1uLjlpfOlYwGScgiHOnSy4UXC+79w8QPiBrrB2Tgid5WK8Gb0tM&#10;tXvwibpzKESEsE9RgQmhSaX0uSGLfuwa4ujdXGsxRNkWUrf4iHBby2mSzKXFkuOCwYa2hvLq/GMV&#10;7Mvb5PLdVUVjqsPn/ph93bN7UGo07DcLEIH68B/+a2dawXwG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i3bEAAAA2wAAAA8AAAAAAAAAAAAAAAAAmAIAAGRycy9k&#10;b3ducmV2LnhtbFBLBQYAAAAABAAEAPUAAACJAwAAAAA=&#10;" filled="f" stroked="f" strokeweight=".5pt">
                  <v:textbox inset="0,0,0,0">
                    <w:txbxContent>
                      <w:p w14:paraId="0750411E" w14:textId="77777777" w:rsidR="00DE6F27" w:rsidRPr="0022103F" w:rsidRDefault="00DE6F27" w:rsidP="001C406B">
                        <w:pPr>
                          <w:spacing w:before="0"/>
                          <w:jc w:val="center"/>
                          <w:rPr>
                            <w:sz w:val="20"/>
                          </w:rPr>
                        </w:pPr>
                        <w:r w:rsidRPr="0022103F">
                          <w:rPr>
                            <w:sz w:val="20"/>
                          </w:rPr>
                          <w:t>Alert Manager (AM)</w:t>
                        </w:r>
                      </w:p>
                    </w:txbxContent>
                  </v:textbox>
                </v:shape>
                <v:shape id="Text Box 222" o:spid="_x0000_s1175" type="#_x0000_t202" style="position:absolute;left:34968;top:4421;width:8467;height:6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VAcMA&#10;AADbAAAADwAAAGRycy9kb3ducmV2LnhtbESP0WrCQBRE3wv+w3IF3+pGH4KkriKCGgsVqv2AS/aa&#10;jcneDdk1pn/fFYQ+DjNzhlmuB9uInjpfOVYwmyYgiAunKy4V/Fx27wsQPiBrbByTgl/ysF6N3paY&#10;affgb+rPoRQRwj5DBSaENpPSF4Ys+qlriaN3dZ3FEGVXSt3hI8JtI+dJkkqLFccFgy1tDRX1+W4V&#10;7Kvr7HLq67I19fGw/8y/bvktKDUZD5sPEIGG8B9+tXOtIE3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VAcMAAADbAAAADwAAAAAAAAAAAAAAAACYAgAAZHJzL2Rv&#10;d25yZXYueG1sUEsFBgAAAAAEAAQA9QAAAIgDAAAAAA==&#10;" filled="f" stroked="f" strokeweight=".5pt">
                  <v:textbox inset="0,0,0,0">
                    <w:txbxContent>
                      <w:p w14:paraId="78736250" w14:textId="77777777" w:rsidR="00DE6F27" w:rsidRPr="0022103F" w:rsidRDefault="00DE6F27" w:rsidP="001C406B">
                        <w:pPr>
                          <w:spacing w:before="0"/>
                          <w:jc w:val="center"/>
                          <w:rPr>
                            <w:sz w:val="20"/>
                          </w:rPr>
                        </w:pPr>
                        <w:r w:rsidRPr="0022103F">
                          <w:rPr>
                            <w:sz w:val="20"/>
                          </w:rPr>
                          <w:t>Alert Communicator (AC)</w:t>
                        </w:r>
                      </w:p>
                    </w:txbxContent>
                  </v:textbox>
                </v:shape>
                <v:shape id="Text Box 223" o:spid="_x0000_s1176" type="#_x0000_t202" style="position:absolute;left:2612;top:11153;width:937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Dx8QA&#10;AADbAAAADwAAAGRycy9kb3ducmV2LnhtbESPQWsCMRSE74L/ITyhN81WytpujaItFqEg1Lb3x+a5&#10;2XbzsiRx3frrG0HwOMzMN8x82dtGdORD7VjB/SQDQVw6XXOl4OtzM34EESKyxsYxKfijAMvFcDDH&#10;QrsTf1C3j5VIEA4FKjAxtoWUoTRkMUxcS5y8g/MWY5K+ktrjKcFtI6dZlkuLNacFgy29GCp/90er&#10;YFWdu6f1xv+856/28Gbkkb4fdkrdjfrVM4hIfbyFr+2tVpDP4PI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SA8fEAAAA2wAAAA8AAAAAAAAAAAAAAAAAmAIAAGRycy9k&#10;b3ducmV2LnhtbFBLBQYAAAAABAAEAPUAAACJAwAAAAA=&#10;" filled="f" stroked="f" strokeweight=".5pt">
                  <v:textbox style="mso-fit-shape-to-text:t" inset="0,0,0,0">
                    <w:txbxContent>
                      <w:p w14:paraId="09F56EA8" w14:textId="77777777" w:rsidR="00DE6F27" w:rsidRPr="0022103F" w:rsidRDefault="00DE6F27" w:rsidP="001C406B">
                        <w:pPr>
                          <w:spacing w:before="0"/>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7" type="#_x0000_t202" style="position:absolute;left:39992;top:21202;width:1125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k6MAA&#10;AADbAAAADwAAAGRycy9kb3ducmV2LnhtbERPzYrCMBC+C/sOYRb2pql7EKlGEUG3LihYfYChGZva&#10;ZlKaWLtvvzkIHj++/+V6sI3oqfOVYwXTSQKCuHC64lLB9bIbz0H4gKyxcUwK/sjDevUxWmKq3ZPP&#10;1OehFDGEfYoKTAhtKqUvDFn0E9cSR+7mOoshwq6UusNnDLeN/E6SmbRYcWww2NLWUFHnD6tgX92m&#10;l1Nfl62pDz/73+x4z+5Bqa/PYbMAEWgIb/HLnWkFszg2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wk6MAAAADbAAAADwAAAAAAAAAAAAAAAACYAgAAZHJzL2Rvd25y&#10;ZXYueG1sUEsFBgAAAAAEAAQA9QAAAIUDAAAAAA==&#10;" filled="f" stroked="f" strokeweight=".5pt">
                  <v:textbox inset="0,0,0,0">
                    <w:txbxContent>
                      <w:p w14:paraId="2D0C0AE6" w14:textId="77777777" w:rsidR="00DE6F27" w:rsidRPr="0022103F" w:rsidRDefault="00DE6F27" w:rsidP="001C406B">
                        <w:pPr>
                          <w:spacing w:before="0"/>
                          <w:jc w:val="center"/>
                          <w:rPr>
                            <w:sz w:val="20"/>
                          </w:rPr>
                        </w:pPr>
                        <w:r>
                          <w:rPr>
                            <w:sz w:val="20"/>
                          </w:rPr>
                          <w:t>Device</w:t>
                        </w:r>
                        <w:r w:rsidRPr="0022103F">
                          <w:rPr>
                            <w:sz w:val="20"/>
                          </w:rPr>
                          <w:t xml:space="preserve"> receives alert</w:t>
                        </w:r>
                      </w:p>
                    </w:txbxContent>
                  </v:textbox>
                </v:shape>
                <v:shape id="Text Box 228" o:spid="_x0000_s1178" type="#_x0000_t202" style="position:absolute;top:29743;width:12928;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Bc8QA&#10;AADbAAAADwAAAGRycy9kb3ducmV2LnhtbESP3WrCQBSE7wu+w3IE7+pGL8RGVxFBjUIL/jzAIXvM&#10;xmTPhuwa07fvFgq9HGbmG2a57m0tOmp96VjBZJyAIM6dLrlQcLvu3ucgfEDWWDsmBd/kYb0avC0x&#10;1e7FZ+ouoRARwj5FBSaEJpXS54Ys+rFriKN3d63FEGVbSN3iK8JtLadJMpMWS44LBhvaGsqry9Mq&#10;2Jf3yfWrq4rGVMfD/pR9PrJHUGo07DcLEIH68B/+a2dawewD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gXPEAAAA2wAAAA8AAAAAAAAAAAAAAAAAmAIAAGRycy9k&#10;b3ducmV2LnhtbFBLBQYAAAAABAAEAPUAAACJAwAAAAA=&#10;" filled="f" stroked="f" strokeweight=".5pt">
                  <v:textbox inset="0,0,0,0">
                    <w:txbxContent>
                      <w:p w14:paraId="3916FC24" w14:textId="77777777" w:rsidR="00DE6F27" w:rsidRPr="0022103F" w:rsidRDefault="00DE6F27" w:rsidP="001C406B">
                        <w:pPr>
                          <w:spacing w:before="0"/>
                          <w:jc w:val="center"/>
                          <w:rPr>
                            <w:sz w:val="20"/>
                          </w:rPr>
                        </w:pPr>
                        <w:r w:rsidRPr="0022103F">
                          <w:rPr>
                            <w:sz w:val="20"/>
                          </w:rPr>
                          <w:t>Nurse goes to room, provides patient with pillow</w:t>
                        </w:r>
                      </w:p>
                    </w:txbxContent>
                  </v:textbox>
                </v:shape>
                <v:shape id="Text Box 229" o:spid="_x0000_s1179" type="#_x0000_t202" style="position:absolute;top:35169;width:12484;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M8AA&#10;AADbAAAADwAAAGRycy9kb3ducmV2LnhtbERPzYrCMBC+C/sOYRb2pqkeVukaRQTdKiio+wBDMza1&#10;zaQ02Vrf3hwEjx/f/3zZ21p01PrSsYLxKAFBnDtdcqHg77IZzkD4gKyxdkwKHuRhufgYzDHV7s4n&#10;6s6hEDGEfYoKTAhNKqXPDVn0I9cQR+7qWoshwraQusV7DLe1nCTJt7RYcmww2NDaUF6d/62CbXkd&#10;X45dVTSm2v1u99nhlt2CUl+f/eoHRKA+vMUvd6YVTOP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O+M8AAAADbAAAADwAAAAAAAAAAAAAAAACYAgAAZHJzL2Rvd25y&#10;ZXYueG1sUEsFBgAAAAAEAAQA9QAAAIUDAAAAAA==&#10;" filled="f" stroked="f" strokeweight=".5pt">
                  <v:textbox inset="0,0,0,0">
                    <w:txbxContent>
                      <w:p w14:paraId="7300035A" w14:textId="77777777" w:rsidR="00DE6F27" w:rsidRPr="0022103F" w:rsidRDefault="00DE6F27" w:rsidP="001C406B">
                        <w:pPr>
                          <w:spacing w:before="0"/>
                          <w:jc w:val="center"/>
                          <w:rPr>
                            <w:sz w:val="20"/>
                          </w:rPr>
                        </w:pPr>
                        <w:r w:rsidRPr="0022103F">
                          <w:rPr>
                            <w:sz w:val="20"/>
                          </w:rPr>
                          <w:t>Nurse resets nurse call cord</w:t>
                        </w:r>
                      </w:p>
                    </w:txbxContent>
                  </v:textbox>
                </v:shape>
                <v:shape id="Text Box 231" o:spid="_x0000_s1180" type="#_x0000_t202" style="position:absolute;left:13665;width:25423;height:3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14:paraId="6D7DE424" w14:textId="77777777" w:rsidR="00DE6F27" w:rsidRPr="003D0B24" w:rsidRDefault="00DE6F27"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81" style="position:absolute;left:12660;top:15474;width:1886;height:2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flMQA&#10;AADbAAAADwAAAGRycy9kb3ducmV2LnhtbESPQWvCQBSE70L/w/IKvYhu6kElukooLW3Rg4levD2y&#10;r9nQ7NuQ3cb037uC4HGYmW+Y9Xawjeip87VjBa/TBARx6XTNlYLT8WOyBOEDssbGMSn4Jw/bzdNo&#10;jal2F86pL0IlIoR9igpMCG0qpS8NWfRT1xJH78d1FkOUXSV1h5cIt42cJclcWqw5Lhhs6c1Q+Vv8&#10;WQVnt3fvWUKfrTl+h36c5btDkSv18jxkKxCBhvAI39tfWsFiBrcv8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TH5TEAAAA2wAAAA8AAAAAAAAAAAAAAAAAmAIAAGRycy9k&#10;b3ducmV2LnhtbFBLBQYAAAAABAAEAPUAAACJAwAAAAA=&#10;"/>
                <v:rect id="Rectangle 258" o:spid="_x0000_s1182" style="position:absolute;left:25321;top:15675;width:1886;height:2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D8UA&#10;AADbAAAADwAAAGRycy9kb3ducmV2LnhtbESPQWvCQBSE70L/w/IKvUjdtIItqauEolTRg4m99PbI&#10;vmZDs29Ddhvjv3cFweMwM98w8+VgG9FT52vHCl4mCQji0umaKwXfx/XzOwgfkDU2jknBmTwsFw+j&#10;OabanTinvgiViBD2KSowIbSplL40ZNFPXEscvV/XWQxRdpXUHZ4i3DbyNUlm0mLNccFgS5+Gyr/i&#10;3yr4cXu3yhL6as1xG/pxlu8ORa7U0+OQfYAINIR7+NbeaAVv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7oPxQAAANsAAAAPAAAAAAAAAAAAAAAAAJgCAABkcnMv&#10;ZG93bnJldi54bWxQSwUGAAAAAAQABAD1AAAAigMAAAAA&#10;"/>
                <v:rect id="Rectangle 259" o:spid="_x0000_s1183" style="position:absolute;left:37882;top:15474;width:1886;height:19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ie8UA&#10;AADbAAAADwAAAGRycy9kb3ducmV2LnhtbESPQWvCQBSE70L/w/IKvUjdtIgtqauEolTRg4m99PbI&#10;vmZDs29Ddhvjv3cFweMwM98w8+VgG9FT52vHCl4mCQji0umaKwXfx/XzOwgfkDU2jknBmTwsFw+j&#10;OabanTinvgiViBD2KSowIbSplL40ZNFPXEscvV/XWQxRdpXUHZ4i3DbyNUlm0mLNccFgS5+Gyr/i&#10;3yr4cXu3yhL6as1xG/pxlu8ORa7U0+OQfYAINIR7+NbeaAVv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iJ7xQAAANsAAAAPAAAAAAAAAAAAAAAAAJgCAABkcnMv&#10;ZG93bnJldi54bWxQSwUGAAAAAAQABAD1AAAAigMAAAAA&#10;"/>
                <v:shape id="Text Box 226" o:spid="_x0000_s1184" type="#_x0000_t202" style="position:absolute;left:38887;top:25522;width:1125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dq8QA&#10;AADbAAAADwAAAGRycy9kb3ducmV2LnhtbESP3WrCQBSE7wu+w3IE7+rGglaiq4hQmwoV/HmAQ/aY&#10;jcmeDdltTN/eFQq9HGbmG2a57m0tOmp96VjBZJyAIM6dLrlQcDl/vM5B+ICssXZMCn7Jw3o1eFli&#10;qt2dj9SdQiEihH2KCkwITSqlzw1Z9GPXEEfv6lqLIcq2kLrFe4TbWr4lyUxaLDkuGGxoayivTj9W&#10;wa68Ts6HrioaU3197vbZ9y27BaVGw36zABGoD//hv3amFbx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HavEAAAA2wAAAA8AAAAAAAAAAAAAAAAAmAIAAGRycy9k&#10;b3ducmV2LnhtbFBLBQYAAAAABAAEAPUAAACJAwAAAAA=&#10;" filled="f" stroked="f" strokeweight=".5pt">
                  <v:textbox inset="0,0,0,0">
                    <w:txbxContent>
                      <w:p w14:paraId="315AAC0B" w14:textId="77777777" w:rsidR="00DE6F27" w:rsidRPr="0022103F" w:rsidRDefault="00DE6F27" w:rsidP="001C406B">
                        <w:pPr>
                          <w:spacing w:before="0"/>
                          <w:jc w:val="center"/>
                          <w:rPr>
                            <w:sz w:val="20"/>
                          </w:rPr>
                        </w:pPr>
                        <w:r>
                          <w:rPr>
                            <w:sz w:val="20"/>
                          </w:rPr>
                          <w:t>Nurse reads</w:t>
                        </w:r>
                        <w:r w:rsidRPr="0022103F">
                          <w:rPr>
                            <w:sz w:val="20"/>
                          </w:rPr>
                          <w:t xml:space="preserve"> alert</w:t>
                        </w:r>
                      </w:p>
                    </w:txbxContent>
                  </v:textbox>
                </v:shape>
                <v:shape id="Text Box 226" o:spid="_x0000_s1185" type="#_x0000_t202" style="position:absolute;left:39490;top:29341;width:1125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D3MQA&#10;AADbAAAADwAAAGRycy9kb3ducmV2LnhtbESP3WrCQBSE7wu+w3IE7+pGL7REVxFBjUIL/jzAIXvM&#10;xmTPhuwa07fvFgq9HGbmG2a57m0tOmp96VjBZJyAIM6dLrlQcLvu3j9A+ICssXZMCr7Jw3o1eFti&#10;qt2Lz9RdQiEihH2KCkwITSqlzw1Z9GPXEEfv7lqLIcq2kLrFV4TbWk6TZCYtlhwXDDa0NZRXl6dV&#10;sC/vk+tXVxWNqY6H/Sn7fGSPoNRo2G8WIAL14T/81860gvk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2g9zEAAAA2wAAAA8AAAAAAAAAAAAAAAAAmAIAAGRycy9k&#10;b3ducmV2LnhtbFBLBQYAAAAABAAEAPUAAACJAwAAAAA=&#10;" filled="f" stroked="f" strokeweight=".5pt">
                  <v:textbox inset="0,0,0,0">
                    <w:txbxContent>
                      <w:p w14:paraId="1B8C3183" w14:textId="77777777" w:rsidR="00DE6F27" w:rsidRPr="0022103F" w:rsidRDefault="00DE6F27" w:rsidP="001C406B">
                        <w:pPr>
                          <w:spacing w:before="0"/>
                          <w:jc w:val="center"/>
                          <w:rPr>
                            <w:sz w:val="20"/>
                          </w:rPr>
                        </w:pPr>
                        <w:r>
                          <w:rPr>
                            <w:sz w:val="20"/>
                          </w:rPr>
                          <w:t>Nurse accepts</w:t>
                        </w:r>
                        <w:r w:rsidRPr="0022103F">
                          <w:rPr>
                            <w:sz w:val="20"/>
                          </w:rPr>
                          <w:t xml:space="preserve"> alert</w:t>
                        </w:r>
                      </w:p>
                    </w:txbxContent>
                  </v:textbox>
                </v:shape>
                <v:shape id="Straight Arrow Connector 233" o:spid="_x0000_s1186" type="#_x0000_t32" style="position:absolute;left:14670;top:32355;width:1070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HmN8QAAADbAAAADwAAAGRycy9kb3ducmV2LnhtbESPT2sCMRTE7wW/Q3iCt5q1B21Xo2hB&#10;KJQK/j0/kudmdfOy3UR3++0bodDjMDO/YWaLzlXiTk0oPSsYDTMQxNqbkgsFh/36+RVEiMgGK8+k&#10;4IcCLOa9pxnmxre8pfsuFiJBOOSowMZY51IGbclhGPqaOHln3ziMSTaFNA22Ce4q+ZJlY+mw5LRg&#10;saZ3S/q6uzkFHX6vx5evN11dVp96u98cT7YdKTXod8spiEhd/A//tT+MgskEHl/SD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eY3xAAAANsAAAAPAAAAAAAAAAAA&#10;AAAAAKECAABkcnMvZG93bnJldi54bWxQSwUGAAAAAAQABAD5AAAAkgMAAAAA&#10;" strokeweight="1pt">
                  <v:stroke endarrow="open"/>
                </v:shape>
                <v:shape id="Straight Arrow Connector 233" o:spid="_x0000_s1187" type="#_x0000_t32" style="position:absolute;left:14570;top:36174;width:1069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5yRcAAAADbAAAADwAAAGRycy9kb3ducmV2LnhtbERPy2oCMRTdF/oP4QruakYX1o5GsYIg&#10;lBZ8ri/JdTI6uRkn0Zn+fbMQujyc92zRuUo8qAmlZwXDQQaCWHtTcqHgsF+/TUCEiGyw8kwKfinA&#10;Yv76MsPc+Ja39NjFQqQQDjkqsDHWuZRBW3IYBr4mTtzZNw5jgk0hTYNtCneVHGXZWDosOTVYrGll&#10;SV93d6egw9t6fPn+0NXl80tv9z/Hk22HSvV73XIKIlIX/8VP98YoeE9j05f0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eckXAAAAA2wAAAA8AAAAAAAAAAAAAAAAA&#10;oQIAAGRycy9kb3ducmV2LnhtbFBLBQYAAAAABAAEAPkAAACOAwAAAAA=&#10;" strokeweight="1pt">
                  <v:stroke endarrow="open"/>
                </v:shape>
                <w10:wrap type="topAndBottom"/>
              </v:group>
            </w:pict>
          </mc:Fallback>
        </mc:AlternateContent>
      </w:r>
    </w:p>
    <w:p w14:paraId="3E26A72D" w14:textId="020BEA9F" w:rsidR="006A307B" w:rsidRPr="00CF116E" w:rsidRDefault="008245D0" w:rsidP="006A307B">
      <w:pPr>
        <w:pStyle w:val="BodyText"/>
        <w:rPr>
          <w:iCs/>
        </w:rPr>
      </w:pPr>
      <w:bookmarkStart w:id="742" w:name="_Toc430955394"/>
      <w:bookmarkStart w:id="743" w:name="_Toc430955497"/>
      <w:bookmarkStart w:id="744" w:name="_Toc432510783"/>
      <w:bookmarkStart w:id="745" w:name="_Toc432511775"/>
      <w:bookmarkStart w:id="746" w:name="_Toc432511859"/>
      <w:bookmarkStart w:id="747" w:name="_Toc432512370"/>
      <w:bookmarkStart w:id="748" w:name="_Toc432512700"/>
      <w:bookmarkStart w:id="749" w:name="_Toc432577873"/>
      <w:bookmarkEnd w:id="739"/>
      <w:bookmarkEnd w:id="740"/>
      <w:bookmarkEnd w:id="742"/>
      <w:bookmarkEnd w:id="743"/>
      <w:bookmarkEnd w:id="744"/>
      <w:bookmarkEnd w:id="745"/>
      <w:bookmarkEnd w:id="746"/>
      <w:bookmarkEnd w:id="747"/>
      <w:bookmarkEnd w:id="748"/>
      <w:bookmarkEnd w:id="749"/>
      <w:r w:rsidRPr="00CF116E">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3810" t="0" r="1270" b="1016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DE6F27" w:rsidRPr="0022103F" w:rsidRDefault="00DE6F27" w:rsidP="009F2ECC">
                              <w:pPr>
                                <w:spacing w:before="0"/>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DE6F27" w:rsidRPr="0022103F" w:rsidRDefault="00DE6F27" w:rsidP="009F2ECC">
                              <w:pPr>
                                <w:spacing w:before="0"/>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DE6F27" w:rsidRPr="0022103F" w:rsidRDefault="00DE6F27" w:rsidP="009F2ECC">
                              <w:pPr>
                                <w:spacing w:before="0"/>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DE6F27" w:rsidRPr="0022103F" w:rsidRDefault="00DE6F27" w:rsidP="009F2ECC">
                              <w:pPr>
                                <w:spacing w:before="0"/>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DE6F27" w:rsidRPr="0022103F" w:rsidRDefault="00DE6F27" w:rsidP="009F2ECC">
                              <w:pPr>
                                <w:spacing w:before="0"/>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DE6F27" w:rsidRPr="0022103F" w:rsidRDefault="00DE6F27" w:rsidP="009F2ECC">
                              <w:pPr>
                                <w:spacing w:before="0"/>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DE6F27" w:rsidRPr="0022103F" w:rsidRDefault="00DE6F27" w:rsidP="009F2ECC">
                              <w:pPr>
                                <w:spacing w:before="0"/>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DE6F27" w:rsidRPr="0022103F" w:rsidRDefault="00DE6F27" w:rsidP="009F2ECC">
                              <w:pPr>
                                <w:spacing w:before="0"/>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DE6F27" w:rsidRPr="0022103F" w:rsidRDefault="00DE6F27" w:rsidP="009F2ECC">
                              <w:pPr>
                                <w:spacing w:before="0"/>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DE6F27" w:rsidRPr="0022103F" w:rsidRDefault="00DE6F27" w:rsidP="009F2ECC">
                              <w:pPr>
                                <w:spacing w:before="0"/>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DE6F27" w:rsidRPr="0022103F" w:rsidRDefault="00DE6F27" w:rsidP="009F2ECC">
                              <w:pPr>
                                <w:spacing w:before="0"/>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DE6F27" w:rsidRDefault="00DE6F27" w:rsidP="009F2ECC">
                              <w:pPr>
                                <w:spacing w:before="0"/>
                                <w:jc w:val="center"/>
                                <w:rPr>
                                  <w:sz w:val="20"/>
                                </w:rPr>
                              </w:pPr>
                              <w:r>
                                <w:rPr>
                                  <w:sz w:val="20"/>
                                </w:rPr>
                                <w:t>Alert</w:t>
                              </w:r>
                            </w:p>
                            <w:p w14:paraId="326F1AD1" w14:textId="77777777" w:rsidR="00DE6F27" w:rsidRDefault="00DE6F27" w:rsidP="009F2ECC">
                              <w:pPr>
                                <w:spacing w:before="0"/>
                                <w:jc w:val="center"/>
                                <w:rPr>
                                  <w:sz w:val="20"/>
                                </w:rPr>
                              </w:pPr>
                              <w:r>
                                <w:rPr>
                                  <w:sz w:val="20"/>
                                </w:rPr>
                                <w:t>Reporter</w:t>
                              </w:r>
                            </w:p>
                            <w:p w14:paraId="6B649140" w14:textId="77777777" w:rsidR="00DE6F27" w:rsidRPr="0022103F" w:rsidRDefault="00DE6F27" w:rsidP="009F2ECC">
                              <w:pPr>
                                <w:spacing w:before="0"/>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DE6F27" w:rsidRPr="0022103F" w:rsidRDefault="00DE6F27" w:rsidP="009F2ECC">
                              <w:pPr>
                                <w:spacing w:before="0"/>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DE6F27" w:rsidRPr="0022103F" w:rsidRDefault="00DE6F27" w:rsidP="009F2ECC">
                              <w:pPr>
                                <w:spacing w:before="0"/>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DE6F27" w:rsidRPr="0022103F" w:rsidRDefault="00DE6F27" w:rsidP="009F2ECC">
                              <w:pPr>
                                <w:spacing w:before="0"/>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DE6F27" w:rsidRPr="0022103F" w:rsidRDefault="00DE6F27" w:rsidP="009F2ECC">
                              <w:pPr>
                                <w:spacing w:before="0"/>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DE6F27" w:rsidRPr="0022103F" w:rsidRDefault="00DE6F27" w:rsidP="009F2ECC">
                              <w:pPr>
                                <w:spacing w:before="0"/>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DE6F27" w:rsidRPr="003D0B24" w:rsidRDefault="00DE6F27"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DE6F27" w:rsidRPr="0022103F" w:rsidRDefault="00DE6F27" w:rsidP="009F2ECC">
                              <w:pPr>
                                <w:spacing w:before="0"/>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DE6F27" w:rsidRPr="0022103F" w:rsidRDefault="00DE6F27" w:rsidP="009F2ECC">
                              <w:pPr>
                                <w:spacing w:before="0"/>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64" o:spid="_x0000_s1188"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" o:allowoverlap="f">
                <v:shape id="Text Box 224" o:spid="_x0000_s1189" type="#_x0000_t202" style="position:absolute;left:14805;top:12902;width:10450;height:5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JBFsIA&#10;AADaAAAADwAAAGRycy9kb3ducmV2LnhtbESP0YrCMBRE3xf8h3AF39ZUH0SqUURQq7ALq37Apbk2&#10;tc1NaWKtf78RFvZxmJkzzHLd21p01PrSsYLJOAFBnDtdcqHgetl9zkH4gKyxdkwKXuRhvRp8LDHV&#10;7sk/1J1DISKEfYoKTAhNKqXPDVn0Y9cQR+/mWoshyraQusVnhNtaTpNkJi2WHBcMNrQ1lFfnh1Ww&#10;L2+Ty3dXFY2pjof9Kfu6Z/eg1GjYbxYgAvXhP/zXzrSCKbyvxBs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kEWwgAAANoAAAAPAAAAAAAAAAAAAAAAAJgCAABkcnMvZG93&#10;bnJldi54bWxQSwUGAAAAAAQABAD1AAAAhwMAAAAA&#10;" filled="f" stroked="f" strokeweight=".5pt">
                  <v:textbox inset="0,0,0,0">
                    <w:txbxContent>
                      <w:p w14:paraId="740A6811" w14:textId="77777777" w:rsidR="00DE6F27" w:rsidRPr="0022103F" w:rsidRDefault="00DE6F27" w:rsidP="009F2ECC">
                        <w:pPr>
                          <w:spacing w:before="0"/>
                          <w:jc w:val="center"/>
                          <w:rPr>
                            <w:sz w:val="20"/>
                          </w:rPr>
                        </w:pPr>
                        <w:r>
                          <w:rPr>
                            <w:sz w:val="20"/>
                          </w:rPr>
                          <w:t xml:space="preserve">PCD </w:t>
                        </w:r>
                        <w:r w:rsidRPr="0022103F">
                          <w:rPr>
                            <w:sz w:val="20"/>
                          </w:rPr>
                          <w:t>reports alert</w:t>
                        </w:r>
                      </w:p>
                    </w:txbxContent>
                  </v:textbox>
                </v:shape>
                <v:shape id="Text Box 225" o:spid="_x0000_s1190" type="#_x0000_t202" style="position:absolute;left:14871;top:29039;width:1033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8+cMA&#10;AADaAAAADwAAAGRycy9kb3ducmV2LnhtbESP0WrCQBRE34X+w3KFvulGKUViVhGhmhYqNPYDLtmb&#10;bEz2bshuY/r33UKhj8PMnGGy/WQ7MdLgG8cKVssEBHHpdMO1gs/ry2IDwgdkjZ1jUvBNHva7h1mG&#10;qXZ3/qCxCLWIEPYpKjAh9KmUvjRk0S9dTxy9yg0WQ5RDLfWA9wi3nVwnybO02HBcMNjT0VDZFl9W&#10;wampVtfL2Na9aV/Pp7f8/ZbfglKP8+mwBRFoCv/hv3au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8+cMAAADaAAAADwAAAAAAAAAAAAAAAACYAgAAZHJzL2Rv&#10;d25yZXYueG1sUEsFBgAAAAAEAAQA9QAAAIgDAAAAAA==&#10;" filled="f" stroked="f" strokeweight=".5pt">
                  <v:textbox inset="0,0,0,0">
                    <w:txbxContent>
                      <w:p w14:paraId="20D066BF" w14:textId="77777777" w:rsidR="00DE6F27" w:rsidRPr="0022103F" w:rsidRDefault="00DE6F27" w:rsidP="009F2ECC">
                        <w:pPr>
                          <w:spacing w:before="0"/>
                          <w:jc w:val="center"/>
                          <w:rPr>
                            <w:sz w:val="20"/>
                          </w:rPr>
                        </w:pPr>
                        <w:r>
                          <w:rPr>
                            <w:sz w:val="20"/>
                          </w:rPr>
                          <w:t>Report read</w:t>
                        </w:r>
                      </w:p>
                    </w:txbxContent>
                  </v:textbox>
                </v:shape>
                <v:shape id="Text Box 225" o:spid="_x0000_s1191" type="#_x0000_t202" style="position:absolute;left:14972;top:32958;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ZYsMA&#10;AADaAAAADwAAAGRycy9kb3ducmV2LnhtbESP0WrCQBRE34X+w3KFvulGoUViVhGhmhYqNPYDLtmb&#10;bEz2bshuY/r33UKhj8PMnGGy/WQ7MdLgG8cKVssEBHHpdMO1gs/ry2IDwgdkjZ1jUvBNHva7h1mG&#10;qXZ3/qCxCLWIEPYpKjAh9KmUvjRk0S9dTxy9yg0WQ5RDLfWA9wi3nVwnybO02HBcMNjT0VDZFl9W&#10;wampVtfL2Na9aV/Pp7f8/ZbfglKP8+mwBRFoCv/hv3auFTzB75V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vZYsMAAADaAAAADwAAAAAAAAAAAAAAAACYAgAAZHJzL2Rv&#10;d25yZXYueG1sUEsFBgAAAAAEAAQA9QAAAIgDAAAAAA==&#10;" filled="f" stroked="f" strokeweight=".5pt">
                  <v:textbox inset="0,0,0,0">
                    <w:txbxContent>
                      <w:p w14:paraId="57D44738" w14:textId="77777777" w:rsidR="00DE6F27" w:rsidRPr="0022103F" w:rsidRDefault="00DE6F27" w:rsidP="009F2ECC">
                        <w:pPr>
                          <w:spacing w:before="0"/>
                          <w:jc w:val="center"/>
                          <w:rPr>
                            <w:sz w:val="20"/>
                          </w:rPr>
                        </w:pPr>
                        <w:r>
                          <w:rPr>
                            <w:sz w:val="20"/>
                          </w:rPr>
                          <w:t>Report accept</w:t>
                        </w:r>
                      </w:p>
                    </w:txbxContent>
                  </v:textbox>
                </v:shape>
                <v:shape id="Text Box 225" o:spid="_x0000_s1192" type="#_x0000_t202" style="position:absolute;left:27532;top:15775;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HFcIA&#10;AADaAAAADwAAAGRycy9kb3ducmV2LnhtbESP0YrCMBRE3xf8h3AF39ZUH0SqUURQq7ALq37Apbk2&#10;tc1NaWKtf78RFvZxmJkzzHLd21p01PrSsYLJOAFBnDtdcqHgetl9zkH4gKyxdkwKXuRhvRp8LDHV&#10;7sk/1J1DISKEfYoKTAhNKqXPDVn0Y9cQR+/mWoshyraQusVnhNtaTpNkJi2WHBcMNrQ1lFfnh1Ww&#10;L2+Ty3dXFY2pjof9Kfu6Z/eg1GjYbxYgAvXhP/zXzrSCGbyvxBs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UcVwgAAANoAAAAPAAAAAAAAAAAAAAAAAJgCAABkcnMvZG93&#10;bnJldi54bWxQSwUGAAAAAAQABAD1AAAAhwMAAAAA&#10;" filled="f" stroked="f" strokeweight=".5pt">
                  <v:textbox inset="0,0,0,0">
                    <w:txbxContent>
                      <w:p w14:paraId="40F657A9" w14:textId="77777777" w:rsidR="00DE6F27" w:rsidRPr="0022103F" w:rsidRDefault="00DE6F27" w:rsidP="009F2ECC">
                        <w:pPr>
                          <w:spacing w:before="0"/>
                          <w:jc w:val="center"/>
                          <w:rPr>
                            <w:sz w:val="20"/>
                          </w:rPr>
                        </w:pPr>
                        <w:r>
                          <w:rPr>
                            <w:sz w:val="20"/>
                          </w:rPr>
                          <w:t>Send to nurse</w:t>
                        </w:r>
                      </w:p>
                    </w:txbxContent>
                  </v:textbox>
                </v:shape>
                <v:shape id="Text Box 227" o:spid="_x0000_s1193" type="#_x0000_t202" style="position:absolute;left:27532;top:30546;width:10331;height:4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ijsQA&#10;AADaAAAADwAAAGRycy9kb3ducmV2LnhtbESPwWrDMBBE74H+g9hAb4mcHNrgWAkh0MQtNFCnH7BY&#10;a8uxtTKW6rh/XxUKPQ4z84bJ9pPtxEiDbxwrWC0TEMSl0w3XCj6vL4sNCB+QNXaOScE3edjvHmYZ&#10;ptrd+YPGItQiQtinqMCE0KdS+tKQRb90PXH0KjdYDFEOtdQD3iPcdnKdJE/SYsNxwWBPR0NlW3xZ&#10;BaemWl0vY1v3pn09n97y91t+C0o9zqfDFkSgKfyH/9q5VvAMv1fiD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l4o7EAAAA2gAAAA8AAAAAAAAAAAAAAAAAmAIAAGRycy9k&#10;b3ducmV2LnhtbFBLBQYAAAAABAAEAPUAAACJAwAAAAA=&#10;" filled="f" stroked="f" strokeweight=".5pt">
                  <v:textbox inset="0,0,0,0">
                    <w:txbxContent>
                      <w:p w14:paraId="69089155" w14:textId="77777777" w:rsidR="00DE6F27" w:rsidRPr="0022103F" w:rsidRDefault="00DE6F27" w:rsidP="009F2ECC">
                        <w:pPr>
                          <w:spacing w:before="0"/>
                          <w:jc w:val="center"/>
                          <w:rPr>
                            <w:sz w:val="20"/>
                          </w:rPr>
                        </w:pPr>
                        <w:r w:rsidRPr="0022103F">
                          <w:rPr>
                            <w:sz w:val="20"/>
                          </w:rPr>
                          <w:t>Report response</w:t>
                        </w:r>
                      </w:p>
                    </w:txbxContent>
                  </v:textbox>
                </v:shape>
                <v:shape id="Text Box 230" o:spid="_x0000_s1194" type="#_x0000_t202" style="position:absolute;left:14670;top:36576;width:10332;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2/L8A&#10;AADaAAAADwAAAGRycy9kb3ducmV2LnhtbERPzYrCMBC+C/sOYRa8aaqHRapRRFi3u6Bg9QGGZmxq&#10;m0lpYq1vvzkIHj++/9VmsI3oqfOVYwWzaQKCuHC64lLB5fw9WYDwAVlj45gUPMnDZv0xWmGq3YNP&#10;1OehFDGEfYoKTAhtKqUvDFn0U9cSR+7qOoshwq6UusNHDLeNnCfJl7RYcWww2NLOUFHnd6tgX11n&#10;52Nfl62pf3/2f9nhlt2CUuPPYbsEEWgIb/HLnWkFcWu8Em+AX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unb8vwAAANoAAAAPAAAAAAAAAAAAAAAAAJgCAABkcnMvZG93bnJl&#10;di54bWxQSwUGAAAAAAQABAD1AAAAhAMAAAAA&#10;" filled="f" stroked="f" strokeweight=".5pt">
                  <v:textbox inset="0,0,0,0">
                    <w:txbxContent>
                      <w:p w14:paraId="3C365C38" w14:textId="77777777" w:rsidR="00DE6F27" w:rsidRPr="0022103F" w:rsidRDefault="00DE6F27" w:rsidP="009F2ECC">
                        <w:pPr>
                          <w:spacing w:before="0"/>
                          <w:jc w:val="center"/>
                          <w:rPr>
                            <w:sz w:val="20"/>
                          </w:rPr>
                        </w:pPr>
                        <w:r>
                          <w:rPr>
                            <w:sz w:val="20"/>
                          </w:rPr>
                          <w:t>PCD</w:t>
                        </w:r>
                        <w:r w:rsidRPr="0022103F">
                          <w:rPr>
                            <w:sz w:val="20"/>
                          </w:rPr>
                          <w:t xml:space="preserve"> clears alert</w:t>
                        </w:r>
                      </w:p>
                    </w:txbxContent>
                  </v:textbox>
                </v:shape>
                <v:shape id="Text Box 225" o:spid="_x0000_s1195" type="#_x0000_t202" style="position:absolute;left:27331;top:18890;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TZ8QA&#10;AADaAAAADwAAAGRycy9kb3ducmV2LnhtbESPwWrDMBBE74H+g9hAb4mcHErjWAkh0MQtNFCnH7BY&#10;a8uxtTKW6rh/XxUKPQ4z84bJ9pPtxEiDbxwrWC0TEMSl0w3XCj6vL4tnED4ga+wck4Jv8rDfPcwy&#10;TLW78weNRahFhLBPUYEJoU+l9KUhi37peuLoVW6wGKIcaqkHvEe47eQ6SZ6kxYbjgsGejobKtviy&#10;Ck5NtbpexrbuTft6Pr3l77f8FpR6nE+HLYhAU/gP/7VzrWADv1fiD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202fEAAAA2gAAAA8AAAAAAAAAAAAAAAAAmAIAAGRycy9k&#10;b3ducmV2LnhtbFBLBQYAAAAABAAEAPUAAACJAwAAAAA=&#10;" filled="f" stroked="f" strokeweight=".5pt">
                  <v:textbox inset="0,0,0,0">
                    <w:txbxContent>
                      <w:p w14:paraId="258E1F44" w14:textId="77777777" w:rsidR="00DE6F27" w:rsidRPr="0022103F" w:rsidRDefault="00DE6F27" w:rsidP="009F2ECC">
                        <w:pPr>
                          <w:spacing w:before="0"/>
                          <w:jc w:val="center"/>
                          <w:rPr>
                            <w:sz w:val="20"/>
                          </w:rPr>
                        </w:pPr>
                        <w:r>
                          <w:rPr>
                            <w:sz w:val="20"/>
                          </w:rPr>
                          <w:t>Send success</w:t>
                        </w:r>
                      </w:p>
                    </w:txbxContent>
                  </v:textbox>
                </v:shape>
                <v:shape id="Text Box 225" o:spid="_x0000_s1196" type="#_x0000_t202" style="position:absolute;left:14771;top:20197;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bk8QA&#10;AADbAAAADwAAAGRycy9kb3ducmV2LnhtbESPQWvDMAyF74X9B6PBbq3THUbJ6pZSWJcNWmi6HyBi&#10;NU4TyyH20uzfT4fBbhLv6b1P6+3kOzXSEJvABpaLDBRxFWzDtYGvy9t8BSomZItdYDLwQxG2m4fZ&#10;GnMb7nymsUy1khCOORpwKfW51rFy5DEuQk8s2jUMHpOsQ63tgHcJ951+zrIX7bFhaXDY095R1Zbf&#10;3sChuS4vp7Gte9d+vB8+i+OtuCVjnh6n3SuoRFP6N/9dF1bwhV5+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MW5PEAAAA2wAAAA8AAAAAAAAAAAAAAAAAmAIAAGRycy9k&#10;b3ducmV2LnhtbFBLBQYAAAAABAAEAPUAAACJAwAAAAA=&#10;" filled="f" stroked="f" strokeweight=".5pt">
                  <v:textbox inset="0,0,0,0">
                    <w:txbxContent>
                      <w:p w14:paraId="651D05B5" w14:textId="77777777" w:rsidR="00DE6F27" w:rsidRPr="0022103F" w:rsidRDefault="00DE6F27" w:rsidP="009F2ECC">
                        <w:pPr>
                          <w:spacing w:before="0"/>
                          <w:jc w:val="center"/>
                          <w:rPr>
                            <w:sz w:val="20"/>
                          </w:rPr>
                        </w:pPr>
                        <w:r>
                          <w:rPr>
                            <w:sz w:val="20"/>
                          </w:rPr>
                          <w:t>Report sent</w:t>
                        </w:r>
                      </w:p>
                    </w:txbxContent>
                  </v:textbox>
                </v:shape>
                <v:shape id="Text Box 225" o:spid="_x0000_s1197" type="#_x0000_t202" style="position:absolute;left:27432;top:22709;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D+CMIA&#10;AADbAAAADwAAAGRycy9kb3ducmV2LnhtbERPzWrCQBC+C32HZQredBMPUqKbUAQ1LbSg9gGG7JiN&#10;yc6G7Damb98tFLzNx/c722KynRhp8I1jBekyAUFcOd1wreDrsl+8gPABWWPnmBT8kIcif5ptMdPu&#10;zicaz6EWMYR9hgpMCH0mpa8MWfRL1xNH7uoGiyHCoZZ6wHsMt51cJclaWmw4NhjsaWeoas/fVsGh&#10;uaaXz7Gte9O+HQ/v5cetvAWl5s/T6wZEoCk8xP/uUs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P4IwgAAANsAAAAPAAAAAAAAAAAAAAAAAJgCAABkcnMvZG93&#10;bnJldi54bWxQSwUGAAAAAAQABAD1AAAAhwMAAAAA&#10;" filled="f" stroked="f" strokeweight=".5pt">
                  <v:textbox inset="0,0,0,0">
                    <w:txbxContent>
                      <w:p w14:paraId="7318FAE3" w14:textId="77777777" w:rsidR="00DE6F27" w:rsidRPr="0022103F" w:rsidRDefault="00DE6F27" w:rsidP="009F2ECC">
                        <w:pPr>
                          <w:spacing w:before="0"/>
                          <w:jc w:val="center"/>
                          <w:rPr>
                            <w:sz w:val="20"/>
                          </w:rPr>
                        </w:pPr>
                        <w:r>
                          <w:rPr>
                            <w:sz w:val="20"/>
                          </w:rPr>
                          <w:t>Delivery success</w:t>
                        </w:r>
                      </w:p>
                    </w:txbxContent>
                  </v:textbox>
                </v:shape>
                <v:shape id="Text Box 225" o:spid="_x0000_s1198" type="#_x0000_t202" style="position:absolute;left:27632;top:26025;width:1033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gf8AA&#10;AADbAAAADwAAAGRycy9kb3ducmV2LnhtbERPzYrCMBC+L/gOYQRva6oHkWoUEdQq7MKqDzA0Y1Pb&#10;TEoTa337jbCwt/n4fme57m0tOmp96VjBZJyAIM6dLrlQcL3sPucgfEDWWDsmBS/ysF4NPpaYavfk&#10;H+rOoRAxhH2KCkwITSqlzw1Z9GPXEEfu5lqLIcK2kLrFZwy3tZwmyUxaLDk2GGxoayivzg+rYF/e&#10;JpfvrioaUx0P+1P2dc/uQanRsN8sQATqw7/4z53pOH8K71/i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Jgf8AAAADbAAAADwAAAAAAAAAAAAAAAACYAgAAZHJzL2Rvd25y&#10;ZXYueG1sUEsFBgAAAAAEAAQA9QAAAIUDAAAAAA==&#10;" filled="f" stroked="f" strokeweight=".5pt">
                  <v:textbox inset="0,0,0,0">
                    <w:txbxContent>
                      <w:p w14:paraId="4AEFF0A5" w14:textId="77777777" w:rsidR="00DE6F27" w:rsidRPr="0022103F" w:rsidRDefault="00DE6F27" w:rsidP="009F2ECC">
                        <w:pPr>
                          <w:spacing w:before="0"/>
                          <w:jc w:val="center"/>
                          <w:rPr>
                            <w:sz w:val="20"/>
                          </w:rPr>
                        </w:pPr>
                        <w:r>
                          <w:rPr>
                            <w:sz w:val="20"/>
                          </w:rPr>
                          <w:t>Read receipt</w:t>
                        </w:r>
                      </w:p>
                    </w:txbxContent>
                  </v:textbox>
                </v:shape>
                <v:shape id="Text Box 225" o:spid="_x0000_s1199" type="#_x0000_t202" style="position:absolute;left:15072;top:24919;width:10331;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7F5MEA&#10;AADbAAAADwAAAGRycy9kb3ducmV2LnhtbERP24rCMBB9X/Afwiz4tqauIEvXKMuCbhVc8PIBQzM2&#10;tc2kNLHWvzeC4NscznVmi97WoqPWl44VjEcJCOLc6ZILBcfD8uMLhA/IGmvHpOBGHhbzwdsMU+2u&#10;vKNuHwoRQ9inqMCE0KRS+tyQRT9yDXHkTq61GCJsC6lbvMZwW8vPJJlKiyXHBoMN/RrKq/3FKliV&#10;p/Hhv6uKxlTrv9Um256zc1Bq+N7/fIMI1IeX+OnOdJw/gcc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xeTBAAAA2wAAAA8AAAAAAAAAAAAAAAAAmAIAAGRycy9kb3du&#10;cmV2LnhtbFBLBQYAAAAABAAEAPUAAACGAwAAAAA=&#10;" filled="f" stroked="f" strokeweight=".5pt">
                  <v:textbox inset="0,0,0,0">
                    <w:txbxContent>
                      <w:p w14:paraId="15258D9E" w14:textId="77777777" w:rsidR="00DE6F27" w:rsidRPr="0022103F" w:rsidRDefault="00DE6F27" w:rsidP="009F2ECC">
                        <w:pPr>
                          <w:spacing w:before="0"/>
                          <w:jc w:val="center"/>
                          <w:rPr>
                            <w:sz w:val="20"/>
                          </w:rPr>
                        </w:pPr>
                        <w:r>
                          <w:rPr>
                            <w:sz w:val="20"/>
                          </w:rPr>
                          <w:t>Report delivery</w:t>
                        </w:r>
                      </w:p>
                    </w:txbxContent>
                  </v:textbox>
                </v:shape>
                <v:shape id="Straight Arrow Connector 233" o:spid="_x0000_s1200" type="#_x0000_t32" style="position:absolute;left:14570;top:17182;width:1070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vRdsEAAADbAAAADwAAAGRycy9kb3ducmV2LnhtbERPTWvCQBC9F/oflin01mysUiW6Smkp&#10;1oKgUfA6ZMckmJ0Nma3Gf+8Khd7m8T5ntuhdo87USe3ZwCBJQREX3tZcGtjvvl4moCQgW2w8k4Er&#10;CSzmjw8zzKy/8JbOeShVDGHJ0EAVQptpLUVFDiXxLXHkjr5zGCLsSm07vMRw1+jXNH3TDmuODRW2&#10;9FFRccp/nYGhuFxkOZRx+XnS+frnsNqslsY8P/XvU1CB+vAv/nN/2zh/BPdf4gF6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9F2wQAAANsAAAAPAAAAAAAAAAAAAAAA&#10;AKECAABkcnMvZG93bnJldi54bWxQSwUGAAAAAAQABAD5AAAAjwMAAAAA&#10;" strokeweight="1pt">
                  <v:stroke endarrow="open"/>
                </v:shape>
                <v:shape id="Straight Arrow Connector 234" o:spid="_x0000_s1201" type="#_x0000_t32" style="position:absolute;left:27231;top:19192;width:106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07cEAAADbAAAADwAAAGRycy9kb3ducmV2LnhtbERPTWvCQBC9F/oflin01mysWCW6Smkp&#10;1oKgUfA6ZMckmJ0Nma3Gf+8Khd7m8T5ntuhdo87USe3ZwCBJQREX3tZcGtjvvl4moCQgW2w8k4Er&#10;CSzmjw8zzKy/8JbOeShVDGHJ0EAVQptpLUVFDiXxLXHkjr5zGCLsSm07vMRw1+jXNH3TDmuODRW2&#10;9FFRccp/nYGhuFxkOZRx+XnS+frnsNqslsY8P/XvU1CB+vAv/nN/2zh/BPdf4gF6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3TtwQAAANsAAAAPAAAAAAAAAAAAAAAA&#10;AKECAABkcnMvZG93bnJldi54bWxQSwUGAAAAAAQABAD5AAAAjwMAAAAA&#10;" strokeweight="1pt">
                  <v:stroke endarrow="open"/>
                </v:shape>
                <v:shape id="Straight Arrow Connector 235" o:spid="_x0000_s1202" type="#_x0000_t32" style="position:absolute;left:27030;top:33963;width:106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pGMMEAAADbAAAADwAAAGRycy9kb3ducmV2LnhtbERPzWrCQBC+C77DMkJvujGUYFPXUAuC&#10;Qg5tmgcYstMkNDsbdrcxvr0rFHqbj+939sVsBjGR871lBdtNAoK4sbrnVkH9dVrvQPiArHGwTApu&#10;5KE4LBd7zLW98idNVWhFDGGfo4IuhDGX0jcdGfQbOxJH7ts6gyFC10rt8BrDzSDTJMmkwZ5jQ4cj&#10;vXfU/FS/RoGp09Fnqasvu+rDlO1zyS/HUqmn1fz2CiLQHP7Ff+6zjvMzePwSD5CH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OkYwwQAAANsAAAAPAAAAAAAAAAAAAAAA&#10;AKECAABkcnMvZG93bnJldi54bWxQSwUGAAAAAAQABAD5AAAAjwMAAAAA&#10;" strokeweight="1pt">
                  <v:stroke startarrow="open"/>
                </v:shape>
                <v:shape id="Straight Arrow Connector 236" o:spid="_x0000_s1203" type="#_x0000_t32" style="position:absolute;left:14670;top:41298;width:1070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AcEAAADbAAAADwAAAGRycy9kb3ducmV2LnhtbERP22rCQBB9L/Qflin4VjetUCW6CaWl&#10;eIGCRsHXITtNgtnZkNlq+veuIPRtDuc6i3xwrTpTL41nAy/jBBRx6W3DlYHD/ut5BkoCssXWMxn4&#10;I4E8e3xYYGr9hXd0LkKlYghLigbqELpUaylrcihj3xFH7sf3DkOEfaVtj5cY7lr9miRv2mHDsaHG&#10;jj5qKk/FrzMwEVeILCcyrT5PuvjeHNfb9dKY0dPwPgcVaAj/4rt7ZeP8Kdx+iQfo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U8BwQAAANsAAAAPAAAAAAAAAAAAAAAA&#10;AKECAABkcnMvZG93bnJldi54bWxQSwUGAAAAAAQABAD5AAAAjwMAAAAA&#10;" strokeweight="1pt">
                  <v:stroke endarrow="open"/>
                </v:shape>
                <v:shape id="Straight Arrow Connector 235" o:spid="_x0000_s1204" type="#_x0000_t32" style="position:absolute;left:27130;top:21905;width:1070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2cMAAADbAAAADwAAAGRycy9kb3ducmV2LnhtbESPQWvCQBCF74X+h2UKvdVNg4hNXaUt&#10;CAo5aMwPGLJjEszOht1V03/vHAq9zfDevPfNajO5Qd0oxN6zgfdZBoq48bbn1kB92r4tQcWEbHHw&#10;TAZ+KcJm/fy0wsL6Ox/pVqVWSQjHAg10KY2F1rHpyGGc+ZFYtLMPDpOsodU24F3C3aDzLFtohz1L&#10;Q4cj/XTUXKqrM+DqfIyLPNT7ZXVwZTsv+eO7NOb1Zfr6BJVoSv/mv+udFXyBlV9kA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pd9nDAAAA2wAAAA8AAAAAAAAAAAAA&#10;AAAAoQIAAGRycy9kb3ducmV2LnhtbFBLBQYAAAAABAAEAPkAAACRAwAAAAA=&#10;" strokeweight="1pt">
                  <v:stroke startarrow="open"/>
                </v:shape>
                <v:shape id="Straight Arrow Connector 233" o:spid="_x0000_s1205" type="#_x0000_t32" style="position:absolute;left:14469;top:23513;width:1070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0yfsIAAADbAAAADwAAAGRycy9kb3ducmV2LnhtbERP32vCMBB+F/wfwgl709Q9yOxMiw6E&#10;wdhA3fZ8JGdTbS5dk9nuv18Ewbf7+H7eqhxcIy7UhdqzgvksA0Gsvam5UvB52E6fQISIbLDxTAr+&#10;KEBZjEcrzI3veUeXfaxECuGQowIbY5tLGbQlh2HmW+LEHX3nMCbYVdJ02Kdw18jHLFtIhzWnBost&#10;vVjS5/2vUzDgz3Zxel/q5rR507vDx9e37edKPUyG9TOISEO8i2/uV5PmL+H6SzpAF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0yfsIAAADbAAAADwAAAAAAAAAAAAAA&#10;AAChAgAAZHJzL2Rvd25yZXYueG1sUEsFBgAAAAAEAAQA+QAAAJADAAAAAA==&#10;" strokeweight="1pt">
                  <v:stroke endarrow="open"/>
                </v:shape>
                <v:shape id="Straight Arrow Connector 235" o:spid="_x0000_s1206" type="#_x0000_t32" style="position:absolute;left:27030;top:26025;width:106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xYr4AAADbAAAADwAAAGRycy9kb3ducmV2LnhtbERPzYrCMBC+L/gOYYS9ralFRKtRVBAU&#10;etDaBxiasS02k5JE7b69OSzs8eP7X28H04kXOd9aVjCdJCCIK6tbrhWUt+PPAoQPyBo7y6Tglzxs&#10;N6OvNWbavvlKryLUIoawz1BBE0KfSemrhgz6ie2JI3e3zmCI0NVSO3zHcNPJNEnm0mDLsaHBng4N&#10;VY/iaRSYMu39PHXleVFcTF7Pcl7uc6W+x8NuBSLQEP7Ff+6TVpDG9fFL/AFy8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87FivgAAANsAAAAPAAAAAAAAAAAAAAAAAKEC&#10;AABkcnMvZG93bnJldi54bWxQSwUGAAAAAAQABAD5AAAAjAMAAAAA&#10;" strokeweight="1pt">
                  <v:stroke startarrow="open"/>
                </v:shape>
                <v:shape id="Straight Arrow Connector 235" o:spid="_x0000_s1207" type="#_x0000_t32" style="position:absolute;left:27130;top:29341;width:1070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8U+cMAAADbAAAADwAAAGRycy9kb3ducmV2LnhtbESPwWrDMBBE74X8g9hCb41sU0ziRAlN&#10;IZCCD63jD1isrW1qrYyk2s7fR4VCj8PMvGH2x8UMYiLne8sK0nUCgrixuudWQX09P29A+ICscbBM&#10;Cm7k4XhYPeyx0HbmT5qq0IoIYV+ggi6EsZDSNx0Z9Gs7EkfvyzqDIUrXSu1wjnAzyCxJcmmw57jQ&#10;4UhvHTXf1Y9RYOps9Hnm6vdN9WHK9qXk7alU6ulxed2BCLSE//Bf+6IVZCn8fok/QB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FPnDAAAA2wAAAA8AAAAAAAAAAAAA&#10;AAAAoQIAAGRycy9kb3ducmV2LnhtbFBLBQYAAAAABAAEAPkAAACRAwAAAAA=&#10;" strokeweight="1pt">
                  <v:stroke startarrow="open"/>
                </v:shape>
                <v:shape id="Straight Arrow Connector 233" o:spid="_x0000_s1208" type="#_x0000_t32" style="position:absolute;left:14570;top:28135;width:1069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qssQAAADbAAAADwAAAGRycy9kb3ducmV2LnhtbESPT2sCMRTE74LfITyhN826B6lbo7QF&#10;QSgt+K/nR/K6Wbt52W6iu/32RhA8DjPzG2ax6l0tLtSGyrOC6SQDQay9qbhUcNivx88gQkQ2WHsm&#10;Bf8UYLUcDhZYGN/xli67WIoE4VCgAhtjU0gZtCWHYeIb4uT9+NZhTLItpWmxS3BXyzzLZtJhxWnB&#10;YkPvlvTv7uwU9Pi3np0+57o+vX3o7f7r+G27qVJPo/71BUSkPj7C9/bGKMhz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WqyxAAAANsAAAAPAAAAAAAAAAAA&#10;AAAAAKECAABkcnMvZG93bnJldi54bWxQSwUGAAAAAAQABAD5AAAAkgMAAAAA&#10;" strokeweight="1pt">
                  <v:stroke endarrow="open"/>
                </v:shape>
                <v:line id="Straight Connector 210" o:spid="_x0000_s1209" style="position:absolute;visibility:visible;mso-wrap-style:square" from="13464,10550" to="13464,45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line id="Straight Connector 211" o:spid="_x0000_s1210" style="position:absolute;visibility:visible;mso-wrap-style:square" from="26226,11153" to="26226,4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Z8QAAADbAAAADwAAAGRycy9kb3ducmV2LnhtbESPX2vCMBTF34V9h3AHe9N0M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EhnxAAAANsAAAAPAAAAAAAAAAAA&#10;AAAAAKECAABkcnMvZG93bnJldi54bWxQSwUGAAAAAAQABAD5AAAAkgMAAAAA&#10;">
                  <v:stroke dashstyle="dash"/>
                </v:line>
                <v:line id="Straight Connector 212" o:spid="_x0000_s1211" style="position:absolute;visibility:visible;mso-wrap-style:square" from="38887,11153" to="38887,4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220" o:spid="_x0000_s1212" type="#_x0000_t202" style="position:absolute;left:10349;top:4320;width:6271;height:6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swcMA&#10;AADbAAAADwAAAGRycy9kb3ducmV2LnhtbESP0YrCMBRE3wX/IVzBN031QZZqFBHUurDCqh9waa5N&#10;bXNTmli7f79ZEPZxmJkzzGrT21p01PrSsYLZNAFBnDtdcqHgdt1PPkD4gKyxdkwKfsjDZj0crDDV&#10;7sXf1F1CISKEfYoKTAhNKqXPDVn0U9cQR+/uWoshyraQusVXhNtazpNkIS2WHBcMNrQzlFeXp1Vw&#10;KO+z67mrisZUp+PhM/t6ZI+g1HjUb5cgAvXhP/xuZ1rBfAF/X+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WswcMAAADbAAAADwAAAAAAAAAAAAAAAACYAgAAZHJzL2Rv&#10;d25yZXYueG1sUEsFBgAAAAAEAAQA9QAAAIgDAAAAAA==&#10;" filled="f" stroked="f" strokeweight=".5pt">
                  <v:textbox inset="0,0,0,0">
                    <w:txbxContent>
                      <w:p w14:paraId="65596B1D" w14:textId="77777777" w:rsidR="00DE6F27" w:rsidRDefault="00DE6F27" w:rsidP="009F2ECC">
                        <w:pPr>
                          <w:spacing w:before="0"/>
                          <w:jc w:val="center"/>
                          <w:rPr>
                            <w:sz w:val="20"/>
                          </w:rPr>
                        </w:pPr>
                        <w:r>
                          <w:rPr>
                            <w:sz w:val="20"/>
                          </w:rPr>
                          <w:t>Alert</w:t>
                        </w:r>
                      </w:p>
                      <w:p w14:paraId="326F1AD1" w14:textId="77777777" w:rsidR="00DE6F27" w:rsidRDefault="00DE6F27" w:rsidP="009F2ECC">
                        <w:pPr>
                          <w:spacing w:before="0"/>
                          <w:jc w:val="center"/>
                          <w:rPr>
                            <w:sz w:val="20"/>
                          </w:rPr>
                        </w:pPr>
                        <w:r>
                          <w:rPr>
                            <w:sz w:val="20"/>
                          </w:rPr>
                          <w:t>Reporter</w:t>
                        </w:r>
                      </w:p>
                      <w:p w14:paraId="6B649140" w14:textId="77777777" w:rsidR="00DE6F27" w:rsidRPr="0022103F" w:rsidRDefault="00DE6F27" w:rsidP="009F2ECC">
                        <w:pPr>
                          <w:spacing w:before="0"/>
                          <w:jc w:val="center"/>
                          <w:rPr>
                            <w:sz w:val="20"/>
                          </w:rPr>
                        </w:pPr>
                        <w:r w:rsidRPr="0022103F">
                          <w:rPr>
                            <w:sz w:val="20"/>
                          </w:rPr>
                          <w:t xml:space="preserve"> (AR)</w:t>
                        </w:r>
                      </w:p>
                    </w:txbxContent>
                  </v:textbox>
                </v:shape>
                <v:shape id="Text Box 221" o:spid="_x0000_s1213" type="#_x0000_t202" style="position:absolute;left:23714;top:4421;width:5129;height:6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kJWsQA&#10;AADbAAAADwAAAGRycy9kb3ducmV2LnhtbESP3WrCQBSE7wu+w3IE7+pGL7REVxFBjUIL/jzAIXvM&#10;xmTPhuwa07fvFgq9HGbmG2a57m0tOmp96VjBZJyAIM6dLrlQcLvu3j9A+ICssXZMCr7Jw3o1eFti&#10;qt2Lz9RdQiEihH2KCkwITSqlzw1Z9GPXEEfv7lqLIcq2kLrFV4TbWk6TZCYtlhwXDDa0NZRXl6dV&#10;sC/vk+tXVxWNqY6H/Sn7fGSPoNRo2G8WIAL14T/81860gukc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JCVrEAAAA2wAAAA8AAAAAAAAAAAAAAAAAmAIAAGRycy9k&#10;b3ducmV2LnhtbFBLBQYAAAAABAAEAPUAAACJAwAAAAA=&#10;" filled="f" stroked="f" strokeweight=".5pt">
                  <v:textbox inset="0,0,0,0">
                    <w:txbxContent>
                      <w:p w14:paraId="099B0C1A" w14:textId="77777777" w:rsidR="00DE6F27" w:rsidRPr="0022103F" w:rsidRDefault="00DE6F27" w:rsidP="009F2ECC">
                        <w:pPr>
                          <w:spacing w:before="0"/>
                          <w:jc w:val="center"/>
                          <w:rPr>
                            <w:sz w:val="20"/>
                          </w:rPr>
                        </w:pPr>
                        <w:r w:rsidRPr="0022103F">
                          <w:rPr>
                            <w:sz w:val="20"/>
                          </w:rPr>
                          <w:t>Alert Manager (AM)</w:t>
                        </w:r>
                      </w:p>
                    </w:txbxContent>
                  </v:textbox>
                </v:shape>
                <v:shape id="Text Box 222" o:spid="_x0000_s1214" type="#_x0000_t202" style="position:absolute;left:34968;top:4421;width:8467;height:6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dKMAA&#10;AADbAAAADwAAAGRycy9kb3ducmV2LnhtbERPzYrCMBC+C/sOYRb2pqkeRKpRRNCtCwpWH2Boxqa2&#10;mZQmW7tvvzkIHj++/9VmsI3oqfOVYwXTSQKCuHC64lLB7bofL0D4gKyxcUwK/sjDZv0xWmGq3ZMv&#10;1OehFDGEfYoKTAhtKqUvDFn0E9cSR+7uOoshwq6UusNnDLeNnCXJXFqsODYYbGlnqKjzX6vgUN2n&#10;13Nfl62pj9+Hn+z0yB5Bqa/PYbsEEWgIb/HLnWkFszg2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1adKMAAAADbAAAADwAAAAAAAAAAAAAAAACYAgAAZHJzL2Rvd25y&#10;ZXYueG1sUEsFBgAAAAAEAAQA9QAAAIUDAAAAAA==&#10;" filled="f" stroked="f" strokeweight=".5pt">
                  <v:textbox inset="0,0,0,0">
                    <w:txbxContent>
                      <w:p w14:paraId="5ECCE2FB" w14:textId="77777777" w:rsidR="00DE6F27" w:rsidRPr="0022103F" w:rsidRDefault="00DE6F27" w:rsidP="009F2ECC">
                        <w:pPr>
                          <w:spacing w:before="0"/>
                          <w:jc w:val="center"/>
                          <w:rPr>
                            <w:sz w:val="20"/>
                          </w:rPr>
                        </w:pPr>
                        <w:r w:rsidRPr="0022103F">
                          <w:rPr>
                            <w:sz w:val="20"/>
                          </w:rPr>
                          <w:t>Alert Communicator (AC)</w:t>
                        </w:r>
                      </w:p>
                    </w:txbxContent>
                  </v:textbox>
                </v:shape>
                <v:shape id="Text Box 223" o:spid="_x0000_s1215" type="#_x0000_t202" style="position:absolute;left:2612;top:11151;width:937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L7sMA&#10;AADbAAAADwAAAGRycy9kb3ducmV2LnhtbESPQWsCMRSE74L/ITyhN80qRXQ1irYohYJQW++PzXOz&#10;7eZlSeK69tc3gtDjMDPfMMt1Z2vRkg+VYwXjUQaCuHC64lLB1+duOAMRIrLG2jEpuFGA9arfW2Ku&#10;3ZU/qD3GUiQIhxwVmBibXMpQGLIYRq4hTt7ZeYsxSV9K7fGa4LaWkyybSosVpwWDDb0YKn6OF6tg&#10;U/628+3Of79PX+15b+SFTs8HpZ4G3WYBIlIX/8OP9ptWMJnD/U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uL7sMAAADbAAAADwAAAAAAAAAAAAAAAACYAgAAZHJzL2Rv&#10;d25yZXYueG1sUEsFBgAAAAAEAAQA9QAAAIgDAAAAAA==&#10;" filled="f" stroked="f" strokeweight=".5pt">
                  <v:textbox style="mso-fit-shape-to-text:t" inset="0,0,0,0">
                    <w:txbxContent>
                      <w:p w14:paraId="4BC12DF6" w14:textId="77777777" w:rsidR="00DE6F27" w:rsidRPr="0022103F" w:rsidRDefault="00DE6F27" w:rsidP="009F2ECC">
                        <w:pPr>
                          <w:spacing w:before="0"/>
                          <w:jc w:val="center"/>
                          <w:rPr>
                            <w:sz w:val="20"/>
                          </w:rPr>
                        </w:pPr>
                        <w:r w:rsidRPr="0022103F">
                          <w:rPr>
                            <w:sz w:val="20"/>
                          </w:rPr>
                          <w:t xml:space="preserve">Patient </w:t>
                        </w:r>
                        <w:r>
                          <w:rPr>
                            <w:sz w:val="20"/>
                          </w:rPr>
                          <w:t>care device detects alarm condition</w:t>
                        </w:r>
                      </w:p>
                    </w:txbxContent>
                  </v:textbox>
                </v:shape>
                <v:shape id="Text Box 226" o:spid="_x0000_s1216" type="#_x0000_t202" style="position:absolute;left:39992;top:21202;width:1125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kH88AA&#10;AADbAAAADwAAAGRycy9kb3ducmV2LnhtbERPzYrCMBC+C/sOYRb2pqkuiHSNIoJuFRTUfYChGZva&#10;ZlKabK1vbw6Cx4/vf77sbS06an3pWMF4lIAgzp0uuVDwd9kMZyB8QNZYOyYFD/KwXHwM5phqd+cT&#10;dedQiBjCPkUFJoQmldLnhiz6kWuII3d1rcUQYVtI3eI9httaTpJkKi2WHBsMNrQ2lFfnf6tgW17H&#10;l2NXFY2pdr/bfXa4Zbeg1Ndnv/oBEagPb/HLnWkF33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kH88AAAADbAAAADwAAAAAAAAAAAAAAAACYAgAAZHJzL2Rvd25y&#10;ZXYueG1sUEsFBgAAAAAEAAQA9QAAAIUDAAAAAA==&#10;" filled="f" stroked="f" strokeweight=".5pt">
                  <v:textbox inset="0,0,0,0">
                    <w:txbxContent>
                      <w:p w14:paraId="0911147B" w14:textId="77777777" w:rsidR="00DE6F27" w:rsidRPr="0022103F" w:rsidRDefault="00DE6F27" w:rsidP="009F2ECC">
                        <w:pPr>
                          <w:spacing w:before="0"/>
                          <w:jc w:val="center"/>
                          <w:rPr>
                            <w:sz w:val="20"/>
                          </w:rPr>
                        </w:pPr>
                        <w:r>
                          <w:rPr>
                            <w:sz w:val="20"/>
                          </w:rPr>
                          <w:t>Device</w:t>
                        </w:r>
                        <w:r w:rsidRPr="0022103F">
                          <w:rPr>
                            <w:sz w:val="20"/>
                          </w:rPr>
                          <w:t xml:space="preserve"> receives alert</w:t>
                        </w:r>
                      </w:p>
                    </w:txbxContent>
                  </v:textbox>
                </v:shape>
                <v:shape id="Text Box 228" o:spid="_x0000_s1217" type="#_x0000_t202" style="position:absolute;left:-267;top:35276;width:12927;height:5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WiaMQA&#10;AADbAAAADwAAAGRycy9kb3ducmV2LnhtbESP3WrCQBSE7wu+w3KE3tVNKkiJriKCNhVa8OcBDtlj&#10;NiZ7NmTXmL59tyB4OczMN8xiNdhG9NT5yrGCdJKAIC6crrhUcD5t3z5A+ICssXFMCn7Jw2o5ellg&#10;pt2dD9QfQykihH2GCkwIbSalLwxZ9BPXEkfv4jqLIcqulLrDe4TbRr4nyUxarDguGGxpY6iojzer&#10;YFdd0tNPX5etqb8+d/v8+5pfg1Kv42E9BxFoCM/wo51rBdMU/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1omjEAAAA2wAAAA8AAAAAAAAAAAAAAAAAmAIAAGRycy9k&#10;b3ducmV2LnhtbFBLBQYAAAAABAAEAPUAAACJAwAAAAA=&#10;" filled="f" stroked="f" strokeweight=".5pt">
                  <v:textbox inset="0,0,0,0">
                    <w:txbxContent>
                      <w:p w14:paraId="3C333234" w14:textId="77777777" w:rsidR="00DE6F27" w:rsidRPr="0022103F" w:rsidRDefault="00DE6F27" w:rsidP="009F2ECC">
                        <w:pPr>
                          <w:spacing w:before="0"/>
                          <w:jc w:val="center"/>
                          <w:rPr>
                            <w:sz w:val="20"/>
                          </w:rPr>
                        </w:pPr>
                        <w:r w:rsidRPr="0022103F">
                          <w:rPr>
                            <w:sz w:val="20"/>
                          </w:rPr>
                          <w:t xml:space="preserve">Nurse goes to room, </w:t>
                        </w:r>
                        <w:r>
                          <w:rPr>
                            <w:sz w:val="20"/>
                          </w:rPr>
                          <w:t>takes action indicated by alarm, resets alarm</w:t>
                        </w:r>
                      </w:p>
                    </w:txbxContent>
                  </v:textbox>
                </v:shape>
                <v:shape id="Text Box 231" o:spid="_x0000_s1218" type="#_x0000_t202" style="position:absolute;left:8741;width:33863;height:3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14:paraId="5E95BF31" w14:textId="77777777" w:rsidR="00DE6F27" w:rsidRPr="003D0B24" w:rsidRDefault="00DE6F27"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9" style="position:absolute;left:12660;top:15474;width:1886;height:2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Dz8UA&#10;AADbAAAADwAAAGRycy9kb3ducmV2LnhtbESPQWvCQBSE74X+h+UVvEjdqCCSukoolSr2YJJeentk&#10;X7Oh2bchu43x37tCocdhZr5hNrvRtmKg3jeOFcxnCQjiyumGawWf5f55DcIHZI2tY1JwJQ+77ePD&#10;BlPtLpzTUIRaRAj7FBWYELpUSl8ZsuhnriOO3rfrLYYo+1rqHi8Rblu5SJKVtNhwXDDY0auh6qf4&#10;tQq+3Id7yxJ670x5DMM0y0/nIldq8jRmLyACjeE//Nc+aAXLJdy/x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QPPxQAAANsAAAAPAAAAAAAAAAAAAAAAAJgCAABkcnMv&#10;ZG93bnJldi54bWxQSwUGAAAAAAQABAD1AAAAigMAAAAA&#10;"/>
                <v:rect id="Rectangle 296" o:spid="_x0000_s1220" style="position:absolute;left:25321;top:15675;width:1886;height:2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bu8UA&#10;AADbAAAADwAAAGRycy9kb3ducmV2LnhtbESPQWvCQBSE70L/w/IKvUjdtEopqauEolTRg4m99PbI&#10;vmZDs29Ddhvjv3cFweMwM98w8+VgG9FT52vHCl4mCQji0umaKwXfx/XzOwgfkDU2jknBmTwsFw+j&#10;OabanTinvgiViBD2KSowIbSplL40ZNFPXEscvV/XWQxRdpXUHZ4i3DbyNUnepMWa44LBlj4NlX/F&#10;v1Xw4/ZulSX01ZrjNvTjLN8dilypp8ch+wARaAj38K290QqmM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Ju7xQAAANsAAAAPAAAAAAAAAAAAAAAAAJgCAABkcnMv&#10;ZG93bnJldi54bWxQSwUGAAAAAAQABAD1AAAAigMAAAAA&#10;"/>
                <v:rect id="Rectangle 297" o:spid="_x0000_s1221" style="position:absolute;left:37882;top:15474;width:1886;height:19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MUA&#10;AADbAAAADwAAAGRycy9kb3ducmV2LnhtbESPQWvCQBSE70L/w/IKvUjdtGIpqauEolTRg4m99PbI&#10;vmZDs29Ddhvjv3cFweMwM98w8+VgG9FT52vHCl4mCQji0umaKwXfx/XzOwgfkDU2jknBmTwsFw+j&#10;OabanTinvgiViBD2KSowIbSplL40ZNFPXEscvV/XWQxRdpXUHZ4i3DbyNUnepMWa44LBlj4NlX/F&#10;v1Xw4/ZulSX01ZrjNvTjLN8dilypp8ch+wARaAj38K290QqmM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D4gxQAAANsAAAAPAAAAAAAAAAAAAAAAAJgCAABkcnMv&#10;ZG93bnJldi54bWxQSwUGAAAAAAQABAD1AAAAigMAAAAA&#10;"/>
                <v:shape id="Text Box 226" o:spid="_x0000_s1222" type="#_x0000_t202" style="position:absolute;left:38887;top:25522;width:1125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6HMQA&#10;AADbAAAADwAAAGRycy9kb3ducmV2LnhtbESP3WrCQBSE7wu+w3IE7+pGBSnRVUTQRqEFfx7gkD1m&#10;Y7JnQ3Yb49u7hUIvh5n5hlmue1uLjlpfOlYwGScgiHOnSy4UXC+79w8QPiBrrB2Tgid5WK8Gb0tM&#10;tXvwibpzKESEsE9RgQmhSaX0uSGLfuwa4ujdXGsxRNkWUrf4iHBby2mSzKXFkuOCwYa2hvLq/GMV&#10;7Mvb5PLdVUVjqsPn/ph93bN7UGo07DcLEIH68B/+a2dawWwO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OhzEAAAA2wAAAA8AAAAAAAAAAAAAAAAAmAIAAGRycy9k&#10;b3ducmV2LnhtbFBLBQYAAAAABAAEAPUAAACJAwAAAAA=&#10;" filled="f" stroked="f" strokeweight=".5pt">
                  <v:textbox inset="0,0,0,0">
                    <w:txbxContent>
                      <w:p w14:paraId="46C6C1AD" w14:textId="77777777" w:rsidR="00DE6F27" w:rsidRPr="0022103F" w:rsidRDefault="00DE6F27" w:rsidP="009F2ECC">
                        <w:pPr>
                          <w:spacing w:before="0"/>
                          <w:jc w:val="center"/>
                          <w:rPr>
                            <w:sz w:val="20"/>
                          </w:rPr>
                        </w:pPr>
                        <w:r>
                          <w:rPr>
                            <w:sz w:val="20"/>
                          </w:rPr>
                          <w:t>Nurse reads</w:t>
                        </w:r>
                        <w:r w:rsidRPr="0022103F">
                          <w:rPr>
                            <w:sz w:val="20"/>
                          </w:rPr>
                          <w:t xml:space="preserve"> alert</w:t>
                        </w:r>
                      </w:p>
                    </w:txbxContent>
                  </v:textbox>
                </v:shape>
                <v:shape id="Text Box 226" o:spid="_x0000_s1223" type="#_x0000_t202" style="position:absolute;left:39490;top:29341;width:11252;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fh8QA&#10;AADbAAAADwAAAGRycy9kb3ducmV2LnhtbESP3WrCQBSE7wu+w3IE7+rGClaiq4hQmwoV/HmAQ/aY&#10;jcmeDdltTN/eFQq9HGbmG2a57m0tOmp96VjBZJyAIM6dLrlQcDl/vM5B+ICssXZMCn7Jw3o1eFli&#10;qt2dj9SdQiEihH2KCkwITSqlzw1Z9GPXEEfv6lqLIcq2kLrFe4TbWr4lyUxaLDkuGGxoayivTj9W&#10;wa68Ts6HrioaU3197vbZ9y27BaVGw36zABGoD//hv3amFUzf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Qn4fEAAAA2wAAAA8AAAAAAAAAAAAAAAAAmAIAAGRycy9k&#10;b3ducmV2LnhtbFBLBQYAAAAABAAEAPUAAACJAwAAAAA=&#10;" filled="f" stroked="f" strokeweight=".5pt">
                  <v:textbox inset="0,0,0,0">
                    <w:txbxContent>
                      <w:p w14:paraId="07D820DB" w14:textId="77777777" w:rsidR="00DE6F27" w:rsidRPr="0022103F" w:rsidRDefault="00DE6F27" w:rsidP="009F2ECC">
                        <w:pPr>
                          <w:spacing w:before="0"/>
                          <w:jc w:val="center"/>
                          <w:rPr>
                            <w:sz w:val="20"/>
                          </w:rPr>
                        </w:pPr>
                        <w:r>
                          <w:rPr>
                            <w:sz w:val="20"/>
                          </w:rPr>
                          <w:t>Nurse accepts</w:t>
                        </w:r>
                        <w:r w:rsidRPr="0022103F">
                          <w:rPr>
                            <w:sz w:val="20"/>
                          </w:rPr>
                          <w:t xml:space="preserve"> alert</w:t>
                        </w:r>
                      </w:p>
                    </w:txbxContent>
                  </v:textbox>
                </v:shape>
                <v:shape id="Straight Arrow Connector 233" o:spid="_x0000_s1224" type="#_x0000_t32" style="position:absolute;left:14670;top:32355;width:1070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TLhcEAAADbAAAADwAAAGRycy9kb3ducmV2LnhtbERPy2oCMRTdC/5DuII7zVhB6tQoWhAK&#10;RcFX15fkdjJ2cjOdpM7492ZRcHk478Wqc5W4URNKzwom4wwEsfam5ELB+bQdvYIIEdlg5ZkU3CnA&#10;atnvLTA3vuUD3Y6xECmEQ44KbIx1LmXQlhyGsa+JE/ftG4cxwaaQpsE2hbtKvmTZTDosOTVYrOnd&#10;kv45/jkFHf5uZ9fdXFfXzac+nPaXL9tOlBoOuvUbiEhdfIr/3R9GwTSNTV/SD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9MuFwQAAANsAAAAPAAAAAAAAAAAAAAAA&#10;AKECAABkcnMvZG93bnJldi54bWxQSwUGAAAAAAQABAD5AAAAjwMAAAAA&#10;" strokeweight="1pt">
                  <v:stroke endarrow="open"/>
                </v:shape>
                <v:shape id="Straight Arrow Connector 233" o:spid="_x0000_s1225" type="#_x0000_t32" style="position:absolute;left:14570;top:36174;width:1069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huHsQAAADbAAAADwAAAGRycy9kb3ducmV2LnhtbESPQWsCMRSE70L/Q3hCb5q1BamrUWxB&#10;KIgF3dbzI3ndrN28bDfRXf99UxA8DjPzDbNY9a4WF2pD5VnBZJyBINbeVFwq+Cw2oxcQISIbrD2T&#10;gisFWC0fBgvMje94T5dDLEWCcMhRgY2xyaUM2pLDMPYNcfK+feswJtmW0rTYJbir5VOWTaXDitOC&#10;xYbeLOmfw9kp6PF3Mz3tZro+vW71vvj4OtpuotTjsF/PQUTq4z18a78bBc8z+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uG4exAAAANsAAAAPAAAAAAAAAAAA&#10;AAAAAKECAABkcnMvZG93bnJldi54bWxQSwUGAAAAAAQABAD5AAAAkgMAAAAA&#10;" strokeweight="1pt">
                  <v:stroke endarrow="open"/>
                </v:shape>
                <w10:wrap type="topAndBottom"/>
              </v:group>
            </w:pict>
          </mc:Fallback>
        </mc:AlternateContent>
      </w:r>
      <w:r w:rsidR="006A307B" w:rsidRPr="00CF116E">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CF116E">
        <w:t>The Alert Manager (AM) sends a Report Alert Status [PCD-05] to the Alert Reporter (AR) to inform the Alert Reporter (AR) of the status of the communication of the alert to the Alert Communication (AC) which may indicate successfully sent or not</w:t>
      </w:r>
      <w:r w:rsidR="00552C0F" w:rsidRPr="00CF116E">
        <w:t xml:space="preserve">. </w:t>
      </w:r>
      <w:r w:rsidR="006A307B" w:rsidRPr="00CF116E">
        <w:rPr>
          <w:iCs/>
        </w:rPr>
        <w:t xml:space="preserve">The nurse receives the alert on their assigned device. The information minimally includes the patient identification. </w:t>
      </w:r>
      <w:r w:rsidR="00F14550" w:rsidRPr="00CF116E">
        <w:t>The Alert Manager (AM) sends a Report Alert Status [PCD-05] to the Alert Reporter (AR) to inform the Alert Reporter (AR) of the delivery confirmation status which may indicate delivered or not delivered.</w:t>
      </w:r>
      <w:r w:rsidR="00F14550" w:rsidRPr="00CF116E">
        <w:rPr>
          <w:iCs/>
        </w:rPr>
        <w:t xml:space="preserve"> </w:t>
      </w:r>
      <w:r w:rsidR="006A307B" w:rsidRPr="00CF116E">
        <w:rPr>
          <w:iCs/>
        </w:rPr>
        <w:t xml:space="preserve">The nurse replies to the alert on the communication device, the Alert Communicator (AC) sends a Report Dissemination Alert Status [PCD-07] to the Alert Manager (AM). </w:t>
      </w:r>
      <w:r w:rsidR="00F14550" w:rsidRPr="00CF116E">
        <w:t>The Alert Manager (AM) sends a Report Alert Status [PCD-05] to the Alert Reporter (AR) to inform the Alert Reporter (AR) of the nurse response to the alert notification.</w:t>
      </w:r>
      <w:r w:rsidR="00F14550" w:rsidRPr="00CF116E">
        <w:rPr>
          <w:iCs/>
        </w:rPr>
        <w:t xml:space="preserve"> </w:t>
      </w:r>
      <w:r w:rsidR="006A307B" w:rsidRPr="00CF116E">
        <w:rPr>
          <w:iCs/>
        </w:rPr>
        <w:t xml:space="preserve">The nurse goes to the room, determines the needs of the patient, and responds to the PCD alert. </w:t>
      </w:r>
      <w:r w:rsidR="006A307B" w:rsidRPr="00CF116E">
        <w:rPr>
          <w:iCs/>
        </w:rPr>
        <w:lastRenderedPageBreak/>
        <w:t>The nurse then clears the PCD alert. The PCD or PCD gateway system, operating as an Alert Reporter (AR) sends Report Alert [PCD-04] to Alert</w:t>
      </w:r>
      <w:r w:rsidR="008F2E3C" w:rsidRPr="00CF116E">
        <w:rPr>
          <w:iCs/>
        </w:rPr>
        <w:t xml:space="preserve"> </w:t>
      </w:r>
      <w:r w:rsidR="006A307B" w:rsidRPr="00CF116E">
        <w:rPr>
          <w:iCs/>
        </w:rPr>
        <w:t>Manager (AM) indicating reset of the PCD alert. The Alert Manager (AM) receives the alert turns off any configured alert escalation and logs the alert.</w:t>
      </w:r>
    </w:p>
    <w:p w14:paraId="6BE84D74" w14:textId="77777777" w:rsidR="006A307B" w:rsidRPr="00CF116E" w:rsidRDefault="006A307B" w:rsidP="00B5724A">
      <w:pPr>
        <w:pStyle w:val="Heading4"/>
        <w:tabs>
          <w:tab w:val="num" w:pos="864"/>
          <w:tab w:val="left" w:pos="900"/>
        </w:tabs>
        <w:rPr>
          <w:noProof w:val="0"/>
        </w:rPr>
      </w:pPr>
      <w:bookmarkStart w:id="750" w:name="_Toc206294895"/>
      <w:bookmarkStart w:id="751" w:name="_Toc361925428"/>
      <w:r w:rsidRPr="00CF116E">
        <w:rPr>
          <w:noProof w:val="0"/>
        </w:rPr>
        <w:t xml:space="preserve"> </w:t>
      </w:r>
      <w:bookmarkStart w:id="752" w:name="_Toc369246374"/>
      <w:bookmarkStart w:id="753" w:name="_Toc464111686"/>
      <w:r w:rsidRPr="00CF116E">
        <w:rPr>
          <w:noProof w:val="0"/>
        </w:rPr>
        <w:t>Case A3: Same as A1/A2 with Escalation with Cancel at Alert Source</w:t>
      </w:r>
      <w:bookmarkEnd w:id="750"/>
      <w:bookmarkEnd w:id="751"/>
      <w:bookmarkEnd w:id="752"/>
      <w:bookmarkEnd w:id="753"/>
    </w:p>
    <w:p w14:paraId="49F03F65" w14:textId="77777777" w:rsidR="006A307B" w:rsidRPr="00CF116E" w:rsidRDefault="006A307B" w:rsidP="006A307B">
      <w:pPr>
        <w:pStyle w:val="BodyText"/>
        <w:rPr>
          <w:iCs/>
        </w:rPr>
      </w:pPr>
      <w:r w:rsidRPr="00CF116E">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CF116E" w:rsidRDefault="006A307B" w:rsidP="00B5724A">
      <w:pPr>
        <w:pStyle w:val="Heading4"/>
        <w:tabs>
          <w:tab w:val="num" w:pos="864"/>
          <w:tab w:val="left" w:pos="900"/>
        </w:tabs>
        <w:rPr>
          <w:noProof w:val="0"/>
        </w:rPr>
      </w:pPr>
      <w:bookmarkStart w:id="754" w:name="_Toc206294896"/>
      <w:bookmarkStart w:id="755" w:name="_Toc361925429"/>
      <w:r w:rsidRPr="00CF116E">
        <w:rPr>
          <w:noProof w:val="0"/>
        </w:rPr>
        <w:t xml:space="preserve"> </w:t>
      </w:r>
      <w:bookmarkStart w:id="756" w:name="_Toc369246375"/>
      <w:bookmarkStart w:id="757" w:name="_Toc464111687"/>
      <w:r w:rsidRPr="00CF116E">
        <w:rPr>
          <w:noProof w:val="0"/>
        </w:rPr>
        <w:t>Case A4: Same as A1/A2 with Escalation with Cancel at Communication Endpoint</w:t>
      </w:r>
      <w:bookmarkEnd w:id="754"/>
      <w:bookmarkEnd w:id="755"/>
      <w:bookmarkEnd w:id="756"/>
      <w:bookmarkEnd w:id="757"/>
      <w:r w:rsidRPr="00CF116E">
        <w:rPr>
          <w:noProof w:val="0"/>
        </w:rPr>
        <w:t xml:space="preserve"> </w:t>
      </w:r>
    </w:p>
    <w:p w14:paraId="0911B37F" w14:textId="77777777" w:rsidR="006A307B" w:rsidRPr="00CF116E" w:rsidRDefault="006A307B" w:rsidP="006A307B">
      <w:pPr>
        <w:pStyle w:val="BodyText"/>
        <w:rPr>
          <w:iCs/>
        </w:rPr>
      </w:pPr>
      <w:r w:rsidRPr="00CF116E">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CF116E" w:rsidRDefault="006A307B" w:rsidP="00B5724A">
      <w:pPr>
        <w:pStyle w:val="Heading4"/>
        <w:tabs>
          <w:tab w:val="num" w:pos="864"/>
          <w:tab w:val="left" w:pos="900"/>
        </w:tabs>
        <w:rPr>
          <w:noProof w:val="0"/>
        </w:rPr>
      </w:pPr>
      <w:bookmarkStart w:id="758" w:name="_Toc206294897"/>
      <w:bookmarkStart w:id="759" w:name="_Toc361925430"/>
      <w:r w:rsidRPr="00CF116E">
        <w:rPr>
          <w:noProof w:val="0"/>
        </w:rPr>
        <w:t xml:space="preserve"> </w:t>
      </w:r>
      <w:bookmarkStart w:id="760" w:name="_Toc369246376"/>
      <w:bookmarkStart w:id="761" w:name="_Toc464111688"/>
      <w:r w:rsidRPr="00CF116E">
        <w:rPr>
          <w:noProof w:val="0"/>
        </w:rPr>
        <w:t xml:space="preserve">Case A5: Same as A1/A2 with Escalation with Cancel at </w:t>
      </w:r>
      <w:bookmarkEnd w:id="758"/>
      <w:bookmarkEnd w:id="759"/>
      <w:bookmarkEnd w:id="760"/>
      <w:r w:rsidR="00FC59AA">
        <w:rPr>
          <w:noProof w:val="0"/>
        </w:rPr>
        <w:t>Alert Manager</w:t>
      </w:r>
      <w:bookmarkEnd w:id="761"/>
    </w:p>
    <w:p w14:paraId="678E1D4F" w14:textId="77777777" w:rsidR="006A307B" w:rsidRPr="00CF116E" w:rsidRDefault="006A307B" w:rsidP="006A307B">
      <w:pPr>
        <w:pStyle w:val="BodyText"/>
      </w:pPr>
      <w:r w:rsidRPr="00CF116E">
        <w:t xml:space="preserve">Use Case 5: (same as use case 1 or 2 with escalation with cancel </w:t>
      </w:r>
      <w:r w:rsidRPr="00CF116E">
        <w:rPr>
          <w:iCs/>
        </w:rPr>
        <w:t>of any active Alert Manager (AM) escalation actions</w:t>
      </w:r>
      <w:r w:rsidRPr="00CF116E">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CF116E" w:rsidRDefault="006A307B" w:rsidP="00B5724A">
      <w:pPr>
        <w:pStyle w:val="Heading4"/>
        <w:tabs>
          <w:tab w:val="num" w:pos="864"/>
          <w:tab w:val="left" w:pos="900"/>
        </w:tabs>
        <w:rPr>
          <w:noProof w:val="0"/>
        </w:rPr>
      </w:pPr>
      <w:bookmarkStart w:id="762" w:name="_Toc206294898"/>
      <w:bookmarkStart w:id="763" w:name="_Toc361925431"/>
      <w:r w:rsidRPr="00CF116E">
        <w:rPr>
          <w:noProof w:val="0"/>
        </w:rPr>
        <w:t xml:space="preserve"> </w:t>
      </w:r>
      <w:bookmarkStart w:id="764" w:name="_Toc369246377"/>
      <w:bookmarkStart w:id="765" w:name="_Toc464111689"/>
      <w:r w:rsidRPr="00CF116E">
        <w:rPr>
          <w:noProof w:val="0"/>
        </w:rPr>
        <w:t xml:space="preserve">Case A6: Information with no destination other than logging by the Alert Manager (AM) </w:t>
      </w:r>
      <w:bookmarkEnd w:id="762"/>
      <w:bookmarkEnd w:id="763"/>
      <w:bookmarkEnd w:id="764"/>
      <w:ins w:id="766" w:author="Monroe Pattillo" w:date="2017-08-31T14:57:00Z">
        <w:r w:rsidR="00DE6F27">
          <w:rPr>
            <w:noProof w:val="0"/>
          </w:rPr>
          <w:t xml:space="preserve">or Alert Consumer </w:t>
        </w:r>
      </w:ins>
      <w:r w:rsidR="00685B43" w:rsidRPr="00CF116E">
        <w:rPr>
          <w:noProof w:val="0"/>
        </w:rPr>
        <w:t>Actor</w:t>
      </w:r>
      <w:bookmarkEnd w:id="765"/>
    </w:p>
    <w:p w14:paraId="7ECC0009" w14:textId="77777777" w:rsidR="006A307B" w:rsidRDefault="006A307B" w:rsidP="006A307B">
      <w:pPr>
        <w:pStyle w:val="BodyText"/>
        <w:rPr>
          <w:ins w:id="767" w:author="Monroe Pattillo" w:date="2017-08-31T14:58:00Z"/>
        </w:rPr>
      </w:pPr>
      <w:r w:rsidRPr="00CF116E">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671AAD12" w:rsidR="00DE6F27" w:rsidRDefault="00DE6F27" w:rsidP="006A307B">
      <w:pPr>
        <w:pStyle w:val="BodyText"/>
        <w:rPr>
          <w:ins w:id="768" w:author="Monroe Pattillo" w:date="2017-08-31T14:59:00Z"/>
        </w:rPr>
      </w:pPr>
      <w:ins w:id="769" w:author="Monroe Pattillo" w:date="2017-08-31T14:58:00Z">
        <w:r w:rsidRPr="00DE6F27">
          <w:t>This is also applicable to the Alert Consumer (</w:t>
        </w:r>
        <w:proofErr w:type="spellStart"/>
        <w:r w:rsidRPr="00DE6F27">
          <w:t>ACon</w:t>
        </w:r>
        <w:proofErr w:type="spellEnd"/>
        <w:r w:rsidRPr="00DE6F27">
          <w:t>) actor where there is no presumption of any Disseminate Alert (PCD-06) message generation.</w:t>
        </w:r>
      </w:ins>
    </w:p>
    <w:p w14:paraId="24051591" w14:textId="7A15187C" w:rsidR="00DE6F27" w:rsidRPr="00CF116E" w:rsidRDefault="00DE6F27" w:rsidP="006A307B">
      <w:pPr>
        <w:pStyle w:val="BodyText"/>
      </w:pPr>
      <w:ins w:id="770" w:author="Monroe Pattillo" w:date="2017-08-31T14:59:00Z">
        <w:r w:rsidRPr="00DE6F27">
          <w:t>This is also applicable to the Alert Consumer (</w:t>
        </w:r>
        <w:proofErr w:type="spellStart"/>
        <w:r w:rsidRPr="00DE6F27">
          <w:t>ACon</w:t>
        </w:r>
        <w:proofErr w:type="spellEnd"/>
        <w:r w:rsidRPr="00DE6F27">
          <w:t>) actor where there is no presumption of any Disseminate Alert (PCD-06) message generation.</w:t>
        </w:r>
      </w:ins>
    </w:p>
    <w:p w14:paraId="732A5F9D" w14:textId="77777777" w:rsidR="006A307B" w:rsidRPr="00CF116E" w:rsidRDefault="006A307B" w:rsidP="00B5724A">
      <w:pPr>
        <w:pStyle w:val="Heading4"/>
        <w:tabs>
          <w:tab w:val="num" w:pos="864"/>
          <w:tab w:val="left" w:pos="900"/>
        </w:tabs>
        <w:rPr>
          <w:noProof w:val="0"/>
        </w:rPr>
      </w:pPr>
      <w:bookmarkStart w:id="771" w:name="_Toc361925432"/>
      <w:r w:rsidRPr="00CF116E">
        <w:rPr>
          <w:noProof w:val="0"/>
        </w:rPr>
        <w:lastRenderedPageBreak/>
        <w:t xml:space="preserve"> </w:t>
      </w:r>
      <w:bookmarkStart w:id="772" w:name="_Toc369246378"/>
      <w:bookmarkStart w:id="773" w:name="_Toc464111690"/>
      <w:r w:rsidRPr="00CF116E">
        <w:rPr>
          <w:noProof w:val="0"/>
        </w:rPr>
        <w:t>Case A7: Equipment Sourced Alert</w:t>
      </w:r>
      <w:bookmarkEnd w:id="771"/>
      <w:bookmarkEnd w:id="772"/>
      <w:bookmarkEnd w:id="773"/>
    </w:p>
    <w:p w14:paraId="3BA2FE1A" w14:textId="77777777" w:rsidR="006A307B" w:rsidRPr="00CF116E" w:rsidRDefault="006A307B" w:rsidP="006A307B">
      <w:pPr>
        <w:pStyle w:val="BodyText"/>
      </w:pPr>
      <w:r w:rsidRPr="00CF116E">
        <w:t xml:space="preserve">Use Case 7: The use case for this alert is to communicate medical equipment </w:t>
      </w:r>
      <w:r w:rsidR="00870743" w:rsidRPr="00CF116E">
        <w:t>management events</w:t>
      </w:r>
      <w:r w:rsidRPr="00CF116E">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CF116E" w:rsidRDefault="006A307B" w:rsidP="00B5724A">
      <w:pPr>
        <w:pStyle w:val="Heading2"/>
        <w:rPr>
          <w:noProof w:val="0"/>
        </w:rPr>
      </w:pPr>
      <w:bookmarkStart w:id="774" w:name="_Toc206294899"/>
      <w:bookmarkStart w:id="775" w:name="_Toc361925433"/>
      <w:bookmarkStart w:id="776" w:name="_Toc369246379"/>
      <w:bookmarkStart w:id="777" w:name="_Toc464111691"/>
      <w:r w:rsidRPr="00CF116E">
        <w:rPr>
          <w:noProof w:val="0"/>
        </w:rPr>
        <w:t>ACM Security Considerations</w:t>
      </w:r>
      <w:bookmarkEnd w:id="774"/>
      <w:bookmarkEnd w:id="775"/>
      <w:bookmarkEnd w:id="776"/>
      <w:bookmarkEnd w:id="777"/>
    </w:p>
    <w:p w14:paraId="135D7D5B" w14:textId="77777777" w:rsidR="006A307B" w:rsidRPr="00CF116E" w:rsidRDefault="006A307B" w:rsidP="006A307B">
      <w:pPr>
        <w:pStyle w:val="BodyText"/>
      </w:pPr>
      <w:r w:rsidRPr="00CF116E">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CF116E" w:rsidRDefault="006A307B" w:rsidP="006A307B">
      <w:pPr>
        <w:pStyle w:val="BodyText"/>
      </w:pPr>
    </w:p>
    <w:p w14:paraId="59323BEC" w14:textId="77777777" w:rsidR="00870743" w:rsidRPr="00CF116E" w:rsidRDefault="00870743" w:rsidP="002207A3">
      <w:pPr>
        <w:pStyle w:val="AppendixHeading1"/>
        <w:pageBreakBefore/>
        <w:numPr>
          <w:ilvl w:val="0"/>
          <w:numId w:val="0"/>
        </w:numPr>
        <w:rPr>
          <w:noProof w:val="0"/>
        </w:rPr>
      </w:pPr>
      <w:bookmarkStart w:id="778" w:name="_Toc388005535"/>
      <w:bookmarkStart w:id="779" w:name="_Toc464111692"/>
      <w:bookmarkStart w:id="780" w:name="_Toc270019763"/>
      <w:bookmarkStart w:id="781" w:name="_Toc270019839"/>
      <w:bookmarkStart w:id="782" w:name="_Toc369246380"/>
      <w:r w:rsidRPr="00CF116E">
        <w:rPr>
          <w:noProof w:val="0"/>
        </w:rPr>
        <w:lastRenderedPageBreak/>
        <w:t xml:space="preserve">Appendix </w:t>
      </w:r>
      <w:proofErr w:type="gramStart"/>
      <w:r w:rsidRPr="00CF116E">
        <w:rPr>
          <w:noProof w:val="0"/>
        </w:rPr>
        <w:t>A</w:t>
      </w:r>
      <w:proofErr w:type="gramEnd"/>
      <w:r w:rsidRPr="00CF116E">
        <w:rPr>
          <w:noProof w:val="0"/>
        </w:rPr>
        <w:t xml:space="preserve"> – </w:t>
      </w:r>
      <w:bookmarkEnd w:id="778"/>
      <w:r w:rsidRPr="00CF116E">
        <w:rPr>
          <w:noProof w:val="0"/>
        </w:rPr>
        <w:t>Rosetta Terminology Mapping (RTM)</w:t>
      </w:r>
      <w:bookmarkEnd w:id="779"/>
    </w:p>
    <w:p w14:paraId="7731BC00" w14:textId="77777777" w:rsidR="00A14A98" w:rsidRPr="00CF116E" w:rsidRDefault="00A14A98" w:rsidP="00A14A98">
      <w:pPr>
        <w:pStyle w:val="AppendixHeading2"/>
        <w:numPr>
          <w:ilvl w:val="0"/>
          <w:numId w:val="0"/>
        </w:numPr>
        <w:rPr>
          <w:noProof w:val="0"/>
        </w:rPr>
      </w:pPr>
      <w:bookmarkStart w:id="783" w:name="_Toc401664111"/>
      <w:bookmarkStart w:id="784" w:name="_Toc401665199"/>
      <w:bookmarkStart w:id="785" w:name="_Toc388005536"/>
      <w:bookmarkStart w:id="786" w:name="_Toc464111693"/>
      <w:bookmarkStart w:id="787" w:name="_Toc270019764"/>
      <w:bookmarkStart w:id="788" w:name="_Toc270019840"/>
      <w:bookmarkStart w:id="789" w:name="_Toc369246381"/>
      <w:bookmarkEnd w:id="780"/>
      <w:bookmarkEnd w:id="781"/>
      <w:bookmarkEnd w:id="782"/>
      <w:bookmarkEnd w:id="783"/>
      <w:bookmarkEnd w:id="784"/>
      <w:r w:rsidRPr="00CF116E">
        <w:rPr>
          <w:noProof w:val="0"/>
        </w:rPr>
        <w:t>A.1 Problem Statement</w:t>
      </w:r>
      <w:bookmarkEnd w:id="785"/>
      <w:bookmarkEnd w:id="786"/>
    </w:p>
    <w:bookmarkEnd w:id="787"/>
    <w:bookmarkEnd w:id="788"/>
    <w:bookmarkEnd w:id="789"/>
    <w:p w14:paraId="4A064216" w14:textId="77777777" w:rsidR="006A307B" w:rsidRPr="00CF116E" w:rsidRDefault="006A307B" w:rsidP="006A307B">
      <w:pPr>
        <w:pStyle w:val="BodyText"/>
      </w:pPr>
      <w:r w:rsidRPr="00CF116E">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CF116E" w:rsidRDefault="006A307B" w:rsidP="006A307B">
      <w:pPr>
        <w:pStyle w:val="BodyText"/>
      </w:pPr>
      <w:r w:rsidRPr="00CF116E">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CF116E" w:rsidRDefault="006A307B" w:rsidP="006A307B">
      <w:pPr>
        <w:pStyle w:val="BodyText"/>
      </w:pPr>
      <w:r w:rsidRPr="00CF116E">
        <w:t xml:space="preserve">The RTM information is represented in a uniform manner e.g., in a </w:t>
      </w:r>
      <w:r w:rsidR="00BD5AD7" w:rsidRPr="00CF116E">
        <w:t>machine-readable</w:t>
      </w:r>
      <w:r w:rsidRPr="00CF116E">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CF116E" w:rsidRDefault="006A307B" w:rsidP="006A307B">
      <w:pPr>
        <w:pStyle w:val="ListBullet2"/>
      </w:pPr>
      <w:r w:rsidRPr="00CF116E">
        <w:t xml:space="preserve">identify terms that are missing from the standard nomenclature </w:t>
      </w:r>
    </w:p>
    <w:p w14:paraId="19D59E15" w14:textId="77777777" w:rsidR="006A307B" w:rsidRPr="00CF116E" w:rsidRDefault="006A307B" w:rsidP="006A307B">
      <w:pPr>
        <w:pStyle w:val="ListBullet2"/>
      </w:pPr>
      <w:r w:rsidRPr="00CF116E">
        <w:t xml:space="preserve">ensure correct and consistent use if multiple representations are possible </w:t>
      </w:r>
    </w:p>
    <w:p w14:paraId="331E3C8F" w14:textId="77777777" w:rsidR="006A307B" w:rsidRPr="00CF116E" w:rsidRDefault="006A307B" w:rsidP="006A307B">
      <w:pPr>
        <w:pStyle w:val="ListBullet2"/>
      </w:pPr>
      <w:r w:rsidRPr="00CF116E">
        <w:t xml:space="preserve">ensure correct and consistent use of units-of-measure </w:t>
      </w:r>
    </w:p>
    <w:p w14:paraId="2A0604E1" w14:textId="77777777" w:rsidR="006A307B" w:rsidRPr="00CF116E" w:rsidRDefault="006A307B" w:rsidP="006A307B">
      <w:pPr>
        <w:pStyle w:val="ListBullet2"/>
      </w:pPr>
      <w:bookmarkStart w:id="790" w:name="OLE_LINK4"/>
      <w:r w:rsidRPr="00CF116E">
        <w:t xml:space="preserve">ensure correct and consistent use of </w:t>
      </w:r>
      <w:bookmarkEnd w:id="790"/>
      <w:r w:rsidRPr="00CF116E">
        <w:t>enumerated values</w:t>
      </w:r>
    </w:p>
    <w:p w14:paraId="43F5F7CA" w14:textId="77777777" w:rsidR="006A307B" w:rsidRPr="00CF116E" w:rsidRDefault="006A307B" w:rsidP="006A307B">
      <w:pPr>
        <w:pStyle w:val="ListBullet2"/>
      </w:pPr>
      <w:r w:rsidRPr="00CF116E">
        <w:t>ensure correct and consistent identification of ‘containment hierarchy’</w:t>
      </w:r>
    </w:p>
    <w:p w14:paraId="4E2FE83C" w14:textId="77777777" w:rsidR="006A307B" w:rsidRPr="00CF116E" w:rsidRDefault="006A307B" w:rsidP="006A307B">
      <w:pPr>
        <w:pStyle w:val="BodyText"/>
      </w:pPr>
      <w:r w:rsidRPr="00CF116E">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CF116E" w:rsidRDefault="006A307B" w:rsidP="006A307B">
      <w:pPr>
        <w:pStyle w:val="BodyText"/>
      </w:pPr>
      <w:r w:rsidRPr="00CF116E">
        <w:t>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w:t>
      </w:r>
      <w:proofErr w:type="spellStart"/>
      <w:r w:rsidRPr="00CF116E">
        <w:t>uV</w:t>
      </w:r>
      <w:proofErr w:type="spellEnd"/>
      <w:r w:rsidRPr="00CF116E">
        <w:t xml:space="preserve">" or "mV", rather than the traditional "mm". This will promote greater interoperability, clarity and correctness which will in turn benefit patient safety. </w:t>
      </w:r>
    </w:p>
    <w:p w14:paraId="0879522F" w14:textId="77777777" w:rsidR="006A307B" w:rsidRPr="00CF116E" w:rsidRDefault="006A307B" w:rsidP="006A307B">
      <w:pPr>
        <w:pStyle w:val="BodyText"/>
      </w:pPr>
      <w:r w:rsidRPr="00CF116E">
        <w:lastRenderedPageBreak/>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77777777" w:rsidR="006A307B" w:rsidRPr="00CF116E" w:rsidRDefault="00A14A98" w:rsidP="00CF68E8">
      <w:pPr>
        <w:pStyle w:val="AppendixHeading2"/>
        <w:numPr>
          <w:ilvl w:val="0"/>
          <w:numId w:val="0"/>
        </w:numPr>
        <w:rPr>
          <w:noProof w:val="0"/>
        </w:rPr>
      </w:pPr>
      <w:bookmarkStart w:id="791" w:name="_Toc270019768"/>
      <w:bookmarkStart w:id="792" w:name="_Toc270019844"/>
      <w:bookmarkStart w:id="793" w:name="_Toc369246385"/>
      <w:bookmarkStart w:id="794" w:name="_Toc464111694"/>
      <w:r w:rsidRPr="00CF116E">
        <w:rPr>
          <w:noProof w:val="0"/>
        </w:rPr>
        <w:t>A.</w:t>
      </w:r>
      <w:r w:rsidR="0029011E" w:rsidRPr="00CF116E">
        <w:rPr>
          <w:noProof w:val="0"/>
        </w:rPr>
        <w:t>2</w:t>
      </w:r>
      <w:r w:rsidRPr="00CF116E">
        <w:rPr>
          <w:noProof w:val="0"/>
        </w:rPr>
        <w:t xml:space="preserve"> </w:t>
      </w:r>
      <w:r w:rsidR="006A307B" w:rsidRPr="00CF116E">
        <w:rPr>
          <w:noProof w:val="0"/>
        </w:rPr>
        <w:t>Key Use Case</w:t>
      </w:r>
      <w:bookmarkEnd w:id="791"/>
      <w:bookmarkEnd w:id="792"/>
      <w:bookmarkEnd w:id="793"/>
      <w:bookmarkEnd w:id="794"/>
    </w:p>
    <w:p w14:paraId="494FB83C" w14:textId="77777777" w:rsidR="006A307B" w:rsidRPr="00CF116E" w:rsidRDefault="006A307B" w:rsidP="006A307B">
      <w:pPr>
        <w:pStyle w:val="BodyText"/>
      </w:pPr>
      <w:r w:rsidRPr="00CF116E">
        <w:t xml:space="preserve">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w:t>
      </w:r>
      <w:proofErr w:type="spellStart"/>
      <w:r w:rsidRPr="00CF116E">
        <w:t>cardioverted</w:t>
      </w:r>
      <w:proofErr w:type="spellEnd"/>
      <w:r w:rsidRPr="00CF116E">
        <w:t xml:space="preserve"> in the ER and scheduled for CABG surgery. During surgery, the patient is connected to well over a dozen medical devices (e.g., </w:t>
      </w:r>
      <w:proofErr w:type="spellStart"/>
      <w:r w:rsidRPr="00CF116E">
        <w:t>multiparameter</w:t>
      </w:r>
      <w:proofErr w:type="spellEnd"/>
      <w:r w:rsidRPr="00CF116E">
        <w:t xml:space="preserve">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CF116E">
        <w:t>side</w:t>
      </w:r>
      <w:r w:rsidRPr="00CF116E">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CF116E" w:rsidRDefault="006A307B" w:rsidP="00804964">
      <w:pPr>
        <w:pStyle w:val="BodyText"/>
      </w:pPr>
      <w:r w:rsidRPr="00CF116E">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795" w:name="_Toc214425718"/>
      <w:bookmarkEnd w:id="108"/>
      <w:bookmarkEnd w:id="495"/>
      <w:bookmarkEnd w:id="496"/>
    </w:p>
    <w:p w14:paraId="639304B2" w14:textId="77777777" w:rsidR="00C2733D" w:rsidRPr="00CF116E" w:rsidRDefault="00C2733D" w:rsidP="00AA14AA">
      <w:pPr>
        <w:pStyle w:val="Glossary"/>
        <w:rPr>
          <w:noProof w:val="0"/>
        </w:rPr>
      </w:pPr>
      <w:bookmarkStart w:id="796" w:name="_Toc464111695"/>
      <w:r w:rsidRPr="00CF116E">
        <w:rPr>
          <w:noProof w:val="0"/>
        </w:rPr>
        <w:lastRenderedPageBreak/>
        <w:t>G</w:t>
      </w:r>
      <w:bookmarkEnd w:id="795"/>
      <w:r w:rsidR="00D77DFD" w:rsidRPr="00CF116E">
        <w:rPr>
          <w:noProof w:val="0"/>
        </w:rPr>
        <w:t>lossary</w:t>
      </w:r>
      <w:bookmarkEnd w:id="796"/>
    </w:p>
    <w:p w14:paraId="1A27FBB4" w14:textId="77777777" w:rsidR="00C2733D" w:rsidRPr="00CF116E" w:rsidRDefault="00D66730">
      <w:pPr>
        <w:pStyle w:val="BodyText"/>
      </w:pPr>
      <w:r w:rsidRPr="00CF116E">
        <w:t xml:space="preserve">The IHE Glossary can be found as an appendix to the </w:t>
      </w:r>
      <w:hyperlink r:id="rId37" w:history="1">
        <w:r w:rsidRPr="00CF116E">
          <w:rPr>
            <w:rStyle w:val="Hyperlink"/>
            <w:i/>
          </w:rPr>
          <w:t>IHE Technical Frameworks General Introduction</w:t>
        </w:r>
      </w:hyperlink>
      <w:r w:rsidR="00746A5E" w:rsidRPr="00CF116E">
        <w:t>.</w:t>
      </w:r>
    </w:p>
    <w:sectPr w:rsidR="00C2733D" w:rsidRPr="00CF116E" w:rsidSect="00545844">
      <w:headerReference w:type="default" r:id="rId38"/>
      <w:footerReference w:type="default" r:id="rId39"/>
      <w:footerReference w:type="first" r:id="rId40"/>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F691C" w14:textId="77777777" w:rsidR="00C00356" w:rsidRDefault="00C00356">
      <w:r>
        <w:separator/>
      </w:r>
    </w:p>
    <w:p w14:paraId="6900021B" w14:textId="77777777" w:rsidR="00C00356" w:rsidRDefault="00C00356"/>
  </w:endnote>
  <w:endnote w:type="continuationSeparator" w:id="0">
    <w:p w14:paraId="63384FAC" w14:textId="77777777" w:rsidR="00C00356" w:rsidRDefault="00C00356">
      <w:r>
        <w:continuationSeparator/>
      </w:r>
    </w:p>
    <w:p w14:paraId="025569BB" w14:textId="77777777" w:rsidR="00C00356" w:rsidRDefault="00C00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5638B" w14:textId="77777777" w:rsidR="00DE6F27" w:rsidRDefault="00DE6F27" w:rsidP="00F128A5">
    <w:pPr>
      <w:pStyle w:val="Header"/>
    </w:pPr>
    <w:r>
      <w:t>______________________________________________________________________________</w:t>
    </w:r>
  </w:p>
  <w:p w14:paraId="07E8C017" w14:textId="247BCD6B" w:rsidR="00DE6F27" w:rsidRDefault="00DE6F27" w:rsidP="00F128A5">
    <w:pPr>
      <w:pStyle w:val="Footer"/>
      <w:rPr>
        <w:sz w:val="20"/>
      </w:rPr>
    </w:pPr>
    <w:r>
      <w:rPr>
        <w:sz w:val="20"/>
      </w:rPr>
      <w:t xml:space="preserve">Rev. 6.0 – Final Text 2016-11-09                                  </w:t>
    </w:r>
    <w:r w:rsidRPr="00545844">
      <w:rPr>
        <w:rStyle w:val="PageNumber"/>
        <w:sz w:val="20"/>
      </w:rPr>
      <w:fldChar w:fldCharType="begin"/>
    </w:r>
    <w:r w:rsidRPr="00545844">
      <w:rPr>
        <w:rStyle w:val="PageNumber"/>
        <w:sz w:val="20"/>
      </w:rPr>
      <w:instrText xml:space="preserve"> PAGE </w:instrText>
    </w:r>
    <w:r w:rsidRPr="00545844">
      <w:rPr>
        <w:rStyle w:val="PageNumber"/>
        <w:sz w:val="20"/>
      </w:rPr>
      <w:fldChar w:fldCharType="separate"/>
    </w:r>
    <w:r w:rsidR="00793286">
      <w:rPr>
        <w:rStyle w:val="PageNumber"/>
        <w:noProof/>
        <w:sz w:val="20"/>
      </w:rPr>
      <w:t>2</w:t>
    </w:r>
    <w:r w:rsidRPr="00545844">
      <w:rPr>
        <w:rStyle w:val="PageNumber"/>
        <w:sz w:val="20"/>
      </w:rPr>
      <w:fldChar w:fldCharType="end"/>
    </w:r>
    <w:r w:rsidRPr="00545844">
      <w:rPr>
        <w:sz w:val="20"/>
      </w:rPr>
      <w:t xml:space="preserve"> </w:t>
    </w:r>
    <w:r>
      <w:rPr>
        <w:sz w:val="20"/>
      </w:rPr>
      <w:t xml:space="preserve">                          Copyright © 2016: IHE International, Inc.</w:t>
    </w:r>
  </w:p>
  <w:p w14:paraId="071DD7C0" w14:textId="77777777" w:rsidR="00DE6F27" w:rsidRPr="00F128A5" w:rsidRDefault="00DE6F27" w:rsidP="00F128A5">
    <w:pPr>
      <w:pStyle w:val="Footer"/>
    </w:pPr>
    <w:r>
      <w:rPr>
        <w:sz w:val="20"/>
      </w:rPr>
      <w:t>Template Rev. 1.0 – 2014-07-01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17EAB" w14:textId="3C84357F" w:rsidR="00DE6F27" w:rsidRDefault="00DE6F27" w:rsidP="008665D7">
    <w:pPr>
      <w:pStyle w:val="Footer"/>
      <w:tabs>
        <w:tab w:val="clear" w:pos="4320"/>
        <w:tab w:val="clear" w:pos="8640"/>
        <w:tab w:val="center" w:pos="4680"/>
        <w:tab w:val="right" w:pos="9360"/>
      </w:tabs>
      <w:jc w:val="center"/>
    </w:pPr>
    <w:r w:rsidRPr="00C15C12">
      <w:t>Copyright © 20</w:t>
    </w:r>
    <w:r>
      <w:t>16</w:t>
    </w:r>
    <w:r w:rsidRPr="00C15C12">
      <w:t>: IHE International</w:t>
    </w:r>
    <w:r>
      <w:t>,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2F31" w14:textId="77777777" w:rsidR="00C00356" w:rsidRDefault="00C00356">
      <w:r>
        <w:separator/>
      </w:r>
    </w:p>
    <w:p w14:paraId="631C2864" w14:textId="77777777" w:rsidR="00C00356" w:rsidRDefault="00C00356"/>
  </w:footnote>
  <w:footnote w:type="continuationSeparator" w:id="0">
    <w:p w14:paraId="0A5D94DD" w14:textId="77777777" w:rsidR="00C00356" w:rsidRDefault="00C00356">
      <w:r>
        <w:continuationSeparator/>
      </w:r>
    </w:p>
    <w:p w14:paraId="4324965C" w14:textId="77777777" w:rsidR="00C00356" w:rsidRDefault="00C00356"/>
  </w:footnote>
  <w:footnote w:id="1">
    <w:p w14:paraId="097F04CA" w14:textId="77777777" w:rsidR="00DE6F27" w:rsidRDefault="00DE6F27">
      <w:pPr>
        <w:pStyle w:val="FootnoteText"/>
      </w:pPr>
      <w:r>
        <w:rPr>
          <w:rStyle w:val="FootnoteReference"/>
        </w:rPr>
        <w:footnoteRef/>
      </w:r>
      <w:r>
        <w:t xml:space="preserve"> HL7 </w:t>
      </w:r>
      <w:r w:rsidRPr="00CF116E">
        <w:t>is the registered trademark of Health Level Seven International.</w:t>
      </w:r>
    </w:p>
  </w:footnote>
  <w:footnote w:id="2">
    <w:p w14:paraId="68E76D02" w14:textId="77777777" w:rsidR="00DE6F27" w:rsidRDefault="00DE6F27">
      <w:pPr>
        <w:pStyle w:val="FootnoteText"/>
      </w:pPr>
      <w:r>
        <w:rPr>
          <w:rStyle w:val="FootnoteReference"/>
        </w:rPr>
        <w:footnoteRef/>
      </w:r>
      <w:r>
        <w:t xml:space="preserve"> FHIR </w:t>
      </w:r>
      <w:r w:rsidRPr="00CF116E">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181F9" w14:textId="77777777" w:rsidR="00DE6F27" w:rsidRDefault="00DE6F27" w:rsidP="000923C6">
    <w:pPr>
      <w:pStyle w:val="Header"/>
    </w:pPr>
    <w:r>
      <w:t>IHE Patient Care Device Technical Framework, Vol. 1 (PCD TF-1): Profiles</w:t>
    </w:r>
    <w:r>
      <w:br/>
      <w:t>______________________________________________________________________________</w:t>
    </w:r>
  </w:p>
  <w:p w14:paraId="1814074C" w14:textId="77777777" w:rsidR="00DE6F27" w:rsidRPr="000923C6" w:rsidRDefault="00DE6F27" w:rsidP="000923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A84B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1694AE2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3">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4">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5">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6">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7">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8">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9">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1">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2">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3">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4">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5">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6">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8">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9">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0365ED"/>
    <w:multiLevelType w:val="multilevel"/>
    <w:tmpl w:val="203E4ABC"/>
    <w:numStyleLink w:val="HeadingListNumbering"/>
  </w:abstractNum>
  <w:abstractNum w:abstractNumId="32">
    <w:nsid w:val="20AD380C"/>
    <w:multiLevelType w:val="multilevel"/>
    <w:tmpl w:val="203E4ABC"/>
    <w:numStyleLink w:val="HeadingListNumbering"/>
  </w:abstractNum>
  <w:abstractNum w:abstractNumId="33">
    <w:nsid w:val="2C2D6FD1"/>
    <w:multiLevelType w:val="multilevel"/>
    <w:tmpl w:val="203E4ABC"/>
    <w:numStyleLink w:val="HeadingListNumbering"/>
  </w:abstractNum>
  <w:abstractNum w:abstractNumId="34">
    <w:nsid w:val="351B041A"/>
    <w:multiLevelType w:val="multilevel"/>
    <w:tmpl w:val="203E4ABC"/>
    <w:numStyleLink w:val="HeadingListNumbering"/>
  </w:abstractNum>
  <w:abstractNum w:abstractNumId="35">
    <w:nsid w:val="38B001EC"/>
    <w:multiLevelType w:val="hybridMultilevel"/>
    <w:tmpl w:val="BB72BA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3989034A"/>
    <w:multiLevelType w:val="multilevel"/>
    <w:tmpl w:val="203E4ABC"/>
    <w:numStyleLink w:val="HeadingListNumbering"/>
  </w:abstractNum>
  <w:abstractNum w:abstractNumId="37">
    <w:nsid w:val="403D150B"/>
    <w:multiLevelType w:val="multilevel"/>
    <w:tmpl w:val="FB941B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40E71E66"/>
    <w:multiLevelType w:val="hybridMultilevel"/>
    <w:tmpl w:val="089CB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FF3F5D"/>
    <w:multiLevelType w:val="hybridMultilevel"/>
    <w:tmpl w:val="09ECF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65828D3"/>
    <w:multiLevelType w:val="multilevel"/>
    <w:tmpl w:val="DF66D25C"/>
    <w:lvl w:ilvl="0">
      <w:start w:val="1"/>
      <w:numFmt w:val="upperLetter"/>
      <w:pStyle w:val="AppendixHeading1"/>
      <w:lvlText w:val="%1:"/>
      <w:lvlJc w:val="left"/>
      <w:pPr>
        <w:tabs>
          <w:tab w:val="num" w:pos="1980"/>
        </w:tabs>
        <w:ind w:left="1980" w:hanging="1980"/>
      </w:pPr>
      <w:rPr>
        <w:rFonts w:hint="default"/>
      </w:rPr>
    </w:lvl>
    <w:lvl w:ilvl="1">
      <w:start w:val="1"/>
      <w:numFmt w:val="decimal"/>
      <w:pStyle w:val="AppendixHeading2"/>
      <w:lvlText w:val="%1.%2:"/>
      <w:lvlJc w:val="left"/>
      <w:pPr>
        <w:tabs>
          <w:tab w:val="num" w:pos="900"/>
        </w:tabs>
        <w:ind w:left="900" w:hanging="900"/>
      </w:pPr>
      <w:rPr>
        <w:rFonts w:hint="default"/>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2">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3">
    <w:nsid w:val="5B8D7A32"/>
    <w:multiLevelType w:val="multilevel"/>
    <w:tmpl w:val="203E4ABC"/>
    <w:numStyleLink w:val="HeadingListNumbering"/>
  </w:abstractNum>
  <w:abstractNum w:abstractNumId="44">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6A114FE6"/>
    <w:multiLevelType w:val="hybridMultilevel"/>
    <w:tmpl w:val="E3EED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BCC51E3"/>
    <w:multiLevelType w:val="hybridMultilevel"/>
    <w:tmpl w:val="8BAE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9">
    <w:nsid w:val="788F66D6"/>
    <w:multiLevelType w:val="hybridMultilevel"/>
    <w:tmpl w:val="E8F4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E02482"/>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0"/>
  </w:num>
  <w:num w:numId="3">
    <w:abstractNumId w:val="8"/>
  </w:num>
  <w:num w:numId="4">
    <w:abstractNumId w:val="7"/>
  </w:num>
  <w:num w:numId="5">
    <w:abstractNumId w:val="4"/>
  </w:num>
  <w:num w:numId="6">
    <w:abstractNumId w:val="3"/>
  </w:num>
  <w:num w:numId="7">
    <w:abstractNumId w:val="2"/>
  </w:num>
  <w:num w:numId="8">
    <w:abstractNumId w:val="1"/>
  </w:num>
  <w:num w:numId="9">
    <w:abstractNumId w:val="6"/>
  </w:num>
  <w:num w:numId="10">
    <w:abstractNumId w:val="5"/>
  </w:num>
  <w:num w:numId="11">
    <w:abstractNumId w:val="44"/>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40"/>
  </w:num>
  <w:num w:numId="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40"/>
  </w:num>
  <w:num w:numId="21">
    <w:abstractNumId w:val="40"/>
  </w:num>
  <w:num w:numId="22">
    <w:abstractNumId w:val="0"/>
  </w:num>
  <w:num w:numId="23">
    <w:abstractNumId w:val="15"/>
  </w:num>
  <w:num w:numId="24">
    <w:abstractNumId w:val="16"/>
  </w:num>
  <w:num w:numId="25">
    <w:abstractNumId w:val="25"/>
  </w:num>
  <w:num w:numId="26">
    <w:abstractNumId w:val="41"/>
  </w:num>
  <w:num w:numId="27">
    <w:abstractNumId w:val="9"/>
    <w:lvlOverride w:ilvl="0">
      <w:startOverride w:val="1"/>
    </w:lvlOverride>
  </w:num>
  <w:num w:numId="28">
    <w:abstractNumId w:val="35"/>
  </w:num>
  <w:num w:numId="29">
    <w:abstractNumId w:val="37"/>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30"/>
  </w:num>
  <w:num w:numId="33">
    <w:abstractNumId w:val="39"/>
  </w:num>
  <w:num w:numId="34">
    <w:abstractNumId w:val="46"/>
  </w:num>
  <w:num w:numId="35">
    <w:abstractNumId w:val="42"/>
  </w:num>
  <w:num w:numId="36">
    <w:abstractNumId w:val="36"/>
  </w:num>
  <w:num w:numId="37">
    <w:abstractNumId w:val="50"/>
  </w:num>
  <w:num w:numId="38">
    <w:abstractNumId w:val="34"/>
  </w:num>
  <w:num w:numId="39">
    <w:abstractNumId w:val="32"/>
  </w:num>
  <w:num w:numId="40">
    <w:abstractNumId w:val="43"/>
  </w:num>
  <w:num w:numId="41">
    <w:abstractNumId w:val="31"/>
  </w:num>
  <w:num w:numId="42">
    <w:abstractNumId w:val="33"/>
  </w:num>
  <w:num w:numId="43">
    <w:abstractNumId w:val="33"/>
  </w:num>
  <w:num w:numId="44">
    <w:abstractNumId w:val="49"/>
  </w:num>
  <w:num w:numId="45">
    <w:abstractNumId w:val="48"/>
  </w:num>
  <w:num w:numId="46">
    <w:abstractNumId w:val="40"/>
  </w:num>
  <w:num w:numId="47">
    <w:abstractNumId w:val="40"/>
  </w:num>
  <w:num w:numId="48">
    <w:abstractNumId w:val="40"/>
  </w:num>
  <w:num w:numId="49">
    <w:abstractNumId w:val="38"/>
  </w:num>
  <w:num w:numId="50">
    <w:abstractNumId w:val="40"/>
  </w:num>
  <w:num w:numId="51">
    <w:abstractNumId w:val="40"/>
  </w:num>
  <w:num w:numId="52">
    <w:abstractNumId w:val="33"/>
  </w:num>
  <w:num w:numId="53">
    <w:abstractNumId w:val="33"/>
  </w:num>
  <w:num w:numId="54">
    <w:abstractNumId w:val="33"/>
  </w:num>
  <w:num w:numId="55">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2"/>
  <w:displayBackgroundShape/>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69F1"/>
    <w:rsid w:val="00046886"/>
    <w:rsid w:val="00047CFB"/>
    <w:rsid w:val="00050E88"/>
    <w:rsid w:val="00055D99"/>
    <w:rsid w:val="00056304"/>
    <w:rsid w:val="00056561"/>
    <w:rsid w:val="00061182"/>
    <w:rsid w:val="000622B6"/>
    <w:rsid w:val="00062A53"/>
    <w:rsid w:val="00067A0F"/>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7B32"/>
    <w:rsid w:val="000C3218"/>
    <w:rsid w:val="000C4BE1"/>
    <w:rsid w:val="000C4C3A"/>
    <w:rsid w:val="000C5481"/>
    <w:rsid w:val="000C5D15"/>
    <w:rsid w:val="000C60CF"/>
    <w:rsid w:val="000C74F3"/>
    <w:rsid w:val="000D00CA"/>
    <w:rsid w:val="000D0BB4"/>
    <w:rsid w:val="000E393D"/>
    <w:rsid w:val="000E4E0D"/>
    <w:rsid w:val="000F0D7C"/>
    <w:rsid w:val="000F133C"/>
    <w:rsid w:val="000F1C00"/>
    <w:rsid w:val="000F6EE4"/>
    <w:rsid w:val="000F7779"/>
    <w:rsid w:val="001008F8"/>
    <w:rsid w:val="00102C76"/>
    <w:rsid w:val="001032C6"/>
    <w:rsid w:val="001040DB"/>
    <w:rsid w:val="00104B89"/>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1395"/>
    <w:rsid w:val="001665F5"/>
    <w:rsid w:val="0016773A"/>
    <w:rsid w:val="00171DBC"/>
    <w:rsid w:val="00175593"/>
    <w:rsid w:val="00175CDB"/>
    <w:rsid w:val="00176204"/>
    <w:rsid w:val="00180E66"/>
    <w:rsid w:val="00181C21"/>
    <w:rsid w:val="00186370"/>
    <w:rsid w:val="00186628"/>
    <w:rsid w:val="00187F31"/>
    <w:rsid w:val="001920B1"/>
    <w:rsid w:val="00193724"/>
    <w:rsid w:val="00195E16"/>
    <w:rsid w:val="001A5239"/>
    <w:rsid w:val="001A7AFD"/>
    <w:rsid w:val="001A7F27"/>
    <w:rsid w:val="001B1900"/>
    <w:rsid w:val="001B560D"/>
    <w:rsid w:val="001C0828"/>
    <w:rsid w:val="001C406B"/>
    <w:rsid w:val="001C4B83"/>
    <w:rsid w:val="001C5B41"/>
    <w:rsid w:val="001D05CF"/>
    <w:rsid w:val="001D0D47"/>
    <w:rsid w:val="001D20FC"/>
    <w:rsid w:val="001D629E"/>
    <w:rsid w:val="001E1BAB"/>
    <w:rsid w:val="001E3E82"/>
    <w:rsid w:val="001E4BA1"/>
    <w:rsid w:val="001E4E32"/>
    <w:rsid w:val="001F26F9"/>
    <w:rsid w:val="001F3D1E"/>
    <w:rsid w:val="001F4CBB"/>
    <w:rsid w:val="00201002"/>
    <w:rsid w:val="0020172A"/>
    <w:rsid w:val="002025CA"/>
    <w:rsid w:val="002030CE"/>
    <w:rsid w:val="002045D4"/>
    <w:rsid w:val="00204E24"/>
    <w:rsid w:val="00205968"/>
    <w:rsid w:val="00205BD9"/>
    <w:rsid w:val="002060F8"/>
    <w:rsid w:val="002070EE"/>
    <w:rsid w:val="0021206E"/>
    <w:rsid w:val="00212BB6"/>
    <w:rsid w:val="00214661"/>
    <w:rsid w:val="0021498B"/>
    <w:rsid w:val="0021542C"/>
    <w:rsid w:val="0021632C"/>
    <w:rsid w:val="002207A3"/>
    <w:rsid w:val="0022205A"/>
    <w:rsid w:val="002234B1"/>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6999"/>
    <w:rsid w:val="002C0829"/>
    <w:rsid w:val="002C0B66"/>
    <w:rsid w:val="002C2C52"/>
    <w:rsid w:val="002C56D4"/>
    <w:rsid w:val="002C6163"/>
    <w:rsid w:val="002D3266"/>
    <w:rsid w:val="002D6983"/>
    <w:rsid w:val="002E06C7"/>
    <w:rsid w:val="002E0D21"/>
    <w:rsid w:val="002E15E8"/>
    <w:rsid w:val="002E1AB3"/>
    <w:rsid w:val="002E2BCF"/>
    <w:rsid w:val="002E4143"/>
    <w:rsid w:val="002E682B"/>
    <w:rsid w:val="002F2472"/>
    <w:rsid w:val="002F5175"/>
    <w:rsid w:val="002F611F"/>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3D7"/>
    <w:rsid w:val="00442474"/>
    <w:rsid w:val="00443004"/>
    <w:rsid w:val="004430D5"/>
    <w:rsid w:val="004466BB"/>
    <w:rsid w:val="00446DDA"/>
    <w:rsid w:val="00447A6A"/>
    <w:rsid w:val="00450904"/>
    <w:rsid w:val="00460431"/>
    <w:rsid w:val="00460AA1"/>
    <w:rsid w:val="00465F0E"/>
    <w:rsid w:val="00470467"/>
    <w:rsid w:val="00470746"/>
    <w:rsid w:val="0047743C"/>
    <w:rsid w:val="00481A63"/>
    <w:rsid w:val="00481BA5"/>
    <w:rsid w:val="00487F63"/>
    <w:rsid w:val="00491324"/>
    <w:rsid w:val="00492374"/>
    <w:rsid w:val="00493B09"/>
    <w:rsid w:val="00494835"/>
    <w:rsid w:val="004A1129"/>
    <w:rsid w:val="004A2868"/>
    <w:rsid w:val="004A7047"/>
    <w:rsid w:val="004A79DC"/>
    <w:rsid w:val="004B5749"/>
    <w:rsid w:val="004C3E2B"/>
    <w:rsid w:val="004C5462"/>
    <w:rsid w:val="004D09A7"/>
    <w:rsid w:val="004D1202"/>
    <w:rsid w:val="004D1AEF"/>
    <w:rsid w:val="004D6868"/>
    <w:rsid w:val="004E34FA"/>
    <w:rsid w:val="004E4595"/>
    <w:rsid w:val="004E6DEE"/>
    <w:rsid w:val="004E767C"/>
    <w:rsid w:val="004F6D89"/>
    <w:rsid w:val="004F70BA"/>
    <w:rsid w:val="00501198"/>
    <w:rsid w:val="00501D76"/>
    <w:rsid w:val="005020A7"/>
    <w:rsid w:val="00502B2C"/>
    <w:rsid w:val="005035BE"/>
    <w:rsid w:val="0050377F"/>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404F3"/>
    <w:rsid w:val="005414DB"/>
    <w:rsid w:val="00545844"/>
    <w:rsid w:val="005460E5"/>
    <w:rsid w:val="005465F0"/>
    <w:rsid w:val="00547AB2"/>
    <w:rsid w:val="0055082A"/>
    <w:rsid w:val="00550B98"/>
    <w:rsid w:val="00552C0F"/>
    <w:rsid w:val="0055437C"/>
    <w:rsid w:val="0055476E"/>
    <w:rsid w:val="00556631"/>
    <w:rsid w:val="00557CF7"/>
    <w:rsid w:val="005617A2"/>
    <w:rsid w:val="0056235D"/>
    <w:rsid w:val="005623FD"/>
    <w:rsid w:val="00563CD4"/>
    <w:rsid w:val="00565CC5"/>
    <w:rsid w:val="005702CE"/>
    <w:rsid w:val="00573B98"/>
    <w:rsid w:val="00574299"/>
    <w:rsid w:val="00574E82"/>
    <w:rsid w:val="00575F63"/>
    <w:rsid w:val="00586952"/>
    <w:rsid w:val="00586984"/>
    <w:rsid w:val="00586E75"/>
    <w:rsid w:val="005903F3"/>
    <w:rsid w:val="005958D6"/>
    <w:rsid w:val="00595D34"/>
    <w:rsid w:val="005963BE"/>
    <w:rsid w:val="005A3DDA"/>
    <w:rsid w:val="005A68C0"/>
    <w:rsid w:val="005B1A37"/>
    <w:rsid w:val="005B4E47"/>
    <w:rsid w:val="005C002C"/>
    <w:rsid w:val="005C55EA"/>
    <w:rsid w:val="005C62B9"/>
    <w:rsid w:val="005C744C"/>
    <w:rsid w:val="005D3BE6"/>
    <w:rsid w:val="005D481F"/>
    <w:rsid w:val="005D58AD"/>
    <w:rsid w:val="005E68DC"/>
    <w:rsid w:val="005E6ACD"/>
    <w:rsid w:val="005F0294"/>
    <w:rsid w:val="005F3875"/>
    <w:rsid w:val="005F6176"/>
    <w:rsid w:val="005F7884"/>
    <w:rsid w:val="00603312"/>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3590"/>
    <w:rsid w:val="006E5646"/>
    <w:rsid w:val="006E61A2"/>
    <w:rsid w:val="006F084A"/>
    <w:rsid w:val="006F31DE"/>
    <w:rsid w:val="006F43D0"/>
    <w:rsid w:val="00700232"/>
    <w:rsid w:val="00701151"/>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7038"/>
    <w:rsid w:val="007D12ED"/>
    <w:rsid w:val="007D199C"/>
    <w:rsid w:val="007D632F"/>
    <w:rsid w:val="007D6992"/>
    <w:rsid w:val="007E0E4C"/>
    <w:rsid w:val="007E1CE5"/>
    <w:rsid w:val="007E21FE"/>
    <w:rsid w:val="007E2CF4"/>
    <w:rsid w:val="007F2DAD"/>
    <w:rsid w:val="0080407A"/>
    <w:rsid w:val="00804964"/>
    <w:rsid w:val="00804F3E"/>
    <w:rsid w:val="00806410"/>
    <w:rsid w:val="00810327"/>
    <w:rsid w:val="00810433"/>
    <w:rsid w:val="00813A2B"/>
    <w:rsid w:val="008151B6"/>
    <w:rsid w:val="00816CE8"/>
    <w:rsid w:val="00816F74"/>
    <w:rsid w:val="008177B6"/>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548E"/>
    <w:rsid w:val="00865A50"/>
    <w:rsid w:val="008665D7"/>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23B9"/>
    <w:rsid w:val="008A3819"/>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4098"/>
    <w:rsid w:val="009871F7"/>
    <w:rsid w:val="009918BC"/>
    <w:rsid w:val="009920EB"/>
    <w:rsid w:val="0099296F"/>
    <w:rsid w:val="00992B55"/>
    <w:rsid w:val="0099495F"/>
    <w:rsid w:val="00995C3C"/>
    <w:rsid w:val="009A7BA7"/>
    <w:rsid w:val="009C1B13"/>
    <w:rsid w:val="009C201C"/>
    <w:rsid w:val="009C2426"/>
    <w:rsid w:val="009C33F8"/>
    <w:rsid w:val="009C416B"/>
    <w:rsid w:val="009C5386"/>
    <w:rsid w:val="009D1EF5"/>
    <w:rsid w:val="009D248F"/>
    <w:rsid w:val="009D3522"/>
    <w:rsid w:val="009D40AB"/>
    <w:rsid w:val="009D6D55"/>
    <w:rsid w:val="009D7858"/>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5411"/>
    <w:rsid w:val="00A65FF9"/>
    <w:rsid w:val="00A6652D"/>
    <w:rsid w:val="00A72369"/>
    <w:rsid w:val="00A72748"/>
    <w:rsid w:val="00A73525"/>
    <w:rsid w:val="00A8396F"/>
    <w:rsid w:val="00A840D7"/>
    <w:rsid w:val="00A90304"/>
    <w:rsid w:val="00A94CCC"/>
    <w:rsid w:val="00AA14AA"/>
    <w:rsid w:val="00AA7E2C"/>
    <w:rsid w:val="00AB2002"/>
    <w:rsid w:val="00AB3405"/>
    <w:rsid w:val="00AB430A"/>
    <w:rsid w:val="00AB6023"/>
    <w:rsid w:val="00AC0A35"/>
    <w:rsid w:val="00AC3934"/>
    <w:rsid w:val="00AC5C4F"/>
    <w:rsid w:val="00AC7161"/>
    <w:rsid w:val="00AD04B6"/>
    <w:rsid w:val="00AD28A0"/>
    <w:rsid w:val="00AD28B0"/>
    <w:rsid w:val="00AD78F7"/>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1DCB"/>
    <w:rsid w:val="00C339A6"/>
    <w:rsid w:val="00C33FCC"/>
    <w:rsid w:val="00C34EF5"/>
    <w:rsid w:val="00C35BF1"/>
    <w:rsid w:val="00C35C54"/>
    <w:rsid w:val="00C37DE1"/>
    <w:rsid w:val="00C444FE"/>
    <w:rsid w:val="00C46206"/>
    <w:rsid w:val="00C47FE1"/>
    <w:rsid w:val="00C500C4"/>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E38B7"/>
    <w:rsid w:val="00CE43B7"/>
    <w:rsid w:val="00CE53B9"/>
    <w:rsid w:val="00CF00D9"/>
    <w:rsid w:val="00CF116E"/>
    <w:rsid w:val="00CF11A4"/>
    <w:rsid w:val="00CF3A5C"/>
    <w:rsid w:val="00CF5977"/>
    <w:rsid w:val="00CF68E8"/>
    <w:rsid w:val="00CF7A9F"/>
    <w:rsid w:val="00D004BF"/>
    <w:rsid w:val="00D061B6"/>
    <w:rsid w:val="00D0640E"/>
    <w:rsid w:val="00D0718B"/>
    <w:rsid w:val="00D100AB"/>
    <w:rsid w:val="00D112BA"/>
    <w:rsid w:val="00D13A43"/>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479E"/>
    <w:rsid w:val="00E36640"/>
    <w:rsid w:val="00E36D18"/>
    <w:rsid w:val="00E42291"/>
    <w:rsid w:val="00E427B2"/>
    <w:rsid w:val="00E4314E"/>
    <w:rsid w:val="00E44996"/>
    <w:rsid w:val="00E456C4"/>
    <w:rsid w:val="00E45B11"/>
    <w:rsid w:val="00E46EF3"/>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uiPriority="0"/>
    <w:lsdException w:name="List Bullet" w:uiPriority="0"/>
    <w:lsdException w:name="List Number" w:semiHidden="0" w:unhideWhenUsed="0"/>
    <w:lsdException w:name="List 2" w:uiPriority="0"/>
    <w:lsdException w:name="List 3" w:uiPriority="0"/>
    <w:lsdException w:name="List 4" w:semiHidden="0" w:unhideWhenUsed="0"/>
    <w:lsdException w:name="List 5" w:semiHidden="0" w:uiPriority="0" w:unhideWhenUsed="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nhideWhenUsed="0" w:qFormat="1"/>
    <w:lsdException w:name="Default Paragraph Font" w:uiPriority="1"/>
    <w:lsdException w:name="Body Tex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19"/>
    <w:pPr>
      <w:spacing w:before="120"/>
    </w:pPr>
    <w:rPr>
      <w:sz w:val="24"/>
    </w:rPr>
  </w:style>
  <w:style w:type="paragraph" w:styleId="Heading1">
    <w:name w:val="heading 1"/>
    <w:next w:val="BodyText"/>
    <w:link w:val="Heading1Char"/>
    <w:uiPriority w:val="99"/>
    <w:qFormat/>
    <w:rsid w:val="00C31DC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C31DCB"/>
    <w:pPr>
      <w:pageBreakBefore w:val="0"/>
      <w:numPr>
        <w:ilvl w:val="1"/>
      </w:numPr>
      <w:outlineLvl w:val="1"/>
    </w:pPr>
  </w:style>
  <w:style w:type="paragraph" w:styleId="Heading3">
    <w:name w:val="heading 3"/>
    <w:basedOn w:val="Heading2"/>
    <w:next w:val="BodyText"/>
    <w:link w:val="Heading3Char"/>
    <w:uiPriority w:val="99"/>
    <w:qFormat/>
    <w:rsid w:val="00C31DCB"/>
    <w:pPr>
      <w:numPr>
        <w:ilvl w:val="2"/>
      </w:numPr>
      <w:outlineLvl w:val="2"/>
    </w:pPr>
    <w:rPr>
      <w:sz w:val="24"/>
    </w:rPr>
  </w:style>
  <w:style w:type="paragraph" w:styleId="Heading4">
    <w:name w:val="heading 4"/>
    <w:basedOn w:val="Heading3"/>
    <w:next w:val="BodyText"/>
    <w:link w:val="Heading4Char"/>
    <w:uiPriority w:val="99"/>
    <w:qFormat/>
    <w:rsid w:val="00C31DCB"/>
    <w:pPr>
      <w:numPr>
        <w:ilvl w:val="3"/>
      </w:numPr>
      <w:outlineLvl w:val="3"/>
    </w:pPr>
  </w:style>
  <w:style w:type="paragraph" w:styleId="Heading5">
    <w:name w:val="heading 5"/>
    <w:basedOn w:val="Heading4"/>
    <w:next w:val="BodyText"/>
    <w:link w:val="Heading5Char"/>
    <w:uiPriority w:val="99"/>
    <w:qFormat/>
    <w:rsid w:val="00C31DCB"/>
    <w:pPr>
      <w:numPr>
        <w:ilvl w:val="4"/>
      </w:numPr>
      <w:outlineLvl w:val="4"/>
    </w:pPr>
  </w:style>
  <w:style w:type="paragraph" w:styleId="Heading6">
    <w:name w:val="heading 6"/>
    <w:basedOn w:val="Heading5"/>
    <w:next w:val="BodyText"/>
    <w:link w:val="Heading6Char"/>
    <w:uiPriority w:val="99"/>
    <w:qFormat/>
    <w:rsid w:val="00076306"/>
    <w:pPr>
      <w:numPr>
        <w:ilvl w:val="5"/>
        <w:numId w:val="11"/>
      </w:numPr>
      <w:outlineLvl w:val="5"/>
    </w:pPr>
  </w:style>
  <w:style w:type="paragraph" w:styleId="Heading7">
    <w:name w:val="heading 7"/>
    <w:basedOn w:val="Heading6"/>
    <w:next w:val="BodyText"/>
    <w:link w:val="Heading7Char"/>
    <w:uiPriority w:val="99"/>
    <w:qFormat/>
    <w:rsid w:val="00076306"/>
    <w:pPr>
      <w:numPr>
        <w:ilvl w:val="6"/>
      </w:numPr>
      <w:outlineLvl w:val="6"/>
    </w:pPr>
  </w:style>
  <w:style w:type="paragraph" w:styleId="Heading8">
    <w:name w:val="heading 8"/>
    <w:basedOn w:val="Heading7"/>
    <w:next w:val="BodyText"/>
    <w:link w:val="Heading8Char"/>
    <w:uiPriority w:val="99"/>
    <w:qFormat/>
    <w:rsid w:val="00076306"/>
    <w:pPr>
      <w:numPr>
        <w:ilvl w:val="7"/>
      </w:numPr>
      <w:outlineLvl w:val="7"/>
    </w:pPr>
  </w:style>
  <w:style w:type="paragraph" w:styleId="Heading9">
    <w:name w:val="heading 9"/>
    <w:basedOn w:val="Heading8"/>
    <w:next w:val="BodyText"/>
    <w:link w:val="Heading9Char"/>
    <w:uiPriority w:val="99"/>
    <w:qFormat/>
    <w:rsid w:val="0007630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76306"/>
    <w:pPr>
      <w:spacing w:before="120"/>
    </w:pPr>
    <w:rPr>
      <w:sz w:val="24"/>
    </w:rPr>
  </w:style>
  <w:style w:type="character" w:customStyle="1" w:styleId="BodyTextChar">
    <w:name w:val="Body Text Char"/>
    <w:link w:val="BodyText"/>
    <w:rsid w:val="00076306"/>
    <w:rPr>
      <w:sz w:val="24"/>
    </w:rPr>
  </w:style>
  <w:style w:type="paragraph" w:customStyle="1" w:styleId="ColorfulList-Accent11">
    <w:name w:val="Colorful List - Accent 11"/>
    <w:basedOn w:val="Normal"/>
    <w:uiPriority w:val="34"/>
    <w:qFormat/>
    <w:rsid w:val="00C93155"/>
    <w:pPr>
      <w:ind w:left="720"/>
    </w:p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style>
  <w:style w:type="character" w:styleId="FootnoteReference">
    <w:name w:val="footnote reference"/>
    <w:uiPriority w:val="99"/>
    <w:rsid w:val="00076306"/>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076306"/>
    <w:pPr>
      <w:ind w:left="1080" w:hanging="720"/>
    </w:pPr>
  </w:style>
  <w:style w:type="character" w:customStyle="1" w:styleId="ListChar">
    <w:name w:val="List Char"/>
    <w:link w:val="List"/>
    <w:rsid w:val="00076306"/>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076306"/>
    <w:pPr>
      <w:numPr>
        <w:numId w:val="1"/>
      </w:numPr>
      <w:contextualSpacing/>
    </w:pPr>
  </w:style>
  <w:style w:type="paragraph" w:styleId="ListBullet">
    <w:name w:val="List Bullet"/>
    <w:basedOn w:val="Normal"/>
    <w:link w:val="ListBulletChar"/>
    <w:unhideWhenUsed/>
    <w:rsid w:val="00076306"/>
    <w:pPr>
      <w:numPr>
        <w:numId w:val="2"/>
      </w:numPr>
    </w:pPr>
  </w:style>
  <w:style w:type="character" w:customStyle="1" w:styleId="ListBulletChar">
    <w:name w:val="List Bullet Char"/>
    <w:link w:val="ListBullet"/>
    <w:rsid w:val="008A3819"/>
    <w:rPr>
      <w:noProof/>
      <w:sz w:val="24"/>
      <w:lang w:val="en-US" w:eastAsia="en-US" w:bidi="ar-SA"/>
    </w:rPr>
  </w:style>
  <w:style w:type="paragraph" w:styleId="ListBullet2">
    <w:name w:val="List Bullet 2"/>
    <w:basedOn w:val="Normal"/>
    <w:link w:val="ListBullet2Char"/>
    <w:rsid w:val="00076306"/>
    <w:pPr>
      <w:numPr>
        <w:numId w:val="3"/>
      </w:numPr>
    </w:pPr>
  </w:style>
  <w:style w:type="character" w:customStyle="1" w:styleId="ListBullet2Char">
    <w:name w:val="List Bullet 2 Char"/>
    <w:link w:val="ListBullet2"/>
    <w:rsid w:val="00076306"/>
    <w:rPr>
      <w:sz w:val="24"/>
    </w:rPr>
  </w:style>
  <w:style w:type="paragraph" w:styleId="ListBullet3">
    <w:name w:val="List Bullet 3"/>
    <w:basedOn w:val="Normal"/>
    <w:link w:val="ListBullet3Char"/>
    <w:rsid w:val="00076306"/>
    <w:pPr>
      <w:numPr>
        <w:numId w:val="4"/>
      </w:numPr>
    </w:pPr>
  </w:style>
  <w:style w:type="character" w:customStyle="1" w:styleId="ListBullet3Char">
    <w:name w:val="List Bullet 3 Char"/>
    <w:link w:val="ListBullet3"/>
    <w:rsid w:val="00076306"/>
    <w:rPr>
      <w:sz w:val="24"/>
    </w:rPr>
  </w:style>
  <w:style w:type="paragraph" w:styleId="List2">
    <w:name w:val="List 2"/>
    <w:basedOn w:val="List"/>
    <w:link w:val="List2Char"/>
    <w:rsid w:val="00076306"/>
    <w:pPr>
      <w:ind w:left="1440"/>
    </w:pPr>
  </w:style>
  <w:style w:type="character" w:customStyle="1" w:styleId="List2Char">
    <w:name w:val="List 2 Char"/>
    <w:link w:val="List2"/>
    <w:rsid w:val="00076306"/>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076306"/>
    <w:pPr>
      <w:jc w:val="center"/>
    </w:pPr>
    <w:rPr>
      <w:rFonts w:ascii="Arial" w:hAnsi="Arial"/>
      <w:b/>
      <w:sz w:val="20"/>
    </w:rPr>
  </w:style>
  <w:style w:type="character" w:customStyle="1" w:styleId="TableEntryHeaderChar">
    <w:name w:val="Table Entry Header Char"/>
    <w:link w:val="TableEntryHeader"/>
    <w:rsid w:val="00D263EB"/>
    <w:rPr>
      <w:rFonts w:ascii="Arial" w:hAnsi="Arial"/>
      <w:b/>
    </w:rPr>
  </w:style>
  <w:style w:type="paragraph" w:customStyle="1" w:styleId="TableTitle">
    <w:name w:val="Table Title"/>
    <w:basedOn w:val="BodyText"/>
    <w:rsid w:val="00076306"/>
    <w:pPr>
      <w:keepNext/>
      <w:spacing w:before="60" w:after="60"/>
      <w:jc w:val="center"/>
    </w:pPr>
    <w:rPr>
      <w:rFonts w:ascii="Arial" w:hAnsi="Arial"/>
      <w:b/>
      <w:sz w:val="22"/>
    </w:rPr>
  </w:style>
  <w:style w:type="paragraph" w:customStyle="1" w:styleId="FigureTitle">
    <w:name w:val="Figure Title"/>
    <w:basedOn w:val="TableTitle"/>
    <w:rsid w:val="00076306"/>
    <w:pPr>
      <w:keepNext w:val="0"/>
      <w:keepLines/>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076306"/>
    <w:pPr>
      <w:ind w:left="1800" w:hanging="720"/>
    </w:pPr>
  </w:style>
  <w:style w:type="character" w:customStyle="1" w:styleId="List3Char">
    <w:name w:val="List 3 Char"/>
    <w:link w:val="List3"/>
    <w:rsid w:val="00076306"/>
    <w:rPr>
      <w:sz w:val="24"/>
    </w:rPr>
  </w:style>
  <w:style w:type="paragraph" w:styleId="ListContinue">
    <w:name w:val="List Continue"/>
    <w:basedOn w:val="Normal"/>
    <w:link w:val="ListContinueChar"/>
    <w:uiPriority w:val="99"/>
    <w:unhideWhenUsed/>
    <w:rsid w:val="00076306"/>
    <w:pPr>
      <w:ind w:left="360"/>
      <w:contextualSpacing/>
    </w:pPr>
  </w:style>
  <w:style w:type="character" w:customStyle="1" w:styleId="ListContinueChar">
    <w:name w:val="List Continue Char"/>
    <w:link w:val="ListContinue"/>
    <w:uiPriority w:val="99"/>
    <w:rsid w:val="00076306"/>
    <w:rPr>
      <w:sz w:val="24"/>
    </w:rPr>
  </w:style>
  <w:style w:type="paragraph" w:styleId="ListContinue2">
    <w:name w:val="List Continue 2"/>
    <w:basedOn w:val="Normal"/>
    <w:uiPriority w:val="99"/>
    <w:unhideWhenUsed/>
    <w:rsid w:val="00076306"/>
    <w:pPr>
      <w:ind w:left="720"/>
      <w:contextualSpacing/>
    </w:p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pPr>
      <w:spacing w:before="0"/>
    </w:pPr>
    <w:rPr>
      <w:rFonts w:ascii="Tahoma" w:hAnsi="Tahoma" w:cs="Tahoma"/>
      <w:sz w:val="16"/>
      <w:szCs w:val="16"/>
    </w:rPr>
  </w:style>
  <w:style w:type="paragraph" w:styleId="ListBullet4">
    <w:name w:val="List Bullet 4"/>
    <w:basedOn w:val="Normal"/>
    <w:rsid w:val="00076306"/>
    <w:pPr>
      <w:numPr>
        <w:numId w:val="9"/>
      </w:numPr>
    </w:p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uiPriority w:val="99"/>
    <w:rsid w:val="00076306"/>
    <w:pPr>
      <w:tabs>
        <w:tab w:val="center" w:pos="4320"/>
        <w:tab w:val="right" w:pos="8640"/>
      </w:tabs>
    </w:pPr>
  </w:style>
  <w:style w:type="paragraph" w:styleId="FootnoteText">
    <w:name w:val="footnote text"/>
    <w:basedOn w:val="Normal"/>
    <w:link w:val="FootnoteTextChar"/>
    <w:uiPriority w:val="99"/>
    <w:rsid w:val="00076306"/>
    <w:rPr>
      <w:sz w:val="20"/>
    </w:rPr>
  </w:style>
  <w:style w:type="paragraph" w:styleId="Footer">
    <w:name w:val="footer"/>
    <w:basedOn w:val="Normal"/>
    <w:link w:val="FooterChar"/>
    <w:uiPriority w:val="99"/>
    <w:rsid w:val="00076306"/>
    <w:pPr>
      <w:tabs>
        <w:tab w:val="center" w:pos="4320"/>
        <w:tab w:val="right" w:pos="8640"/>
      </w:tabs>
    </w:p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pPr>
      <w:spacing w:before="0"/>
    </w:pPr>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uiPriority w:val="99"/>
    <w:rsid w:val="0007630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076306"/>
    <w:pPr>
      <w:numPr>
        <w:numId w:val="7"/>
      </w:numPr>
    </w:pPr>
  </w:style>
  <w:style w:type="paragraph" w:styleId="ListNumber2">
    <w:name w:val="List Number 2"/>
    <w:basedOn w:val="Normal"/>
    <w:link w:val="ListNumber2Char"/>
    <w:rsid w:val="00076306"/>
    <w:pPr>
      <w:numPr>
        <w:numId w:val="5"/>
      </w:numPr>
    </w:pPr>
  </w:style>
  <w:style w:type="character" w:customStyle="1" w:styleId="ListNumber2Char">
    <w:name w:val="List Number 2 Char"/>
    <w:link w:val="ListNumber2"/>
    <w:rsid w:val="00076306"/>
    <w:rPr>
      <w:sz w:val="24"/>
    </w:rPr>
  </w:style>
  <w:style w:type="paragraph" w:styleId="ListBullet5">
    <w:name w:val="List Bullet 5"/>
    <w:basedOn w:val="Normal"/>
    <w:uiPriority w:val="99"/>
    <w:unhideWhenUsed/>
    <w:rsid w:val="00076306"/>
    <w:pPr>
      <w:numPr>
        <w:numId w:val="10"/>
      </w:numPr>
    </w:pPr>
  </w:style>
  <w:style w:type="paragraph" w:styleId="Date">
    <w:name w:val="Date"/>
    <w:basedOn w:val="Normal"/>
    <w:next w:val="Normal"/>
    <w:link w:val="DateChar"/>
    <w:uiPriority w:val="99"/>
  </w:style>
  <w:style w:type="paragraph" w:styleId="ListNumber3">
    <w:name w:val="List Number 3"/>
    <w:basedOn w:val="Normal"/>
    <w:rsid w:val="00076306"/>
    <w:pPr>
      <w:numPr>
        <w:numId w:val="6"/>
      </w:numPr>
    </w:p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076306"/>
    <w:pPr>
      <w:ind w:left="1080"/>
      <w:contextualSpacing/>
    </w:pPr>
  </w:style>
  <w:style w:type="paragraph" w:styleId="ListContinue4">
    <w:name w:val="List Continue 4"/>
    <w:basedOn w:val="Normal"/>
    <w:uiPriority w:val="99"/>
    <w:unhideWhenUsed/>
    <w:rsid w:val="00076306"/>
    <w:pPr>
      <w:ind w:left="1440"/>
      <w:contextualSpacing/>
    </w:pPr>
  </w:style>
  <w:style w:type="paragraph" w:styleId="ListContinue5">
    <w:name w:val="List Continue 5"/>
    <w:basedOn w:val="Normal"/>
    <w:uiPriority w:val="99"/>
    <w:unhideWhenUsed/>
    <w:rsid w:val="00076306"/>
    <w:pPr>
      <w:ind w:left="1800"/>
      <w:contextualSpacing/>
    </w:pPr>
  </w:style>
  <w:style w:type="paragraph" w:styleId="ListNumber5">
    <w:name w:val="List Number 5"/>
    <w:basedOn w:val="Normal"/>
    <w:uiPriority w:val="99"/>
    <w:unhideWhenUsed/>
    <w:rsid w:val="00076306"/>
    <w:pPr>
      <w:numPr>
        <w:numId w:val="8"/>
      </w:numPr>
    </w:p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076306"/>
    <w:pPr>
      <w:spacing w:before="0"/>
    </w:pPr>
    <w:rPr>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076306"/>
  </w:style>
  <w:style w:type="character" w:customStyle="1" w:styleId="ListBullet1Char">
    <w:name w:val="List Bullet 1 Char"/>
    <w:link w:val="ListBullet1"/>
    <w:rsid w:val="00076306"/>
    <w:rPr>
      <w:sz w:val="24"/>
    </w:rPr>
  </w:style>
  <w:style w:type="paragraph" w:customStyle="1" w:styleId="List1">
    <w:name w:val="List 1"/>
    <w:basedOn w:val="List"/>
    <w:link w:val="List1Char"/>
    <w:qFormat/>
    <w:rsid w:val="00076306"/>
  </w:style>
  <w:style w:type="character" w:customStyle="1" w:styleId="List1Char">
    <w:name w:val="List 1 Char"/>
    <w:link w:val="List1"/>
    <w:rsid w:val="00076306"/>
    <w:rPr>
      <w:sz w:val="24"/>
    </w:rPr>
  </w:style>
  <w:style w:type="paragraph" w:styleId="List4">
    <w:name w:val="List 4"/>
    <w:basedOn w:val="Normal"/>
    <w:uiPriority w:val="99"/>
    <w:unhideWhenUsed/>
    <w:rsid w:val="00076306"/>
    <w:pPr>
      <w:ind w:left="1800" w:hanging="360"/>
    </w:pPr>
  </w:style>
  <w:style w:type="paragraph" w:styleId="List5">
    <w:name w:val="List 5"/>
    <w:basedOn w:val="Normal"/>
    <w:link w:val="List5Char"/>
    <w:rsid w:val="00076306"/>
    <w:pPr>
      <w:ind w:left="1800" w:hanging="360"/>
    </w:pPr>
  </w:style>
  <w:style w:type="character" w:customStyle="1" w:styleId="List5Char">
    <w:name w:val="List 5 Char"/>
    <w:link w:val="List5"/>
    <w:rsid w:val="00076306"/>
    <w:rPr>
      <w:sz w:val="24"/>
    </w:rPr>
  </w:style>
  <w:style w:type="paragraph" w:customStyle="1" w:styleId="ListContinue1">
    <w:name w:val="List Continue 1"/>
    <w:basedOn w:val="ListContinue"/>
    <w:link w:val="ListContinue1Char"/>
    <w:qFormat/>
    <w:rsid w:val="00076306"/>
  </w:style>
  <w:style w:type="character" w:customStyle="1" w:styleId="ListContinue1Char">
    <w:name w:val="List Continue 1 Char"/>
    <w:link w:val="ListContinue1"/>
    <w:rsid w:val="00076306"/>
    <w:rPr>
      <w:sz w:val="24"/>
    </w:rPr>
  </w:style>
  <w:style w:type="paragraph" w:customStyle="1" w:styleId="ListNumber1">
    <w:name w:val="List Number 1"/>
    <w:basedOn w:val="ListNumber"/>
    <w:link w:val="ListNumber1Char"/>
    <w:qFormat/>
    <w:rsid w:val="00076306"/>
    <w:pPr>
      <w:contextualSpacing w:val="0"/>
    </w:pPr>
  </w:style>
  <w:style w:type="character" w:customStyle="1" w:styleId="ListNumber1Char">
    <w:name w:val="List Number 1 Char"/>
    <w:link w:val="ListNumber1"/>
    <w:rsid w:val="00076306"/>
    <w:rPr>
      <w:sz w:val="24"/>
    </w:rPr>
  </w:style>
  <w:style w:type="character" w:customStyle="1" w:styleId="Heading1Char">
    <w:name w:val="Heading 1 Char"/>
    <w:link w:val="Heading1"/>
    <w:uiPriority w:val="99"/>
    <w:rsid w:val="00C31DCB"/>
    <w:rPr>
      <w:rFonts w:ascii="Arial" w:hAnsi="Arial"/>
      <w:b/>
      <w:noProof/>
      <w:kern w:val="28"/>
      <w:sz w:val="28"/>
    </w:rPr>
  </w:style>
  <w:style w:type="character" w:customStyle="1" w:styleId="Heading2Char">
    <w:name w:val="Heading 2 Char"/>
    <w:link w:val="Heading2"/>
    <w:uiPriority w:val="99"/>
    <w:rsid w:val="00C31DCB"/>
    <w:rPr>
      <w:rFonts w:ascii="Arial" w:hAnsi="Arial"/>
      <w:b/>
      <w:noProof/>
      <w:kern w:val="28"/>
      <w:sz w:val="28"/>
    </w:rPr>
  </w:style>
  <w:style w:type="character" w:customStyle="1" w:styleId="Heading3Char">
    <w:name w:val="Heading 3 Char"/>
    <w:link w:val="Heading3"/>
    <w:uiPriority w:val="99"/>
    <w:rsid w:val="00C31DCB"/>
    <w:rPr>
      <w:rFonts w:ascii="Arial" w:hAnsi="Arial"/>
      <w:b/>
      <w:noProof/>
      <w:kern w:val="28"/>
      <w:sz w:val="24"/>
    </w:rPr>
  </w:style>
  <w:style w:type="character" w:customStyle="1" w:styleId="Heading4Char">
    <w:name w:val="Heading 4 Char"/>
    <w:link w:val="Heading4"/>
    <w:uiPriority w:val="99"/>
    <w:rsid w:val="00C31DCB"/>
    <w:rPr>
      <w:rFonts w:ascii="Arial" w:hAnsi="Arial"/>
      <w:b/>
      <w:noProof/>
      <w:kern w:val="28"/>
      <w:sz w:val="24"/>
    </w:rPr>
  </w:style>
  <w:style w:type="character" w:customStyle="1" w:styleId="Heading5Char">
    <w:name w:val="Heading 5 Char"/>
    <w:link w:val="Heading5"/>
    <w:uiPriority w:val="99"/>
    <w:rsid w:val="00C31DCB"/>
    <w:rPr>
      <w:rFonts w:ascii="Arial" w:hAnsi="Arial"/>
      <w:b/>
      <w:noProof/>
      <w:kern w:val="28"/>
      <w:sz w:val="24"/>
    </w:rPr>
  </w:style>
  <w:style w:type="character" w:customStyle="1" w:styleId="Heading6Char">
    <w:name w:val="Heading 6 Char"/>
    <w:link w:val="Heading6"/>
    <w:uiPriority w:val="99"/>
    <w:rsid w:val="006A307B"/>
    <w:rPr>
      <w:rFonts w:ascii="Arial" w:hAnsi="Arial"/>
      <w:b/>
      <w:noProof/>
      <w:kern w:val="28"/>
      <w:sz w:val="24"/>
    </w:rPr>
  </w:style>
  <w:style w:type="character" w:customStyle="1" w:styleId="Heading7Char">
    <w:name w:val="Heading 7 Char"/>
    <w:link w:val="Heading7"/>
    <w:uiPriority w:val="99"/>
    <w:rsid w:val="006A307B"/>
    <w:rPr>
      <w:rFonts w:ascii="Arial" w:hAnsi="Arial"/>
      <w:b/>
      <w:noProof/>
      <w:kern w:val="28"/>
      <w:sz w:val="24"/>
    </w:rPr>
  </w:style>
  <w:style w:type="character" w:customStyle="1" w:styleId="Heading8Char">
    <w:name w:val="Heading 8 Char"/>
    <w:link w:val="Heading8"/>
    <w:uiPriority w:val="99"/>
    <w:rsid w:val="006A307B"/>
    <w:rPr>
      <w:rFonts w:ascii="Arial" w:hAnsi="Arial"/>
      <w:b/>
      <w:noProof/>
      <w:kern w:val="28"/>
      <w:sz w:val="24"/>
    </w:rPr>
  </w:style>
  <w:style w:type="character" w:customStyle="1" w:styleId="Heading9Char">
    <w:name w:val="Heading 9 Char"/>
    <w:link w:val="Heading9"/>
    <w:uiPriority w:val="9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AppendixHeading1Char">
    <w:name w:val="Appendix Heading 1 Char"/>
    <w:uiPriority w:val="99"/>
    <w:rsid w:val="006A307B"/>
    <w:rPr>
      <w:rFonts w:ascii="Arial" w:hAnsi="Arial"/>
      <w:b/>
      <w:sz w:val="28"/>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6A307B"/>
    <w:pPr>
      <w:spacing w:before="60"/>
      <w:ind w:left="900"/>
    </w:pPr>
  </w:style>
  <w:style w:type="paragraph" w:customStyle="1" w:styleId="ListBulletContinue">
    <w:name w:val="List Bullet Continue"/>
    <w:basedOn w:val="ListBullet"/>
    <w:uiPriority w:val="99"/>
    <w:rsid w:val="006A307B"/>
    <w:pPr>
      <w:numPr>
        <w:numId w:val="32"/>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6A307B"/>
    <w:pPr>
      <w:ind w:firstLine="0"/>
    </w:pPr>
  </w:style>
  <w:style w:type="character" w:customStyle="1" w:styleId="HeaderChar">
    <w:name w:val="Header Char"/>
    <w:link w:val="Header"/>
    <w:uiPriority w:val="99"/>
    <w:locked/>
    <w:rsid w:val="006A307B"/>
    <w:rPr>
      <w:sz w:val="24"/>
    </w:rPr>
  </w:style>
  <w:style w:type="character" w:customStyle="1" w:styleId="FootnoteTextChar">
    <w:name w:val="Footnote Text Char"/>
    <w:link w:val="FootnoteText"/>
    <w:uiPriority w:val="99"/>
    <w:rsid w:val="006A307B"/>
  </w:style>
  <w:style w:type="character" w:customStyle="1" w:styleId="FooterChar">
    <w:name w:val="Footer Char"/>
    <w:link w:val="Footer"/>
    <w:uiPriority w:val="99"/>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spacing w:after="120"/>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spacing w:after="120"/>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before="0"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35"/>
      </w:numPr>
    </w:pPr>
  </w:style>
  <w:style w:type="paragraph" w:styleId="Revision">
    <w:name w:val="Revision"/>
    <w:hidden/>
    <w:uiPriority w:val="99"/>
    <w:semiHidden/>
    <w:rsid w:val="001032C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uiPriority="0"/>
    <w:lsdException w:name="List Bullet" w:uiPriority="0"/>
    <w:lsdException w:name="List Number" w:semiHidden="0" w:unhideWhenUsed="0"/>
    <w:lsdException w:name="List 2" w:uiPriority="0"/>
    <w:lsdException w:name="List 3" w:uiPriority="0"/>
    <w:lsdException w:name="List 4" w:semiHidden="0" w:unhideWhenUsed="0"/>
    <w:lsdException w:name="List 5" w:semiHidden="0" w:uiPriority="0" w:unhideWhenUsed="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nhideWhenUsed="0" w:qFormat="1"/>
    <w:lsdException w:name="Default Paragraph Font" w:uiPriority="1"/>
    <w:lsdException w:name="Body Tex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19"/>
    <w:pPr>
      <w:spacing w:before="120"/>
    </w:pPr>
    <w:rPr>
      <w:sz w:val="24"/>
    </w:rPr>
  </w:style>
  <w:style w:type="paragraph" w:styleId="Heading1">
    <w:name w:val="heading 1"/>
    <w:next w:val="BodyText"/>
    <w:link w:val="Heading1Char"/>
    <w:uiPriority w:val="99"/>
    <w:qFormat/>
    <w:rsid w:val="00C31DC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C31DCB"/>
    <w:pPr>
      <w:pageBreakBefore w:val="0"/>
      <w:numPr>
        <w:ilvl w:val="1"/>
      </w:numPr>
      <w:outlineLvl w:val="1"/>
    </w:pPr>
  </w:style>
  <w:style w:type="paragraph" w:styleId="Heading3">
    <w:name w:val="heading 3"/>
    <w:basedOn w:val="Heading2"/>
    <w:next w:val="BodyText"/>
    <w:link w:val="Heading3Char"/>
    <w:uiPriority w:val="99"/>
    <w:qFormat/>
    <w:rsid w:val="00C31DCB"/>
    <w:pPr>
      <w:numPr>
        <w:ilvl w:val="2"/>
      </w:numPr>
      <w:outlineLvl w:val="2"/>
    </w:pPr>
    <w:rPr>
      <w:sz w:val="24"/>
    </w:rPr>
  </w:style>
  <w:style w:type="paragraph" w:styleId="Heading4">
    <w:name w:val="heading 4"/>
    <w:basedOn w:val="Heading3"/>
    <w:next w:val="BodyText"/>
    <w:link w:val="Heading4Char"/>
    <w:uiPriority w:val="99"/>
    <w:qFormat/>
    <w:rsid w:val="00C31DCB"/>
    <w:pPr>
      <w:numPr>
        <w:ilvl w:val="3"/>
      </w:numPr>
      <w:outlineLvl w:val="3"/>
    </w:pPr>
  </w:style>
  <w:style w:type="paragraph" w:styleId="Heading5">
    <w:name w:val="heading 5"/>
    <w:basedOn w:val="Heading4"/>
    <w:next w:val="BodyText"/>
    <w:link w:val="Heading5Char"/>
    <w:uiPriority w:val="99"/>
    <w:qFormat/>
    <w:rsid w:val="00C31DCB"/>
    <w:pPr>
      <w:numPr>
        <w:ilvl w:val="4"/>
      </w:numPr>
      <w:outlineLvl w:val="4"/>
    </w:pPr>
  </w:style>
  <w:style w:type="paragraph" w:styleId="Heading6">
    <w:name w:val="heading 6"/>
    <w:basedOn w:val="Heading5"/>
    <w:next w:val="BodyText"/>
    <w:link w:val="Heading6Char"/>
    <w:uiPriority w:val="99"/>
    <w:qFormat/>
    <w:rsid w:val="00076306"/>
    <w:pPr>
      <w:numPr>
        <w:ilvl w:val="5"/>
        <w:numId w:val="11"/>
      </w:numPr>
      <w:outlineLvl w:val="5"/>
    </w:pPr>
  </w:style>
  <w:style w:type="paragraph" w:styleId="Heading7">
    <w:name w:val="heading 7"/>
    <w:basedOn w:val="Heading6"/>
    <w:next w:val="BodyText"/>
    <w:link w:val="Heading7Char"/>
    <w:uiPriority w:val="99"/>
    <w:qFormat/>
    <w:rsid w:val="00076306"/>
    <w:pPr>
      <w:numPr>
        <w:ilvl w:val="6"/>
      </w:numPr>
      <w:outlineLvl w:val="6"/>
    </w:pPr>
  </w:style>
  <w:style w:type="paragraph" w:styleId="Heading8">
    <w:name w:val="heading 8"/>
    <w:basedOn w:val="Heading7"/>
    <w:next w:val="BodyText"/>
    <w:link w:val="Heading8Char"/>
    <w:uiPriority w:val="99"/>
    <w:qFormat/>
    <w:rsid w:val="00076306"/>
    <w:pPr>
      <w:numPr>
        <w:ilvl w:val="7"/>
      </w:numPr>
      <w:outlineLvl w:val="7"/>
    </w:pPr>
  </w:style>
  <w:style w:type="paragraph" w:styleId="Heading9">
    <w:name w:val="heading 9"/>
    <w:basedOn w:val="Heading8"/>
    <w:next w:val="BodyText"/>
    <w:link w:val="Heading9Char"/>
    <w:uiPriority w:val="99"/>
    <w:qFormat/>
    <w:rsid w:val="0007630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76306"/>
    <w:pPr>
      <w:spacing w:before="120"/>
    </w:pPr>
    <w:rPr>
      <w:sz w:val="24"/>
    </w:rPr>
  </w:style>
  <w:style w:type="character" w:customStyle="1" w:styleId="BodyTextChar">
    <w:name w:val="Body Text Char"/>
    <w:link w:val="BodyText"/>
    <w:rsid w:val="00076306"/>
    <w:rPr>
      <w:sz w:val="24"/>
    </w:rPr>
  </w:style>
  <w:style w:type="paragraph" w:customStyle="1" w:styleId="ColorfulList-Accent11">
    <w:name w:val="Colorful List - Accent 11"/>
    <w:basedOn w:val="Normal"/>
    <w:uiPriority w:val="34"/>
    <w:qFormat/>
    <w:rsid w:val="00C93155"/>
    <w:pPr>
      <w:ind w:left="720"/>
    </w:p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style>
  <w:style w:type="character" w:styleId="FootnoteReference">
    <w:name w:val="footnote reference"/>
    <w:uiPriority w:val="99"/>
    <w:rsid w:val="00076306"/>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076306"/>
    <w:pPr>
      <w:ind w:left="1080" w:hanging="720"/>
    </w:pPr>
  </w:style>
  <w:style w:type="character" w:customStyle="1" w:styleId="ListChar">
    <w:name w:val="List Char"/>
    <w:link w:val="List"/>
    <w:rsid w:val="00076306"/>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076306"/>
    <w:pPr>
      <w:numPr>
        <w:numId w:val="1"/>
      </w:numPr>
      <w:contextualSpacing/>
    </w:pPr>
  </w:style>
  <w:style w:type="paragraph" w:styleId="ListBullet">
    <w:name w:val="List Bullet"/>
    <w:basedOn w:val="Normal"/>
    <w:link w:val="ListBulletChar"/>
    <w:unhideWhenUsed/>
    <w:rsid w:val="00076306"/>
    <w:pPr>
      <w:numPr>
        <w:numId w:val="2"/>
      </w:numPr>
    </w:pPr>
  </w:style>
  <w:style w:type="character" w:customStyle="1" w:styleId="ListBulletChar">
    <w:name w:val="List Bullet Char"/>
    <w:link w:val="ListBullet"/>
    <w:rsid w:val="008A3819"/>
    <w:rPr>
      <w:noProof/>
      <w:sz w:val="24"/>
      <w:lang w:val="en-US" w:eastAsia="en-US" w:bidi="ar-SA"/>
    </w:rPr>
  </w:style>
  <w:style w:type="paragraph" w:styleId="ListBullet2">
    <w:name w:val="List Bullet 2"/>
    <w:basedOn w:val="Normal"/>
    <w:link w:val="ListBullet2Char"/>
    <w:rsid w:val="00076306"/>
    <w:pPr>
      <w:numPr>
        <w:numId w:val="3"/>
      </w:numPr>
    </w:pPr>
  </w:style>
  <w:style w:type="character" w:customStyle="1" w:styleId="ListBullet2Char">
    <w:name w:val="List Bullet 2 Char"/>
    <w:link w:val="ListBullet2"/>
    <w:rsid w:val="00076306"/>
    <w:rPr>
      <w:sz w:val="24"/>
    </w:rPr>
  </w:style>
  <w:style w:type="paragraph" w:styleId="ListBullet3">
    <w:name w:val="List Bullet 3"/>
    <w:basedOn w:val="Normal"/>
    <w:link w:val="ListBullet3Char"/>
    <w:rsid w:val="00076306"/>
    <w:pPr>
      <w:numPr>
        <w:numId w:val="4"/>
      </w:numPr>
    </w:pPr>
  </w:style>
  <w:style w:type="character" w:customStyle="1" w:styleId="ListBullet3Char">
    <w:name w:val="List Bullet 3 Char"/>
    <w:link w:val="ListBullet3"/>
    <w:rsid w:val="00076306"/>
    <w:rPr>
      <w:sz w:val="24"/>
    </w:rPr>
  </w:style>
  <w:style w:type="paragraph" w:styleId="List2">
    <w:name w:val="List 2"/>
    <w:basedOn w:val="List"/>
    <w:link w:val="List2Char"/>
    <w:rsid w:val="00076306"/>
    <w:pPr>
      <w:ind w:left="1440"/>
    </w:pPr>
  </w:style>
  <w:style w:type="character" w:customStyle="1" w:styleId="List2Char">
    <w:name w:val="List 2 Char"/>
    <w:link w:val="List2"/>
    <w:rsid w:val="00076306"/>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076306"/>
    <w:pPr>
      <w:jc w:val="center"/>
    </w:pPr>
    <w:rPr>
      <w:rFonts w:ascii="Arial" w:hAnsi="Arial"/>
      <w:b/>
      <w:sz w:val="20"/>
    </w:rPr>
  </w:style>
  <w:style w:type="character" w:customStyle="1" w:styleId="TableEntryHeaderChar">
    <w:name w:val="Table Entry Header Char"/>
    <w:link w:val="TableEntryHeader"/>
    <w:rsid w:val="00D263EB"/>
    <w:rPr>
      <w:rFonts w:ascii="Arial" w:hAnsi="Arial"/>
      <w:b/>
    </w:rPr>
  </w:style>
  <w:style w:type="paragraph" w:customStyle="1" w:styleId="TableTitle">
    <w:name w:val="Table Title"/>
    <w:basedOn w:val="BodyText"/>
    <w:rsid w:val="00076306"/>
    <w:pPr>
      <w:keepNext/>
      <w:spacing w:before="60" w:after="60"/>
      <w:jc w:val="center"/>
    </w:pPr>
    <w:rPr>
      <w:rFonts w:ascii="Arial" w:hAnsi="Arial"/>
      <w:b/>
      <w:sz w:val="22"/>
    </w:rPr>
  </w:style>
  <w:style w:type="paragraph" w:customStyle="1" w:styleId="FigureTitle">
    <w:name w:val="Figure Title"/>
    <w:basedOn w:val="TableTitle"/>
    <w:rsid w:val="00076306"/>
    <w:pPr>
      <w:keepNext w:val="0"/>
      <w:keepLines/>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076306"/>
    <w:pPr>
      <w:ind w:left="1800" w:hanging="720"/>
    </w:pPr>
  </w:style>
  <w:style w:type="character" w:customStyle="1" w:styleId="List3Char">
    <w:name w:val="List 3 Char"/>
    <w:link w:val="List3"/>
    <w:rsid w:val="00076306"/>
    <w:rPr>
      <w:sz w:val="24"/>
    </w:rPr>
  </w:style>
  <w:style w:type="paragraph" w:styleId="ListContinue">
    <w:name w:val="List Continue"/>
    <w:basedOn w:val="Normal"/>
    <w:link w:val="ListContinueChar"/>
    <w:uiPriority w:val="99"/>
    <w:unhideWhenUsed/>
    <w:rsid w:val="00076306"/>
    <w:pPr>
      <w:ind w:left="360"/>
      <w:contextualSpacing/>
    </w:pPr>
  </w:style>
  <w:style w:type="character" w:customStyle="1" w:styleId="ListContinueChar">
    <w:name w:val="List Continue Char"/>
    <w:link w:val="ListContinue"/>
    <w:uiPriority w:val="99"/>
    <w:rsid w:val="00076306"/>
    <w:rPr>
      <w:sz w:val="24"/>
    </w:rPr>
  </w:style>
  <w:style w:type="paragraph" w:styleId="ListContinue2">
    <w:name w:val="List Continue 2"/>
    <w:basedOn w:val="Normal"/>
    <w:uiPriority w:val="99"/>
    <w:unhideWhenUsed/>
    <w:rsid w:val="00076306"/>
    <w:pPr>
      <w:ind w:left="720"/>
      <w:contextualSpacing/>
    </w:p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pPr>
      <w:spacing w:before="0"/>
    </w:pPr>
    <w:rPr>
      <w:rFonts w:ascii="Tahoma" w:hAnsi="Tahoma" w:cs="Tahoma"/>
      <w:sz w:val="16"/>
      <w:szCs w:val="16"/>
    </w:rPr>
  </w:style>
  <w:style w:type="paragraph" w:styleId="ListBullet4">
    <w:name w:val="List Bullet 4"/>
    <w:basedOn w:val="Normal"/>
    <w:rsid w:val="00076306"/>
    <w:pPr>
      <w:numPr>
        <w:numId w:val="9"/>
      </w:numPr>
    </w:p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uiPriority w:val="99"/>
    <w:rsid w:val="00076306"/>
    <w:pPr>
      <w:tabs>
        <w:tab w:val="center" w:pos="4320"/>
        <w:tab w:val="right" w:pos="8640"/>
      </w:tabs>
    </w:pPr>
  </w:style>
  <w:style w:type="paragraph" w:styleId="FootnoteText">
    <w:name w:val="footnote text"/>
    <w:basedOn w:val="Normal"/>
    <w:link w:val="FootnoteTextChar"/>
    <w:uiPriority w:val="99"/>
    <w:rsid w:val="00076306"/>
    <w:rPr>
      <w:sz w:val="20"/>
    </w:rPr>
  </w:style>
  <w:style w:type="paragraph" w:styleId="Footer">
    <w:name w:val="footer"/>
    <w:basedOn w:val="Normal"/>
    <w:link w:val="FooterChar"/>
    <w:uiPriority w:val="99"/>
    <w:rsid w:val="00076306"/>
    <w:pPr>
      <w:tabs>
        <w:tab w:val="center" w:pos="4320"/>
        <w:tab w:val="right" w:pos="8640"/>
      </w:tabs>
    </w:p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pPr>
      <w:spacing w:before="0"/>
    </w:pPr>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uiPriority w:val="99"/>
    <w:rsid w:val="0007630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076306"/>
    <w:pPr>
      <w:numPr>
        <w:numId w:val="7"/>
      </w:numPr>
    </w:pPr>
  </w:style>
  <w:style w:type="paragraph" w:styleId="ListNumber2">
    <w:name w:val="List Number 2"/>
    <w:basedOn w:val="Normal"/>
    <w:link w:val="ListNumber2Char"/>
    <w:rsid w:val="00076306"/>
    <w:pPr>
      <w:numPr>
        <w:numId w:val="5"/>
      </w:numPr>
    </w:pPr>
  </w:style>
  <w:style w:type="character" w:customStyle="1" w:styleId="ListNumber2Char">
    <w:name w:val="List Number 2 Char"/>
    <w:link w:val="ListNumber2"/>
    <w:rsid w:val="00076306"/>
    <w:rPr>
      <w:sz w:val="24"/>
    </w:rPr>
  </w:style>
  <w:style w:type="paragraph" w:styleId="ListBullet5">
    <w:name w:val="List Bullet 5"/>
    <w:basedOn w:val="Normal"/>
    <w:uiPriority w:val="99"/>
    <w:unhideWhenUsed/>
    <w:rsid w:val="00076306"/>
    <w:pPr>
      <w:numPr>
        <w:numId w:val="10"/>
      </w:numPr>
    </w:pPr>
  </w:style>
  <w:style w:type="paragraph" w:styleId="Date">
    <w:name w:val="Date"/>
    <w:basedOn w:val="Normal"/>
    <w:next w:val="Normal"/>
    <w:link w:val="DateChar"/>
    <w:uiPriority w:val="99"/>
  </w:style>
  <w:style w:type="paragraph" w:styleId="ListNumber3">
    <w:name w:val="List Number 3"/>
    <w:basedOn w:val="Normal"/>
    <w:rsid w:val="00076306"/>
    <w:pPr>
      <w:numPr>
        <w:numId w:val="6"/>
      </w:numPr>
    </w:p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076306"/>
    <w:pPr>
      <w:ind w:left="1080"/>
      <w:contextualSpacing/>
    </w:pPr>
  </w:style>
  <w:style w:type="paragraph" w:styleId="ListContinue4">
    <w:name w:val="List Continue 4"/>
    <w:basedOn w:val="Normal"/>
    <w:uiPriority w:val="99"/>
    <w:unhideWhenUsed/>
    <w:rsid w:val="00076306"/>
    <w:pPr>
      <w:ind w:left="1440"/>
      <w:contextualSpacing/>
    </w:pPr>
  </w:style>
  <w:style w:type="paragraph" w:styleId="ListContinue5">
    <w:name w:val="List Continue 5"/>
    <w:basedOn w:val="Normal"/>
    <w:uiPriority w:val="99"/>
    <w:unhideWhenUsed/>
    <w:rsid w:val="00076306"/>
    <w:pPr>
      <w:ind w:left="1800"/>
      <w:contextualSpacing/>
    </w:pPr>
  </w:style>
  <w:style w:type="paragraph" w:styleId="ListNumber5">
    <w:name w:val="List Number 5"/>
    <w:basedOn w:val="Normal"/>
    <w:uiPriority w:val="99"/>
    <w:unhideWhenUsed/>
    <w:rsid w:val="00076306"/>
    <w:pPr>
      <w:numPr>
        <w:numId w:val="8"/>
      </w:numPr>
    </w:p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076306"/>
    <w:pPr>
      <w:spacing w:before="0"/>
    </w:pPr>
    <w:rPr>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076306"/>
  </w:style>
  <w:style w:type="character" w:customStyle="1" w:styleId="ListBullet1Char">
    <w:name w:val="List Bullet 1 Char"/>
    <w:link w:val="ListBullet1"/>
    <w:rsid w:val="00076306"/>
    <w:rPr>
      <w:sz w:val="24"/>
    </w:rPr>
  </w:style>
  <w:style w:type="paragraph" w:customStyle="1" w:styleId="List1">
    <w:name w:val="List 1"/>
    <w:basedOn w:val="List"/>
    <w:link w:val="List1Char"/>
    <w:qFormat/>
    <w:rsid w:val="00076306"/>
  </w:style>
  <w:style w:type="character" w:customStyle="1" w:styleId="List1Char">
    <w:name w:val="List 1 Char"/>
    <w:link w:val="List1"/>
    <w:rsid w:val="00076306"/>
    <w:rPr>
      <w:sz w:val="24"/>
    </w:rPr>
  </w:style>
  <w:style w:type="paragraph" w:styleId="List4">
    <w:name w:val="List 4"/>
    <w:basedOn w:val="Normal"/>
    <w:uiPriority w:val="99"/>
    <w:unhideWhenUsed/>
    <w:rsid w:val="00076306"/>
    <w:pPr>
      <w:ind w:left="1800" w:hanging="360"/>
    </w:pPr>
  </w:style>
  <w:style w:type="paragraph" w:styleId="List5">
    <w:name w:val="List 5"/>
    <w:basedOn w:val="Normal"/>
    <w:link w:val="List5Char"/>
    <w:rsid w:val="00076306"/>
    <w:pPr>
      <w:ind w:left="1800" w:hanging="360"/>
    </w:pPr>
  </w:style>
  <w:style w:type="character" w:customStyle="1" w:styleId="List5Char">
    <w:name w:val="List 5 Char"/>
    <w:link w:val="List5"/>
    <w:rsid w:val="00076306"/>
    <w:rPr>
      <w:sz w:val="24"/>
    </w:rPr>
  </w:style>
  <w:style w:type="paragraph" w:customStyle="1" w:styleId="ListContinue1">
    <w:name w:val="List Continue 1"/>
    <w:basedOn w:val="ListContinue"/>
    <w:link w:val="ListContinue1Char"/>
    <w:qFormat/>
    <w:rsid w:val="00076306"/>
  </w:style>
  <w:style w:type="character" w:customStyle="1" w:styleId="ListContinue1Char">
    <w:name w:val="List Continue 1 Char"/>
    <w:link w:val="ListContinue1"/>
    <w:rsid w:val="00076306"/>
    <w:rPr>
      <w:sz w:val="24"/>
    </w:rPr>
  </w:style>
  <w:style w:type="paragraph" w:customStyle="1" w:styleId="ListNumber1">
    <w:name w:val="List Number 1"/>
    <w:basedOn w:val="ListNumber"/>
    <w:link w:val="ListNumber1Char"/>
    <w:qFormat/>
    <w:rsid w:val="00076306"/>
    <w:pPr>
      <w:contextualSpacing w:val="0"/>
    </w:pPr>
  </w:style>
  <w:style w:type="character" w:customStyle="1" w:styleId="ListNumber1Char">
    <w:name w:val="List Number 1 Char"/>
    <w:link w:val="ListNumber1"/>
    <w:rsid w:val="00076306"/>
    <w:rPr>
      <w:sz w:val="24"/>
    </w:rPr>
  </w:style>
  <w:style w:type="character" w:customStyle="1" w:styleId="Heading1Char">
    <w:name w:val="Heading 1 Char"/>
    <w:link w:val="Heading1"/>
    <w:uiPriority w:val="99"/>
    <w:rsid w:val="00C31DCB"/>
    <w:rPr>
      <w:rFonts w:ascii="Arial" w:hAnsi="Arial"/>
      <w:b/>
      <w:noProof/>
      <w:kern w:val="28"/>
      <w:sz w:val="28"/>
    </w:rPr>
  </w:style>
  <w:style w:type="character" w:customStyle="1" w:styleId="Heading2Char">
    <w:name w:val="Heading 2 Char"/>
    <w:link w:val="Heading2"/>
    <w:uiPriority w:val="99"/>
    <w:rsid w:val="00C31DCB"/>
    <w:rPr>
      <w:rFonts w:ascii="Arial" w:hAnsi="Arial"/>
      <w:b/>
      <w:noProof/>
      <w:kern w:val="28"/>
      <w:sz w:val="28"/>
    </w:rPr>
  </w:style>
  <w:style w:type="character" w:customStyle="1" w:styleId="Heading3Char">
    <w:name w:val="Heading 3 Char"/>
    <w:link w:val="Heading3"/>
    <w:uiPriority w:val="99"/>
    <w:rsid w:val="00C31DCB"/>
    <w:rPr>
      <w:rFonts w:ascii="Arial" w:hAnsi="Arial"/>
      <w:b/>
      <w:noProof/>
      <w:kern w:val="28"/>
      <w:sz w:val="24"/>
    </w:rPr>
  </w:style>
  <w:style w:type="character" w:customStyle="1" w:styleId="Heading4Char">
    <w:name w:val="Heading 4 Char"/>
    <w:link w:val="Heading4"/>
    <w:uiPriority w:val="99"/>
    <w:rsid w:val="00C31DCB"/>
    <w:rPr>
      <w:rFonts w:ascii="Arial" w:hAnsi="Arial"/>
      <w:b/>
      <w:noProof/>
      <w:kern w:val="28"/>
      <w:sz w:val="24"/>
    </w:rPr>
  </w:style>
  <w:style w:type="character" w:customStyle="1" w:styleId="Heading5Char">
    <w:name w:val="Heading 5 Char"/>
    <w:link w:val="Heading5"/>
    <w:uiPriority w:val="99"/>
    <w:rsid w:val="00C31DCB"/>
    <w:rPr>
      <w:rFonts w:ascii="Arial" w:hAnsi="Arial"/>
      <w:b/>
      <w:noProof/>
      <w:kern w:val="28"/>
      <w:sz w:val="24"/>
    </w:rPr>
  </w:style>
  <w:style w:type="character" w:customStyle="1" w:styleId="Heading6Char">
    <w:name w:val="Heading 6 Char"/>
    <w:link w:val="Heading6"/>
    <w:uiPriority w:val="99"/>
    <w:rsid w:val="006A307B"/>
    <w:rPr>
      <w:rFonts w:ascii="Arial" w:hAnsi="Arial"/>
      <w:b/>
      <w:noProof/>
      <w:kern w:val="28"/>
      <w:sz w:val="24"/>
    </w:rPr>
  </w:style>
  <w:style w:type="character" w:customStyle="1" w:styleId="Heading7Char">
    <w:name w:val="Heading 7 Char"/>
    <w:link w:val="Heading7"/>
    <w:uiPriority w:val="99"/>
    <w:rsid w:val="006A307B"/>
    <w:rPr>
      <w:rFonts w:ascii="Arial" w:hAnsi="Arial"/>
      <w:b/>
      <w:noProof/>
      <w:kern w:val="28"/>
      <w:sz w:val="24"/>
    </w:rPr>
  </w:style>
  <w:style w:type="character" w:customStyle="1" w:styleId="Heading8Char">
    <w:name w:val="Heading 8 Char"/>
    <w:link w:val="Heading8"/>
    <w:uiPriority w:val="99"/>
    <w:rsid w:val="006A307B"/>
    <w:rPr>
      <w:rFonts w:ascii="Arial" w:hAnsi="Arial"/>
      <w:b/>
      <w:noProof/>
      <w:kern w:val="28"/>
      <w:sz w:val="24"/>
    </w:rPr>
  </w:style>
  <w:style w:type="character" w:customStyle="1" w:styleId="Heading9Char">
    <w:name w:val="Heading 9 Char"/>
    <w:link w:val="Heading9"/>
    <w:uiPriority w:val="9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AppendixHeading1Char">
    <w:name w:val="Appendix Heading 1 Char"/>
    <w:uiPriority w:val="99"/>
    <w:rsid w:val="006A307B"/>
    <w:rPr>
      <w:rFonts w:ascii="Arial" w:hAnsi="Arial"/>
      <w:b/>
      <w:sz w:val="28"/>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6A307B"/>
    <w:pPr>
      <w:spacing w:before="60"/>
      <w:ind w:left="900"/>
    </w:pPr>
  </w:style>
  <w:style w:type="paragraph" w:customStyle="1" w:styleId="ListBulletContinue">
    <w:name w:val="List Bullet Continue"/>
    <w:basedOn w:val="ListBullet"/>
    <w:uiPriority w:val="99"/>
    <w:rsid w:val="006A307B"/>
    <w:pPr>
      <w:numPr>
        <w:numId w:val="32"/>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6A307B"/>
    <w:pPr>
      <w:ind w:firstLine="0"/>
    </w:pPr>
  </w:style>
  <w:style w:type="character" w:customStyle="1" w:styleId="HeaderChar">
    <w:name w:val="Header Char"/>
    <w:link w:val="Header"/>
    <w:uiPriority w:val="99"/>
    <w:locked/>
    <w:rsid w:val="006A307B"/>
    <w:rPr>
      <w:sz w:val="24"/>
    </w:rPr>
  </w:style>
  <w:style w:type="character" w:customStyle="1" w:styleId="FootnoteTextChar">
    <w:name w:val="Footnote Text Char"/>
    <w:link w:val="FootnoteText"/>
    <w:uiPriority w:val="99"/>
    <w:rsid w:val="006A307B"/>
  </w:style>
  <w:style w:type="character" w:customStyle="1" w:styleId="FooterChar">
    <w:name w:val="Footer Char"/>
    <w:link w:val="Footer"/>
    <w:uiPriority w:val="99"/>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spacing w:after="120"/>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spacing w:after="120"/>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before="0"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35"/>
      </w:numPr>
    </w:pPr>
  </w:style>
  <w:style w:type="paragraph" w:styleId="Revision">
    <w:name w:val="Revision"/>
    <w:hidden/>
    <w:uiPriority w:val="99"/>
    <w:semiHidden/>
    <w:rsid w:val="001032C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ami.org/" TargetMode="External"/><Relationship Id="rId18" Type="http://schemas.openxmlformats.org/officeDocument/2006/relationships/hyperlink" Target="http://ihe.net/TF_Intro_Appendices.aspx" TargetMode="External"/><Relationship Id="rId26" Type="http://schemas.openxmlformats.org/officeDocument/2006/relationships/hyperlink" Target="http://product-registry.ihe.ne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he.net/Patent_Disclosure_Process/" TargetMode="External"/><Relationship Id="rId34" Type="http://schemas.openxmlformats.org/officeDocument/2006/relationships/image" Target="media/image5.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imss.org/" TargetMode="External"/><Relationship Id="rId17" Type="http://schemas.openxmlformats.org/officeDocument/2006/relationships/hyperlink" Target="http://ihe.net/TF_Intro_Appendices.aspx" TargetMode="External"/><Relationship Id="rId25" Type="http://schemas.openxmlformats.org/officeDocument/2006/relationships/hyperlink" Target="http://ihe.net/TF_Intro_Appendices.aspx" TargetMode="External"/><Relationship Id="rId33" Type="http://schemas.openxmlformats.org/officeDocument/2006/relationships/oleObject" Target="embeddings/oleObject1.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TF_Intro_Appendices.aspx" TargetMode="External"/><Relationship Id="rId20" Type="http://schemas.openxmlformats.org/officeDocument/2006/relationships/hyperlink" Target="http://ihe.net/TF_Intro_Appendices.aspx" TargetMode="External"/><Relationship Id="rId29" Type="http://schemas.openxmlformats.org/officeDocument/2006/relationships/oleObject" Target="embeddings/Microsoft_PowerPoint_97-2003_Presentation1.ppt"/><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cenet.org/" TargetMode="External"/><Relationship Id="rId24" Type="http://schemas.openxmlformats.org/officeDocument/2006/relationships/hyperlink" Target="http://www.ihe.net/Profiles/" TargetMode="External"/><Relationship Id="rId32" Type="http://schemas.openxmlformats.org/officeDocument/2006/relationships/image" Target="media/image4.wmf"/><Relationship Id="rId37" Type="http://schemas.openxmlformats.org/officeDocument/2006/relationships/hyperlink" Target="http://ihe.net/TF_Intro_Appendices.aspx"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iki.ihe.net/index.php?title=Profiles%23IHE_Patient_Care_Device_Profiles" TargetMode="External"/><Relationship Id="rId28" Type="http://schemas.openxmlformats.org/officeDocument/2006/relationships/image" Target="media/image2.emf"/><Relationship Id="rId36" Type="http://schemas.openxmlformats.org/officeDocument/2006/relationships/hyperlink" Target="http://www.wctp.org" TargetMode="External"/><Relationship Id="rId10" Type="http://schemas.openxmlformats.org/officeDocument/2006/relationships/hyperlink" Target="http://www.ihe.net/Technical_Frameworks/" TargetMode="External"/><Relationship Id="rId19" Type="http://schemas.openxmlformats.org/officeDocument/2006/relationships/hyperlink" Target="http://www.ihe.net/IHE_Product_Registry/" TargetMode="External"/><Relationship Id="rId31" Type="http://schemas.openxmlformats.org/officeDocument/2006/relationships/oleObject" Target="embeddings/Microsoft_PowerPoint_97-2003_Presentation2.ppt"/><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iki.ihe.net/index.php?title=PCD_Profiles" TargetMode="External"/><Relationship Id="rId22" Type="http://schemas.openxmlformats.org/officeDocument/2006/relationships/hyperlink" Target="mailto:secretary@ihe.net" TargetMode="External"/><Relationship Id="rId27" Type="http://schemas.openxmlformats.org/officeDocument/2006/relationships/hyperlink" Target="http://ihe.net/TF_Intro_Appendices.aspx" TargetMode="External"/><Relationship Id="rId30" Type="http://schemas.openxmlformats.org/officeDocument/2006/relationships/image" Target="media/image3.emf"/><Relationship Id="rId35"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1B48A-FBEE-40B1-BFA5-3B06C530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15</TotalTime>
  <Pages>45</Pages>
  <Words>12957</Words>
  <Characters>73857</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IHE_PCD_TF_Rev6.0_Vol1_FT_2016-11-09</vt:lpstr>
    </vt:vector>
  </TitlesOfParts>
  <Company>IHE</Company>
  <LinksUpToDate>false</LinksUpToDate>
  <CharactersWithSpaces>86641</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IHE_PCD_TF_Rev6.0_Vol1_FT_2016-11-09</dc:title>
  <dc:subject>IHE PCD TF Volume 1 (PCD TF-1) Rev. 4.0</dc:subject>
  <dc:creator>IHE PCD Technical Committee</dc:creator>
  <cp:keywords>IHE PCD Technical Framework</cp:keywords>
  <cp:lastModifiedBy>Monroe Pattillo</cp:lastModifiedBy>
  <cp:revision>6</cp:revision>
  <cp:lastPrinted>2012-01-16T20:44:00Z</cp:lastPrinted>
  <dcterms:created xsi:type="dcterms:W3CDTF">2016-10-26T15:45:00Z</dcterms:created>
  <dcterms:modified xsi:type="dcterms:W3CDTF">2017-08-31T19:06:00Z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